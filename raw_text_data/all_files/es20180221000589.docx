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4AE8F" w14:textId="77777777" w:rsidR="00A7505C" w:rsidRPr="00A7505C" w:rsidRDefault="00A7505C" w:rsidP="00A7505C">
      <w:pPr>
        <w:spacing w:after="0" w:line="360" w:lineRule="auto"/>
        <w:rPr>
          <w:ins w:id="0" w:author="Φλούδα Χριστίνα" w:date="2018-03-01T13:06:00Z"/>
          <w:rFonts w:eastAsia="Times New Roman"/>
          <w:szCs w:val="24"/>
          <w:lang w:eastAsia="en-US"/>
        </w:rPr>
      </w:pPr>
      <w:ins w:id="1" w:author="Φλούδα Χριστίνα" w:date="2018-03-01T13:06:00Z">
        <w:r w:rsidRPr="00A7505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A698463" w14:textId="77777777" w:rsidR="00A7505C" w:rsidRPr="00A7505C" w:rsidRDefault="00A7505C" w:rsidP="00A7505C">
      <w:pPr>
        <w:spacing w:after="0" w:line="360" w:lineRule="auto"/>
        <w:rPr>
          <w:ins w:id="2" w:author="Φλούδα Χριστίνα" w:date="2018-03-01T13:06:00Z"/>
          <w:rFonts w:eastAsia="Times New Roman"/>
          <w:szCs w:val="24"/>
          <w:lang w:eastAsia="en-US"/>
        </w:rPr>
      </w:pPr>
    </w:p>
    <w:p w14:paraId="0D0874C1" w14:textId="77777777" w:rsidR="00A7505C" w:rsidRPr="00A7505C" w:rsidRDefault="00A7505C" w:rsidP="00A7505C">
      <w:pPr>
        <w:spacing w:after="0" w:line="360" w:lineRule="auto"/>
        <w:rPr>
          <w:ins w:id="3" w:author="Φλούδα Χριστίνα" w:date="2018-03-01T13:06:00Z"/>
          <w:rFonts w:eastAsia="Times New Roman"/>
          <w:szCs w:val="24"/>
          <w:lang w:eastAsia="en-US"/>
        </w:rPr>
      </w:pPr>
      <w:ins w:id="4" w:author="Φλούδα Χριστίνα" w:date="2018-03-01T13:06:00Z">
        <w:r w:rsidRPr="00A7505C">
          <w:rPr>
            <w:rFonts w:eastAsia="Times New Roman"/>
            <w:szCs w:val="24"/>
            <w:lang w:eastAsia="en-US"/>
          </w:rPr>
          <w:t>ΠΙΝΑΚΑΣ ΠΕΡΙΕΧΟΜΕΝΩΝ</w:t>
        </w:r>
      </w:ins>
    </w:p>
    <w:p w14:paraId="1873B8BA" w14:textId="77777777" w:rsidR="00A7505C" w:rsidRPr="00A7505C" w:rsidRDefault="00A7505C" w:rsidP="00A7505C">
      <w:pPr>
        <w:spacing w:after="0" w:line="360" w:lineRule="auto"/>
        <w:rPr>
          <w:ins w:id="5" w:author="Φλούδα Χριστίνα" w:date="2018-03-01T13:06:00Z"/>
          <w:rFonts w:eastAsia="Times New Roman"/>
          <w:szCs w:val="24"/>
          <w:lang w:eastAsia="en-US"/>
        </w:rPr>
      </w:pPr>
      <w:ins w:id="6" w:author="Φλούδα Χριστίνα" w:date="2018-03-01T13:06:00Z">
        <w:r w:rsidRPr="00A7505C">
          <w:rPr>
            <w:rFonts w:eastAsia="Times New Roman"/>
            <w:szCs w:val="24"/>
            <w:lang w:eastAsia="en-US"/>
          </w:rPr>
          <w:t xml:space="preserve">ΙΖ΄ ΠΕΡΙΟΔΟΣ </w:t>
        </w:r>
      </w:ins>
    </w:p>
    <w:p w14:paraId="2A827C48" w14:textId="77777777" w:rsidR="00A7505C" w:rsidRPr="00A7505C" w:rsidRDefault="00A7505C" w:rsidP="00A7505C">
      <w:pPr>
        <w:spacing w:after="0" w:line="360" w:lineRule="auto"/>
        <w:rPr>
          <w:ins w:id="7" w:author="Φλούδα Χριστίνα" w:date="2018-03-01T13:06:00Z"/>
          <w:rFonts w:eastAsia="Times New Roman"/>
          <w:szCs w:val="24"/>
          <w:lang w:eastAsia="en-US"/>
        </w:rPr>
      </w:pPr>
      <w:ins w:id="8" w:author="Φλούδα Χριστίνα" w:date="2018-03-01T13:06:00Z">
        <w:r w:rsidRPr="00A7505C">
          <w:rPr>
            <w:rFonts w:eastAsia="Times New Roman"/>
            <w:szCs w:val="24"/>
            <w:lang w:eastAsia="en-US"/>
          </w:rPr>
          <w:t>ΠΡΟΕΔΡΕΥΟΜΕΝΗΣ ΚΟΙΝΟΒΟΥΛΕΥΤΙΚΗΣ ΔΗΜΟΚΡΑΤΙΑΣ</w:t>
        </w:r>
      </w:ins>
    </w:p>
    <w:p w14:paraId="6AE69F49" w14:textId="77777777" w:rsidR="00A7505C" w:rsidRPr="00A7505C" w:rsidRDefault="00A7505C" w:rsidP="00A7505C">
      <w:pPr>
        <w:spacing w:after="0" w:line="360" w:lineRule="auto"/>
        <w:rPr>
          <w:ins w:id="9" w:author="Φλούδα Χριστίνα" w:date="2018-03-01T13:06:00Z"/>
          <w:rFonts w:eastAsia="Times New Roman"/>
          <w:szCs w:val="24"/>
          <w:lang w:eastAsia="en-US"/>
        </w:rPr>
      </w:pPr>
      <w:ins w:id="10" w:author="Φλούδα Χριστίνα" w:date="2018-03-01T13:06:00Z">
        <w:r w:rsidRPr="00A7505C">
          <w:rPr>
            <w:rFonts w:eastAsia="Times New Roman"/>
            <w:szCs w:val="24"/>
            <w:lang w:eastAsia="en-US"/>
          </w:rPr>
          <w:t>ΣΥΝΟΔΟΣ Γ΄</w:t>
        </w:r>
      </w:ins>
    </w:p>
    <w:p w14:paraId="2C799826" w14:textId="77777777" w:rsidR="00A7505C" w:rsidRPr="00A7505C" w:rsidRDefault="00A7505C" w:rsidP="00A7505C">
      <w:pPr>
        <w:spacing w:after="0" w:line="360" w:lineRule="auto"/>
        <w:rPr>
          <w:ins w:id="11" w:author="Φλούδα Χριστίνα" w:date="2018-03-01T13:06:00Z"/>
          <w:rFonts w:eastAsia="Times New Roman"/>
          <w:szCs w:val="24"/>
          <w:lang w:eastAsia="en-US"/>
        </w:rPr>
      </w:pPr>
    </w:p>
    <w:p w14:paraId="4FCEC18C" w14:textId="77777777" w:rsidR="00A7505C" w:rsidRPr="00A7505C" w:rsidRDefault="00A7505C" w:rsidP="00A7505C">
      <w:pPr>
        <w:spacing w:after="0" w:line="360" w:lineRule="auto"/>
        <w:rPr>
          <w:ins w:id="12" w:author="Φλούδα Χριστίνα" w:date="2018-03-01T13:06:00Z"/>
          <w:rFonts w:eastAsia="Times New Roman"/>
          <w:szCs w:val="24"/>
          <w:lang w:eastAsia="en-US"/>
        </w:rPr>
      </w:pPr>
      <w:ins w:id="13" w:author="Φλούδα Χριστίνα" w:date="2018-03-01T13:06:00Z">
        <w:r w:rsidRPr="00A7505C">
          <w:rPr>
            <w:rFonts w:eastAsia="Times New Roman"/>
            <w:szCs w:val="24"/>
            <w:lang w:eastAsia="en-US"/>
          </w:rPr>
          <w:t>ΣΥΝΕΔΡΙΑΣΗ ΟΕ΄</w:t>
        </w:r>
      </w:ins>
    </w:p>
    <w:p w14:paraId="49E3E63C" w14:textId="77777777" w:rsidR="00A7505C" w:rsidRPr="00A7505C" w:rsidRDefault="00A7505C" w:rsidP="00A7505C">
      <w:pPr>
        <w:spacing w:after="0" w:line="360" w:lineRule="auto"/>
        <w:rPr>
          <w:ins w:id="14" w:author="Φλούδα Χριστίνα" w:date="2018-03-01T13:06:00Z"/>
          <w:rFonts w:eastAsia="Times New Roman"/>
          <w:szCs w:val="24"/>
          <w:lang w:eastAsia="en-US"/>
        </w:rPr>
      </w:pPr>
      <w:ins w:id="15" w:author="Φλούδα Χριστίνα" w:date="2018-03-01T13:06:00Z">
        <w:r w:rsidRPr="00A7505C">
          <w:rPr>
            <w:rFonts w:eastAsia="Times New Roman"/>
            <w:szCs w:val="24"/>
            <w:lang w:eastAsia="en-US"/>
          </w:rPr>
          <w:t>Τετάρτη  21 Φεβρουαρίου 2018</w:t>
        </w:r>
      </w:ins>
    </w:p>
    <w:p w14:paraId="4704657C" w14:textId="77777777" w:rsidR="00A7505C" w:rsidRPr="00A7505C" w:rsidRDefault="00A7505C" w:rsidP="00A7505C">
      <w:pPr>
        <w:spacing w:after="0" w:line="360" w:lineRule="auto"/>
        <w:rPr>
          <w:ins w:id="16" w:author="Φλούδα Χριστίνα" w:date="2018-03-01T13:06:00Z"/>
          <w:rFonts w:eastAsia="Times New Roman"/>
          <w:szCs w:val="24"/>
          <w:lang w:eastAsia="en-US"/>
        </w:rPr>
      </w:pPr>
    </w:p>
    <w:p w14:paraId="0EB63026" w14:textId="77777777" w:rsidR="00A7505C" w:rsidRPr="00A7505C" w:rsidRDefault="00A7505C" w:rsidP="00A7505C">
      <w:pPr>
        <w:spacing w:after="0" w:line="360" w:lineRule="auto"/>
        <w:rPr>
          <w:ins w:id="17" w:author="Φλούδα Χριστίνα" w:date="2018-03-01T13:06:00Z"/>
          <w:rFonts w:eastAsia="Times New Roman"/>
          <w:szCs w:val="24"/>
          <w:lang w:eastAsia="en-US"/>
        </w:rPr>
      </w:pPr>
      <w:ins w:id="18" w:author="Φλούδα Χριστίνα" w:date="2018-03-01T13:06:00Z">
        <w:r w:rsidRPr="00A7505C">
          <w:rPr>
            <w:rFonts w:eastAsia="Times New Roman"/>
            <w:szCs w:val="24"/>
            <w:lang w:eastAsia="en-US"/>
          </w:rPr>
          <w:t>ΘΕΜΑΤΑ</w:t>
        </w:r>
      </w:ins>
    </w:p>
    <w:p w14:paraId="7E61DD12" w14:textId="77777777" w:rsidR="00A7505C" w:rsidRPr="00A7505C" w:rsidRDefault="00A7505C" w:rsidP="00A7505C">
      <w:pPr>
        <w:spacing w:after="0" w:line="360" w:lineRule="auto"/>
        <w:rPr>
          <w:ins w:id="19" w:author="Φλούδα Χριστίνα" w:date="2018-03-01T13:06:00Z"/>
          <w:rFonts w:eastAsia="Times New Roman"/>
          <w:szCs w:val="24"/>
          <w:lang w:eastAsia="en-US"/>
        </w:rPr>
      </w:pPr>
      <w:ins w:id="20" w:author="Φλούδα Χριστίνα" w:date="2018-03-01T13:06:00Z">
        <w:r w:rsidRPr="00A7505C">
          <w:rPr>
            <w:rFonts w:eastAsia="Times New Roman"/>
            <w:szCs w:val="24"/>
            <w:lang w:eastAsia="en-US"/>
          </w:rPr>
          <w:t xml:space="preserve"> </w:t>
        </w:r>
        <w:r w:rsidRPr="00A7505C">
          <w:rPr>
            <w:rFonts w:eastAsia="Times New Roman"/>
            <w:szCs w:val="24"/>
            <w:lang w:eastAsia="en-US"/>
          </w:rPr>
          <w:br/>
          <w:t xml:space="preserve">Α. ΕΙΔΙΚΑ ΘΕΜΑΤΑ </w:t>
        </w:r>
        <w:r w:rsidRPr="00A7505C">
          <w:rPr>
            <w:rFonts w:eastAsia="Times New Roman"/>
            <w:szCs w:val="24"/>
            <w:lang w:eastAsia="en-US"/>
          </w:rPr>
          <w:br/>
          <w:t xml:space="preserve">1. Επικύρωση Πρακτικών, σελ. </w:t>
        </w:r>
        <w:r w:rsidRPr="00A7505C">
          <w:rPr>
            <w:rFonts w:eastAsia="Times New Roman"/>
            <w:szCs w:val="24"/>
            <w:lang w:eastAsia="en-US"/>
          </w:rPr>
          <w:br/>
          <w:t xml:space="preserve">2. Ανακοινώνεται ότι τη συνεδρίαση παρακολουθούν σπουδαστές από τη Σχολή Νομικού Σώματος Ενόπλων Δυνάμεων, μαθητές από το 7ο Δημοτικό Σχολείο Κερατσινίου, το 4ο Γενικό Λύκειο Νέας Σμύρνης, το 15ο Δημοτικό Σχολείο Αμαρουσίου, το 3ο Γυμνάσιο Ηλιούπολης, το 3ο Γυμνάσιο Αγίου Νικολάου Λασιθίου, φοιτητές Νομικής από το Legal Court of Chemnitz, μαθητές από το το 2ο Γυμνάσιο Αγίου Νικολάου Λασιθίου, το 5ο Γυμνάσιο Λαμίας, του Γενικού Λυκείου από τα  Άβδηρα Ξάνθης, το Γυμνάσιο Τεφελίου Ηρακλείου και το Γυμνάσιο Τρίγλιας Χαλκιδικής, σελ. </w:t>
        </w:r>
        <w:r w:rsidRPr="00A7505C">
          <w:rPr>
            <w:rFonts w:eastAsia="Times New Roman"/>
            <w:szCs w:val="24"/>
            <w:lang w:eastAsia="en-US"/>
          </w:rPr>
          <w:br/>
          <w:t>3. Ειδική Ημερήσια Διάταξη:</w:t>
        </w:r>
      </w:ins>
    </w:p>
    <w:p w14:paraId="0B6AEF62" w14:textId="77777777" w:rsidR="00A7505C" w:rsidRPr="00A7505C" w:rsidRDefault="00A7505C" w:rsidP="00A7505C">
      <w:pPr>
        <w:spacing w:after="0" w:line="360" w:lineRule="auto"/>
        <w:rPr>
          <w:ins w:id="21" w:author="Φλούδα Χριστίνα" w:date="2018-03-01T13:06:00Z"/>
          <w:rFonts w:eastAsia="Times New Roman"/>
          <w:szCs w:val="24"/>
          <w:lang w:eastAsia="en-US"/>
        </w:rPr>
      </w:pPr>
      <w:ins w:id="22" w:author="Φλούδα Χριστίνα" w:date="2018-03-01T13:06:00Z">
        <w:r w:rsidRPr="00A7505C">
          <w:rPr>
            <w:rFonts w:eastAsia="Times New Roman"/>
            <w:szCs w:val="24"/>
            <w:lang w:eastAsia="en-US"/>
          </w:rPr>
          <w:t xml:space="preserve">Συζήτηση και λήψη απόφασης επί της πρότασης που κατέθεσαν ο Πρωθυπουργός και Πρόεδρος της Κοινοβουλευτικής Ομάδας του ΣΥΡΙΖΑ κ. Αλέξης Τσίπρας και 144 Βουλευτές της Κοινοβουλευτικής του Ομάδας, καθώς και ο Πρόεδρος της Κοινοβουλευτικής Ομάδας των ΑΝΕΛ κ. Παναγιώτης (Πάνος) Καμμένος και 8 Βουλευτές της Κοινοβουλευτικής του Ομάδας για τη σύσταση Ειδικής Κοινοβουλευτικής Επιτροπής για τη διενέργεια προκαταρκτικής εξέτασης, σύμφωνα με τις διατάξεις των άρθρων 86 του Συντάγματος, 153 και επόμενα του Κανονισμού της Βουλής και του ν. 3126/2003 «Ποινική ευθύνη των Υπουργών», όπως ισχύουν, σχετικά με τη διερεύνηση της υπόθεσης «Novartis» για την ενδεχόμενη τέλεση των αδικημάτων της δωροληψίας και δωροδοκίας και της νομιμοποίησης εσόδων από εγκληματική δραστηριότητα, σύμφωνα με τα διαλαμβανόμενα στην πρόταση, από τους: 1) Αντώνιο Σαμαρά, 2) Παναγιώτη Πικραμμένο, 3) Δημήτριο Αβραμόπουλο, 4) Ανδρέα Λοβέρδο, 5) Ανδρέα Λυκουρέντζο, 6) Μάριο Σαλμά, 7) Σπυρίδωνα- Άδωνι Γεωργιάδη, 8) Ιωάννη Στουρνάρα, 9) Ευάγγελο Βενιζέλο, 10) Γεώργιο Κουτρουμάνη, σελ. </w:t>
        </w:r>
        <w:r w:rsidRPr="00A7505C">
          <w:rPr>
            <w:rFonts w:eastAsia="Times New Roman"/>
            <w:szCs w:val="24"/>
            <w:lang w:eastAsia="en-US"/>
          </w:rPr>
          <w:br/>
          <w:t xml:space="preserve">4. Ανακοινώνεται ότι o Ευρωπαίος Επίτροπος κ. Αβραμόπουλος Δημήτριος με την υπ’ αριθμόν 849/16-2-2018 επιστολή του προς τον Πρόεδρο της Βουλής ενημερώνει ότι δεν εμφανιστεί στην Ολομέλεια της Βουλής και υπέβαλε το υπ’ αριθμόν πρωτοκόλλου 877/20-2-2018 έγγραφο υπόμνημα, το οποίο καταχωρίζεται τα Πρακτικά της σημερινής συνεδρίασης, σελ. </w:t>
        </w:r>
        <w:r w:rsidRPr="00A7505C">
          <w:rPr>
            <w:rFonts w:eastAsia="Times New Roman"/>
            <w:szCs w:val="24"/>
            <w:lang w:eastAsia="en-US"/>
          </w:rPr>
          <w:br/>
          <w:t xml:space="preserve">5. Επί διαδικαστικού θέματος, σελ. </w:t>
        </w:r>
        <w:r w:rsidRPr="00A7505C">
          <w:rPr>
            <w:rFonts w:eastAsia="Times New Roman"/>
            <w:szCs w:val="24"/>
            <w:lang w:eastAsia="en-US"/>
          </w:rPr>
          <w:br/>
          <w:t xml:space="preserve">6. Ψηφοφορία με έγερση, σχετικά με την αποδοχή ή όχι των παρεμπιπτόντων ζητημάτων που ετέθησαν, σελ. </w:t>
        </w:r>
        <w:r w:rsidRPr="00A7505C">
          <w:rPr>
            <w:rFonts w:eastAsia="Times New Roman"/>
            <w:szCs w:val="24"/>
            <w:lang w:eastAsia="en-US"/>
          </w:rPr>
          <w:br/>
          <w:t xml:space="preserve">7. Επί προσωπικού θέματος, σελ. </w:t>
        </w:r>
        <w:r w:rsidRPr="00A7505C">
          <w:rPr>
            <w:rFonts w:eastAsia="Times New Roman"/>
            <w:szCs w:val="24"/>
            <w:lang w:eastAsia="en-US"/>
          </w:rPr>
          <w:br/>
          <w:t xml:space="preserve">8. Μυστική ψηφοφορία για τη συγκρότηση ή μη Ειδικής Κοινοβουλευτικής Επιτροπής για τη διεξαγωγή προκαταρκτικής εξέτασης, σελ. </w:t>
        </w:r>
        <w:r w:rsidRPr="00A7505C">
          <w:rPr>
            <w:rFonts w:eastAsia="Times New Roman"/>
            <w:szCs w:val="24"/>
            <w:lang w:eastAsia="en-US"/>
          </w:rPr>
          <w:br/>
          <w:t xml:space="preserve">9. Επιστολικές ψήφοι, σε σφραγισμένους φακέλους για συμμετοχή στη μυστική ψηφοφορία για τη σύσταση Ειδικής Κοινοβουλευτικής Επιτροπής για τη διενέργεια προκαταρκτικής εξέτασης, σελ. </w:t>
        </w:r>
        <w:r w:rsidRPr="00A7505C">
          <w:rPr>
            <w:rFonts w:eastAsia="Times New Roman"/>
            <w:szCs w:val="24"/>
            <w:lang w:eastAsia="en-US"/>
          </w:rPr>
          <w:br/>
          <w:t xml:space="preserve">10. Ανακοινώνεται ότι κατόπιν των αποτελεσμάτων της διεξαχθείσης μυστικής ψηφοφορίας, γίνεται δεκτή η υπ’ αριθμ. 776/12-2-2018 πρόταση για σύσταση Ειδικής Κοινοβουλευτικής Επιτροπής για τη διενέργεια προκαταρκτικής εξέτασης, σελ. </w:t>
        </w:r>
        <w:r w:rsidRPr="00A7505C">
          <w:rPr>
            <w:rFonts w:eastAsia="Times New Roman"/>
            <w:szCs w:val="24"/>
            <w:lang w:eastAsia="en-US"/>
          </w:rPr>
          <w:br/>
          <w:t xml:space="preserve">11.  Έγκριση (κατά πλειοψηφία) της πρότασης, η Ειδική Κοινοβουλευτική Επιτροπή για τη διεξαγωγή προκαταρκτικής εξέτασης να αποτελείται από είκοσι ένα μέλη και η προθεσμία για την ολοκλήρωση των εργασιών της Επιτροπής και υποβολή του πορίσματός της και του αποδεικτικού υλικού της να είναι σε ένα μήνα από τη συγκρότηση της Επιτροπής, σελ. </w:t>
        </w:r>
        <w:r w:rsidRPr="00A7505C">
          <w:rPr>
            <w:rFonts w:eastAsia="Times New Roman"/>
            <w:szCs w:val="24"/>
            <w:lang w:eastAsia="en-US"/>
          </w:rPr>
          <w:br/>
          <w:t xml:space="preserve">12. Ανακοινώνονται οι υπ’ αριθμ. 886 και 904 επιστολές της 21-2-2018, των Βουλευτών κκ. Ευσταθίου Παναγούλη και Αριστείδη Μπαλτά και παρακαλώ να καταχωρισθούν στα Πρακτικά, σελ. </w:t>
        </w:r>
        <w:r w:rsidRPr="00A7505C">
          <w:rPr>
            <w:rFonts w:eastAsia="Times New Roman"/>
            <w:szCs w:val="24"/>
            <w:lang w:eastAsia="en-US"/>
          </w:rPr>
          <w:br/>
          <w:t xml:space="preserve">13.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20-2-2018: ποινική δικογραφία που αφορά στον Πρωθυπουργό Αλέξιο Τσίπρα και στον Αναπληρωτή Υπουργό Δικαιοσύνης Δημήτριο Παπαγγελόπουλο, σελ. </w:t>
        </w:r>
        <w:r w:rsidRPr="00A7505C">
          <w:rPr>
            <w:rFonts w:eastAsia="Times New Roman"/>
            <w:szCs w:val="24"/>
            <w:lang w:eastAsia="en-US"/>
          </w:rPr>
          <w:br/>
          <w:t xml:space="preserve">14. Ανακοινώνεται: α) η υπ’ αριθ. πρωτοκόλλου 2724/1978 από 15 Φεβρουαρίου 2018 απόφαση του Προέδρου της Βουλής: «Σύσταση και συγκρότηση της  Υποεπιτροπής για την μελέτη και αντιμετώπιση του προβλήματος των ναρκωτικών» της Διαρκούς Επιτροπής Κοινωνικών Υποθέσεων, και β) η υπ’ αριθ. πρωτοκόλλου 2725/1979 από 15 Φεβρουαρίου 2018 απόφαση του Προέδρου της Βουλής «Σύσταση και συγκρότηση της Υποεπιτροπής με θέμα: «Το χρέος και η απομείωσή του»» της Διαρκούς Επιτροπής Οικονομικών Υποθέσεων, σελ. </w:t>
        </w:r>
        <w:r w:rsidRPr="00A7505C">
          <w:rPr>
            <w:rFonts w:eastAsia="Times New Roman"/>
            <w:szCs w:val="24"/>
            <w:lang w:eastAsia="en-US"/>
          </w:rPr>
          <w:br/>
          <w:t xml:space="preserve"> </w:t>
        </w:r>
        <w:r w:rsidRPr="00A7505C">
          <w:rPr>
            <w:rFonts w:eastAsia="Times New Roman"/>
            <w:szCs w:val="24"/>
            <w:lang w:eastAsia="en-US"/>
          </w:rPr>
          <w:br/>
          <w:t xml:space="preserve">Β. ΚΟΙΝΟΒΟΥΛΕΥΤΙΚΟΣ ΕΛΕΓΧΟΣ </w:t>
        </w:r>
        <w:r w:rsidRPr="00A7505C">
          <w:rPr>
            <w:rFonts w:eastAsia="Times New Roman"/>
            <w:szCs w:val="24"/>
            <w:lang w:eastAsia="en-US"/>
          </w:rPr>
          <w:br/>
          <w:t xml:space="preserve">Ανακοίνωση του δελτίου επικαίρων ερωτήσεων της Πέμπτης 22 Φεβρουαρίου 2018, σελ. </w:t>
        </w:r>
        <w:r w:rsidRPr="00A7505C">
          <w:rPr>
            <w:rFonts w:eastAsia="Times New Roman"/>
            <w:szCs w:val="24"/>
            <w:lang w:eastAsia="en-US"/>
          </w:rPr>
          <w:br/>
          <w:t xml:space="preserve"> </w:t>
        </w:r>
        <w:r w:rsidRPr="00A7505C">
          <w:rPr>
            <w:rFonts w:eastAsia="Times New Roman"/>
            <w:szCs w:val="24"/>
            <w:lang w:eastAsia="en-US"/>
          </w:rPr>
          <w:br/>
          <w:t xml:space="preserve">Γ. ΝΟΜΟΘΕΤΙΚΗ ΕΡΓΑΣΙΑ </w:t>
        </w:r>
        <w:r w:rsidRPr="00A7505C">
          <w:rPr>
            <w:rFonts w:eastAsia="Times New Roman"/>
            <w:szCs w:val="24"/>
            <w:lang w:eastAsia="en-US"/>
          </w:rPr>
          <w:br/>
          <w:t xml:space="preserve">Κατάθεση Εκθέσεως Διαρκούς Επιτροπής: </w:t>
        </w:r>
      </w:ins>
    </w:p>
    <w:p w14:paraId="206E2F30" w14:textId="77777777" w:rsidR="00A7505C" w:rsidRPr="00A7505C" w:rsidRDefault="00A7505C" w:rsidP="00A7505C">
      <w:pPr>
        <w:spacing w:after="0" w:line="360" w:lineRule="auto"/>
        <w:rPr>
          <w:ins w:id="23" w:author="Φλούδα Χριστίνα" w:date="2018-03-01T13:06:00Z"/>
          <w:rFonts w:eastAsia="Times New Roman"/>
          <w:szCs w:val="24"/>
          <w:lang w:eastAsia="en-US"/>
        </w:rPr>
      </w:pPr>
      <w:ins w:id="24" w:author="Φλούδα Χριστίνα" w:date="2018-03-01T13:06:00Z">
        <w:r w:rsidRPr="00A7505C">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«Κύρωση της από 2 Φεβρουαρίου 2018 τροποποίησης και κωδικοποίησης σε ενιαίο κείμενο της από 27 Ιουνίου 2001 Σύμβασης Παραχώρησης μεταξύ του Ελληνικού Δημοσίου και της Οργανισμός Λιμένος Θεσσαλονίκης Α.Ε. και άλλες διατάξεις», σελ. </w:t>
        </w:r>
        <w:r w:rsidRPr="00A7505C">
          <w:rPr>
            <w:rFonts w:eastAsia="Times New Roman"/>
            <w:szCs w:val="24"/>
            <w:lang w:eastAsia="en-US"/>
          </w:rPr>
          <w:br/>
          <w:t xml:space="preserve"> </w:t>
        </w:r>
        <w:r w:rsidRPr="00A7505C">
          <w:rPr>
            <w:rFonts w:eastAsia="Times New Roman"/>
            <w:szCs w:val="24"/>
            <w:lang w:eastAsia="en-US"/>
          </w:rPr>
          <w:br/>
          <w:t>ΠΡΟΕΔΡΟΣ</w:t>
        </w:r>
      </w:ins>
    </w:p>
    <w:p w14:paraId="3E14FAD6" w14:textId="77777777" w:rsidR="00A7505C" w:rsidRPr="00A7505C" w:rsidRDefault="00A7505C" w:rsidP="00A7505C">
      <w:pPr>
        <w:spacing w:after="0" w:line="360" w:lineRule="auto"/>
        <w:rPr>
          <w:ins w:id="25" w:author="Φλούδα Χριστίνα" w:date="2018-03-01T13:06:00Z"/>
          <w:rFonts w:eastAsia="Times New Roman"/>
          <w:szCs w:val="24"/>
          <w:lang w:eastAsia="en-US"/>
        </w:rPr>
      </w:pPr>
    </w:p>
    <w:p w14:paraId="45E7B8A3" w14:textId="77777777" w:rsidR="00A7505C" w:rsidRPr="00A7505C" w:rsidRDefault="00A7505C" w:rsidP="00A7505C">
      <w:pPr>
        <w:spacing w:after="0" w:line="360" w:lineRule="auto"/>
        <w:rPr>
          <w:ins w:id="26" w:author="Φλούδα Χριστίνα" w:date="2018-03-01T13:06:00Z"/>
          <w:rFonts w:eastAsia="Times New Roman"/>
          <w:szCs w:val="24"/>
          <w:lang w:eastAsia="en-US"/>
        </w:rPr>
      </w:pPr>
      <w:ins w:id="27" w:author="Φλούδα Χριστίνα" w:date="2018-03-01T13:06:00Z">
        <w:r w:rsidRPr="00A7505C">
          <w:rPr>
            <w:rFonts w:eastAsia="Times New Roman"/>
            <w:szCs w:val="24"/>
            <w:lang w:eastAsia="en-US"/>
          </w:rPr>
          <w:t>ΒΟΥΤΣΗΣ Ν. , σελ.</w:t>
        </w:r>
      </w:ins>
    </w:p>
    <w:p w14:paraId="65A31756" w14:textId="77777777" w:rsidR="00A7505C" w:rsidRPr="00A7505C" w:rsidRDefault="00A7505C" w:rsidP="00A7505C">
      <w:pPr>
        <w:spacing w:after="0" w:line="360" w:lineRule="auto"/>
        <w:rPr>
          <w:ins w:id="28" w:author="Φλούδα Χριστίνα" w:date="2018-03-01T13:06:00Z"/>
          <w:rFonts w:eastAsia="Times New Roman"/>
          <w:szCs w:val="24"/>
          <w:lang w:eastAsia="en-US"/>
        </w:rPr>
      </w:pPr>
    </w:p>
    <w:p w14:paraId="3CC31B14" w14:textId="77777777" w:rsidR="00A7505C" w:rsidRPr="00A7505C" w:rsidRDefault="00A7505C" w:rsidP="00A7505C">
      <w:pPr>
        <w:spacing w:after="0" w:line="360" w:lineRule="auto"/>
        <w:rPr>
          <w:ins w:id="29" w:author="Φλούδα Χριστίνα" w:date="2018-03-01T13:06:00Z"/>
          <w:rFonts w:eastAsia="Times New Roman"/>
          <w:szCs w:val="24"/>
          <w:lang w:eastAsia="en-US"/>
        </w:rPr>
      </w:pPr>
    </w:p>
    <w:p w14:paraId="23F2AA21" w14:textId="77777777" w:rsidR="00A7505C" w:rsidRPr="00A7505C" w:rsidRDefault="00A7505C" w:rsidP="00A7505C">
      <w:pPr>
        <w:spacing w:after="0" w:line="360" w:lineRule="auto"/>
        <w:rPr>
          <w:ins w:id="30" w:author="Φλούδα Χριστίνα" w:date="2018-03-01T13:06:00Z"/>
          <w:rFonts w:eastAsia="Times New Roman"/>
          <w:szCs w:val="24"/>
          <w:lang w:eastAsia="en-US"/>
        </w:rPr>
      </w:pPr>
      <w:ins w:id="31" w:author="Φλούδα Χριστίνα" w:date="2018-03-01T13:06:00Z">
        <w:r w:rsidRPr="00A7505C">
          <w:rPr>
            <w:rFonts w:eastAsia="Times New Roman"/>
            <w:szCs w:val="24"/>
            <w:lang w:eastAsia="en-US"/>
          </w:rPr>
          <w:t>ΠΡΟΕΔΡΕΥΟΝΤΕΣ</w:t>
        </w:r>
      </w:ins>
    </w:p>
    <w:p w14:paraId="2F7581FD" w14:textId="77777777" w:rsidR="00A7505C" w:rsidRPr="00A7505C" w:rsidRDefault="00A7505C" w:rsidP="00A7505C">
      <w:pPr>
        <w:spacing w:after="0" w:line="360" w:lineRule="auto"/>
        <w:rPr>
          <w:ins w:id="32" w:author="Φλούδα Χριστίνα" w:date="2018-03-01T13:06:00Z"/>
          <w:rFonts w:eastAsia="Times New Roman"/>
          <w:szCs w:val="24"/>
          <w:lang w:eastAsia="en-US"/>
        </w:rPr>
      </w:pPr>
    </w:p>
    <w:p w14:paraId="4A08A41F" w14:textId="77777777" w:rsidR="00A7505C" w:rsidRPr="00A7505C" w:rsidRDefault="00A7505C" w:rsidP="00A7505C">
      <w:pPr>
        <w:spacing w:after="0" w:line="360" w:lineRule="auto"/>
        <w:rPr>
          <w:ins w:id="33" w:author="Φλούδα Χριστίνα" w:date="2018-03-01T13:06:00Z"/>
          <w:rFonts w:eastAsia="Times New Roman"/>
          <w:szCs w:val="24"/>
          <w:lang w:eastAsia="en-US"/>
        </w:rPr>
      </w:pPr>
      <w:ins w:id="34" w:author="Φλούδα Χριστίνα" w:date="2018-03-01T13:06:00Z">
        <w:r w:rsidRPr="00A7505C">
          <w:rPr>
            <w:rFonts w:eastAsia="Times New Roman"/>
            <w:szCs w:val="24"/>
            <w:lang w:eastAsia="en-US"/>
          </w:rPr>
          <w:t>ΒΑΡΕΜΕΝΟΣ Γ. , σελ.</w:t>
        </w:r>
      </w:ins>
    </w:p>
    <w:p w14:paraId="488D119A" w14:textId="77777777" w:rsidR="00A7505C" w:rsidRPr="00A7505C" w:rsidRDefault="00A7505C" w:rsidP="00A7505C">
      <w:pPr>
        <w:spacing w:after="0" w:line="360" w:lineRule="auto"/>
        <w:rPr>
          <w:ins w:id="35" w:author="Φλούδα Χριστίνα" w:date="2018-03-01T13:06:00Z"/>
          <w:rFonts w:eastAsia="Times New Roman"/>
          <w:szCs w:val="24"/>
          <w:lang w:eastAsia="en-US"/>
        </w:rPr>
      </w:pPr>
      <w:ins w:id="36" w:author="Φλούδα Χριστίνα" w:date="2018-03-01T13:06:00Z">
        <w:r w:rsidRPr="00A7505C">
          <w:rPr>
            <w:rFonts w:eastAsia="Times New Roman"/>
            <w:szCs w:val="24"/>
            <w:lang w:eastAsia="en-US"/>
          </w:rPr>
          <w:t>ΓΕΩΡΓΙΑΔΗΣ Μ. , σελ.</w:t>
        </w:r>
        <w:r w:rsidRPr="00A7505C">
          <w:rPr>
            <w:rFonts w:eastAsia="Times New Roman"/>
            <w:szCs w:val="24"/>
            <w:lang w:eastAsia="en-US"/>
          </w:rPr>
          <w:br/>
          <w:t>ΚΡΕΜΑΣΤΙΝΟΣ Δ. , σελ.</w:t>
        </w:r>
      </w:ins>
    </w:p>
    <w:p w14:paraId="66E920B4" w14:textId="77777777" w:rsidR="00A7505C" w:rsidRPr="00A7505C" w:rsidRDefault="00A7505C" w:rsidP="00A7505C">
      <w:pPr>
        <w:spacing w:after="0" w:line="360" w:lineRule="auto"/>
        <w:rPr>
          <w:ins w:id="37" w:author="Φλούδα Χριστίνα" w:date="2018-03-01T13:06:00Z"/>
          <w:rFonts w:eastAsia="Times New Roman"/>
          <w:szCs w:val="24"/>
          <w:lang w:eastAsia="en-US"/>
        </w:rPr>
      </w:pPr>
      <w:ins w:id="38" w:author="Φλούδα Χριστίνα" w:date="2018-03-01T13:06:00Z">
        <w:r w:rsidRPr="00A7505C">
          <w:rPr>
            <w:rFonts w:eastAsia="Times New Roman"/>
            <w:szCs w:val="24"/>
            <w:lang w:eastAsia="en-US"/>
          </w:rPr>
          <w:t>ΛΥΚΟΥΔΗΣ Σ. , σελ.</w:t>
        </w:r>
      </w:ins>
    </w:p>
    <w:p w14:paraId="1898787A" w14:textId="77777777" w:rsidR="00A7505C" w:rsidRPr="00A7505C" w:rsidRDefault="00A7505C" w:rsidP="00A7505C">
      <w:pPr>
        <w:spacing w:after="0" w:line="360" w:lineRule="auto"/>
        <w:rPr>
          <w:ins w:id="39" w:author="Φλούδα Χριστίνα" w:date="2018-03-01T13:06:00Z"/>
          <w:rFonts w:eastAsia="Times New Roman"/>
          <w:szCs w:val="24"/>
          <w:lang w:eastAsia="en-US"/>
        </w:rPr>
      </w:pPr>
      <w:ins w:id="40" w:author="Φλούδα Χριστίνα" w:date="2018-03-01T13:06:00Z">
        <w:r w:rsidRPr="00A7505C">
          <w:rPr>
            <w:rFonts w:eastAsia="Times New Roman"/>
            <w:szCs w:val="24"/>
            <w:lang w:eastAsia="en-US"/>
          </w:rPr>
          <w:t>ΧΡΙΣΤΟΔΟΥΛΟΠΟΥΛΟΥ Α. , σελ.</w:t>
        </w:r>
        <w:r w:rsidRPr="00A7505C">
          <w:rPr>
            <w:rFonts w:eastAsia="Times New Roman"/>
            <w:szCs w:val="24"/>
            <w:lang w:eastAsia="en-US"/>
          </w:rPr>
          <w:br/>
        </w:r>
        <w:r w:rsidRPr="00A7505C">
          <w:rPr>
            <w:rFonts w:eastAsia="Times New Roman"/>
            <w:szCs w:val="24"/>
            <w:lang w:eastAsia="en-US"/>
          </w:rPr>
          <w:br/>
        </w:r>
      </w:ins>
    </w:p>
    <w:p w14:paraId="2C52A70E" w14:textId="77777777" w:rsidR="00A7505C" w:rsidRPr="00A7505C" w:rsidRDefault="00A7505C" w:rsidP="00A7505C">
      <w:pPr>
        <w:spacing w:after="0" w:line="360" w:lineRule="auto"/>
        <w:rPr>
          <w:ins w:id="41" w:author="Φλούδα Χριστίνα" w:date="2018-03-01T13:06:00Z"/>
          <w:rFonts w:eastAsia="Times New Roman"/>
          <w:szCs w:val="24"/>
          <w:lang w:eastAsia="en-US"/>
        </w:rPr>
      </w:pPr>
      <w:ins w:id="42" w:author="Φλούδα Χριστίνα" w:date="2018-03-01T13:06:00Z">
        <w:r w:rsidRPr="00A7505C">
          <w:rPr>
            <w:rFonts w:eastAsia="Times New Roman"/>
            <w:szCs w:val="24"/>
            <w:lang w:eastAsia="en-US"/>
          </w:rPr>
          <w:t>ΟΜΙΛΗΤΕΣ</w:t>
        </w:r>
      </w:ins>
    </w:p>
    <w:p w14:paraId="79DF898B" w14:textId="77777777" w:rsidR="00A7505C" w:rsidRPr="00A7505C" w:rsidRDefault="00A7505C" w:rsidP="00A7505C">
      <w:pPr>
        <w:spacing w:after="0" w:line="360" w:lineRule="auto"/>
        <w:rPr>
          <w:ins w:id="43" w:author="Φλούδα Χριστίνα" w:date="2018-03-01T13:06:00Z"/>
          <w:rFonts w:eastAsia="Times New Roman"/>
          <w:szCs w:val="24"/>
          <w:lang w:eastAsia="en-US"/>
        </w:rPr>
      </w:pPr>
      <w:ins w:id="44" w:author="Φλούδα Χριστίνα" w:date="2018-03-01T13:06:00Z">
        <w:r w:rsidRPr="00A7505C">
          <w:rPr>
            <w:rFonts w:eastAsia="Times New Roman"/>
            <w:szCs w:val="24"/>
            <w:lang w:eastAsia="en-US"/>
          </w:rPr>
          <w:br/>
          <w:t>Α. Επί της Ειδικής Ημερήσιας Διάταξης:</w:t>
        </w:r>
        <w:r w:rsidRPr="00A7505C">
          <w:rPr>
            <w:rFonts w:eastAsia="Times New Roman"/>
            <w:szCs w:val="24"/>
            <w:lang w:eastAsia="en-US"/>
          </w:rPr>
          <w:br/>
          <w:t>ΑΜΥΡΑΣ Γ. , σελ.</w:t>
        </w:r>
        <w:r w:rsidRPr="00A7505C">
          <w:rPr>
            <w:rFonts w:eastAsia="Times New Roman"/>
            <w:szCs w:val="24"/>
            <w:lang w:eastAsia="en-US"/>
          </w:rPr>
          <w:br/>
          <w:t>ΑΝΑΓΝΩΣΤΟΠΟΥΛΟΥ Α. , σελ.</w:t>
        </w:r>
        <w:r w:rsidRPr="00A7505C">
          <w:rPr>
            <w:rFonts w:eastAsia="Times New Roman"/>
            <w:szCs w:val="24"/>
            <w:lang w:eastAsia="en-US"/>
          </w:rPr>
          <w:br/>
          <w:t>ΒΕΝΙΖΕΛΟΣ Ε. , σελ.</w:t>
        </w:r>
        <w:r w:rsidRPr="00A7505C">
          <w:rPr>
            <w:rFonts w:eastAsia="Times New Roman"/>
            <w:szCs w:val="24"/>
            <w:lang w:eastAsia="en-US"/>
          </w:rPr>
          <w:br/>
          <w:t>ΒΟΡΙΔΗΣ Μ. , σελ.</w:t>
        </w:r>
        <w:r w:rsidRPr="00A7505C">
          <w:rPr>
            <w:rFonts w:eastAsia="Times New Roman"/>
            <w:szCs w:val="24"/>
            <w:lang w:eastAsia="en-US"/>
          </w:rPr>
          <w:br/>
          <w:t>ΓΕΝΝΗΜΑΤΑ Φ. , σελ.</w:t>
        </w:r>
        <w:r w:rsidRPr="00A7505C">
          <w:rPr>
            <w:rFonts w:eastAsia="Times New Roman"/>
            <w:szCs w:val="24"/>
            <w:lang w:eastAsia="en-US"/>
          </w:rPr>
          <w:br/>
          <w:t>ΓΕΩΡΓΙΑΔΗΣ Μ. , σελ.</w:t>
        </w:r>
        <w:r w:rsidRPr="00A7505C">
          <w:rPr>
            <w:rFonts w:eastAsia="Times New Roman"/>
            <w:szCs w:val="24"/>
            <w:lang w:eastAsia="en-US"/>
          </w:rPr>
          <w:br/>
          <w:t>ΓΕΩΡΓΙΑΔΗΣ Σ. , σελ.</w:t>
        </w:r>
        <w:r w:rsidRPr="00A7505C">
          <w:rPr>
            <w:rFonts w:eastAsia="Times New Roman"/>
            <w:szCs w:val="24"/>
            <w:lang w:eastAsia="en-US"/>
          </w:rPr>
          <w:br/>
          <w:t>ΔΟΥΖΙΝΑΣ Κ. , σελ.</w:t>
        </w:r>
        <w:r w:rsidRPr="00A7505C">
          <w:rPr>
            <w:rFonts w:eastAsia="Times New Roman"/>
            <w:szCs w:val="24"/>
            <w:lang w:eastAsia="en-US"/>
          </w:rPr>
          <w:br/>
          <w:t>ΔΡΙΤΣΑΣ Θ. , σελ.</w:t>
        </w:r>
        <w:r w:rsidRPr="00A7505C">
          <w:rPr>
            <w:rFonts w:eastAsia="Times New Roman"/>
            <w:szCs w:val="24"/>
            <w:lang w:eastAsia="en-US"/>
          </w:rPr>
          <w:br/>
          <w:t>ΚΑΜΜΕΝΟΣ Π. , σελ.</w:t>
        </w:r>
        <w:r w:rsidRPr="00A7505C">
          <w:rPr>
            <w:rFonts w:eastAsia="Times New Roman"/>
            <w:szCs w:val="24"/>
            <w:lang w:eastAsia="en-US"/>
          </w:rPr>
          <w:br/>
          <w:t>ΚΑΡΑΓΙΑΝΝΙΔΗΣ Χ. , σελ.</w:t>
        </w:r>
        <w:r w:rsidRPr="00A7505C">
          <w:rPr>
            <w:rFonts w:eastAsia="Times New Roman"/>
            <w:szCs w:val="24"/>
            <w:lang w:eastAsia="en-US"/>
          </w:rPr>
          <w:br/>
          <w:t>ΚΑΡΑΘΑΝΑΣΟΠΟΥΛΟΣ Ν. , σελ.</w:t>
        </w:r>
        <w:r w:rsidRPr="00A7505C">
          <w:rPr>
            <w:rFonts w:eastAsia="Times New Roman"/>
            <w:szCs w:val="24"/>
            <w:lang w:eastAsia="en-US"/>
          </w:rPr>
          <w:br/>
          <w:t>ΚΑΣΙΔΙΑΡΗΣ Η. , σελ.</w:t>
        </w:r>
        <w:r w:rsidRPr="00A7505C">
          <w:rPr>
            <w:rFonts w:eastAsia="Times New Roman"/>
            <w:szCs w:val="24"/>
            <w:lang w:eastAsia="en-US"/>
          </w:rPr>
          <w:br/>
          <w:t>ΚΑΤΣΙΚΗΣ Κ. , σελ.</w:t>
        </w:r>
        <w:r w:rsidRPr="00A7505C">
          <w:rPr>
            <w:rFonts w:eastAsia="Times New Roman"/>
            <w:szCs w:val="24"/>
            <w:lang w:eastAsia="en-US"/>
          </w:rPr>
          <w:br/>
          <w:t>ΚΟΖΟΜΠΟΛΗ - ΑΜΑΝΑΤΙΔΗ Π. , σελ.</w:t>
        </w:r>
        <w:r w:rsidRPr="00A7505C">
          <w:rPr>
            <w:rFonts w:eastAsia="Times New Roman"/>
            <w:szCs w:val="24"/>
            <w:lang w:eastAsia="en-US"/>
          </w:rPr>
          <w:br/>
          <w:t>ΚΟΝΤΟΝΗΣ Χ. , σελ.</w:t>
        </w:r>
        <w:r w:rsidRPr="00A7505C">
          <w:rPr>
            <w:rFonts w:eastAsia="Times New Roman"/>
            <w:szCs w:val="24"/>
            <w:lang w:eastAsia="en-US"/>
          </w:rPr>
          <w:br/>
          <w:t>ΚΟΤΖΙΑΣ Ν. , σελ.</w:t>
        </w:r>
        <w:r w:rsidRPr="00A7505C">
          <w:rPr>
            <w:rFonts w:eastAsia="Times New Roman"/>
            <w:szCs w:val="24"/>
            <w:lang w:eastAsia="en-US"/>
          </w:rPr>
          <w:br/>
          <w:t>ΚΟΥΚΟΥΤΣΗΣ Δ. , σελ.</w:t>
        </w:r>
        <w:r w:rsidRPr="00A7505C">
          <w:rPr>
            <w:rFonts w:eastAsia="Times New Roman"/>
            <w:szCs w:val="24"/>
            <w:lang w:eastAsia="en-US"/>
          </w:rPr>
          <w:br/>
          <w:t>ΚΟΥΡΟΥΜΠΛΗΣ Π. , σελ.</w:t>
        </w:r>
        <w:r w:rsidRPr="00A7505C">
          <w:rPr>
            <w:rFonts w:eastAsia="Times New Roman"/>
            <w:szCs w:val="24"/>
            <w:lang w:eastAsia="en-US"/>
          </w:rPr>
          <w:br/>
          <w:t>ΚΟΥΤΣΟΥΚΟΣ Γ. , σελ.</w:t>
        </w:r>
        <w:r w:rsidRPr="00A7505C">
          <w:rPr>
            <w:rFonts w:eastAsia="Times New Roman"/>
            <w:szCs w:val="24"/>
            <w:lang w:eastAsia="en-US"/>
          </w:rPr>
          <w:br/>
          <w:t>ΚΟΥΤΣΟΥΜΠΑΣ Δ. , σελ.</w:t>
        </w:r>
      </w:ins>
    </w:p>
    <w:p w14:paraId="0FAC81F3" w14:textId="77777777" w:rsidR="00A7505C" w:rsidRPr="00A7505C" w:rsidRDefault="00A7505C" w:rsidP="00A7505C">
      <w:pPr>
        <w:spacing w:after="0" w:line="360" w:lineRule="auto"/>
        <w:rPr>
          <w:ins w:id="45" w:author="Φλούδα Χριστίνα" w:date="2018-03-01T13:06:00Z"/>
          <w:rFonts w:eastAsia="Times New Roman"/>
          <w:szCs w:val="24"/>
          <w:lang w:eastAsia="en-US"/>
        </w:rPr>
      </w:pPr>
      <w:ins w:id="46" w:author="Φλούδα Χριστίνα" w:date="2018-03-01T13:06:00Z">
        <w:r w:rsidRPr="00A7505C">
          <w:rPr>
            <w:rFonts w:eastAsia="Times New Roman"/>
            <w:szCs w:val="24"/>
            <w:lang w:eastAsia="en-US"/>
          </w:rPr>
          <w:t>ΚΟΥΤΡΟΥΜΑΝΗΣ Γ. , σελ.</w:t>
        </w:r>
        <w:r w:rsidRPr="00A7505C">
          <w:rPr>
            <w:rFonts w:eastAsia="Times New Roman"/>
            <w:szCs w:val="24"/>
            <w:lang w:eastAsia="en-US"/>
          </w:rPr>
          <w:br/>
          <w:t>ΛΑΓΟΣ Ι. , σελ.</w:t>
        </w:r>
        <w:r w:rsidRPr="00A7505C">
          <w:rPr>
            <w:rFonts w:eastAsia="Times New Roman"/>
            <w:szCs w:val="24"/>
            <w:lang w:eastAsia="en-US"/>
          </w:rPr>
          <w:br/>
          <w:t>ΛΑΖΑΡΙΔΗΣ Γ. , σελ.</w:t>
        </w:r>
        <w:r w:rsidRPr="00A7505C">
          <w:rPr>
            <w:rFonts w:eastAsia="Times New Roman"/>
            <w:szCs w:val="24"/>
            <w:lang w:eastAsia="en-US"/>
          </w:rPr>
          <w:br/>
          <w:t>ΛΑΜΠΡΟΥΛΗΣ Γ. , σελ.</w:t>
        </w:r>
        <w:r w:rsidRPr="00A7505C">
          <w:rPr>
            <w:rFonts w:eastAsia="Times New Roman"/>
            <w:szCs w:val="24"/>
            <w:lang w:eastAsia="en-US"/>
          </w:rPr>
          <w:br/>
          <w:t>ΛΑΠΠΑΣ Σ. , σελ.</w:t>
        </w:r>
        <w:r w:rsidRPr="00A7505C">
          <w:rPr>
            <w:rFonts w:eastAsia="Times New Roman"/>
            <w:szCs w:val="24"/>
            <w:lang w:eastAsia="en-US"/>
          </w:rPr>
          <w:br/>
          <w:t>ΛΕΒΕΝΤΗΣ Β. , σελ.</w:t>
        </w:r>
        <w:r w:rsidRPr="00A7505C">
          <w:rPr>
            <w:rFonts w:eastAsia="Times New Roman"/>
            <w:szCs w:val="24"/>
            <w:lang w:eastAsia="en-US"/>
          </w:rPr>
          <w:br/>
          <w:t>ΛΟΒΕΡΔΟΣ Α. , σελ.</w:t>
        </w:r>
        <w:r w:rsidRPr="00A7505C">
          <w:rPr>
            <w:rFonts w:eastAsia="Times New Roman"/>
            <w:szCs w:val="24"/>
            <w:lang w:eastAsia="en-US"/>
          </w:rPr>
          <w:br/>
          <w:t>ΛΥΚΟΥΔΗΣ Σ. , σελ.</w:t>
        </w:r>
      </w:ins>
    </w:p>
    <w:p w14:paraId="680202D8" w14:textId="77777777" w:rsidR="00A7505C" w:rsidRPr="00A7505C" w:rsidRDefault="00A7505C" w:rsidP="00A7505C">
      <w:pPr>
        <w:spacing w:after="0" w:line="360" w:lineRule="auto"/>
        <w:rPr>
          <w:ins w:id="47" w:author="Φλούδα Χριστίνα" w:date="2018-03-01T13:06:00Z"/>
          <w:rFonts w:eastAsia="Times New Roman"/>
          <w:szCs w:val="24"/>
          <w:lang w:eastAsia="en-US"/>
        </w:rPr>
      </w:pPr>
      <w:ins w:id="48" w:author="Φλούδα Χριστίνα" w:date="2018-03-01T13:06:00Z">
        <w:r w:rsidRPr="00A7505C">
          <w:rPr>
            <w:rFonts w:eastAsia="Times New Roman"/>
            <w:szCs w:val="24"/>
            <w:lang w:eastAsia="en-US"/>
          </w:rPr>
          <w:t>ΛΥΚΟΥΡΕΝΤΖΟΣ Α. , σελ.</w:t>
        </w:r>
        <w:r w:rsidRPr="00A7505C">
          <w:rPr>
            <w:rFonts w:eastAsia="Times New Roman"/>
            <w:szCs w:val="24"/>
            <w:lang w:eastAsia="en-US"/>
          </w:rPr>
          <w:br/>
          <w:t>ΜΑΥΡΩΤΑΣ Γ. , σελ.</w:t>
        </w:r>
        <w:r w:rsidRPr="00A7505C">
          <w:rPr>
            <w:rFonts w:eastAsia="Times New Roman"/>
            <w:szCs w:val="24"/>
            <w:lang w:eastAsia="en-US"/>
          </w:rPr>
          <w:br/>
          <w:t>ΜΕΓΑΛΟΜΥΣΤΑΚΑΣ Α. , σελ.</w:t>
        </w:r>
        <w:r w:rsidRPr="00A7505C">
          <w:rPr>
            <w:rFonts w:eastAsia="Times New Roman"/>
            <w:szCs w:val="24"/>
            <w:lang w:eastAsia="en-US"/>
          </w:rPr>
          <w:br/>
          <w:t>ΜΗΤΣΟΤΑΚΗΣ Κ. , σελ.</w:t>
        </w:r>
        <w:r w:rsidRPr="00A7505C">
          <w:rPr>
            <w:rFonts w:eastAsia="Times New Roman"/>
            <w:szCs w:val="24"/>
            <w:lang w:eastAsia="en-US"/>
          </w:rPr>
          <w:br/>
          <w:t>ΜΙΧΑΛΟΛΙΑΚΟΣ Ν. , σελ.</w:t>
        </w:r>
        <w:r w:rsidRPr="00A7505C">
          <w:rPr>
            <w:rFonts w:eastAsia="Times New Roman"/>
            <w:szCs w:val="24"/>
            <w:lang w:eastAsia="en-US"/>
          </w:rPr>
          <w:br/>
          <w:t>ΝΙΚΟΛΟΠΟΥΛΟΣ Ν. , σελ.</w:t>
        </w:r>
        <w:r w:rsidRPr="00A7505C">
          <w:rPr>
            <w:rFonts w:eastAsia="Times New Roman"/>
            <w:szCs w:val="24"/>
            <w:lang w:eastAsia="en-US"/>
          </w:rPr>
          <w:br/>
          <w:t>ΞΑΝΘΟΣ Α. , σελ.</w:t>
        </w:r>
        <w:r w:rsidRPr="00A7505C">
          <w:rPr>
            <w:rFonts w:eastAsia="Times New Roman"/>
            <w:szCs w:val="24"/>
            <w:lang w:eastAsia="en-US"/>
          </w:rPr>
          <w:br/>
          <w:t>ΠΑΝΑΓΙΩΤΟΠΟΥΛΟΣ Ν. , σελ.</w:t>
        </w:r>
        <w:r w:rsidRPr="00A7505C">
          <w:rPr>
            <w:rFonts w:eastAsia="Times New Roman"/>
            <w:szCs w:val="24"/>
            <w:lang w:eastAsia="en-US"/>
          </w:rPr>
          <w:br/>
          <w:t>ΠΑΠΑΓΓΕΛΟΠΟΥΛΟΣ Δ. , σελ.</w:t>
        </w:r>
        <w:r w:rsidRPr="00A7505C">
          <w:rPr>
            <w:rFonts w:eastAsia="Times New Roman"/>
            <w:szCs w:val="24"/>
            <w:lang w:eastAsia="en-US"/>
          </w:rPr>
          <w:br/>
          <w:t>ΠΑΠΑΘΕΟΔΩΡΟΥ Θ. , σελ.</w:t>
        </w:r>
        <w:r w:rsidRPr="00A7505C">
          <w:rPr>
            <w:rFonts w:eastAsia="Times New Roman"/>
            <w:szCs w:val="24"/>
            <w:lang w:eastAsia="en-US"/>
          </w:rPr>
          <w:br/>
          <w:t>ΠΑΠΑΧΡΙΣΤΟΠΟΥΛΟΣ Α. , σελ.</w:t>
        </w:r>
        <w:r w:rsidRPr="00A7505C">
          <w:rPr>
            <w:rFonts w:eastAsia="Times New Roman"/>
            <w:szCs w:val="24"/>
            <w:lang w:eastAsia="en-US"/>
          </w:rPr>
          <w:br/>
          <w:t>ΠΑΠΠΑΣ Χ. , σελ.</w:t>
        </w:r>
        <w:r w:rsidRPr="00A7505C">
          <w:rPr>
            <w:rFonts w:eastAsia="Times New Roman"/>
            <w:szCs w:val="24"/>
            <w:lang w:eastAsia="en-US"/>
          </w:rPr>
          <w:br/>
          <w:t>ΠΑΡΑΣΚΕΥΟΠΟΥΛΟΣ Ν. , σελ.</w:t>
        </w:r>
        <w:r w:rsidRPr="00A7505C">
          <w:rPr>
            <w:rFonts w:eastAsia="Times New Roman"/>
            <w:szCs w:val="24"/>
            <w:lang w:eastAsia="en-US"/>
          </w:rPr>
          <w:br/>
          <w:t>ΠΑΦΙΛΗΣ Α. , σελ.</w:t>
        </w:r>
      </w:ins>
    </w:p>
    <w:p w14:paraId="303401D2" w14:textId="77777777" w:rsidR="00A7505C" w:rsidRPr="00A7505C" w:rsidRDefault="00A7505C" w:rsidP="00A7505C">
      <w:pPr>
        <w:spacing w:after="0" w:line="360" w:lineRule="auto"/>
        <w:rPr>
          <w:ins w:id="49" w:author="Φλούδα Χριστίνα" w:date="2018-03-01T13:06:00Z"/>
          <w:rFonts w:eastAsia="Times New Roman"/>
          <w:szCs w:val="24"/>
          <w:lang w:eastAsia="en-US"/>
        </w:rPr>
      </w:pPr>
      <w:ins w:id="50" w:author="Φλούδα Χριστίνα" w:date="2018-03-01T13:06:00Z">
        <w:r w:rsidRPr="00A7505C">
          <w:rPr>
            <w:rFonts w:eastAsia="Times New Roman"/>
            <w:szCs w:val="24"/>
            <w:lang w:eastAsia="en-US"/>
          </w:rPr>
          <w:t>ΠΙΚΡΑΜΕΝΟΣ Π. , σελ.</w:t>
        </w:r>
        <w:r w:rsidRPr="00A7505C">
          <w:rPr>
            <w:rFonts w:eastAsia="Times New Roman"/>
            <w:szCs w:val="24"/>
            <w:lang w:eastAsia="en-US"/>
          </w:rPr>
          <w:br/>
          <w:t>ΠΟΛΑΚΗΣ Π. , σελ.</w:t>
        </w:r>
        <w:r w:rsidRPr="00A7505C">
          <w:rPr>
            <w:rFonts w:eastAsia="Times New Roman"/>
            <w:szCs w:val="24"/>
            <w:lang w:eastAsia="en-US"/>
          </w:rPr>
          <w:br/>
          <w:t>ΣΑΛΜΑΣ Μ. , σελ.</w:t>
        </w:r>
        <w:r w:rsidRPr="00A7505C">
          <w:rPr>
            <w:rFonts w:eastAsia="Times New Roman"/>
            <w:szCs w:val="24"/>
            <w:lang w:eastAsia="en-US"/>
          </w:rPr>
          <w:br/>
          <w:t>ΣΑΡΙΔΗΣ Ι. , σελ.</w:t>
        </w:r>
        <w:r w:rsidRPr="00A7505C">
          <w:rPr>
            <w:rFonts w:eastAsia="Times New Roman"/>
            <w:szCs w:val="24"/>
            <w:lang w:eastAsia="en-US"/>
          </w:rPr>
          <w:br/>
          <w:t>ΣΤΑΜΑΤΗΣ Δ. , σελ.</w:t>
        </w:r>
      </w:ins>
    </w:p>
    <w:p w14:paraId="4EBD7BFB" w14:textId="56369799" w:rsidR="00A7505C" w:rsidRDefault="00A7505C" w:rsidP="00A7505C">
      <w:pPr>
        <w:tabs>
          <w:tab w:val="left" w:pos="2738"/>
          <w:tab w:val="center" w:pos="4753"/>
          <w:tab w:val="left" w:pos="5723"/>
        </w:tabs>
        <w:spacing w:line="600" w:lineRule="auto"/>
        <w:ind w:firstLine="720"/>
        <w:contextualSpacing/>
        <w:jc w:val="center"/>
        <w:rPr>
          <w:ins w:id="51" w:author="Φλούδα Χριστίνα" w:date="2018-03-01T13:06:00Z"/>
          <w:rFonts w:eastAsia="Times New Roman"/>
          <w:szCs w:val="24"/>
        </w:rPr>
      </w:pPr>
      <w:ins w:id="52" w:author="Φλούδα Χριστίνα" w:date="2018-03-01T13:06:00Z">
        <w:r w:rsidRPr="00A7505C">
          <w:rPr>
            <w:rFonts w:eastAsia="Times New Roman"/>
            <w:szCs w:val="24"/>
            <w:lang w:eastAsia="en-US"/>
          </w:rPr>
          <w:t>ΣΤΟΥΡΝΑΡΑΣ Ι. , σελ.</w:t>
        </w:r>
        <w:r w:rsidRPr="00A7505C">
          <w:rPr>
            <w:rFonts w:eastAsia="Times New Roman"/>
            <w:szCs w:val="24"/>
            <w:lang w:eastAsia="en-US"/>
          </w:rPr>
          <w:br/>
          <w:t>ΤΖΑΒΑΡΑΣ Κ. , σελ.</w:t>
        </w:r>
        <w:r w:rsidRPr="00A7505C">
          <w:rPr>
            <w:rFonts w:eastAsia="Times New Roman"/>
            <w:szCs w:val="24"/>
            <w:lang w:eastAsia="en-US"/>
          </w:rPr>
          <w:br/>
          <w:t>ΤΣΙΠΡΑΣ Α. , σελ.</w:t>
        </w:r>
        <w:r w:rsidRPr="00A7505C">
          <w:rPr>
            <w:rFonts w:eastAsia="Times New Roman"/>
            <w:szCs w:val="24"/>
            <w:lang w:eastAsia="en-US"/>
          </w:rPr>
          <w:br/>
          <w:t>ΧΡΙΣΤΟΦΙΛΟΠΟΥΛΟΥ Π. , σελ.</w:t>
        </w:r>
        <w:r w:rsidRPr="00A7505C">
          <w:rPr>
            <w:rFonts w:eastAsia="Times New Roman"/>
            <w:szCs w:val="24"/>
            <w:lang w:eastAsia="en-US"/>
          </w:rPr>
          <w:br/>
        </w:r>
        <w:r w:rsidRPr="00A7505C">
          <w:rPr>
            <w:rFonts w:eastAsia="Times New Roman"/>
            <w:szCs w:val="24"/>
            <w:lang w:eastAsia="en-US"/>
          </w:rPr>
          <w:br/>
          <w:t>Β. Επί διαδικαστικού θέματος:</w:t>
        </w:r>
        <w:r w:rsidRPr="00A7505C">
          <w:rPr>
            <w:rFonts w:eastAsia="Times New Roman"/>
            <w:szCs w:val="24"/>
            <w:lang w:eastAsia="en-US"/>
          </w:rPr>
          <w:br/>
          <w:t>ΑΘΑΝΑΣΙΟΥ Α. , σελ.</w:t>
        </w:r>
        <w:r w:rsidRPr="00A7505C">
          <w:rPr>
            <w:rFonts w:eastAsia="Times New Roman"/>
            <w:szCs w:val="24"/>
            <w:lang w:eastAsia="en-US"/>
          </w:rPr>
          <w:br/>
          <w:t>ΑΘΑΝΑΣΙΟΥ Χ. , σελ.</w:t>
        </w:r>
        <w:r w:rsidRPr="00A7505C">
          <w:rPr>
            <w:rFonts w:eastAsia="Times New Roman"/>
            <w:szCs w:val="24"/>
            <w:lang w:eastAsia="en-US"/>
          </w:rPr>
          <w:br/>
          <w:t>ΑΜΥΡΑΣ Γ. , σελ.</w:t>
        </w:r>
        <w:r w:rsidRPr="00A7505C">
          <w:rPr>
            <w:rFonts w:eastAsia="Times New Roman"/>
            <w:szCs w:val="24"/>
            <w:lang w:eastAsia="en-US"/>
          </w:rPr>
          <w:br/>
          <w:t>ΒΑΡΕΜΕΝΟΣ Γ. , σελ.</w:t>
        </w:r>
        <w:r w:rsidRPr="00A7505C">
          <w:rPr>
            <w:rFonts w:eastAsia="Times New Roman"/>
            <w:szCs w:val="24"/>
            <w:lang w:eastAsia="en-US"/>
          </w:rPr>
          <w:br/>
          <w:t>ΒΕΝΙΖΕΛΟΣ Ε. , σελ.</w:t>
        </w:r>
        <w:r w:rsidRPr="00A7505C">
          <w:rPr>
            <w:rFonts w:eastAsia="Times New Roman"/>
            <w:szCs w:val="24"/>
            <w:lang w:eastAsia="en-US"/>
          </w:rPr>
          <w:br/>
          <w:t>ΒΟΡΙΔΗΣ Μ. , σελ.</w:t>
        </w:r>
        <w:r w:rsidRPr="00A7505C">
          <w:rPr>
            <w:rFonts w:eastAsia="Times New Roman"/>
            <w:szCs w:val="24"/>
            <w:lang w:eastAsia="en-US"/>
          </w:rPr>
          <w:br/>
          <w:t>ΒΟΥΤΣΗΣ Ν. , σελ.</w:t>
        </w:r>
        <w:r w:rsidRPr="00A7505C">
          <w:rPr>
            <w:rFonts w:eastAsia="Times New Roman"/>
            <w:szCs w:val="24"/>
            <w:lang w:eastAsia="en-US"/>
          </w:rPr>
          <w:br/>
          <w:t>ΓΕΩΡΓΑΝΤΑΣ Γ. , σελ.</w:t>
        </w:r>
        <w:r w:rsidRPr="00A7505C">
          <w:rPr>
            <w:rFonts w:eastAsia="Times New Roman"/>
            <w:szCs w:val="24"/>
            <w:lang w:eastAsia="en-US"/>
          </w:rPr>
          <w:br/>
          <w:t>ΓΕΩΡΓΙΑΔΗΣ Μ. , σελ.</w:t>
        </w:r>
        <w:r w:rsidRPr="00A7505C">
          <w:rPr>
            <w:rFonts w:eastAsia="Times New Roman"/>
            <w:szCs w:val="24"/>
            <w:lang w:eastAsia="en-US"/>
          </w:rPr>
          <w:br/>
          <w:t>ΔΑΒΑΚΗΣ Α. , σελ.</w:t>
        </w:r>
        <w:r w:rsidRPr="00A7505C">
          <w:rPr>
            <w:rFonts w:eastAsia="Times New Roman"/>
            <w:szCs w:val="24"/>
            <w:lang w:eastAsia="en-US"/>
          </w:rPr>
          <w:br/>
          <w:t>ΔΕΝΔΙΑΣ Ν. , σελ.</w:t>
        </w:r>
        <w:r w:rsidRPr="00A7505C">
          <w:rPr>
            <w:rFonts w:eastAsia="Times New Roman"/>
            <w:szCs w:val="24"/>
            <w:lang w:eastAsia="en-US"/>
          </w:rPr>
          <w:br/>
          <w:t>ΘΕΟΔΩΡΑΚΗΣ Σ. , σελ.</w:t>
        </w:r>
        <w:r w:rsidRPr="00A7505C">
          <w:rPr>
            <w:rFonts w:eastAsia="Times New Roman"/>
            <w:szCs w:val="24"/>
            <w:lang w:eastAsia="en-US"/>
          </w:rPr>
          <w:br/>
          <w:t>ΚΑΒΒΑΔΙΑ Ι. , σελ.</w:t>
        </w:r>
        <w:r w:rsidRPr="00A7505C">
          <w:rPr>
            <w:rFonts w:eastAsia="Times New Roman"/>
            <w:szCs w:val="24"/>
            <w:lang w:eastAsia="en-US"/>
          </w:rPr>
          <w:br/>
          <w:t>ΚΑΤΣΑΝΙΩΤΗΣ Α. , σελ.</w:t>
        </w:r>
        <w:r w:rsidRPr="00A7505C">
          <w:rPr>
            <w:rFonts w:eastAsia="Times New Roman"/>
            <w:szCs w:val="24"/>
            <w:lang w:eastAsia="en-US"/>
          </w:rPr>
          <w:br/>
          <w:t>ΚΙΚΙΛΙΑΣ Β. , σελ.</w:t>
        </w:r>
        <w:r w:rsidRPr="00A7505C">
          <w:rPr>
            <w:rFonts w:eastAsia="Times New Roman"/>
            <w:szCs w:val="24"/>
            <w:lang w:eastAsia="en-US"/>
          </w:rPr>
          <w:br/>
          <w:t>ΚΟΥΜΟΥΤΣΑΚΟΣ Γ. , σελ.</w:t>
        </w:r>
        <w:r w:rsidRPr="00A7505C">
          <w:rPr>
            <w:rFonts w:eastAsia="Times New Roman"/>
            <w:szCs w:val="24"/>
            <w:lang w:eastAsia="en-US"/>
          </w:rPr>
          <w:br/>
          <w:t>ΚΟΥΤΣΟΥΚΟΣ Γ. , σελ.</w:t>
        </w:r>
        <w:r w:rsidRPr="00A7505C">
          <w:rPr>
            <w:rFonts w:eastAsia="Times New Roman"/>
            <w:szCs w:val="24"/>
            <w:lang w:eastAsia="en-US"/>
          </w:rPr>
          <w:br/>
          <w:t>ΚΡΕΜΑΣΤΙΝΟΣ Δ. , σελ.</w:t>
        </w:r>
        <w:r w:rsidRPr="00A7505C">
          <w:rPr>
            <w:rFonts w:eastAsia="Times New Roman"/>
            <w:szCs w:val="24"/>
            <w:lang w:eastAsia="en-US"/>
          </w:rPr>
          <w:br/>
          <w:t>ΛΑΖΑΡΙΔΗΣ Γ. , σελ.</w:t>
        </w:r>
        <w:r w:rsidRPr="00A7505C">
          <w:rPr>
            <w:rFonts w:eastAsia="Times New Roman"/>
            <w:szCs w:val="24"/>
            <w:lang w:eastAsia="en-US"/>
          </w:rPr>
          <w:br/>
          <w:t>ΛΑΜΠΡΟΥΛΗΣ Γ. , σελ.</w:t>
        </w:r>
        <w:r w:rsidRPr="00A7505C">
          <w:rPr>
            <w:rFonts w:eastAsia="Times New Roman"/>
            <w:szCs w:val="24"/>
            <w:lang w:eastAsia="en-US"/>
          </w:rPr>
          <w:br/>
          <w:t>ΛΑΠΠΑΣ Σ. , σελ.</w:t>
        </w:r>
        <w:r w:rsidRPr="00A7505C">
          <w:rPr>
            <w:rFonts w:eastAsia="Times New Roman"/>
            <w:szCs w:val="24"/>
            <w:lang w:eastAsia="en-US"/>
          </w:rPr>
          <w:br/>
          <w:t>ΛΕΒΕΝΤΗΣ Β. , σελ.</w:t>
        </w:r>
        <w:r w:rsidRPr="00A7505C">
          <w:rPr>
            <w:rFonts w:eastAsia="Times New Roman"/>
            <w:szCs w:val="24"/>
            <w:lang w:eastAsia="en-US"/>
          </w:rPr>
          <w:br/>
          <w:t>ΛΟΒΕΡΔΟΣ Α. , σελ.</w:t>
        </w:r>
        <w:r w:rsidRPr="00A7505C">
          <w:rPr>
            <w:rFonts w:eastAsia="Times New Roman"/>
            <w:szCs w:val="24"/>
            <w:lang w:eastAsia="en-US"/>
          </w:rPr>
          <w:br/>
          <w:t>ΛΥΚΟΥΔΗΣ Σ. , σελ.</w:t>
        </w:r>
        <w:r w:rsidRPr="00A7505C">
          <w:rPr>
            <w:rFonts w:eastAsia="Times New Roman"/>
            <w:szCs w:val="24"/>
            <w:lang w:eastAsia="en-US"/>
          </w:rPr>
          <w:br/>
          <w:t>ΜΑΝΤΑΣ Χ. , σελ.</w:t>
        </w:r>
        <w:r w:rsidRPr="00A7505C">
          <w:rPr>
            <w:rFonts w:eastAsia="Times New Roman"/>
            <w:szCs w:val="24"/>
            <w:lang w:eastAsia="en-US"/>
          </w:rPr>
          <w:br/>
          <w:t>ΜΑΥΡΩΤΑΣ Γ. , σελ.</w:t>
        </w:r>
        <w:r w:rsidRPr="00A7505C">
          <w:rPr>
            <w:rFonts w:eastAsia="Times New Roman"/>
            <w:szCs w:val="24"/>
            <w:lang w:eastAsia="en-US"/>
          </w:rPr>
          <w:br/>
          <w:t>ΜΠΑΚΟΓΙΑΝΝΗ Θ. , σελ.</w:t>
        </w:r>
        <w:r w:rsidRPr="00A7505C">
          <w:rPr>
            <w:rFonts w:eastAsia="Times New Roman"/>
            <w:szCs w:val="24"/>
            <w:lang w:eastAsia="en-US"/>
          </w:rPr>
          <w:br/>
          <w:t>ΜΠΟΥΡΑΣ Α. , σελ.</w:t>
        </w:r>
        <w:r w:rsidRPr="00A7505C">
          <w:rPr>
            <w:rFonts w:eastAsia="Times New Roman"/>
            <w:szCs w:val="24"/>
            <w:lang w:eastAsia="en-US"/>
          </w:rPr>
          <w:br/>
          <w:t>ΠΑΠΑΘΕΟΔΩΡΟΥ Θ. , σελ.</w:t>
        </w:r>
        <w:r w:rsidRPr="00A7505C">
          <w:rPr>
            <w:rFonts w:eastAsia="Times New Roman"/>
            <w:szCs w:val="24"/>
            <w:lang w:eastAsia="en-US"/>
          </w:rPr>
          <w:br/>
          <w:t>ΠΑΠΠΑΣ Χ. , σελ.</w:t>
        </w:r>
        <w:r w:rsidRPr="00A7505C">
          <w:rPr>
            <w:rFonts w:eastAsia="Times New Roman"/>
            <w:szCs w:val="24"/>
            <w:lang w:eastAsia="en-US"/>
          </w:rPr>
          <w:br/>
          <w:t>ΠΑΡΑΣΚΕΥΟΠΟΥΛΟΣ Ν. , σελ.</w:t>
        </w:r>
        <w:r w:rsidRPr="00A7505C">
          <w:rPr>
            <w:rFonts w:eastAsia="Times New Roman"/>
            <w:szCs w:val="24"/>
            <w:lang w:eastAsia="en-US"/>
          </w:rPr>
          <w:br/>
          <w:t>ΠΑΦΙΛΗΣ Α. , σελ.</w:t>
        </w:r>
        <w:r w:rsidRPr="00A7505C">
          <w:rPr>
            <w:rFonts w:eastAsia="Times New Roman"/>
            <w:szCs w:val="24"/>
            <w:lang w:eastAsia="en-US"/>
          </w:rPr>
          <w:br/>
          <w:t>ΠΟΛΑΚΗΣ Π. , σελ.</w:t>
        </w:r>
        <w:r w:rsidRPr="00A7505C">
          <w:rPr>
            <w:rFonts w:eastAsia="Times New Roman"/>
            <w:szCs w:val="24"/>
            <w:lang w:eastAsia="en-US"/>
          </w:rPr>
          <w:br/>
          <w:t>ΣΑΛΜΑΣ Μ. , σελ.</w:t>
        </w:r>
        <w:r w:rsidRPr="00A7505C">
          <w:rPr>
            <w:rFonts w:eastAsia="Times New Roman"/>
            <w:szCs w:val="24"/>
            <w:lang w:eastAsia="en-US"/>
          </w:rPr>
          <w:br/>
          <w:t>ΣΑΜΑΡΑΣ Α. , σελ.</w:t>
        </w:r>
        <w:r w:rsidRPr="00A7505C">
          <w:rPr>
            <w:rFonts w:eastAsia="Times New Roman"/>
            <w:szCs w:val="24"/>
            <w:lang w:eastAsia="en-US"/>
          </w:rPr>
          <w:br/>
          <w:t>ΤΖΑΒΑΡΑΣ Κ. , σελ.</w:t>
        </w:r>
        <w:r w:rsidRPr="00A7505C">
          <w:rPr>
            <w:rFonts w:eastAsia="Times New Roman"/>
            <w:szCs w:val="24"/>
            <w:lang w:eastAsia="en-US"/>
          </w:rPr>
          <w:br/>
          <w:t>ΤΡΑΓΑΚΗΣ Ι. , σελ.</w:t>
        </w:r>
        <w:r w:rsidRPr="00A7505C">
          <w:rPr>
            <w:rFonts w:eastAsia="Times New Roman"/>
            <w:szCs w:val="24"/>
            <w:lang w:eastAsia="en-US"/>
          </w:rPr>
          <w:br/>
          <w:t>ΧΡΙΣΤΟΔΟΥΛΟΠΟΥΛΟΥ Α. , σελ.</w:t>
        </w:r>
        <w:r w:rsidRPr="00A7505C">
          <w:rPr>
            <w:rFonts w:eastAsia="Times New Roman"/>
            <w:szCs w:val="24"/>
            <w:lang w:eastAsia="en-US"/>
          </w:rPr>
          <w:br/>
          <w:t>ΧΡΙΣΤΟΦΙΛΟΠΟΥΛΟΥ Π. , σελ.</w:t>
        </w:r>
        <w:r w:rsidRPr="00A7505C">
          <w:rPr>
            <w:rFonts w:eastAsia="Times New Roman"/>
            <w:szCs w:val="24"/>
            <w:lang w:eastAsia="en-US"/>
          </w:rPr>
          <w:br/>
        </w:r>
        <w:r w:rsidRPr="00A7505C">
          <w:rPr>
            <w:rFonts w:eastAsia="Times New Roman"/>
            <w:szCs w:val="24"/>
            <w:lang w:eastAsia="en-US"/>
          </w:rPr>
          <w:br/>
          <w:t>Γ. Επί προσωπικού θέματος:</w:t>
        </w:r>
        <w:r w:rsidRPr="00A7505C">
          <w:rPr>
            <w:rFonts w:eastAsia="Times New Roman"/>
            <w:szCs w:val="24"/>
            <w:lang w:eastAsia="en-US"/>
          </w:rPr>
          <w:br/>
          <w:t>ΑΘΑΝΑΣΙΟΥ Α. , σελ.</w:t>
        </w:r>
        <w:r w:rsidRPr="00A7505C">
          <w:rPr>
            <w:rFonts w:eastAsia="Times New Roman"/>
            <w:szCs w:val="24"/>
            <w:lang w:eastAsia="en-US"/>
          </w:rPr>
          <w:br/>
          <w:t>ΑΘΑΝΑΣΙΟΥ Χ. , σελ.</w:t>
        </w:r>
        <w:r w:rsidRPr="00A7505C">
          <w:rPr>
            <w:rFonts w:eastAsia="Times New Roman"/>
            <w:szCs w:val="24"/>
            <w:lang w:eastAsia="en-US"/>
          </w:rPr>
          <w:br/>
          <w:t>ΓΕΩΡΓΙΑΔΗΣ Σ. , σελ.</w:t>
        </w:r>
        <w:r w:rsidRPr="00A7505C">
          <w:rPr>
            <w:rFonts w:eastAsia="Times New Roman"/>
            <w:szCs w:val="24"/>
            <w:lang w:eastAsia="en-US"/>
          </w:rPr>
          <w:br/>
          <w:t>ΔΕΝΔΙΑΣ Ν. , σελ.</w:t>
        </w:r>
        <w:r w:rsidRPr="00A7505C">
          <w:rPr>
            <w:rFonts w:eastAsia="Times New Roman"/>
            <w:szCs w:val="24"/>
            <w:lang w:eastAsia="en-US"/>
          </w:rPr>
          <w:br/>
          <w:t>ΚΡΕΜΑΣΤΙΝΟΣ Δ. , σελ.</w:t>
        </w:r>
        <w:r w:rsidRPr="00A7505C">
          <w:rPr>
            <w:rFonts w:eastAsia="Times New Roman"/>
            <w:szCs w:val="24"/>
            <w:lang w:eastAsia="en-US"/>
          </w:rPr>
          <w:br/>
          <w:t>ΠΑΠΑΓΓΕΛΟΠΟΥΛΟΣ Δ. , σελ.</w:t>
        </w:r>
        <w:r w:rsidRPr="00A7505C">
          <w:rPr>
            <w:rFonts w:eastAsia="Times New Roman"/>
            <w:szCs w:val="24"/>
            <w:lang w:eastAsia="en-US"/>
          </w:rPr>
          <w:br/>
          <w:t>ΠΟΛΑΚΗΣ Π. , σελ.</w:t>
        </w:r>
        <w:r w:rsidRPr="00A7505C">
          <w:rPr>
            <w:rFonts w:eastAsia="Times New Roman"/>
            <w:szCs w:val="24"/>
            <w:lang w:eastAsia="en-US"/>
          </w:rPr>
          <w:br/>
          <w:t>ΧΡΙΣΤΟΦΙΛΟΠΟΥΛΟΥ Π. , σελ.</w:t>
        </w:r>
        <w:r w:rsidRPr="00A7505C">
          <w:rPr>
            <w:rFonts w:eastAsia="Times New Roman"/>
            <w:szCs w:val="24"/>
            <w:lang w:eastAsia="en-US"/>
          </w:rPr>
          <w:br/>
        </w:r>
        <w:r w:rsidRPr="00A7505C">
          <w:rPr>
            <w:rFonts w:eastAsia="Times New Roman"/>
            <w:szCs w:val="24"/>
            <w:lang w:eastAsia="en-US"/>
          </w:rPr>
          <w:br/>
          <w:t>ΠΑΡΕΜΒΑΣΕΙΣ:</w:t>
        </w:r>
        <w:r w:rsidRPr="00A7505C">
          <w:rPr>
            <w:rFonts w:eastAsia="Times New Roman"/>
            <w:szCs w:val="24"/>
            <w:lang w:eastAsia="en-US"/>
          </w:rPr>
          <w:br/>
          <w:t>ΑΘΑΝΑΣΙΟΥ Χ. , σελ.</w:t>
        </w:r>
        <w:r w:rsidRPr="00A7505C">
          <w:rPr>
            <w:rFonts w:eastAsia="Times New Roman"/>
            <w:szCs w:val="24"/>
            <w:lang w:eastAsia="en-US"/>
          </w:rPr>
          <w:br/>
          <w:t>ΒΡΟΥΤΣΗΣ Ι. , σελ.</w:t>
        </w:r>
        <w:r w:rsidRPr="00A7505C">
          <w:rPr>
            <w:rFonts w:eastAsia="Times New Roman"/>
            <w:szCs w:val="24"/>
            <w:lang w:eastAsia="en-US"/>
          </w:rPr>
          <w:br/>
          <w:t>ΓΕΩΡΓΑΝΤΑΣ Γ. , σελ.</w:t>
        </w:r>
        <w:r w:rsidRPr="00A7505C">
          <w:rPr>
            <w:rFonts w:eastAsia="Times New Roman"/>
            <w:szCs w:val="24"/>
            <w:lang w:eastAsia="en-US"/>
          </w:rPr>
          <w:br/>
          <w:t>ΓΙΑΚΟΥΜΑΤΟΣ Γ. , σελ.</w:t>
        </w:r>
        <w:r w:rsidRPr="00A7505C">
          <w:rPr>
            <w:rFonts w:eastAsia="Times New Roman"/>
            <w:szCs w:val="24"/>
            <w:lang w:eastAsia="en-US"/>
          </w:rPr>
          <w:br/>
          <w:t>ΗΓΟΥΜΕΝΙΔΗΣ Ν. , σελ.</w:t>
        </w:r>
        <w:r w:rsidRPr="00A7505C">
          <w:rPr>
            <w:rFonts w:eastAsia="Times New Roman"/>
            <w:szCs w:val="24"/>
            <w:lang w:eastAsia="en-US"/>
          </w:rPr>
          <w:br/>
          <w:t>ΚΑΒΒΑΔΙΑ Ι. , σελ.</w:t>
        </w:r>
        <w:r w:rsidRPr="00A7505C">
          <w:rPr>
            <w:rFonts w:eastAsia="Times New Roman"/>
            <w:szCs w:val="24"/>
            <w:lang w:eastAsia="en-US"/>
          </w:rPr>
          <w:br/>
          <w:t>ΚΕΓΚΕΡΟΓΛΟΥ Β. , σελ.</w:t>
        </w:r>
        <w:r w:rsidRPr="00A7505C">
          <w:rPr>
            <w:rFonts w:eastAsia="Times New Roman"/>
            <w:szCs w:val="24"/>
            <w:lang w:eastAsia="en-US"/>
          </w:rPr>
          <w:br/>
          <w:t>ΚΟΥΜΟΥΤΣΑΚΟΣ Γ. , σελ.</w:t>
        </w:r>
        <w:r w:rsidRPr="00A7505C">
          <w:rPr>
            <w:rFonts w:eastAsia="Times New Roman"/>
            <w:szCs w:val="24"/>
            <w:lang w:eastAsia="en-US"/>
          </w:rPr>
          <w:br/>
          <w:t>ΚΥΡΙΑΖΙΔΗΣ Δ. , σελ.</w:t>
        </w:r>
        <w:r w:rsidRPr="00A7505C">
          <w:rPr>
            <w:rFonts w:eastAsia="Times New Roman"/>
            <w:szCs w:val="24"/>
            <w:lang w:eastAsia="en-US"/>
          </w:rPr>
          <w:br/>
          <w:t>ΜΑΝΤΑΣ Χ. , σελ.</w:t>
        </w:r>
        <w:r w:rsidRPr="00A7505C">
          <w:rPr>
            <w:rFonts w:eastAsia="Times New Roman"/>
            <w:szCs w:val="24"/>
            <w:lang w:eastAsia="en-US"/>
          </w:rPr>
          <w:br/>
          <w:t>ΜΠΑΚΟΓΙΑΝΝΗ Θ. , σελ.</w:t>
        </w:r>
        <w:r w:rsidRPr="00A7505C">
          <w:rPr>
            <w:rFonts w:eastAsia="Times New Roman"/>
            <w:szCs w:val="24"/>
            <w:lang w:eastAsia="en-US"/>
          </w:rPr>
          <w:br/>
          <w:t>ΞΥΔΑΚΗΣ Ν. , σελ.</w:t>
        </w:r>
        <w:r w:rsidRPr="00A7505C">
          <w:rPr>
            <w:rFonts w:eastAsia="Times New Roman"/>
            <w:szCs w:val="24"/>
            <w:lang w:eastAsia="en-US"/>
          </w:rPr>
          <w:br/>
          <w:t>ΠΑΠΑΡΗΓΑ Α. , σελ.</w:t>
        </w:r>
        <w:r w:rsidRPr="00A7505C">
          <w:rPr>
            <w:rFonts w:eastAsia="Times New Roman"/>
            <w:szCs w:val="24"/>
            <w:lang w:eastAsia="en-US"/>
          </w:rPr>
          <w:br/>
          <w:t>ΠΑΠΑΦΙΛΙΠΠΟΥ Γ. , σελ.</w:t>
        </w:r>
        <w:r w:rsidRPr="00A7505C">
          <w:rPr>
            <w:rFonts w:eastAsia="Times New Roman"/>
            <w:szCs w:val="24"/>
            <w:lang w:eastAsia="en-US"/>
          </w:rPr>
          <w:br/>
          <w:t>ΣΤΕΦΟΣ Ι. , σελ.</w:t>
        </w:r>
        <w:r w:rsidRPr="00A7505C">
          <w:rPr>
            <w:rFonts w:eastAsia="Times New Roman"/>
            <w:szCs w:val="24"/>
            <w:lang w:eastAsia="en-US"/>
          </w:rPr>
          <w:br/>
        </w:r>
      </w:ins>
    </w:p>
    <w:p w14:paraId="74B8DBE8" w14:textId="77777777" w:rsidR="00D8133C" w:rsidRDefault="00A7505C">
      <w:pPr>
        <w:tabs>
          <w:tab w:val="left" w:pos="2738"/>
          <w:tab w:val="center" w:pos="4753"/>
          <w:tab w:val="left" w:pos="5723"/>
        </w:tabs>
        <w:spacing w:line="600" w:lineRule="auto"/>
        <w:ind w:firstLine="720"/>
        <w:contextualSpacing/>
        <w:jc w:val="center"/>
        <w:rPr>
          <w:rFonts w:eastAsia="Times New Roman"/>
          <w:szCs w:val="24"/>
        </w:rPr>
      </w:pPr>
      <w:r>
        <w:rPr>
          <w:rFonts w:eastAsia="Times New Roman"/>
          <w:szCs w:val="24"/>
        </w:rPr>
        <w:t>ΠΡΑΚΤΙΚΑ ΒΟΥΛΗΣ</w:t>
      </w:r>
    </w:p>
    <w:p w14:paraId="74B8DBE9" w14:textId="77777777" w:rsidR="00D8133C" w:rsidRDefault="00A7505C">
      <w:pPr>
        <w:spacing w:line="600" w:lineRule="auto"/>
        <w:ind w:firstLine="720"/>
        <w:contextualSpacing/>
        <w:jc w:val="center"/>
        <w:rPr>
          <w:rFonts w:eastAsia="Times New Roman"/>
          <w:szCs w:val="24"/>
        </w:rPr>
      </w:pPr>
      <w:r>
        <w:rPr>
          <w:rFonts w:eastAsia="Times New Roman"/>
          <w:szCs w:val="24"/>
        </w:rPr>
        <w:t xml:space="preserve">ΙΖ΄ ΠΕΡΙΟΔΟΣ </w:t>
      </w:r>
    </w:p>
    <w:p w14:paraId="74B8DBEA" w14:textId="77777777" w:rsidR="00D8133C" w:rsidRDefault="00A7505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4B8DBEB" w14:textId="77777777" w:rsidR="00D8133C" w:rsidRDefault="00A7505C">
      <w:pPr>
        <w:spacing w:line="600" w:lineRule="auto"/>
        <w:ind w:firstLine="720"/>
        <w:contextualSpacing/>
        <w:jc w:val="center"/>
        <w:rPr>
          <w:rFonts w:eastAsia="Times New Roman"/>
          <w:szCs w:val="24"/>
        </w:rPr>
      </w:pPr>
      <w:r>
        <w:rPr>
          <w:rFonts w:eastAsia="Times New Roman"/>
          <w:szCs w:val="24"/>
        </w:rPr>
        <w:t>ΣΥΝΟΔΟΣ Γ΄</w:t>
      </w:r>
    </w:p>
    <w:p w14:paraId="74B8DBEC" w14:textId="77777777" w:rsidR="00D8133C" w:rsidRDefault="00A7505C">
      <w:pPr>
        <w:spacing w:line="600" w:lineRule="auto"/>
        <w:ind w:firstLine="720"/>
        <w:contextualSpacing/>
        <w:jc w:val="center"/>
        <w:rPr>
          <w:rFonts w:eastAsia="Times New Roman"/>
          <w:szCs w:val="24"/>
        </w:rPr>
      </w:pPr>
      <w:r>
        <w:rPr>
          <w:rFonts w:eastAsia="Times New Roman"/>
          <w:szCs w:val="24"/>
        </w:rPr>
        <w:t>ΣΥΝΕΔΡΙΑΣΗ ΟΕ΄</w:t>
      </w:r>
    </w:p>
    <w:p w14:paraId="74B8DBED" w14:textId="77777777" w:rsidR="00D8133C" w:rsidRDefault="00A7505C">
      <w:pPr>
        <w:spacing w:line="600" w:lineRule="auto"/>
        <w:ind w:firstLine="720"/>
        <w:contextualSpacing/>
        <w:jc w:val="center"/>
        <w:rPr>
          <w:rFonts w:eastAsia="Times New Roman"/>
          <w:szCs w:val="24"/>
        </w:rPr>
      </w:pPr>
      <w:r>
        <w:rPr>
          <w:rFonts w:eastAsia="Times New Roman"/>
          <w:szCs w:val="24"/>
        </w:rPr>
        <w:t>Τετάρτη 21 Φεβρουαρίου 2018</w:t>
      </w:r>
    </w:p>
    <w:p w14:paraId="74B8DBEE" w14:textId="77777777" w:rsidR="00D8133C" w:rsidRDefault="00A7505C">
      <w:pPr>
        <w:spacing w:line="600" w:lineRule="auto"/>
        <w:ind w:firstLine="720"/>
        <w:contextualSpacing/>
        <w:jc w:val="both"/>
        <w:rPr>
          <w:rFonts w:eastAsia="Times New Roman"/>
          <w:szCs w:val="24"/>
        </w:rPr>
      </w:pPr>
      <w:r>
        <w:rPr>
          <w:rFonts w:eastAsia="Times New Roman"/>
          <w:szCs w:val="24"/>
        </w:rPr>
        <w:t>Αθήνα, σήμερα στις 21 Φεβρουαρίου 2018, ημέρα Τετάρτη και ώρα 9.21΄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w:t>
      </w:r>
      <w:r w:rsidRPr="003A7745">
        <w:rPr>
          <w:rFonts w:eastAsia="Times New Roman"/>
          <w:szCs w:val="24"/>
        </w:rPr>
        <w:t>.</w:t>
      </w:r>
      <w:r>
        <w:rPr>
          <w:rFonts w:eastAsia="Times New Roman"/>
          <w:szCs w:val="24"/>
        </w:rPr>
        <w:t xml:space="preserve"> </w:t>
      </w:r>
      <w:r w:rsidRPr="003A7745">
        <w:rPr>
          <w:rFonts w:eastAsia="Times New Roman"/>
          <w:b/>
          <w:szCs w:val="24"/>
        </w:rPr>
        <w:t>ΑΝΑΣΤΑΣΙΑΣ ΧΡΙΣΤΟΔΟΥΛΟΠΟΥΛΟΥ</w:t>
      </w:r>
      <w:r>
        <w:rPr>
          <w:rFonts w:eastAsia="Times New Roman"/>
          <w:szCs w:val="24"/>
        </w:rPr>
        <w:t>.</w:t>
      </w:r>
    </w:p>
    <w:p w14:paraId="74B8DBEF"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74B8DBF0" w14:textId="77777777" w:rsidR="00D8133C" w:rsidRDefault="00A7505C">
      <w:pPr>
        <w:tabs>
          <w:tab w:val="left" w:pos="2738"/>
          <w:tab w:val="center" w:pos="4753"/>
          <w:tab w:val="left" w:pos="5723"/>
        </w:tabs>
        <w:spacing w:line="600" w:lineRule="auto"/>
        <w:ind w:firstLine="720"/>
        <w:contextualSpacing/>
        <w:jc w:val="both"/>
        <w:rPr>
          <w:rFonts w:eastAsia="Times New Roman"/>
          <w:bCs/>
          <w:szCs w:val="24"/>
        </w:rPr>
      </w:pPr>
      <w:bookmarkStart w:id="53" w:name="_GoBack"/>
      <w:bookmarkEnd w:id="53"/>
      <w:r>
        <w:rPr>
          <w:rFonts w:eastAsia="Times New Roman"/>
          <w:bCs/>
          <w:szCs w:val="24"/>
        </w:rPr>
        <w:t>Έχω την τιμή να ανακοινώσω στο Σώμα το δελτίο επικαίρων ερωτήσεων της Πέμπτης 22 Φεβρουαρίου 2018.</w:t>
      </w:r>
    </w:p>
    <w:p w14:paraId="74B8DBF1"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4B8DBF2"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1. Η με αριθμό 1109/20-2-2018 επίκαιρη ερώτηση του </w:t>
      </w:r>
      <w:r>
        <w:rPr>
          <w:rFonts w:eastAsia="Times New Roman"/>
          <w:szCs w:val="24"/>
        </w:rPr>
        <w:t xml:space="preserve">Βουλευτή Δωδεκανήσου του Συνασπισμού Ριζοσπαστικής Αριστεράς κ. </w:t>
      </w:r>
      <w:r>
        <w:rPr>
          <w:rFonts w:eastAsia="Times New Roman"/>
          <w:bCs/>
          <w:szCs w:val="24"/>
        </w:rPr>
        <w:t xml:space="preserve">Δημητρίου Γάκη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με θέμα: «Σε αχαρτογράφητα νερά η ερασιτεχνική αλιεία στη χώρα μας».</w:t>
      </w:r>
    </w:p>
    <w:p w14:paraId="74B8DBF3"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2. Η με αριθμό 1119/20-2-2018 επίκαιρη ερώτηση του Βουλευ</w:t>
      </w:r>
      <w:r>
        <w:rPr>
          <w:rFonts w:eastAsia="Times New Roman"/>
          <w:szCs w:val="24"/>
        </w:rPr>
        <w:t xml:space="preserve">τή Αττικής της Νέας Δημοκρατίας κ. </w:t>
      </w:r>
      <w:r>
        <w:rPr>
          <w:rFonts w:eastAsia="Times New Roman"/>
          <w:bCs/>
          <w:szCs w:val="24"/>
        </w:rPr>
        <w:t xml:space="preserve">Αθανασίου Μπούρα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με θέμα: «Αποκατάσταση των ζημιών και ανακατασκευή της </w:t>
      </w:r>
      <w:r>
        <w:rPr>
          <w:rFonts w:eastAsia="Times New Roman"/>
          <w:szCs w:val="24"/>
        </w:rPr>
        <w:t>π</w:t>
      </w:r>
      <w:r>
        <w:rPr>
          <w:rFonts w:eastAsia="Times New Roman"/>
          <w:szCs w:val="24"/>
        </w:rPr>
        <w:t xml:space="preserve">αλαιάς </w:t>
      </w:r>
      <w:r>
        <w:rPr>
          <w:rFonts w:eastAsia="Times New Roman"/>
          <w:szCs w:val="24"/>
        </w:rPr>
        <w:t>ε</w:t>
      </w:r>
      <w:r>
        <w:rPr>
          <w:rFonts w:eastAsia="Times New Roman"/>
          <w:szCs w:val="24"/>
        </w:rPr>
        <w:t xml:space="preserve">θνικής </w:t>
      </w:r>
      <w:r>
        <w:rPr>
          <w:rFonts w:eastAsia="Times New Roman"/>
          <w:szCs w:val="24"/>
        </w:rPr>
        <w:t>ο</w:t>
      </w:r>
      <w:r>
        <w:rPr>
          <w:rFonts w:eastAsia="Times New Roman"/>
          <w:szCs w:val="24"/>
        </w:rPr>
        <w:t>δού Ελευσίνας - Θηβών».</w:t>
      </w:r>
    </w:p>
    <w:p w14:paraId="74B8DBF4"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3. Η με αριθμό 1086/13-2-2018 επίκαιρη ερώτηση του Ε΄ Αντιπροέδρου της Βουλής κ</w:t>
      </w:r>
      <w:r>
        <w:rPr>
          <w:rFonts w:eastAsia="Times New Roman"/>
          <w:szCs w:val="24"/>
        </w:rPr>
        <w:t>αι Βουλευτή Δωδεκανήσου της Δημοκρατικής Συμπαράταξης ΠΑΣΟΚ - ΔΗΜΑΡ κ.</w:t>
      </w:r>
      <w:r>
        <w:rPr>
          <w:rFonts w:eastAsia="Times New Roman"/>
          <w:b/>
          <w:bCs/>
          <w:szCs w:val="24"/>
        </w:rPr>
        <w:t xml:space="preserve">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με θέμα: «Τα όρια της θαλάσσιας περιοχής των Ιμίων».</w:t>
      </w:r>
    </w:p>
    <w:p w14:paraId="74B8DBF5"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4. Η με αριθμό 1087/14-2-2018 επίκαιρη ερώτηση του Βουλευτή Κιλκίς του Λαϊκού </w:t>
      </w:r>
      <w:r>
        <w:rPr>
          <w:rFonts w:eastAsia="Times New Roman"/>
          <w:szCs w:val="24"/>
        </w:rPr>
        <w:t xml:space="preserve">Συνδέσμου - Χρυσή Αυγή κ. </w:t>
      </w:r>
      <w:r>
        <w:rPr>
          <w:rFonts w:eastAsia="Times New Roman"/>
          <w:bCs/>
          <w:szCs w:val="24"/>
        </w:rPr>
        <w:t>Χρήστου Χατζη</w:t>
      </w:r>
      <w:r>
        <w:rPr>
          <w:rFonts w:eastAsia="Times New Roman"/>
          <w:bCs/>
          <w:szCs w:val="24"/>
        </w:rPr>
        <w:lastRenderedPageBreak/>
        <w:t>σάββα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με θέμα: «Ερωτήματα σχετικώς με την υπόθεση πράκτορα βάσει αποκαλύψεων του Π. Καμμένου».</w:t>
      </w:r>
    </w:p>
    <w:p w14:paraId="74B8DBF6"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5. Η με αριθμό 1114/20-2-2018 επίκαιρη ερώτηση του Βουλευτή Β΄ Αθηνών του Κομμουνιστικού Κόμμ</w:t>
      </w:r>
      <w:r>
        <w:rPr>
          <w:rFonts w:eastAsia="Times New Roman"/>
          <w:szCs w:val="24"/>
        </w:rPr>
        <w:t>ατος Ελλάδ</w:t>
      </w:r>
      <w:r>
        <w:rPr>
          <w:rFonts w:eastAsia="Times New Roman"/>
          <w:szCs w:val="24"/>
        </w:rPr>
        <w:t>α</w:t>
      </w:r>
      <w:r>
        <w:rPr>
          <w:rFonts w:eastAsia="Times New Roman"/>
          <w:szCs w:val="24"/>
        </w:rPr>
        <w:t xml:space="preserve">ς κ. </w:t>
      </w:r>
      <w:r>
        <w:rPr>
          <w:rFonts w:eastAsia="Times New Roman"/>
          <w:bCs/>
          <w:szCs w:val="24"/>
        </w:rPr>
        <w:t>Χρήστου Κατσώτη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με θέμα: «Εργαζόμενοι της “Ένωσης - Αγροτικός Συνεταιρισμός Τρικάλων” (ΕΑΣΤ)».</w:t>
      </w:r>
    </w:p>
    <w:p w14:paraId="74B8DBF7"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Β</w:t>
      </w:r>
      <w:r>
        <w:rPr>
          <w:rFonts w:eastAsia="Times New Roman"/>
          <w:bCs/>
          <w:szCs w:val="24"/>
        </w:rPr>
        <w:t xml:space="preserve">.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4B8DBF8"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1. Η με αριθμό 1110/20-2-2018 επίκαιρη ερώτηση της Βουλευτού Ιωαννίνων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Με</w:t>
      </w:r>
      <w:r>
        <w:rPr>
          <w:rFonts w:eastAsia="Times New Roman"/>
          <w:bCs/>
          <w:szCs w:val="24"/>
        </w:rPr>
        <w:lastRenderedPageBreak/>
        <w:t>ρόπης Τζούφη</w:t>
      </w:r>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«Ένταξη ανίατων</w:t>
      </w:r>
      <w:r>
        <w:rPr>
          <w:rFonts w:eastAsia="Times New Roman"/>
          <w:szCs w:val="24"/>
        </w:rPr>
        <w:t xml:space="preserve"> παθήσεων στον Ενιαίο Πίνακα Προσδιορισμού Ποσοστού Αναπηρίας».</w:t>
      </w:r>
    </w:p>
    <w:p w14:paraId="74B8DBF9"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2. Η με αριθμό 1120/20-2-2018 επίκαιρη ερώτηση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Φωτεινής Αραμπατζή</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w:t>
      </w:r>
      <w:r>
        <w:rPr>
          <w:rFonts w:eastAsia="Times New Roman"/>
          <w:szCs w:val="24"/>
        </w:rPr>
        <w:t>μα: «</w:t>
      </w:r>
      <w:r w:rsidRPr="006C2EC6">
        <w:rPr>
          <w:rFonts w:eastAsia="Times New Roman"/>
          <w:szCs w:val="24"/>
        </w:rPr>
        <w:t xml:space="preserve"> “</w:t>
      </w:r>
      <w:r>
        <w:rPr>
          <w:rFonts w:eastAsia="Times New Roman"/>
          <w:szCs w:val="24"/>
        </w:rPr>
        <w:t xml:space="preserve">Αιμορραγούν” οικονομικά χιλιάδες ασφαλισμένοι του ΕΦΚΑ από τις καθυστερήσεις στην εναρμόνιση του τρόπου καταβολής των εισφορών τους στον </w:t>
      </w:r>
      <w:r>
        <w:rPr>
          <w:rFonts w:eastAsia="Times New Roman"/>
          <w:szCs w:val="24"/>
        </w:rPr>
        <w:t>ο</w:t>
      </w:r>
      <w:r>
        <w:rPr>
          <w:rFonts w:eastAsia="Times New Roman"/>
          <w:szCs w:val="24"/>
        </w:rPr>
        <w:t>ργανισμό».</w:t>
      </w:r>
    </w:p>
    <w:p w14:paraId="74B8DBFA"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3. Η με αριθμό 1088/14-2-2018 επίκαιρη ερώτηση του Βουλευτή Β΄ Πειραιά του Λαϊκού Συνδέσμου - Χρυσή </w:t>
      </w:r>
      <w:r>
        <w:rPr>
          <w:rFonts w:eastAsia="Times New Roman"/>
          <w:szCs w:val="24"/>
        </w:rPr>
        <w:t xml:space="preserve">Αυγή κ. </w:t>
      </w:r>
      <w:r>
        <w:rPr>
          <w:rFonts w:eastAsia="Times New Roman"/>
          <w:bCs/>
          <w:szCs w:val="24"/>
        </w:rPr>
        <w:t>Ιωάννη Λαγού</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με θέμα: «Άστοχη επέμβαση της </w:t>
      </w:r>
      <w:r>
        <w:rPr>
          <w:rFonts w:eastAsia="Times New Roman"/>
          <w:szCs w:val="24"/>
        </w:rPr>
        <w:lastRenderedPageBreak/>
        <w:t>ηγεσίας της ΕΛΑΣ σχετικά με τους συμμετέχοντες στο συλλαλητήριο».</w:t>
      </w:r>
    </w:p>
    <w:p w14:paraId="74B8DBFB"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4. Η με αριθμό 1115/20-2-2018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w:t>
      </w:r>
      <w:r>
        <w:rPr>
          <w:rFonts w:eastAsia="Times New Roman"/>
          <w:bCs/>
          <w:szCs w:val="24"/>
        </w:rPr>
        <w:t>λάου Καραθανασόπουλου</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τους εργαζόμενους στο πρακτορείο διανομής Τύπου «Ευρώπη».</w:t>
      </w:r>
    </w:p>
    <w:p w14:paraId="74B8DBFC"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5. Η με αριθμό 1089/14-2-2018 επίκαιρη ερώτηση του Βουλευτή Α΄ Θεσσαλονίκης του Λαϊκού </w:t>
      </w:r>
      <w:r>
        <w:rPr>
          <w:rFonts w:eastAsia="Times New Roman"/>
          <w:szCs w:val="24"/>
        </w:rPr>
        <w:t>Συνδέσμου - Χρυσή Αυγή</w:t>
      </w:r>
      <w:r>
        <w:rPr>
          <w:rFonts w:eastAsia="Times New Roman"/>
          <w:szCs w:val="24"/>
        </w:rPr>
        <w:t xml:space="preserve"> </w:t>
      </w:r>
      <w:r>
        <w:rPr>
          <w:rFonts w:eastAsia="Times New Roman"/>
          <w:szCs w:val="24"/>
        </w:rPr>
        <w:t xml:space="preserve">κ. </w:t>
      </w:r>
      <w:r>
        <w:rPr>
          <w:rFonts w:eastAsia="Times New Roman"/>
          <w:bCs/>
          <w:szCs w:val="24"/>
        </w:rPr>
        <w:t>Αντωνίου Γρέγου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με θέμα: «Περί της Ελληνικής Εθνικής Μειονότητας των Σκοπίων».</w:t>
      </w:r>
    </w:p>
    <w:p w14:paraId="74B8DBFD"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6. Η με αριθμό 1117/20-2-2018 επίκαιρη ερώτηση της Βουλευτού Β΄ Πειραιά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Pr>
          <w:rFonts w:eastAsia="Times New Roman"/>
          <w:bCs/>
          <w:szCs w:val="24"/>
        </w:rPr>
        <w:t>Διαμάντως Μ</w:t>
      </w:r>
      <w:r>
        <w:rPr>
          <w:rFonts w:eastAsia="Times New Roman"/>
          <w:bCs/>
          <w:szCs w:val="24"/>
        </w:rPr>
        <w:t>ανωλάκου</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«Μέτρα προστασίας και ασφάλειας για τη ζωή και την υγεία των εργαζομένων στη ναυπηγοεπισκευαστική ζώνη».</w:t>
      </w:r>
    </w:p>
    <w:p w14:paraId="74B8DBFE"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7. Η με αριθμό 1106/16-2-2018 επίκαιρη ερώτηση του Ανεξάρτητου Βουλευτή Μεσσηνίας κ. </w:t>
      </w:r>
      <w:r>
        <w:rPr>
          <w:rFonts w:eastAsia="Times New Roman"/>
          <w:bCs/>
          <w:szCs w:val="24"/>
        </w:rPr>
        <w:t>Δημητρίου</w:t>
      </w:r>
      <w:r>
        <w:rPr>
          <w:rFonts w:eastAsia="Times New Roman"/>
          <w:szCs w:val="24"/>
        </w:rPr>
        <w:t xml:space="preserve"> </w:t>
      </w:r>
      <w:r>
        <w:rPr>
          <w:rFonts w:eastAsia="Times New Roman"/>
          <w:bCs/>
          <w:szCs w:val="24"/>
        </w:rPr>
        <w:t>Κουκούτση</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 xml:space="preserve">με θέμα: «Χαμηλότοκα δάνεια από την τουρκική τράπεζα </w:t>
      </w:r>
      <w:r>
        <w:rPr>
          <w:rFonts w:eastAsia="Times New Roman"/>
          <w:szCs w:val="24"/>
          <w:lang w:val="en-US"/>
        </w:rPr>
        <w:t>Ziraat</w:t>
      </w:r>
      <w:r>
        <w:rPr>
          <w:rFonts w:eastAsia="Times New Roman"/>
          <w:szCs w:val="24"/>
        </w:rPr>
        <w:t xml:space="preserve"> </w:t>
      </w:r>
      <w:r>
        <w:rPr>
          <w:rFonts w:eastAsia="Times New Roman"/>
          <w:szCs w:val="24"/>
        </w:rPr>
        <w:t>στους καπνοπαραγωγούς της Θράκης».</w:t>
      </w:r>
    </w:p>
    <w:p w14:paraId="74B8DBFF"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8. Η με αριθμό 1076/13-2-20</w:t>
      </w:r>
      <w:r>
        <w:rPr>
          <w:rFonts w:eastAsia="Times New Roman"/>
          <w:szCs w:val="24"/>
        </w:rPr>
        <w:t>18 επίκαιρη ερώτηση του Βουλευτή Ηρακλείου  της Δημοκρατικής Συμπαράταξης ΠΑΣΟΚ - ΔΗΜΑΡ κ.</w:t>
      </w:r>
      <w:r>
        <w:rPr>
          <w:rFonts w:eastAsia="Times New Roman"/>
          <w:b/>
          <w:bCs/>
          <w:szCs w:val="24"/>
        </w:rPr>
        <w:t xml:space="preserve">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 xml:space="preserve">Αγροτικής Ανάπτυξης </w:t>
      </w:r>
      <w:r>
        <w:rPr>
          <w:rFonts w:eastAsia="Times New Roman"/>
          <w:bCs/>
          <w:szCs w:val="24"/>
        </w:rPr>
        <w:lastRenderedPageBreak/>
        <w:t>και Τροφίμων,</w:t>
      </w:r>
      <w:r>
        <w:rPr>
          <w:rFonts w:eastAsia="Times New Roman"/>
          <w:szCs w:val="24"/>
        </w:rPr>
        <w:t xml:space="preserve"> με θέμα: «Τεράστιες ζημιές στην Κρήτη σε φυτικό κεφάλαιο, δημόσιες - δημοτικές και ιδιωτικές</w:t>
      </w:r>
      <w:r>
        <w:rPr>
          <w:rFonts w:eastAsia="Times New Roman"/>
          <w:szCs w:val="24"/>
        </w:rPr>
        <w:t xml:space="preserve"> υποδομές κ.λπ. - Άμεση αποζημίωση των παραγωγών και στήριξη των πληγέντων - Κατάσταση έκτακτης ανάγκης».</w:t>
      </w:r>
    </w:p>
    <w:p w14:paraId="74B8DC00"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9. Η με αριθμό 926/26-1-2018 επίκαιρη ερώτηση του Βουλευτή Α΄ Θεσσαλονίκης της Ένωσης Κεντρώων κ. </w:t>
      </w:r>
      <w:r>
        <w:rPr>
          <w:rFonts w:eastAsia="Times New Roman"/>
          <w:bCs/>
          <w:szCs w:val="24"/>
        </w:rPr>
        <w:t>Ιωάννη Σαρίδη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 xml:space="preserve">με θέμα: </w:t>
      </w:r>
      <w:r>
        <w:rPr>
          <w:rFonts w:eastAsia="Times New Roman"/>
          <w:szCs w:val="24"/>
        </w:rPr>
        <w:t xml:space="preserve">«Εμπιστεύεσθε τον κ. Μάθιου Νίμιτς ως ειδικό διαμεσολαβητή των Ηνωμένων Εθνών για το </w:t>
      </w:r>
      <w:r>
        <w:rPr>
          <w:rFonts w:eastAsia="Times New Roman"/>
          <w:szCs w:val="24"/>
        </w:rPr>
        <w:t>σ</w:t>
      </w:r>
      <w:r>
        <w:rPr>
          <w:rFonts w:eastAsia="Times New Roman"/>
          <w:szCs w:val="24"/>
        </w:rPr>
        <w:t>κοπιανό ζήτημα;».</w:t>
      </w:r>
    </w:p>
    <w:p w14:paraId="74B8DC01" w14:textId="77777777" w:rsidR="00D8133C" w:rsidRDefault="00A7505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Κυρίες και κύριοι συνάδελφοι, ε</w:t>
      </w:r>
      <w:r>
        <w:rPr>
          <w:rFonts w:eastAsia="Times New Roman"/>
          <w:szCs w:val="24"/>
        </w:rPr>
        <w:t xml:space="preserve">ισερχόμαστε στην </w:t>
      </w:r>
    </w:p>
    <w:p w14:paraId="74B8DC02" w14:textId="77777777" w:rsidR="00D8133C" w:rsidRDefault="00A7505C">
      <w:pPr>
        <w:tabs>
          <w:tab w:val="left" w:pos="2738"/>
          <w:tab w:val="center" w:pos="4753"/>
          <w:tab w:val="left" w:pos="5723"/>
        </w:tabs>
        <w:spacing w:line="600" w:lineRule="auto"/>
        <w:ind w:firstLine="720"/>
        <w:contextualSpacing/>
        <w:jc w:val="center"/>
        <w:rPr>
          <w:rFonts w:eastAsia="Times New Roman"/>
          <w:b/>
          <w:szCs w:val="24"/>
        </w:rPr>
      </w:pPr>
      <w:r>
        <w:rPr>
          <w:rFonts w:eastAsia="Times New Roman"/>
          <w:b/>
          <w:szCs w:val="24"/>
        </w:rPr>
        <w:t>ΕΙΔΙΚΗ ΗΜΕΡΗΣΙΑ ΔΙΑΤΑΞΗ</w:t>
      </w:r>
    </w:p>
    <w:p w14:paraId="74B8DC03"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Συζήτηση και λήψη απόφασης επί της πρότασης που κατέθεσαν ο Πρωθυπουργός και Πρ</w:t>
      </w:r>
      <w:r>
        <w:rPr>
          <w:rFonts w:eastAsia="Times New Roman" w:cs="Times New Roman"/>
          <w:szCs w:val="24"/>
        </w:rPr>
        <w:t xml:space="preserve">όεδρος της Κοινοβουλευτικής Ομάδας </w:t>
      </w:r>
      <w:r>
        <w:rPr>
          <w:rFonts w:eastAsia="Times New Roman" w:cs="Times New Roman"/>
          <w:szCs w:val="24"/>
        </w:rPr>
        <w:lastRenderedPageBreak/>
        <w:t xml:space="preserve">του ΣΥΡΙΖΑ κ. Αλέξης Τσίπρας και 144 Βουλευτές της Κοινοβουλευτικής του Ομάδας, καθώς και ο Πρόεδρος της Κοινοβουλευτικής Ομάδας των ΑΝΕΛ κ. Παναγιώτης (Πάνος) Καμμένος και 8 Βουλευτές της Κοινοβουλευτικής του Ομάδας για </w:t>
      </w:r>
      <w:r>
        <w:rPr>
          <w:rFonts w:eastAsia="Times New Roman" w:cs="Times New Roman"/>
          <w:szCs w:val="24"/>
        </w:rPr>
        <w:t>τη σύσταση Ειδικής Κοινοβουλευτικής Επιτροπής για τη διενέργεια προκαταρκτικής εξέτασης, σύμφωνα με τις διατάξεις των άρθρων 86 του Συντάγματος, 153 επ</w:t>
      </w:r>
      <w:r>
        <w:rPr>
          <w:rFonts w:eastAsia="Times New Roman" w:cs="Times New Roman"/>
          <w:szCs w:val="24"/>
        </w:rPr>
        <w:t>.</w:t>
      </w:r>
      <w:r>
        <w:rPr>
          <w:rFonts w:eastAsia="Times New Roman" w:cs="Times New Roman"/>
          <w:szCs w:val="24"/>
        </w:rPr>
        <w:t xml:space="preserve"> του Κανονισμού της Βουλής και του ν.3126/2003 </w:t>
      </w:r>
      <w:r>
        <w:rPr>
          <w:rFonts w:eastAsia="Times New Roman" w:cs="Times New Roman"/>
          <w:i/>
          <w:szCs w:val="24"/>
        </w:rPr>
        <w:t>«</w:t>
      </w:r>
      <w:r>
        <w:rPr>
          <w:rFonts w:eastAsia="Times New Roman" w:cs="Times New Roman"/>
          <w:iCs/>
          <w:szCs w:val="24"/>
        </w:rPr>
        <w:t>Ποινική ευθύνη των Υπουργών</w:t>
      </w:r>
      <w:r>
        <w:rPr>
          <w:rFonts w:eastAsia="Times New Roman" w:cs="Times New Roman"/>
          <w:i/>
          <w:szCs w:val="24"/>
        </w:rPr>
        <w:t>»,</w:t>
      </w:r>
      <w:r>
        <w:rPr>
          <w:rFonts w:eastAsia="Times New Roman" w:cs="Times New Roman"/>
          <w:szCs w:val="24"/>
        </w:rPr>
        <w:t xml:space="preserve"> όπως ισχύουν, για την </w:t>
      </w:r>
      <w:r>
        <w:rPr>
          <w:rFonts w:eastAsia="Times New Roman" w:cs="Times New Roman"/>
          <w:szCs w:val="24"/>
        </w:rPr>
        <w:t>ενδεχόμενη τέλεση των αδικημάτων της δωροληψίας και δωροδοκίας και της νομιμοποίησης εσόδων από εγκληματική δραστηριότητα, σύμφωνα με τα διαλαμβανόμενα στην πρόταση, από τους: 1) Αντώνιο Σαμαρά, 2) Παναγιώτη Πικραμμένο, 3) Δημήτριο Αβραμόπουλο, 4) Ανδρέα Λ</w:t>
      </w:r>
      <w:r>
        <w:rPr>
          <w:rFonts w:eastAsia="Times New Roman" w:cs="Times New Roman"/>
          <w:szCs w:val="24"/>
        </w:rPr>
        <w:t>οβέρδο, 5) Ανδρέα Λυκουρέντζο, 6) Μάριο Σαλμά, 7) Σπυρίδωνα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Άδωνι Γεωργιάδη, 8) Ιωάννη Στουρνάρα, 9) Ευάγγελο Βενιζέλο, 10) Γεώργιο Κουτρουμάνη.</w:t>
      </w:r>
    </w:p>
    <w:p w14:paraId="74B8DC0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Σύμφωνα με την παράγραφο 3 του άρθρου 86 του Συντάγματος και του άρθρου 155 παράγραφος 8 του Κανονισμού της Β</w:t>
      </w:r>
      <w:r>
        <w:rPr>
          <w:rFonts w:eastAsia="Times New Roman" w:cs="Times New Roman"/>
          <w:szCs w:val="24"/>
        </w:rPr>
        <w:t>ουλής, μετά την ολοκλήρωση της συζήτησης η Ολομέλεια της Βουλής αποφασίζει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w:t>
      </w:r>
      <w:r>
        <w:rPr>
          <w:rFonts w:eastAsia="Times New Roman" w:cs="Times New Roman"/>
          <w:szCs w:val="24"/>
        </w:rPr>
        <w:t xml:space="preserve">λου αριθμού των Βουλευτών. Η ψηφοφορία θα γίνει με μία ανάγνωση του καταλόγου, θα είναι αυτοτελής για κάθε πρόσωπο και θα διεξαχθεί σε δέκα χωριστές ψηφοδόχους. </w:t>
      </w:r>
    </w:p>
    <w:p w14:paraId="74B8DC0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σημερινή συζήτηση θα διεξαχθεί σύμφωνα με τα άρθρα 155 του Κανονισμού της Βουλής και με ανάλ</w:t>
      </w:r>
      <w:r>
        <w:rPr>
          <w:rFonts w:eastAsia="Times New Roman" w:cs="Times New Roman"/>
          <w:szCs w:val="24"/>
        </w:rPr>
        <w:t xml:space="preserve">ογη εφαρμογή του άρθρου </w:t>
      </w:r>
      <w:r>
        <w:rPr>
          <w:rFonts w:eastAsia="Times New Roman" w:cs="Times New Roman"/>
          <w:szCs w:val="24"/>
        </w:rPr>
        <w:lastRenderedPageBreak/>
        <w:t xml:space="preserve">137 παράγραφος 2 του Κανονισμού, δηλαδή με τη διαδικασία της γενικευμένης συζήτησης επερώτησης. </w:t>
      </w:r>
    </w:p>
    <w:p w14:paraId="74B8DC0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Σχετικά με τα λοιπά διαδικαστικά, σύμφωνα με απόφαση της Διάσκεψης των Προέδρων, η συζήτηση θα αρχίσει με έναν πρώτο κύκλο εννέα κατά π</w:t>
      </w:r>
      <w:r>
        <w:rPr>
          <w:rFonts w:eastAsia="Times New Roman" w:cs="Times New Roman"/>
          <w:szCs w:val="24"/>
        </w:rPr>
        <w:t xml:space="preserve">ροτεραιότητα ομιλητών, έναν από κάθε Κοινοβουλευτική Ομάδα και έναν Ανεξάρτητο Βουλευτή, με χρόνο ομιλίας για τον καθένα δέκα λεπτά, χωρίς δικαίωμα δευτερολογίας. </w:t>
      </w:r>
    </w:p>
    <w:p w14:paraId="74B8DC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Πρώτα θα λάβει τον λόγο Βουλευτής της Κοινοβουλευτικής Ομάδας του ΣΥΡΙΖΑ και δεύτερος Βουλευ</w:t>
      </w:r>
      <w:r>
        <w:rPr>
          <w:rFonts w:eastAsia="Times New Roman" w:cs="Times New Roman"/>
          <w:szCs w:val="24"/>
        </w:rPr>
        <w:t>τής της Κοινοβουλευτικής Ομάδας των ΑΝΕΛ</w:t>
      </w:r>
      <w:r>
        <w:rPr>
          <w:rFonts w:eastAsia="Times New Roman" w:cs="Times New Roman"/>
          <w:szCs w:val="24"/>
        </w:rPr>
        <w:t>,</w:t>
      </w:r>
      <w:r>
        <w:rPr>
          <w:rFonts w:eastAsia="Times New Roman" w:cs="Times New Roman"/>
          <w:szCs w:val="24"/>
        </w:rPr>
        <w:t xml:space="preserve"> που έχουν καταθέσει και την πρόταση. </w:t>
      </w:r>
    </w:p>
    <w:p w14:paraId="74B8DC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 συνέχεια θα εισέλθουμε στις αγορεύσεις των ομιλητών επί του ενιαίου καταλόγου, κατ’ εφαρμογή της διάταξης της παραγράφου 5 του άρθρου 65 του Κανονισμού της Βουλής, ο οποίος</w:t>
      </w:r>
      <w:r>
        <w:rPr>
          <w:rFonts w:eastAsia="Times New Roman" w:cs="Times New Roman"/>
          <w:szCs w:val="24"/>
        </w:rPr>
        <w:t xml:space="preserve"> θα </w:t>
      </w:r>
      <w:r>
        <w:rPr>
          <w:rFonts w:eastAsia="Times New Roman" w:cs="Times New Roman"/>
          <w:szCs w:val="24"/>
        </w:rPr>
        <w:lastRenderedPageBreak/>
        <w:t xml:space="preserve">απαρτίζεται από έναν κύκλο ομιλητών κατ’ αναλογία της κοινοβουλευτικής δύναμης του </w:t>
      </w:r>
      <w:r>
        <w:rPr>
          <w:rFonts w:eastAsia="Times New Roman" w:cs="Times New Roman"/>
          <w:szCs w:val="24"/>
        </w:rPr>
        <w:t>κ</w:t>
      </w:r>
      <w:r>
        <w:rPr>
          <w:rFonts w:eastAsia="Times New Roman" w:cs="Times New Roman"/>
          <w:szCs w:val="24"/>
        </w:rPr>
        <w:t xml:space="preserve">όμματος που εκπροσωπούν. </w:t>
      </w:r>
    </w:p>
    <w:p w14:paraId="74B8DC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κύκλος θα αποτελείται από δεκαέξι Βουλευτές. Σε αυτόν θα συμμετέχουν έξι Βουλευτές από το</w:t>
      </w:r>
      <w:r>
        <w:rPr>
          <w:rFonts w:eastAsia="Times New Roman" w:cs="Times New Roman"/>
          <w:szCs w:val="24"/>
        </w:rPr>
        <w:t>ν</w:t>
      </w:r>
      <w:r>
        <w:rPr>
          <w:rFonts w:eastAsia="Times New Roman" w:cs="Times New Roman"/>
          <w:szCs w:val="24"/>
        </w:rPr>
        <w:t xml:space="preserve"> ΣΥΡΙΖΑ, τρεις Βουλευτές από τη Νέα Δημοκρατία και</w:t>
      </w:r>
      <w:r>
        <w:rPr>
          <w:rFonts w:eastAsia="Times New Roman" w:cs="Times New Roman"/>
          <w:szCs w:val="24"/>
        </w:rPr>
        <w:t xml:space="preserve"> ένας Βουλευτής από τις υπόλοιπες Κοινοβουλευτικές Ομάδες, καθώς και ένας Ανεξάρτητος Βουλευτής. </w:t>
      </w:r>
    </w:p>
    <w:p w14:paraId="74B8DC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Κοινοβουλευτικές Ομάδες έχουν ήδη υποβάλει καταστάσεις ομιλητών και έχει καταρτιστεί από την υπηρεσία ενιαίος κατάλογος με εναλλαγή, κατ’ αναλογία της κοιν</w:t>
      </w:r>
      <w:r>
        <w:rPr>
          <w:rFonts w:eastAsia="Times New Roman" w:cs="Times New Roman"/>
          <w:szCs w:val="24"/>
        </w:rPr>
        <w:t xml:space="preserve">οβουλευτικής δύναμης των </w:t>
      </w:r>
      <w:r>
        <w:rPr>
          <w:rFonts w:eastAsia="Times New Roman" w:cs="Times New Roman"/>
          <w:szCs w:val="24"/>
        </w:rPr>
        <w:t>κ</w:t>
      </w:r>
      <w:r>
        <w:rPr>
          <w:rFonts w:eastAsia="Times New Roman" w:cs="Times New Roman"/>
          <w:szCs w:val="24"/>
        </w:rPr>
        <w:t>ομμάτων. Οι ομιλητές και οι ομιλήτριες του ενιαίου καταλόγου θα λαμβάνουν τον λόγο για πέντε λεπτά</w:t>
      </w:r>
      <w:r>
        <w:rPr>
          <w:rFonts w:eastAsia="Times New Roman" w:cs="Times New Roman"/>
          <w:szCs w:val="24"/>
        </w:rPr>
        <w:t>,</w:t>
      </w:r>
      <w:r>
        <w:rPr>
          <w:rFonts w:eastAsia="Times New Roman" w:cs="Times New Roman"/>
          <w:szCs w:val="24"/>
        </w:rPr>
        <w:t xml:space="preserve"> χωρίς δικαίωμα δευτερολογίας.</w:t>
      </w:r>
    </w:p>
    <w:p w14:paraId="74B8DC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χρόνος ομιλίας των Προέδρων των Κοινοβουλευτικών Ομάδων θα είναι ο οριζόμενος από το άρθρο 97 παρά</w:t>
      </w:r>
      <w:r>
        <w:rPr>
          <w:rFonts w:eastAsia="Times New Roman" w:cs="Times New Roman"/>
          <w:szCs w:val="24"/>
        </w:rPr>
        <w:t xml:space="preserve">γραφος 2 και 3 </w:t>
      </w:r>
      <w:r>
        <w:rPr>
          <w:rFonts w:eastAsia="Times New Roman" w:cs="Times New Roman"/>
          <w:szCs w:val="24"/>
        </w:rPr>
        <w:lastRenderedPageBreak/>
        <w:t>του Κανονισμού, δηλαδή η διάρκεια αγόρευσης του Πρωθυπουργού και του Αρχηγού της Αξιωματικής Αντιπολίτευσης θα είναι έως είκοσι λεπτά</w:t>
      </w:r>
      <w:r w:rsidRPr="005A1EE2">
        <w:rPr>
          <w:rFonts w:eastAsia="Times New Roman" w:cs="Times New Roman"/>
          <w:szCs w:val="24"/>
        </w:rPr>
        <w:t>,</w:t>
      </w:r>
      <w:r>
        <w:rPr>
          <w:rFonts w:eastAsia="Times New Roman" w:cs="Times New Roman"/>
          <w:szCs w:val="24"/>
        </w:rPr>
        <w:t xml:space="preserve"> και των Προέδρων των υπόλοιπων έξι Κοινοβουλευτικών Ομάδων έως δεκαπέντε λεπτά.</w:t>
      </w:r>
    </w:p>
    <w:p w14:paraId="74B8DC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Υπουργοί θα μιλήσουν γι</w:t>
      </w:r>
      <w:r>
        <w:rPr>
          <w:rFonts w:eastAsia="Times New Roman" w:cs="Times New Roman"/>
          <w:szCs w:val="24"/>
        </w:rPr>
        <w:t>α δέκα λεπτά, οι Κοινοβουλευτικοί Εκπρόσωποι θα μιλήσουν για δώδεκα λεπτά, με την επιφύλαξη του περιορισμού που θέτει το άρθρο 167 παράγραφος 2. Εφόσον</w:t>
      </w:r>
      <w:r w:rsidRPr="007E704B">
        <w:rPr>
          <w:rFonts w:eastAsia="Times New Roman" w:cs="Times New Roman"/>
          <w:szCs w:val="24"/>
        </w:rPr>
        <w:t>,</w:t>
      </w:r>
      <w:r>
        <w:rPr>
          <w:rFonts w:eastAsia="Times New Roman" w:cs="Times New Roman"/>
          <w:szCs w:val="24"/>
        </w:rPr>
        <w:t xml:space="preserve"> δηλαδή</w:t>
      </w:r>
      <w:r w:rsidRPr="007E704B">
        <w:rPr>
          <w:rFonts w:eastAsia="Times New Roman" w:cs="Times New Roman"/>
          <w:szCs w:val="24"/>
        </w:rPr>
        <w:t>,</w:t>
      </w:r>
      <w:r>
        <w:rPr>
          <w:rFonts w:eastAsia="Times New Roman" w:cs="Times New Roman"/>
          <w:szCs w:val="24"/>
        </w:rPr>
        <w:t xml:space="preserve"> προηγηθεί η ομιλία του Προέδρου της Κοινοβουλευτικής τους Ομάδας, θα μιλήσουν μόνο για έξι λεπτ</w:t>
      </w:r>
      <w:r>
        <w:rPr>
          <w:rFonts w:eastAsia="Times New Roman" w:cs="Times New Roman"/>
          <w:szCs w:val="24"/>
        </w:rPr>
        <w:t xml:space="preserve">ά. </w:t>
      </w:r>
    </w:p>
    <w:p w14:paraId="74B8DC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155 παράγραφος 6 του Κανονισμού της Βουλής, κατά τη διάρκεια της συζήτησης της πρότασης για την άσκηση δίωξης, η Βουλή μπορεί να επιτρέψει την εμφάνιση ενώπιόν </w:t>
      </w:r>
      <w:r>
        <w:rPr>
          <w:rFonts w:eastAsia="Times New Roman" w:cs="Times New Roman"/>
          <w:szCs w:val="24"/>
        </w:rPr>
        <w:lastRenderedPageBreak/>
        <w:t>της του προσώπου κατά του οποίου στρέφεται η πρόταση, προκειμένου να ακο</w:t>
      </w:r>
      <w:r>
        <w:rPr>
          <w:rFonts w:eastAsia="Times New Roman" w:cs="Times New Roman"/>
          <w:szCs w:val="24"/>
        </w:rPr>
        <w:t>ύσει τις απόψεις του. Σε κάθε περίπτωση</w:t>
      </w:r>
      <w:r w:rsidRPr="007E704B">
        <w:rPr>
          <w:rFonts w:eastAsia="Times New Roman" w:cs="Times New Roman"/>
          <w:szCs w:val="24"/>
        </w:rPr>
        <w:t>,</w:t>
      </w:r>
      <w:r>
        <w:rPr>
          <w:rFonts w:eastAsia="Times New Roman" w:cs="Times New Roman"/>
          <w:szCs w:val="24"/>
        </w:rPr>
        <w:t xml:space="preserve"> το πρόσωπο αυτό έχει δικαίωμα να υποβάλει στη Βουλή έγγραφο υπόμνημα που καταχωρίζεται στα Πρακτικά. Τα πρόσωπα κατά των οποίων στρέφεται η πρόταση θα μιλήσουν για είκοσι λεπτά και, εφόσον χρειαστεί, θα υπάρξει μέγι</w:t>
      </w:r>
      <w:r>
        <w:rPr>
          <w:rFonts w:eastAsia="Times New Roman" w:cs="Times New Roman"/>
          <w:szCs w:val="24"/>
        </w:rPr>
        <w:t xml:space="preserve">στη ανοχή τριών με πέντε λεπτών. </w:t>
      </w:r>
    </w:p>
    <w:p w14:paraId="74B8DC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εμφανιστούν, λοιπόν, ενώπιον του Σώματος προκειμένου να ακουστούν οι απόψεις τους οι κάτωθι: Βενιζέλος Ευάγγελος, Γεωργιάδης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Κουτρουμάνης Γεώργιος, Λοβέρδος Ανδρέας, Λυκουρέντζος Ανδρέας, Πικραμμένος </w:t>
      </w:r>
      <w:r>
        <w:rPr>
          <w:rFonts w:eastAsia="Times New Roman" w:cs="Times New Roman"/>
          <w:szCs w:val="24"/>
        </w:rPr>
        <w:t xml:space="preserve">Παναγιώτης, Σαλμάς Μάριος, Σαμαράς Αντώνιος, Στουρνάρας Ιωάννης. Η ομιλία </w:t>
      </w:r>
      <w:r>
        <w:rPr>
          <w:rFonts w:eastAsia="Times New Roman" w:cs="Times New Roman"/>
          <w:szCs w:val="24"/>
        </w:rPr>
        <w:lastRenderedPageBreak/>
        <w:t xml:space="preserve">των ανωτέρω προσώπων θα ξεκινήσει από τη λήξη των αγορεύσεων των ομιλητών του πρώτου κύκλου και θα ολοκληρωθεί πριν από την έναρξη της ομιλίας του πρώτου πολιτικού Αρχηγού. </w:t>
      </w:r>
    </w:p>
    <w:p w14:paraId="74B8DC0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Εντός το</w:t>
      </w:r>
      <w:r>
        <w:rPr>
          <w:rFonts w:eastAsia="Times New Roman" w:cs="Times New Roman"/>
          <w:szCs w:val="24"/>
        </w:rPr>
        <w:t>υ ανωτέρω χρόνου, ήτοι μετά τη λήξη της αγόρευσης των ομιλητών του πρώτου κύκλου και πριν από την ομιλία του πρώτου πολιτικού Αρχηγού, θα μιλήσουν εναλλασσόμενοι μεταξύ τους οι δεκαέξι Βουλευτές του δεύτερου κύκλου, οι Κοινοβουλευτικοί Εκπρόσωποι και τα εν</w:t>
      </w:r>
      <w:r>
        <w:rPr>
          <w:rFonts w:eastAsia="Times New Roman" w:cs="Times New Roman"/>
          <w:szCs w:val="24"/>
        </w:rPr>
        <w:t xml:space="preserve">νέα πρόσωπα κατά των οποίων στρέφεται η πρόταση. </w:t>
      </w:r>
    </w:p>
    <w:p w14:paraId="74B8DC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Ευρωπαίος Επίτροπος</w:t>
      </w:r>
      <w:r w:rsidRPr="007E704B">
        <w:rPr>
          <w:rFonts w:eastAsia="Times New Roman" w:cs="Times New Roman"/>
          <w:szCs w:val="24"/>
        </w:rPr>
        <w:t>,</w:t>
      </w:r>
      <w:r>
        <w:rPr>
          <w:rFonts w:eastAsia="Times New Roman" w:cs="Times New Roman"/>
          <w:szCs w:val="24"/>
        </w:rPr>
        <w:t xml:space="preserve"> κ. Αβραμόπουλος Δημήτριος με την υπ’ αριθμόν 849/16-2-2018 επιστολή του προς τον Πρόεδρο της Βουλής</w:t>
      </w:r>
      <w:r w:rsidRPr="007E704B">
        <w:rPr>
          <w:rFonts w:eastAsia="Times New Roman" w:cs="Times New Roman"/>
          <w:szCs w:val="24"/>
        </w:rPr>
        <w:t>,</w:t>
      </w:r>
      <w:r>
        <w:rPr>
          <w:rFonts w:eastAsia="Times New Roman" w:cs="Times New Roman"/>
          <w:szCs w:val="24"/>
        </w:rPr>
        <w:t xml:space="preserve"> ενημερώνει ότι δεν </w:t>
      </w:r>
      <w:r>
        <w:rPr>
          <w:rFonts w:eastAsia="Times New Roman" w:cs="Times New Roman"/>
          <w:szCs w:val="24"/>
        </w:rPr>
        <w:t>θα</w:t>
      </w:r>
      <w:r>
        <w:rPr>
          <w:rFonts w:eastAsia="Times New Roman" w:cs="Times New Roman"/>
          <w:szCs w:val="24"/>
        </w:rPr>
        <w:t xml:space="preserve"> εμφανιστεί στην Ολομέλεια της Βου</w:t>
      </w:r>
      <w:r>
        <w:rPr>
          <w:rFonts w:eastAsia="Times New Roman" w:cs="Times New Roman"/>
          <w:szCs w:val="24"/>
        </w:rPr>
        <w:lastRenderedPageBreak/>
        <w:t xml:space="preserve">λής και υπέβαλε το υπ’ αριθμόν πρωτοκόλλου 877/20-2-2018 έγγραφο υπόμνημα, το οποίο καταχωρίζεται </w:t>
      </w:r>
      <w:r>
        <w:rPr>
          <w:rFonts w:eastAsia="Times New Roman" w:cs="Times New Roman"/>
          <w:szCs w:val="24"/>
        </w:rPr>
        <w:t>σ</w:t>
      </w:r>
      <w:r>
        <w:rPr>
          <w:rFonts w:eastAsia="Times New Roman" w:cs="Times New Roman"/>
          <w:szCs w:val="24"/>
        </w:rPr>
        <w:t xml:space="preserve">τα Πρακτικά της σημερινής συνεδρίασης και είναι στη διάθεση των συναδέλφων. </w:t>
      </w:r>
    </w:p>
    <w:p w14:paraId="74B8DC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καταχωρίζεται στα Πρακτικά το</w:t>
      </w:r>
      <w:r>
        <w:rPr>
          <w:rFonts w:eastAsia="Times New Roman" w:cs="Times New Roman"/>
          <w:szCs w:val="24"/>
        </w:rPr>
        <w:t xml:space="preserve"> προαναφερθέν έγγραφο υπόμνημα</w:t>
      </w:r>
      <w:r>
        <w:rPr>
          <w:rFonts w:eastAsia="Times New Roman" w:cs="Times New Roman"/>
          <w:szCs w:val="24"/>
        </w:rPr>
        <w:t>,</w:t>
      </w:r>
      <w:r>
        <w:rPr>
          <w:rFonts w:eastAsia="Times New Roman" w:cs="Times New Roman"/>
          <w:szCs w:val="24"/>
        </w:rPr>
        <w:t xml:space="preserve"> το οποίο έχει ως εξής:</w:t>
      </w:r>
    </w:p>
    <w:p w14:paraId="74B8DC12" w14:textId="77777777" w:rsidR="00D8133C" w:rsidRDefault="00A7505C">
      <w:pPr>
        <w:spacing w:line="600" w:lineRule="auto"/>
        <w:ind w:firstLine="720"/>
        <w:contextualSpacing/>
        <w:jc w:val="center"/>
        <w:rPr>
          <w:rFonts w:eastAsia="Times New Roman" w:cs="Times New Roman"/>
          <w:color w:val="FF0000"/>
          <w:szCs w:val="24"/>
        </w:rPr>
      </w:pPr>
      <w:r w:rsidRPr="005D2D50">
        <w:rPr>
          <w:rFonts w:eastAsia="Times New Roman" w:cs="Times New Roman"/>
          <w:color w:val="FF0000"/>
          <w:szCs w:val="24"/>
        </w:rPr>
        <w:t>(ΑΛΛΑΓΗ ΣΕΛΙΔΑΣ)</w:t>
      </w:r>
    </w:p>
    <w:p w14:paraId="74B8DC13" w14:textId="77777777" w:rsidR="00D8133C" w:rsidRDefault="00A7505C">
      <w:pPr>
        <w:spacing w:line="600" w:lineRule="auto"/>
        <w:ind w:firstLine="720"/>
        <w:contextualSpacing/>
        <w:jc w:val="center"/>
        <w:rPr>
          <w:rFonts w:eastAsia="Times New Roman" w:cs="Times New Roman"/>
          <w:color w:val="FF0000"/>
          <w:szCs w:val="24"/>
        </w:rPr>
      </w:pPr>
      <w:r w:rsidRPr="005D2D50">
        <w:rPr>
          <w:rFonts w:eastAsia="Times New Roman" w:cs="Times New Roman"/>
          <w:color w:val="FF0000"/>
          <w:szCs w:val="24"/>
        </w:rPr>
        <w:t>(Να μπουν οι σελίδες 10-69)</w:t>
      </w:r>
    </w:p>
    <w:p w14:paraId="74B8DC14" w14:textId="77777777" w:rsidR="00D8133C" w:rsidRDefault="00A7505C">
      <w:pPr>
        <w:spacing w:line="600" w:lineRule="auto"/>
        <w:ind w:firstLine="720"/>
        <w:contextualSpacing/>
        <w:jc w:val="center"/>
        <w:rPr>
          <w:rFonts w:eastAsia="Times New Roman" w:cs="Times New Roman"/>
          <w:color w:val="FF0000"/>
          <w:szCs w:val="24"/>
        </w:rPr>
      </w:pPr>
      <w:r w:rsidRPr="005D2D50">
        <w:rPr>
          <w:rFonts w:eastAsia="Times New Roman" w:cs="Times New Roman"/>
          <w:color w:val="FF0000"/>
          <w:szCs w:val="24"/>
        </w:rPr>
        <w:t>(ΑΛΛΑΓΗ ΣΕΛΙΔΑΣ)</w:t>
      </w:r>
    </w:p>
    <w:p w14:paraId="74B8DC1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Σύμφωνα με το άρθρο 155 παράγραφος 8 του Κανονισμού</w:t>
      </w:r>
      <w:r>
        <w:rPr>
          <w:rFonts w:eastAsia="Times New Roman" w:cs="Times New Roman"/>
          <w:szCs w:val="24"/>
        </w:rPr>
        <w:t>,</w:t>
      </w:r>
      <w:r>
        <w:rPr>
          <w:rFonts w:eastAsia="Times New Roman" w:cs="Times New Roman"/>
          <w:szCs w:val="24"/>
        </w:rPr>
        <w:t xml:space="preserve"> όσοι από τους ανωτέρω είναι Βουλευτές δεν θα μετ</w:t>
      </w:r>
      <w:r>
        <w:rPr>
          <w:rFonts w:eastAsia="Times New Roman" w:cs="Times New Roman"/>
          <w:szCs w:val="24"/>
        </w:rPr>
        <w:t>άσ</w:t>
      </w:r>
      <w:r>
        <w:rPr>
          <w:rFonts w:eastAsia="Times New Roman" w:cs="Times New Roman"/>
          <w:szCs w:val="24"/>
        </w:rPr>
        <w:t xml:space="preserve">χουν στην ψηφοφορία για την πρόταση άσκησης δίωξης που τους αφορά. </w:t>
      </w:r>
    </w:p>
    <w:p w14:paraId="74B8DC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εδώ</w:t>
      </w:r>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w:t>
      </w:r>
      <w:r>
        <w:rPr>
          <w:rFonts w:eastAsia="Times New Roman" w:cs="Times New Roman"/>
          <w:szCs w:val="24"/>
        </w:rPr>
        <w:t xml:space="preserve"> να ενημερώσω το Σώμα ότι οι συνάδελφοι Βουλευτές ή και τα μέλη της Κυβέρνησης που ευρίσκονται σε αποστολή της Βουλή</w:t>
      </w:r>
      <w:r>
        <w:rPr>
          <w:rFonts w:eastAsia="Times New Roman" w:cs="Times New Roman"/>
          <w:szCs w:val="24"/>
        </w:rPr>
        <w:t xml:space="preserve">ς ή της Κυβέρνησης στο εξωτερικό θα ψηφίσουν με επιστολική ψήφο, σύμφωνα με το άρθρο 70Α του Κανονισμού της Βουλής. </w:t>
      </w:r>
    </w:p>
    <w:p w14:paraId="74B8DC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αυτή την περίπτωση πριν από την ψηφοφορία θα παραδοθούν στο Προεδρείο τα ψηφοδέλτιά τους μέσα σε σφραγισμένους φακέλους. Ο φάκελος αυτός</w:t>
      </w:r>
      <w:r>
        <w:rPr>
          <w:rFonts w:eastAsia="Times New Roman" w:cs="Times New Roman"/>
          <w:szCs w:val="24"/>
        </w:rPr>
        <w:t xml:space="preserve"> θα εσωκλείεται σε ένα</w:t>
      </w:r>
      <w:r>
        <w:rPr>
          <w:rFonts w:eastAsia="Times New Roman" w:cs="Times New Roman"/>
          <w:szCs w:val="24"/>
        </w:rPr>
        <w:t>ν</w:t>
      </w:r>
      <w:r>
        <w:rPr>
          <w:rFonts w:eastAsia="Times New Roman" w:cs="Times New Roman"/>
          <w:szCs w:val="24"/>
        </w:rPr>
        <w:t xml:space="preserve"> μεγαλύτερο φάκελο, επίσης κλειστό, ο οποίος θα αναγράφει τον αριθμό της κάλπης για τον οποίο προορίζεται. </w:t>
      </w:r>
    </w:p>
    <w:p w14:paraId="74B8DC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δεύτερος φάκελος θα εσωκλείεται σε έναν μεγαλύτερο τρίτο, επίσης κλειστό, ο οποίος θα αναγράφει το όνομα του Βουλευτή ή του</w:t>
      </w:r>
      <w:r>
        <w:rPr>
          <w:rFonts w:eastAsia="Times New Roman" w:cs="Times New Roman"/>
          <w:szCs w:val="24"/>
        </w:rPr>
        <w:t xml:space="preserve"> μέλους της Κυβέρνησης που θα ψηφίσει με επιστολική ψήφο. </w:t>
      </w:r>
      <w:r>
        <w:rPr>
          <w:rFonts w:eastAsia="Times New Roman" w:cs="Times New Roman"/>
          <w:szCs w:val="24"/>
        </w:rPr>
        <w:lastRenderedPageBreak/>
        <w:t>Ο φάκελος θα συνοδεύεται από διαβιβαστικό έγγραφο που θα απευθύνεται προς τον Πρόεδρο της Βουλής.</w:t>
      </w:r>
    </w:p>
    <w:p w14:paraId="74B8DC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παράδοση των φακέλων με τα ψηφοδέλτια θα γίνει από διαπιστευμένους συνεργάτες των Βουλευτών ή των </w:t>
      </w:r>
      <w:r>
        <w:rPr>
          <w:rFonts w:eastAsia="Times New Roman" w:cs="Times New Roman"/>
          <w:szCs w:val="24"/>
        </w:rPr>
        <w:t>μελών της Κυβέρνησης που πρόκειται να ψηφίσουν, με βάση το άρθρο 70Α΄ του Κανονισμού της Βουλής.</w:t>
      </w:r>
    </w:p>
    <w:p w14:paraId="74B8DC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ολοκλήρωση της συζήτησης, θα ακολουθήσει μυστική ψηφοφορία κατά τα οριζόμενα στο </w:t>
      </w:r>
      <w:r>
        <w:rPr>
          <w:rFonts w:eastAsia="Times New Roman" w:cs="Times New Roman"/>
          <w:szCs w:val="24"/>
        </w:rPr>
        <w:t xml:space="preserve">άρθρα </w:t>
      </w:r>
      <w:r>
        <w:rPr>
          <w:rFonts w:eastAsia="Times New Roman" w:cs="Times New Roman"/>
          <w:szCs w:val="24"/>
        </w:rPr>
        <w:t xml:space="preserve">73 και 155 παράγραφος 8 του Κανονισμού της Βουλής. </w:t>
      </w:r>
    </w:p>
    <w:p w14:paraId="74B8DC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Τέλος, προτ</w:t>
      </w:r>
      <w:r>
        <w:rPr>
          <w:rFonts w:eastAsia="Times New Roman" w:cs="Times New Roman"/>
          <w:szCs w:val="24"/>
        </w:rPr>
        <w:t xml:space="preserve">είνω η συζήτηση να περατωθεί μέχρι τις 10 το βράδυ και στη συνέχεια να ακολουθήσει η μυστική ψηφοφορία επί της πρότασης. </w:t>
      </w:r>
    </w:p>
    <w:p w14:paraId="74B8DC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Δέχεται η Βουλή την πρόταση που ανέγνωσα; </w:t>
      </w:r>
    </w:p>
    <w:p w14:paraId="74B8DC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Κυρία Πρόεδρε, θα ήθελα τον λόγο.</w:t>
      </w:r>
    </w:p>
    <w:p w14:paraId="74B8DC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ου):</w:t>
      </w:r>
      <w:r>
        <w:rPr>
          <w:rFonts w:eastAsia="Times New Roman" w:cs="Times New Roman"/>
          <w:szCs w:val="24"/>
        </w:rPr>
        <w:t xml:space="preserve"> Κύριε Δένδια, περιμένετε να ολοκληρώσω;</w:t>
      </w:r>
    </w:p>
    <w:p w14:paraId="74B8DC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δεν θα διατυπώσουμε άποψη;</w:t>
      </w:r>
    </w:p>
    <w:p w14:paraId="74B8DC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Ερωτώ εάν η Βουλή δέχεται την πρόταση όπως την ανέγνωσα. Αυτό λέω. Εσείς θέλετε να υποβάλετε κάποια αιτήματ</w:t>
      </w:r>
      <w:r>
        <w:rPr>
          <w:rFonts w:eastAsia="Times New Roman" w:cs="Times New Roman"/>
          <w:szCs w:val="24"/>
        </w:rPr>
        <w:t>α. Παρά ταύτα, δοκιμαστικά κοιτάω τι λέει το Σώμα.</w:t>
      </w:r>
    </w:p>
    <w:p w14:paraId="74B8DC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 γίνει κουβέντα πρώτα.</w:t>
      </w:r>
    </w:p>
    <w:p w14:paraId="74B8DC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γίνει.</w:t>
      </w:r>
    </w:p>
    <w:p w14:paraId="74B8DC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Να μην έχουμε όμως απάντηση επί του «δέχεσθε» ή «δεν δέχεσθε» πριν δώσουμε απάντηση! Αφού με κοιτάζετε δοκιμαστικά, και ελπίζω επιδοκιμαστικά, θα ήθελα να μου δώσετε τον λόγο, κυρία Πρόεδρε. </w:t>
      </w:r>
    </w:p>
    <w:p w14:paraId="74B8DC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 μη σας ανακοινώσ</w:t>
      </w:r>
      <w:r>
        <w:rPr>
          <w:rFonts w:eastAsia="Times New Roman" w:cs="Times New Roman"/>
          <w:szCs w:val="24"/>
        </w:rPr>
        <w:t xml:space="preserve">ω τα δέκα πρόσωπα; Δεν θα πω κάτι άλλο. </w:t>
      </w:r>
    </w:p>
    <w:p w14:paraId="74B8DC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Συνεπώς έχω την τιμή να σας ανακοινώσω τους εννέα κατά προτεραιότητα ομιλητές, που οι Κοινοβουλευτικές Ομάδες τους και οι Ανεξάρτητοι Βουλευτές έχουν υποδείξει. Είναι οι εξής:</w:t>
      </w:r>
    </w:p>
    <w:p w14:paraId="74B8DC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Βουλευτής κ. Νικόλαος Παρασκευόπουλος</w:t>
      </w:r>
      <w:r>
        <w:rPr>
          <w:rFonts w:eastAsia="Times New Roman" w:cs="Times New Roman"/>
          <w:szCs w:val="24"/>
        </w:rPr>
        <w:t xml:space="preserve"> από τον ΣΥΡΙΖΑ, ο Βουλευτής κ. Γεώργιος Λαζαρίδης από τους Ανεξάρτητους Έλληνες, ο Βουλευτής κ. Μαυρουδής (Μάκης) Βορίδης από τη Νέα Δη</w:t>
      </w:r>
      <w:r>
        <w:rPr>
          <w:rFonts w:eastAsia="Times New Roman" w:cs="Times New Roman"/>
          <w:szCs w:val="24"/>
        </w:rPr>
        <w:lastRenderedPageBreak/>
        <w:t>μοκρατία, ο Βουλευτής κ. Θεόδωρος Παπαθεοδώρου από τη Δημοκρατική Συμπαράταξη ΠΑΣΟΚ – ΔΗΜΑΡ, ο Βουλευτής κ. Ιωάννης Λαγό</w:t>
      </w:r>
      <w:r>
        <w:rPr>
          <w:rFonts w:eastAsia="Times New Roman" w:cs="Times New Roman"/>
          <w:szCs w:val="24"/>
        </w:rPr>
        <w:t>ς από τον Λαϊκό Σύνδεσμο – Χρυσή Αυγή, ο Βουλευτής κ. Νικ</w:t>
      </w:r>
      <w:r>
        <w:rPr>
          <w:rFonts w:eastAsia="Times New Roman" w:cs="Times New Roman"/>
          <w:szCs w:val="24"/>
        </w:rPr>
        <w:t>όλα</w:t>
      </w:r>
      <w:r>
        <w:rPr>
          <w:rFonts w:eastAsia="Times New Roman" w:cs="Times New Roman"/>
          <w:szCs w:val="24"/>
        </w:rPr>
        <w:t>ος Καραθανασόπουλος από το Κομμουνιστικό Κόμμα Ελλάδας, ο Βουλευτής κ. Μάριος Γεωργιάδης από την Ένωση Κεντρώων, ο Βουλευτής κ. Γεώργιος Μαυρωτάς από το Ποτάμι και ο Βουλευτής κ. Δημήτριος Κουκούτ</w:t>
      </w:r>
      <w:r>
        <w:rPr>
          <w:rFonts w:eastAsia="Times New Roman" w:cs="Times New Roman"/>
          <w:szCs w:val="24"/>
        </w:rPr>
        <w:t>σης από τους Ανεξάρτητους Βουλευτές.</w:t>
      </w:r>
    </w:p>
    <w:p w14:paraId="74B8DC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οι Κοινοβουλευτικές Ομάδες έχουν υποδείξει τους κάτωθι Βουλευτές:</w:t>
      </w:r>
    </w:p>
    <w:p w14:paraId="74B8DC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Συνασπισμού Ριζοσπαστικής Αριστεράς τον κ. Κωνσταντίνο Δουζίνα, την κ. Αθανασία (Σία) Αναγνωστοπούλου, την κ. Παναγιώτ</w:t>
      </w:r>
      <w:r>
        <w:rPr>
          <w:rFonts w:eastAsia="Times New Roman" w:cs="Times New Roman"/>
          <w:szCs w:val="24"/>
        </w:rPr>
        <w:t xml:space="preserve">α Κοζομπόλη - Αμανατίδη, τον κ. </w:t>
      </w:r>
      <w:r>
        <w:rPr>
          <w:rFonts w:eastAsia="Times New Roman" w:cs="Times New Roman"/>
          <w:szCs w:val="24"/>
        </w:rPr>
        <w:lastRenderedPageBreak/>
        <w:t>Χρήστο Καραγιαννίδη, τον κ. Σπυρίδωνα  Λάππα και τον κ. Θεόδωρο Δρίτσα.</w:t>
      </w:r>
    </w:p>
    <w:p w14:paraId="74B8DC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της Νέας Δημοκρατίας τον κ. Νικόλαο Παναγιωτόπουλο, τον κ. Δημήτριο Σταμάτη και τον κ. Κωνσταντίνο Τζαβάρα.</w:t>
      </w:r>
    </w:p>
    <w:p w14:paraId="74B8DC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w:t>
      </w:r>
      <w:r>
        <w:rPr>
          <w:rFonts w:eastAsia="Times New Roman" w:cs="Times New Roman"/>
          <w:szCs w:val="24"/>
        </w:rPr>
        <w:t>άδα της Δημοκρατικής Συμπαράταξης ΠΑΣΟΚ – ΔΗΜΑΡ την κ. Παρασκευή (</w:t>
      </w:r>
      <w:r>
        <w:rPr>
          <w:rFonts w:eastAsia="Times New Roman" w:cs="Times New Roman"/>
          <w:szCs w:val="24"/>
        </w:rPr>
        <w:t>Εύ</w:t>
      </w:r>
      <w:r>
        <w:rPr>
          <w:rFonts w:eastAsia="Times New Roman" w:cs="Times New Roman"/>
          <w:szCs w:val="24"/>
        </w:rPr>
        <w:t>η) Χριστοφιλοπούλου.</w:t>
      </w:r>
    </w:p>
    <w:p w14:paraId="74B8DC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Λαϊκού Συνδέσμου – Χρυσή Αυγή τον κ. Ηλία Κασιδιάρη.</w:t>
      </w:r>
    </w:p>
    <w:p w14:paraId="74B8DC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Κομμουνιστικού Κόμματος Ελλάδας τον κ. Γεώργιο Λαμπρούλη.</w:t>
      </w:r>
    </w:p>
    <w:p w14:paraId="74B8DC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των Ανεξαρτήτων Ελλήνων τον κ. Κωνσταντίνο Κατσίκη.</w:t>
      </w:r>
    </w:p>
    <w:p w14:paraId="74B8DC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Η Κοινοβουλευτική Ομάδα της Ένωσης Κεντρώων τον κ. Ιωάννη Σαρίδη.</w:t>
      </w:r>
    </w:p>
    <w:p w14:paraId="74B8DC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Ποταμιού τον κ. Σπυρίδωνα Λυκούδη.</w:t>
      </w:r>
    </w:p>
    <w:p w14:paraId="74B8DC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Ανεξάρτητοι Βουλευτές τον κ. Νικόλαο </w:t>
      </w:r>
      <w:r>
        <w:rPr>
          <w:rFonts w:eastAsia="Times New Roman" w:cs="Times New Roman"/>
          <w:szCs w:val="24"/>
        </w:rPr>
        <w:t>Νικολόπουλο.</w:t>
      </w:r>
    </w:p>
    <w:p w14:paraId="74B8DC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Δένδια, έχετε τον λόγο. Πείτε μας τι θέλετε.</w:t>
      </w:r>
    </w:p>
    <w:p w14:paraId="74B8DC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Αρκετά θα ήθελα να πω, κυρία Πρόεδρε, αλλά να ξεκινήσουμε από το πρώτο.</w:t>
      </w:r>
    </w:p>
    <w:p w14:paraId="74B8DC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όπως μας αναγνώσατε, έλαβε την απόφαση να διεξαχθεί η ψηφοφορία, όπως εσείς ε</w:t>
      </w:r>
      <w:r>
        <w:rPr>
          <w:rFonts w:eastAsia="Times New Roman" w:cs="Times New Roman"/>
          <w:szCs w:val="24"/>
        </w:rPr>
        <w:t>ίπατε επί λέξει, χωριστά για κάθε πρόσωπο και σε χωριστή ψηφοδόχο. Αναφέρατε δε, αν η ακοή μου δεν με απάτησε, τον αριθμό «δέκα».</w:t>
      </w:r>
    </w:p>
    <w:p w14:paraId="74B8DC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Πρόεδρε, κατ’ αρχ</w:t>
      </w:r>
      <w:r>
        <w:rPr>
          <w:rFonts w:eastAsia="Times New Roman" w:cs="Times New Roman"/>
          <w:szCs w:val="24"/>
        </w:rPr>
        <w:t>άς</w:t>
      </w:r>
      <w:r>
        <w:rPr>
          <w:rFonts w:eastAsia="Times New Roman" w:cs="Times New Roman"/>
          <w:szCs w:val="24"/>
        </w:rPr>
        <w:t>, η απόφαση της Διάσκεψης των Προέδρων, όπως με διδάσκετε, δεν δεσμεύει την Ολομέλεια της Βουλής. Η Β</w:t>
      </w:r>
      <w:r>
        <w:rPr>
          <w:rFonts w:eastAsia="Times New Roman" w:cs="Times New Roman"/>
          <w:szCs w:val="24"/>
        </w:rPr>
        <w:t>ουλή μπορεί απολύτως να αποφασίσει εάν η απόφαση της Διάσκεψης των Προέδρων είναι ορθή και θα την ακολουθήσουμε ή όχι.</w:t>
      </w:r>
    </w:p>
    <w:p w14:paraId="74B8DC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αυτό το οποίο συζητάμε σήμερα εδώ, κυρίες και κύριοι συνάδελφοι, είναι η πρόταση των Βουλευτών του ΣΥΡΙΖΑ.</w:t>
      </w:r>
    </w:p>
    <w:p w14:paraId="74B8DC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πρόταση των Βουλευ</w:t>
      </w:r>
      <w:r>
        <w:rPr>
          <w:rFonts w:eastAsia="Times New Roman" w:cs="Times New Roman"/>
          <w:szCs w:val="24"/>
        </w:rPr>
        <w:t>τών του ΣΥΡΙΖΑ, κυρία Πρόεδρε, είναι μία και ενιαία.</w:t>
      </w:r>
    </w:p>
    <w:p w14:paraId="74B8DC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μπορούσατε, κυρίες και κύριοι Βουλευτές, να έχετε υποβάλει, εάν το επιθυμούσατε, δέκα ή έντεκα προτάσεις. Θα εξηγήσω γιατί λέω για έντεκα προτάσεις. Θα μπορούσαν αυτές οι προτάσεις, </w:t>
      </w:r>
      <w:r>
        <w:rPr>
          <w:rFonts w:eastAsia="Times New Roman" w:cs="Times New Roman"/>
          <w:szCs w:val="24"/>
        </w:rPr>
        <w:lastRenderedPageBreak/>
        <w:t>επίσης, να είναι σ</w:t>
      </w:r>
      <w:r>
        <w:rPr>
          <w:rFonts w:eastAsia="Times New Roman" w:cs="Times New Roman"/>
          <w:szCs w:val="24"/>
        </w:rPr>
        <w:t>ε ένα κείμενο. Όμως, εδώ αυτό το οποίο συζητούμε σήμερα είναι η πρότασή σας και η πρότασή σας είναι μία και μόνη.</w:t>
      </w:r>
    </w:p>
    <w:p w14:paraId="74B8DC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Φαίνεται δε αυτό σαφώς από την πρόταση όπως καταλήγετε, που λέτε επί λέξει το εξής: «Ως εκ τούτου, τελικά και εν συνόψει προτείνουμε: α) Για τ</w:t>
      </w:r>
      <w:r>
        <w:rPr>
          <w:rFonts w:eastAsia="Times New Roman" w:cs="Times New Roman"/>
          <w:szCs w:val="24"/>
        </w:rPr>
        <w:t>ις παραπάνω υπό 1 και 2 αναφερόμενες πράξεις να μην ασκηθεί ποινική δίωξη λόγω παρέλευσης της τασσόμενης κατά το Σύνταγμα αποσβεστικής προθεσμίας και β) Για τις παραπάνω υπό 3 και 4 πράξεις να συγκροτηθεί Ειδική Κοινοβουλευτική Επιτροπή για τη διενέργεια π</w:t>
      </w:r>
      <w:r>
        <w:rPr>
          <w:rFonts w:eastAsia="Times New Roman" w:cs="Times New Roman"/>
          <w:szCs w:val="24"/>
        </w:rPr>
        <w:t>ροκαταρκτικής εξέτασης, προκειμένου να διερευνηθεί η αρμοδιότητα της Βουλής να ασκήσει ή μη σχετικές διώξεις και</w:t>
      </w:r>
      <w:r>
        <w:rPr>
          <w:rFonts w:eastAsia="Times New Roman" w:cs="Times New Roman"/>
          <w:szCs w:val="24"/>
        </w:rPr>
        <w:t>,</w:t>
      </w:r>
      <w:r>
        <w:rPr>
          <w:rFonts w:eastAsia="Times New Roman" w:cs="Times New Roman"/>
          <w:szCs w:val="24"/>
        </w:rPr>
        <w:t xml:space="preserve"> σε αρνητική περίπτωση, να επιβεβαιωθεί η διωκτική αρμοδιότητα της </w:t>
      </w:r>
      <w:r>
        <w:rPr>
          <w:rFonts w:eastAsia="Times New Roman" w:cs="Times New Roman"/>
          <w:szCs w:val="24"/>
        </w:rPr>
        <w:t>δ</w:t>
      </w:r>
      <w:r>
        <w:rPr>
          <w:rFonts w:eastAsia="Times New Roman" w:cs="Times New Roman"/>
          <w:szCs w:val="24"/>
        </w:rPr>
        <w:t>ικαιοσύνης».</w:t>
      </w:r>
    </w:p>
    <w:p w14:paraId="74B8DC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Πουθενά στο κείμενο της πρότασης, είτε σε αυτό που σας διάβασα</w:t>
      </w:r>
      <w:r>
        <w:rPr>
          <w:rFonts w:eastAsia="Times New Roman" w:cs="Times New Roman"/>
          <w:szCs w:val="24"/>
        </w:rPr>
        <w:t xml:space="preserve"> -που είναι η δική σας κατακλείδα- είτε στο σύνολο του κειμένου, δεν υπάρχει εξειδίκευση κατά πρόσωπο. Υπάρχει, αντίθετα, αναφορά σε έντεκα πρόσωπα, όχι σε δέκα, όπως ο αριθμός των καλπών που η κυρία Πρόεδρος και η απόφαση της Διάσκεψης των Προέδρων αποφάσ</w:t>
      </w:r>
      <w:r>
        <w:rPr>
          <w:rFonts w:eastAsia="Times New Roman" w:cs="Times New Roman"/>
          <w:szCs w:val="24"/>
        </w:rPr>
        <w:t xml:space="preserve">ισε. Για να μην πολυλογούμε ως προς το ποια είναι αυτά, σας λέω ότι στην απόφαση της Διάσκεψης των Προέδρων προφανώς στα δέκα δεν περιλαμβάνεται και ο Υπουργός κ. Κουρουμπλής. Η απόφαση αυτή είναι απολύτως λανθασμένη. Είναι απολύτως πέραν της πρότασής σας </w:t>
      </w:r>
      <w:r>
        <w:rPr>
          <w:rFonts w:eastAsia="Times New Roman" w:cs="Times New Roman"/>
          <w:szCs w:val="24"/>
        </w:rPr>
        <w:t>και απολύτως πέραν του Κανονισμού της Βουλής, επί τη βάσει του οποίου, άρθρα 153 και επόμενα, προχωρούμε εδώ.</w:t>
      </w:r>
    </w:p>
    <w:p w14:paraId="74B8DC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πω δε και ένα απλό παράδειγμα</w:t>
      </w:r>
      <w:r>
        <w:rPr>
          <w:rFonts w:eastAsia="Times New Roman" w:cs="Times New Roman"/>
          <w:szCs w:val="24"/>
        </w:rPr>
        <w:t>,</w:t>
      </w:r>
      <w:r>
        <w:rPr>
          <w:rFonts w:eastAsia="Times New Roman" w:cs="Times New Roman"/>
          <w:szCs w:val="24"/>
        </w:rPr>
        <w:t xml:space="preserve"> που το καταλαβαίνει και ο μέσος άνθρωπος</w:t>
      </w:r>
      <w:r>
        <w:rPr>
          <w:rFonts w:eastAsia="Times New Roman" w:cs="Times New Roman"/>
          <w:szCs w:val="24"/>
        </w:rPr>
        <w:t>,</w:t>
      </w:r>
      <w:r>
        <w:rPr>
          <w:rFonts w:eastAsia="Times New Roman" w:cs="Times New Roman"/>
          <w:szCs w:val="24"/>
        </w:rPr>
        <w:t xml:space="preserve"> γιατί αυτή η πρόταση, όπως αυτή τη στιγμή εισάγεται, δεν αντέ</w:t>
      </w:r>
      <w:r>
        <w:rPr>
          <w:rFonts w:eastAsia="Times New Roman" w:cs="Times New Roman"/>
          <w:szCs w:val="24"/>
        </w:rPr>
        <w:t>χει σε οποιαδήποτε κριτική, για να μην πω ότι αγγίζει τα όρια της προσωπικής απόπειρας συκοφάντησης καθενός εκ των δέκα.</w:t>
      </w:r>
    </w:p>
    <w:p w14:paraId="74B8DC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 υποθέσουμε, κυρίες και κύριοι συνάδελφοι, ότι αυτή η Ειδική Εξεταστική Επιτροπή, η οποία θα διενεργήσει προανάκριση, γιατί δεν έχει </w:t>
      </w:r>
      <w:r>
        <w:rPr>
          <w:rFonts w:eastAsia="Times New Roman" w:cs="Times New Roman"/>
          <w:szCs w:val="24"/>
        </w:rPr>
        <w:t>διατυπωθεί πρόταση δίωξης καθ’ οιουδήποτε, καταλήξει ότι υπάρχει ευθύνη ενδεκάτου ή δωδεκάτου ή δέκατου τρίτου, τι θα κάνει; Θα ξαναφέρει το θέμα εδώ, να στήσουμε άλλες τρεις κάλπες</w:t>
      </w:r>
      <w:r>
        <w:rPr>
          <w:rFonts w:eastAsia="Times New Roman" w:cs="Times New Roman"/>
          <w:szCs w:val="24"/>
        </w:rPr>
        <w:t>,</w:t>
      </w:r>
      <w:r>
        <w:rPr>
          <w:rFonts w:eastAsia="Times New Roman" w:cs="Times New Roman"/>
          <w:szCs w:val="24"/>
        </w:rPr>
        <w:t xml:space="preserve"> για να πάρει εξουσιοδότηση να ερευνήσει τον ενδέκατο, τον δωδέκατο και το</w:t>
      </w:r>
      <w:r>
        <w:rPr>
          <w:rFonts w:eastAsia="Times New Roman" w:cs="Times New Roman"/>
          <w:szCs w:val="24"/>
        </w:rPr>
        <w:t xml:space="preserve">ν δέκατο τρίτο; Από πού και ως πού περιορίζουμε την </w:t>
      </w:r>
      <w:r>
        <w:rPr>
          <w:rFonts w:eastAsia="Times New Roman" w:cs="Times New Roman"/>
          <w:szCs w:val="24"/>
        </w:rPr>
        <w:t>ε</w:t>
      </w:r>
      <w:r>
        <w:rPr>
          <w:rFonts w:eastAsia="Times New Roman" w:cs="Times New Roman"/>
          <w:szCs w:val="24"/>
        </w:rPr>
        <w:t>πιτροπή με τις δέκα κάλπες;</w:t>
      </w:r>
    </w:p>
    <w:p w14:paraId="74B8DC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ο οποιοσδήποτε μέσος νομομαθής σε αυτή τη χώρα ξέρει, η </w:t>
      </w:r>
      <w:r>
        <w:rPr>
          <w:rFonts w:eastAsia="Times New Roman" w:cs="Times New Roman"/>
          <w:szCs w:val="24"/>
        </w:rPr>
        <w:t>ε</w:t>
      </w:r>
      <w:r>
        <w:rPr>
          <w:rFonts w:eastAsia="Times New Roman" w:cs="Times New Roman"/>
          <w:szCs w:val="24"/>
        </w:rPr>
        <w:t xml:space="preserve">πιτροπή αυτή εξετάζει τα πράγματα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rem</w:t>
      </w:r>
      <w:r>
        <w:rPr>
          <w:rFonts w:eastAsia="Times New Roman" w:cs="Times New Roman"/>
          <w:szCs w:val="24"/>
        </w:rPr>
        <w:t xml:space="preserve">. Εξετάζει, δηλαδή, την υπόθεση και όχι τα πρόσωπα και, κατά συνέπεια, </w:t>
      </w:r>
      <w:r>
        <w:rPr>
          <w:rFonts w:eastAsia="Times New Roman" w:cs="Times New Roman"/>
          <w:szCs w:val="24"/>
        </w:rPr>
        <w:t>στοιχειώδης ευπρέπεια επιβάλλει στο Σώμα να πάρει την απόφαση της μιας και μόνο κάλπης και όχι των δέκα ή έντεκα, όπως θα έπρεπε, καλπών, συμπεριλαμβανομένου του κ. Κουρουμπλή, τον οποίο η απόφαση της Διάσκεψης των Προέδρων προσπαθεί να προστατεύσει διά αυ</w:t>
      </w:r>
      <w:r>
        <w:rPr>
          <w:rFonts w:eastAsia="Times New Roman" w:cs="Times New Roman"/>
          <w:szCs w:val="24"/>
        </w:rPr>
        <w:t>τού και η απόφαση η δική σας προσπαθεί να αμνηστεύσει διά του αιτητικού της.</w:t>
      </w:r>
    </w:p>
    <w:p w14:paraId="74B8DC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μπορούσατε να μου πείτε, κυρία Πρόεδρε, όχι εσείς, αλλά οι συνάδελφοι οι οποίοι υπέβαλαν την πρόταση το εξής: Αν δεν συμφωνήσουν στην αυτονόητη θέση της Νέας Δημοκρατίας, σε αυ</w:t>
      </w:r>
      <w:r>
        <w:rPr>
          <w:rFonts w:eastAsia="Times New Roman" w:cs="Times New Roman"/>
          <w:szCs w:val="24"/>
        </w:rPr>
        <w:t xml:space="preserve">τή την περίπτωση θα πρέπει οι πέντε Βουλευτές που είναι στην </w:t>
      </w:r>
      <w:r>
        <w:rPr>
          <w:rFonts w:eastAsia="Times New Roman" w:cs="Times New Roman"/>
          <w:szCs w:val="24"/>
        </w:rPr>
        <w:lastRenderedPageBreak/>
        <w:t>Αίθουσα, που θα ομιλήσουν ή που εν πάση περιπτώσει το</w:t>
      </w:r>
      <w:r>
        <w:rPr>
          <w:rFonts w:eastAsia="Times New Roman" w:cs="Times New Roman"/>
          <w:szCs w:val="24"/>
        </w:rPr>
        <w:t>ύ</w:t>
      </w:r>
      <w:r>
        <w:rPr>
          <w:rFonts w:eastAsia="Times New Roman" w:cs="Times New Roman"/>
          <w:szCs w:val="24"/>
        </w:rPr>
        <w:t xml:space="preserve">ς αφορά, να μην ψηφίσουν. Αυτό είναι κάτι το αυτονόητο και μπορεί αυτονόητα να ρυθμιστεί και από το Προεδρείο, όπως ο καθένας είπατε ότι δεν </w:t>
      </w:r>
      <w:r>
        <w:rPr>
          <w:rFonts w:eastAsia="Times New Roman" w:cs="Times New Roman"/>
          <w:szCs w:val="24"/>
        </w:rPr>
        <w:t>θα ψηφίσει στην κάλπη που τον αφορά. Κατά συνέπεια η δικαιολογία αυτή, εάν εμφανιστεί, είναι απολύτως προσχηματική.</w:t>
      </w:r>
    </w:p>
    <w:p w14:paraId="74B8DC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Καταλήγω και τελειώνω. Η σημερινή διαδικασία είναι μια ιδιαίτερα θλιβερή διαδικασία αφ’ εαυτής, διότι κατηγορούνται έστω και εμμέσως συνάδελ</w:t>
      </w:r>
      <w:r>
        <w:rPr>
          <w:rFonts w:eastAsia="Times New Roman" w:cs="Times New Roman"/>
          <w:szCs w:val="24"/>
        </w:rPr>
        <w:t>φοι, αλλά και διά του τρόπου διά του οποίου εισάγεται και με τη μεθόδευση που εισάγεται. Το ελάχιστο που μπορεί να κάνει η Ολομέλεια, για να προστατεύσει, πρώτον, το κύρος το δικό της, δεύτερον, το κύρος του πολιτεύματος, τρίτον, την αξιοπρέ</w:t>
      </w:r>
      <w:r>
        <w:rPr>
          <w:rFonts w:eastAsia="Times New Roman" w:cs="Times New Roman"/>
          <w:szCs w:val="24"/>
        </w:rPr>
        <w:lastRenderedPageBreak/>
        <w:t>πεια των Βουλευ</w:t>
      </w:r>
      <w:r>
        <w:rPr>
          <w:rFonts w:eastAsia="Times New Roman" w:cs="Times New Roman"/>
          <w:szCs w:val="24"/>
        </w:rPr>
        <w:t xml:space="preserve">τών και όσων κατηγορούνται αδίκως, είναι να πάρει απόφαση για τη μία κάλπη, να υπάρξει </w:t>
      </w:r>
      <w:r>
        <w:rPr>
          <w:rFonts w:eastAsia="Times New Roman" w:cs="Times New Roman"/>
          <w:szCs w:val="24"/>
        </w:rPr>
        <w:t>ε</w:t>
      </w:r>
      <w:r>
        <w:rPr>
          <w:rFonts w:eastAsia="Times New Roman" w:cs="Times New Roman"/>
          <w:szCs w:val="24"/>
        </w:rPr>
        <w:t>πιτροπή για την οποία η Νέα Δημοκρατία ρητώς δηλώνει ότι επί της μίας κάλπης θα ψηφίσει θετικά και να καταλήξουμε, αφού διερευνηθούν τα πάντα, σε ασφαλές συμπέρασμα για</w:t>
      </w:r>
      <w:r>
        <w:rPr>
          <w:rFonts w:eastAsia="Times New Roman" w:cs="Times New Roman"/>
          <w:szCs w:val="24"/>
        </w:rPr>
        <w:t xml:space="preserve"> το τι έχει συμβεί εδώ.</w:t>
      </w:r>
    </w:p>
    <w:p w14:paraId="74B8DC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να σπιλωθούν υπολήψεις εκ των προτέρων διά των δέκα καλπών και της οιονεί απόφασης περί δήθεν </w:t>
      </w:r>
      <w:r>
        <w:rPr>
          <w:rFonts w:eastAsia="Times New Roman" w:cs="Times New Roman"/>
          <w:szCs w:val="24"/>
        </w:rPr>
        <w:t>–</w:t>
      </w:r>
      <w:r>
        <w:rPr>
          <w:rFonts w:eastAsia="Times New Roman" w:cs="Times New Roman"/>
          <w:szCs w:val="24"/>
        </w:rPr>
        <w:t>δήθεν</w:t>
      </w:r>
      <w:r>
        <w:rPr>
          <w:rFonts w:eastAsia="Times New Roman" w:cs="Times New Roman"/>
          <w:szCs w:val="24"/>
        </w:rPr>
        <w:t>,</w:t>
      </w:r>
      <w:r>
        <w:rPr>
          <w:rFonts w:eastAsia="Times New Roman" w:cs="Times New Roman"/>
          <w:szCs w:val="24"/>
        </w:rPr>
        <w:t xml:space="preserve"> ξαναλέω- όχι διερεύνησης, αλλά ενοχής στα μάτια της κοινής γνώμης -διότι εκεί απολήγει η μεθόδευση των δέκα καλπών- ε</w:t>
      </w:r>
      <w:r>
        <w:rPr>
          <w:rFonts w:eastAsia="Times New Roman" w:cs="Times New Roman"/>
          <w:szCs w:val="24"/>
        </w:rPr>
        <w:t xml:space="preserve">ίναι για μας, κυρία Πρόεδρε, κυρίες και κύριοι συνάδελφοι, απολύτως απαράδεκτη. </w:t>
      </w:r>
      <w:r>
        <w:rPr>
          <w:rFonts w:eastAsia="Times New Roman" w:cs="Times New Roman"/>
          <w:szCs w:val="24"/>
        </w:rPr>
        <w:t>Για μας είναι θέμα αρχής και σας λέω ξεκάθαρα ότι θα έχουμε εντονότατη αντίδραση σ’ αυτό.</w:t>
      </w:r>
    </w:p>
    <w:p w14:paraId="74B8DC4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C4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w:t>
      </w:r>
      <w:r>
        <w:rPr>
          <w:rFonts w:eastAsia="Times New Roman" w:cs="Times New Roman"/>
          <w:b/>
          <w:szCs w:val="24"/>
        </w:rPr>
        <w:t>υλοπούλου):</w:t>
      </w:r>
      <w:r>
        <w:rPr>
          <w:rFonts w:eastAsia="Times New Roman" w:cs="Times New Roman"/>
          <w:szCs w:val="24"/>
        </w:rPr>
        <w:t xml:space="preserve"> Κύριε Δένδια, προφανώς θέλετε να αξιοποιήσετε το άρθρο 67 του Κανονισμού της Βουλής και θέτετε ένα παρεμπίπτον ζήτημα. Καλώς το κατάλαβα; </w:t>
      </w:r>
    </w:p>
    <w:p w14:paraId="74B8DC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η λέξη «παρεμπίπτον» δεν αποτελεί ακριβώς αυτό το οποίο ήθελα να πω. Ούτ</w:t>
      </w:r>
      <w:r>
        <w:rPr>
          <w:rFonts w:eastAsia="Times New Roman" w:cs="Times New Roman"/>
          <w:szCs w:val="24"/>
        </w:rPr>
        <w:t xml:space="preserve">ε κατ’ ελάχιστον! Εμείς καταθέτουμε πρόταση με την οποία ζητάμε η Ολομέλεια αυτοτελώς να αποφασίσει να υπάρξει μία κάλπη για τη σύσταση ή όχι Ειδικής Εξεταστικής Επιτροπής. </w:t>
      </w:r>
    </w:p>
    <w:p w14:paraId="74B8DC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Και μόνο. </w:t>
      </w:r>
    </w:p>
    <w:p w14:paraId="74B8DC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Αυτό είναι το θέμα το οποίο συζητάμ</w:t>
      </w:r>
      <w:r>
        <w:rPr>
          <w:rFonts w:eastAsia="Times New Roman" w:cs="Times New Roman"/>
          <w:szCs w:val="24"/>
        </w:rPr>
        <w:t xml:space="preserve">ε σήμερα εδώ, δηλαδή τη σύσταση ή όχι Ειδικής Εξεταστικής Επιτροπής, κατά την πρότασή σας, κυρίες και κύριοι συνάδελφοι. Είχατε </w:t>
      </w:r>
      <w:r>
        <w:rPr>
          <w:rFonts w:eastAsia="Times New Roman" w:cs="Times New Roman"/>
          <w:szCs w:val="24"/>
        </w:rPr>
        <w:lastRenderedPageBreak/>
        <w:t>την ευχέρεια να διατυπώσετε οποιαδήποτε πρόταση θέλετε, αλλά δεν μπορούσατε και δεν τολμήσατε να διατυπώσετε άλλη πρόταση. Το μό</w:t>
      </w:r>
      <w:r>
        <w:rPr>
          <w:rFonts w:eastAsia="Times New Roman" w:cs="Times New Roman"/>
          <w:szCs w:val="24"/>
        </w:rPr>
        <w:t xml:space="preserve">νο το οποίο τολμήσατε εγγράφως να ψελλίσετε εδώ είναι τη σύσταση Ειδικής Εξεταστικής Επιτροπής. </w:t>
      </w:r>
    </w:p>
    <w:p w14:paraId="74B8DC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 αυτού, κυρία Πρόεδρε, πρέπει να αποφασίσει η Βουλή ως κυρίαρχο όργανο, δηλαδή εάν θα πρέπει να στηθεί το μόνο αυτονόητο: μία κάλπη.</w:t>
      </w:r>
    </w:p>
    <w:p w14:paraId="74B8DC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Κύριε Δένδια, επειδή δεν προβλέπεται στην Ολομέλεια της Βουλής τίποτα άλλο, σ’ αυτή ειδικά τη συνεδρίαση, εκτός από το να προβληθούν παρεμπίπτοντα ζητήματα –σας διαβάζω και το σχετικό άρθρο που λέει ότι παρεμπίπτον είναι κάθε ζήτημα πο</w:t>
      </w:r>
      <w:r>
        <w:rPr>
          <w:rFonts w:eastAsia="Times New Roman" w:cs="Times New Roman"/>
          <w:szCs w:val="24"/>
        </w:rPr>
        <w:t xml:space="preserve">υ εμφανίζεται κατά την </w:t>
      </w:r>
      <w:r>
        <w:rPr>
          <w:rFonts w:eastAsia="Times New Roman" w:cs="Times New Roman"/>
          <w:szCs w:val="24"/>
        </w:rPr>
        <w:lastRenderedPageBreak/>
        <w:t>πορεία της κοινοβουλευτικής διαδικασίας και, σύμφωνα με τις διατάξεις του Κανονισμού, εμποδίζει ή επηρεάζει τη συζήτηση ή τη λήψη απόφασης για το κύριο ζήτημα- έτσι</w:t>
      </w:r>
      <w:r>
        <w:rPr>
          <w:rFonts w:eastAsia="Times New Roman" w:cs="Times New Roman"/>
          <w:szCs w:val="24"/>
        </w:rPr>
        <w:t>,</w:t>
      </w:r>
      <w:r>
        <w:rPr>
          <w:rFonts w:eastAsia="Times New Roman" w:cs="Times New Roman"/>
          <w:szCs w:val="24"/>
        </w:rPr>
        <w:t xml:space="preserve"> λοιπόν, επειδή αυτό είναι «</w:t>
      </w:r>
      <w:r>
        <w:rPr>
          <w:rFonts w:eastAsia="Times New Roman" w:cs="Times New Roman"/>
          <w:szCs w:val="24"/>
          <w:lang w:val="en-GB"/>
        </w:rPr>
        <w:t>ad</w:t>
      </w:r>
      <w:r>
        <w:rPr>
          <w:rFonts w:eastAsia="Times New Roman" w:cs="Times New Roman"/>
          <w:szCs w:val="24"/>
        </w:rPr>
        <w:t xml:space="preserve"> </w:t>
      </w:r>
      <w:r>
        <w:rPr>
          <w:rFonts w:eastAsia="Times New Roman" w:cs="Times New Roman"/>
          <w:szCs w:val="24"/>
          <w:lang w:val="en-GB"/>
        </w:rPr>
        <w:t>hoc</w:t>
      </w:r>
      <w:r>
        <w:rPr>
          <w:rFonts w:eastAsia="Times New Roman" w:cs="Times New Roman"/>
          <w:szCs w:val="24"/>
        </w:rPr>
        <w:t>», θα ήθελα, κατ’ αρχ</w:t>
      </w:r>
      <w:r>
        <w:rPr>
          <w:rFonts w:eastAsia="Times New Roman" w:cs="Times New Roman"/>
          <w:szCs w:val="24"/>
        </w:rPr>
        <w:t>άς</w:t>
      </w:r>
      <w:r>
        <w:rPr>
          <w:rFonts w:eastAsia="Times New Roman" w:cs="Times New Roman"/>
          <w:szCs w:val="24"/>
        </w:rPr>
        <w:t>, να το χαρ</w:t>
      </w:r>
      <w:r>
        <w:rPr>
          <w:rFonts w:eastAsia="Times New Roman" w:cs="Times New Roman"/>
          <w:szCs w:val="24"/>
        </w:rPr>
        <w:t>ακτηρίσουμε ως τέτοιο, για να ακολουθήσουμε και τη σχετική διαδικασία.</w:t>
      </w:r>
    </w:p>
    <w:p w14:paraId="74B8DC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σας ρωτήσω, κύριε Δένδια, ποιο άρθρο του Κανονισμού παραβιάζεται</w:t>
      </w:r>
      <w:r>
        <w:rPr>
          <w:rFonts w:eastAsia="Times New Roman" w:cs="Times New Roman"/>
          <w:szCs w:val="24"/>
        </w:rPr>
        <w:t>;</w:t>
      </w:r>
      <w:r>
        <w:rPr>
          <w:rFonts w:eastAsia="Times New Roman" w:cs="Times New Roman"/>
          <w:szCs w:val="24"/>
        </w:rPr>
        <w:t xml:space="preserve"> </w:t>
      </w:r>
    </w:p>
    <w:p w14:paraId="74B8DC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κατ’ αρχ</w:t>
      </w:r>
      <w:r>
        <w:rPr>
          <w:rFonts w:eastAsia="Times New Roman" w:cs="Times New Roman"/>
          <w:szCs w:val="24"/>
        </w:rPr>
        <w:t>άς</w:t>
      </w:r>
      <w:r>
        <w:rPr>
          <w:rFonts w:eastAsia="Times New Roman" w:cs="Times New Roman"/>
          <w:szCs w:val="24"/>
        </w:rPr>
        <w:t xml:space="preserve">, έχω τη μεγάλη χαρά σήμερα να διεξάγω διαρκή διάλογο με το Προεδρείο. </w:t>
      </w:r>
    </w:p>
    <w:p w14:paraId="74B8DC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 με ρωτήσετε τώρα ποιο άρθρο παραβιάζεται, θα σας απαντήσω ευθέως ότι παραβιάζεται το άρθρο 155, διότι επ’ αυτού, όπως εισάγεται η πρόταση της Πλειοψηφίας, αυτονοήτως πρέπει να πάμε </w:t>
      </w:r>
      <w:r>
        <w:rPr>
          <w:rFonts w:eastAsia="Times New Roman" w:cs="Times New Roman"/>
          <w:szCs w:val="24"/>
        </w:rPr>
        <w:t xml:space="preserve">στη μία κάλπη. </w:t>
      </w:r>
    </w:p>
    <w:p w14:paraId="74B8DC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το βρείτε διαβάζοντας το κείμενο, κυρία Πρόεδρε, διότι προφανώς το κείμενο δεν προβλέπει την πρόταση ως διετυπώθη ούτε καν αναφέρει τη μία ή τις δέκα κάλπες. Αν ανεφέρετο αυτό στο κείμενο, τότε δεν θα υπήρχε θέμα απόφασης της Διάσκεψ</w:t>
      </w:r>
      <w:r>
        <w:rPr>
          <w:rFonts w:eastAsia="Times New Roman" w:cs="Times New Roman"/>
          <w:szCs w:val="24"/>
        </w:rPr>
        <w:t xml:space="preserve">ης των Προέδρων, αλλά θα υπήρχε απλό θέμα ανάγνωσης του Κανονισμού της Βουλής. Αυτό το καταλαβαίνει ακόμα και μικρό παιδί. Η Διάσκεψη των Προέδρων, πέραν του κειμένου της προτάσεως -διότι αυτή συζητάμε- αποφάσισε για δέκα κάλπες. </w:t>
      </w:r>
    </w:p>
    <w:p w14:paraId="74B8DC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Το ακούσαμε, κύριε Δένδια. </w:t>
      </w:r>
    </w:p>
    <w:p w14:paraId="74B8DC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Λέω ξανά, πρώτον, ότι, εάν ήθελε, θα έπρεπε να αποφασίσει για έντεκα κάλπες. Δεύτερον, είναι απολύτως παράνομη η πρόταση, διότι δεν αντέχει σε σχέση με την πρόταση που συζητάμε σήμερα. </w:t>
      </w:r>
    </w:p>
    <w:p w14:paraId="74B8DC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Μην </w:t>
      </w:r>
      <w:r>
        <w:rPr>
          <w:rFonts w:eastAsia="Times New Roman" w:cs="Times New Roman"/>
          <w:szCs w:val="24"/>
        </w:rPr>
        <w:t>ψάξετε να το βρείτε στον Κανονισμό της Βουλής. Δεν υπάρχει, κυρία Πρόεδρε. Την απόφαση της Διάσκεψης των Προέδρων συζητάμε εδώ και επ’ αυτής της απόφασης εμείς καταθέτουμε άλλη πρόταση -και όχι παρεμπίπτον ζήτημα- με την οποία λέμε ότι εδώ πρέπει να στηθεί</w:t>
      </w:r>
      <w:r>
        <w:rPr>
          <w:rFonts w:eastAsia="Times New Roman" w:cs="Times New Roman"/>
          <w:szCs w:val="24"/>
        </w:rPr>
        <w:t xml:space="preserve"> μία κάλπη επί ενός θέματος. Το θέμα είναι ένα και μόνο: η σύσταση ή μη της ειδικής επιτροπής. Όλα τα άλλα παρέλκουν. Αποτελούν, θα μου επιτρέψετε να πω, δικολαβίες -όχι δικές σας- της Πλειοψηφίας. Η Πλειοψηφία προσπαθεί πίσω από τη λογική των δέκα καλπών </w:t>
      </w:r>
      <w:r>
        <w:rPr>
          <w:rFonts w:eastAsia="Times New Roman" w:cs="Times New Roman"/>
          <w:szCs w:val="24"/>
        </w:rPr>
        <w:t xml:space="preserve">να δημιουργήσει υπόνοιες ενοχής στην </w:t>
      </w:r>
      <w:r>
        <w:rPr>
          <w:rFonts w:eastAsia="Times New Roman" w:cs="Times New Roman"/>
          <w:szCs w:val="24"/>
        </w:rPr>
        <w:lastRenderedPageBreak/>
        <w:t>ελληνική κοινωνία και εμείς, κυρία Πρόεδρε, αυτό δεν είμαστε καθόλου διατεθειμένοι να το ανεχθούμε.</w:t>
      </w:r>
    </w:p>
    <w:p w14:paraId="74B8DC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έχω δώσει επαρκή χρόνο και έχετε καταθέσει τα επιχειρήματά σας. Παρά τα</w:t>
      </w:r>
      <w:r>
        <w:rPr>
          <w:rFonts w:eastAsia="Times New Roman" w:cs="Times New Roman"/>
          <w:szCs w:val="24"/>
        </w:rPr>
        <w:t>ύτα, ο Κανονισμός της Βουλής προβλέπει ότι μόνο για παρεμπίπτοντα ζητήματα μπορούμε να συζητήσουμε. Η Διάσκεψη των Προέδρων έχει πάρει τις αποφάσεις της, σύμφωνα με τον Κανονισμό της Βουλής. Δεν χρησιμοποίησε άλλες διατάξεις και αυτές θα μπορούσατε να μνημ</w:t>
      </w:r>
      <w:r>
        <w:rPr>
          <w:rFonts w:eastAsia="Times New Roman" w:cs="Times New Roman"/>
          <w:szCs w:val="24"/>
        </w:rPr>
        <w:t xml:space="preserve">ονεύσετε, αν παραβιάζονται. </w:t>
      </w:r>
    </w:p>
    <w:p w14:paraId="74B8DC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το άρθρο 67 προσδιορίζει και τον χρόνο μέσα στον οποίο μιλούν όσοι θέλουν να παρέμβουν στο παρεμπίπτον ζήτημα. Επίσης, με βάση αυτό, θα καλέσω Κοινοβουλευτικούς </w:t>
      </w:r>
      <w:r>
        <w:rPr>
          <w:rFonts w:eastAsia="Times New Roman" w:cs="Times New Roman"/>
          <w:szCs w:val="24"/>
        </w:rPr>
        <w:lastRenderedPageBreak/>
        <w:t>Εκπροσώπους, εισηγητές ή Υπουργούς μέσα σ’ αυτό</w:t>
      </w:r>
      <w:r>
        <w:rPr>
          <w:rFonts w:eastAsia="Times New Roman" w:cs="Times New Roman"/>
          <w:szCs w:val="24"/>
        </w:rPr>
        <w:t xml:space="preserve"> το συγκεκριμένο χρόνο να τοποθετηθούν. </w:t>
      </w:r>
    </w:p>
    <w:p w14:paraId="74B8DC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Επ’ αυτού; </w:t>
      </w:r>
    </w:p>
    <w:p w14:paraId="74B8DC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κύριε Δένδια. Εννοείται, αφού προτάσσεται σαν ζήτημα. </w:t>
      </w:r>
    </w:p>
    <w:p w14:paraId="74B8DC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Κυρία Πρόεδρε, θα ήθελα τον λόγο για δυο λεπτά της ώρας.</w:t>
      </w:r>
    </w:p>
    <w:p w14:paraId="74B8DC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Διευκρινίζω ότι το πλαίσιο μέσα στο οποίο πρέπει όλοι να τοποθετηθούν είναι το Σύνταγμα, ο Κανονισμός της Βουλής και η κοινοβουλευτική πρακτική, το κοινοβουλευτικό προηγούμενο. </w:t>
      </w:r>
    </w:p>
    <w:p w14:paraId="74B8DC54"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Μιλάμε -δόξα τω Θεώ- για δεκάδες σκάνδ</w:t>
      </w:r>
      <w:r>
        <w:rPr>
          <w:rFonts w:eastAsia="Times New Roman" w:cs="Times New Roman"/>
          <w:szCs w:val="24"/>
        </w:rPr>
        <w:t xml:space="preserve">αλα που έχει διερευνήσει αυτή η Βουλή, πόσες κάλπες έχει στήσει και για πόσους. Και δεν θα έρθουμε σήμερα να ανακαλύψουμε την Αμερική. </w:t>
      </w:r>
    </w:p>
    <w:p w14:paraId="74B8DC55"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παρακαλούσα, λοιπόν, συντεταγμένα, οργανωμένα και τηρώντας τον χρόνο να συνεχίσουμε.</w:t>
      </w:r>
    </w:p>
    <w:p w14:paraId="74B8DC56"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Υπάρχει και η</w:t>
      </w:r>
      <w:r>
        <w:rPr>
          <w:rFonts w:eastAsia="Times New Roman" w:cs="Times New Roman"/>
          <w:szCs w:val="24"/>
        </w:rPr>
        <w:t xml:space="preserve"> διαδικασία.</w:t>
      </w:r>
    </w:p>
    <w:p w14:paraId="74B8DC57"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θα μου απαντήσετε, κύριε Βορίδη, απέναντι σε αυτό. Ξεκινάω τη διαδικασία. </w:t>
      </w:r>
    </w:p>
    <w:p w14:paraId="74B8DC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Θέλουμε να θέσουμε και άλλα θέματα.</w:t>
      </w:r>
    </w:p>
    <w:p w14:paraId="74B8DC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Ζητάει ο κύριος Πρόε</w:t>
      </w:r>
      <w:r>
        <w:rPr>
          <w:rFonts w:eastAsia="Times New Roman" w:cs="Times New Roman"/>
          <w:szCs w:val="24"/>
        </w:rPr>
        <w:t>δρος της Βουλής τον λόγο.</w:t>
      </w:r>
    </w:p>
    <w:p w14:paraId="74B8DC5A" w14:textId="77777777" w:rsidR="00D8133C" w:rsidRDefault="00A7505C">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ΓΙΑΝΝΗΣ ΚΟΥΤΣΟΥΚΟΣ: </w:t>
      </w:r>
      <w:r>
        <w:rPr>
          <w:rFonts w:eastAsia="Times New Roman" w:cs="Times New Roman"/>
          <w:szCs w:val="24"/>
        </w:rPr>
        <w:t>Κυρία Πρόεδρε, θέλουμε να θέσουμε και άλλα θέματα.</w:t>
      </w:r>
      <w:r>
        <w:rPr>
          <w:rFonts w:eastAsia="Times New Roman" w:cs="Times New Roman"/>
          <w:b/>
          <w:szCs w:val="24"/>
        </w:rPr>
        <w:t xml:space="preserve"> </w:t>
      </w:r>
    </w:p>
    <w:p w14:paraId="74B8DC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w:t>
      </w:r>
    </w:p>
    <w:p w14:paraId="74B8DC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Κυρία Πρόεδρε, θα μας δώσετε τον λόγο;</w:t>
      </w:r>
    </w:p>
    <w:p w14:paraId="74B8DC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Κύριε Αθανασίου, καθίστε κάτω τώρα. Καθίστε, σας παρακαλώ. Η συζήτηση θα γίνει οργανωμένα. Εάν είναι για τη διαδικασία αυτή να φάμε τρεις ώρες, είναι άλλο ζήτημα και άλλη επιλογή.</w:t>
      </w:r>
    </w:p>
    <w:p w14:paraId="74B8DC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Κυρία Πρόεδρε, θέλουμε να θέσουμε και άλλα θέματα.</w:t>
      </w:r>
    </w:p>
    <w:p w14:paraId="74B8DC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ΟΕΔΡΕΥΟΥΣΑ (Αναστασία Χριστοδουλοπούλου):</w:t>
      </w:r>
      <w:r>
        <w:rPr>
          <w:rFonts w:eastAsia="Times New Roman" w:cs="Times New Roman"/>
          <w:szCs w:val="24"/>
        </w:rPr>
        <w:t xml:space="preserve"> Θα σας δώσω τον λόγο. Θα μιλήσετε. Όταν θα πάρετε τον λόγο</w:t>
      </w:r>
      <w:r>
        <w:rPr>
          <w:rFonts w:eastAsia="Times New Roman" w:cs="Times New Roman"/>
          <w:szCs w:val="24"/>
        </w:rPr>
        <w:t>,</w:t>
      </w:r>
      <w:r>
        <w:rPr>
          <w:rFonts w:eastAsia="Times New Roman" w:cs="Times New Roman"/>
          <w:szCs w:val="24"/>
        </w:rPr>
        <w:t xml:space="preserve"> θα μιλήσετε.</w:t>
      </w:r>
    </w:p>
    <w:p w14:paraId="74B8DC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Αυτό ζητάω. Να μου δώσετε τον λόγο. </w:t>
      </w:r>
    </w:p>
    <w:p w14:paraId="74B8DC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πάρετε τον λόγο με τη σειρά κάθε κόμμ</w:t>
      </w:r>
      <w:r>
        <w:rPr>
          <w:rFonts w:eastAsia="Times New Roman" w:cs="Times New Roman"/>
          <w:szCs w:val="24"/>
        </w:rPr>
        <w:t>α. Άνοιξε η συζήτηση ενός παρεμπίπτοντος</w:t>
      </w:r>
      <w:r>
        <w:rPr>
          <w:rFonts w:eastAsia="Times New Roman" w:cs="Times New Roman"/>
          <w:szCs w:val="24"/>
        </w:rPr>
        <w:t xml:space="preserve"> θέματος</w:t>
      </w:r>
      <w:r>
        <w:rPr>
          <w:rFonts w:eastAsia="Times New Roman" w:cs="Times New Roman"/>
          <w:szCs w:val="24"/>
        </w:rPr>
        <w:t>. Μπορείτε να θέσετε άλλα δέκα.</w:t>
      </w:r>
    </w:p>
    <w:p w14:paraId="74B8DC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Θέλω να θέσω άλλο θέμα.</w:t>
      </w:r>
    </w:p>
    <w:p w14:paraId="74B8DC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Καθίστε, κύριε Κουτσούκο. </w:t>
      </w:r>
    </w:p>
    <w:p w14:paraId="74B8DC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Θα γλιτώσετε; Δεν θα γλιτώσετε!</w:t>
      </w:r>
    </w:p>
    <w:p w14:paraId="74B8DC65" w14:textId="77777777" w:rsidR="00D8133C" w:rsidRDefault="00A7505C">
      <w:pPr>
        <w:spacing w:line="600" w:lineRule="auto"/>
        <w:ind w:firstLine="720"/>
        <w:contextualSpacing/>
        <w:jc w:val="center"/>
        <w:rPr>
          <w:rFonts w:eastAsia="Times New Roman"/>
          <w:szCs w:val="24"/>
        </w:rPr>
      </w:pPr>
      <w:r>
        <w:rPr>
          <w:rFonts w:eastAsia="Times New Roman"/>
          <w:szCs w:val="24"/>
        </w:rPr>
        <w:t>(</w:t>
      </w:r>
      <w:r>
        <w:rPr>
          <w:rFonts w:eastAsia="Times New Roman"/>
          <w:bCs/>
          <w:szCs w:val="24"/>
        </w:rPr>
        <w:t>Γέλωτες</w:t>
      </w:r>
      <w:r>
        <w:rPr>
          <w:rFonts w:eastAsia="Times New Roman"/>
          <w:szCs w:val="24"/>
        </w:rPr>
        <w:t xml:space="preserve"> από την </w:t>
      </w:r>
      <w:r>
        <w:rPr>
          <w:rFonts w:eastAsia="Times New Roman"/>
          <w:bCs/>
          <w:szCs w:val="24"/>
        </w:rPr>
        <w:t>πτέρυγα</w:t>
      </w:r>
      <w:r>
        <w:rPr>
          <w:rFonts w:eastAsia="Times New Roman"/>
          <w:szCs w:val="24"/>
        </w:rPr>
        <w:t xml:space="preserve"> του ΣΥΡΙΖΑ)</w:t>
      </w:r>
    </w:p>
    <w:p w14:paraId="74B8DC66" w14:textId="77777777" w:rsidR="00D8133C" w:rsidRDefault="00A7505C">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Ελάτε, κύριε Πρόεδρε, έχετε τον λόγο.</w:t>
      </w:r>
    </w:p>
    <w:p w14:paraId="74B8DC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Κυρία Πρόεδρε, θα ήθελα προς ενημέρωση και των Κοινοβουλευτικών Εκπροσώπων, επειδή θα μιλήσουν, να θέσω τ</w:t>
      </w:r>
      <w:r>
        <w:rPr>
          <w:rFonts w:eastAsia="Times New Roman" w:cs="Times New Roman"/>
          <w:szCs w:val="24"/>
        </w:rPr>
        <w:t>ο εξής, σε σχέση με την απόφαση της Διάσκεψης των Προέδρων, η οποία υπήρξε επί της ουσίας της συζήτησης, σε σχέση με το παρεμπίπτον ζήτημα το οποίο έθεσε σήμερα ο αξιότιμος κ. Δένδιας. Να πω δηλαδή ευθέως, ευθύτατα, ότι το ζήτημα που ετέθη δεν είναι ακριβώ</w:t>
      </w:r>
      <w:r>
        <w:rPr>
          <w:rFonts w:eastAsia="Times New Roman" w:cs="Times New Roman"/>
          <w:szCs w:val="24"/>
        </w:rPr>
        <w:t xml:space="preserve">ς για τη μία ή τις πολλές κάλπες. Είναι για το αν θα υπάρχει η δυνατότητα ή η υποχρέωση –αυτό μπήκε σε ψηφοφορία- να υπάρχει για κάθε έναν εκ των αναφερομένων στη δικογραφία η επιλογή του κάθε Βουλευτή για το «υπέρ», «κατά» και «παρών» ή να μην υπάρχει. </w:t>
      </w:r>
    </w:p>
    <w:p w14:paraId="74B8DC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βασικό επιχείρημα με βάση το οποίο υπερψηφίστηκε τελικά η πρόταση για να υπάρχει και για τους δέκα αυτή η δυνατότητα των υπολοίπων Βουλευτών, ανεξαρτήτως επαναλαμβάνω των δέκα ή της μίας κάλπης, είναι ότι από κανέναν δεν μπορεί να στερηθεί το δικαίωμα να</w:t>
      </w:r>
      <w:r>
        <w:rPr>
          <w:rFonts w:eastAsia="Times New Roman" w:cs="Times New Roman"/>
          <w:szCs w:val="24"/>
        </w:rPr>
        <w:t xml:space="preserve"> μην είναι τελικά στην πρόταση, διότι η πρόταση απαιτεί, κατά τον Κανονισμό, εκατόν πενήντα μία ψήφους θετικές για να πάει κάποιος αναφερόμενος και να εξεταστεί από την εξεταστική των πραγμάτων ή όπως επιτροπή.</w:t>
      </w:r>
    </w:p>
    <w:p w14:paraId="74B8DC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εάν μεν πηγαίναμε στην πρόταση και υπερψ</w:t>
      </w:r>
      <w:r>
        <w:rPr>
          <w:rFonts w:eastAsia="Times New Roman" w:cs="Times New Roman"/>
          <w:szCs w:val="24"/>
        </w:rPr>
        <w:t>ηφιζόταν για όλους μαζί, πακέτο</w:t>
      </w:r>
      <w:r>
        <w:rPr>
          <w:rFonts w:eastAsia="Times New Roman" w:cs="Times New Roman"/>
          <w:szCs w:val="24"/>
        </w:rPr>
        <w:t>,</w:t>
      </w:r>
      <w:r>
        <w:rPr>
          <w:rFonts w:eastAsia="Times New Roman" w:cs="Times New Roman"/>
          <w:szCs w:val="24"/>
        </w:rPr>
        <w:t xml:space="preserve"> χωρίς να υπάρχει ψηφοφορία για κάθε έναν ξεχωριστά, και πάλι λέω ανεξαρτήτως μίας ή δέκα καλπών, εάν πηγαίναμε σε αυτή την πρόταση που ήταν η πρόταση των συναδέλφων, σεβαστή, με τα επιχειρήματά της από την άλλη πλευρά, </w:t>
      </w:r>
      <w:r>
        <w:rPr>
          <w:rFonts w:eastAsia="Times New Roman" w:cs="Times New Roman"/>
          <w:szCs w:val="24"/>
        </w:rPr>
        <w:lastRenderedPageBreak/>
        <w:t>θα ή</w:t>
      </w:r>
      <w:r>
        <w:rPr>
          <w:rFonts w:eastAsia="Times New Roman" w:cs="Times New Roman"/>
          <w:szCs w:val="24"/>
        </w:rPr>
        <w:t xml:space="preserve">ταν υποχρεωτικό και για τους δέκα να είναι σε αυτή, στη διάθεση της </w:t>
      </w:r>
      <w:r>
        <w:rPr>
          <w:rFonts w:eastAsia="Times New Roman" w:cs="Times New Roman"/>
          <w:szCs w:val="24"/>
        </w:rPr>
        <w:t>ε</w:t>
      </w:r>
      <w:r>
        <w:rPr>
          <w:rFonts w:eastAsia="Times New Roman" w:cs="Times New Roman"/>
          <w:szCs w:val="24"/>
        </w:rPr>
        <w:t>πιτροπής ως αναφερόμενοι. Ενώ ο Κανονισμός είναι σαφής</w:t>
      </w:r>
      <w:r>
        <w:rPr>
          <w:rFonts w:eastAsia="Times New Roman" w:cs="Times New Roman"/>
          <w:szCs w:val="24"/>
        </w:rPr>
        <w:t>,</w:t>
      </w:r>
      <w:r>
        <w:rPr>
          <w:rFonts w:eastAsia="Times New Roman" w:cs="Times New Roman"/>
          <w:szCs w:val="24"/>
        </w:rPr>
        <w:t xml:space="preserve"> ότι η παρούσα Ολομέλεια και διαδικασία μπορεί για κάποιους εξ αυτών, με όσα στοιχεία κάθε κόμμα έχει, που έχει ήδη τη δικογραφία εδ</w:t>
      </w:r>
      <w:r>
        <w:rPr>
          <w:rFonts w:eastAsia="Times New Roman" w:cs="Times New Roman"/>
          <w:szCs w:val="24"/>
        </w:rPr>
        <w:t xml:space="preserve">ώ και αρκετές μέρες για να συνυπολογίσει, για κάποιους εξ αυτών, ενδεχομένως, με βάση το αποτέλεσμα της ψηφοφορίας, να μην τεθούν εξ υπαρχής στη διάθεση της επιτροπής. Αυτό δεν μπορούσαμε να το αρνηθούμε σε κανέναν. </w:t>
      </w:r>
    </w:p>
    <w:p w14:paraId="74B8DC6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Αυτή, λοιπόν, ήταν η ουσία της επιχειρη</w:t>
      </w:r>
      <w:r>
        <w:rPr>
          <w:rFonts w:eastAsia="Times New Roman" w:cs="Times New Roman"/>
          <w:szCs w:val="24"/>
        </w:rPr>
        <w:t xml:space="preserve">ματολογίας επί των δύο προτάσεων. Αυτό είναι και το ζήτημα με βάση το οποίο προχωράμε, έτσι όπως πολύ σωστά ερμηνεύσατε, κυρία Πρόεδρε. Ήθελα να τα </w:t>
      </w:r>
      <w:r>
        <w:rPr>
          <w:rFonts w:eastAsia="Times New Roman" w:cs="Times New Roman"/>
          <w:szCs w:val="24"/>
        </w:rPr>
        <w:lastRenderedPageBreak/>
        <w:t>γνωρίζουν αυτά οι Κοινοβουλευτικοί Εκπρόσωποι, έτσι ώστε να γίνει συζήτηση επί της ουσίας, πέραν των εντυπώσ</w:t>
      </w:r>
      <w:r>
        <w:rPr>
          <w:rFonts w:eastAsia="Times New Roman" w:cs="Times New Roman"/>
          <w:szCs w:val="24"/>
        </w:rPr>
        <w:t>εων που ενδεχομένως καθένας θέλει να δημιουργεί.</w:t>
      </w:r>
    </w:p>
    <w:p w14:paraId="74B8DC6B"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74B8DC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Κάνετε λάθος, κ</w:t>
      </w:r>
      <w:r>
        <w:rPr>
          <w:rFonts w:eastAsia="Times New Roman" w:cs="Times New Roman"/>
          <w:szCs w:val="24"/>
        </w:rPr>
        <w:t>υ</w:t>
      </w:r>
      <w:r>
        <w:rPr>
          <w:rFonts w:eastAsia="Times New Roman" w:cs="Times New Roman"/>
          <w:szCs w:val="24"/>
        </w:rPr>
        <w:t>ρ</w:t>
      </w:r>
      <w:r>
        <w:rPr>
          <w:rFonts w:eastAsia="Times New Roman" w:cs="Times New Roman"/>
          <w:szCs w:val="24"/>
        </w:rPr>
        <w:t>ία</w:t>
      </w:r>
      <w:r>
        <w:rPr>
          <w:rFonts w:eastAsia="Times New Roman" w:cs="Times New Roman"/>
          <w:szCs w:val="24"/>
        </w:rPr>
        <w:t xml:space="preserve"> Πρόεδρε. Δεν είναι έτσι τα πράγματα. Υπάρχει αντίλογος. </w:t>
      </w:r>
    </w:p>
    <w:p w14:paraId="74B8DC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Προτείνω, επειδή σύμφωνα με το άρθρο 67 για τα παρεμ</w:t>
      </w:r>
      <w:r>
        <w:rPr>
          <w:rFonts w:eastAsia="Times New Roman" w:cs="Times New Roman"/>
          <w:szCs w:val="24"/>
        </w:rPr>
        <w:t>πίπτοντα ζητήματα δίνεται χρόνος δύο λεπτά πρωτολογία και πέντε λεπτά δευτερολογία, να ενοποιήσουμε τον χρόνο</w:t>
      </w:r>
      <w:r>
        <w:rPr>
          <w:rFonts w:eastAsia="Times New Roman" w:cs="Times New Roman"/>
          <w:szCs w:val="24"/>
        </w:rPr>
        <w:t>,</w:t>
      </w:r>
      <w:r>
        <w:rPr>
          <w:rFonts w:eastAsia="Times New Roman" w:cs="Times New Roman"/>
          <w:szCs w:val="24"/>
        </w:rPr>
        <w:t xml:space="preserve"> για να έχετε τον χρόνο να αναπτύξετε με επάρκεια τις απόψεις σας. Να δώσω από την αρχή επτά λεπτά</w:t>
      </w:r>
      <w:r>
        <w:rPr>
          <w:rFonts w:eastAsia="Times New Roman" w:cs="Times New Roman"/>
          <w:szCs w:val="24"/>
        </w:rPr>
        <w:t>,</w:t>
      </w:r>
      <w:r>
        <w:rPr>
          <w:rFonts w:eastAsia="Times New Roman" w:cs="Times New Roman"/>
          <w:szCs w:val="24"/>
        </w:rPr>
        <w:t xml:space="preserve"> χωρίς δικαίωμα δευτερολογίας. Συμφωνείτε; </w:t>
      </w:r>
    </w:p>
    <w:p w14:paraId="74B8DC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ΤΡΑΓΑΚΗΣ: </w:t>
      </w:r>
      <w:r>
        <w:rPr>
          <w:rFonts w:eastAsia="Times New Roman" w:cs="Times New Roman"/>
          <w:szCs w:val="24"/>
        </w:rPr>
        <w:t>Είναι πολλά.</w:t>
      </w:r>
    </w:p>
    <w:p w14:paraId="74B8DC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Μπορεί να μη χρειαστούν.</w:t>
      </w:r>
    </w:p>
    <w:p w14:paraId="74B8DC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Ζητώ τον λόγο επί της διαδικασίας.</w:t>
      </w:r>
    </w:p>
    <w:p w14:paraId="74B8DC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είναι επί της διαδικασίας, κύριε Κουτσούκο. Τι θέλετε; Πείτε μου.</w:t>
      </w:r>
    </w:p>
    <w:p w14:paraId="74B8DC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w:t>
      </w:r>
      <w:r>
        <w:rPr>
          <w:rFonts w:eastAsia="Times New Roman" w:cs="Times New Roman"/>
          <w:b/>
          <w:szCs w:val="24"/>
        </w:rPr>
        <w:t xml:space="preserve">ΚΟΣ: </w:t>
      </w:r>
      <w:r>
        <w:rPr>
          <w:rFonts w:eastAsia="Times New Roman" w:cs="Times New Roman"/>
          <w:szCs w:val="24"/>
        </w:rPr>
        <w:t>Μας ρωτήσατε επί της διαδικασίας.</w:t>
      </w:r>
    </w:p>
    <w:p w14:paraId="74B8DC73"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olor w:val="000000"/>
          <w:szCs w:val="24"/>
        </w:rPr>
        <w:t>Ναι. Στα επτά λεπτά, κύριε Κουτσούκο, θα πείτε για τα παρεμπίπτοντα.</w:t>
      </w:r>
    </w:p>
    <w:p w14:paraId="74B8DC74"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ΓΙΑΝΝΗΣ ΚΟΥΤΣΟΥΚΟΣ:</w:t>
      </w:r>
      <w:r>
        <w:rPr>
          <w:rFonts w:eastAsia="Times New Roman"/>
          <w:color w:val="000000"/>
          <w:szCs w:val="24"/>
        </w:rPr>
        <w:t xml:space="preserve"> Ακούστε, για να είμαστε συνεννοημένοι από την αρχή: Επειδή η διαδικασία είναι πάρα πολύ κρίσιμη και εδώ δεν </w:t>
      </w:r>
      <w:r>
        <w:rPr>
          <w:rFonts w:eastAsia="Times New Roman"/>
          <w:color w:val="000000"/>
          <w:szCs w:val="24"/>
        </w:rPr>
        <w:t>είναι</w:t>
      </w:r>
      <w:r>
        <w:rPr>
          <w:rFonts w:eastAsia="Times New Roman"/>
          <w:color w:val="000000"/>
          <w:szCs w:val="24"/>
        </w:rPr>
        <w:t xml:space="preserve"> έκτακτο Στρατοδικείο, που πρώτα αποφασίζουμε και μετά διατάζουμε…</w:t>
      </w:r>
    </w:p>
    <w:p w14:paraId="74B8DC75"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lastRenderedPageBreak/>
        <w:t xml:space="preserve">ΠΡΟΕΔΡΕΥΟΥΣΑ (Αναστασία Χριστοδουλοπούλου): </w:t>
      </w:r>
      <w:r>
        <w:rPr>
          <w:rFonts w:eastAsia="Times New Roman"/>
          <w:szCs w:val="24"/>
        </w:rPr>
        <w:t>Ε, όχι, κύριε Κουτσούκο</w:t>
      </w:r>
      <w:r>
        <w:rPr>
          <w:rFonts w:eastAsia="Times New Roman"/>
          <w:szCs w:val="24"/>
        </w:rPr>
        <w:t>,</w:t>
      </w:r>
      <w:r>
        <w:rPr>
          <w:rFonts w:eastAsia="Times New Roman"/>
          <w:color w:val="000000"/>
          <w:szCs w:val="24"/>
        </w:rPr>
        <w:t xml:space="preserve"> αρχίζο</w:t>
      </w:r>
      <w:r>
        <w:rPr>
          <w:rFonts w:eastAsia="Times New Roman"/>
          <w:color w:val="000000"/>
          <w:szCs w:val="24"/>
        </w:rPr>
        <w:t xml:space="preserve">υμε άσχημα!  Στρατοδικεία άλλοι έκαναν. </w:t>
      </w:r>
    </w:p>
    <w:p w14:paraId="74B8DC76"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ΓΙΑΝΝΗΣ ΚΟΥΤΣΟΥΚΟΣ:</w:t>
      </w:r>
      <w:r>
        <w:rPr>
          <w:rFonts w:eastAsia="Times New Roman"/>
          <w:color w:val="000000"/>
          <w:szCs w:val="24"/>
        </w:rPr>
        <w:t xml:space="preserve"> Θα μάθετε να ακούτε. Όταν κατηγορείτε ανθρώπους και παρατάξεις, θα μάθετε να ακούτε. </w:t>
      </w:r>
    </w:p>
    <w:p w14:paraId="74B8DC77"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Λοιπόν, σας ζήτησα το λόγο, κυρία Πρόεδρε, απευθυνόμεν</w:t>
      </w:r>
      <w:r>
        <w:rPr>
          <w:rFonts w:eastAsia="Times New Roman"/>
          <w:color w:val="000000"/>
          <w:szCs w:val="24"/>
        </w:rPr>
        <w:t>οι</w:t>
      </w:r>
      <w:r>
        <w:rPr>
          <w:rFonts w:eastAsia="Times New Roman"/>
          <w:color w:val="000000"/>
          <w:szCs w:val="24"/>
        </w:rPr>
        <w:t xml:space="preserve"> σε σας που </w:t>
      </w:r>
      <w:r>
        <w:rPr>
          <w:rFonts w:eastAsia="Times New Roman"/>
          <w:color w:val="000000"/>
          <w:szCs w:val="24"/>
        </w:rPr>
        <w:t>π</w:t>
      </w:r>
      <w:r>
        <w:rPr>
          <w:rFonts w:eastAsia="Times New Roman"/>
          <w:color w:val="000000"/>
          <w:szCs w:val="24"/>
        </w:rPr>
        <w:t xml:space="preserve">ροεδρεύετε και δι’ υμών στον κ. Βούτση, </w:t>
      </w:r>
      <w:r>
        <w:rPr>
          <w:rFonts w:eastAsia="Times New Roman"/>
          <w:color w:val="000000"/>
          <w:szCs w:val="24"/>
        </w:rPr>
        <w:t xml:space="preserve">για να μας εξηγήσετε το εξής απλό, και παρακαλώ την ανοχή των συναδέλφων που έχουν υπογράψει ένα χαρτί και ο Πρόεδρος της Βουλής το άλλαξε. </w:t>
      </w:r>
    </w:p>
    <w:p w14:paraId="74B8DC78"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Πήραμε χθες το βράδυ την ημερήσια διάταξη.</w:t>
      </w:r>
    </w:p>
    <w:p w14:paraId="74B8DC79" w14:textId="77777777" w:rsidR="00D8133C" w:rsidRDefault="00A7505C">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Τη διάβασα</w:t>
      </w:r>
      <w:r>
        <w:rPr>
          <w:rFonts w:eastAsia="Times New Roman"/>
          <w:b/>
          <w:szCs w:val="24"/>
        </w:rPr>
        <w:t xml:space="preserve"> </w:t>
      </w:r>
      <w:r>
        <w:rPr>
          <w:rFonts w:eastAsia="Times New Roman"/>
          <w:color w:val="000000"/>
          <w:szCs w:val="24"/>
        </w:rPr>
        <w:t>την ημερήσια διάτ</w:t>
      </w:r>
      <w:r>
        <w:rPr>
          <w:rFonts w:eastAsia="Times New Roman"/>
          <w:color w:val="000000"/>
          <w:szCs w:val="24"/>
        </w:rPr>
        <w:t>αξη.</w:t>
      </w:r>
    </w:p>
    <w:p w14:paraId="74B8DC7A"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lastRenderedPageBreak/>
        <w:t>ΓΙΑΝΝΗΣ ΚΟΥΤΣΟΥΚΟΣ:</w:t>
      </w:r>
      <w:r>
        <w:rPr>
          <w:rFonts w:eastAsia="Times New Roman"/>
          <w:color w:val="000000"/>
          <w:szCs w:val="24"/>
        </w:rPr>
        <w:t xml:space="preserve"> Επιτρέψτε μου να σημειώσω το επίμαχο. </w:t>
      </w:r>
    </w:p>
    <w:p w14:paraId="74B8DC7B"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Λέει η ημερήσια διάταξη, λοιπόν: «Συζήτηση και λήψη απόφασης επί της πρότασης που κατέθεσαν ο Πρωθυπουργός και Πρόεδρος της Κοινοβουλευτικής ομάδας του ΣΥΡΙΖΑ κ. Αλέξης Τσίπρας και εκατόν σαρά</w:t>
      </w:r>
      <w:r>
        <w:rPr>
          <w:rFonts w:eastAsia="Times New Roman"/>
          <w:color w:val="000000"/>
          <w:szCs w:val="24"/>
        </w:rPr>
        <w:t>ντα τέσσερις Βουλευτές της Κοινοβουλευτικής του Ομάδας, ο κ. Καμμένος και οι οκτώ Βουλευτές του</w:t>
      </w:r>
      <w:r>
        <w:rPr>
          <w:rFonts w:eastAsia="Times New Roman"/>
          <w:color w:val="000000"/>
          <w:szCs w:val="24"/>
        </w:rPr>
        <w:t>…</w:t>
      </w:r>
      <w:r>
        <w:rPr>
          <w:rFonts w:eastAsia="Times New Roman"/>
          <w:color w:val="000000"/>
          <w:szCs w:val="24"/>
        </w:rPr>
        <w:t>»</w:t>
      </w:r>
      <w:r>
        <w:rPr>
          <w:rFonts w:eastAsia="Times New Roman"/>
          <w:color w:val="000000"/>
          <w:szCs w:val="24"/>
        </w:rPr>
        <w:t>.</w:t>
      </w:r>
      <w:r>
        <w:rPr>
          <w:rFonts w:eastAsia="Times New Roman"/>
          <w:color w:val="000000"/>
          <w:szCs w:val="24"/>
        </w:rPr>
        <w:t xml:space="preserve"> Είναι αυτό το κείμενο, το οποίο έχουν υπογράψει όλοι οι συνάδελφοι του ΣΥΡΙΖΑ και των ΑΝΕΛ, το οποίο χαρακτηρίζω «επιτομή της μεθόδευσης». </w:t>
      </w:r>
    </w:p>
    <w:p w14:paraId="74B8DC7C"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Τι λέει στο </w:t>
      </w:r>
      <w:r>
        <w:rPr>
          <w:rFonts w:eastAsia="Times New Roman"/>
          <w:color w:val="000000"/>
          <w:szCs w:val="24"/>
        </w:rPr>
        <w:t>διατακτικό του</w:t>
      </w:r>
      <w:r>
        <w:rPr>
          <w:rFonts w:eastAsia="Times New Roman"/>
          <w:color w:val="000000"/>
          <w:szCs w:val="24"/>
        </w:rPr>
        <w:t>,</w:t>
      </w:r>
      <w:r>
        <w:rPr>
          <w:rFonts w:eastAsia="Times New Roman"/>
          <w:color w:val="000000"/>
          <w:szCs w:val="24"/>
        </w:rPr>
        <w:t xml:space="preserve"> κυρία Πρόεδρε; «Πρόταση: Ως εκ τούτου, τελικά και εν συνόψει προτείνουμε: α) Για τις παραπάνω 1 </w:t>
      </w:r>
      <w:r>
        <w:rPr>
          <w:rFonts w:eastAsia="Times New Roman"/>
          <w:color w:val="000000"/>
          <w:szCs w:val="24"/>
        </w:rPr>
        <w:lastRenderedPageBreak/>
        <w:t>και 2 αναφερόμενες πράξεις να μην ασκηθεί δίωξη, λόγω παρέλευσης της τασσόμενης κατά το Σύνταγμα άρθρο 86, παράγραφο 3, αποσβεστικής προθεσμίας.</w:t>
      </w:r>
      <w:r>
        <w:rPr>
          <w:rFonts w:eastAsia="Times New Roman"/>
          <w:color w:val="000000"/>
          <w:szCs w:val="24"/>
        </w:rPr>
        <w:t>»</w:t>
      </w:r>
      <w:r>
        <w:rPr>
          <w:rFonts w:eastAsia="Times New Roman"/>
          <w:color w:val="000000"/>
          <w:szCs w:val="24"/>
        </w:rPr>
        <w:t>.</w:t>
      </w:r>
      <w:r>
        <w:rPr>
          <w:rFonts w:eastAsia="Times New Roman"/>
          <w:color w:val="000000"/>
          <w:szCs w:val="24"/>
        </w:rPr>
        <w:t xml:space="preserve"> Δηλαδή τους κατηγορούμε ότι διέπραξαν το αδίκημα της απιστίας, τους σπιλώνουμε και τους λασπώνουμε, αλλά δεν μπορούμε να τους διώξουμε, έχει παραγραφεί. «Και β) Για τις παραπάνω υπό 3 και 4 αναφερόμενες πράξεις», δηλαδή της δωροδοκίας και της δωροληψίας</w:t>
      </w:r>
      <w:r>
        <w:rPr>
          <w:rFonts w:eastAsia="Times New Roman"/>
          <w:color w:val="000000"/>
          <w:szCs w:val="24"/>
        </w:rPr>
        <w:t xml:space="preserve">, για να μας καταλαβαίνει και ο κόσμος που παρακολουθεί, «να συγκροτηθεί Ειδική Κοινοβουλευτική Επιτροπή για την διενέργεια </w:t>
      </w:r>
      <w:r>
        <w:rPr>
          <w:rFonts w:eastAsia="Times New Roman"/>
          <w:color w:val="000000"/>
          <w:szCs w:val="24"/>
        </w:rPr>
        <w:t>π</w:t>
      </w:r>
      <w:r>
        <w:rPr>
          <w:rFonts w:eastAsia="Times New Roman"/>
          <w:color w:val="000000"/>
          <w:szCs w:val="24"/>
        </w:rPr>
        <w:t xml:space="preserve">ροκαταρκτικής </w:t>
      </w:r>
      <w:r>
        <w:rPr>
          <w:rFonts w:eastAsia="Times New Roman"/>
          <w:color w:val="000000"/>
          <w:szCs w:val="24"/>
        </w:rPr>
        <w:t>ε</w:t>
      </w:r>
      <w:r>
        <w:rPr>
          <w:rFonts w:eastAsia="Times New Roman"/>
          <w:color w:val="000000"/>
          <w:szCs w:val="24"/>
        </w:rPr>
        <w:t>ξέτασης προκειμένου να ερευνηθεί»</w:t>
      </w:r>
      <w:r>
        <w:rPr>
          <w:rFonts w:eastAsia="Times New Roman"/>
          <w:color w:val="000000"/>
          <w:szCs w:val="24"/>
        </w:rPr>
        <w:t>,</w:t>
      </w:r>
      <w:r>
        <w:rPr>
          <w:rFonts w:eastAsia="Times New Roman"/>
          <w:color w:val="000000"/>
          <w:szCs w:val="24"/>
        </w:rPr>
        <w:t xml:space="preserve"> ακούστε, κυρίες και κύριοι συνάδελφοι, τι έχετε υπογράψει</w:t>
      </w:r>
      <w:r>
        <w:rPr>
          <w:rFonts w:eastAsia="Times New Roman"/>
          <w:color w:val="000000"/>
          <w:szCs w:val="24"/>
        </w:rPr>
        <w:t>,</w:t>
      </w:r>
      <w:r>
        <w:rPr>
          <w:rFonts w:eastAsia="Times New Roman"/>
          <w:color w:val="000000"/>
          <w:szCs w:val="24"/>
        </w:rPr>
        <w:t xml:space="preserve"> «η αρμοδιότητα της Βου</w:t>
      </w:r>
      <w:r>
        <w:rPr>
          <w:rFonts w:eastAsia="Times New Roman"/>
          <w:color w:val="000000"/>
          <w:szCs w:val="24"/>
        </w:rPr>
        <w:t xml:space="preserve">λής να ασκήσει ή μη σχετικές διώξεις και στην αρνητική περίπτωση να επιβεβαιωθεί η διωκτική αρμοδιότητα της </w:t>
      </w:r>
      <w:r>
        <w:rPr>
          <w:rFonts w:eastAsia="Times New Roman"/>
          <w:color w:val="000000"/>
          <w:szCs w:val="24"/>
        </w:rPr>
        <w:t>ε</w:t>
      </w:r>
      <w:r>
        <w:rPr>
          <w:rFonts w:eastAsia="Times New Roman"/>
          <w:color w:val="000000"/>
          <w:szCs w:val="24"/>
        </w:rPr>
        <w:t xml:space="preserve">λληνικής </w:t>
      </w:r>
      <w:r>
        <w:rPr>
          <w:rFonts w:eastAsia="Times New Roman"/>
          <w:color w:val="000000"/>
          <w:szCs w:val="24"/>
        </w:rPr>
        <w:t>δ</w:t>
      </w:r>
      <w:r>
        <w:rPr>
          <w:rFonts w:eastAsia="Times New Roman"/>
          <w:color w:val="000000"/>
          <w:szCs w:val="24"/>
        </w:rPr>
        <w:t xml:space="preserve">ικαιοσύνης». Δηλαδή, με βάση </w:t>
      </w:r>
      <w:r>
        <w:rPr>
          <w:rFonts w:eastAsia="Times New Roman"/>
          <w:color w:val="000000"/>
          <w:szCs w:val="24"/>
        </w:rPr>
        <w:lastRenderedPageBreak/>
        <w:t xml:space="preserve">την πρόταση που μας καταθέσατε εσείς, θέλατε να συγκροτηθεί μία διαδικασία </w:t>
      </w:r>
      <w:r>
        <w:rPr>
          <w:rFonts w:eastAsia="Times New Roman"/>
          <w:color w:val="000000"/>
          <w:szCs w:val="24"/>
          <w:lang w:val="en-US"/>
        </w:rPr>
        <w:t>fast</w:t>
      </w:r>
      <w:r>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w:t>
      </w:r>
      <w:r>
        <w:rPr>
          <w:rFonts w:eastAsia="Times New Roman"/>
          <w:color w:val="000000"/>
          <w:szCs w:val="24"/>
        </w:rPr>
        <w:t xml:space="preserve"> που θα κρίνει ότι είναι αναρμόδια η </w:t>
      </w:r>
      <w:r>
        <w:rPr>
          <w:rFonts w:eastAsia="Times New Roman"/>
          <w:color w:val="000000"/>
          <w:szCs w:val="24"/>
        </w:rPr>
        <w:t>π</w:t>
      </w:r>
      <w:r>
        <w:rPr>
          <w:rFonts w:eastAsia="Times New Roman"/>
          <w:color w:val="000000"/>
          <w:szCs w:val="24"/>
        </w:rPr>
        <w:t xml:space="preserve">ροανακριτική και θα ξαναστείλει τους φακέλους στη </w:t>
      </w:r>
      <w:r>
        <w:rPr>
          <w:rFonts w:eastAsia="Times New Roman"/>
          <w:color w:val="000000"/>
          <w:szCs w:val="24"/>
        </w:rPr>
        <w:t>δ</w:t>
      </w:r>
      <w:r>
        <w:rPr>
          <w:rFonts w:eastAsia="Times New Roman"/>
          <w:color w:val="000000"/>
          <w:szCs w:val="24"/>
        </w:rPr>
        <w:t xml:space="preserve">ικαιοσύνη, παραμένοντας η σπίλωση και η λάσπη κατά των προσώπων. </w:t>
      </w:r>
    </w:p>
    <w:p w14:paraId="74B8DC7D"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Έρχεται ο κύριος Πρόεδρος, λοιπόν, με την </w:t>
      </w:r>
      <w:r>
        <w:rPr>
          <w:rFonts w:eastAsia="Times New Roman"/>
          <w:color w:val="000000"/>
          <w:szCs w:val="24"/>
        </w:rPr>
        <w:t>η</w:t>
      </w:r>
      <w:r>
        <w:rPr>
          <w:rFonts w:eastAsia="Times New Roman"/>
          <w:color w:val="000000"/>
          <w:szCs w:val="24"/>
        </w:rPr>
        <w:t xml:space="preserve">μερήσια </w:t>
      </w:r>
      <w:r>
        <w:rPr>
          <w:rFonts w:eastAsia="Times New Roman"/>
          <w:color w:val="000000"/>
          <w:szCs w:val="24"/>
        </w:rPr>
        <w:t>δ</w:t>
      </w:r>
      <w:r>
        <w:rPr>
          <w:rFonts w:eastAsia="Times New Roman"/>
          <w:color w:val="000000"/>
          <w:szCs w:val="24"/>
        </w:rPr>
        <w:t>ιάταξη</w:t>
      </w:r>
      <w:r>
        <w:rPr>
          <w:rFonts w:eastAsia="Times New Roman"/>
          <w:color w:val="000000"/>
          <w:szCs w:val="24"/>
        </w:rPr>
        <w:t>,</w:t>
      </w:r>
      <w:r>
        <w:rPr>
          <w:rFonts w:eastAsia="Times New Roman"/>
          <w:color w:val="000000"/>
          <w:szCs w:val="24"/>
        </w:rPr>
        <w:t xml:space="preserve"> την οποία διαμοίρασε μετά τη διαδικασία τ</w:t>
      </w:r>
      <w:r>
        <w:rPr>
          <w:rFonts w:eastAsia="Times New Roman"/>
          <w:color w:val="000000"/>
          <w:szCs w:val="24"/>
        </w:rPr>
        <w:t>ης Διάσκεψης των Προέδρων, να μας προτείνει την «</w:t>
      </w:r>
      <w:r>
        <w:rPr>
          <w:rFonts w:eastAsia="Times New Roman"/>
          <w:color w:val="000000"/>
          <w:szCs w:val="24"/>
        </w:rPr>
        <w:t>π</w:t>
      </w:r>
      <w:r>
        <w:rPr>
          <w:rFonts w:eastAsia="Times New Roman"/>
          <w:color w:val="000000"/>
          <w:szCs w:val="24"/>
        </w:rPr>
        <w:t xml:space="preserve">ροανακριτική για ενδεχόμενη τέλεση των αδικημάτων της δωροληψίας και δωροδοκίας και της νομιμοποίησης εσόδων από εγκληματική δραστηριότητα». Προφανώς, εννοεί μία κανονική </w:t>
      </w:r>
      <w:r>
        <w:rPr>
          <w:rFonts w:eastAsia="Times New Roman"/>
          <w:color w:val="000000"/>
          <w:szCs w:val="24"/>
        </w:rPr>
        <w:t>π</w:t>
      </w:r>
      <w:r>
        <w:rPr>
          <w:rFonts w:eastAsia="Times New Roman"/>
          <w:color w:val="000000"/>
          <w:szCs w:val="24"/>
        </w:rPr>
        <w:t>ροανακριτική</w:t>
      </w:r>
      <w:r>
        <w:rPr>
          <w:rFonts w:eastAsia="Times New Roman"/>
          <w:color w:val="000000"/>
          <w:szCs w:val="24"/>
        </w:rPr>
        <w:t>,</w:t>
      </w:r>
      <w:r>
        <w:rPr>
          <w:rFonts w:eastAsia="Times New Roman"/>
          <w:color w:val="000000"/>
          <w:szCs w:val="24"/>
        </w:rPr>
        <w:t xml:space="preserve"> που θα καλέσει μάρτυ</w:t>
      </w:r>
      <w:r>
        <w:rPr>
          <w:rFonts w:eastAsia="Times New Roman"/>
          <w:color w:val="000000"/>
          <w:szCs w:val="24"/>
        </w:rPr>
        <w:t>ρες, κουκουλοφόρους και μη, θα καλέσει τους εγκαλούμενους να απολογηθούν και</w:t>
      </w:r>
      <w:r>
        <w:rPr>
          <w:rFonts w:eastAsia="Times New Roman"/>
          <w:color w:val="000000"/>
          <w:szCs w:val="24"/>
        </w:rPr>
        <w:t>,</w:t>
      </w:r>
      <w:r>
        <w:rPr>
          <w:rFonts w:eastAsia="Times New Roman"/>
          <w:color w:val="000000"/>
          <w:szCs w:val="24"/>
        </w:rPr>
        <w:t xml:space="preserve"> φυσικά, θα διευρύνει και το αντικείμενο με πλήρη αρμοδιότητα. </w:t>
      </w:r>
    </w:p>
    <w:p w14:paraId="74B8DC7E"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lastRenderedPageBreak/>
        <w:t>Το ερώτημα, λοιπόν, κυρία Πρόεδρε, σε εσάς είναι…</w:t>
      </w:r>
    </w:p>
    <w:p w14:paraId="74B8DC7F" w14:textId="77777777" w:rsidR="00D8133C" w:rsidRDefault="00A7505C">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color w:val="000000"/>
          <w:szCs w:val="24"/>
        </w:rPr>
        <w:t>Δεν είναι ερώτημα. Δε</w:t>
      </w:r>
      <w:r>
        <w:rPr>
          <w:rFonts w:eastAsia="Times New Roman"/>
          <w:color w:val="000000"/>
          <w:szCs w:val="24"/>
        </w:rPr>
        <w:t>ν κάνουμε διάλογο εδώ.</w:t>
      </w:r>
    </w:p>
    <w:p w14:paraId="74B8DC80"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ΓΙΑΝΝΗΣ ΚΟΥΤΣΟΥΚΟΣ:</w:t>
      </w:r>
      <w:r>
        <w:rPr>
          <w:rFonts w:eastAsia="Times New Roman"/>
          <w:color w:val="000000"/>
          <w:szCs w:val="24"/>
        </w:rPr>
        <w:t xml:space="preserve"> Ακούστε, εγώ θέλω να υποβάλω το ερώτημα και εσείς μη βιάζεστε, θα απαντήσετε στο τέλος. Έχετε την καθ’ ύψους, από το ύψος της Έδρας δηλαδή, δυνατότητα να απαντάτε σε όποιον θέλετε, όποτε θέλετε.</w:t>
      </w:r>
    </w:p>
    <w:p w14:paraId="74B8DC81"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Λέω, λοιπόν, κυρία</w:t>
      </w:r>
      <w:r>
        <w:rPr>
          <w:rFonts w:eastAsia="Times New Roman"/>
          <w:color w:val="000000"/>
          <w:szCs w:val="24"/>
        </w:rPr>
        <w:t xml:space="preserve"> Πρόεδρε: Θα προτείνετε τη συγκρότηση μιας </w:t>
      </w:r>
      <w:r>
        <w:rPr>
          <w:rFonts w:eastAsia="Times New Roman"/>
          <w:color w:val="000000"/>
          <w:szCs w:val="24"/>
        </w:rPr>
        <w:t>π</w:t>
      </w:r>
      <w:r>
        <w:rPr>
          <w:rFonts w:eastAsia="Times New Roman"/>
          <w:color w:val="000000"/>
          <w:szCs w:val="24"/>
        </w:rPr>
        <w:t xml:space="preserve">ροανακριτικής </w:t>
      </w:r>
      <w:r>
        <w:rPr>
          <w:rFonts w:eastAsia="Times New Roman"/>
          <w:color w:val="000000"/>
          <w:szCs w:val="24"/>
        </w:rPr>
        <w:t>ε</w:t>
      </w:r>
      <w:r>
        <w:rPr>
          <w:rFonts w:eastAsia="Times New Roman"/>
          <w:color w:val="000000"/>
          <w:szCs w:val="24"/>
        </w:rPr>
        <w:t>πιτροπής πλήρους αρμοδιότητας, η οποία σε διαδικασία και χρόνο, που εμείς προτείνουμε να είναι άπλετος, θα διερευνήσει στην ουσία την υπόθεση ή</w:t>
      </w:r>
      <w:r>
        <w:rPr>
          <w:rFonts w:eastAsia="Times New Roman"/>
          <w:color w:val="000000"/>
          <w:szCs w:val="24"/>
        </w:rPr>
        <w:t>,</w:t>
      </w:r>
      <w:r>
        <w:rPr>
          <w:rFonts w:eastAsia="Times New Roman"/>
          <w:color w:val="000000"/>
          <w:szCs w:val="24"/>
        </w:rPr>
        <w:t xml:space="preserve"> με βάση το αρχικό κείμενο</w:t>
      </w:r>
      <w:r>
        <w:rPr>
          <w:rFonts w:eastAsia="Times New Roman"/>
          <w:color w:val="000000"/>
          <w:szCs w:val="24"/>
        </w:rPr>
        <w:t>,</w:t>
      </w:r>
      <w:r>
        <w:rPr>
          <w:rFonts w:eastAsia="Times New Roman"/>
          <w:color w:val="000000"/>
          <w:szCs w:val="24"/>
        </w:rPr>
        <w:t xml:space="preserve"> θα πάμε σε μία διαδικασία</w:t>
      </w:r>
      <w:r>
        <w:rPr>
          <w:rFonts w:eastAsia="Times New Roman"/>
          <w:color w:val="000000"/>
          <w:szCs w:val="24"/>
        </w:rPr>
        <w:t xml:space="preserve"> </w:t>
      </w:r>
      <w:r>
        <w:rPr>
          <w:rFonts w:eastAsia="Times New Roman"/>
          <w:color w:val="000000"/>
          <w:szCs w:val="24"/>
          <w:lang w:val="en-US"/>
        </w:rPr>
        <w:t>express</w:t>
      </w:r>
      <w:r>
        <w:rPr>
          <w:rFonts w:eastAsia="Times New Roman"/>
          <w:color w:val="000000"/>
          <w:szCs w:val="24"/>
        </w:rPr>
        <w:t xml:space="preserve">;  </w:t>
      </w:r>
    </w:p>
    <w:p w14:paraId="74B8DC82"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θα ήθελα παρεμπιπτόντως να προσθέσω στα επιχειρήματα του κ. Δένδια, με το λάθος που έκανε να αναφερθεί σε έντεκα κάλπες, ότι δώδεκα πρέπει να είναι οι κάλπες… </w:t>
      </w:r>
    </w:p>
    <w:p w14:paraId="74B8DC83" w14:textId="77777777" w:rsidR="00D8133C" w:rsidRDefault="00A7505C">
      <w:pPr>
        <w:spacing w:line="600" w:lineRule="auto"/>
        <w:ind w:firstLine="720"/>
        <w:contextualSpacing/>
        <w:jc w:val="both"/>
        <w:rPr>
          <w:rFonts w:eastAsia="Times New Roman"/>
          <w:b/>
          <w:color w:val="000000"/>
          <w:szCs w:val="24"/>
        </w:rPr>
      </w:pPr>
      <w:r>
        <w:rPr>
          <w:rFonts w:eastAsia="Times New Roman"/>
          <w:b/>
          <w:szCs w:val="24"/>
        </w:rPr>
        <w:t xml:space="preserve">ΠΡΟΕΔΡΕΥΟΥΣΑ (Αναστασία Χριστοδουλοπούλου): </w:t>
      </w:r>
      <w:r>
        <w:rPr>
          <w:rFonts w:eastAsia="Times New Roman"/>
          <w:color w:val="000000"/>
          <w:szCs w:val="24"/>
        </w:rPr>
        <w:t>Δεκαπέντε.</w:t>
      </w:r>
      <w:r>
        <w:rPr>
          <w:rFonts w:eastAsia="Times New Roman"/>
          <w:b/>
          <w:color w:val="000000"/>
          <w:szCs w:val="24"/>
        </w:rPr>
        <w:t xml:space="preserve"> </w:t>
      </w:r>
    </w:p>
    <w:p w14:paraId="74B8DC84"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 xml:space="preserve">ΓΙΑΝΝΗΣ ΚΟΥΤΣΟΥΚΟΣ: </w:t>
      </w:r>
      <w:r>
        <w:rPr>
          <w:rFonts w:eastAsia="Times New Roman"/>
          <w:color w:val="000000"/>
          <w:szCs w:val="24"/>
        </w:rPr>
        <w:t>...</w:t>
      </w:r>
      <w:r>
        <w:rPr>
          <w:rFonts w:eastAsia="Times New Roman"/>
          <w:color w:val="000000"/>
          <w:szCs w:val="24"/>
        </w:rPr>
        <w:t>διότι η μηνυτήρια αναφορά που αναφέρεται στη δικογραφία των συναδέλφων: Κεγκέρογλου, Χριστοφιλοπούλου και Λοβέρδου αφορά την πολιτική ηγεσία του Υπουργείου και ήταν και ο κ. Ξανθός μαζί με τον κ. Κουρου</w:t>
      </w:r>
      <w:r>
        <w:rPr>
          <w:rFonts w:eastAsia="Times New Roman"/>
          <w:color w:val="000000"/>
          <w:szCs w:val="24"/>
        </w:rPr>
        <w:t>μ</w:t>
      </w:r>
      <w:r>
        <w:rPr>
          <w:rFonts w:eastAsia="Times New Roman"/>
          <w:color w:val="000000"/>
          <w:szCs w:val="24"/>
        </w:rPr>
        <w:t>πλή. Εάν θέλετε λοιπόν -που κατά τη γνώμη μας είναι λ</w:t>
      </w:r>
      <w:r>
        <w:rPr>
          <w:rFonts w:eastAsia="Times New Roman"/>
          <w:color w:val="000000"/>
          <w:szCs w:val="24"/>
        </w:rPr>
        <w:t xml:space="preserve">άθος- οι κάλπες έπρεπε να είναι δώδεκα. </w:t>
      </w:r>
    </w:p>
    <w:p w14:paraId="74B8DC85"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Εμείς, κυρία Πρόεδρε, για να μην απασχολήσω άλλη φορά το Σώμα, θέλουμε να δηλώσουμε, όπως έχει πει και η Πρόεδρός μας </w:t>
      </w:r>
      <w:r>
        <w:rPr>
          <w:rFonts w:eastAsia="Times New Roman"/>
          <w:color w:val="000000"/>
          <w:szCs w:val="24"/>
        </w:rPr>
        <w:lastRenderedPageBreak/>
        <w:t xml:space="preserve">και τα συλλογικά μας όργανα, ότι θέλουμε </w:t>
      </w:r>
      <w:r>
        <w:rPr>
          <w:rFonts w:eastAsia="Times New Roman"/>
          <w:color w:val="000000"/>
          <w:szCs w:val="24"/>
        </w:rPr>
        <w:t>π</w:t>
      </w:r>
      <w:r>
        <w:rPr>
          <w:rFonts w:eastAsia="Times New Roman"/>
          <w:color w:val="000000"/>
          <w:szCs w:val="24"/>
        </w:rPr>
        <w:t>ροανακριτική επί της ουσίας για να λάμψει η αλήθεια. Κα</w:t>
      </w:r>
      <w:r>
        <w:rPr>
          <w:rFonts w:eastAsia="Times New Roman"/>
          <w:color w:val="000000"/>
          <w:szCs w:val="24"/>
        </w:rPr>
        <w:t xml:space="preserve">ι θα υπερβούμε τα διαδικαστικά τερτίπια και τις μεθοδεύσεις, για να καταλήξουμε εκεί που πράγματι επιθυμεί ο λαός, δηλαδή να συζητήσουμε επί της ουσίας. </w:t>
      </w:r>
    </w:p>
    <w:p w14:paraId="74B8DC86"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Το ερώτημα, λοιπόν, </w:t>
      </w:r>
      <w:r>
        <w:rPr>
          <w:rFonts w:eastAsia="Times New Roman"/>
          <w:color w:val="000000"/>
          <w:szCs w:val="24"/>
        </w:rPr>
        <w:t>το</w:t>
      </w:r>
      <w:r>
        <w:rPr>
          <w:rFonts w:eastAsia="Times New Roman"/>
          <w:color w:val="000000"/>
          <w:szCs w:val="24"/>
        </w:rPr>
        <w:t xml:space="preserve"> </w:t>
      </w:r>
      <w:r>
        <w:rPr>
          <w:rFonts w:eastAsia="Times New Roman"/>
          <w:color w:val="000000"/>
          <w:szCs w:val="24"/>
        </w:rPr>
        <w:t>θέτω σε εσάς και χρειάζεται μια απάντηση, για να δούμε εάν θα έχουμε μία κανονι</w:t>
      </w:r>
      <w:r>
        <w:rPr>
          <w:rFonts w:eastAsia="Times New Roman"/>
          <w:color w:val="000000"/>
          <w:szCs w:val="24"/>
        </w:rPr>
        <w:t xml:space="preserve">κή </w:t>
      </w:r>
      <w:r>
        <w:rPr>
          <w:rFonts w:eastAsia="Times New Roman"/>
          <w:color w:val="000000"/>
          <w:szCs w:val="24"/>
        </w:rPr>
        <w:t>π</w:t>
      </w:r>
      <w:r>
        <w:rPr>
          <w:rFonts w:eastAsia="Times New Roman"/>
          <w:color w:val="000000"/>
          <w:szCs w:val="24"/>
        </w:rPr>
        <w:t xml:space="preserve">ροανακριτική ή μία διαδικασία «ξέπλυμα» και «τηγάνι». </w:t>
      </w:r>
    </w:p>
    <w:p w14:paraId="74B8DC87"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Σας ευχαριστώ.</w:t>
      </w:r>
    </w:p>
    <w:p w14:paraId="74B8DC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DC89"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Κουτσούκο, </w:t>
      </w:r>
      <w:r>
        <w:rPr>
          <w:rFonts w:eastAsia="Times New Roman"/>
          <w:color w:val="000000"/>
          <w:szCs w:val="24"/>
        </w:rPr>
        <w:t>κατ</w:t>
      </w:r>
      <w:r>
        <w:rPr>
          <w:rFonts w:eastAsia="Times New Roman"/>
          <w:color w:val="000000"/>
          <w:szCs w:val="24"/>
        </w:rPr>
        <w:t xml:space="preserve">’ </w:t>
      </w:r>
      <w:r>
        <w:rPr>
          <w:rFonts w:eastAsia="Times New Roman"/>
          <w:color w:val="000000"/>
          <w:szCs w:val="24"/>
        </w:rPr>
        <w:t>αρχ</w:t>
      </w:r>
      <w:r>
        <w:rPr>
          <w:rFonts w:eastAsia="Times New Roman"/>
          <w:color w:val="000000"/>
          <w:szCs w:val="24"/>
        </w:rPr>
        <w:t>άς</w:t>
      </w:r>
      <w:r>
        <w:rPr>
          <w:rFonts w:eastAsia="Times New Roman"/>
          <w:color w:val="000000"/>
          <w:szCs w:val="24"/>
        </w:rPr>
        <w:t xml:space="preserve">, όπως ξέρετε, αυτά όλα θα τεθούν </w:t>
      </w:r>
      <w:r>
        <w:rPr>
          <w:rFonts w:eastAsia="Times New Roman"/>
          <w:color w:val="000000"/>
          <w:szCs w:val="24"/>
        </w:rPr>
        <w:t xml:space="preserve">στην </w:t>
      </w:r>
      <w:r>
        <w:rPr>
          <w:rFonts w:eastAsia="Times New Roman"/>
          <w:color w:val="000000"/>
          <w:szCs w:val="24"/>
        </w:rPr>
        <w:t>π</w:t>
      </w:r>
      <w:r>
        <w:rPr>
          <w:rFonts w:eastAsia="Times New Roman"/>
          <w:color w:val="000000"/>
          <w:szCs w:val="24"/>
        </w:rPr>
        <w:t xml:space="preserve">ροανακριτική </w:t>
      </w:r>
      <w:r>
        <w:rPr>
          <w:rFonts w:eastAsia="Times New Roman"/>
          <w:color w:val="000000"/>
          <w:szCs w:val="24"/>
        </w:rPr>
        <w:t>ε</w:t>
      </w:r>
      <w:r>
        <w:rPr>
          <w:rFonts w:eastAsia="Times New Roman"/>
          <w:color w:val="000000"/>
          <w:szCs w:val="24"/>
        </w:rPr>
        <w:t xml:space="preserve">πιτροπή. Πόσο χρόνο θα κρατήσει δεν το γνωρίζει </w:t>
      </w:r>
      <w:r>
        <w:rPr>
          <w:rFonts w:eastAsia="Times New Roman"/>
          <w:color w:val="000000"/>
          <w:szCs w:val="24"/>
        </w:rPr>
        <w:lastRenderedPageBreak/>
        <w:t>κανείς. Υπάρχει, προτείνεται χρόνος σύμφωνα με το</w:t>
      </w:r>
      <w:r>
        <w:rPr>
          <w:rFonts w:eastAsia="Times New Roman"/>
          <w:color w:val="000000"/>
          <w:szCs w:val="24"/>
        </w:rPr>
        <w:t>ν</w:t>
      </w:r>
      <w:r>
        <w:rPr>
          <w:rFonts w:eastAsia="Times New Roman"/>
          <w:color w:val="000000"/>
          <w:szCs w:val="24"/>
        </w:rPr>
        <w:t xml:space="preserve"> νόμο. Από εκεί και ύστερα παρατείνεται, εφόσον υπάρχουν ζητήματα. Κατ</w:t>
      </w:r>
      <w:r>
        <w:rPr>
          <w:rFonts w:eastAsia="Times New Roman"/>
          <w:color w:val="000000"/>
          <w:szCs w:val="24"/>
        </w:rPr>
        <w:t xml:space="preserve">’ </w:t>
      </w:r>
      <w:r>
        <w:rPr>
          <w:rFonts w:eastAsia="Times New Roman"/>
          <w:color w:val="000000"/>
          <w:szCs w:val="24"/>
        </w:rPr>
        <w:t>αρχ</w:t>
      </w:r>
      <w:r>
        <w:rPr>
          <w:rFonts w:eastAsia="Times New Roman"/>
          <w:color w:val="000000"/>
          <w:szCs w:val="24"/>
        </w:rPr>
        <w:t>άς</w:t>
      </w:r>
      <w:r>
        <w:rPr>
          <w:rFonts w:eastAsia="Times New Roman"/>
          <w:color w:val="000000"/>
          <w:szCs w:val="24"/>
        </w:rPr>
        <w:t xml:space="preserve"> και μόνο το γεγονός ότι θα κληθούν να μιλήσουν, εφόσον το θε</w:t>
      </w:r>
      <w:r>
        <w:rPr>
          <w:rFonts w:eastAsia="Times New Roman"/>
          <w:color w:val="000000"/>
          <w:szCs w:val="24"/>
        </w:rPr>
        <w:t>λήσουν, τα δέκα διερευν</w:t>
      </w:r>
      <w:r>
        <w:rPr>
          <w:rFonts w:eastAsia="Times New Roman"/>
          <w:color w:val="000000"/>
          <w:szCs w:val="24"/>
        </w:rPr>
        <w:t>ώ</w:t>
      </w:r>
      <w:r>
        <w:rPr>
          <w:rFonts w:eastAsia="Times New Roman"/>
          <w:color w:val="000000"/>
          <w:szCs w:val="24"/>
        </w:rPr>
        <w:t>μενα πρόσωπα, μόνο εξ αυτού καταλαβαίνετε ότι θα γίνει μία διαδικασία συγκεκριμένη. Πόσο θα κρατήσει; Μπορεί να κρατήσει ένα</w:t>
      </w:r>
      <w:r>
        <w:rPr>
          <w:rFonts w:eastAsia="Times New Roman"/>
          <w:color w:val="000000"/>
          <w:szCs w:val="24"/>
        </w:rPr>
        <w:t>ν</w:t>
      </w:r>
      <w:r>
        <w:rPr>
          <w:rFonts w:eastAsia="Times New Roman"/>
          <w:color w:val="000000"/>
          <w:szCs w:val="24"/>
        </w:rPr>
        <w:t xml:space="preserve"> μήνα. Εάν δεν κρατήσει ένα</w:t>
      </w:r>
      <w:r>
        <w:rPr>
          <w:rFonts w:eastAsia="Times New Roman"/>
          <w:color w:val="000000"/>
          <w:szCs w:val="24"/>
        </w:rPr>
        <w:t>ν</w:t>
      </w:r>
      <w:r>
        <w:rPr>
          <w:rFonts w:eastAsia="Times New Roman"/>
          <w:color w:val="000000"/>
          <w:szCs w:val="24"/>
        </w:rPr>
        <w:t xml:space="preserve"> μήνα και κρατήσει παραπάνω, εδώ είμαστε</w:t>
      </w:r>
      <w:r>
        <w:rPr>
          <w:rFonts w:eastAsia="Times New Roman"/>
          <w:color w:val="000000"/>
          <w:szCs w:val="24"/>
        </w:rPr>
        <w:t>,</w:t>
      </w:r>
      <w:r>
        <w:rPr>
          <w:rFonts w:eastAsia="Times New Roman"/>
          <w:color w:val="000000"/>
          <w:szCs w:val="24"/>
        </w:rPr>
        <w:t xml:space="preserve"> να ζητήσουμε παράταση. </w:t>
      </w:r>
    </w:p>
    <w:p w14:paraId="74B8DC8A"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Όλα τα άλλα, τα υπόλοιπα που είπατε, κύριε Κουτσούκο, έχετε μεγάλη πείρα, γιατί έχετε προτείνει επανειλημμένως προκαταρκτικές για σκάνδαλα. </w:t>
      </w:r>
    </w:p>
    <w:p w14:paraId="74B8DC8B"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ΓΙΑΝΝΗΣ ΚΟΥΤΣΟΥΚΟΣ:</w:t>
      </w:r>
      <w:r>
        <w:rPr>
          <w:rFonts w:eastAsia="Times New Roman"/>
          <w:color w:val="000000"/>
          <w:szCs w:val="24"/>
        </w:rPr>
        <w:t xml:space="preserve"> Μετά από εξεταστικές!  </w:t>
      </w:r>
    </w:p>
    <w:p w14:paraId="74B8DC8C"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t xml:space="preserve">ΠΡΟΕΔΡΕΥΟΥΣΑ (Αναστασία Χριστοδουλοπούλου): </w:t>
      </w:r>
      <w:r>
        <w:rPr>
          <w:rFonts w:eastAsia="Times New Roman"/>
          <w:szCs w:val="24"/>
        </w:rPr>
        <w:t>Σ</w:t>
      </w:r>
      <w:r>
        <w:rPr>
          <w:rFonts w:eastAsia="Times New Roman"/>
          <w:color w:val="000000"/>
          <w:szCs w:val="24"/>
        </w:rPr>
        <w:t>ας παρακαλώ. Μια φορά υπήρ</w:t>
      </w:r>
      <w:r>
        <w:rPr>
          <w:rFonts w:eastAsia="Times New Roman"/>
          <w:color w:val="000000"/>
          <w:szCs w:val="24"/>
        </w:rPr>
        <w:t xml:space="preserve">χε Εξεταστική Επιτροπή στο Βατοπέδι. </w:t>
      </w:r>
      <w:r>
        <w:rPr>
          <w:rFonts w:eastAsia="Times New Roman"/>
          <w:color w:val="000000"/>
          <w:szCs w:val="24"/>
        </w:rPr>
        <w:lastRenderedPageBreak/>
        <w:t xml:space="preserve">Στη </w:t>
      </w:r>
      <w:r>
        <w:rPr>
          <w:rFonts w:eastAsia="Times New Roman"/>
          <w:color w:val="000000"/>
          <w:szCs w:val="24"/>
        </w:rPr>
        <w:t>λ</w:t>
      </w:r>
      <w:r>
        <w:rPr>
          <w:rFonts w:eastAsia="Times New Roman"/>
          <w:color w:val="000000"/>
          <w:szCs w:val="24"/>
        </w:rPr>
        <w:t>ίστα Λαγκάρντ ήταν η Επιτροπή Θεσμών που ασχολήθηκε. Δεν υπάρχουν τέτοιες νομομολογίες.</w:t>
      </w:r>
    </w:p>
    <w:p w14:paraId="74B8DC8D"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 Και</w:t>
      </w:r>
      <w:r>
        <w:rPr>
          <w:rFonts w:eastAsia="Times New Roman"/>
          <w:color w:val="000000"/>
          <w:szCs w:val="24"/>
        </w:rPr>
        <w:t>,</w:t>
      </w:r>
      <w:r>
        <w:rPr>
          <w:rFonts w:eastAsia="Times New Roman"/>
          <w:color w:val="000000"/>
          <w:szCs w:val="24"/>
        </w:rPr>
        <w:t xml:space="preserve"> επίσης, να ξεκαθαρίσω ότι εδώ δεν είναι ακροαματική διαδικασία δικαστηρίου</w:t>
      </w:r>
      <w:r>
        <w:rPr>
          <w:rFonts w:eastAsia="Times New Roman"/>
          <w:color w:val="000000"/>
          <w:szCs w:val="24"/>
        </w:rPr>
        <w:t>,</w:t>
      </w:r>
      <w:r>
        <w:rPr>
          <w:rFonts w:eastAsia="Times New Roman"/>
          <w:color w:val="000000"/>
          <w:szCs w:val="24"/>
        </w:rPr>
        <w:t xml:space="preserve"> για να μας πείτε πώς είναι το κλητήριο θέσπι</w:t>
      </w:r>
      <w:r>
        <w:rPr>
          <w:rFonts w:eastAsia="Times New Roman"/>
          <w:color w:val="000000"/>
          <w:szCs w:val="24"/>
        </w:rPr>
        <w:t>σμα, πώς είναι το κατηγορητήριο. Προκύπτει από το Σύνταγμα και τον Κανονισμό της Βουλής ότι δεν υπάρχει ούτε συγκεκριμένη ακρίβεια ούτε συγκεκριμένη αρχιτεκτονική. Μία χαρά τα περιλαμβάνει όλα η πρόταση που έχει κατατεθεί και τα αδικήματα και τα πρόσωπα κα</w:t>
      </w:r>
      <w:r>
        <w:rPr>
          <w:rFonts w:eastAsia="Times New Roman"/>
          <w:color w:val="000000"/>
          <w:szCs w:val="24"/>
        </w:rPr>
        <w:t xml:space="preserve">ι τις ενδείξεις που υπάρχουν και τα στοιχεία που χρειάζεται για να τεκμηριωθεί η πρόταση για τη συγκρότηση </w:t>
      </w:r>
      <w:r>
        <w:rPr>
          <w:rFonts w:eastAsia="Times New Roman"/>
          <w:color w:val="000000"/>
          <w:szCs w:val="24"/>
        </w:rPr>
        <w:t>π</w:t>
      </w:r>
      <w:r>
        <w:rPr>
          <w:rFonts w:eastAsia="Times New Roman"/>
          <w:color w:val="000000"/>
          <w:szCs w:val="24"/>
        </w:rPr>
        <w:t xml:space="preserve">ροκαταρτικής </w:t>
      </w:r>
      <w:r>
        <w:rPr>
          <w:rFonts w:eastAsia="Times New Roman"/>
          <w:color w:val="000000"/>
          <w:szCs w:val="24"/>
        </w:rPr>
        <w:t>ε</w:t>
      </w:r>
      <w:r>
        <w:rPr>
          <w:rFonts w:eastAsia="Times New Roman"/>
          <w:color w:val="000000"/>
          <w:szCs w:val="24"/>
        </w:rPr>
        <w:t xml:space="preserve">πιτροπής, η οποία και μόνο αυτή θα διερευνήσει τυχόν ευθύνες.  </w:t>
      </w:r>
    </w:p>
    <w:p w14:paraId="74B8DC8E" w14:textId="77777777" w:rsidR="00D8133C" w:rsidRDefault="00A7505C">
      <w:pPr>
        <w:spacing w:line="600" w:lineRule="auto"/>
        <w:ind w:firstLine="720"/>
        <w:contextualSpacing/>
        <w:jc w:val="center"/>
        <w:rPr>
          <w:rFonts w:eastAsia="Times New Roman"/>
          <w:color w:val="000000"/>
          <w:szCs w:val="24"/>
        </w:rPr>
      </w:pPr>
      <w:r>
        <w:rPr>
          <w:rFonts w:eastAsia="Times New Roman"/>
          <w:color w:val="000000"/>
          <w:szCs w:val="24"/>
        </w:rPr>
        <w:t>(Θόρυβος στην Αίθουσα)</w:t>
      </w:r>
    </w:p>
    <w:p w14:paraId="74B8DC8F" w14:textId="77777777" w:rsidR="00D8133C" w:rsidRDefault="00A7505C">
      <w:pPr>
        <w:spacing w:line="600" w:lineRule="auto"/>
        <w:ind w:firstLine="720"/>
        <w:contextualSpacing/>
        <w:jc w:val="both"/>
        <w:rPr>
          <w:rFonts w:eastAsia="Times New Roman"/>
          <w:b/>
          <w:szCs w:val="24"/>
        </w:rPr>
      </w:pPr>
      <w:r>
        <w:rPr>
          <w:rFonts w:eastAsia="Times New Roman"/>
          <w:szCs w:val="24"/>
        </w:rPr>
        <w:t>Σας παρακαλώ!</w:t>
      </w:r>
    </w:p>
    <w:p w14:paraId="74B8DC90"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lastRenderedPageBreak/>
        <w:t>ΜΑΥΡΟΥΔΗΣ ΒΟΡΙΔΗΣ</w:t>
      </w:r>
      <w:r>
        <w:rPr>
          <w:rFonts w:eastAsia="Times New Roman"/>
          <w:color w:val="000000"/>
          <w:szCs w:val="24"/>
        </w:rPr>
        <w:t>: Μην κάνετε ομι</w:t>
      </w:r>
      <w:r>
        <w:rPr>
          <w:rFonts w:eastAsia="Times New Roman"/>
          <w:color w:val="000000"/>
          <w:szCs w:val="24"/>
        </w:rPr>
        <w:t xml:space="preserve">λία, κυρία Πρόεδρε!  </w:t>
      </w:r>
    </w:p>
    <w:p w14:paraId="74B8DC91"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ΙΩΑΝΝΗΣ ΤΡΑΓΑΚΗΣ:</w:t>
      </w:r>
      <w:r>
        <w:rPr>
          <w:rFonts w:eastAsia="Times New Roman"/>
          <w:color w:val="000000"/>
          <w:szCs w:val="24"/>
        </w:rPr>
        <w:t xml:space="preserve"> Δεν μπορεί να παίρνει θέση το Προεδρείο.</w:t>
      </w:r>
    </w:p>
    <w:p w14:paraId="74B8DC92"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t xml:space="preserve">ΠΡΟΕΔΡΕΥΟΥΣΑ (Αναστασία Χριστοδουλοπούλου): </w:t>
      </w:r>
      <w:r>
        <w:rPr>
          <w:rFonts w:eastAsia="Times New Roman"/>
          <w:szCs w:val="24"/>
        </w:rPr>
        <w:t>Σ</w:t>
      </w:r>
      <w:r>
        <w:rPr>
          <w:rFonts w:eastAsia="Times New Roman"/>
          <w:color w:val="000000"/>
          <w:szCs w:val="24"/>
        </w:rPr>
        <w:t>ας παρακαλώ! Εδώ θα μιλάμε με βάση το Σύνταγμα και τον Κανονισμό και την κοινοβουλευτική πρακτική. Δεν θα δημιουργήσουμε καινούργι</w:t>
      </w:r>
      <w:r>
        <w:rPr>
          <w:rFonts w:eastAsia="Times New Roman"/>
          <w:color w:val="000000"/>
          <w:szCs w:val="24"/>
        </w:rPr>
        <w:t xml:space="preserve">α νομολογία. Και γι’ αυτό, λοιπόν, θα γίνει οργανωμένη συζήτηση. </w:t>
      </w:r>
    </w:p>
    <w:p w14:paraId="74B8DC93"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Θα μιλήσετε</w:t>
      </w:r>
      <w:r>
        <w:rPr>
          <w:rFonts w:eastAsia="Times New Roman"/>
          <w:color w:val="000000"/>
          <w:szCs w:val="24"/>
        </w:rPr>
        <w:t>,</w:t>
      </w:r>
      <w:r>
        <w:rPr>
          <w:rFonts w:eastAsia="Times New Roman"/>
          <w:color w:val="000000"/>
          <w:szCs w:val="24"/>
        </w:rPr>
        <w:t xml:space="preserve"> κύριε Βορίδη</w:t>
      </w:r>
      <w:r>
        <w:rPr>
          <w:rFonts w:eastAsia="Times New Roman"/>
          <w:color w:val="000000"/>
          <w:szCs w:val="24"/>
        </w:rPr>
        <w:t>,</w:t>
      </w:r>
      <w:r>
        <w:rPr>
          <w:rFonts w:eastAsia="Times New Roman"/>
          <w:color w:val="000000"/>
          <w:szCs w:val="24"/>
        </w:rPr>
        <w:t xml:space="preserve"> εφόσον έχετε οριστεί.  Μη διαμαρτύρεστε.  </w:t>
      </w:r>
    </w:p>
    <w:p w14:paraId="74B8DC94"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Λοιπόν, ξεκινάω, κατά συνέπεια, με τον κ</w:t>
      </w:r>
      <w:r>
        <w:rPr>
          <w:rFonts w:eastAsia="Times New Roman"/>
          <w:color w:val="000000"/>
          <w:szCs w:val="24"/>
        </w:rPr>
        <w:t>.</w:t>
      </w:r>
      <w:r>
        <w:rPr>
          <w:rFonts w:eastAsia="Times New Roman"/>
          <w:color w:val="000000"/>
          <w:szCs w:val="24"/>
        </w:rPr>
        <w:t xml:space="preserve"> Παρασκευόπουλο. </w:t>
      </w:r>
    </w:p>
    <w:p w14:paraId="74B8DC95"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Ορίστε, κύριε Παρασκευόπουλε, έχετε τον λόγο για επτά λεπτά. </w:t>
      </w:r>
      <w:r>
        <w:rPr>
          <w:rFonts w:eastAsia="Times New Roman"/>
          <w:color w:val="000000"/>
          <w:szCs w:val="24"/>
        </w:rPr>
        <w:t xml:space="preserve">Δεν έφερε κανείς αντίρρηση. Σας ευχαριστώ. </w:t>
      </w:r>
    </w:p>
    <w:p w14:paraId="74B8DC96"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ΝΙΚΟΛΑΟΣ ΠΑΡΑΣΚΕΥΟΠΟΥΛΟΣ:</w:t>
      </w:r>
      <w:r>
        <w:rPr>
          <w:rFonts w:eastAsia="Times New Roman"/>
          <w:color w:val="000000"/>
          <w:szCs w:val="24"/>
        </w:rPr>
        <w:t xml:space="preserve"> Σας ευχαριστώ. </w:t>
      </w:r>
    </w:p>
    <w:p w14:paraId="74B8DC97"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lastRenderedPageBreak/>
        <w:t>Δεν θα εξαντλήσω τα επτά λεπτά, έχω πολύ λιγότερα να πω. Και θα τα πω βέβαια, εφόσον μου δοθεί η δυνατότητα.</w:t>
      </w:r>
    </w:p>
    <w:p w14:paraId="74B8DC98" w14:textId="77777777" w:rsidR="00D8133C" w:rsidRDefault="00A7505C">
      <w:pPr>
        <w:spacing w:line="600" w:lineRule="auto"/>
        <w:ind w:firstLine="720"/>
        <w:contextualSpacing/>
        <w:jc w:val="center"/>
        <w:rPr>
          <w:rFonts w:eastAsia="Times New Roman"/>
          <w:color w:val="000000"/>
          <w:szCs w:val="24"/>
        </w:rPr>
      </w:pPr>
      <w:r>
        <w:rPr>
          <w:rFonts w:eastAsia="Times New Roman"/>
          <w:color w:val="000000"/>
          <w:szCs w:val="24"/>
        </w:rPr>
        <w:t>(Θόρυβος στην Αίθουσα)</w:t>
      </w:r>
    </w:p>
    <w:p w14:paraId="74B8DC99"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ΧΑΡΑΛΑΜΠΟΣ ΑΘΑΝΑΣΙΟΥ:</w:t>
      </w:r>
      <w:r>
        <w:rPr>
          <w:rFonts w:eastAsia="Times New Roman"/>
          <w:color w:val="000000"/>
          <w:szCs w:val="24"/>
        </w:rPr>
        <w:t xml:space="preserve"> Κυρία Πρόεδρε,…</w:t>
      </w:r>
    </w:p>
    <w:p w14:paraId="74B8DC9A" w14:textId="77777777" w:rsidR="00D8133C" w:rsidRDefault="00A7505C">
      <w:pPr>
        <w:spacing w:line="600" w:lineRule="auto"/>
        <w:ind w:firstLine="720"/>
        <w:contextualSpacing/>
        <w:jc w:val="both"/>
        <w:rPr>
          <w:rFonts w:eastAsia="Times New Roman"/>
          <w:color w:val="000000"/>
          <w:szCs w:val="24"/>
        </w:rPr>
      </w:pPr>
      <w:r>
        <w:rPr>
          <w:rFonts w:eastAsia="Times New Roman"/>
          <w:b/>
          <w:szCs w:val="24"/>
        </w:rPr>
        <w:t xml:space="preserve">ΠΡΟΕΔΡΕΥΟΥΣΑ (Αναστασία Χριστοδουλοπούλου): </w:t>
      </w:r>
      <w:r>
        <w:rPr>
          <w:rFonts w:eastAsia="Times New Roman"/>
          <w:szCs w:val="24"/>
        </w:rPr>
        <w:t>Κ</w:t>
      </w:r>
      <w:r>
        <w:rPr>
          <w:rFonts w:eastAsia="Times New Roman"/>
          <w:color w:val="000000"/>
          <w:szCs w:val="24"/>
        </w:rPr>
        <w:t>ύριε Αθανασίου, σας παρακαλώ, έχετε στείλει χαρτί ότι θέλετε το</w:t>
      </w:r>
      <w:r>
        <w:rPr>
          <w:rFonts w:eastAsia="Times New Roman"/>
          <w:color w:val="000000"/>
          <w:szCs w:val="24"/>
        </w:rPr>
        <w:t>ν</w:t>
      </w:r>
      <w:r>
        <w:rPr>
          <w:rFonts w:eastAsia="Times New Roman"/>
          <w:color w:val="000000"/>
          <w:szCs w:val="24"/>
        </w:rPr>
        <w:t xml:space="preserve"> λόγο, δεν θα τον πάρετε! Καθ</w:t>
      </w:r>
      <w:r>
        <w:rPr>
          <w:rFonts w:eastAsia="Times New Roman"/>
          <w:color w:val="000000"/>
          <w:szCs w:val="24"/>
        </w:rPr>
        <w:t>ί</w:t>
      </w:r>
      <w:r>
        <w:rPr>
          <w:rFonts w:eastAsia="Times New Roman"/>
          <w:color w:val="000000"/>
          <w:szCs w:val="24"/>
        </w:rPr>
        <w:t xml:space="preserve">στε κάτω. </w:t>
      </w:r>
    </w:p>
    <w:p w14:paraId="74B8DC9B" w14:textId="77777777" w:rsidR="00D8133C" w:rsidRDefault="00A7505C">
      <w:pPr>
        <w:spacing w:line="600" w:lineRule="auto"/>
        <w:ind w:firstLine="720"/>
        <w:contextualSpacing/>
        <w:jc w:val="both"/>
        <w:rPr>
          <w:rFonts w:eastAsia="Times New Roman"/>
          <w:color w:val="000000"/>
          <w:szCs w:val="24"/>
        </w:rPr>
      </w:pPr>
      <w:r>
        <w:rPr>
          <w:rFonts w:eastAsia="Times New Roman"/>
          <w:b/>
          <w:color w:val="000000"/>
          <w:szCs w:val="24"/>
        </w:rPr>
        <w:t>ΝΙΚΟΛΑΟΣ ΠΑΡΑΣΚΕΥΟΠΟΥΛΟΣ:</w:t>
      </w:r>
      <w:r>
        <w:rPr>
          <w:rFonts w:eastAsia="Times New Roman"/>
          <w:color w:val="000000"/>
          <w:szCs w:val="24"/>
        </w:rPr>
        <w:t xml:space="preserve"> Για τα συγκεκριμένα δύο ζητήματα, λοιπόν, τα οποία τέθηκαν να απαντήσω τάχιστα: </w:t>
      </w:r>
    </w:p>
    <w:p w14:paraId="74B8DC9C"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Πρώτον, το ζήτημα το οποίο εξετάζεται εδώ δεν εξετάζεται </w:t>
      </w:r>
      <w:r>
        <w:rPr>
          <w:rFonts w:eastAsia="Times New Roman"/>
          <w:color w:val="000000"/>
          <w:szCs w:val="24"/>
          <w:lang w:val="en-US"/>
        </w:rPr>
        <w:t>in</w:t>
      </w:r>
      <w:r>
        <w:rPr>
          <w:rFonts w:eastAsia="Times New Roman"/>
          <w:color w:val="000000"/>
          <w:szCs w:val="24"/>
        </w:rPr>
        <w:t xml:space="preserve"> </w:t>
      </w:r>
      <w:r>
        <w:rPr>
          <w:rFonts w:eastAsia="Times New Roman"/>
          <w:color w:val="000000"/>
          <w:szCs w:val="24"/>
          <w:lang w:val="en-US"/>
        </w:rPr>
        <w:t>rem</w:t>
      </w:r>
      <w:r>
        <w:rPr>
          <w:rFonts w:eastAsia="Times New Roman"/>
          <w:color w:val="000000"/>
          <w:szCs w:val="24"/>
        </w:rPr>
        <w:t xml:space="preserve">, εξετάζεται </w:t>
      </w:r>
      <w:r>
        <w:rPr>
          <w:rFonts w:eastAsia="Times New Roman"/>
          <w:color w:val="000000"/>
          <w:szCs w:val="24"/>
          <w:lang w:val="en-US"/>
        </w:rPr>
        <w:t>in</w:t>
      </w:r>
      <w:r>
        <w:rPr>
          <w:rFonts w:eastAsia="Times New Roman"/>
          <w:color w:val="000000"/>
          <w:szCs w:val="24"/>
        </w:rPr>
        <w:t xml:space="preserve"> </w:t>
      </w:r>
      <w:r>
        <w:rPr>
          <w:rFonts w:eastAsia="Times New Roman"/>
          <w:color w:val="000000"/>
          <w:szCs w:val="24"/>
          <w:lang w:val="en-US"/>
        </w:rPr>
        <w:t>personam</w:t>
      </w:r>
      <w:r>
        <w:rPr>
          <w:rFonts w:eastAsia="Times New Roman"/>
          <w:color w:val="000000"/>
          <w:szCs w:val="24"/>
        </w:rPr>
        <w:t xml:space="preserve">. Δηλαδή, δεν είναι ένα ενιαίο ζήτημα δημοσίου συμφέροντος, όπως αυτά τα οποία εξετάζονται από την Εξεταστική Επιτροπή, ώστε να εξεταστεί εδώ ενιαία. Εξετάζονται </w:t>
      </w:r>
      <w:r>
        <w:rPr>
          <w:rFonts w:eastAsia="Times New Roman"/>
          <w:color w:val="000000"/>
          <w:szCs w:val="24"/>
        </w:rPr>
        <w:lastRenderedPageBreak/>
        <w:t>ποινικ</w:t>
      </w:r>
      <w:r>
        <w:rPr>
          <w:rFonts w:eastAsia="Times New Roman"/>
          <w:color w:val="000000"/>
          <w:szCs w:val="24"/>
        </w:rPr>
        <w:t xml:space="preserve">ές ευθύνες, βαίνουμε προς την σύσταση </w:t>
      </w:r>
      <w:r>
        <w:rPr>
          <w:rFonts w:eastAsia="Times New Roman"/>
          <w:color w:val="000000"/>
          <w:szCs w:val="24"/>
        </w:rPr>
        <w:t>π</w:t>
      </w:r>
      <w:r>
        <w:rPr>
          <w:rFonts w:eastAsia="Times New Roman"/>
          <w:color w:val="000000"/>
          <w:szCs w:val="24"/>
        </w:rPr>
        <w:t xml:space="preserve">ροανακριτικής </w:t>
      </w:r>
      <w:r>
        <w:rPr>
          <w:rFonts w:eastAsia="Times New Roman"/>
          <w:color w:val="000000"/>
          <w:szCs w:val="24"/>
        </w:rPr>
        <w:t>ε</w:t>
      </w:r>
      <w:r>
        <w:rPr>
          <w:rFonts w:eastAsia="Times New Roman"/>
          <w:color w:val="000000"/>
          <w:szCs w:val="24"/>
        </w:rPr>
        <w:t xml:space="preserve">πιτροπής, η οποία έχει ποινικό ορίζοντα και επομένως οι ευθύνες, οι οποίες εξετάζονται εδώ και οι οποίες θα καθορίσουν τη διαδικασία η οποία θα ακολουθήσει, είναι ατομικές. </w:t>
      </w:r>
    </w:p>
    <w:p w14:paraId="74B8DC9D"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Και δεύτερο θέμα, που σχετίζ</w:t>
      </w:r>
      <w:r>
        <w:rPr>
          <w:rFonts w:eastAsia="Times New Roman"/>
          <w:color w:val="000000"/>
          <w:szCs w:val="24"/>
        </w:rPr>
        <w:t>εται με το ίδιο ερώτημα</w:t>
      </w:r>
      <w:r>
        <w:rPr>
          <w:rFonts w:eastAsia="Times New Roman"/>
          <w:color w:val="000000"/>
          <w:szCs w:val="24"/>
        </w:rPr>
        <w:t>,</w:t>
      </w:r>
      <w:r>
        <w:rPr>
          <w:rFonts w:eastAsia="Times New Roman"/>
          <w:color w:val="000000"/>
          <w:szCs w:val="24"/>
        </w:rPr>
        <w:t xml:space="preserve"> είναι ότι ο αριθμός των καλπών δεν εξαρτάται από τον αριθμό των υπόπτων ή εμπλεκομένων ή κατηγορουμένων επί τις κατηγορίες, ώστε εάν είναι δέκα οι κατηγορούμενοι και τρεις ή τέσσερις ή πέντε οι κατηγορίες, να έχουμε πενήντα κάλπες.</w:t>
      </w:r>
      <w:r>
        <w:rPr>
          <w:rFonts w:eastAsia="Times New Roman"/>
          <w:color w:val="000000"/>
          <w:szCs w:val="24"/>
        </w:rPr>
        <w:t xml:space="preserve"> Βασικά, ο αριθμός των </w:t>
      </w:r>
      <w:r>
        <w:rPr>
          <w:rFonts w:eastAsia="Times New Roman"/>
          <w:color w:val="000000"/>
          <w:szCs w:val="24"/>
        </w:rPr>
        <w:t>καλπ</w:t>
      </w:r>
      <w:r>
        <w:rPr>
          <w:rFonts w:eastAsia="Times New Roman"/>
          <w:color w:val="000000"/>
          <w:szCs w:val="24"/>
        </w:rPr>
        <w:t xml:space="preserve">ών εξαρτάται από τους ψηφοφόρους και από τις ειδικές ιδιομορφίες που μπορεί να αφορούν τη δική τους ιδιότητα και υπόσταση. </w:t>
      </w:r>
    </w:p>
    <w:p w14:paraId="74B8DC9E"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Εδώ το θέμα είναι καθαρό. Το θέμα είναι η διασφάλιση της μυστικότητας της ψήφου. Εάν η κάλπη είναι ενιαία</w:t>
      </w:r>
      <w:r>
        <w:rPr>
          <w:rFonts w:eastAsia="Times New Roman"/>
          <w:color w:val="000000"/>
          <w:szCs w:val="24"/>
        </w:rPr>
        <w:t xml:space="preserve">, εκείνος που έχει </w:t>
      </w:r>
      <w:r>
        <w:rPr>
          <w:rFonts w:eastAsia="Times New Roman"/>
          <w:color w:val="000000"/>
          <w:szCs w:val="24"/>
        </w:rPr>
        <w:lastRenderedPageBreak/>
        <w:t>κώλυμα να ψηφίσει τον εαυτό του</w:t>
      </w:r>
      <w:r>
        <w:rPr>
          <w:rFonts w:eastAsia="Times New Roman"/>
          <w:color w:val="000000"/>
          <w:szCs w:val="24"/>
        </w:rPr>
        <w:t>,</w:t>
      </w:r>
      <w:r>
        <w:rPr>
          <w:rFonts w:eastAsia="Times New Roman"/>
          <w:color w:val="000000"/>
          <w:szCs w:val="24"/>
        </w:rPr>
        <w:t xml:space="preserve"> διότι είναι μέλος αυτής της Βουλής και είναι και εμπλεκόμενος –για να χρησιμοποιήσω αυτή τη λέξη, καλή είναι, που τώρα χρησιμοποιούμε-, αυτός τι θα κάνει;  Εάν πάει και ψηφίσει στην έννοια κάλπη, χωρίς να</w:t>
      </w:r>
      <w:r>
        <w:rPr>
          <w:rFonts w:eastAsia="Times New Roman"/>
          <w:color w:val="000000"/>
          <w:szCs w:val="24"/>
        </w:rPr>
        <w:t xml:space="preserve"> ψηφίσει κάτι το οποίο αφορά τον εαυτό του, τότε θα αποκαλυφθεί η ιδιότητ</w:t>
      </w:r>
      <w:r>
        <w:rPr>
          <w:rFonts w:eastAsia="Times New Roman"/>
          <w:color w:val="000000"/>
          <w:szCs w:val="24"/>
        </w:rPr>
        <w:t>ά</w:t>
      </w:r>
      <w:r>
        <w:rPr>
          <w:rFonts w:eastAsia="Times New Roman"/>
          <w:color w:val="000000"/>
          <w:szCs w:val="24"/>
        </w:rPr>
        <w:t xml:space="preserve"> του. Απλώς, αυτό το τεχνικό θέμα θέλει να αποφύγει η επιλογή των δέκα καλπών. Και δεν υπάρχει κανένα πολιτικό ή άλλο κίνητρο πέρα από αυτό. Εάν δεν υπήρχε θέμα να ψηφίσουν όσοι έχου</w:t>
      </w:r>
      <w:r>
        <w:rPr>
          <w:rFonts w:eastAsia="Times New Roman"/>
          <w:color w:val="000000"/>
          <w:szCs w:val="24"/>
        </w:rPr>
        <w:t xml:space="preserve">ν ένα προσωπικό θέμα, όπως αυτό, τότε δε θα υπήρχε θέμα για δέκα κάλπες. </w:t>
      </w:r>
    </w:p>
    <w:p w14:paraId="74B8DC9F" w14:textId="77777777" w:rsidR="00D8133C" w:rsidRDefault="00A7505C">
      <w:pPr>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w:t>
      </w:r>
    </w:p>
    <w:p w14:paraId="74B8DCA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DCA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εγώ ευχαριστώ.</w:t>
      </w:r>
    </w:p>
    <w:p w14:paraId="74B8DCA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Κυρία Πρόεδρε, θα ήθελα τον λόγο.</w:t>
      </w:r>
    </w:p>
    <w:p w14:paraId="74B8DCA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Βορίδη, εσείς γιατί; Τα εξήγησε ο κ. Δένδιας. Θέλετε κι εσείς τον λόγο;</w:t>
      </w:r>
    </w:p>
    <w:p w14:paraId="74B8DCA4"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Αν έχετε την καλοσύνη, κυρία Πρόεδρε.</w:t>
      </w:r>
    </w:p>
    <w:p w14:paraId="74B8DCA5"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Εγώ έθεσα την πρόταση.</w:t>
      </w:r>
    </w:p>
    <w:p w14:paraId="74B8DCA6"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 ενοποιηθούν, όμως, οι ρόλοι. Διότι αν ο Κοινοβουλευτικός Εκπρόσωπος λέει κάποια </w:t>
      </w:r>
      <w:r>
        <w:rPr>
          <w:rFonts w:eastAsia="Times New Roman" w:cs="Times New Roman"/>
          <w:szCs w:val="24"/>
        </w:rPr>
        <w:t>και</w:t>
      </w:r>
      <w:r>
        <w:rPr>
          <w:rFonts w:eastAsia="Times New Roman" w:cs="Times New Roman"/>
          <w:szCs w:val="24"/>
        </w:rPr>
        <w:t xml:space="preserve"> μετά έρχεται και ο </w:t>
      </w:r>
      <w:r>
        <w:rPr>
          <w:rFonts w:eastAsia="Times New Roman" w:cs="Times New Roman"/>
          <w:szCs w:val="24"/>
        </w:rPr>
        <w:t>ε</w:t>
      </w:r>
      <w:r>
        <w:rPr>
          <w:rFonts w:eastAsia="Times New Roman" w:cs="Times New Roman"/>
          <w:szCs w:val="24"/>
        </w:rPr>
        <w:t>ισηγητής, δεν γίνεται αυτό. Τελευταία φορά.</w:t>
      </w:r>
    </w:p>
    <w:p w14:paraId="74B8DCA7" w14:textId="77777777" w:rsidR="00D8133C" w:rsidRDefault="00A7505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DCA8"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παρακαλώ, </w:t>
      </w:r>
      <w:r>
        <w:rPr>
          <w:rFonts w:eastAsia="Times New Roman" w:cs="Times New Roman"/>
          <w:szCs w:val="24"/>
        </w:rPr>
        <w:t>κύριοι συνάδελφοι. Δεν θέλουμε σχόλια τώρα. Δεν είναι η στιγμή.</w:t>
      </w:r>
    </w:p>
    <w:p w14:paraId="74B8DCA9"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Βορίδη, έχετε τον λόγο.</w:t>
      </w:r>
    </w:p>
    <w:p w14:paraId="74B8DCAA"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κυρία Πρόεδρε.</w:t>
      </w:r>
    </w:p>
    <w:p w14:paraId="74B8DCAB"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 του τελευταίου αυτού επιχειρήματος, για να πάμε κατευθείαν σ’ αυτό: Ο κ. Κουρουμπλής είναι εμπλεκόμενος; Η πρότασ</w:t>
      </w:r>
      <w:r>
        <w:rPr>
          <w:rFonts w:eastAsia="Times New Roman" w:cs="Times New Roman"/>
          <w:szCs w:val="24"/>
        </w:rPr>
        <w:t>η διαλαμβάνει θέση επί της εξαλείψεως του αξιοποίνου. Είναι εμπλεκόμενος; Γιατί δεν έχουμε, λοιπόν, έντεκα κάλπες; Πρώτη και βασική ερώτηση αυτή, για να τελειώνουμε. Απάντηση: Δεν έχουμε έντεκα κάλπες</w:t>
      </w:r>
      <w:r>
        <w:rPr>
          <w:rFonts w:eastAsia="Times New Roman" w:cs="Times New Roman"/>
          <w:szCs w:val="24"/>
        </w:rPr>
        <w:t>,</w:t>
      </w:r>
      <w:r>
        <w:rPr>
          <w:rFonts w:eastAsia="Times New Roman" w:cs="Times New Roman"/>
          <w:szCs w:val="24"/>
        </w:rPr>
        <w:t xml:space="preserve"> γιατί για το ζήτημα Κουρουμπλή η πρόταση είναι η πρότα</w:t>
      </w:r>
      <w:r>
        <w:rPr>
          <w:rFonts w:eastAsia="Times New Roman" w:cs="Times New Roman"/>
          <w:szCs w:val="24"/>
        </w:rPr>
        <w:t>ση της συγκάλυψης. Γι</w:t>
      </w:r>
      <w:r>
        <w:rPr>
          <w:rFonts w:eastAsia="Times New Roman" w:cs="Times New Roman"/>
          <w:szCs w:val="24"/>
        </w:rPr>
        <w:t>α</w:t>
      </w:r>
      <w:r>
        <w:rPr>
          <w:rFonts w:eastAsia="Times New Roman" w:cs="Times New Roman"/>
          <w:szCs w:val="24"/>
        </w:rPr>
        <w:t xml:space="preserve"> αυτό δεν έχουμε έντεκα κάλπες. Πρώτο αυτό.</w:t>
      </w:r>
    </w:p>
    <w:p w14:paraId="74B8DCA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στο δεύτερο. Η συγκεκριμένη πρόταση, όμως -αφού πάμε σ’ αυτό- έχει συγκεκριμένες κατηγορίες; Να ξαναδιαβάσουμε. Η πρώτη της θέση είναι να αποφασίσετε την εξάλειψη του αξιοποίνου. Εγώ </w:t>
      </w:r>
      <w:r>
        <w:rPr>
          <w:rFonts w:eastAsia="Times New Roman" w:cs="Times New Roman"/>
          <w:szCs w:val="24"/>
        </w:rPr>
        <w:t>έχω μια ερώτηση εκεί: Για να αποφασίσετε την εξάλειψη του αξιοποίνου, δεν πρέπει να έχετε διαγνώσει χρόνο τέλεσης της πράξης; Δεν πρέπει να έχετε διαγνώσει πράξη; Πώς θα την αποφασίσετε; Χωρίς προκαταρκτική που θα εξετάσει μάρτυρες, προκειμένου να διαγνώσε</w:t>
      </w:r>
      <w:r>
        <w:rPr>
          <w:rFonts w:eastAsia="Times New Roman" w:cs="Times New Roman"/>
          <w:szCs w:val="24"/>
        </w:rPr>
        <w:t>ι αυτά τα δύο στοιχεία; Γιατί όχι; Γιατί είναι η Βουλή της συγκάλυψης εδώ. Γι</w:t>
      </w:r>
      <w:r>
        <w:rPr>
          <w:rFonts w:eastAsia="Times New Roman" w:cs="Times New Roman"/>
          <w:szCs w:val="24"/>
        </w:rPr>
        <w:t>α</w:t>
      </w:r>
      <w:r>
        <w:rPr>
          <w:rFonts w:eastAsia="Times New Roman" w:cs="Times New Roman"/>
          <w:szCs w:val="24"/>
        </w:rPr>
        <w:t xml:space="preserve"> αυτό όχι. Αυτό είναι το πρώτο σκέλος.</w:t>
      </w:r>
    </w:p>
    <w:p w14:paraId="74B8DCA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Πάμε στο δεύτερο. Τι λέει η πρότασή σας στο δεύτερο; Έχει κατηγορίες; Ποιες είναι οι κατηγορίες; Σ</w:t>
      </w:r>
      <w:r>
        <w:rPr>
          <w:rFonts w:eastAsia="Times New Roman" w:cs="Times New Roman"/>
          <w:szCs w:val="24"/>
        </w:rPr>
        <w:t>ε</w:t>
      </w:r>
      <w:r>
        <w:rPr>
          <w:rFonts w:eastAsia="Times New Roman" w:cs="Times New Roman"/>
          <w:szCs w:val="24"/>
        </w:rPr>
        <w:t xml:space="preserve"> αυτή την πρόταση το ξέ</w:t>
      </w:r>
      <w:r>
        <w:rPr>
          <w:rFonts w:eastAsia="Times New Roman" w:cs="Times New Roman"/>
          <w:szCs w:val="24"/>
        </w:rPr>
        <w:lastRenderedPageBreak/>
        <w:t>ρετε ότι από τα δ</w:t>
      </w:r>
      <w:r>
        <w:rPr>
          <w:rFonts w:eastAsia="Times New Roman" w:cs="Times New Roman"/>
          <w:szCs w:val="24"/>
        </w:rPr>
        <w:t>έκα, έντεκα ονόματα που αναφέρονται στο διαβιβαστικό για τα πέντε δεν κάνετε αναφορά; Δεν λέτε το όνομά τους! Ξέρετε για ποια πέντε; Ευάγγελος Βενιζέλος, Πικρα</w:t>
      </w:r>
      <w:r>
        <w:rPr>
          <w:rFonts w:eastAsia="Times New Roman" w:cs="Times New Roman"/>
          <w:szCs w:val="24"/>
        </w:rPr>
        <w:t>μ</w:t>
      </w:r>
      <w:r>
        <w:rPr>
          <w:rFonts w:eastAsia="Times New Roman" w:cs="Times New Roman"/>
          <w:szCs w:val="24"/>
        </w:rPr>
        <w:t>μένος, Σαλμάς, Λυκουρέντζος και Κουτρουμάνης. Δεν κάνετε αναφορά. Καθόλου. Δεν υπάρχει πράξη. Γι</w:t>
      </w:r>
      <w:r>
        <w:rPr>
          <w:rFonts w:eastAsia="Times New Roman" w:cs="Times New Roman"/>
          <w:szCs w:val="24"/>
        </w:rPr>
        <w:t xml:space="preserve">α τους υπόλοιπους κατηγορία κάνετε; Να πείτε, δηλαδή, ότι αυτοί έκαναν αυτό το κακό. Όχι. Παίρνετε απλώς αποσπάσματα επιλεκτικά από ορισμένα στοιχεία της δικογραφίας που διαβιβάστηκε, μερικά αποσπάσματα, και κάτι αναφέρετε σ’ αυτό. Θα τα δούμε, όμως, στην </w:t>
      </w:r>
      <w:r>
        <w:rPr>
          <w:rFonts w:eastAsia="Times New Roman" w:cs="Times New Roman"/>
          <w:szCs w:val="24"/>
        </w:rPr>
        <w:t>πορεία.</w:t>
      </w:r>
    </w:p>
    <w:p w14:paraId="74B8DCAE"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Τι λέει, όμως, τελικώς η πρότασή σας; Μετά ταύτα, έρχομαι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στην πρόταση για τη σύσταση. Σας τη διαβάζω: «Να συγκροτηθεί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για τη διενέργεια προκαταρκτικής εξέτασης, προκειμένου…»</w:t>
      </w:r>
      <w:r>
        <w:rPr>
          <w:rFonts w:eastAsia="Times New Roman" w:cs="Times New Roman"/>
          <w:szCs w:val="24"/>
        </w:rPr>
        <w:t>,</w:t>
      </w:r>
      <w:r>
        <w:rPr>
          <w:rFonts w:eastAsia="Times New Roman" w:cs="Times New Roman"/>
          <w:szCs w:val="24"/>
        </w:rPr>
        <w:t xml:space="preserve"> ακούστε την εντολή που θα </w:t>
      </w:r>
      <w:r>
        <w:rPr>
          <w:rFonts w:eastAsia="Times New Roman" w:cs="Times New Roman"/>
          <w:szCs w:val="24"/>
        </w:rPr>
        <w:lastRenderedPageBreak/>
        <w:t>δώσε</w:t>
      </w:r>
      <w:r>
        <w:rPr>
          <w:rFonts w:eastAsia="Times New Roman" w:cs="Times New Roman"/>
          <w:szCs w:val="24"/>
        </w:rPr>
        <w:t>τε στην επιτροπή, γιατί αυτό θα δώσετε σαν εντολή, όχι κάτι άλλο</w:t>
      </w:r>
      <w:r>
        <w:rPr>
          <w:rFonts w:eastAsia="Times New Roman" w:cs="Times New Roman"/>
          <w:szCs w:val="24"/>
        </w:rPr>
        <w:t>,</w:t>
      </w:r>
      <w:r>
        <w:rPr>
          <w:rFonts w:eastAsia="Times New Roman" w:cs="Times New Roman"/>
          <w:szCs w:val="24"/>
        </w:rPr>
        <w:t xml:space="preserve"> «…να ερευνηθεί η αρμοδιότητα της Βουλής». </w:t>
      </w:r>
    </w:p>
    <w:p w14:paraId="74B8DCAF"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γίνει μια ενδιαφέρουσα νομική συζήτηση. Εγώ τις αγαπώ τις νομικές συζητήσεις. Αλλά η Βουλή και η επιτροπή είναι νομικό </w:t>
      </w:r>
      <w:r>
        <w:rPr>
          <w:rFonts w:eastAsia="Times New Roman" w:cs="Times New Roman"/>
          <w:szCs w:val="24"/>
          <w:lang w:val="en-US"/>
        </w:rPr>
        <w:t>forum</w:t>
      </w:r>
      <w:r>
        <w:rPr>
          <w:rFonts w:eastAsia="Times New Roman" w:cs="Times New Roman"/>
          <w:szCs w:val="24"/>
        </w:rPr>
        <w:t xml:space="preserve">, που θα λέμε: «Άραγε, έχει αρμοδιότητα τη Βουλή ή μήπως και δεν έχει;». Αυτό θα είναι το αντικείμενο της συζήτησης. Εγώ λέω, όμως, ότι αυτό θέλετε. Ξέρετε γιατί το θέλετε αυτό; Εδώ είναι το κεφάλαιο σκευωρία. Φεύγουμε από τη συγκάλυψη. Γιατί; </w:t>
      </w:r>
    </w:p>
    <w:p w14:paraId="74B8DCB0" w14:textId="77777777" w:rsidR="00D8133C" w:rsidRDefault="00A7505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απ</w:t>
      </w:r>
      <w:r>
        <w:rPr>
          <w:rFonts w:eastAsia="Times New Roman" w:cs="Times New Roman"/>
          <w:szCs w:val="24"/>
        </w:rPr>
        <w:t>ό την πτέρυγα του ΣΥΡΙΖΑ)</w:t>
      </w:r>
    </w:p>
    <w:p w14:paraId="74B8DCB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Μην αντιδράτε, γιατί θα τα ακούσετε περισσότερο. </w:t>
      </w:r>
    </w:p>
    <w:p w14:paraId="74B8DCB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Γιατί; Γιατί, αφού βεβαίως όλη αυτή η ωραία δικογραφία δεν έχει τίποτα -έχει τρεις κουκουλοφόρους μάρτυρες και θα δούμε πώς αυτοί κατέληξαν κουκουλοφόροι, γιατί αυτό είναι το πιο ε</w:t>
      </w:r>
      <w:r>
        <w:rPr>
          <w:rFonts w:eastAsia="Times New Roman" w:cs="Times New Roman"/>
          <w:szCs w:val="24"/>
        </w:rPr>
        <w:t xml:space="preserve">νδιαφέρον </w:t>
      </w:r>
      <w:r>
        <w:rPr>
          <w:rFonts w:eastAsia="Times New Roman" w:cs="Times New Roman"/>
          <w:szCs w:val="24"/>
        </w:rPr>
        <w:lastRenderedPageBreak/>
        <w:t>από όλα- πού να αποτολμήσετε να διατυπώσετε κατηγορίες συγκεκριμένες; Δεν τις διατυπώσατε. Καλά. Τότε το αντικείμενο εδώ είναι ένα: Έχει αρμοδιότητα, ναι ή όχι, η Βουλή για να ασκήσει διώξεις –δηλαδή</w:t>
      </w:r>
      <w:r>
        <w:rPr>
          <w:rFonts w:eastAsia="Times New Roman" w:cs="Times New Roman"/>
          <w:szCs w:val="24"/>
        </w:rPr>
        <w:t>,</w:t>
      </w:r>
      <w:r>
        <w:rPr>
          <w:rFonts w:eastAsia="Times New Roman" w:cs="Times New Roman"/>
          <w:szCs w:val="24"/>
        </w:rPr>
        <w:t xml:space="preserve"> τι;- σχετικές με τη φερόμενη δωροδοκία; Και ν</w:t>
      </w:r>
      <w:r>
        <w:rPr>
          <w:rFonts w:eastAsia="Times New Roman" w:cs="Times New Roman"/>
          <w:szCs w:val="24"/>
        </w:rPr>
        <w:t xml:space="preserve">α πει εάν αυτή εμπίπτει στην έννοια της παράβασης καθήκοντος, δηλαδή των καθηκόντων των Υπουργών, ή όχι. </w:t>
      </w:r>
    </w:p>
    <w:p w14:paraId="74B8DCB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Ωραίο νομικό ερώτημα. Μπορεί, όμως, το «ναι» ή το «όχι» στη σύσταση αυτής της επιτροπής που κρίνει μόνο την αρμοδιότητα, κυρία Πρόεδρε, να διατυπωθεί </w:t>
      </w:r>
      <w:r>
        <w:rPr>
          <w:rFonts w:eastAsia="Times New Roman" w:cs="Times New Roman"/>
          <w:szCs w:val="24"/>
        </w:rPr>
        <w:t xml:space="preserve">με μία κάλπη. </w:t>
      </w:r>
      <w:r>
        <w:rPr>
          <w:rFonts w:eastAsia="Times New Roman" w:cs="Times New Roman"/>
          <w:szCs w:val="24"/>
        </w:rPr>
        <w:t xml:space="preserve">Γιατί εδώ δεν έχουμε κατηγορίες. Γιατί εδώ δεν έχουμε πρόσωπα. Γιατί εδώ δεν έχουμε εξατομίκευση. Γιατί, σύμφωνα με την εντολή που θα δώσετε, εδώ το μόνο το οποίο θα γίνει από αυτή την </w:t>
      </w:r>
      <w:r>
        <w:rPr>
          <w:rFonts w:eastAsia="Times New Roman" w:cs="Times New Roman"/>
          <w:szCs w:val="24"/>
        </w:rPr>
        <w:t>ε</w:t>
      </w:r>
      <w:r>
        <w:rPr>
          <w:rFonts w:eastAsia="Times New Roman" w:cs="Times New Roman"/>
          <w:szCs w:val="24"/>
        </w:rPr>
        <w:t>πιτροπή είναι μια συζήτηση περί της αρμοδιότητος. Τι θέλ</w:t>
      </w:r>
      <w:r>
        <w:rPr>
          <w:rFonts w:eastAsia="Times New Roman" w:cs="Times New Roman"/>
          <w:szCs w:val="24"/>
        </w:rPr>
        <w:t xml:space="preserve">ετε τις δέκα κάλπες τότε; Σε αυτό το </w:t>
      </w:r>
      <w:r>
        <w:rPr>
          <w:rFonts w:eastAsia="Times New Roman" w:cs="Times New Roman"/>
          <w:szCs w:val="24"/>
        </w:rPr>
        <w:lastRenderedPageBreak/>
        <w:t xml:space="preserve">ερώτημα, που θέτετε προς την Ολομέλεια, οι προτείνοντες Βουλευτές, υπάρχει μια κάλπη με μια απάντηση: «ναι» ή «όχι». Τα υπόλοιπα, θα ήθελαν πρόσωπα, κατηγορίες, λεπτομερή περιγραφή της πράξης. </w:t>
      </w:r>
    </w:p>
    <w:p w14:paraId="74B8DC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Άκουσα και μια πολύ ενδια</w:t>
      </w:r>
      <w:r>
        <w:rPr>
          <w:rFonts w:eastAsia="Times New Roman" w:cs="Times New Roman"/>
          <w:szCs w:val="24"/>
        </w:rPr>
        <w:t>φέρουσα άποψη, στα όρια του απίστευτου, αλλά το συνηθίζουμε. Λέει: «Δεν χρειάζεται περιγραφή των πράξεων». Διαβάζω τον Κανονισμό της Βουλής, άρθρο 154 παράγραφος 3: «Η πρόταση για άσκηση δίωξης πρέπει να προσδιορίζει με σαφήνεια τις πράξεις ή τις παραλείψε</w:t>
      </w:r>
      <w:r>
        <w:rPr>
          <w:rFonts w:eastAsia="Times New Roman" w:cs="Times New Roman"/>
          <w:szCs w:val="24"/>
        </w:rPr>
        <w:t>ις που σύμφωνα με το</w:t>
      </w:r>
      <w:r>
        <w:rPr>
          <w:rFonts w:eastAsia="Times New Roman" w:cs="Times New Roman"/>
          <w:szCs w:val="24"/>
        </w:rPr>
        <w:t>ν</w:t>
      </w:r>
      <w:r>
        <w:rPr>
          <w:rFonts w:eastAsia="Times New Roman" w:cs="Times New Roman"/>
          <w:szCs w:val="24"/>
        </w:rPr>
        <w:t xml:space="preserve"> νόμο για την ευθύνη των Υπουργών είναι αξιόποινες και να μνημονεύει τις διατάξεις που παραβιάστηκαν</w:t>
      </w:r>
      <w:r>
        <w:rPr>
          <w:rFonts w:eastAsia="Times New Roman" w:cs="Times New Roman"/>
          <w:szCs w:val="24"/>
        </w:rPr>
        <w:t>.</w:t>
      </w:r>
      <w:r>
        <w:rPr>
          <w:rFonts w:eastAsia="Times New Roman" w:cs="Times New Roman"/>
          <w:szCs w:val="24"/>
        </w:rPr>
        <w:t>». Και προφανώς είναι αυτονόητο, διότι θα φτάναμε εδώ να εκτοξεύουμε κατηγορίες και να ζητάμε σε ανθρώπους να εξηγήσουν, χωρίς να τους</w:t>
      </w:r>
      <w:r>
        <w:rPr>
          <w:rFonts w:eastAsia="Times New Roman" w:cs="Times New Roman"/>
          <w:szCs w:val="24"/>
        </w:rPr>
        <w:t xml:space="preserve"> έχουμε πει </w:t>
      </w:r>
      <w:r>
        <w:rPr>
          <w:rFonts w:eastAsia="Times New Roman" w:cs="Times New Roman"/>
          <w:szCs w:val="24"/>
        </w:rPr>
        <w:lastRenderedPageBreak/>
        <w:t>για ποιο πράγμα ελέγχονται. Και θα δούμε στην πορεία τι εικαζόμενα μπορεί να θεωρήσει κανείς ότι ελέγχονται, γιατί θα μιλούν όχι με βάση τη δική σας κατηγορία, που δεν την αποτολμήσατε, καθώς κατέρρευσε η σκευωρία την ώρα που τη σχεδιάζατε, αλλ</w:t>
      </w:r>
      <w:r>
        <w:rPr>
          <w:rFonts w:eastAsia="Times New Roman" w:cs="Times New Roman"/>
          <w:szCs w:val="24"/>
        </w:rPr>
        <w:t>ά θα μιλήσουν με βάση τη δικογραφία και όχι με βάση την κατηγορία, όπως δεν θα έπρεπε και όπως δεν θα όφειλαν.</w:t>
      </w:r>
    </w:p>
    <w:p w14:paraId="74B8DC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λοιπόν, η ορθή θέση εδώ θα ήταν μια κάλπη και αυτό στηρίζεται στη δική σας πρόταση, την πρόταση της σκευωρίας και της συγκάλυψης.</w:t>
      </w:r>
    </w:p>
    <w:p w14:paraId="74B8DCB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της Νέας Δημοκρατίας)</w:t>
      </w:r>
    </w:p>
    <w:p w14:paraId="74B8DC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Λοιπόν, κύριε Βορίδη, επειδή θέσατε κάποια ζητήματα…</w:t>
      </w:r>
    </w:p>
    <w:p w14:paraId="74B8DC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Δεν θέλω απάντηση από εσάς, όμως.</w:t>
      </w:r>
    </w:p>
    <w:p w14:paraId="74B8DC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όχι. Θα χρεια</w:t>
      </w:r>
      <w:r>
        <w:rPr>
          <w:rFonts w:eastAsia="Times New Roman" w:cs="Times New Roman"/>
          <w:szCs w:val="24"/>
        </w:rPr>
        <w:t>στεί σαν Πρόεδρος, για να διευκολύνω τη συζήτηση, να διαβάσω από την πρόταση, που λέτε ότι λείπουν τα εγκλήματα.</w:t>
      </w:r>
    </w:p>
    <w:p w14:paraId="74B8DC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Όπως είναι γνωστό, ξεκινά στη σελίδα 7 και 8…</w:t>
      </w:r>
    </w:p>
    <w:p w14:paraId="74B8DC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Ποια εγκλήματα;</w:t>
      </w:r>
    </w:p>
    <w:p w14:paraId="74B8DC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Ποια εγκλήματα λέτε; Κατηγορίες είναι.</w:t>
      </w:r>
    </w:p>
    <w:p w14:paraId="74B8DC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Τα οποία αποδίδονται, κύριε. Αποδίδονται κάποια εγκλήματα από το διαβιβαστικό της Εισαγγελέως Διαφθοράς. </w:t>
      </w:r>
    </w:p>
    <w:p w14:paraId="74B8DC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Τώρα αφήστε τις εντυπώσεις. Εδώ δεν θα κάνουμε μάχη εντυπώσεων. Θα μιλήσουμε επί της ουσίας.</w:t>
      </w:r>
    </w:p>
    <w:p w14:paraId="74B8DC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ΚΙΚΙΛΙΑ</w:t>
      </w:r>
      <w:r>
        <w:rPr>
          <w:rFonts w:eastAsia="Times New Roman" w:cs="Times New Roman"/>
          <w:b/>
          <w:szCs w:val="24"/>
        </w:rPr>
        <w:t>Σ:</w:t>
      </w:r>
      <w:r>
        <w:rPr>
          <w:rFonts w:eastAsia="Times New Roman" w:cs="Times New Roman"/>
          <w:szCs w:val="24"/>
        </w:rPr>
        <w:t xml:space="preserve"> Αυτό το λέμε εμείς σε σας.</w:t>
      </w:r>
    </w:p>
    <w:p w14:paraId="74B8DC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Λοιπόν, το 1 και το 2 είναι η απιστία. Το 3, στη σελίδα 8 της πρότασής μας, αναφέρεται στα εγκλήματα δωροληψίας και δωροδοκίας υπαλλήλων, που αφορούν πράξεις που τελέστηκαν.</w:t>
      </w:r>
    </w:p>
    <w:p w14:paraId="74B8DCC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Σ ΚΙΚΙΛΙΑΣ:</w:t>
      </w:r>
      <w:r>
        <w:rPr>
          <w:rFonts w:eastAsia="Times New Roman" w:cs="Times New Roman"/>
          <w:szCs w:val="24"/>
        </w:rPr>
        <w:t xml:space="preserve"> Δεν καταλαβαίνετε ότι είστε Πρόεδρος του Κοινοβουλίου;</w:t>
      </w:r>
    </w:p>
    <w:p w14:paraId="74B8DC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χρόνος και ο τόπος είναι…</w:t>
      </w:r>
    </w:p>
    <w:p w14:paraId="74B8DC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καταλαβαίνετε ότι είστε Πρόεδρος του Κοινοβουλίου και δεν μπορείτε να μιλάτε επί της ουσίας;</w:t>
      </w:r>
    </w:p>
    <w:p w14:paraId="74B8DC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Κικίλια, γιατρός δεν είστε; Καθίστε κάτω να μας πείτε.</w:t>
      </w:r>
    </w:p>
    <w:p w14:paraId="74B8DC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Απαγορεύεται να μιλάτε επί της ουσίας.</w:t>
      </w:r>
    </w:p>
    <w:p w14:paraId="74B8DC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το επόμενο, αναφέρεται στη νομιμοποίηση εσόδ</w:t>
      </w:r>
      <w:r>
        <w:rPr>
          <w:rFonts w:eastAsia="Times New Roman" w:cs="Times New Roman"/>
          <w:szCs w:val="24"/>
        </w:rPr>
        <w:t>ων από εγκληματική δραστηριότητα.</w:t>
      </w:r>
    </w:p>
    <w:p w14:paraId="74B8DC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Εδώ, κύριε Βορίδη, ως γνωστόν δεν γίνεται διάλογος.</w:t>
      </w:r>
    </w:p>
    <w:p w14:paraId="74B8DC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μου απαντήσει ο κ. Μαντάς. Δεν θέλω να απαντήσετε εσείς.</w:t>
      </w:r>
    </w:p>
    <w:p w14:paraId="74B8DC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σηκώνεται κάποιος να ρωτήσει τον </w:t>
      </w:r>
      <w:r>
        <w:rPr>
          <w:rFonts w:eastAsia="Times New Roman" w:cs="Times New Roman"/>
          <w:szCs w:val="24"/>
        </w:rPr>
        <w:t>οποιονδήποτε. Ο Πρόεδρος συντονίζει.</w:t>
      </w:r>
    </w:p>
    <w:p w14:paraId="74B8DC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Συντονίζει. Εσείς δεν συντονίζετε. Μιλάτε.</w:t>
      </w:r>
    </w:p>
    <w:p w14:paraId="74B8DC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Και είναι ακριβώς θέμα του Προέδρου αν θα το βάλει ακόμα και σε ψηφοφορία.</w:t>
      </w:r>
    </w:p>
    <w:p w14:paraId="74B8DC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Κατεβείτε να πάρετε</w:t>
      </w:r>
      <w:r>
        <w:rPr>
          <w:rFonts w:eastAsia="Times New Roman" w:cs="Times New Roman"/>
          <w:szCs w:val="24"/>
        </w:rPr>
        <w:t xml:space="preserve"> τον λόγο.</w:t>
      </w:r>
    </w:p>
    <w:p w14:paraId="74B8DC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διαβάστε το </w:t>
      </w:r>
      <w:r>
        <w:rPr>
          <w:rFonts w:eastAsia="Times New Roman" w:cs="Times New Roman"/>
          <w:szCs w:val="24"/>
        </w:rPr>
        <w:t xml:space="preserve">άρθρο </w:t>
      </w:r>
      <w:r>
        <w:rPr>
          <w:rFonts w:eastAsia="Times New Roman" w:cs="Times New Roman"/>
          <w:szCs w:val="24"/>
        </w:rPr>
        <w:t>67, γιατί δεν είναι τυχαίο το τι είπα.</w:t>
      </w:r>
    </w:p>
    <w:p w14:paraId="74B8DC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καθορίζει με βάση το </w:t>
      </w:r>
      <w:r>
        <w:rPr>
          <w:rFonts w:eastAsia="Times New Roman" w:cs="Times New Roman"/>
          <w:szCs w:val="24"/>
        </w:rPr>
        <w:t>άρθρο</w:t>
      </w:r>
      <w:r>
        <w:rPr>
          <w:rFonts w:eastAsia="Times New Roman" w:cs="Times New Roman"/>
          <w:szCs w:val="24"/>
        </w:rPr>
        <w:t xml:space="preserve"> 67 πώς θα διεξαχθεί η συζήτηση και με ποια στοιχεία.</w:t>
      </w:r>
    </w:p>
    <w:p w14:paraId="74B8DC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 καθορίσετε. Εσείς</w:t>
      </w:r>
      <w:r>
        <w:rPr>
          <w:rFonts w:eastAsia="Times New Roman" w:cs="Times New Roman"/>
          <w:szCs w:val="24"/>
        </w:rPr>
        <w:t xml:space="preserve"> μας δίνετε απαντήσεις.</w:t>
      </w:r>
    </w:p>
    <w:p w14:paraId="74B8DC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w:t>
      </w:r>
      <w:r>
        <w:rPr>
          <w:rFonts w:eastAsia="Times New Roman" w:cs="Times New Roman"/>
          <w:szCs w:val="24"/>
        </w:rPr>
        <w:t xml:space="preserve">ούτε </w:t>
      </w:r>
      <w:r>
        <w:rPr>
          <w:rFonts w:eastAsia="Times New Roman" w:cs="Times New Roman"/>
          <w:szCs w:val="24"/>
        </w:rPr>
        <w:t>εσείς ούτε κανένας</w:t>
      </w:r>
      <w:r>
        <w:rPr>
          <w:rFonts w:eastAsia="Times New Roman" w:cs="Times New Roman"/>
          <w:szCs w:val="24"/>
        </w:rPr>
        <w:t xml:space="preserve"> άλλος</w:t>
      </w:r>
      <w:r>
        <w:rPr>
          <w:rFonts w:eastAsia="Times New Roman" w:cs="Times New Roman"/>
          <w:szCs w:val="24"/>
        </w:rPr>
        <w:t xml:space="preserve"> δεν έχετε δικαίωμα να απευθύνετε ερωτήματα και να τα απαντάει όποιος εσείς επιλέγετε. </w:t>
      </w:r>
    </w:p>
    <w:p w14:paraId="74B8DC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Κανένα ερώτημα δεν έκανα. Δεν έχω καμ</w:t>
      </w:r>
      <w:r>
        <w:rPr>
          <w:rFonts w:eastAsia="Times New Roman" w:cs="Times New Roman"/>
          <w:szCs w:val="24"/>
        </w:rPr>
        <w:t>μ</w:t>
      </w:r>
      <w:r>
        <w:rPr>
          <w:rFonts w:eastAsia="Times New Roman" w:cs="Times New Roman"/>
          <w:szCs w:val="24"/>
        </w:rPr>
        <w:t>ία απορία.</w:t>
      </w:r>
    </w:p>
    <w:p w14:paraId="74B8DC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Κατά συνέπεια, σας παρακαλώ. Δεν υπάρχει έλλειψη των εγκλημάτων για τα οποία θέλετε να δημιουργήσετε την εντύπωση και πάνω στα οποία στηρίζετε τη θεωρία σας περί σκευωρίας.</w:t>
      </w:r>
    </w:p>
    <w:p w14:paraId="74B8DC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Κατά συνέπεια, προσέξτε</w:t>
      </w:r>
      <w:r>
        <w:rPr>
          <w:rFonts w:eastAsia="Times New Roman" w:cs="Times New Roman"/>
          <w:szCs w:val="24"/>
        </w:rPr>
        <w:t>,</w:t>
      </w:r>
      <w:r>
        <w:rPr>
          <w:rFonts w:eastAsia="Times New Roman" w:cs="Times New Roman"/>
          <w:szCs w:val="24"/>
        </w:rPr>
        <w:t xml:space="preserve"> επε</w:t>
      </w:r>
      <w:r>
        <w:rPr>
          <w:rFonts w:eastAsia="Times New Roman" w:cs="Times New Roman"/>
          <w:szCs w:val="24"/>
        </w:rPr>
        <w:t>ιδή δεν θα φάμε εδώ απεριόριστο χρόνο, θα δώσω τον λόγο και στους υπόλοιπους. Προχωράω με τη Δημοκρατική Συμπαράταξη, η οποία προφανώς θα κάνει το ίδιο. Μίλησε ο κ. Κουτσούκος. Τώρα θα μιλήσει ο κ. Παπαθεοδώρου.</w:t>
      </w:r>
    </w:p>
    <w:p w14:paraId="74B8DC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Κυρία Πρόεδρε, ο κ. Κ</w:t>
      </w:r>
      <w:r>
        <w:rPr>
          <w:rFonts w:eastAsia="Times New Roman" w:cs="Times New Roman"/>
          <w:szCs w:val="24"/>
        </w:rPr>
        <w:t>ουτσούκος σ</w:t>
      </w:r>
      <w:r>
        <w:rPr>
          <w:rFonts w:eastAsia="Times New Roman" w:cs="Times New Roman"/>
          <w:szCs w:val="24"/>
        </w:rPr>
        <w:t>ά</w:t>
      </w:r>
      <w:r>
        <w:rPr>
          <w:rFonts w:eastAsia="Times New Roman" w:cs="Times New Roman"/>
          <w:szCs w:val="24"/>
        </w:rPr>
        <w:t>ς έθεσε το θέμα.</w:t>
      </w:r>
    </w:p>
    <w:p w14:paraId="74B8DC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Μη διαστρεβλώνουμε, γιατί αν ξεκινήσουμε για την αποκατάσταση</w:t>
      </w:r>
      <w:r>
        <w:rPr>
          <w:rFonts w:eastAsia="Times New Roman" w:cs="Times New Roman"/>
          <w:szCs w:val="24"/>
        </w:rPr>
        <w:t>,</w:t>
      </w:r>
      <w:r>
        <w:rPr>
          <w:rFonts w:eastAsia="Times New Roman" w:cs="Times New Roman"/>
          <w:szCs w:val="24"/>
        </w:rPr>
        <w:t xml:space="preserve"> τι λέει το χαρτί, νομίζω ότι θα φάμε το πεντάωρο.</w:t>
      </w:r>
    </w:p>
    <w:p w14:paraId="74B8DC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Κυρία Πρόεδρε, είμαι πολύ ικανοποιημένος, διότι</w:t>
      </w:r>
      <w:r>
        <w:rPr>
          <w:rFonts w:eastAsia="Times New Roman" w:cs="Times New Roman"/>
          <w:szCs w:val="24"/>
        </w:rPr>
        <w:t xml:space="preserve"> δώσατε την αναμενόμενη απάντηση στο ερώτημα τι θα κάνει η Ειδική Κοινοβουλευτική Επιτροπή.  Μα, ό,τι προβλέπει ο Κανονισμός. Μόνο που δεν είναι έτσι όταν περιγράφεται η πρόταση, διότι, στην ουσία, αυτό που εισάγει ο κύριος Πρόεδρος της Βουλής, τι είναι; Ε</w:t>
      </w:r>
      <w:r>
        <w:rPr>
          <w:rFonts w:eastAsia="Times New Roman" w:cs="Times New Roman"/>
          <w:szCs w:val="24"/>
        </w:rPr>
        <w:t xml:space="preserve">ίναι η ημερήσια διάταξη -πράγματι αυτή έχει να κάνει με αυτά που προβλέπει ο Κανονισμός- που στηρίζεται, όμως, στην πρόταση. </w:t>
      </w:r>
    </w:p>
    <w:p w14:paraId="74B8DC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Λέγατε, λοιπόν, προηγουμένως, κυρία Πρόεδρε, το εξής: «Μα, περιγράφονται τα αδικήματα</w:t>
      </w:r>
      <w:r>
        <w:rPr>
          <w:rFonts w:eastAsia="Times New Roman" w:cs="Times New Roman"/>
          <w:szCs w:val="24"/>
        </w:rPr>
        <w:t>.</w:t>
      </w:r>
      <w:r>
        <w:rPr>
          <w:rFonts w:eastAsia="Times New Roman" w:cs="Times New Roman"/>
          <w:szCs w:val="24"/>
        </w:rPr>
        <w:t>». Για να δούμε, περιγράφονται τα αδικήματα;</w:t>
      </w:r>
      <w:r>
        <w:rPr>
          <w:rFonts w:eastAsia="Times New Roman" w:cs="Times New Roman"/>
          <w:szCs w:val="24"/>
        </w:rPr>
        <w:t xml:space="preserve"> </w:t>
      </w:r>
    </w:p>
    <w:p w14:paraId="74B8DC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Εμείς υποστηρίζουμε ότι η πρόταση είναι παντελώς ανυπόστατη. Επίσης, είναι παντελώς άκυρη. </w:t>
      </w:r>
    </w:p>
    <w:p w14:paraId="74B8DC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πρώτο αδίκημα, λοιπόν, κυρία Πρόεδρε -πάω με τη δική σας λογική και όχι με τη δική μου-</w:t>
      </w:r>
      <w:r>
        <w:rPr>
          <w:rFonts w:eastAsia="Times New Roman" w:cs="Times New Roman"/>
          <w:szCs w:val="24"/>
        </w:rPr>
        <w:t>,</w:t>
      </w:r>
      <w:r>
        <w:rPr>
          <w:rFonts w:eastAsia="Times New Roman" w:cs="Times New Roman"/>
          <w:szCs w:val="24"/>
        </w:rPr>
        <w:t xml:space="preserve"> περιγράφεται. Είναι η απιστία. Το δεύτερο αδίκημα, κυρία Πρόεδρε, που </w:t>
      </w:r>
      <w:r>
        <w:rPr>
          <w:rFonts w:eastAsia="Times New Roman" w:cs="Times New Roman"/>
          <w:szCs w:val="24"/>
        </w:rPr>
        <w:t>καταγγέλλεται από τους τρεις Βουλευτές της Δημοκρατικής Συμπαράταξης, περιγράφεται; Αυτό που μας λέτε ότι παραγράφεται, περιγράφεται; Δεν περιγράφεται, κυρία Πρόεδρε, γιατί μας λέτε, «…σχετικά, πάντως, με τις αναφερόμενες πράξεις στο έγγραφο…»</w:t>
      </w:r>
      <w:r>
        <w:rPr>
          <w:rFonts w:eastAsia="Times New Roman" w:cs="Times New Roman"/>
          <w:szCs w:val="24"/>
        </w:rPr>
        <w:t>,</w:t>
      </w:r>
      <w:r>
        <w:rPr>
          <w:rFonts w:eastAsia="Times New Roman" w:cs="Times New Roman"/>
          <w:szCs w:val="24"/>
        </w:rPr>
        <w:t xml:space="preserve"> αναφερόμενε</w:t>
      </w:r>
      <w:r>
        <w:rPr>
          <w:rFonts w:eastAsia="Times New Roman" w:cs="Times New Roman"/>
          <w:szCs w:val="24"/>
        </w:rPr>
        <w:t xml:space="preserve">ς πράξεις, εσείς, κύριοι Βουλευτές, δεν ξέρετε εάν οι αναφερόμενες πράξεις </w:t>
      </w:r>
      <w:r>
        <w:rPr>
          <w:rFonts w:eastAsia="Times New Roman" w:cs="Times New Roman"/>
          <w:szCs w:val="24"/>
        </w:rPr>
        <w:lastRenderedPageBreak/>
        <w:t>είναι παραγεγραμμένες!</w:t>
      </w:r>
      <w:r>
        <w:rPr>
          <w:rFonts w:eastAsia="Times New Roman" w:cs="Times New Roman"/>
          <w:szCs w:val="24"/>
        </w:rPr>
        <w:t>,</w:t>
      </w:r>
      <w:r>
        <w:rPr>
          <w:rFonts w:eastAsia="Times New Roman" w:cs="Times New Roman"/>
          <w:szCs w:val="24"/>
        </w:rPr>
        <w:t xml:space="preserve"> «…που απέστειλαν οι Βουλευτές Χριστοφιλοπούλου, Λοβέρδος και Κεγκέρογλου σχετικά με τον πρώην Υπουργό Υγείας «Π.Κ.»</w:t>
      </w:r>
      <w:r>
        <w:rPr>
          <w:rFonts w:eastAsia="Times New Roman" w:cs="Times New Roman"/>
          <w:szCs w:val="24"/>
        </w:rPr>
        <w:t>.</w:t>
      </w:r>
      <w:r>
        <w:rPr>
          <w:rFonts w:eastAsia="Times New Roman" w:cs="Times New Roman"/>
          <w:szCs w:val="24"/>
        </w:rPr>
        <w:t>». Τι είναι ο Υπουργός Υγείας, ανήλικο κα</w:t>
      </w:r>
      <w:r>
        <w:rPr>
          <w:rFonts w:eastAsia="Times New Roman" w:cs="Times New Roman"/>
          <w:szCs w:val="24"/>
        </w:rPr>
        <w:t>ι τον γράφετε με τα αρχικά του; Τι είναι; «Π.Κ.». Παναγιώτης Κουρουμπλής, για να συνεννοούμαστε. Γιατί τον γράφετε με τα αρχικά του; Και πο</w:t>
      </w:r>
      <w:r>
        <w:rPr>
          <w:rFonts w:eastAsia="Times New Roman" w:cs="Times New Roman"/>
          <w:szCs w:val="24"/>
        </w:rPr>
        <w:t>ύ</w:t>
      </w:r>
      <w:r>
        <w:rPr>
          <w:rFonts w:eastAsia="Times New Roman" w:cs="Times New Roman"/>
          <w:szCs w:val="24"/>
        </w:rPr>
        <w:t xml:space="preserve"> είναι το αδίκημα, κυρία Πρόεδρε, που περιγράφεται εδώ; Πο</w:t>
      </w:r>
      <w:r>
        <w:rPr>
          <w:rFonts w:eastAsia="Times New Roman" w:cs="Times New Roman"/>
          <w:szCs w:val="24"/>
        </w:rPr>
        <w:t>ύ</w:t>
      </w:r>
      <w:r>
        <w:rPr>
          <w:rFonts w:eastAsia="Times New Roman" w:cs="Times New Roman"/>
          <w:szCs w:val="24"/>
        </w:rPr>
        <w:t xml:space="preserve"> είναι το αδίκημα το οποίο θεωρείτε μετά στην πρότασή σας παραγεγραμμένο; </w:t>
      </w:r>
    </w:p>
    <w:p w14:paraId="74B8DC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τη μια πλευρά, κυρία Πρόεδρε, ενώ στο 3 θεωρείτε ότι θα πρέπει να γίνει διαχωρισμός για τη δωροδοκία και τη δωροληψία, εάν έχει τελεστεί κατά την άσκηση των καθηκόντων -λέτε μέσ</w:t>
      </w:r>
      <w:r>
        <w:rPr>
          <w:rFonts w:eastAsia="Times New Roman" w:cs="Times New Roman"/>
          <w:szCs w:val="24"/>
        </w:rPr>
        <w:t xml:space="preserve">α στην πρόταση την οποία υπογράψατε εσείς, ότι είναι παραγεγραμμένο </w:t>
      </w:r>
      <w:r>
        <w:rPr>
          <w:rFonts w:eastAsia="Times New Roman" w:cs="Times New Roman"/>
          <w:szCs w:val="24"/>
        </w:rPr>
        <w:lastRenderedPageBreak/>
        <w:t>και αυτό-</w:t>
      </w:r>
      <w:r>
        <w:rPr>
          <w:rFonts w:eastAsia="Times New Roman" w:cs="Times New Roman"/>
          <w:szCs w:val="24"/>
        </w:rPr>
        <w:t>,</w:t>
      </w:r>
      <w:r>
        <w:rPr>
          <w:rFonts w:eastAsia="Times New Roman" w:cs="Times New Roman"/>
          <w:szCs w:val="24"/>
        </w:rPr>
        <w:t xml:space="preserve"> από την άλλη πλευρά, εάν είναι επ’ ευκαιρία, τότε αρμοδιότητα έχει η </w:t>
      </w:r>
      <w:r>
        <w:rPr>
          <w:rFonts w:eastAsia="Times New Roman" w:cs="Times New Roman"/>
          <w:szCs w:val="24"/>
        </w:rPr>
        <w:t>δ</w:t>
      </w:r>
      <w:r>
        <w:rPr>
          <w:rFonts w:eastAsia="Times New Roman" w:cs="Times New Roman"/>
          <w:szCs w:val="24"/>
        </w:rPr>
        <w:t xml:space="preserve">ικαιοσύνη και δεν έχει η Βουλή. </w:t>
      </w:r>
    </w:p>
    <w:p w14:paraId="74B8DC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καταλήγετε σε μια πρόταση, κυρίες και κύριοι της Πλειοψηφίας, που λέει</w:t>
      </w:r>
      <w:r>
        <w:rPr>
          <w:rFonts w:eastAsia="Times New Roman" w:cs="Times New Roman"/>
          <w:szCs w:val="24"/>
        </w:rPr>
        <w:t xml:space="preserve"> το εξής καταπληκτικό: Δεν θα υπάρξει Ειδική Κοινοβουλευτική Επιτροπή, έτσι όπως την αναφέρουν τα άρθρα 153, 154 και 155, με πλήρεις ανακριτικές αρμοδιότητες που θα πάρει την υπόθεση από την αρχή, η οποία θα καλεί μάρτυρες -προστατευόμενους ή μη, θα το δού</w:t>
      </w:r>
      <w:r>
        <w:rPr>
          <w:rFonts w:eastAsia="Times New Roman" w:cs="Times New Roman"/>
          <w:szCs w:val="24"/>
        </w:rPr>
        <w:t>με-, η οποία θα καλεί τους εγκαλούμενους, η οποία, επίσης, θα μπορεί να καλεί και άλλα πολιτικά πρόσωπα, γνώστες ή δράστες της σκευωρίας.</w:t>
      </w:r>
    </w:p>
    <w:p w14:paraId="74B8DC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σας ερωτώ: Θα πάμε σύμφωνα με την πρόταση που λέει ο κύριος Πρόεδρος -γιατί είναι σύμφωνα με την πρότασή του- σε μ</w:t>
      </w:r>
      <w:r>
        <w:rPr>
          <w:rFonts w:eastAsia="Times New Roman" w:cs="Times New Roman"/>
          <w:szCs w:val="24"/>
        </w:rPr>
        <w:t xml:space="preserve">ια Ειδική Κοινοβουλευτική Επιτροπή που απλά θα συζητήσει αν </w:t>
      </w:r>
      <w:r>
        <w:rPr>
          <w:rFonts w:eastAsia="Times New Roman" w:cs="Times New Roman"/>
          <w:szCs w:val="24"/>
        </w:rPr>
        <w:lastRenderedPageBreak/>
        <w:t xml:space="preserve">έχει αρμοδιότητα; Και το καλύτερο: Σε περίπτωση αρνητική, τι θα κάνει; Θα επιβεβαιώσει την αρμοδιότητα της </w:t>
      </w:r>
      <w:r>
        <w:rPr>
          <w:rFonts w:eastAsia="Times New Roman" w:cs="Times New Roman"/>
          <w:szCs w:val="24"/>
        </w:rPr>
        <w:t>δ</w:t>
      </w:r>
      <w:r>
        <w:rPr>
          <w:rFonts w:eastAsia="Times New Roman" w:cs="Times New Roman"/>
          <w:szCs w:val="24"/>
        </w:rPr>
        <w:t>ικαιοσύνης; Θα πάει η Ειδική Κοινοβουλευτική Επιτροπή να επιβεβαιώσει εάν έχει αρμοδιότη</w:t>
      </w:r>
      <w:r>
        <w:rPr>
          <w:rFonts w:eastAsia="Times New Roman" w:cs="Times New Roman"/>
          <w:szCs w:val="24"/>
        </w:rPr>
        <w:t xml:space="preserve">τα η </w:t>
      </w:r>
      <w:r>
        <w:rPr>
          <w:rFonts w:eastAsia="Times New Roman" w:cs="Times New Roman"/>
          <w:szCs w:val="24"/>
        </w:rPr>
        <w:t>δ</w:t>
      </w:r>
      <w:r>
        <w:rPr>
          <w:rFonts w:eastAsia="Times New Roman" w:cs="Times New Roman"/>
          <w:szCs w:val="24"/>
        </w:rPr>
        <w:t>ικαιοσύνη για τη νομιμοποίηση;</w:t>
      </w:r>
    </w:p>
    <w:p w14:paraId="74B8DC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Ξέρετε τι κάνετε στην πρόταση; Είναι πολύ πονηρό. Μας λέτε ότι το 1 και το 2 είναι παραγεγραμμένα. Δεν θα ασχοληθούμε. Δεν υπάρχει άσκηση ποινικής δίωξης. Το 3, το μισό, αφορά συγκεκριμένα πρόσωπα, αυτούς που θα καθορίσ</w:t>
      </w:r>
      <w:r>
        <w:rPr>
          <w:rFonts w:eastAsia="Times New Roman" w:cs="Times New Roman"/>
          <w:szCs w:val="24"/>
        </w:rPr>
        <w:t>ετε ότι χρηματίστηκαν επ’ ευκαιρία και όχι κατά την άσκηση των καθηκόντων τους, λες και υπάρχει καθήκον να τα παίρνει ένας Υπουργός, ή δεν έχει καμμία σχέση αν τα παίρνει ένας πρώην Πρωθυπουργός. Αστειότητες! Όμως, εκεί το μισό το θεωρείτε και αυτό παραγεγ</w:t>
      </w:r>
      <w:r>
        <w:rPr>
          <w:rFonts w:eastAsia="Times New Roman" w:cs="Times New Roman"/>
          <w:szCs w:val="24"/>
        </w:rPr>
        <w:t xml:space="preserve">ραμμένο και κατά την πρότασή σας δεν θα μιλήσουμε γι’ αυτό; Μα, τι λέτε; </w:t>
      </w:r>
    </w:p>
    <w:p w14:paraId="74B8DC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σας είπε ο κ. Κουτσούκος: «Θέλετε να συστήσουμε μια Ειδική Κοινοβουλευτική Επιτροπή; Βάλτε μια κάλπη να το κάνουμε, για όλους μέσα, για όλα τα αδικήματα</w:t>
      </w:r>
      <w:r>
        <w:rPr>
          <w:rFonts w:eastAsia="Times New Roman" w:cs="Times New Roman"/>
          <w:szCs w:val="24"/>
        </w:rPr>
        <w:t>.</w:t>
      </w:r>
      <w:r>
        <w:rPr>
          <w:rFonts w:eastAsia="Times New Roman" w:cs="Times New Roman"/>
          <w:szCs w:val="24"/>
        </w:rPr>
        <w:t xml:space="preserve">». Γιατί αυτό θα </w:t>
      </w:r>
      <w:r>
        <w:rPr>
          <w:rFonts w:eastAsia="Times New Roman" w:cs="Times New Roman"/>
          <w:szCs w:val="24"/>
        </w:rPr>
        <w:t>κάνει η Ειδική Κοινοβουλευτική Επιτροπή. Τι πιστεύετε; Ότι θα πάμε να κάνουμε επιστημονικό διάλογο ο κ. Παρασκευόπουλος, εγώ, ο κ. Βορίδης και οι υπόλοιποι, για να λέμε εάν έχει ή δεν έχει αρμοδιότητα η Ειδική Κοινοβουλευτική Επιτροπή;</w:t>
      </w:r>
    </w:p>
    <w:p w14:paraId="74B8DC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Όπως είπε η κυρία Πρ</w:t>
      </w:r>
      <w:r>
        <w:rPr>
          <w:rFonts w:eastAsia="Times New Roman" w:cs="Times New Roman"/>
          <w:szCs w:val="24"/>
        </w:rPr>
        <w:t>όεδρος, η Ειδική Κοινοβουλευτική Επιτροπή ξεκινάει και έχει αρμοδιότητα από την αρχή, για να τα πάρουμε τα πράγματα από την αρχή, με όλους τους μάρτυρες και να δούμε αν είναι προστατευόμενοι και ποιοι το</w:t>
      </w:r>
      <w:r>
        <w:rPr>
          <w:rFonts w:eastAsia="Times New Roman" w:cs="Times New Roman"/>
          <w:szCs w:val="24"/>
        </w:rPr>
        <w:t>ύ</w:t>
      </w:r>
      <w:r>
        <w:rPr>
          <w:rFonts w:eastAsia="Times New Roman" w:cs="Times New Roman"/>
          <w:szCs w:val="24"/>
        </w:rPr>
        <w:t>ς προστατεύουν. Αυτή είναι η δουλειά της Ειδικής Κοι</w:t>
      </w:r>
      <w:r>
        <w:rPr>
          <w:rFonts w:eastAsia="Times New Roman" w:cs="Times New Roman"/>
          <w:szCs w:val="24"/>
        </w:rPr>
        <w:t xml:space="preserve">νοβουλευτικής Επιτροπής και όχι η </w:t>
      </w:r>
      <w:r>
        <w:rPr>
          <w:rFonts w:eastAsia="Times New Roman" w:cs="Times New Roman"/>
          <w:szCs w:val="24"/>
        </w:rPr>
        <w:lastRenderedPageBreak/>
        <w:t>διενέργεια διαλόγου περί αρμοδιότητας. Έχει αρμοδιότητα. Αυτό θα πάμε να ψηφίσουμε.</w:t>
      </w:r>
    </w:p>
    <w:p w14:paraId="74B8DCE0" w14:textId="77777777" w:rsidR="00D8133C" w:rsidRDefault="00D8133C">
      <w:pPr>
        <w:tabs>
          <w:tab w:val="left" w:pos="5386"/>
        </w:tabs>
        <w:contextualSpacing/>
        <w:rPr>
          <w:rFonts w:eastAsia="Times New Roman" w:cs="Times New Roman"/>
          <w:szCs w:val="24"/>
        </w:rPr>
      </w:pPr>
    </w:p>
    <w:p w14:paraId="74B8DCE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θα ψηφίσουμε αυτό, λοιπόν, όπου τα αδικήματα δεν τα περιγράφετε -επαναλαμβάνω- γιατί δεν γνωρίζετε γιατί κατηγορείται ο Π.Κ., ο κ. Κου</w:t>
      </w:r>
      <w:r>
        <w:rPr>
          <w:rFonts w:eastAsia="Times New Roman" w:cs="Times New Roman"/>
          <w:szCs w:val="24"/>
        </w:rPr>
        <w:t>ρουμπλής -δεν ξέρω αν το γνωρίζετε, πάντως δεν το λέει μέσα-</w:t>
      </w:r>
      <w:r>
        <w:rPr>
          <w:rFonts w:eastAsia="Times New Roman" w:cs="Times New Roman"/>
          <w:szCs w:val="24"/>
        </w:rPr>
        <w:t>,</w:t>
      </w:r>
      <w:r>
        <w:rPr>
          <w:rFonts w:eastAsia="Times New Roman" w:cs="Times New Roman"/>
          <w:szCs w:val="24"/>
        </w:rPr>
        <w:t xml:space="preserve"> θα πρέπει να τα πάρουμε από την αρχή, να δούμε αν η περίοδος του 2015, από τον Σεπτέμβριο, που ο κ. Ξανθός είναι Υπουργός Υγείας παραγράφεται ή όχι -δεν παραγράφεται-</w:t>
      </w:r>
      <w:r>
        <w:rPr>
          <w:rFonts w:eastAsia="Times New Roman" w:cs="Times New Roman"/>
          <w:szCs w:val="24"/>
        </w:rPr>
        <w:t>,</w:t>
      </w:r>
      <w:r>
        <w:rPr>
          <w:rFonts w:eastAsia="Times New Roman" w:cs="Times New Roman"/>
          <w:szCs w:val="24"/>
        </w:rPr>
        <w:t xml:space="preserve">  να ξεκινήσουμε τη συζήτησ</w:t>
      </w:r>
      <w:r>
        <w:rPr>
          <w:rFonts w:eastAsia="Times New Roman" w:cs="Times New Roman"/>
          <w:szCs w:val="24"/>
        </w:rPr>
        <w:t xml:space="preserve">η από την αρχή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rem</w:t>
      </w:r>
      <w:r>
        <w:rPr>
          <w:rFonts w:eastAsia="Times New Roman" w:cs="Times New Roman"/>
          <w:szCs w:val="24"/>
        </w:rPr>
        <w:t>, δηλαδή για όλα τα πράγματα σε σχέση με πρόσωπα. Μα, εδώ λείπουν τα μισά. Δεν λείπουν πρόσωπα εδώ; Και πο</w:t>
      </w:r>
      <w:r>
        <w:rPr>
          <w:rFonts w:eastAsia="Times New Roman" w:cs="Times New Roman"/>
          <w:szCs w:val="24"/>
        </w:rPr>
        <w:t>ύ</w:t>
      </w:r>
      <w:r>
        <w:rPr>
          <w:rFonts w:eastAsia="Times New Roman" w:cs="Times New Roman"/>
          <w:szCs w:val="24"/>
        </w:rPr>
        <w:t xml:space="preserve"> ξέρετε ποια είναι η κατάληξη πολλών από τους αναφερόμενους μέσα στη δικογραφία; </w:t>
      </w:r>
    </w:p>
    <w:p w14:paraId="74B8DCE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κυρία Πρόεδρε, ή ισχύει η πρόταση ή ισχύε</w:t>
      </w:r>
      <w:r>
        <w:rPr>
          <w:rFonts w:eastAsia="Times New Roman" w:cs="Times New Roman"/>
          <w:szCs w:val="24"/>
        </w:rPr>
        <w:t xml:space="preserve">ι η ημερήσια διάταξη. Και τα δυο δεν γίνεται. Θα μας πείτε, για να ξεκινήσουμε τη συζήτηση εδώ, τι ισχύει από τα δυο. </w:t>
      </w:r>
    </w:p>
    <w:p w14:paraId="74B8DCE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θα μας πείτε ποια είναι τα αδικήματα. Ορισμένα πράγματι αναφέρονται. Άλλα δεν αναφέρονται καθόλου. Και άλλα αναφέρονται ως παρα</w:t>
      </w:r>
      <w:r>
        <w:rPr>
          <w:rFonts w:eastAsia="Times New Roman" w:cs="Times New Roman"/>
          <w:szCs w:val="24"/>
        </w:rPr>
        <w:t xml:space="preserve">γεγραμμένα. Επομένως, επειδή εδώ θα πρέπει να ξέρουν όλοι τι συζητάμε σήμερα, θα ξεκινήσουμε τη συζήτηση από την αρχή, θα ξεκινήσουμε κανονικά. </w:t>
      </w:r>
    </w:p>
    <w:p w14:paraId="74B8DC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Ζητώ με μεγάλο σεβασμό να τοποθετηθεί ο κύριος Πρόεδρος της Βουλής που μάζεψε την πρόταση της Πλειοψηφίας. Τη μ</w:t>
      </w:r>
      <w:r>
        <w:rPr>
          <w:rFonts w:eastAsia="Times New Roman" w:cs="Times New Roman"/>
          <w:szCs w:val="24"/>
        </w:rPr>
        <w:t xml:space="preserve">αζέψατε, κύριε Πρόεδρε, διότι η πρόταση της Πλειοψηφίας δεν είναι αυτό που γράφεται στην ημερήσια διάταξη. Εσείς σωστά το κάνετε. Γράφετε αυτό που λέει ο Κανονισμός. Η πρόταση της Πλειοψηφίας </w:t>
      </w:r>
      <w:r>
        <w:rPr>
          <w:rFonts w:eastAsia="Times New Roman" w:cs="Times New Roman"/>
          <w:szCs w:val="24"/>
        </w:rPr>
        <w:lastRenderedPageBreak/>
        <w:t>είναι να πάμε να συζητήσουμε δύο, τρεις ημέρες σε δυο, τρεις συν</w:t>
      </w:r>
      <w:r>
        <w:rPr>
          <w:rFonts w:eastAsia="Times New Roman" w:cs="Times New Roman"/>
          <w:szCs w:val="24"/>
        </w:rPr>
        <w:t>εδριάσεις και να στείλουμε το</w:t>
      </w:r>
      <w:r>
        <w:rPr>
          <w:rFonts w:eastAsia="Times New Roman" w:cs="Times New Roman"/>
          <w:szCs w:val="24"/>
        </w:rPr>
        <w:t>ν</w:t>
      </w:r>
      <w:r>
        <w:rPr>
          <w:rFonts w:eastAsia="Times New Roman" w:cs="Times New Roman"/>
          <w:szCs w:val="24"/>
        </w:rPr>
        <w:t xml:space="preserve"> φάκελο στη </w:t>
      </w:r>
      <w:r>
        <w:rPr>
          <w:rFonts w:eastAsia="Times New Roman" w:cs="Times New Roman"/>
          <w:szCs w:val="24"/>
        </w:rPr>
        <w:t>δ</w:t>
      </w:r>
      <w:r>
        <w:rPr>
          <w:rFonts w:eastAsia="Times New Roman" w:cs="Times New Roman"/>
          <w:szCs w:val="24"/>
        </w:rPr>
        <w:t>ικαιοσύνη. Δεν θα γίνει έτσι, ούτε πρόκειται να στηθούν κάλπες για να σπιλωθούν πρόσωπα…</w:t>
      </w:r>
    </w:p>
    <w:p w14:paraId="74B8DC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Αλίμονο!</w:t>
      </w:r>
    </w:p>
    <w:p w14:paraId="74B8DC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…και μετά να τους πούμε «</w:t>
      </w:r>
      <w:r>
        <w:rPr>
          <w:rFonts w:eastAsia="Times New Roman" w:cs="Times New Roman"/>
          <w:szCs w:val="24"/>
        </w:rPr>
        <w:t>σ</w:t>
      </w:r>
      <w:r>
        <w:rPr>
          <w:rFonts w:eastAsia="Times New Roman" w:cs="Times New Roman"/>
          <w:szCs w:val="24"/>
        </w:rPr>
        <w:t>υγνώμη, αυτά είναι 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ικαιοσύνης, δεν έχουμε εμείς αρμοδιότητα». Αυτές είναι δίκες τις οποίες γνωρίσαμε στο παρελθόν και έχουν πολύ σκοτεινή ιστορική αναφορά. Εδώ θα συζητήσουμε για όλους και για όλα. </w:t>
      </w:r>
    </w:p>
    <w:p w14:paraId="74B8DC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Πάνω απ’ όλα, όμως, όχι κανιβαλισμό των θεσμών</w:t>
      </w:r>
      <w:r>
        <w:rPr>
          <w:rFonts w:eastAsia="Times New Roman" w:cs="Times New Roman"/>
          <w:szCs w:val="24"/>
        </w:rPr>
        <w:t>,</w:t>
      </w:r>
      <w:r>
        <w:rPr>
          <w:rFonts w:eastAsia="Times New Roman" w:cs="Times New Roman"/>
          <w:szCs w:val="24"/>
        </w:rPr>
        <w:t xml:space="preserve"> που επιχειρείται από ορισμ</w:t>
      </w:r>
      <w:r>
        <w:rPr>
          <w:rFonts w:eastAsia="Times New Roman" w:cs="Times New Roman"/>
          <w:szCs w:val="24"/>
        </w:rPr>
        <w:t xml:space="preserve">ένες πτέρυγες, όχι κανιβαλισμό των διαδικασιών. Είπατε ότι έχουμε για να τελειώσουμε μέχρι τις </w:t>
      </w:r>
      <w:r>
        <w:rPr>
          <w:rFonts w:eastAsia="Times New Roman" w:cs="Times New Roman"/>
          <w:szCs w:val="24"/>
        </w:rPr>
        <w:t>δέκα το βράδυ</w:t>
      </w:r>
      <w:r>
        <w:rPr>
          <w:rFonts w:eastAsia="Times New Roman" w:cs="Times New Roman"/>
          <w:szCs w:val="24"/>
        </w:rPr>
        <w:t>. Γιατί, κυρία Πρόεδρε; Συζητάμε ένα από τα πιο βασικά ζητήματα. Οι πάντες γνωρίζουν στο εξωτερικό ότι δέκα πρόσωπα παραπέμπονται. Για ποιο</w:t>
      </w:r>
      <w:r>
        <w:rPr>
          <w:rFonts w:eastAsia="Times New Roman" w:cs="Times New Roman"/>
          <w:szCs w:val="24"/>
        </w:rPr>
        <w:t>ν</w:t>
      </w:r>
      <w:r>
        <w:rPr>
          <w:rFonts w:eastAsia="Times New Roman" w:cs="Times New Roman"/>
          <w:szCs w:val="24"/>
        </w:rPr>
        <w:t xml:space="preserve"> λόγο θα πρέπει να το κλείσουμε σε δεκαπέντε ώρες; </w:t>
      </w:r>
    </w:p>
    <w:p w14:paraId="74B8DC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παρακαλώ, κύριε Παπαθεοδώρου. Εντάξει, το ακούσαμε. </w:t>
      </w:r>
    </w:p>
    <w:p w14:paraId="74B8DC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Ολοκλήρωσα και σας παρακαλώ πολύ να έχουμε απάντηση σε αυτό από την αρχ</w:t>
      </w:r>
      <w:r>
        <w:rPr>
          <w:rFonts w:eastAsia="Times New Roman" w:cs="Times New Roman"/>
          <w:szCs w:val="24"/>
        </w:rPr>
        <w:t xml:space="preserve">ή, γιατί αυτό κρίνει τη διαδικασία σήμερα. Εμείς θέλουμε Ειδική Κοινοβουλευτική </w:t>
      </w:r>
      <w:r>
        <w:rPr>
          <w:rFonts w:eastAsia="Times New Roman" w:cs="Times New Roman"/>
          <w:szCs w:val="24"/>
        </w:rPr>
        <w:lastRenderedPageBreak/>
        <w:t xml:space="preserve">Επιτροπή για όλα και για όλους, με πλήρεις ανακριτικές αρμοδιότητες από την αρχή. Κι εκεί δεν υπάρχουν προστατευόμενοι. Σας το εγγυώμαι. </w:t>
      </w:r>
    </w:p>
    <w:p w14:paraId="74B8DC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w:t>
      </w:r>
      <w:r>
        <w:rPr>
          <w:rFonts w:eastAsia="Times New Roman" w:cs="Times New Roman"/>
          <w:b/>
          <w:szCs w:val="24"/>
        </w:rPr>
        <w:t>λου):</w:t>
      </w:r>
      <w:r>
        <w:rPr>
          <w:rFonts w:eastAsia="Times New Roman" w:cs="Times New Roman"/>
          <w:szCs w:val="24"/>
        </w:rPr>
        <w:t xml:space="preserve"> Για να μην υπάρχει πάλι διαμαρτυρία, σας διαβάζω το άρθρο 67 παράγραφος 7. «Για τα παρεμπίπτοντα αποφαίνεται ο Πρόεδρος. Αν διατυπωθούν αντιρρήσεις, αποφασίζει η Βουλή με ανάταση ή έγερση και χωρίς άλλη συζήτηση</w:t>
      </w:r>
      <w:r>
        <w:rPr>
          <w:rFonts w:eastAsia="Times New Roman" w:cs="Times New Roman"/>
          <w:szCs w:val="24"/>
        </w:rPr>
        <w:t>.</w:t>
      </w:r>
      <w:r>
        <w:rPr>
          <w:rFonts w:eastAsia="Times New Roman" w:cs="Times New Roman"/>
          <w:szCs w:val="24"/>
        </w:rPr>
        <w:t xml:space="preserve">». </w:t>
      </w:r>
    </w:p>
    <w:p w14:paraId="74B8DC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Κατά συνέπεια, όταν προσπαθώ να απ</w:t>
      </w:r>
      <w:r>
        <w:rPr>
          <w:rFonts w:eastAsia="Times New Roman" w:cs="Times New Roman"/>
          <w:szCs w:val="24"/>
        </w:rPr>
        <w:t>αντήσω και να συνοψίσω το πλαίσιο που τίθεται από τις τοποθετήσεις, είναι στην αρμοδιότητά μου</w:t>
      </w:r>
      <w:r>
        <w:rPr>
          <w:rFonts w:eastAsia="Times New Roman" w:cs="Times New Roman"/>
          <w:szCs w:val="24"/>
        </w:rPr>
        <w:t>,</w:t>
      </w:r>
      <w:r>
        <w:rPr>
          <w:rFonts w:eastAsia="Times New Roman" w:cs="Times New Roman"/>
          <w:szCs w:val="24"/>
        </w:rPr>
        <w:t xml:space="preserve"> που το ορίζει το άρθρο 67 του Κανονισμού. Και σας ξαναλέω ότι δεν προβλέπεται από τον Κανονισμό κα</w:t>
      </w:r>
      <w:r>
        <w:rPr>
          <w:rFonts w:eastAsia="Times New Roman" w:cs="Times New Roman"/>
          <w:szCs w:val="24"/>
        </w:rPr>
        <w:t>μ</w:t>
      </w:r>
      <w:r>
        <w:rPr>
          <w:rFonts w:eastAsia="Times New Roman" w:cs="Times New Roman"/>
          <w:szCs w:val="24"/>
        </w:rPr>
        <w:t>μία άλλη δια</w:t>
      </w:r>
      <w:r>
        <w:rPr>
          <w:rFonts w:eastAsia="Times New Roman" w:cs="Times New Roman"/>
          <w:szCs w:val="24"/>
        </w:rPr>
        <w:lastRenderedPageBreak/>
        <w:t>δικασία πλην των παρεμπιπτόντων ζητημάτων. Δεν εί</w:t>
      </w:r>
      <w:r>
        <w:rPr>
          <w:rFonts w:eastAsia="Times New Roman" w:cs="Times New Roman"/>
          <w:szCs w:val="24"/>
        </w:rPr>
        <w:t>ναι εδώ ακροατήριο</w:t>
      </w:r>
      <w:r>
        <w:rPr>
          <w:rFonts w:eastAsia="Times New Roman" w:cs="Times New Roman"/>
          <w:szCs w:val="24"/>
        </w:rPr>
        <w:t>,</w:t>
      </w:r>
      <w:r>
        <w:rPr>
          <w:rFonts w:eastAsia="Times New Roman" w:cs="Times New Roman"/>
          <w:szCs w:val="24"/>
        </w:rPr>
        <w:t xml:space="preserve"> για να κάνουμε ένσταση του κλητηρίου θεσπίσματος. Δεν είναι διαδικασία νομική. </w:t>
      </w:r>
    </w:p>
    <w:p w14:paraId="74B8DC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Όλα αυτά μπορείτε να τα πείτε στην Ειδική Κοινοβουλευτική Επιτροπή, μπορείτε να τα πείτε στο Ειδικό Δικαστήριο, αν παραπεμφθούν εκεί, μπορούν, αν πάνε οι δι</w:t>
      </w:r>
      <w:r>
        <w:rPr>
          <w:rFonts w:eastAsia="Times New Roman" w:cs="Times New Roman"/>
          <w:szCs w:val="24"/>
        </w:rPr>
        <w:t xml:space="preserve">ερευνώμενοι σε οποιαδήποτε άλλη δικαστική </w:t>
      </w:r>
      <w:r>
        <w:rPr>
          <w:rFonts w:eastAsia="Times New Roman" w:cs="Times New Roman"/>
          <w:szCs w:val="24"/>
        </w:rPr>
        <w:t>διαδικασ</w:t>
      </w:r>
      <w:r>
        <w:rPr>
          <w:rFonts w:eastAsia="Times New Roman" w:cs="Times New Roman"/>
          <w:szCs w:val="24"/>
        </w:rPr>
        <w:t>ία, να τα επικαλεστούν εκεί. Δεν χάνεται κανένα δικαίωμα. Άρα δεν είναι όπως οι ενστάσεις ακυρότητας</w:t>
      </w:r>
      <w:r>
        <w:rPr>
          <w:rFonts w:eastAsia="Times New Roman" w:cs="Times New Roman"/>
          <w:szCs w:val="24"/>
        </w:rPr>
        <w:t>,</w:t>
      </w:r>
      <w:r>
        <w:rPr>
          <w:rFonts w:eastAsia="Times New Roman" w:cs="Times New Roman"/>
          <w:szCs w:val="24"/>
        </w:rPr>
        <w:t xml:space="preserve"> που πρέπει να υποβληθούν πάραυτα</w:t>
      </w:r>
      <w:r>
        <w:rPr>
          <w:rFonts w:eastAsia="Times New Roman" w:cs="Times New Roman"/>
          <w:szCs w:val="24"/>
        </w:rPr>
        <w:t>,</w:t>
      </w:r>
      <w:r>
        <w:rPr>
          <w:rFonts w:eastAsia="Times New Roman" w:cs="Times New Roman"/>
          <w:szCs w:val="24"/>
        </w:rPr>
        <w:t xml:space="preserve"> για να μη χαθεί το δικαίωμα από τον κατηγορούμενο. </w:t>
      </w:r>
    </w:p>
    <w:p w14:paraId="74B8DC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Κατά συνέπεια, σας</w:t>
      </w:r>
      <w:r>
        <w:rPr>
          <w:rFonts w:eastAsia="Times New Roman" w:cs="Times New Roman"/>
          <w:szCs w:val="24"/>
        </w:rPr>
        <w:t xml:space="preserve"> παρακαλώ πολύ, μη θέτετε ερωτήματα, γιατί θα τα απαντάω εγώ. Αν δεν θέλετε, λοιπόν, να τα απαντάω εγώ, να μη θέτετε ερωτήματα.  </w:t>
      </w:r>
    </w:p>
    <w:p w14:paraId="74B8DC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 xml:space="preserve">Αυτά είναι ερωτήματα ρητορικά. </w:t>
      </w:r>
    </w:p>
    <w:p w14:paraId="74B8DC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Συνεχίζουμε.</w:t>
      </w:r>
    </w:p>
    <w:p w14:paraId="74B8DC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Παφίλης έχ</w:t>
      </w:r>
      <w:r>
        <w:rPr>
          <w:rFonts w:eastAsia="Times New Roman" w:cs="Times New Roman"/>
          <w:szCs w:val="24"/>
        </w:rPr>
        <w:t>ει τον λόγο.</w:t>
      </w:r>
    </w:p>
    <w:p w14:paraId="74B8DC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πρέπει να τηρηθεί η σειρά!</w:t>
      </w:r>
    </w:p>
    <w:p w14:paraId="74B8DC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είναι νομικά αυτά που λέτε. </w:t>
      </w:r>
    </w:p>
    <w:p w14:paraId="74B8DCF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είναι πολιτικά. </w:t>
      </w:r>
    </w:p>
    <w:p w14:paraId="74B8DC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συγχωρείτε. Ο κ. Παππάς έχει τον λόγο.</w:t>
      </w:r>
    </w:p>
    <w:p w14:paraId="74B8DC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Παραβιάζετε τις διατάξεις… </w:t>
      </w:r>
    </w:p>
    <w:p w14:paraId="74B8DC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Αθανασίου, τα νομικά αφήστε τα, λοιπόν. Θέλετε να μιλήσετε νομικά, πολιτικά, ό,τι θέλετε; Έχετε εκπροσώπους να μιλήσουν.</w:t>
      </w:r>
    </w:p>
    <w:p w14:paraId="74B8DC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w:t>
      </w:r>
    </w:p>
    <w:p w14:paraId="74B8DC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Παππά, έχετε τον λόγο.</w:t>
      </w:r>
    </w:p>
    <w:p w14:paraId="74B8DCF9" w14:textId="77777777" w:rsidR="00D8133C" w:rsidRDefault="00A7505C">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Θα συμβάλω στη διαδικασία, κυρία Πρόεδρε, με τη συντομία του λόγου μου. </w:t>
      </w:r>
    </w:p>
    <w:p w14:paraId="74B8DCF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Θέλω να πω, απευθυνόμενος προς τη Συμπολίτευση -δηλαδή προς την Κυβέρνηση και την </w:t>
      </w:r>
      <w:r>
        <w:rPr>
          <w:rFonts w:eastAsia="Times New Roman"/>
          <w:szCs w:val="24"/>
        </w:rPr>
        <w:t>Α</w:t>
      </w:r>
      <w:r>
        <w:rPr>
          <w:rFonts w:eastAsia="Times New Roman"/>
          <w:szCs w:val="24"/>
        </w:rPr>
        <w:t xml:space="preserve">ντιπολίτευση, Αξιωματική και μη, καθώς άκουσα και τον εκπρόσωπο του ΠΑΣΟΚ, της Δημοκρατικής Συμπαράταξης ή όπως ονομάζεται πια- ότι εσείς σήμερα δεν παραβιάζετε τη νομική επιστήμη, όπως είπε προηγούμενα κάποιος </w:t>
      </w:r>
      <w:r>
        <w:rPr>
          <w:rFonts w:eastAsia="Times New Roman"/>
          <w:szCs w:val="24"/>
        </w:rPr>
        <w:lastRenderedPageBreak/>
        <w:t>εκπρόσωπος, δικηγόρος στο επάγγελμα, αλλά παρ</w:t>
      </w:r>
      <w:r>
        <w:rPr>
          <w:rFonts w:eastAsia="Times New Roman"/>
          <w:szCs w:val="24"/>
        </w:rPr>
        <w:t xml:space="preserve">αβιάζετε την κοινή λογική, όπως, επίσης, βιάζετε και την πολιτική μνήμη. </w:t>
      </w:r>
    </w:p>
    <w:p w14:paraId="74B8DCFB" w14:textId="77777777" w:rsidR="00D8133C" w:rsidRDefault="00A7505C">
      <w:pPr>
        <w:spacing w:line="600" w:lineRule="auto"/>
        <w:ind w:firstLine="720"/>
        <w:contextualSpacing/>
        <w:jc w:val="both"/>
        <w:rPr>
          <w:rFonts w:eastAsia="Times New Roman"/>
          <w:szCs w:val="24"/>
        </w:rPr>
      </w:pPr>
      <w:r>
        <w:rPr>
          <w:rFonts w:eastAsia="Times New Roman"/>
          <w:szCs w:val="24"/>
        </w:rPr>
        <w:t>Ήταν Ιανουάριος του 2013 όταν στη συζήτηση και την πρόταση που είχαν υποβάλει οι Ανεξάρτητοι Έλληνες -τότε, βέβαια, οι Ανεξάρτητοι Έλληνες ήταν στην αντιπολίτευση, δεν υπήρχαν υπουργ</w:t>
      </w:r>
      <w:r>
        <w:rPr>
          <w:rFonts w:eastAsia="Times New Roman"/>
          <w:szCs w:val="24"/>
        </w:rPr>
        <w:t>ικοί θώκοι κ.λπ.- με δική μας παρότρυνση -υπογράψαμε κι εμείς αυτή την αίτηση για δημιουργία εξεταστικής επιτροπής, η οποία αφορούσε τους κ</w:t>
      </w:r>
      <w:r>
        <w:rPr>
          <w:rFonts w:eastAsia="Times New Roman"/>
          <w:szCs w:val="24"/>
        </w:rPr>
        <w:t>υρίους</w:t>
      </w:r>
      <w:r>
        <w:rPr>
          <w:rFonts w:eastAsia="Times New Roman"/>
          <w:szCs w:val="24"/>
        </w:rPr>
        <w:t xml:space="preserve"> Παπακωνσταντίνου, Βενιζέλο, Παπαδήμο, Παπανδρέου- η μεν κυβέρνηση της Νέας Δημοκρατίας συνηγορούσε υπέρ των πο</w:t>
      </w:r>
      <w:r>
        <w:rPr>
          <w:rFonts w:eastAsia="Times New Roman"/>
          <w:szCs w:val="24"/>
        </w:rPr>
        <w:t xml:space="preserve">λλών καλπών και της ψηφοφορίας με πολλές κάλπες, επικαλούμενη και τότε και τον Κανονισμό της Βουλής και το Σύνταγμα. Κι έγιναν ομηρικές μάχες τότε -σας θυμίζω- και στη </w:t>
      </w:r>
      <w:r>
        <w:rPr>
          <w:rFonts w:eastAsia="Times New Roman"/>
          <w:szCs w:val="24"/>
        </w:rPr>
        <w:lastRenderedPageBreak/>
        <w:t xml:space="preserve">Διάσκεψη των Προέδρων αλλά και στην Ολομέλεια. Και η αντιπολίτευση τότε, </w:t>
      </w:r>
      <w:r>
        <w:rPr>
          <w:rFonts w:eastAsia="Times New Roman"/>
          <w:szCs w:val="24"/>
        </w:rPr>
        <w:t>Κ</w:t>
      </w:r>
      <w:r>
        <w:rPr>
          <w:rFonts w:eastAsia="Times New Roman"/>
          <w:szCs w:val="24"/>
        </w:rPr>
        <w:t>υβέρνηση σήμερ</w:t>
      </w:r>
      <w:r>
        <w:rPr>
          <w:rFonts w:eastAsia="Times New Roman"/>
          <w:szCs w:val="24"/>
        </w:rPr>
        <w:t>α, ο ΣΥΡΙΖΑ, και αυτοί επικαλούμενοι το Σύνταγμα και τον Κανονισμό της Βουλής έλεγαν για μία κάλπη.</w:t>
      </w:r>
    </w:p>
    <w:p w14:paraId="74B8DCF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Βλέπουμε, λοιπόν, να αποκαλύπτεστε στα μάτια του ελληνικού λαού. Και θα μιλήσω με τη λαϊκή σοφία και θα πω ότι «έχει ο καιρός γυρίσματα». Ας μην κρυβόμαστε </w:t>
      </w:r>
      <w:r>
        <w:rPr>
          <w:rFonts w:eastAsia="Times New Roman"/>
          <w:szCs w:val="24"/>
        </w:rPr>
        <w:t>πίσω από το δάχτυλό μας. Η Νέα Δημοκρατία, επειδή έχει σοβαρό πρόβλημα να προσέλθει συντεταγμένη και συμπαγής η Κοινοβουλευτική της Ομάδα στην πολλαπλή ψηφοφορία -είναι πανθομολογούμενο αυτό, δεν το λέω εγώ, όλοι το γνωρίζουν και η Νέα Δημοκρατία το γνωρίζ</w:t>
      </w:r>
      <w:r>
        <w:rPr>
          <w:rFonts w:eastAsia="Times New Roman"/>
          <w:szCs w:val="24"/>
        </w:rPr>
        <w:t>ει- γι’ αυτό προσπαθεί και ομιλεί για μία κάλπη ή εφευρίσκει το τρικ, «</w:t>
      </w:r>
      <w:r>
        <w:rPr>
          <w:rFonts w:eastAsia="Times New Roman"/>
          <w:szCs w:val="24"/>
        </w:rPr>
        <w:t>θ</w:t>
      </w:r>
      <w:r>
        <w:rPr>
          <w:rFonts w:eastAsia="Times New Roman"/>
          <w:szCs w:val="24"/>
        </w:rPr>
        <w:t>α φωνάζουμε «</w:t>
      </w:r>
      <w:r>
        <w:rPr>
          <w:rFonts w:eastAsia="Times New Roman"/>
          <w:szCs w:val="24"/>
        </w:rPr>
        <w:t>ναι</w:t>
      </w:r>
      <w:r>
        <w:rPr>
          <w:rFonts w:eastAsia="Times New Roman"/>
          <w:szCs w:val="24"/>
        </w:rPr>
        <w:t xml:space="preserve">» και θα φεύγουμε». </w:t>
      </w:r>
    </w:p>
    <w:p w14:paraId="74B8DCFD" w14:textId="77777777" w:rsidR="00D8133C" w:rsidRDefault="00A7505C">
      <w:pPr>
        <w:spacing w:line="600" w:lineRule="auto"/>
        <w:ind w:firstLine="720"/>
        <w:contextualSpacing/>
        <w:jc w:val="both"/>
        <w:rPr>
          <w:rFonts w:eastAsia="Times New Roman"/>
          <w:szCs w:val="24"/>
        </w:rPr>
      </w:pPr>
      <w:r>
        <w:rPr>
          <w:rFonts w:eastAsia="Times New Roman"/>
          <w:szCs w:val="24"/>
        </w:rPr>
        <w:lastRenderedPageBreak/>
        <w:t>Όχι, αγαπητοί. Η ψηφοφορία πρέπει να γίνει κανονικά. Η συζήτηση πρέπει να γίνει κανονικά. Εμείς λέμε ότι όλα πρέπει να βγουν στο φως και</w:t>
      </w:r>
      <w:r>
        <w:rPr>
          <w:rFonts w:eastAsia="Times New Roman"/>
          <w:szCs w:val="24"/>
        </w:rPr>
        <w:t>,</w:t>
      </w:r>
      <w:r>
        <w:rPr>
          <w:rFonts w:eastAsia="Times New Roman"/>
          <w:szCs w:val="24"/>
        </w:rPr>
        <w:t xml:space="preserve"> εφόσον βρ</w:t>
      </w:r>
      <w:r>
        <w:rPr>
          <w:rFonts w:eastAsia="Times New Roman"/>
          <w:szCs w:val="24"/>
        </w:rPr>
        <w:t xml:space="preserve">εθούν κάποιοι ένοχοι, να πάνε στη </w:t>
      </w:r>
      <w:r>
        <w:rPr>
          <w:rFonts w:eastAsia="Times New Roman"/>
          <w:szCs w:val="24"/>
        </w:rPr>
        <w:t>δ</w:t>
      </w:r>
      <w:r>
        <w:rPr>
          <w:rFonts w:eastAsia="Times New Roman"/>
          <w:szCs w:val="24"/>
        </w:rPr>
        <w:t>ικαιοσύνη και να πληρώσουν. Μέχρι τότε, είναι αθώοι, γιατί για μας ισχύει το τεκμήριο της αθωότητας</w:t>
      </w:r>
      <w:r>
        <w:rPr>
          <w:rFonts w:eastAsia="Times New Roman"/>
          <w:szCs w:val="24"/>
        </w:rPr>
        <w:t>,</w:t>
      </w:r>
      <w:r>
        <w:rPr>
          <w:rFonts w:eastAsia="Times New Roman"/>
          <w:szCs w:val="24"/>
        </w:rPr>
        <w:t xml:space="preserve"> που δεν ισχύει για εσάς όλους όταν πρόκειται για τη Χρυσή Αυγή. </w:t>
      </w:r>
    </w:p>
    <w:p w14:paraId="74B8DCFE" w14:textId="77777777" w:rsidR="00D8133C" w:rsidRDefault="00A7505C">
      <w:pPr>
        <w:spacing w:line="600" w:lineRule="auto"/>
        <w:ind w:firstLine="720"/>
        <w:contextualSpacing/>
        <w:jc w:val="both"/>
        <w:rPr>
          <w:rFonts w:eastAsia="Times New Roman"/>
          <w:szCs w:val="24"/>
        </w:rPr>
      </w:pPr>
      <w:r>
        <w:rPr>
          <w:rFonts w:eastAsia="Times New Roman"/>
          <w:szCs w:val="24"/>
        </w:rPr>
        <w:t>Και επειδή η Νέα Δημοκρατία έσκαψε τον λάκκο μόνη της κ</w:t>
      </w:r>
      <w:r>
        <w:rPr>
          <w:rFonts w:eastAsia="Times New Roman"/>
          <w:szCs w:val="24"/>
        </w:rPr>
        <w:t xml:space="preserve">αι έπεσε μέσα, οι κουκουλοφόροι, οι ψευδομάρτυρες και οι προστατευόμενοι μάρτυρες όταν ομιλούν για κατσίκια στη Μαλακάσα που σφάζουν οι «Χρυσαυγίτες» και άλλες τέτοιες αηδίες, είναι καλοί μάρτυρες, είναι καλοί προστατευόμενοι και όταν ομιλούν για </w:t>
      </w:r>
      <w:r>
        <w:rPr>
          <w:rFonts w:eastAsia="Times New Roman"/>
          <w:szCs w:val="24"/>
          <w:lang w:val="en-US"/>
        </w:rPr>
        <w:t>Samsonite</w:t>
      </w:r>
      <w:r>
        <w:rPr>
          <w:rFonts w:eastAsia="Times New Roman"/>
          <w:szCs w:val="24"/>
        </w:rPr>
        <w:t xml:space="preserve"> γεμάτα λεφτά στου Μαξίμου, στο γραφείο του Σαμαρά, είναι κακοί προστατευόμενοι μάρτυρες; Για σκεφτείτε το</w:t>
      </w:r>
      <w:r>
        <w:rPr>
          <w:rFonts w:eastAsia="Times New Roman"/>
          <w:szCs w:val="24"/>
        </w:rPr>
        <w:t>,</w:t>
      </w:r>
      <w:r>
        <w:rPr>
          <w:rFonts w:eastAsia="Times New Roman"/>
          <w:szCs w:val="24"/>
        </w:rPr>
        <w:t xml:space="preserve"> λοιπόν! </w:t>
      </w:r>
    </w:p>
    <w:p w14:paraId="74B8DCFF" w14:textId="77777777" w:rsidR="00D8133C" w:rsidRDefault="00A7505C">
      <w:pPr>
        <w:spacing w:line="600" w:lineRule="auto"/>
        <w:ind w:firstLine="720"/>
        <w:contextualSpacing/>
        <w:jc w:val="both"/>
        <w:rPr>
          <w:rFonts w:eastAsia="Times New Roman"/>
          <w:szCs w:val="24"/>
        </w:rPr>
      </w:pPr>
      <w:r>
        <w:rPr>
          <w:rFonts w:eastAsia="Times New Roman"/>
          <w:szCs w:val="24"/>
        </w:rPr>
        <w:lastRenderedPageBreak/>
        <w:t>Εν κατακλείδι, να στηθούν κανονικά οι κάλπες. Να είναι έντεκα οι κάλπες. Γιατί καλύπτετε τον κ. Κουρουμπλή; Να είναι έντεκα οι κάλπες. Θα μ</w:t>
      </w:r>
      <w:r>
        <w:rPr>
          <w:rFonts w:eastAsia="Times New Roman"/>
          <w:szCs w:val="24"/>
        </w:rPr>
        <w:t xml:space="preserve">πορούσαμε να πούμε και παραπάνω κάλπες, γιατί δεν είναι μόνο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είναι όλο το σκάνδαλο της </w:t>
      </w:r>
      <w:r>
        <w:rPr>
          <w:rFonts w:eastAsia="Times New Roman"/>
          <w:szCs w:val="24"/>
        </w:rPr>
        <w:t>Μ</w:t>
      </w:r>
      <w:r>
        <w:rPr>
          <w:rFonts w:eastAsia="Times New Roman"/>
          <w:szCs w:val="24"/>
        </w:rPr>
        <w:t xml:space="preserve">εταπολίτευσης, που βρίθει </w:t>
      </w:r>
      <w:r>
        <w:rPr>
          <w:rFonts w:eastAsia="Times New Roman"/>
          <w:szCs w:val="24"/>
        </w:rPr>
        <w:t xml:space="preserve">από </w:t>
      </w:r>
      <w:r>
        <w:rPr>
          <w:rFonts w:eastAsia="Times New Roman"/>
          <w:szCs w:val="24"/>
        </w:rPr>
        <w:t>σκάνδαλα αυτή η περίοδος…</w:t>
      </w:r>
    </w:p>
    <w:p w14:paraId="74B8DD00" w14:textId="77777777" w:rsidR="00D8133C" w:rsidRDefault="00A7505C">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w:t>
      </w:r>
      <w:r>
        <w:rPr>
          <w:rFonts w:eastAsia="Times New Roman"/>
          <w:szCs w:val="24"/>
        </w:rPr>
        <w:t>(δ</w:t>
      </w:r>
      <w:r>
        <w:rPr>
          <w:rFonts w:eastAsia="Times New Roman"/>
          <w:szCs w:val="24"/>
        </w:rPr>
        <w:t>εν ακούστηκε)</w:t>
      </w:r>
    </w:p>
    <w:p w14:paraId="74B8DD01" w14:textId="77777777" w:rsidR="00D8133C" w:rsidRDefault="00A7505C">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Τω αγνώστω Υπουργ</w:t>
      </w:r>
      <w:r>
        <w:rPr>
          <w:rFonts w:eastAsia="Times New Roman"/>
          <w:szCs w:val="24"/>
        </w:rPr>
        <w:t>ώ</w:t>
      </w:r>
      <w:r>
        <w:rPr>
          <w:rFonts w:eastAsia="Times New Roman"/>
          <w:szCs w:val="24"/>
        </w:rPr>
        <w:t>. Μην μπείτε κ</w:t>
      </w:r>
      <w:r>
        <w:rPr>
          <w:rFonts w:eastAsia="Times New Roman"/>
          <w:szCs w:val="24"/>
        </w:rPr>
        <w:t>ι εσείς μέσα, όμως, αγαπητέ. Δεν ξέρω. Αυτό είναι άλλη ιστορία. Και μη με διακόπτετε, γιατί σας ξέρουμε κι εσάς και τον ρόλο σας κ.λπ.</w:t>
      </w:r>
      <w:r>
        <w:rPr>
          <w:rFonts w:eastAsia="Times New Roman"/>
          <w:szCs w:val="24"/>
        </w:rPr>
        <w:t>.</w:t>
      </w:r>
    </w:p>
    <w:p w14:paraId="74B8DD02" w14:textId="77777777" w:rsidR="00D8133C" w:rsidRDefault="00A7505C">
      <w:pPr>
        <w:spacing w:line="600" w:lineRule="auto"/>
        <w:ind w:firstLine="720"/>
        <w:contextualSpacing/>
        <w:jc w:val="both"/>
        <w:rPr>
          <w:rFonts w:eastAsia="Times New Roman"/>
          <w:szCs w:val="24"/>
        </w:rPr>
      </w:pPr>
      <w:r>
        <w:rPr>
          <w:rFonts w:eastAsia="Times New Roman"/>
          <w:szCs w:val="24"/>
        </w:rPr>
        <w:t>Λοιπόν, στο προκείμενο: Κανονικά να στηθούν οι κάλπες, να γίνει κανονικά η ψηφοφορία, να μην προσπαθήσει κανείς εδώ πέρα</w:t>
      </w:r>
      <w:r>
        <w:rPr>
          <w:rFonts w:eastAsia="Times New Roman"/>
          <w:szCs w:val="24"/>
        </w:rPr>
        <w:t xml:space="preserve"> μέσα να δυναμιτίσει τη συζήτηση, για να γίνει η Βουλή ένα μπάχαλο και να υποβιβάσει έτσι το μεγάλο σκάνδαλο, το διεθνές σκάνδαλο </w:t>
      </w:r>
      <w:r>
        <w:rPr>
          <w:rFonts w:eastAsia="Times New Roman"/>
          <w:szCs w:val="24"/>
        </w:rPr>
        <w:lastRenderedPageBreak/>
        <w:t xml:space="preserve">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την ενδεχόμενη -τεκμήριο αθωότητας, επαναλαμβάνω- εμπλοκή πολιτικών προσώπων, των έντεκα πολιτικών προσώπων.</w:t>
      </w:r>
    </w:p>
    <w:p w14:paraId="74B8DD0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Κλείνω, κυρία Πρόεδρε, λέγοντας ότι σε κα</w:t>
      </w:r>
      <w:r>
        <w:rPr>
          <w:rFonts w:eastAsia="Times New Roman" w:cs="Times New Roman"/>
          <w:szCs w:val="24"/>
        </w:rPr>
        <w:t>μ</w:t>
      </w:r>
      <w:r>
        <w:rPr>
          <w:rFonts w:eastAsia="Times New Roman" w:cs="Times New Roman"/>
          <w:szCs w:val="24"/>
        </w:rPr>
        <w:t xml:space="preserve">μία περίπτωση, για εμάς τους Έλληνες εθνικιστές, αυτό το σκάνδαλο,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δεν μ</w:t>
      </w:r>
      <w:r>
        <w:rPr>
          <w:rFonts w:eastAsia="Times New Roman" w:cs="Times New Roman"/>
          <w:szCs w:val="24"/>
        </w:rPr>
        <w:t xml:space="preserve">πορεί να είναι η κουρτίνα που θα σκεπάσει τα μειοδοτικά και προδοτικά σχέδια της </w:t>
      </w:r>
      <w:r>
        <w:rPr>
          <w:rFonts w:eastAsia="Times New Roman" w:cs="Times New Roman"/>
          <w:szCs w:val="24"/>
        </w:rPr>
        <w:t>σ</w:t>
      </w:r>
      <w:r>
        <w:rPr>
          <w:rFonts w:eastAsia="Times New Roman" w:cs="Times New Roman"/>
          <w:szCs w:val="24"/>
        </w:rPr>
        <w:t>υγκυβέρνησης σε ό,τι αφορά το σύνολο των εθνικών μας θεμάτων.</w:t>
      </w:r>
    </w:p>
    <w:p w14:paraId="74B8DD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w:t>
      </w:r>
      <w:r>
        <w:rPr>
          <w:rFonts w:eastAsia="Times New Roman"/>
          <w:szCs w:val="24"/>
        </w:rPr>
        <w:t xml:space="preserve">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w:t>
      </w:r>
      <w:r>
        <w:rPr>
          <w:rFonts w:eastAsia="Times New Roman"/>
          <w:szCs w:val="24"/>
        </w:rPr>
        <w:lastRenderedPageBreak/>
        <w:t>κτηρίου και τον τρόπο οργάνωσης και λειτουργίας της Βουλής, δεκαέξι σπουδαστές κ</w:t>
      </w:r>
      <w:r>
        <w:rPr>
          <w:rFonts w:eastAsia="Times New Roman"/>
          <w:szCs w:val="24"/>
        </w:rPr>
        <w:t>αι μία συνοδός καθηγήτρια από τη Σχολή Νομικού Σώματος Ενόπλων Δυνάμεων.</w:t>
      </w:r>
    </w:p>
    <w:p w14:paraId="74B8DD05" w14:textId="77777777" w:rsidR="00D8133C" w:rsidRDefault="00A7505C">
      <w:pPr>
        <w:tabs>
          <w:tab w:val="left" w:pos="6787"/>
        </w:tabs>
        <w:spacing w:line="600" w:lineRule="auto"/>
        <w:ind w:left="-181" w:firstLine="720"/>
        <w:contextualSpacing/>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4B8DD06" w14:textId="77777777" w:rsidR="00D8133C" w:rsidRDefault="00A7505C">
      <w:pPr>
        <w:tabs>
          <w:tab w:val="left" w:pos="6787"/>
        </w:tabs>
        <w:spacing w:line="600" w:lineRule="auto"/>
        <w:ind w:left="-181"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4B8DD07"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Θα ακούσετε πολλά νομικά σήμερα.</w:t>
      </w:r>
    </w:p>
    <w:p w14:paraId="74B8DD08" w14:textId="77777777" w:rsidR="00D8133C" w:rsidRDefault="00A7505C">
      <w:pPr>
        <w:tabs>
          <w:tab w:val="left" w:pos="6787"/>
        </w:tabs>
        <w:spacing w:line="600" w:lineRule="auto"/>
        <w:ind w:left="-181" w:firstLine="720"/>
        <w:contextualSpacing/>
        <w:jc w:val="both"/>
        <w:rPr>
          <w:rFonts w:eastAsia="Times New Roman"/>
          <w:szCs w:val="24"/>
        </w:rPr>
      </w:pPr>
      <w:r>
        <w:rPr>
          <w:rFonts w:eastAsia="Times New Roman" w:cs="Times New Roman"/>
          <w:szCs w:val="24"/>
        </w:rPr>
        <w:t xml:space="preserve">Επίσης, </w:t>
      </w:r>
      <w:r>
        <w:rPr>
          <w:rFonts w:eastAsia="Times New Roman"/>
          <w:szCs w:val="24"/>
        </w:rPr>
        <w:t>έχω την τιμή να ανακοινώσω στο Σώμα ότι τη συνεδρίασή μας παρακολο</w:t>
      </w:r>
      <w:r>
        <w:rPr>
          <w:rFonts w:eastAsia="Times New Roman"/>
          <w:szCs w:val="24"/>
        </w:rPr>
        <w:t>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δύο συνοδ</w:t>
      </w:r>
      <w:r>
        <w:rPr>
          <w:rFonts w:eastAsia="Times New Roman"/>
          <w:szCs w:val="24"/>
        </w:rPr>
        <w:t>οί καθηγητές τους από το 7</w:t>
      </w:r>
      <w:r>
        <w:rPr>
          <w:rFonts w:eastAsia="Times New Roman"/>
          <w:szCs w:val="24"/>
          <w:vertAlign w:val="superscript"/>
        </w:rPr>
        <w:t>ο</w:t>
      </w:r>
      <w:r>
        <w:rPr>
          <w:rFonts w:eastAsia="Times New Roman"/>
          <w:szCs w:val="24"/>
        </w:rPr>
        <w:t xml:space="preserve"> Δημοτικό Σχολείο Κερατσινίου.</w:t>
      </w:r>
    </w:p>
    <w:p w14:paraId="74B8DD09" w14:textId="77777777" w:rsidR="00D8133C" w:rsidRDefault="00A7505C">
      <w:pPr>
        <w:tabs>
          <w:tab w:val="left" w:pos="6787"/>
        </w:tabs>
        <w:spacing w:line="600" w:lineRule="auto"/>
        <w:ind w:left="-181" w:firstLine="720"/>
        <w:contextualSpacing/>
        <w:jc w:val="both"/>
        <w:rPr>
          <w:rFonts w:eastAsia="Times New Roman"/>
          <w:szCs w:val="24"/>
        </w:rPr>
      </w:pPr>
      <w:r>
        <w:rPr>
          <w:rFonts w:eastAsia="Times New Roman"/>
          <w:szCs w:val="24"/>
        </w:rPr>
        <w:lastRenderedPageBreak/>
        <w:t>Η Βουλή το</w:t>
      </w:r>
      <w:r>
        <w:rPr>
          <w:rFonts w:eastAsia="Times New Roman"/>
          <w:szCs w:val="24"/>
        </w:rPr>
        <w:t>ύ</w:t>
      </w:r>
      <w:r>
        <w:rPr>
          <w:rFonts w:eastAsia="Times New Roman"/>
          <w:szCs w:val="24"/>
        </w:rPr>
        <w:t>ς καλωσορίζει.</w:t>
      </w:r>
    </w:p>
    <w:p w14:paraId="74B8DD0A" w14:textId="77777777" w:rsidR="00D8133C" w:rsidRDefault="00A7505C">
      <w:pPr>
        <w:tabs>
          <w:tab w:val="left" w:pos="6787"/>
        </w:tabs>
        <w:spacing w:line="600" w:lineRule="auto"/>
        <w:ind w:left="-181"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4B8DD0B"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Ο κ. Παφίλης έχει τον λόγο για επτά λεπτά.</w:t>
      </w:r>
    </w:p>
    <w:p w14:paraId="74B8DD0C"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Ευχαριστώ, κυρία Πρόεδρε.</w:t>
      </w:r>
    </w:p>
    <w:p w14:paraId="74B8DD0D"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Η θέση η δική μας είναι -όπως το ε</w:t>
      </w:r>
      <w:r>
        <w:rPr>
          <w:rFonts w:eastAsia="Times New Roman" w:cs="Times New Roman"/>
          <w:szCs w:val="24"/>
        </w:rPr>
        <w:t xml:space="preserve">ίπαμε και από την αρχή, χωρίς να έχουμε και αυταπάτες- ότι πρέπει να διερευνηθεί η υπόθεση μέχρι τέλους. Και λέω το «μέχρι τέλους» και επιμένω, γιατί έχουμε και ένα προηγούμενο, την υπόθεση Παπαντωνίου, η οποία κατέληξε να τη γυρίσουν στη </w:t>
      </w:r>
      <w:r>
        <w:rPr>
          <w:rFonts w:eastAsia="Times New Roman" w:cs="Times New Roman"/>
          <w:szCs w:val="24"/>
        </w:rPr>
        <w:t>δ</w:t>
      </w:r>
      <w:r>
        <w:rPr>
          <w:rFonts w:eastAsia="Times New Roman" w:cs="Times New Roman"/>
          <w:szCs w:val="24"/>
        </w:rPr>
        <w:t>ικαιοσύνη. Ήταν,</w:t>
      </w:r>
      <w:r>
        <w:rPr>
          <w:rFonts w:eastAsia="Times New Roman" w:cs="Times New Roman"/>
          <w:szCs w:val="24"/>
        </w:rPr>
        <w:t xml:space="preserve"> δηλαδή, από μια άποψη δεν θέλω να πω γελοίο, αλλά πάντως δεν ήταν σοβαρό. Παρ</w:t>
      </w:r>
      <w:r>
        <w:rPr>
          <w:rFonts w:eastAsia="Times New Roman" w:cs="Times New Roman"/>
          <w:szCs w:val="24"/>
        </w:rPr>
        <w:t xml:space="preserve">’ </w:t>
      </w:r>
      <w:r>
        <w:rPr>
          <w:rFonts w:eastAsia="Times New Roman" w:cs="Times New Roman"/>
          <w:szCs w:val="24"/>
        </w:rPr>
        <w:t>ότι το ξέρατε όλοι, πήγατε στην Ειδική Κοινοβουλευτική Επιτροπή και κανένας δεν είπε «</w:t>
      </w:r>
      <w:r>
        <w:rPr>
          <w:rFonts w:eastAsia="Times New Roman" w:cs="Times New Roman"/>
          <w:szCs w:val="24"/>
        </w:rPr>
        <w:t>όχι</w:t>
      </w:r>
      <w:r>
        <w:rPr>
          <w:rFonts w:eastAsia="Times New Roman" w:cs="Times New Roman"/>
          <w:szCs w:val="24"/>
        </w:rPr>
        <w:t xml:space="preserve">», ούτε και το ΠΑΣΟΚ. </w:t>
      </w:r>
    </w:p>
    <w:p w14:paraId="74B8DD0E"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Υποχρεωτικό είναι.</w:t>
      </w:r>
    </w:p>
    <w:p w14:paraId="74B8DD0F"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Αφήστε τα τώρα αυτά, κύριε Λάππα. Τα ξέρουμε. Κάθε μέρα νομικές ερμηνείες ακούμε. Οι δικοί σας κάνουν μια ερμηνεία, οι άλλοι κάνουν άλλη ερμηνεία, οι άλλοι κάνουν τρίτη. Κάθε ημέρα νομικές ερμηνείες είμαστε. Στην ουσία θα πάμε. Και η ουσία είναι -αυτό που</w:t>
      </w:r>
      <w:r>
        <w:rPr>
          <w:rFonts w:eastAsia="Times New Roman" w:cs="Times New Roman"/>
          <w:szCs w:val="24"/>
        </w:rPr>
        <w:t xml:space="preserve"> λέει το ΚΚΕ- ότι θα πάει κανονικά η διαδικασία μέχρι τέλους.</w:t>
      </w:r>
    </w:p>
    <w:p w14:paraId="74B8DD10"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Τα παιχνίδια που παίζονται και είναι γνωστά και τα βλέπουμε και από εσάς -εννοώ από την Κυβέρνηση- και από τα άλλα κόμματα. Τα πολιτικά παιχνίδια, θεμιτά ή αθέμιτα, είναι γνωστά. Έχουμε εμπειρία πολλών χρόνων. Είχαμε πολλές εξεταστικές εδώ. Τι έβγαλαν; Μην</w:t>
      </w:r>
      <w:r>
        <w:rPr>
          <w:rFonts w:eastAsia="Times New Roman" w:cs="Times New Roman"/>
          <w:szCs w:val="24"/>
        </w:rPr>
        <w:t xml:space="preserve"> πω. Δύο και έναν, τρεις. Αυτό ήταν όλο όλων των χρόνων. </w:t>
      </w:r>
    </w:p>
    <w:p w14:paraId="74B8DD11"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 xml:space="preserve">Εμείς, λοιπόν, λέμε ότι θα πάει κανονικά η διαδικασία, ανεξάρτητα αν έχουν παραγραφεί ή όχι αδικήματα, όχι μόνον για όσους </w:t>
      </w:r>
      <w:r>
        <w:rPr>
          <w:rFonts w:eastAsia="Times New Roman" w:cs="Times New Roman"/>
          <w:szCs w:val="24"/>
        </w:rPr>
        <w:lastRenderedPageBreak/>
        <w:t>αναφέρονται αλλά και για όσους προκύπτουν στην πορεία. Και αν έχουν σκοπό κ</w:t>
      </w:r>
      <w:r>
        <w:rPr>
          <w:rFonts w:eastAsia="Times New Roman" w:cs="Times New Roman"/>
          <w:szCs w:val="24"/>
        </w:rPr>
        <w:t>άποιοι, πρώτον, να μη φέρουν μάρτυρες, εδώ οι κουκούλες θα βγουν και τα κόλπα να τα αφήσετε. Να διαβάσετε τι λέγατε όταν πέρναγε ο νόμος το 2001 για τους μάρτυρες με την κουκούλα. Εμείς είμαστε συνεπείς. Ακόμα και σε δίκες που ήταν άλλου είδους, δεν δεχτήκ</w:t>
      </w:r>
      <w:r>
        <w:rPr>
          <w:rFonts w:eastAsia="Times New Roman" w:cs="Times New Roman"/>
          <w:szCs w:val="24"/>
        </w:rPr>
        <w:t>αμε να εξετάσουμε τέτοιους μάρτυρες. Και ο καθένας καταλαβαίνει τι εννοώ και για ποια δίκη.</w:t>
      </w:r>
    </w:p>
    <w:p w14:paraId="74B8DD12"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Επομένως θα πάμε, θα κληθούν μάρτυρες και στην πορεία, αν προκύψουν και άλλα πρόσωπα από οποιοδήποτε κόμμα, να διευρυνθεί και να βγούμε σε ένα τελικό αποτέλεσμα. Αν</w:t>
      </w:r>
      <w:r>
        <w:rPr>
          <w:rFonts w:eastAsia="Times New Roman" w:cs="Times New Roman"/>
          <w:szCs w:val="24"/>
        </w:rPr>
        <w:t xml:space="preserve"> </w:t>
      </w:r>
      <w:r>
        <w:rPr>
          <w:rFonts w:eastAsia="Times New Roman" w:cs="Times New Roman"/>
          <w:szCs w:val="24"/>
        </w:rPr>
        <w:t>-λέω- υπάρχει σκοπός άρον άρον να κλείσει, εμείς δεν πρόκειται να συμμετ</w:t>
      </w:r>
      <w:r>
        <w:rPr>
          <w:rFonts w:eastAsia="Times New Roman" w:cs="Times New Roman"/>
          <w:szCs w:val="24"/>
        </w:rPr>
        <w:t>άσ</w:t>
      </w:r>
      <w:r>
        <w:rPr>
          <w:rFonts w:eastAsia="Times New Roman" w:cs="Times New Roman"/>
          <w:szCs w:val="24"/>
        </w:rPr>
        <w:t>χουμε σε τέτοιο θέατρο. Και το λέμε καθαρά. Αν υπάρχει -λέω- τέτοιος στόχος.</w:t>
      </w:r>
    </w:p>
    <w:p w14:paraId="74B8DD13"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Άρα προτείνετε μία κάλπη.</w:t>
      </w:r>
    </w:p>
    <w:p w14:paraId="74B8DD14"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Δεύτερον, πως το καταλαβαίνουμε εμείς</w:t>
      </w:r>
      <w:r>
        <w:rPr>
          <w:rFonts w:eastAsia="Times New Roman" w:cs="Times New Roman"/>
          <w:szCs w:val="24"/>
        </w:rPr>
        <w:t xml:space="preserve"> και πώς πρέπει να είναι. Να σας πω, όμως, πρώτα κάτι; Ο ελληνικός λαός και όσοι παρακολουθούν, με όλα αυτά τα νομικά τερτίπια και όπως τα έχετε φτιάξει -γιατί εσείς τα έχετε φτιάξει- στη διερεύνηση των σκανδάλων, δεν βρίσκει άκρη.</w:t>
      </w:r>
    </w:p>
    <w:p w14:paraId="74B8DD15"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Τι λέμε, λοιπόν; Αναφέρο</w:t>
      </w:r>
      <w:r>
        <w:rPr>
          <w:rFonts w:eastAsia="Times New Roman" w:cs="Times New Roman"/>
          <w:szCs w:val="24"/>
        </w:rPr>
        <w:t>νται δέκα πρόσωπα. Είναι ένοχοι; Εμείς λέμε «</w:t>
      </w:r>
      <w:r>
        <w:rPr>
          <w:rFonts w:eastAsia="Times New Roman" w:cs="Times New Roman"/>
          <w:szCs w:val="24"/>
        </w:rPr>
        <w:t>ό</w:t>
      </w:r>
      <w:r>
        <w:rPr>
          <w:rFonts w:eastAsia="Times New Roman" w:cs="Times New Roman"/>
          <w:szCs w:val="24"/>
        </w:rPr>
        <w:t>χι, εξετάζονται αν είναι». Υπάρχουν κι άλλοι; Γιατί δεν προτείνονται; Αντί για δέκα, ας είναι έντεκα ή δώδεκα. Τέτοια πρόταση δεν ακούστηκε. Εμείς δεν έχουμε αντίρρηση να είναι και έντεκα και δώδεκα και δεκαπέν</w:t>
      </w:r>
      <w:r>
        <w:rPr>
          <w:rFonts w:eastAsia="Times New Roman" w:cs="Times New Roman"/>
          <w:szCs w:val="24"/>
        </w:rPr>
        <w:t xml:space="preserve">τε, αν προκύπτουν. Αυτή τη στιγμή, όμως, δεν μπορούμε να κάνουμε κάτι διαφορετικό και δεν αντιλαμβάνομαι γιατί τόσος θόρυβος. Πάντα έτσι ψηφίζεται. Ο καθένας θα έχει το </w:t>
      </w:r>
      <w:r>
        <w:rPr>
          <w:rFonts w:eastAsia="Times New Roman" w:cs="Times New Roman"/>
          <w:szCs w:val="24"/>
        </w:rPr>
        <w:lastRenderedPageBreak/>
        <w:t>δικαίωμα να πει «</w:t>
      </w:r>
      <w:r>
        <w:rPr>
          <w:rFonts w:eastAsia="Times New Roman" w:cs="Times New Roman"/>
          <w:szCs w:val="24"/>
        </w:rPr>
        <w:t>ναι</w:t>
      </w:r>
      <w:r>
        <w:rPr>
          <w:rFonts w:eastAsia="Times New Roman" w:cs="Times New Roman"/>
          <w:szCs w:val="24"/>
        </w:rPr>
        <w:t>», «</w:t>
      </w:r>
      <w:r>
        <w:rPr>
          <w:rFonts w:eastAsia="Times New Roman" w:cs="Times New Roman"/>
          <w:szCs w:val="24"/>
        </w:rPr>
        <w:t>όχι</w:t>
      </w:r>
      <w:r>
        <w:rPr>
          <w:rFonts w:eastAsia="Times New Roman" w:cs="Times New Roman"/>
          <w:szCs w:val="24"/>
        </w:rPr>
        <w:t>», «</w:t>
      </w:r>
      <w:r>
        <w:rPr>
          <w:rFonts w:eastAsia="Times New Roman" w:cs="Times New Roman"/>
          <w:szCs w:val="24"/>
        </w:rPr>
        <w:t>παρών</w:t>
      </w:r>
      <w:r>
        <w:rPr>
          <w:rFonts w:eastAsia="Times New Roman" w:cs="Times New Roman"/>
          <w:szCs w:val="24"/>
        </w:rPr>
        <w:t>» και ξεκινά η Ειδική Κοινοβουλευτική Επιτροπή εξετ</w:t>
      </w:r>
      <w:r>
        <w:rPr>
          <w:rFonts w:eastAsia="Times New Roman" w:cs="Times New Roman"/>
          <w:szCs w:val="24"/>
        </w:rPr>
        <w:t>άζοντας όλα, και τα παραγεγραμμένα και όλα τα υπόλοιπα.</w:t>
      </w:r>
    </w:p>
    <w:p w14:paraId="74B8DD16" w14:textId="77777777" w:rsidR="00D8133C" w:rsidRDefault="00A7505C">
      <w:pPr>
        <w:spacing w:line="600" w:lineRule="auto"/>
        <w:ind w:firstLine="720"/>
        <w:contextualSpacing/>
        <w:jc w:val="both"/>
        <w:rPr>
          <w:rFonts w:eastAsia="Times New Roman"/>
          <w:szCs w:val="24"/>
        </w:rPr>
      </w:pPr>
      <w:r>
        <w:rPr>
          <w:rFonts w:eastAsia="Times New Roman"/>
          <w:szCs w:val="24"/>
        </w:rPr>
        <w:t>Γιατί για εμάς δεν έχει σημασία εάν οι νόμοι δίνουν τη δυνατότητα να παραγράφονται αδικήματα που εκτελέστηκαν από Υπουργούς ή άλλους. Δεν είναι αυτό το θέμα. Το θέμα είναι να ανοίξει συνολικά. Αυτό εί</w:t>
      </w:r>
      <w:r>
        <w:rPr>
          <w:rFonts w:eastAsia="Times New Roman"/>
          <w:szCs w:val="24"/>
        </w:rPr>
        <w:t>ναι ένα σοβαρό ζήτημα. Και</w:t>
      </w:r>
      <w:r>
        <w:rPr>
          <w:rFonts w:eastAsia="Times New Roman"/>
          <w:szCs w:val="24"/>
        </w:rPr>
        <w:t>,</w:t>
      </w:r>
      <w:r>
        <w:rPr>
          <w:rFonts w:eastAsia="Times New Roman"/>
          <w:szCs w:val="24"/>
        </w:rPr>
        <w:t xml:space="preserve"> όσο μπορούμε, θα συμβάλουμε</w:t>
      </w:r>
      <w:r>
        <w:rPr>
          <w:rFonts w:eastAsia="Times New Roman"/>
          <w:szCs w:val="24"/>
        </w:rPr>
        <w:t>,</w:t>
      </w:r>
      <w:r>
        <w:rPr>
          <w:rFonts w:eastAsia="Times New Roman"/>
          <w:szCs w:val="24"/>
        </w:rPr>
        <w:t xml:space="preserve"> για να μάθει και ο ελληνικός λαός τι συμβαίνει με αυτά τα σκάνδαλα. Γιατί το μεγαλύτερο σκάνδαλο είναι ότι η υγεία και το φάρμακο είναι στον τζόγο της αγοράς. Και αυτό το στηρίζετε όλοι σας, στηρίζον</w:t>
      </w:r>
      <w:r>
        <w:rPr>
          <w:rFonts w:eastAsia="Times New Roman"/>
          <w:szCs w:val="24"/>
        </w:rPr>
        <w:t xml:space="preserve">τας το σύστημα. Πεθαίνει, γιατί δεν έχει να πληρώσει. Γίνεται καλά, γιατί έχει να πληρώσει. </w:t>
      </w:r>
    </w:p>
    <w:p w14:paraId="74B8DD17" w14:textId="77777777" w:rsidR="00D8133C" w:rsidRDefault="00A7505C">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Το αντίθετο κάναμε.</w:t>
      </w:r>
    </w:p>
    <w:p w14:paraId="74B8DD18" w14:textId="77777777" w:rsidR="00D8133C" w:rsidRDefault="00A7505C">
      <w:pPr>
        <w:spacing w:line="600" w:lineRule="auto"/>
        <w:ind w:firstLine="720"/>
        <w:contextualSpacing/>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Γίνονται πειραματόζωα σε όλο</w:t>
      </w:r>
      <w:r>
        <w:rPr>
          <w:rFonts w:eastAsia="Times New Roman"/>
          <w:szCs w:val="24"/>
        </w:rPr>
        <w:t>ν</w:t>
      </w:r>
      <w:r>
        <w:rPr>
          <w:rFonts w:eastAsia="Times New Roman"/>
          <w:szCs w:val="24"/>
        </w:rPr>
        <w:t xml:space="preserve"> τον κόσμο και υποστηρίζετε ένα σύστημα που η τύχη και της ίδιας της ζωής δεν β</w:t>
      </w:r>
      <w:r>
        <w:rPr>
          <w:rFonts w:eastAsia="Times New Roman"/>
          <w:szCs w:val="24"/>
        </w:rPr>
        <w:t xml:space="preserve">ρίσκεται στα χέρια της ιδιωτικής πρωτοβουλίας, αλλά των πολυεθνικών, των μεγαθηρίων. </w:t>
      </w:r>
    </w:p>
    <w:p w14:paraId="74B8DD19"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Εμείς, λοιπόν, αυτό το θέμα θέτουμε. </w:t>
      </w:r>
    </w:p>
    <w:p w14:paraId="74B8DD1A" w14:textId="77777777" w:rsidR="00D8133C" w:rsidRDefault="00A7505C">
      <w:pPr>
        <w:spacing w:line="600" w:lineRule="auto"/>
        <w:ind w:firstLine="720"/>
        <w:contextualSpacing/>
        <w:jc w:val="both"/>
        <w:rPr>
          <w:rFonts w:eastAsia="Times New Roman"/>
          <w:szCs w:val="24"/>
        </w:rPr>
      </w:pPr>
      <w:r>
        <w:rPr>
          <w:rFonts w:eastAsia="Times New Roman"/>
          <w:szCs w:val="24"/>
        </w:rPr>
        <w:t>Όσον αφορά τα άλλα περί διασυρμού κ.λπ., εδώ γίνεται χαμός. Υπάρχουν απόρρητα έγγραφα, τα οποία τα γράφουν πρώτα οι εφημερίδες και μ</w:t>
      </w:r>
      <w:r>
        <w:rPr>
          <w:rFonts w:eastAsia="Times New Roman"/>
          <w:szCs w:val="24"/>
        </w:rPr>
        <w:t xml:space="preserve">ετά τα μαθαίνουμε, όπως και η </w:t>
      </w:r>
      <w:r>
        <w:rPr>
          <w:rFonts w:eastAsia="Times New Roman"/>
          <w:szCs w:val="24"/>
        </w:rPr>
        <w:t>δ</w:t>
      </w:r>
      <w:r>
        <w:rPr>
          <w:rFonts w:eastAsia="Times New Roman"/>
          <w:szCs w:val="24"/>
        </w:rPr>
        <w:t xml:space="preserve">ικαιοσύνη. Ποιος τα κάνει όλα αυτά; Ήδη έχουν βγει όλα, κυκλοφορούν. </w:t>
      </w:r>
    </w:p>
    <w:p w14:paraId="74B8DD1B" w14:textId="77777777" w:rsidR="00D8133C" w:rsidRDefault="00A7505C">
      <w:pPr>
        <w:spacing w:line="600" w:lineRule="auto"/>
        <w:ind w:firstLine="720"/>
        <w:contextualSpacing/>
        <w:jc w:val="both"/>
        <w:rPr>
          <w:rFonts w:eastAsia="Times New Roman"/>
          <w:szCs w:val="24"/>
        </w:rPr>
      </w:pPr>
      <w:r>
        <w:rPr>
          <w:rFonts w:eastAsia="Times New Roman"/>
          <w:szCs w:val="24"/>
        </w:rPr>
        <w:t>Με αυτή τη θέση, λοιπόν, εμείς, μπορούμε να προχωρήσουμε. Σε διαφορετική περίπτωση, δεν έχουμε καμμία όρεξη και κα</w:t>
      </w:r>
      <w:r>
        <w:rPr>
          <w:rFonts w:eastAsia="Times New Roman"/>
          <w:szCs w:val="24"/>
        </w:rPr>
        <w:t>μ</w:t>
      </w:r>
      <w:r>
        <w:rPr>
          <w:rFonts w:eastAsia="Times New Roman"/>
          <w:szCs w:val="24"/>
        </w:rPr>
        <w:t>μία διάθεση να συμμετ</w:t>
      </w:r>
      <w:r>
        <w:rPr>
          <w:rFonts w:eastAsia="Times New Roman"/>
          <w:szCs w:val="24"/>
        </w:rPr>
        <w:t>άσ</w:t>
      </w:r>
      <w:r>
        <w:rPr>
          <w:rFonts w:eastAsia="Times New Roman"/>
          <w:szCs w:val="24"/>
        </w:rPr>
        <w:t>χουμε</w:t>
      </w:r>
      <w:r>
        <w:rPr>
          <w:rFonts w:eastAsia="Times New Roman"/>
          <w:szCs w:val="24"/>
        </w:rPr>
        <w:t xml:space="preserve"> ούτε θα πάρουμε την ευθύνη σε ένα θέατρο που θα αποδειχθεί στην πορεία.</w:t>
      </w:r>
    </w:p>
    <w:p w14:paraId="74B8DD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κ. Λαζαρίδης από τους Ανεξάρτητους Έλληνες.</w:t>
      </w:r>
    </w:p>
    <w:p w14:paraId="74B8DD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κυρία Πρόεδρε.</w:t>
      </w:r>
    </w:p>
    <w:p w14:paraId="74B8DD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ερμηνείες, πράγματι έχουμ</w:t>
      </w:r>
      <w:r>
        <w:rPr>
          <w:rFonts w:eastAsia="Times New Roman" w:cs="Times New Roman"/>
          <w:szCs w:val="24"/>
        </w:rPr>
        <w:t>ε χορτάσει. Και μέχρι τώρα όλες οι ερμηνείες των κομμάτων της Αντιπολίτευσης είχαν σαν αποτέλεσμα τη συγκάλυψη και τη συσκότιση σε όλα αυτά τα πράγματα, τα οποία έχουν πληγώσει τον ελληνικό λαό, έβαλαν τη χώρα στα μνημόνια και κατέστρεψαν την οικονομία και</w:t>
      </w:r>
      <w:r>
        <w:rPr>
          <w:rFonts w:eastAsia="Times New Roman" w:cs="Times New Roman"/>
          <w:szCs w:val="24"/>
        </w:rPr>
        <w:t xml:space="preserve"> την κοινωνία της χώρας.</w:t>
      </w:r>
    </w:p>
    <w:p w14:paraId="74B8DD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θα συνεχίσει κανονικά η διαδικασία. Και όσον αφορά αυτή την επιμονή της Αντιπολίτευσης για το αν θα είναι οι κάλπες δέκα ή μία, έχω να πω το εξής: Ο κάθε ένας από αυτούς </w:t>
      </w:r>
      <w:r>
        <w:rPr>
          <w:rFonts w:eastAsia="Times New Roman" w:cs="Times New Roman"/>
          <w:szCs w:val="24"/>
        </w:rPr>
        <w:lastRenderedPageBreak/>
        <w:t>τους συναδέλφους που θα ακούσουμε σήμερα για ε</w:t>
      </w:r>
      <w:r>
        <w:rPr>
          <w:rFonts w:eastAsia="Times New Roman" w:cs="Times New Roman"/>
          <w:szCs w:val="24"/>
        </w:rPr>
        <w:t xml:space="preserve">νδεχόμενες ποινικές ευθύνες, θα καταθέσει χωριστά την άποψή του. Δεν αντιμετωπίζονται όλοι συλλογικά. Ο καθένας καταθέτει την άποψή του, οπότε εμείς τους ακούμε και διαμορφώνουμε τη γνώμη μας. Δεν καταθέτει ένας την άποψή του και για τους δέκα. </w:t>
      </w:r>
    </w:p>
    <w:p w14:paraId="74B8DD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Επομένως θ</w:t>
      </w:r>
      <w:r>
        <w:rPr>
          <w:rFonts w:eastAsia="Times New Roman" w:cs="Times New Roman"/>
          <w:szCs w:val="24"/>
        </w:rPr>
        <w:t>α τους ακούσουμε χωριστά, γιατί ο καθένας είναι μια χωριστή περίπτωση, αλλά</w:t>
      </w:r>
      <w:r>
        <w:rPr>
          <w:rFonts w:eastAsia="Times New Roman" w:cs="Times New Roman"/>
          <w:szCs w:val="24"/>
        </w:rPr>
        <w:t>,</w:t>
      </w:r>
      <w:r>
        <w:rPr>
          <w:rFonts w:eastAsia="Times New Roman" w:cs="Times New Roman"/>
          <w:szCs w:val="24"/>
        </w:rPr>
        <w:t xml:space="preserve"> όταν έρθει η ώρα της ψηφοφορίας, θα ψηφίσουμε σε μια κάλπη και θα τους αντιμετωπίσουμε όλους σαν ένα πρόσωπο; Αυτό εγώ το θεωρώ παράλογο. </w:t>
      </w:r>
    </w:p>
    <w:p w14:paraId="74B8DD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Επειδή, λοιπόν, πράγματι ο καθένας είναι</w:t>
      </w:r>
      <w:r>
        <w:rPr>
          <w:rFonts w:eastAsia="Times New Roman" w:cs="Times New Roman"/>
          <w:szCs w:val="24"/>
        </w:rPr>
        <w:t xml:space="preserve"> διαφορετική περίπτωση, είναι διαφορετικές οι χρονικές περίοδοι και θα ακούσουμε με προσοχή τον κάθε συνάδελφο, γι’ αυτό εγώ συμφωνώ με τη διαδικασία και ορθώς έχουμε δέκα κάλπες.</w:t>
      </w:r>
    </w:p>
    <w:p w14:paraId="74B8DD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Άλλωστε, αυτό είναι κάτι το οποίο έγινε και στο παρελθόν. Θα ήθελα να θυμίσω</w:t>
      </w:r>
      <w:r>
        <w:rPr>
          <w:rFonts w:eastAsia="Times New Roman" w:cs="Times New Roman"/>
          <w:szCs w:val="24"/>
        </w:rPr>
        <w:t xml:space="preserve"> στους συναδέλφους την περίπτωση με τις τρε</w:t>
      </w:r>
      <w:r>
        <w:rPr>
          <w:rFonts w:eastAsia="Times New Roman" w:cs="Times New Roman"/>
          <w:szCs w:val="24"/>
        </w:rPr>
        <w:t>ι</w:t>
      </w:r>
      <w:r>
        <w:rPr>
          <w:rFonts w:eastAsia="Times New Roman" w:cs="Times New Roman"/>
          <w:szCs w:val="24"/>
        </w:rPr>
        <w:t xml:space="preserve">ς κάλπες. Έχω, μάλιστα, εδώ και τα Πρακτικά της Βουλής από τον Ιανουάριο του 2013. Και σε αυτό συμφωνήσαν και η Νέα Δημοκρατία και το ΠΑΣΟΚ. Θέλετε να πάμε παλαιότερα, στην υπόθεση με το Βατοπέδι; Έξι κάλπες δεν </w:t>
      </w:r>
      <w:r>
        <w:rPr>
          <w:rFonts w:eastAsia="Times New Roman" w:cs="Times New Roman"/>
          <w:szCs w:val="24"/>
        </w:rPr>
        <w:t>στηθήκαν εδώ; Εκεί γιατί δεν αντέδρασαν αυτά τα δύο κόμματα;</w:t>
      </w:r>
    </w:p>
    <w:p w14:paraId="74B8DD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εδώ μιλάμε για μια υποκριτική συμπεριφορά</w:t>
      </w:r>
      <w:r>
        <w:rPr>
          <w:rFonts w:eastAsia="Times New Roman" w:cs="Times New Roman"/>
          <w:szCs w:val="24"/>
        </w:rPr>
        <w:t>,</w:t>
      </w:r>
      <w:r>
        <w:rPr>
          <w:rFonts w:eastAsia="Times New Roman" w:cs="Times New Roman"/>
          <w:szCs w:val="24"/>
        </w:rPr>
        <w:t xml:space="preserve"> που έχει σαν αποτέλεσμα να κάνει αυτό που μας συνήθισαν από το παρελθόν αυτά τα κόμματα. Ξεκινούσαν οι διαδικασίες για δημιουργία εντυπώσεων και στη</w:t>
      </w:r>
      <w:r>
        <w:rPr>
          <w:rFonts w:eastAsia="Times New Roman" w:cs="Times New Roman"/>
          <w:szCs w:val="24"/>
        </w:rPr>
        <w:t xml:space="preserve"> συνέχεια, μέσα από διαδικαστικά τερτίπια, το αποτέλεσμα ήταν</w:t>
      </w:r>
      <w:r>
        <w:rPr>
          <w:rFonts w:eastAsia="Times New Roman" w:cs="Times New Roman"/>
          <w:szCs w:val="24"/>
        </w:rPr>
        <w:t>,</w:t>
      </w:r>
      <w:r>
        <w:rPr>
          <w:rFonts w:eastAsia="Times New Roman" w:cs="Times New Roman"/>
          <w:szCs w:val="24"/>
        </w:rPr>
        <w:t xml:space="preserve"> αντί να φωτίσουν υποθέσεις, να τις συσκοτίζουν και να συνεχίζουν να πληγώνουν τον ελληνικό λαό.</w:t>
      </w:r>
    </w:p>
    <w:p w14:paraId="74B8DD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κυρία Πρόεδρε. Εμείς συμφωνούμε με τη διαδικασία όπως ξεκίνησε.</w:t>
      </w:r>
    </w:p>
    <w:p w14:paraId="74B8DD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w:t>
      </w:r>
      <w:r>
        <w:rPr>
          <w:rFonts w:eastAsia="Times New Roman" w:cs="Times New Roman"/>
          <w:b/>
          <w:szCs w:val="24"/>
        </w:rPr>
        <w:t xml:space="preserve">τασία Χριστοδουλοπούλου): </w:t>
      </w:r>
      <w:r>
        <w:rPr>
          <w:rFonts w:eastAsia="Times New Roman" w:cs="Times New Roman"/>
          <w:szCs w:val="24"/>
        </w:rPr>
        <w:t>Κύριε Γεωργιάδη, εσείς θα πάρετε τον λόγο από την Ένωση Κεντρώων;</w:t>
      </w:r>
    </w:p>
    <w:p w14:paraId="74B8DD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έχει ασκηθεί ποινική δίωξη, κύριε Λαζαρίδη.</w:t>
      </w:r>
    </w:p>
    <w:p w14:paraId="74B8DD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Αθανασίου, μην απαντάτε, συγκρατηθείτε λίγο.</w:t>
      </w:r>
      <w:r>
        <w:rPr>
          <w:rFonts w:eastAsia="Times New Roman" w:cs="Times New Roman"/>
          <w:szCs w:val="24"/>
        </w:rPr>
        <w:t xml:space="preserve"> Είναι γνωστά αυτά, μπορεί να τα δει ο οποιοσδήποτε. Δεν χρειάζεται αυτό. </w:t>
      </w:r>
    </w:p>
    <w:p w14:paraId="74B8DD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Θ΄ Αντιπρόεδρος της Βουλής κ. Μάριος Γεωργιάδης. </w:t>
      </w:r>
    </w:p>
    <w:p w14:paraId="74B8DD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Ευχαριστώ, κυρία Πρόεδρε. </w:t>
      </w:r>
    </w:p>
    <w:p w14:paraId="74B8DD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καταλαβαίνετε, μέχρι στιγμής τρώμε </w:t>
      </w:r>
      <w:r>
        <w:rPr>
          <w:rFonts w:eastAsia="Times New Roman" w:cs="Times New Roman"/>
          <w:szCs w:val="24"/>
        </w:rPr>
        <w:t>χρόνο στη διαδικασία και ουσία μηδέν. Και είναι πολύ πιθανόν να καταλήξουμε στο τέλος απλώς να μιλάμε και να μην υπάρχει κα</w:t>
      </w:r>
      <w:r>
        <w:rPr>
          <w:rFonts w:eastAsia="Times New Roman" w:cs="Times New Roman"/>
          <w:szCs w:val="24"/>
        </w:rPr>
        <w:t>μ</w:t>
      </w:r>
      <w:r>
        <w:rPr>
          <w:rFonts w:eastAsia="Times New Roman" w:cs="Times New Roman"/>
          <w:szCs w:val="24"/>
        </w:rPr>
        <w:t xml:space="preserve">μία ουσία, όπως στην υπόθεση Παπαντωνίου. </w:t>
      </w:r>
    </w:p>
    <w:p w14:paraId="74B8DD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βασιζόμαστε αυτή τη στιγμή σε έωλες και αόριστες κατηγορίες και δεν μ</w:t>
      </w:r>
      <w:r>
        <w:rPr>
          <w:rFonts w:eastAsia="Times New Roman" w:cs="Times New Roman"/>
          <w:szCs w:val="24"/>
        </w:rPr>
        <w:t>πορούμε σε κα</w:t>
      </w:r>
      <w:r>
        <w:rPr>
          <w:rFonts w:eastAsia="Times New Roman" w:cs="Times New Roman"/>
          <w:szCs w:val="24"/>
        </w:rPr>
        <w:t>μ</w:t>
      </w:r>
      <w:r>
        <w:rPr>
          <w:rFonts w:eastAsia="Times New Roman" w:cs="Times New Roman"/>
          <w:szCs w:val="24"/>
        </w:rPr>
        <w:t xml:space="preserve">μία των περιπτώσεων να χαρακτηρίζουμε κουκουλοφόρους ανθρώπους οι οποίοι είναι προστατευόμενοι μάρτυρες. Για να είναι προστατευόμενοι αυτή τη στιγμή, πιθανότατα να είναι αξιόπιστοι, γιατί έτσι έχει κρίνει η δικαιοσύνη και, δεύτερον, έχουν να </w:t>
      </w:r>
      <w:r>
        <w:rPr>
          <w:rFonts w:eastAsia="Times New Roman" w:cs="Times New Roman"/>
          <w:szCs w:val="24"/>
        </w:rPr>
        <w:t xml:space="preserve">αποκαλύψουν πράγματα για τα οποία μπορεί να κινδυνεύσει η ίδια τους η ζωή, οπότε ο χαρακτηρισμός κουκουλοφόροι καλύτερα να μη χρησιμοποιείται. Θα έρθει η ώρα που θα αποκαλυφθούν και θα μιλήσουν. </w:t>
      </w:r>
    </w:p>
    <w:p w14:paraId="74B8DD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όμως, αυτό το πράγμα που συζητάμε, δείχνει σαν να είστε</w:t>
      </w:r>
      <w:r>
        <w:rPr>
          <w:rFonts w:eastAsia="Times New Roman" w:cs="Times New Roman"/>
          <w:szCs w:val="24"/>
        </w:rPr>
        <w:t xml:space="preserve"> ντυμένοι μάγοι και να βγάζετε άσους από τα μανίκια, η κάθε Κυβέρνηση να έχει στημένο στη γωνία τον αντίπαλό, να περιμένει πότε θα κάνει το λάθος</w:t>
      </w:r>
      <w:r>
        <w:rPr>
          <w:rFonts w:eastAsia="Times New Roman" w:cs="Times New Roman"/>
          <w:szCs w:val="24"/>
        </w:rPr>
        <w:t>,</w:t>
      </w:r>
      <w:r>
        <w:rPr>
          <w:rFonts w:eastAsia="Times New Roman" w:cs="Times New Roman"/>
          <w:szCs w:val="24"/>
        </w:rPr>
        <w:t xml:space="preserve"> για να βγάλει μια υπόθεση να τον χαρακτηρίσει. Δηλαδή σαν να υπάρχει ένα τεφτέρι και να κρατάει στο χέρι τον </w:t>
      </w:r>
      <w:r>
        <w:rPr>
          <w:rFonts w:eastAsia="Times New Roman" w:cs="Times New Roman"/>
          <w:szCs w:val="24"/>
        </w:rPr>
        <w:t>άλλο, πότε θα τον στήσει στη γωνία</w:t>
      </w:r>
      <w:r>
        <w:rPr>
          <w:rFonts w:eastAsia="Times New Roman" w:cs="Times New Roman"/>
          <w:szCs w:val="24"/>
        </w:rPr>
        <w:t>,</w:t>
      </w:r>
      <w:r>
        <w:rPr>
          <w:rFonts w:eastAsia="Times New Roman" w:cs="Times New Roman"/>
          <w:szCs w:val="24"/>
        </w:rPr>
        <w:t xml:space="preserve"> για να του προσδώσει μια κατηγορία. Εμείς είμαστε υπέρ του όλα στο φως, αλλά με σωστή διαδικασία και όπως πρέπει να βγουν όλα στο φως. </w:t>
      </w:r>
    </w:p>
    <w:p w14:paraId="74B8DD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είναι σωστό το ερώτημα για το αν και εφόσον θα υπάρξει ή όχι η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 αλλά εμείς πάμε να δούμε για τα άτομα τα οποία θα εξεταστούν στην </w:t>
      </w:r>
      <w:r>
        <w:rPr>
          <w:rFonts w:eastAsia="Times New Roman" w:cs="Times New Roman"/>
          <w:szCs w:val="24"/>
        </w:rPr>
        <w:t>ε</w:t>
      </w:r>
      <w:r>
        <w:rPr>
          <w:rFonts w:eastAsia="Times New Roman" w:cs="Times New Roman"/>
          <w:szCs w:val="24"/>
        </w:rPr>
        <w:t xml:space="preserve">πιτροπή πριν καν να έχουμε συμφωνήσει στο αν θα γίνει η </w:t>
      </w:r>
      <w:r>
        <w:rPr>
          <w:rFonts w:eastAsia="Times New Roman" w:cs="Times New Roman"/>
          <w:szCs w:val="24"/>
        </w:rPr>
        <w:t>ε</w:t>
      </w:r>
      <w:r>
        <w:rPr>
          <w:rFonts w:eastAsia="Times New Roman" w:cs="Times New Roman"/>
          <w:szCs w:val="24"/>
        </w:rPr>
        <w:t xml:space="preserve">πιτροπή. Δηλαδή η μία κάλπη πρέπει να υπάρξει σίγουρα για τη σύσταση της </w:t>
      </w:r>
      <w:r>
        <w:rPr>
          <w:rFonts w:eastAsia="Times New Roman" w:cs="Times New Roman"/>
          <w:szCs w:val="24"/>
        </w:rPr>
        <w:t>ε</w:t>
      </w:r>
      <w:r>
        <w:rPr>
          <w:rFonts w:eastAsia="Times New Roman" w:cs="Times New Roman"/>
          <w:szCs w:val="24"/>
        </w:rPr>
        <w:t xml:space="preserve">πιτροπής, αυτό είναι </w:t>
      </w:r>
      <w:r>
        <w:rPr>
          <w:rFonts w:eastAsia="Times New Roman" w:cs="Times New Roman"/>
          <w:szCs w:val="24"/>
        </w:rPr>
        <w:lastRenderedPageBreak/>
        <w:t xml:space="preserve">δεδομένο -εκτός κι αν θεωρήσουμε ότι η </w:t>
      </w:r>
      <w:r>
        <w:rPr>
          <w:rFonts w:eastAsia="Times New Roman" w:cs="Times New Roman"/>
          <w:szCs w:val="24"/>
        </w:rPr>
        <w:t>ε</w:t>
      </w:r>
      <w:r>
        <w:rPr>
          <w:rFonts w:eastAsia="Times New Roman" w:cs="Times New Roman"/>
          <w:szCs w:val="24"/>
        </w:rPr>
        <w:t xml:space="preserve">πιτροπή είναι δεδομένη και δεν χρειάζεται να μπούμε σε ψηφοφορία για να συσταθεί η </w:t>
      </w:r>
      <w:r>
        <w:rPr>
          <w:rFonts w:eastAsia="Times New Roman" w:cs="Times New Roman"/>
          <w:szCs w:val="24"/>
        </w:rPr>
        <w:t>ε</w:t>
      </w:r>
      <w:r>
        <w:rPr>
          <w:rFonts w:eastAsia="Times New Roman" w:cs="Times New Roman"/>
          <w:szCs w:val="24"/>
        </w:rPr>
        <w:t>πιτροπή- και μετά όλοι να μπουν στη διαδικασία. Δεν μπορώ να καταλάβω γιατί κάποιος με είκοσι λεπτά λόγου μπορε</w:t>
      </w:r>
      <w:r>
        <w:rPr>
          <w:rFonts w:eastAsia="Times New Roman" w:cs="Times New Roman"/>
          <w:szCs w:val="24"/>
        </w:rPr>
        <w:t xml:space="preserve">ί να πείσει κάποιον άλλο να μην τον ψηφίσει. </w:t>
      </w:r>
    </w:p>
    <w:p w14:paraId="74B8DD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Θέλετε να μπούμε στο ότι κάποιος πρέπει να έχει το δικαίωμα να μην εξεταστεί; Κάντε ονομαστική ψηφοφορία</w:t>
      </w:r>
      <w:r>
        <w:rPr>
          <w:rFonts w:eastAsia="Times New Roman" w:cs="Times New Roman"/>
          <w:szCs w:val="24"/>
        </w:rPr>
        <w:t>,</w:t>
      </w:r>
      <w:r>
        <w:rPr>
          <w:rFonts w:eastAsia="Times New Roman" w:cs="Times New Roman"/>
          <w:szCs w:val="24"/>
        </w:rPr>
        <w:t xml:space="preserve"> για να βγουν όλα στο φως και ποιος θέλει να προστατεύσει ποιον και ποιος θέλει να κατηγορήσει ποιον. Όχι</w:t>
      </w:r>
      <w:r>
        <w:rPr>
          <w:rFonts w:eastAsia="Times New Roman" w:cs="Times New Roman"/>
          <w:szCs w:val="24"/>
        </w:rPr>
        <w:t xml:space="preserve"> δέκα κρυφές κάλπες. Ξεχωριστά και ονομαστικά για τον καθένα. </w:t>
      </w:r>
    </w:p>
    <w:p w14:paraId="74B8DD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μάλιστα, αυτή τη στιγμή δεν μιλάμε ούτε καν για ονόματα. Μιλάμε για αριθμούς. Το ανέφερε και ο κ. Αμυράς στη Διάσκεψη </w:t>
      </w:r>
      <w:r>
        <w:rPr>
          <w:rFonts w:eastAsia="Times New Roman" w:cs="Times New Roman"/>
          <w:szCs w:val="24"/>
        </w:rPr>
        <w:lastRenderedPageBreak/>
        <w:t>των Προέδρων. Είναι το όνομα του καθενός. Ψηφίζουμε για συγκεκριμένο ά</w:t>
      </w:r>
      <w:r>
        <w:rPr>
          <w:rFonts w:eastAsia="Times New Roman" w:cs="Times New Roman"/>
          <w:szCs w:val="24"/>
        </w:rPr>
        <w:t xml:space="preserve">νθρωπο, όχι για έναν αριθμό. Και δεν καταλαβαίνω γιατί πρέπει να προστατεύσουμε κάποιους. </w:t>
      </w:r>
    </w:p>
    <w:p w14:paraId="74B8DD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Πολύ φοβάμαι ότι θα γυρίσει μπούμερανγκ όλη αυτή η υπόθεση. Προχωρήστε με τη διαδικασία, αλλά επί της ουσίας να τοποθετηθούμε, να ξεκινήσει η </w:t>
      </w:r>
      <w:r>
        <w:rPr>
          <w:rFonts w:eastAsia="Times New Roman" w:cs="Times New Roman"/>
          <w:szCs w:val="24"/>
        </w:rPr>
        <w:t>ε</w:t>
      </w:r>
      <w:r>
        <w:rPr>
          <w:rFonts w:eastAsia="Times New Roman" w:cs="Times New Roman"/>
          <w:szCs w:val="24"/>
        </w:rPr>
        <w:t>πιτροπή, να βγουν όλοι</w:t>
      </w:r>
      <w:r>
        <w:rPr>
          <w:rFonts w:eastAsia="Times New Roman" w:cs="Times New Roman"/>
          <w:szCs w:val="24"/>
        </w:rPr>
        <w:t xml:space="preserve"> μπροστά και να ανακριθούν, εξεταστούν -όπως θέλετε ονομάστε το- αλλά πάνω σε βάσιμες κατηγορίες και όχι σε συζητήσεις καφενειακού τύπου. Να είναι εμπεριστατωμένες, επιστημονικές και βασισμένες σε στοιχεία τα οποία θα είναι αυταπόδεικτα. </w:t>
      </w:r>
    </w:p>
    <w:p w14:paraId="74B8DD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w:t>
      </w:r>
      <w:r>
        <w:rPr>
          <w:rFonts w:eastAsia="Times New Roman" w:cs="Times New Roman"/>
          <w:szCs w:val="24"/>
        </w:rPr>
        <w:t xml:space="preserve">α πολύ. </w:t>
      </w:r>
    </w:p>
    <w:p w14:paraId="74B8DD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Γεώργιος Αμυράς από το Ποτάμι. </w:t>
      </w:r>
    </w:p>
    <w:p w14:paraId="74B8DD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Ευχαριστώ, κυρία Πρόεδρε.</w:t>
      </w:r>
    </w:p>
    <w:p w14:paraId="74B8DD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όταν λέμε «όλα στο φως» ή το εννοούμε ή είναι απλώς μια καραμέλα</w:t>
      </w:r>
      <w:r>
        <w:rPr>
          <w:rFonts w:eastAsia="Times New Roman" w:cs="Times New Roman"/>
          <w:szCs w:val="24"/>
        </w:rPr>
        <w:t>,</w:t>
      </w:r>
      <w:r>
        <w:rPr>
          <w:rFonts w:eastAsia="Times New Roman" w:cs="Times New Roman"/>
          <w:szCs w:val="24"/>
        </w:rPr>
        <w:t xml:space="preserve"> έτσι για να ρ</w:t>
      </w:r>
      <w:r>
        <w:rPr>
          <w:rFonts w:eastAsia="Times New Roman" w:cs="Times New Roman"/>
          <w:szCs w:val="24"/>
        </w:rPr>
        <w:t xml:space="preserve">ίχνουμε στάχτη στα μάτια. Όλα στα φως και για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αυτό καθαυτό. Σας θυμίζω πάνω από τέσσερις χιλιάδες γιατροί ήταν στο </w:t>
      </w:r>
      <w:r>
        <w:rPr>
          <w:rFonts w:eastAsia="Times New Roman" w:cs="Times New Roman"/>
          <w:szCs w:val="24"/>
          <w:lang w:val="en-US"/>
        </w:rPr>
        <w:t>payroll</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σύμφωνα με ξένα δημοσιεύματα άλλες πενήντα χιλιάδες Ελλήνων γιατρών βρίσκονται συνδεδεμ</w:t>
      </w:r>
      <w:r>
        <w:rPr>
          <w:rFonts w:eastAsia="Times New Roman" w:cs="Times New Roman"/>
          <w:szCs w:val="24"/>
        </w:rPr>
        <w:t xml:space="preserve">ένοι με άλλες φαρμακευτικές εταιρείες. Άρα σαφέστατα μας ενδιαφέρει να δούμε το θέμα της φαρμακευτικής δαπάνης και της σύνδεσης των γιατρών με την εταιρεία. Όμως, μας ενδιαφέρει βεβαίως να δούμε αν υπάρχει εμπλοκή πολιτικών προσώπων. </w:t>
      </w:r>
    </w:p>
    <w:p w14:paraId="74B8DD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πώς θα το κάνου</w:t>
      </w:r>
      <w:r>
        <w:rPr>
          <w:rFonts w:eastAsia="Times New Roman" w:cs="Times New Roman"/>
          <w:szCs w:val="24"/>
        </w:rPr>
        <w:t>με αυτό όταν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στην πρόταση της </w:t>
      </w:r>
      <w:r>
        <w:rPr>
          <w:rFonts w:eastAsia="Times New Roman" w:cs="Times New Roman"/>
          <w:szCs w:val="24"/>
        </w:rPr>
        <w:t>κ</w:t>
      </w:r>
      <w:r>
        <w:rPr>
          <w:rFonts w:eastAsia="Times New Roman" w:cs="Times New Roman"/>
          <w:szCs w:val="24"/>
        </w:rPr>
        <w:t xml:space="preserve">υβερνητικής </w:t>
      </w:r>
      <w:r>
        <w:rPr>
          <w:rFonts w:eastAsia="Times New Roman" w:cs="Times New Roman"/>
          <w:szCs w:val="24"/>
        </w:rPr>
        <w:t>π</w:t>
      </w:r>
      <w:r>
        <w:rPr>
          <w:rFonts w:eastAsia="Times New Roman" w:cs="Times New Roman"/>
          <w:szCs w:val="24"/>
        </w:rPr>
        <w:t xml:space="preserve">λειοψηφίας των ΣΥΡΙΖΑ – ΑΝΕΛ, ενώ </w:t>
      </w:r>
      <w:r>
        <w:rPr>
          <w:rFonts w:eastAsia="Times New Roman" w:cs="Times New Roman"/>
          <w:szCs w:val="24"/>
        </w:rPr>
        <w:lastRenderedPageBreak/>
        <w:t>μεν προκύπτουν πρόσωπα από τη δικογραφία</w:t>
      </w:r>
      <w:r>
        <w:rPr>
          <w:rFonts w:eastAsia="Times New Roman" w:cs="Times New Roman"/>
          <w:szCs w:val="24"/>
        </w:rPr>
        <w:t>,</w:t>
      </w:r>
      <w:r>
        <w:rPr>
          <w:rFonts w:eastAsia="Times New Roman" w:cs="Times New Roman"/>
          <w:szCs w:val="24"/>
        </w:rPr>
        <w:t xml:space="preserve"> που ένα εξ αυτών είναι και του κ. Κουρουμπλή, αλλά για την περίπτωση Κουρουμπλή 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π</w:t>
      </w:r>
      <w:r>
        <w:rPr>
          <w:rFonts w:eastAsia="Times New Roman" w:cs="Times New Roman"/>
          <w:szCs w:val="24"/>
        </w:rPr>
        <w:t>λειοψηφία αποφαίνεται «έ</w:t>
      </w:r>
      <w:r>
        <w:rPr>
          <w:rFonts w:eastAsia="Times New Roman" w:cs="Times New Roman"/>
          <w:szCs w:val="24"/>
        </w:rPr>
        <w:t>χει παραγραφεί»;</w:t>
      </w:r>
    </w:p>
    <w:p w14:paraId="74B8DD3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Δηλαδή, νομικίστικα θα το ψάξουμε, κυρίες και κύριοι συνάδελφοι, το θέμα; Δεν θα το ψάξουμε πολιτικά; Δεν λέω ότι ο κ. Κουρουμπλής ενέχεται, όπως και κανείς από τους υπολοίπους. Αυτά θα μας τα δείξει η έρευνα και η διαδικασία. Δεν μπορεί, </w:t>
      </w:r>
      <w:r>
        <w:rPr>
          <w:rFonts w:eastAsia="Times New Roman"/>
          <w:szCs w:val="24"/>
        </w:rPr>
        <w:t>όμως, η κυβερνητική πλειοψηφία να ακολουθεί το δόγμα «Γιάννης κερνάει, Γιάννης πίνει». Ναι μεν αναφέρεται στη δικογραφία ο κ. Κουρουμπλής, -ο Π.Κ. δηλαδή, ούτε καν το όνομα και το επώνυμό του δεν βάζετε ολογράφως-</w:t>
      </w:r>
      <w:r>
        <w:rPr>
          <w:rFonts w:eastAsia="Times New Roman"/>
          <w:szCs w:val="24"/>
        </w:rPr>
        <w:t>,</w:t>
      </w:r>
      <w:r>
        <w:rPr>
          <w:rFonts w:eastAsia="Times New Roman"/>
          <w:szCs w:val="24"/>
        </w:rPr>
        <w:t xml:space="preserve"> αλλά θα πρέπει να το ψάξει η </w:t>
      </w:r>
      <w:r>
        <w:rPr>
          <w:rFonts w:eastAsia="Times New Roman"/>
          <w:szCs w:val="24"/>
        </w:rPr>
        <w:t>π</w:t>
      </w:r>
      <w:r>
        <w:rPr>
          <w:rFonts w:eastAsia="Times New Roman"/>
          <w:szCs w:val="24"/>
        </w:rPr>
        <w:t>ροανακριτικ</w:t>
      </w:r>
      <w:r>
        <w:rPr>
          <w:rFonts w:eastAsia="Times New Roman"/>
          <w:szCs w:val="24"/>
        </w:rPr>
        <w:t xml:space="preserve">ή για τα υπόλοιπα δέκα πρόσωπα. </w:t>
      </w:r>
    </w:p>
    <w:p w14:paraId="74B8DD37" w14:textId="77777777" w:rsidR="00D8133C" w:rsidRDefault="00A7505C">
      <w:pPr>
        <w:spacing w:line="600" w:lineRule="auto"/>
        <w:ind w:firstLine="720"/>
        <w:contextualSpacing/>
        <w:jc w:val="both"/>
        <w:rPr>
          <w:rFonts w:eastAsia="Times New Roman"/>
          <w:szCs w:val="24"/>
        </w:rPr>
      </w:pPr>
      <w:r>
        <w:rPr>
          <w:rFonts w:eastAsia="Times New Roman"/>
          <w:szCs w:val="24"/>
        </w:rPr>
        <w:lastRenderedPageBreak/>
        <w:t>Δεν γίνεται, κυρίες και κύριοι του ΣΥΡΙΖΑ και των ΑΝΕΛ, να βγάζετε ένα στέλεχος δικό σας στην άκρη</w:t>
      </w:r>
      <w:r>
        <w:rPr>
          <w:rFonts w:eastAsia="Times New Roman"/>
          <w:szCs w:val="24"/>
        </w:rPr>
        <w:t>,</w:t>
      </w:r>
      <w:r>
        <w:rPr>
          <w:rFonts w:eastAsia="Times New Roman"/>
          <w:szCs w:val="24"/>
        </w:rPr>
        <w:t xml:space="preserve"> επικαλούμενοι παραγραφή. Δηλαδή, τι μας λέτε; Μας λέτε ότι ενδεχομένως να ευθύνεται, αλλά παραγράφηκε το αδίκημα; Εγώ δεν το υποστηρίζω αυτό. Υποστηρίζω, όμως, ότι θα πρέπει αυτή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να έχει πλήρεις ανακριτικές αρμοδιότητες, να φτάσει</w:t>
      </w:r>
      <w:r>
        <w:rPr>
          <w:rFonts w:eastAsia="Times New Roman"/>
          <w:szCs w:val="24"/>
        </w:rPr>
        <w:t xml:space="preserve"> το θέμα από το άλφα έως το ωμέγα, χωρίς περιορισμούς και χωρίς, βεβαίως, χειραγώγηση της δικαιοσύνης. </w:t>
      </w:r>
    </w:p>
    <w:p w14:paraId="74B8DD38" w14:textId="77777777" w:rsidR="00D8133C" w:rsidRDefault="00A7505C">
      <w:pPr>
        <w:spacing w:line="600" w:lineRule="auto"/>
        <w:ind w:firstLine="720"/>
        <w:contextualSpacing/>
        <w:jc w:val="both"/>
        <w:rPr>
          <w:rFonts w:eastAsia="Times New Roman"/>
          <w:szCs w:val="24"/>
        </w:rPr>
      </w:pPr>
      <w:r>
        <w:rPr>
          <w:rFonts w:eastAsia="Times New Roman"/>
          <w:szCs w:val="24"/>
        </w:rPr>
        <w:t>Η πρόταση των Σ</w:t>
      </w:r>
      <w:r>
        <w:rPr>
          <w:rFonts w:eastAsia="Times New Roman"/>
          <w:szCs w:val="24"/>
        </w:rPr>
        <w:t>ΥΡΙΖΑ - ΑΝΕΛ</w:t>
      </w:r>
      <w:r>
        <w:rPr>
          <w:rFonts w:eastAsia="Times New Roman"/>
          <w:szCs w:val="24"/>
        </w:rPr>
        <w:t xml:space="preserve"> είναι ξεκάθαρη. Λέει ότι «αυτή τη στιγμή εμείς συνεδριάζουμε για να αποφασίσουμε τη συγκρότηση Ειδικής Κοινοβουλευτικής Επιτ</w:t>
      </w:r>
      <w:r>
        <w:rPr>
          <w:rFonts w:eastAsia="Times New Roman"/>
          <w:szCs w:val="24"/>
        </w:rPr>
        <w:t xml:space="preserve">ροπής, προκειμένου να ερευνηθεί η αρμοδιότητα της Βουλής να ασκήσει ή μη σχετικές διώξεις». Πόθεν προκύπτουν τα ονόματα; Προκύπτουν από τη δικογραφία. </w:t>
      </w:r>
      <w:r>
        <w:rPr>
          <w:rFonts w:eastAsia="Times New Roman"/>
          <w:szCs w:val="24"/>
        </w:rPr>
        <w:lastRenderedPageBreak/>
        <w:t>Σας ξαναλέω. Γιατί βγάζετε έξω το όνομα του κ. Κουρουμπλή; Ή όλοι μέσα ή κανείς!</w:t>
      </w:r>
    </w:p>
    <w:p w14:paraId="74B8DD39" w14:textId="77777777" w:rsidR="00D8133C" w:rsidRDefault="00A7505C">
      <w:pPr>
        <w:spacing w:line="600" w:lineRule="auto"/>
        <w:ind w:firstLine="720"/>
        <w:contextualSpacing/>
        <w:jc w:val="both"/>
        <w:rPr>
          <w:rFonts w:eastAsia="Times New Roman"/>
          <w:szCs w:val="24"/>
        </w:rPr>
      </w:pPr>
      <w:r>
        <w:rPr>
          <w:rFonts w:eastAsia="Times New Roman"/>
          <w:szCs w:val="24"/>
        </w:rPr>
        <w:t>Και επισημαίνω, όπως είπ</w:t>
      </w:r>
      <w:r>
        <w:rPr>
          <w:rFonts w:eastAsia="Times New Roman"/>
          <w:szCs w:val="24"/>
        </w:rPr>
        <w:t>α και στη Διάσκεψη των Προέδρων χθες, ότι οι δέκα ή οι έντεκα ή οι δώδεκα ξεχωριστές κάλπες ενέχουν τον κίνδυνο να μετατραπούν, όπως στην άγρια Δύση, σε κάλπες με το όνομα του καθενός επάνω και από κάτω ένα «καταζητείται». Και βγάλτε τους αριθμούς. Γιατί β</w:t>
      </w:r>
      <w:r>
        <w:rPr>
          <w:rFonts w:eastAsia="Times New Roman"/>
          <w:szCs w:val="24"/>
        </w:rPr>
        <w:t xml:space="preserve">άζετε αριθμούς; Βάλτε ονόματα κι από κάτω ένα «καταζητείται», να είμαστε σίγουροι ότι ψάχνουμε τα συγκεκριμένα και στα σωστά πρόσωπα. </w:t>
      </w:r>
    </w:p>
    <w:p w14:paraId="74B8DD3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Άρα, κυρίες και κύριοι συνάδελφοι, εμείς στο Ποτάμι λέμε μία κάλπη για να αποφασίσουμε την </w:t>
      </w:r>
      <w:r>
        <w:rPr>
          <w:rFonts w:eastAsia="Times New Roman"/>
          <w:szCs w:val="24"/>
        </w:rPr>
        <w:t>π</w:t>
      </w:r>
      <w:r>
        <w:rPr>
          <w:rFonts w:eastAsia="Times New Roman"/>
          <w:szCs w:val="24"/>
        </w:rPr>
        <w:t xml:space="preserve">ροανακριτική ή όχι και η </w:t>
      </w:r>
      <w:r>
        <w:rPr>
          <w:rFonts w:eastAsia="Times New Roman"/>
          <w:szCs w:val="24"/>
        </w:rPr>
        <w:t>π</w:t>
      </w:r>
      <w:r>
        <w:rPr>
          <w:rFonts w:eastAsia="Times New Roman"/>
          <w:szCs w:val="24"/>
        </w:rPr>
        <w:t>ροκ</w:t>
      </w:r>
      <w:r>
        <w:rPr>
          <w:rFonts w:eastAsia="Times New Roman"/>
          <w:szCs w:val="24"/>
        </w:rPr>
        <w:t xml:space="preserve">αταρκτική να πιάσει το νήμα από μηδενικής βάσης και να ψάξει κι αν είναι και η κ. Χριστοδουλοπούλου μέσα στη λίστα κι αν είναι ο κ. </w:t>
      </w:r>
      <w:r>
        <w:rPr>
          <w:rFonts w:eastAsia="Times New Roman"/>
          <w:szCs w:val="24"/>
        </w:rPr>
        <w:lastRenderedPageBreak/>
        <w:t>Αμυράς, είτε έχουν παραγραφεί είτε δεν έχουν παραγραφεί. Έτσι μόνο θα δώσουμε ένα μήνυμα στην ελληνική κοινωνία ότι πραγματι</w:t>
      </w:r>
      <w:r>
        <w:rPr>
          <w:rFonts w:eastAsia="Times New Roman"/>
          <w:szCs w:val="24"/>
        </w:rPr>
        <w:t>κά θέλουμε να φτάσουμε στο φως της αλήθειας και όχι στο</w:t>
      </w:r>
      <w:r>
        <w:rPr>
          <w:rFonts w:eastAsia="Times New Roman"/>
          <w:szCs w:val="24"/>
        </w:rPr>
        <w:t>ν</w:t>
      </w:r>
      <w:r>
        <w:rPr>
          <w:rFonts w:eastAsia="Times New Roman"/>
          <w:szCs w:val="24"/>
        </w:rPr>
        <w:t xml:space="preserve"> βωμό μιας μικροκομματικής και προεκλογικής αρένας κι όποιον πάρει ο χάρος.  </w:t>
      </w:r>
    </w:p>
    <w:p w14:paraId="74B8DD3B" w14:textId="77777777" w:rsidR="00D8133C" w:rsidRDefault="00A7505C">
      <w:pPr>
        <w:spacing w:line="600" w:lineRule="auto"/>
        <w:ind w:firstLine="720"/>
        <w:contextualSpacing/>
        <w:jc w:val="both"/>
        <w:rPr>
          <w:rFonts w:eastAsia="Times New Roman"/>
          <w:szCs w:val="24"/>
        </w:rPr>
      </w:pPr>
      <w:r>
        <w:rPr>
          <w:rFonts w:eastAsia="Times New Roman"/>
          <w:szCs w:val="24"/>
        </w:rPr>
        <w:t>Και σας θυμίζω, κυρίες και κύριοι συνάδελφοι, ότι δεν φημίζεται η Βουλή και οι διαδικασίες της για την ταχύτητα της διερεύ</w:t>
      </w:r>
      <w:r>
        <w:rPr>
          <w:rFonts w:eastAsia="Times New Roman"/>
          <w:szCs w:val="24"/>
        </w:rPr>
        <w:t xml:space="preserve">νησης των σκανδάλων, όπως είπε και η κυρία Πρόεδρος νωρίτερα, ούτε και η τακτική δικαιοσύνη για θέματα που μας αφορούν. Από 2016 τι έχει γίνει με τον φάκελο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που ψάχνει η </w:t>
      </w:r>
      <w:r>
        <w:rPr>
          <w:rFonts w:eastAsia="Times New Roman"/>
          <w:szCs w:val="24"/>
        </w:rPr>
        <w:t>ε</w:t>
      </w:r>
      <w:r>
        <w:rPr>
          <w:rFonts w:eastAsia="Times New Roman"/>
          <w:szCs w:val="24"/>
        </w:rPr>
        <w:t>ισαγγελέας για τους γιατρούς; Έχετε ακούσει τίποτα; Θα μας το πει κανε</w:t>
      </w:r>
      <w:r>
        <w:rPr>
          <w:rFonts w:eastAsia="Times New Roman"/>
          <w:szCs w:val="24"/>
        </w:rPr>
        <w:t xml:space="preserve">ίς; Θα μάθουμε;     </w:t>
      </w:r>
    </w:p>
    <w:p w14:paraId="74B8DD3C" w14:textId="77777777" w:rsidR="00D8133C" w:rsidRDefault="00A7505C">
      <w:pPr>
        <w:spacing w:line="600" w:lineRule="auto"/>
        <w:ind w:firstLine="720"/>
        <w:contextualSpacing/>
        <w:jc w:val="both"/>
        <w:rPr>
          <w:rFonts w:eastAsia="Times New Roman"/>
          <w:szCs w:val="24"/>
        </w:rPr>
      </w:pPr>
      <w:r>
        <w:rPr>
          <w:rFonts w:eastAsia="Times New Roman"/>
          <w:szCs w:val="24"/>
        </w:rPr>
        <w:lastRenderedPageBreak/>
        <w:t xml:space="preserve">Άρα, κυρία Πρόεδρε, κυρίες και κύριοι συνάδελφοι, εμείς λέμε «όλα στο φως», μία </w:t>
      </w:r>
      <w:r>
        <w:rPr>
          <w:rFonts w:eastAsia="Times New Roman"/>
          <w:szCs w:val="24"/>
        </w:rPr>
        <w:t>π</w:t>
      </w:r>
      <w:r>
        <w:rPr>
          <w:rFonts w:eastAsia="Times New Roman"/>
          <w:szCs w:val="24"/>
        </w:rPr>
        <w:t xml:space="preserve">ροανακριτική με πλήρεις αρμοδιότητες ανακριτικές, να ψάξει από τον πρώτο έως τον τελευταίο πολίτη αυτής της χώρας, αριθμητικά και όχι ποιοτικά. </w:t>
      </w:r>
    </w:p>
    <w:p w14:paraId="74B8DD3D" w14:textId="77777777" w:rsidR="00D8133C" w:rsidRDefault="00A7505C">
      <w:pPr>
        <w:spacing w:line="600" w:lineRule="auto"/>
        <w:ind w:firstLine="720"/>
        <w:contextualSpacing/>
        <w:jc w:val="both"/>
        <w:rPr>
          <w:rFonts w:eastAsia="Times New Roman"/>
          <w:szCs w:val="24"/>
        </w:rPr>
      </w:pPr>
      <w:r>
        <w:rPr>
          <w:rFonts w:eastAsia="Times New Roman"/>
          <w:szCs w:val="24"/>
        </w:rPr>
        <w:t>Ευχαριστώ</w:t>
      </w:r>
      <w:r>
        <w:rPr>
          <w:rFonts w:eastAsia="Times New Roman"/>
          <w:szCs w:val="24"/>
        </w:rPr>
        <w:t xml:space="preserve">. </w:t>
      </w:r>
    </w:p>
    <w:p w14:paraId="74B8DD3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Ποταμιού και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DD3F"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Γι</w:t>
      </w:r>
      <w:r>
        <w:rPr>
          <w:rFonts w:eastAsia="Times New Roman"/>
          <w:szCs w:val="24"/>
        </w:rPr>
        <w:t>α</w:t>
      </w:r>
      <w:r>
        <w:rPr>
          <w:rFonts w:eastAsia="Times New Roman"/>
          <w:szCs w:val="24"/>
        </w:rPr>
        <w:t xml:space="preserve"> αυτό το ζήτημα δεν έχει προβλεφθεί ποιος Ανεξάρτητος Βουλευτής θα μιλήσει. Άρα νομίζω ότι μπορούν να τα πουν μ</w:t>
      </w:r>
      <w:r>
        <w:rPr>
          <w:rFonts w:eastAsia="Times New Roman"/>
          <w:szCs w:val="24"/>
        </w:rPr>
        <w:t>ετά στις τοποθετήσεις τους.</w:t>
      </w:r>
    </w:p>
    <w:p w14:paraId="74B8DD40" w14:textId="77777777" w:rsidR="00D8133C" w:rsidRDefault="00A7505C">
      <w:pPr>
        <w:spacing w:line="600" w:lineRule="auto"/>
        <w:ind w:firstLine="720"/>
        <w:contextualSpacing/>
        <w:jc w:val="both"/>
        <w:rPr>
          <w:rFonts w:eastAsia="Times New Roman"/>
          <w:szCs w:val="24"/>
        </w:rPr>
      </w:pPr>
      <w:r>
        <w:rPr>
          <w:rFonts w:eastAsia="Times New Roman"/>
          <w:szCs w:val="24"/>
        </w:rPr>
        <w:lastRenderedPageBreak/>
        <w:t xml:space="preserve">Για λόγους ισότιμης μεταχείρισης ζητάει τον λόγο ο κ. Μαντάς, μιας και όλοι μίλησαν και ο κ. Παρασκευόπουλος μίλησε δύο λεπτά. Σας παρακαλώ, όμως, να είστε σύντομος, γιατί ολοκληρώνουμε. </w:t>
      </w:r>
    </w:p>
    <w:p w14:paraId="74B8DD41" w14:textId="77777777" w:rsidR="00D8133C" w:rsidRDefault="00A7505C">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Έχει κάποιο πρόβλημα το </w:t>
      </w:r>
      <w:r>
        <w:rPr>
          <w:rFonts w:eastAsia="Times New Roman"/>
          <w:szCs w:val="24"/>
        </w:rPr>
        <w:t xml:space="preserve">μικρόφωνο. </w:t>
      </w:r>
    </w:p>
    <w:p w14:paraId="74B8DD42" w14:textId="77777777" w:rsidR="00D8133C" w:rsidRDefault="00A7505C">
      <w:pPr>
        <w:spacing w:line="600" w:lineRule="auto"/>
        <w:ind w:firstLine="720"/>
        <w:contextualSpacing/>
        <w:jc w:val="both"/>
        <w:rPr>
          <w:rFonts w:eastAsia="Times New Roman"/>
          <w:b/>
          <w:szCs w:val="24"/>
        </w:rPr>
      </w:pPr>
      <w:r>
        <w:rPr>
          <w:rFonts w:eastAsia="Times New Roman"/>
          <w:b/>
          <w:szCs w:val="24"/>
        </w:rPr>
        <w:t>ΠΡΟΕΔΡΕΥΟΥΣΑ (Αναστασία Χριστοδουλοπούλου):</w:t>
      </w:r>
      <w:r>
        <w:rPr>
          <w:rFonts w:eastAsia="Times New Roman"/>
          <w:szCs w:val="24"/>
        </w:rPr>
        <w:t xml:space="preserve"> Έχει μπλοκάρει όλο το σύστημα. Αυτό το τεχνικό πρόβλημα χρειάζεται χρόνο. Θα κάνουμε μία διακοπή για πέντε λεπτά. </w:t>
      </w:r>
    </w:p>
    <w:p w14:paraId="74B8DD43" w14:textId="77777777" w:rsidR="00D8133C" w:rsidRDefault="00A7505C">
      <w:pPr>
        <w:spacing w:line="600" w:lineRule="auto"/>
        <w:ind w:firstLine="720"/>
        <w:contextualSpacing/>
        <w:jc w:val="center"/>
        <w:rPr>
          <w:rFonts w:eastAsia="Times New Roman"/>
          <w:szCs w:val="24"/>
        </w:rPr>
      </w:pPr>
      <w:r>
        <w:rPr>
          <w:rFonts w:eastAsia="Times New Roman"/>
          <w:szCs w:val="24"/>
        </w:rPr>
        <w:t>(ΔΙΑΚΟΠΗ)</w:t>
      </w:r>
    </w:p>
    <w:p w14:paraId="74B8DD4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74B8DD45"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bCs/>
          <w:szCs w:val="24"/>
        </w:rPr>
        <w:t xml:space="preserve">Κυρίες και κύριοι συνάδελφοι, συνεχίζεται </w:t>
      </w:r>
      <w:r>
        <w:rPr>
          <w:rFonts w:eastAsia="Times New Roman"/>
          <w:bCs/>
          <w:szCs w:val="24"/>
        </w:rPr>
        <w:t xml:space="preserve">η συνεδρίαση. </w:t>
      </w:r>
    </w:p>
    <w:p w14:paraId="74B8DD46" w14:textId="77777777" w:rsidR="00D8133C" w:rsidRDefault="00A7505C">
      <w:pPr>
        <w:spacing w:line="600" w:lineRule="auto"/>
        <w:ind w:firstLine="720"/>
        <w:contextualSpacing/>
        <w:jc w:val="both"/>
        <w:rPr>
          <w:rFonts w:eastAsia="Times New Roman"/>
          <w:bCs/>
          <w:szCs w:val="24"/>
        </w:rPr>
      </w:pPr>
      <w:r>
        <w:rPr>
          <w:rFonts w:eastAsia="Times New Roman"/>
          <w:bCs/>
          <w:szCs w:val="24"/>
        </w:rPr>
        <w:t>Κύριοι συνάδελφοι, καθίστε κάτω. Δεν ήταν τελικά κάποιο πρόβλημα. Αποκαταστάθηκε.</w:t>
      </w:r>
    </w:p>
    <w:p w14:paraId="74B8DD47" w14:textId="77777777" w:rsidR="00D8133C" w:rsidRDefault="00A7505C">
      <w:pPr>
        <w:spacing w:line="600" w:lineRule="auto"/>
        <w:ind w:firstLine="720"/>
        <w:contextualSpacing/>
        <w:jc w:val="both"/>
        <w:rPr>
          <w:rFonts w:eastAsia="Times New Roman"/>
          <w:bCs/>
          <w:szCs w:val="24"/>
        </w:rPr>
      </w:pPr>
      <w:r>
        <w:rPr>
          <w:rFonts w:eastAsia="Times New Roman"/>
          <w:bCs/>
          <w:szCs w:val="24"/>
        </w:rPr>
        <w:lastRenderedPageBreak/>
        <w:t>Τον λόγο έχει ο κ. Μαντάς από τον ΣΥΡΙΖΑ, για πέντε λεπτά.</w:t>
      </w:r>
    </w:p>
    <w:p w14:paraId="74B8DD48" w14:textId="77777777" w:rsidR="00D8133C" w:rsidRDefault="00A7505C">
      <w:pPr>
        <w:spacing w:line="600" w:lineRule="auto"/>
        <w:ind w:firstLine="720"/>
        <w:contextualSpacing/>
        <w:jc w:val="center"/>
        <w:rPr>
          <w:rFonts w:eastAsia="Times New Roman"/>
          <w:bCs/>
          <w:szCs w:val="24"/>
        </w:rPr>
      </w:pPr>
      <w:r>
        <w:rPr>
          <w:rFonts w:eastAsia="Times New Roman"/>
          <w:bCs/>
          <w:szCs w:val="24"/>
        </w:rPr>
        <w:t>(Θόρυβος στην Αίθουσα)</w:t>
      </w:r>
    </w:p>
    <w:p w14:paraId="74B8DD49"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ΧΡΗΣΤΟΣ ΜΑΝΤΑΣ: </w:t>
      </w:r>
      <w:r>
        <w:rPr>
          <w:rFonts w:eastAsia="Times New Roman"/>
          <w:bCs/>
          <w:szCs w:val="24"/>
        </w:rPr>
        <w:t xml:space="preserve">Κυρία Πρόεδρε, έχω </w:t>
      </w:r>
      <w:r>
        <w:rPr>
          <w:rFonts w:eastAsia="Times New Roman"/>
          <w:bCs/>
          <w:szCs w:val="24"/>
        </w:rPr>
        <w:t>τον λόγο; Δεν γίνεται έτσι όμως.</w:t>
      </w:r>
    </w:p>
    <w:p w14:paraId="74B8DD4A" w14:textId="77777777" w:rsidR="00D8133C" w:rsidRDefault="00A7505C">
      <w:pPr>
        <w:spacing w:line="600" w:lineRule="auto"/>
        <w:ind w:firstLine="720"/>
        <w:contextualSpacing/>
        <w:jc w:val="both"/>
        <w:rPr>
          <w:rFonts w:eastAsia="Times New Roman"/>
          <w:bCs/>
          <w:szCs w:val="24"/>
        </w:rPr>
      </w:pPr>
      <w:r>
        <w:rPr>
          <w:rFonts w:eastAsia="Times New Roman"/>
          <w:bCs/>
          <w:szCs w:val="24"/>
        </w:rPr>
        <w:t>Να καθίσουν τουλάχιστον.</w:t>
      </w:r>
    </w:p>
    <w:p w14:paraId="74B8DD4B"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Σας παρακαλώ, όσοι είστε στην πόρτα, να βγείτε έξω. Βγείτε έξω, εάν θέλετε να μιλήσετε. Κύριε Αποστόλου, σας παρακαλώ. Ησυχάστε</w:t>
      </w:r>
      <w:r>
        <w:rPr>
          <w:rFonts w:eastAsia="Times New Roman"/>
          <w:bCs/>
          <w:szCs w:val="24"/>
        </w:rPr>
        <w:t>,</w:t>
      </w:r>
      <w:r>
        <w:rPr>
          <w:rFonts w:eastAsia="Times New Roman"/>
          <w:bCs/>
          <w:szCs w:val="24"/>
        </w:rPr>
        <w:t xml:space="preserve"> παρακαλώ</w:t>
      </w:r>
      <w:r>
        <w:rPr>
          <w:rFonts w:eastAsia="Times New Roman"/>
          <w:bCs/>
          <w:szCs w:val="24"/>
        </w:rPr>
        <w:t>,</w:t>
      </w:r>
      <w:r>
        <w:rPr>
          <w:rFonts w:eastAsia="Times New Roman"/>
          <w:bCs/>
          <w:szCs w:val="24"/>
        </w:rPr>
        <w:t xml:space="preserve"> και καθίστε στι</w:t>
      </w:r>
      <w:r>
        <w:rPr>
          <w:rFonts w:eastAsia="Times New Roman"/>
          <w:bCs/>
          <w:szCs w:val="24"/>
        </w:rPr>
        <w:t>ς θέσεις σας.</w:t>
      </w:r>
    </w:p>
    <w:p w14:paraId="74B8DD4C" w14:textId="77777777" w:rsidR="00D8133C" w:rsidRDefault="00A7505C">
      <w:pPr>
        <w:spacing w:line="600" w:lineRule="auto"/>
        <w:ind w:firstLine="720"/>
        <w:contextualSpacing/>
        <w:jc w:val="both"/>
        <w:rPr>
          <w:rFonts w:eastAsia="Times New Roman"/>
          <w:bCs/>
          <w:szCs w:val="24"/>
        </w:rPr>
      </w:pPr>
      <w:r>
        <w:rPr>
          <w:rFonts w:eastAsia="Times New Roman"/>
          <w:bCs/>
          <w:szCs w:val="24"/>
        </w:rPr>
        <w:t>Ορίστε, κύριε Μαντά</w:t>
      </w:r>
      <w:r>
        <w:rPr>
          <w:rFonts w:eastAsia="Times New Roman"/>
          <w:bCs/>
          <w:szCs w:val="24"/>
        </w:rPr>
        <w:t>,</w:t>
      </w:r>
      <w:r>
        <w:rPr>
          <w:rFonts w:eastAsia="Times New Roman"/>
          <w:bCs/>
          <w:szCs w:val="24"/>
        </w:rPr>
        <w:t xml:space="preserve"> έχετε τον λόγο για πέντε λεπτά.</w:t>
      </w:r>
    </w:p>
    <w:p w14:paraId="74B8DD4D"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ΧΡΗΣΤΟΣ ΜΑΝΤΑΣ: </w:t>
      </w:r>
      <w:r>
        <w:rPr>
          <w:rFonts w:eastAsia="Times New Roman"/>
          <w:bCs/>
          <w:szCs w:val="24"/>
        </w:rPr>
        <w:t xml:space="preserve">Κυρία Πρόεδρε, πρώτα να θυμίσω στο Σώμα ότι δεν θα είχαμε αυτή τη συζήτηση, εάν δεν είχαμε το συγκεκριμένο άρθρο 86 του Συντάγματος, το οποίο περιγράφει το πώς </w:t>
      </w:r>
      <w:r>
        <w:rPr>
          <w:rFonts w:eastAsia="Times New Roman"/>
          <w:bCs/>
          <w:szCs w:val="24"/>
        </w:rPr>
        <w:lastRenderedPageBreak/>
        <w:t>γίνονται αυτέ</w:t>
      </w:r>
      <w:r>
        <w:rPr>
          <w:rFonts w:eastAsia="Times New Roman"/>
          <w:bCs/>
          <w:szCs w:val="24"/>
        </w:rPr>
        <w:t>ς τις διαδικασίες. Και αυτό το άρθρο του Συντάγματος, όπως και ο νόμος περί ευθύνης Υπουργών, έχουν υπογραφές και ονοματεπώνυμα και πολιτικές. Έχουμε αυτή τη συζήτηση ακριβώς επειδή προκύπτει από το άρθρο 86 του Συντάγματος και από τον νόμο περί ευθύνης Υπ</w:t>
      </w:r>
      <w:r>
        <w:rPr>
          <w:rFonts w:eastAsia="Times New Roman"/>
          <w:bCs/>
          <w:szCs w:val="24"/>
        </w:rPr>
        <w:t>ουργών. Αυτό είναι το πρώτο.</w:t>
      </w:r>
    </w:p>
    <w:p w14:paraId="74B8DD4E" w14:textId="77777777" w:rsidR="00D8133C" w:rsidRDefault="00A7505C">
      <w:pPr>
        <w:spacing w:line="600" w:lineRule="auto"/>
        <w:ind w:firstLine="720"/>
        <w:contextualSpacing/>
        <w:jc w:val="both"/>
        <w:rPr>
          <w:rFonts w:eastAsia="Times New Roman"/>
          <w:bCs/>
          <w:szCs w:val="24"/>
        </w:rPr>
      </w:pPr>
      <w:r>
        <w:rPr>
          <w:rFonts w:eastAsia="Times New Roman"/>
          <w:bCs/>
          <w:szCs w:val="24"/>
        </w:rPr>
        <w:t>Το δεύτερο θέμα είναι ότι από πουθενά δεν προκύπτει ότι η εκκίνηση της διαδικασίας της προκαταρκτικής εξέτασης από ειδική επιτροπή της Βουλής χρειάζεται αναλυτικό κατηγορητήριο. Ίσα</w:t>
      </w:r>
      <w:r>
        <w:rPr>
          <w:rFonts w:eastAsia="Times New Roman"/>
          <w:bCs/>
          <w:szCs w:val="24"/>
        </w:rPr>
        <w:t>-</w:t>
      </w:r>
      <w:r>
        <w:rPr>
          <w:rFonts w:eastAsia="Times New Roman"/>
          <w:bCs/>
          <w:szCs w:val="24"/>
        </w:rPr>
        <w:t>ίσα αυτό θα προκύψει στη δεύτερη φάση, δηλαδή</w:t>
      </w:r>
      <w:r>
        <w:rPr>
          <w:rFonts w:eastAsia="Times New Roman"/>
          <w:bCs/>
          <w:szCs w:val="24"/>
        </w:rPr>
        <w:t xml:space="preserve"> στη φάση του πορίσματος της προκαταρκτικής επιτροπής. Αυτό, δηλαδή, το οποίο γίνεται εδώ έχει τη θέση και προσομοιάζει με την έγκληση, με τη μήνυση ή άλλης μορφής καταγγελίας, αναφοράς κ.λπ</w:t>
      </w:r>
      <w:r>
        <w:rPr>
          <w:rFonts w:eastAsia="Times New Roman"/>
          <w:bCs/>
          <w:szCs w:val="24"/>
        </w:rPr>
        <w:t>.</w:t>
      </w:r>
      <w:r>
        <w:rPr>
          <w:rFonts w:eastAsia="Times New Roman"/>
          <w:bCs/>
          <w:szCs w:val="24"/>
        </w:rPr>
        <w:t>. Έτσι ακριβώς είναι δομημένη και η πρόταση της κυβερνητικής πλει</w:t>
      </w:r>
      <w:r>
        <w:rPr>
          <w:rFonts w:eastAsia="Times New Roman"/>
          <w:bCs/>
          <w:szCs w:val="24"/>
        </w:rPr>
        <w:t>οψηφίας.</w:t>
      </w:r>
    </w:p>
    <w:p w14:paraId="74B8DD4F" w14:textId="77777777" w:rsidR="00D8133C" w:rsidRDefault="00A7505C">
      <w:pPr>
        <w:spacing w:line="600" w:lineRule="auto"/>
        <w:ind w:firstLine="720"/>
        <w:contextualSpacing/>
        <w:jc w:val="both"/>
        <w:rPr>
          <w:rFonts w:eastAsia="Times New Roman"/>
          <w:bCs/>
          <w:szCs w:val="24"/>
        </w:rPr>
      </w:pPr>
      <w:r>
        <w:rPr>
          <w:rFonts w:eastAsia="Times New Roman"/>
          <w:bCs/>
          <w:szCs w:val="24"/>
        </w:rPr>
        <w:lastRenderedPageBreak/>
        <w:t>Όλα τα άλλα περί συγκάλυψης, περί σκευωρίας και όλα αυτά που ακούγονται μέσα σε αυτή την Αίθουσα, απλώς και μόνο επιχειρούν να βάλουν διαδικαστικά τερτίπια στο να προχωρήσει αυτή η διαδικασία. Και όλοι αυτοί οι οποίοι θέλουν πράγματι να έρθουν όλα</w:t>
      </w:r>
      <w:r>
        <w:rPr>
          <w:rFonts w:eastAsia="Times New Roman"/>
          <w:bCs/>
          <w:szCs w:val="24"/>
        </w:rPr>
        <w:t xml:space="preserve"> στο φως δεν θα έπρεπε να ισχυρίζονται αυτά που ισχυρίζονται.</w:t>
      </w:r>
    </w:p>
    <w:p w14:paraId="74B8DD50" w14:textId="77777777" w:rsidR="00D8133C" w:rsidRDefault="00A7505C">
      <w:pPr>
        <w:spacing w:line="600" w:lineRule="auto"/>
        <w:ind w:firstLine="720"/>
        <w:contextualSpacing/>
        <w:jc w:val="both"/>
        <w:rPr>
          <w:rFonts w:eastAsia="Times New Roman"/>
          <w:bCs/>
          <w:szCs w:val="24"/>
        </w:rPr>
      </w:pPr>
      <w:r>
        <w:rPr>
          <w:rFonts w:eastAsia="Times New Roman"/>
          <w:bCs/>
          <w:szCs w:val="24"/>
        </w:rPr>
        <w:t>Θέλω επιπλέον να πω δύο ακόμη στοιχεία. Το πρώτο στοιχείο –το είπε πριν ο κ. Παρασκευόπουλος- είναι ότι πρέπει να διασφαλίζεται η μυστική ψηφοφορία. Δεν μπορεί να διασφαλιστεί με άλλο</w:t>
      </w:r>
      <w:r>
        <w:rPr>
          <w:rFonts w:eastAsia="Times New Roman"/>
          <w:bCs/>
          <w:szCs w:val="24"/>
        </w:rPr>
        <w:t>ν</w:t>
      </w:r>
      <w:r>
        <w:rPr>
          <w:rFonts w:eastAsia="Times New Roman"/>
          <w:bCs/>
          <w:szCs w:val="24"/>
        </w:rPr>
        <w:t xml:space="preserve"> τρόπο, εκ</w:t>
      </w:r>
      <w:r>
        <w:rPr>
          <w:rFonts w:eastAsia="Times New Roman"/>
          <w:bCs/>
          <w:szCs w:val="24"/>
        </w:rPr>
        <w:t>τός εάν υπάρξει σαφής δήλωση των εμπλεκομένων, των αναφερομένων που είναι εν ενεργεία Βουλευτές και αυτή καταγραφεί στα Πρακτικά της Βουλής. Οπότε τότε τι να δούμε ακριβώς;</w:t>
      </w:r>
    </w:p>
    <w:p w14:paraId="74B8DD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να δούμε αυτό που λέει η Αξιωματική Αντιπολίτευση, μία κάλπη για το «</w:t>
      </w:r>
      <w:r>
        <w:rPr>
          <w:rFonts w:eastAsia="Times New Roman" w:cs="Times New Roman"/>
          <w:szCs w:val="24"/>
        </w:rPr>
        <w:t>ν</w:t>
      </w:r>
      <w:r>
        <w:rPr>
          <w:rFonts w:eastAsia="Times New Roman" w:cs="Times New Roman"/>
          <w:szCs w:val="24"/>
        </w:rPr>
        <w:t>αι» ή «</w:t>
      </w:r>
      <w:r>
        <w:rPr>
          <w:rFonts w:eastAsia="Times New Roman" w:cs="Times New Roman"/>
          <w:szCs w:val="24"/>
        </w:rPr>
        <w:t>ό</w:t>
      </w:r>
      <w:r>
        <w:rPr>
          <w:rFonts w:eastAsia="Times New Roman" w:cs="Times New Roman"/>
          <w:szCs w:val="24"/>
        </w:rPr>
        <w:t>χ</w:t>
      </w:r>
      <w:r>
        <w:rPr>
          <w:rFonts w:eastAsia="Times New Roman" w:cs="Times New Roman"/>
          <w:szCs w:val="24"/>
        </w:rPr>
        <w:t xml:space="preserve">ι» στην </w:t>
      </w:r>
      <w:r>
        <w:rPr>
          <w:rFonts w:eastAsia="Times New Roman" w:cs="Times New Roman"/>
          <w:szCs w:val="24"/>
        </w:rPr>
        <w:t>π</w:t>
      </w:r>
      <w:r>
        <w:rPr>
          <w:rFonts w:eastAsia="Times New Roman" w:cs="Times New Roman"/>
          <w:szCs w:val="24"/>
        </w:rPr>
        <w:t xml:space="preserve">ροκαταρκτική, αλλά θα μπορούσαμε πιθανά να δούμε ένα ψηφοδέλτιο που να περιλαμβάνονται τα ονόματα τα οποία αναφέρονται στο αίτημα της κοινοβουλευτικής </w:t>
      </w:r>
      <w:r>
        <w:rPr>
          <w:rFonts w:eastAsia="Times New Roman" w:cs="Times New Roman"/>
          <w:szCs w:val="24"/>
        </w:rPr>
        <w:t>Π</w:t>
      </w:r>
      <w:r>
        <w:rPr>
          <w:rFonts w:eastAsia="Times New Roman" w:cs="Times New Roman"/>
          <w:szCs w:val="24"/>
        </w:rPr>
        <w:t>λειοψηφίας, με τα ονόματα, «</w:t>
      </w:r>
      <w:r>
        <w:rPr>
          <w:rFonts w:eastAsia="Times New Roman" w:cs="Times New Roman"/>
          <w:szCs w:val="24"/>
        </w:rPr>
        <w:t>ν</w:t>
      </w:r>
      <w:r>
        <w:rPr>
          <w:rFonts w:eastAsia="Times New Roman" w:cs="Times New Roman"/>
          <w:szCs w:val="24"/>
        </w:rPr>
        <w:t>αι», «</w:t>
      </w:r>
      <w:r>
        <w:rPr>
          <w:rFonts w:eastAsia="Times New Roman" w:cs="Times New Roman"/>
          <w:szCs w:val="24"/>
        </w:rPr>
        <w:t>π</w:t>
      </w:r>
      <w:r>
        <w:rPr>
          <w:rFonts w:eastAsia="Times New Roman" w:cs="Times New Roman"/>
          <w:szCs w:val="24"/>
        </w:rPr>
        <w:t>αρών», «</w:t>
      </w:r>
      <w:r>
        <w:rPr>
          <w:rFonts w:eastAsia="Times New Roman" w:cs="Times New Roman"/>
          <w:szCs w:val="24"/>
        </w:rPr>
        <w:t>ό</w:t>
      </w:r>
      <w:r>
        <w:rPr>
          <w:rFonts w:eastAsia="Times New Roman" w:cs="Times New Roman"/>
          <w:szCs w:val="24"/>
        </w:rPr>
        <w:t xml:space="preserve">χι» και τα πιθανά αδικήματα. </w:t>
      </w:r>
    </w:p>
    <w:p w14:paraId="74B8DD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υ</w:t>
      </w:r>
      <w:r>
        <w:rPr>
          <w:rFonts w:eastAsia="Times New Roman" w:cs="Times New Roman"/>
          <w:szCs w:val="24"/>
        </w:rPr>
        <w:t xml:space="preserve">πάρχει και ένα δεύτερο πράγμα, το οποίο επισήμανε και ο Πρόεδρος της Βουλής και θέλω να το επισημάνω και εγώ. Πώς από τα πριν θα προσδιοριστεί ποιοι θα παραπεμφθούν στην ειδική αυτή κοινοβουλευτική διαδικασία, στη διαδικασία της </w:t>
      </w:r>
      <w:r>
        <w:rPr>
          <w:rFonts w:eastAsia="Times New Roman" w:cs="Times New Roman"/>
          <w:szCs w:val="24"/>
        </w:rPr>
        <w:t>π</w:t>
      </w:r>
      <w:r>
        <w:rPr>
          <w:rFonts w:eastAsia="Times New Roman" w:cs="Times New Roman"/>
          <w:szCs w:val="24"/>
        </w:rPr>
        <w:t xml:space="preserve">ροκαταρκτικής; Πώς μπορεί </w:t>
      </w:r>
      <w:r>
        <w:rPr>
          <w:rFonts w:eastAsia="Times New Roman" w:cs="Times New Roman"/>
          <w:szCs w:val="24"/>
        </w:rPr>
        <w:t xml:space="preserve">από πριν να αποκλειστεί ότι κάποιος ενδεχομένως ή κάποιοι μπορεί να μην παραπεμφθούν σε αυτή τη διαδικασία; </w:t>
      </w:r>
    </w:p>
    <w:p w14:paraId="74B8DD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και κλείνω, κυρία Πρόεδρε, νομίζω ότι είναι απολύτως σαφές ότι κανένα διαδικαστικό τερτίπι, καμ</w:t>
      </w:r>
      <w:r>
        <w:rPr>
          <w:rFonts w:eastAsia="Times New Roman" w:cs="Times New Roman"/>
          <w:szCs w:val="24"/>
        </w:rPr>
        <w:t>μ</w:t>
      </w:r>
      <w:r>
        <w:rPr>
          <w:rFonts w:eastAsia="Times New Roman" w:cs="Times New Roman"/>
          <w:szCs w:val="24"/>
        </w:rPr>
        <w:t>ιά διαδικαστική τρικλοποδιά, που επιχειρεί</w:t>
      </w:r>
      <w:r>
        <w:rPr>
          <w:rFonts w:eastAsia="Times New Roman" w:cs="Times New Roman"/>
          <w:szCs w:val="24"/>
        </w:rPr>
        <w:t>ται κυρίως από την πλευρά της Αξιωματικής Αντιπολίτευσης, δεν μπορεί να γίνει αποδεκτή. Και κατά τούτο εμείς υποστηρίζουμε την πρότασή μας έτσι όπως έχει κατατεθεί, υποστηρίζουμε το περιεχόμενο και την ουσία της πρότασής μας και υποστηρίζουμε βεβαίως και τ</w:t>
      </w:r>
      <w:r>
        <w:rPr>
          <w:rFonts w:eastAsia="Times New Roman" w:cs="Times New Roman"/>
          <w:szCs w:val="24"/>
        </w:rPr>
        <w:t>ην απόφαση της Διάσκεψης των Προέδρων έτσι όπως έχει κατατεθεί από την πλευρά του Προεδρείου. Και βλέπουμε στη διαδικασία, σε σχέση με αυτό που είπαμε, εάν πράγματι υπάρξουν σαφείς τοποθετήσεις, οι οποίες θα καταγραφούν στα Πρακτικά της Βουλής, από τους πέ</w:t>
      </w:r>
      <w:r>
        <w:rPr>
          <w:rFonts w:eastAsia="Times New Roman" w:cs="Times New Roman"/>
          <w:szCs w:val="24"/>
        </w:rPr>
        <w:t>ντε από τους δέκα αναφερόμενους</w:t>
      </w:r>
      <w:r>
        <w:rPr>
          <w:rFonts w:eastAsia="Times New Roman" w:cs="Times New Roman"/>
          <w:szCs w:val="24"/>
        </w:rPr>
        <w:t>,</w:t>
      </w:r>
      <w:r>
        <w:rPr>
          <w:rFonts w:eastAsia="Times New Roman" w:cs="Times New Roman"/>
          <w:szCs w:val="24"/>
        </w:rPr>
        <w:t xml:space="preserve"> οι οποίοι είναι και εν ενεργεία Βουλευτές. </w:t>
      </w:r>
    </w:p>
    <w:p w14:paraId="74B8DD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DD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74B8DD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w:t>
      </w:r>
      <w:r>
        <w:rPr>
          <w:rFonts w:eastAsia="Times New Roman" w:cs="Times New Roman"/>
          <w:szCs w:val="24"/>
        </w:rPr>
        <w:t xml:space="preserve">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δύο μαθήτριες και μαθητές και τέσσερις εκπαιδευτικ</w:t>
      </w:r>
      <w:r>
        <w:rPr>
          <w:rFonts w:eastAsia="Times New Roman" w:cs="Times New Roman"/>
          <w:szCs w:val="24"/>
        </w:rPr>
        <w:t>οί συνοδοί τους από το 4</w:t>
      </w:r>
      <w:r>
        <w:rPr>
          <w:rFonts w:eastAsia="Times New Roman" w:cs="Times New Roman"/>
          <w:szCs w:val="24"/>
          <w:vertAlign w:val="superscript"/>
        </w:rPr>
        <w:t>ο</w:t>
      </w:r>
      <w:r>
        <w:rPr>
          <w:rFonts w:eastAsia="Times New Roman" w:cs="Times New Roman"/>
          <w:szCs w:val="24"/>
        </w:rPr>
        <w:t xml:space="preserve"> Γενικό Λύκειο Νέας Σμύρνης.</w:t>
      </w:r>
    </w:p>
    <w:p w14:paraId="74B8DD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74B8DD58"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B8DD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το σημείο, επειδή ως Πρόεδρος παρακολουθώ με πολλή προσοχή όλες τις τοποθετήσεις, ήθελα να πω τα εξής: Υπάρχει, όπως ε</w:t>
      </w:r>
      <w:r>
        <w:rPr>
          <w:rFonts w:eastAsia="Times New Roman" w:cs="Times New Roman"/>
          <w:szCs w:val="24"/>
        </w:rPr>
        <w:t>ίχα πει και όταν ξεκίνησα, μια κοινοβουλευτική πρακτική χρόνων για το πώς γίνονται οι ψηφοφορίες. Ξεκινάω</w:t>
      </w:r>
      <w:r>
        <w:rPr>
          <w:rFonts w:eastAsia="Times New Roman" w:cs="Times New Roman"/>
          <w:szCs w:val="24"/>
        </w:rPr>
        <w:t>,</w:t>
      </w:r>
      <w:r>
        <w:rPr>
          <w:rFonts w:eastAsia="Times New Roman" w:cs="Times New Roman"/>
          <w:szCs w:val="24"/>
        </w:rPr>
        <w:t xml:space="preserve"> και όχι από πολύ παλιά, από την πρόταση ΠΑΣΟΚ εκατόν οκτώ Βουλευτών κατά του κ. Μαρκογιαννάκη και του κ. Αλογοσκούφη για απιστία. Τότε, λοιπόν, στις </w:t>
      </w:r>
      <w:r>
        <w:rPr>
          <w:rFonts w:eastAsia="Times New Roman" w:cs="Times New Roman"/>
          <w:szCs w:val="24"/>
        </w:rPr>
        <w:t>25</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2011 έγινε συζήτηση και ψηφοφορία και στην ψηφοφορία υπήρχαν δύο κάλπες.</w:t>
      </w:r>
    </w:p>
    <w:p w14:paraId="74B8DD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Βατοπέδι οι προτάσεις ήταν βέβαια πολλές. Ήταν του ΠΑΣΟΚ, που άλλους ήθελε, τον κ. Μπασιάκο, τον κ. Δούκα, τον κ. Κοντό για απιστία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επειδή τα άτομα ήταν έξι, γιατ</w:t>
      </w:r>
      <w:r>
        <w:rPr>
          <w:rFonts w:eastAsia="Times New Roman" w:cs="Times New Roman"/>
          <w:szCs w:val="24"/>
        </w:rPr>
        <w:t xml:space="preserve">ί μαζί ήταν ο κ. Βουλγαράκης, ο κ. Κιλτίδης και ο κ. Ρουσόπουλος, είχαμε </w:t>
      </w:r>
      <w:r>
        <w:rPr>
          <w:rFonts w:eastAsia="Times New Roman" w:cs="Times New Roman"/>
          <w:szCs w:val="24"/>
        </w:rPr>
        <w:lastRenderedPageBreak/>
        <w:t>έξι κάλπες και έξι ψηφοδέλτια με ταυτόχρονη διεξαγωγή ψηφοφορίας.</w:t>
      </w:r>
    </w:p>
    <w:p w14:paraId="74B8DD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στη λίστα Λαγκάρντ είχαμε επίσης τρεις διαφορετικές προτάσεις από εβδομήντα δύο Βουλευτές του ΠΑΣΟΚ κατά </w:t>
      </w:r>
      <w:r>
        <w:rPr>
          <w:rFonts w:eastAsia="Times New Roman" w:cs="Times New Roman"/>
          <w:szCs w:val="24"/>
        </w:rPr>
        <w:t>του κ</w:t>
      </w:r>
      <w:r>
        <w:rPr>
          <w:rFonts w:eastAsia="Times New Roman" w:cs="Times New Roman"/>
          <w:szCs w:val="24"/>
        </w:rPr>
        <w:t xml:space="preserve">. </w:t>
      </w:r>
      <w:r>
        <w:rPr>
          <w:rFonts w:eastAsia="Times New Roman" w:cs="Times New Roman"/>
          <w:szCs w:val="24"/>
        </w:rPr>
        <w:t xml:space="preserve">Παπακωνσταντίνου, από εβδομήντα του ΣΥΡΙΖΑ κατά </w:t>
      </w:r>
      <w:r>
        <w:rPr>
          <w:rFonts w:eastAsia="Times New Roman" w:cs="Times New Roman"/>
          <w:szCs w:val="24"/>
        </w:rPr>
        <w:t xml:space="preserve">των κυρίων </w:t>
      </w:r>
      <w:r>
        <w:rPr>
          <w:rFonts w:eastAsia="Times New Roman" w:cs="Times New Roman"/>
          <w:szCs w:val="24"/>
        </w:rPr>
        <w:t>Παπακωνσταντίνου και Βενιζέλου και</w:t>
      </w:r>
      <w:r>
        <w:rPr>
          <w:rFonts w:eastAsia="Times New Roman" w:cs="Times New Roman"/>
          <w:szCs w:val="24"/>
        </w:rPr>
        <w:t>,</w:t>
      </w:r>
      <w:r>
        <w:rPr>
          <w:rFonts w:eastAsia="Times New Roman" w:cs="Times New Roman"/>
          <w:szCs w:val="24"/>
        </w:rPr>
        <w:t xml:space="preserve"> τρίτον</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 xml:space="preserve">τους </w:t>
      </w:r>
      <w:r>
        <w:rPr>
          <w:rFonts w:eastAsia="Times New Roman" w:cs="Times New Roman"/>
          <w:szCs w:val="24"/>
        </w:rPr>
        <w:t xml:space="preserve">ΑΝΕΛ και </w:t>
      </w:r>
      <w:r>
        <w:rPr>
          <w:rFonts w:eastAsia="Times New Roman" w:cs="Times New Roman"/>
          <w:szCs w:val="24"/>
        </w:rPr>
        <w:t xml:space="preserve">τη </w:t>
      </w:r>
      <w:r>
        <w:rPr>
          <w:rFonts w:eastAsia="Times New Roman" w:cs="Times New Roman"/>
          <w:szCs w:val="24"/>
        </w:rPr>
        <w:t xml:space="preserve">Χρυσή Αυγή κατά </w:t>
      </w:r>
      <w:r>
        <w:rPr>
          <w:rFonts w:eastAsia="Times New Roman" w:cs="Times New Roman"/>
          <w:szCs w:val="24"/>
        </w:rPr>
        <w:t xml:space="preserve">των κυρίων </w:t>
      </w:r>
      <w:r>
        <w:rPr>
          <w:rFonts w:eastAsia="Times New Roman" w:cs="Times New Roman"/>
          <w:szCs w:val="24"/>
        </w:rPr>
        <w:t>Παπακωνσταντίνου, Βενιζέλου, Παπανδρέου και Παπαδήμου. Τότε επίσης είχαμε τέσσερις κάλπες, διότι ήταν τ</w:t>
      </w:r>
      <w:r>
        <w:rPr>
          <w:rFonts w:eastAsia="Times New Roman" w:cs="Times New Roman"/>
          <w:szCs w:val="24"/>
        </w:rPr>
        <w:t>έσσερις οι διερευνώμενοι, και τέσσερα ψηφοδέλτια.</w:t>
      </w:r>
    </w:p>
    <w:p w14:paraId="74B8DD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καλώ, με βάση και την προηγούμενη πείρα, όσον αφορά τουλάχιστον την τοποθέτηση του κ. Δένδια, ο οποίος τοποθετήθηκε μόνο για τα ψηφοδέλτια, να αναγνωρίσει αυτή την </w:t>
      </w:r>
      <w:r>
        <w:rPr>
          <w:rFonts w:eastAsia="Times New Roman" w:cs="Times New Roman"/>
          <w:szCs w:val="24"/>
        </w:rPr>
        <w:lastRenderedPageBreak/>
        <w:t>κοινοβουλευτική πρακτική, α</w:t>
      </w:r>
      <w:r>
        <w:rPr>
          <w:rFonts w:eastAsia="Times New Roman" w:cs="Times New Roman"/>
          <w:szCs w:val="24"/>
        </w:rPr>
        <w:t>υτό το κοινοβουλευτικό προηγούμενο που υπάρχει στην παρούσα Βουλή.</w:t>
      </w:r>
    </w:p>
    <w:p w14:paraId="74B8DD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τα υπόλοιπα ζητήματα που τέθηκαν σε σχέση με την αοριστία, με την ακυρότητα, με οτιδήποτε τέθηκε σε σχέση με το πώς έχει συνταχθεί η πρόταση ήθελα να σας πω –τα είπαν και άλλοι </w:t>
      </w:r>
      <w:r>
        <w:rPr>
          <w:rFonts w:eastAsia="Times New Roman" w:cs="Times New Roman"/>
          <w:szCs w:val="24"/>
        </w:rPr>
        <w:t>ομιλητές, αλλά εν πάση περιπτώσει</w:t>
      </w:r>
      <w:r>
        <w:rPr>
          <w:rFonts w:eastAsia="Times New Roman" w:cs="Times New Roman"/>
          <w:szCs w:val="24"/>
        </w:rPr>
        <w:t>,</w:t>
      </w:r>
      <w:r>
        <w:rPr>
          <w:rFonts w:eastAsia="Times New Roman" w:cs="Times New Roman"/>
          <w:szCs w:val="24"/>
        </w:rPr>
        <w:t xml:space="preserve"> πολύ σύντομα</w:t>
      </w:r>
      <w:r>
        <w:rPr>
          <w:rFonts w:eastAsia="Times New Roman" w:cs="Times New Roman"/>
          <w:szCs w:val="24"/>
        </w:rPr>
        <w:t xml:space="preserve">- </w:t>
      </w:r>
      <w:r>
        <w:rPr>
          <w:rFonts w:eastAsia="Times New Roman" w:cs="Times New Roman"/>
          <w:szCs w:val="24"/>
        </w:rPr>
        <w:t xml:space="preserve"> ότι το άρθρο 86, παράγραφος 3 του Συντάγματος</w:t>
      </w:r>
      <w:r>
        <w:rPr>
          <w:rFonts w:eastAsia="Times New Roman" w:cs="Times New Roman"/>
          <w:szCs w:val="24"/>
        </w:rPr>
        <w:t>,</w:t>
      </w:r>
      <w:r>
        <w:rPr>
          <w:rFonts w:eastAsia="Times New Roman" w:cs="Times New Roman"/>
          <w:szCs w:val="24"/>
        </w:rPr>
        <w:t xml:space="preserve"> λέει: «Πρόταση άσκησης δίωξης υποβάλλεται από τριάντα τουλάχιστον Βουλευτές».</w:t>
      </w:r>
    </w:p>
    <w:p w14:paraId="74B8DD5E"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τι σημαίνει; Ότι η πρόταση για σύσταση Ειδικής Κοινοβουλευτικής Επιτροπής κα</w:t>
      </w:r>
      <w:r>
        <w:rPr>
          <w:rFonts w:eastAsia="Times New Roman" w:cs="Times New Roman"/>
          <w:szCs w:val="24"/>
        </w:rPr>
        <w:t xml:space="preserve">ι η πρόταση για δίωξη ταυτίζονται. Δεν υπάρχει δημιουργία προανακριτικής χωρίς να υπάρχει δίωξη. Δεν είναι βεγγέρα η προανακριτική, έχει ένα συγκεκριμένο περιεχόμενο. </w:t>
      </w:r>
    </w:p>
    <w:p w14:paraId="74B8DD5F"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Κατά συνέπεια</w:t>
      </w:r>
      <w:r>
        <w:rPr>
          <w:rFonts w:eastAsia="Times New Roman" w:cs="Times New Roman"/>
          <w:szCs w:val="24"/>
        </w:rPr>
        <w:t>,</w:t>
      </w:r>
      <w:r>
        <w:rPr>
          <w:rFonts w:eastAsia="Times New Roman" w:cs="Times New Roman"/>
          <w:szCs w:val="24"/>
        </w:rPr>
        <w:t xml:space="preserve"> σε σχέση με αυτό</w:t>
      </w:r>
      <w:r>
        <w:rPr>
          <w:rFonts w:eastAsia="Times New Roman" w:cs="Times New Roman"/>
          <w:szCs w:val="24"/>
        </w:rPr>
        <w:t>,</w:t>
      </w:r>
      <w:r>
        <w:rPr>
          <w:rFonts w:eastAsia="Times New Roman" w:cs="Times New Roman"/>
          <w:szCs w:val="24"/>
        </w:rPr>
        <w:t xml:space="preserve"> νομίζω ότι δεν μπορούμε περαιτέρω να το συζητήσουμε, αλ</w:t>
      </w:r>
      <w:r>
        <w:rPr>
          <w:rFonts w:eastAsia="Times New Roman" w:cs="Times New Roman"/>
          <w:szCs w:val="24"/>
        </w:rPr>
        <w:t xml:space="preserve">λά και στον Κανονισμό της Βουλής και συγκεκριμένα στο άρθρο 154 παράγραφος 3 της Βουλής σημειώνεται ότι «η πρόταση για άσκηση δίωξης πρέπει να προσδιορίζει με σαφήνεια τις πράξεις και τις παραλείψεις». </w:t>
      </w:r>
    </w:p>
    <w:p w14:paraId="74B8DD60"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πρόταση, η οποία έχει στηριχθεί στο </w:t>
      </w:r>
      <w:r>
        <w:rPr>
          <w:rFonts w:eastAsia="Times New Roman" w:cs="Times New Roman"/>
          <w:szCs w:val="24"/>
        </w:rPr>
        <w:t xml:space="preserve">διαβιβαστικό, που έστειλε η </w:t>
      </w:r>
      <w:r>
        <w:rPr>
          <w:rFonts w:eastAsia="Times New Roman" w:cs="Times New Roman"/>
          <w:szCs w:val="24"/>
        </w:rPr>
        <w:t>ε</w:t>
      </w:r>
      <w:r>
        <w:rPr>
          <w:rFonts w:eastAsia="Times New Roman" w:cs="Times New Roman"/>
          <w:szCs w:val="24"/>
        </w:rPr>
        <w:t>ισαγγελέας, για να το ξεκαθαρίσουμε και αυτό, έχει δέκα πολιτικά πρόσωπα. Αναφέρει συγκεκριμένα «διαβίβαση δικογραφιών κατά άρθρο 86» και αναφέρει και τους δέκα –δεν θέλω να τους επαναλάβω για ευνόητους λόγους- για τις πράξεις,</w:t>
      </w:r>
      <w:r>
        <w:rPr>
          <w:rFonts w:eastAsia="Times New Roman" w:cs="Times New Roman"/>
          <w:szCs w:val="24"/>
        </w:rPr>
        <w:t xml:space="preserve"> για τις οποίες πρέπει να ερευνηθούν, έχει δωροληψία, παθητική δωροδοκία, απιστία κ.λπ.</w:t>
      </w:r>
      <w:r>
        <w:rPr>
          <w:rFonts w:eastAsia="Times New Roman" w:cs="Times New Roman"/>
          <w:szCs w:val="24"/>
        </w:rPr>
        <w:t>.</w:t>
      </w:r>
    </w:p>
    <w:p w14:paraId="74B8DD6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λέει το διαβιβαστικό ότι, μεταξύ των εγγράφων που διαβιβάστηκαν, είναι και οι από 21</w:t>
      </w:r>
      <w:r>
        <w:rPr>
          <w:rFonts w:eastAsia="Times New Roman" w:cs="Times New Roman"/>
          <w:szCs w:val="24"/>
        </w:rPr>
        <w:t>-</w:t>
      </w:r>
      <w:r>
        <w:rPr>
          <w:rFonts w:eastAsia="Times New Roman" w:cs="Times New Roman"/>
          <w:szCs w:val="24"/>
        </w:rPr>
        <w:t>2, 8</w:t>
      </w:r>
      <w:r>
        <w:rPr>
          <w:rFonts w:eastAsia="Times New Roman" w:cs="Times New Roman"/>
          <w:szCs w:val="24"/>
        </w:rPr>
        <w:t>-</w:t>
      </w:r>
      <w:r>
        <w:rPr>
          <w:rFonts w:eastAsia="Times New Roman" w:cs="Times New Roman"/>
          <w:szCs w:val="24"/>
        </w:rPr>
        <w:t>3 και 13</w:t>
      </w:r>
      <w:r>
        <w:rPr>
          <w:rFonts w:eastAsia="Times New Roman" w:cs="Times New Roman"/>
          <w:szCs w:val="24"/>
        </w:rPr>
        <w:t>-</w:t>
      </w:r>
      <w:r>
        <w:rPr>
          <w:rFonts w:eastAsia="Times New Roman" w:cs="Times New Roman"/>
          <w:szCs w:val="24"/>
        </w:rPr>
        <w:t>4 αναφορές του Ανδρέα Λοβέρδο</w:t>
      </w:r>
      <w:r>
        <w:rPr>
          <w:rFonts w:eastAsia="Times New Roman" w:cs="Times New Roman"/>
          <w:szCs w:val="24"/>
        </w:rPr>
        <w:t>υ</w:t>
      </w:r>
      <w:r>
        <w:rPr>
          <w:rFonts w:eastAsia="Times New Roman" w:cs="Times New Roman"/>
          <w:szCs w:val="24"/>
        </w:rPr>
        <w:t>, Βασιλείου Κεγκέρογλου και Εύ</w:t>
      </w:r>
      <w:r>
        <w:rPr>
          <w:rFonts w:eastAsia="Times New Roman" w:cs="Times New Roman"/>
          <w:szCs w:val="24"/>
        </w:rPr>
        <w:t xml:space="preserve">ης Χριστοφιλοπούλου, στις οποίες φέρεται να καταγγέλλεται η τέλεση της πράξης της μη τιμολόγησης φαρμάκων και της αύξησης της ετήσιας φαρμακευτικής δαπάνης για το έτος 2015 από τον τότε διατελέσαντα Υπουργό Υγείας, άρα, για το υποστοιχείο </w:t>
      </w:r>
      <w:r>
        <w:rPr>
          <w:rFonts w:eastAsia="Times New Roman" w:cs="Times New Roman"/>
          <w:szCs w:val="24"/>
        </w:rPr>
        <w:t>γ΄</w:t>
      </w:r>
      <w:r>
        <w:rPr>
          <w:rFonts w:eastAsia="Times New Roman" w:cs="Times New Roman"/>
          <w:szCs w:val="24"/>
        </w:rPr>
        <w:t xml:space="preserve"> της ως άνω πρά</w:t>
      </w:r>
      <w:r>
        <w:rPr>
          <w:rFonts w:eastAsia="Times New Roman" w:cs="Times New Roman"/>
          <w:szCs w:val="24"/>
        </w:rPr>
        <w:t xml:space="preserve">ξης, δηλαδή την απιστία. </w:t>
      </w:r>
    </w:p>
    <w:p w14:paraId="74B8DD62"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Εάν, κύριοι συνάδελφοι, κάποιοι Βουλευτές, και σε κάθε περίπτωση τουλάχιστον τριάντα, ήθελαν να δημιουργηθεί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Ειδική Κοινοβουλευτική Επιτροπή</w:t>
      </w:r>
      <w:r>
        <w:rPr>
          <w:rFonts w:eastAsia="Times New Roman" w:cs="Times New Roman"/>
          <w:szCs w:val="24"/>
        </w:rPr>
        <w:t>,</w:t>
      </w:r>
      <w:r>
        <w:rPr>
          <w:rFonts w:eastAsia="Times New Roman" w:cs="Times New Roman"/>
          <w:szCs w:val="24"/>
        </w:rPr>
        <w:t xml:space="preserve"> για να ερευνήσει τα τυχόν αδικήματα που έχει τελέσει ο κ. Κουρου</w:t>
      </w:r>
      <w:r>
        <w:rPr>
          <w:rFonts w:eastAsia="Times New Roman" w:cs="Times New Roman"/>
          <w:szCs w:val="24"/>
        </w:rPr>
        <w:t xml:space="preserve">μπλής, θα έπρεπε να την είχε υποβάλει και όχι σήμερα να κατηγορεί την Κυβέρνηση, </w:t>
      </w:r>
      <w:r>
        <w:rPr>
          <w:rFonts w:eastAsia="Times New Roman" w:cs="Times New Roman"/>
          <w:szCs w:val="24"/>
        </w:rPr>
        <w:lastRenderedPageBreak/>
        <w:t>η οποία στηρίχθηκε επακριβώς στο διαβιβαστικό της κυρίας Εισαγγελέως Διαφθοράς, να μιλάνε για συγκάλυψη, σκευωρία κ.λπ</w:t>
      </w:r>
      <w:r>
        <w:rPr>
          <w:rFonts w:eastAsia="Times New Roman" w:cs="Times New Roman"/>
          <w:szCs w:val="24"/>
        </w:rPr>
        <w:t>.</w:t>
      </w:r>
      <w:r>
        <w:rPr>
          <w:rFonts w:eastAsia="Times New Roman" w:cs="Times New Roman"/>
          <w:szCs w:val="24"/>
        </w:rPr>
        <w:t>.</w:t>
      </w:r>
    </w:p>
    <w:p w14:paraId="74B8DD63"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θέλω να τελειώσω με το γεγονός ότι </w:t>
      </w:r>
      <w:r>
        <w:rPr>
          <w:rFonts w:eastAsia="Times New Roman" w:cs="Times New Roman"/>
          <w:szCs w:val="24"/>
        </w:rPr>
        <w:t>όλα αυτά που συζητάμε εδώ ως παρεμπίπτοντα ζητήματα, εφόσον δεν συμφωνούμε -διότι όλοι πήραν τον λόγο και έθεσαν διαφορετικές αιτιάσεις για το κάθε θέμα-, θα ήθελα να πω ότι τοποθετήθηκαν μέχρι και για τους προστατευόμενους μάρτυρες</w:t>
      </w:r>
      <w:r>
        <w:rPr>
          <w:rFonts w:eastAsia="Times New Roman" w:cs="Times New Roman"/>
          <w:szCs w:val="24"/>
        </w:rPr>
        <w:t>,</w:t>
      </w:r>
      <w:r>
        <w:rPr>
          <w:rFonts w:eastAsia="Times New Roman" w:cs="Times New Roman"/>
          <w:szCs w:val="24"/>
        </w:rPr>
        <w:t xml:space="preserve"> χωρίς όμως να αναλύσου</w:t>
      </w:r>
      <w:r>
        <w:rPr>
          <w:rFonts w:eastAsia="Times New Roman" w:cs="Times New Roman"/>
          <w:szCs w:val="24"/>
        </w:rPr>
        <w:t xml:space="preserve">ν το νομικό μας πλαίσιο, που έχει δύο κατηγορίες μαρτύρων, τους προστατευόμενους και τους μάρτυρες δημοσίου συμφέροντος. </w:t>
      </w:r>
    </w:p>
    <w:p w14:paraId="74B8DD6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Στην πρώτη φάση</w:t>
      </w:r>
      <w:r>
        <w:rPr>
          <w:rFonts w:eastAsia="Times New Roman" w:cs="Times New Roman"/>
          <w:szCs w:val="24"/>
        </w:rPr>
        <w:t>,</w:t>
      </w:r>
      <w:r>
        <w:rPr>
          <w:rFonts w:eastAsia="Times New Roman" w:cs="Times New Roman"/>
          <w:szCs w:val="24"/>
        </w:rPr>
        <w:t xml:space="preserve"> όταν είναι κάποιος προστατευόμενος μάρτυρας, δεν χρειάζεται καμ</w:t>
      </w:r>
      <w:r>
        <w:rPr>
          <w:rFonts w:eastAsia="Times New Roman" w:cs="Times New Roman"/>
          <w:szCs w:val="24"/>
        </w:rPr>
        <w:t>μ</w:t>
      </w:r>
      <w:r>
        <w:rPr>
          <w:rFonts w:eastAsia="Times New Roman" w:cs="Times New Roman"/>
          <w:szCs w:val="24"/>
        </w:rPr>
        <w:t>ία έγκριση. Όταν είναι δημοσίου συμφέροντος, χρειάζετ</w:t>
      </w:r>
      <w:r>
        <w:rPr>
          <w:rFonts w:eastAsia="Times New Roman" w:cs="Times New Roman"/>
          <w:szCs w:val="24"/>
        </w:rPr>
        <w:t xml:space="preserve">αι έγκριση. Όλα αυτά, επειδή έχει δημιουργηθεί μια σύγχυση. </w:t>
      </w:r>
    </w:p>
    <w:p w14:paraId="74B8DD65"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πριν τελειώσω την τοποθέτησή μου για να μπω στην ψηφοφορία, θα ήθελα να ρωτήσω, επειδή προβλέπεται από το άρθρο 67, εάν κάποιος από τους Υπουργούς θέλει να πάρει τον λόγο.</w:t>
      </w:r>
    </w:p>
    <w:p w14:paraId="74B8DD66"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θέλει κανείς. </w:t>
      </w:r>
    </w:p>
    <w:p w14:paraId="74B8DD6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προχωράμε στη διεξαγωγή της ψηφοφορίας, διότι εγώ εδώ, από το Προεδρείο διαπίστωσα ότι υπάρχουν αντιρρήσεις και διαφωνίες σε σχέση με τα παρεμπίπτοντα ζητήματα, που </w:t>
      </w:r>
      <w:r>
        <w:rPr>
          <w:rFonts w:eastAsia="Times New Roman" w:cs="Times New Roman"/>
          <w:szCs w:val="24"/>
        </w:rPr>
        <w:lastRenderedPageBreak/>
        <w:t>τέθηκαν σχεδόν από όλους τους συναδέλφους, πλην κάποιων εξαιρ</w:t>
      </w:r>
      <w:r>
        <w:rPr>
          <w:rFonts w:eastAsia="Times New Roman" w:cs="Times New Roman"/>
          <w:szCs w:val="24"/>
        </w:rPr>
        <w:t>έσεων.</w:t>
      </w:r>
    </w:p>
    <w:p w14:paraId="74B8DD68"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ψηφοφορία…</w:t>
      </w:r>
    </w:p>
    <w:p w14:paraId="74B8DD69"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Κυρία Πρόεδρε, θα ήθελα τον λόγο επί προσωπικού.</w:t>
      </w:r>
    </w:p>
    <w:p w14:paraId="74B8DD6A"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Επί προσωπικού; Δεν σας ανέφερε κανείς. </w:t>
      </w:r>
    </w:p>
    <w:p w14:paraId="74B8DD6B" w14:textId="77777777" w:rsidR="00D8133C" w:rsidRDefault="00A7505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DD6C"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Όχι, κύριε Αθανασίου, </w:t>
      </w:r>
      <w:r>
        <w:rPr>
          <w:rFonts w:eastAsia="Times New Roman" w:cs="Times New Roman"/>
          <w:szCs w:val="24"/>
        </w:rPr>
        <w:t>πρέπει</w:t>
      </w:r>
      <w:r>
        <w:rPr>
          <w:rFonts w:eastAsia="Times New Roman" w:cs="Times New Roman"/>
          <w:szCs w:val="24"/>
        </w:rPr>
        <w:t xml:space="preserve"> να τελειώσουμε.</w:t>
      </w:r>
    </w:p>
    <w:p w14:paraId="74B8DD6D"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τα παρεμ</w:t>
      </w:r>
      <w:r>
        <w:rPr>
          <w:rFonts w:eastAsia="Times New Roman" w:cs="Times New Roman"/>
          <w:szCs w:val="24"/>
        </w:rPr>
        <w:t>πίπτοντα</w:t>
      </w:r>
      <w:r>
        <w:rPr>
          <w:rFonts w:eastAsia="Times New Roman" w:cs="Times New Roman"/>
          <w:szCs w:val="24"/>
        </w:rPr>
        <w:t xml:space="preserve"> θέματα</w:t>
      </w:r>
      <w:r>
        <w:rPr>
          <w:rFonts w:eastAsia="Times New Roman" w:cs="Times New Roman"/>
          <w:szCs w:val="24"/>
        </w:rPr>
        <w:t xml:space="preserve">, λοιπόν, αποφαίνεται ο Πρόεδρος. Είπα την άποψή μου. Αν διατυπωθούν αντιρρήσεις, αποφασίζει η Βουλή με ανάταση ή έγερση και χωρίς άλλη συζήτηση. Θα ήθελα να εγερθείτε, γιατί είναι πιο εύκολο για μένα να καταλάβω. </w:t>
      </w:r>
    </w:p>
    <w:p w14:paraId="74B8DD6E" w14:textId="77777777" w:rsidR="00D8133C" w:rsidRDefault="00A7505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 (Θόρυβος στην Αίθουσα)</w:t>
      </w:r>
    </w:p>
    <w:p w14:paraId="74B8DD6F"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ν δίνω τον λόγο στον κ. Αθανασίου επί προσωπικού. Θα τον πάρει αργότερα στη συζήτηση. </w:t>
      </w:r>
    </w:p>
    <w:p w14:paraId="74B8DD70"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θέλετε; Σε τι συνίσταται το προσωπικό; Δεν χρειάζονται ενισχύσεις. Τα είπε μια χαρά ο κ. Δένδιας. </w:t>
      </w:r>
    </w:p>
    <w:p w14:paraId="74B8DD7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Ξαναπέστε τα, κύριε Δένδια! </w:t>
      </w:r>
    </w:p>
    <w:p w14:paraId="74B8DD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υπάρχει ένα  θέμα. </w:t>
      </w:r>
    </w:p>
    <w:p w14:paraId="74B8DD7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DD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δείτε, θα δείτε. </w:t>
      </w:r>
    </w:p>
    <w:p w14:paraId="74B8DD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Αθανασίου</w:t>
      </w:r>
      <w:r>
        <w:rPr>
          <w:rFonts w:eastAsia="Times New Roman" w:cs="Times New Roman"/>
          <w:szCs w:val="24"/>
        </w:rPr>
        <w:t>,</w:t>
      </w:r>
      <w:r>
        <w:rPr>
          <w:rFonts w:eastAsia="Times New Roman" w:cs="Times New Roman"/>
          <w:szCs w:val="24"/>
        </w:rPr>
        <w:t xml:space="preserve"> αν έχει προσωπικό</w:t>
      </w:r>
      <w:r>
        <w:rPr>
          <w:rFonts w:eastAsia="Times New Roman" w:cs="Times New Roman"/>
          <w:szCs w:val="24"/>
        </w:rPr>
        <w:t>,</w:t>
      </w:r>
      <w:r>
        <w:rPr>
          <w:rFonts w:eastAsia="Times New Roman" w:cs="Times New Roman"/>
          <w:szCs w:val="24"/>
        </w:rPr>
        <w:t xml:space="preserve"> θα το πει μετά. Σε αυτή τη διαδικασία δεν προβλέπονται προσωπικά. </w:t>
      </w:r>
    </w:p>
    <w:p w14:paraId="74B8DD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Κάνετε λάθος. Το παίζουν όλα τα κανάλια. Να μου δώσετε τον λόγο.</w:t>
      </w:r>
    </w:p>
    <w:p w14:paraId="74B8DD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Για πείτε μας, κύριε Δένδια.</w:t>
      </w:r>
    </w:p>
    <w:p w14:paraId="74B8DD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Θέλετε να ψηφίσουμε πρώτα;</w:t>
      </w:r>
    </w:p>
    <w:p w14:paraId="74B8DD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 θέλε</w:t>
      </w:r>
      <w:r>
        <w:rPr>
          <w:rFonts w:eastAsia="Times New Roman" w:cs="Times New Roman"/>
          <w:szCs w:val="24"/>
        </w:rPr>
        <w:t>τε, ναι. Θέλετε;</w:t>
      </w:r>
    </w:p>
    <w:p w14:paraId="74B8DD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Όχι, με συγχωρείτε, εγώ δεν θέλω να σας επιφυλάξω εκπλήξεις.</w:t>
      </w:r>
    </w:p>
    <w:p w14:paraId="74B8DD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Μπορώ να την κάνω και μετά την ψηφοφορία. </w:t>
      </w:r>
    </w:p>
    <w:p w14:paraId="74B8DD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Ο κ. Αθανασίου προσεκόμισε σε εμένα ως Κοινοβουλευτικό </w:t>
      </w:r>
      <w:r>
        <w:rPr>
          <w:rFonts w:eastAsia="Times New Roman" w:cs="Times New Roman"/>
          <w:szCs w:val="24"/>
        </w:rPr>
        <w:t xml:space="preserve">Εκπρόσωπο, αντίγραφο των Πρακτικών της Βουλής, όπου καταγράφεται επί λέξει το εξής: </w:t>
      </w:r>
    </w:p>
    <w:p w14:paraId="74B8DD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«ΠΡΟΕΔΡΕΥΟΥΣΑ (Αναστασία  Χριστοδουλοπούλου): Κύριε Αθανασίου, τα νομικά αφήστε τα</w:t>
      </w:r>
      <w:r>
        <w:rPr>
          <w:rFonts w:eastAsia="Times New Roman" w:cs="Times New Roman"/>
          <w:szCs w:val="24"/>
        </w:rPr>
        <w:t>, λοιπόν</w:t>
      </w:r>
      <w:r>
        <w:rPr>
          <w:rFonts w:eastAsia="Times New Roman" w:cs="Times New Roman"/>
          <w:szCs w:val="24"/>
        </w:rPr>
        <w:t>. Θέλετε να μιλήσετε νομικά, πολιτικά, ό,τι θέλετε; Έχετε εκπροσώπους να μιλήσουν</w:t>
      </w:r>
      <w:r>
        <w:rPr>
          <w:rFonts w:eastAsia="Times New Roman" w:cs="Times New Roman"/>
          <w:szCs w:val="24"/>
        </w:rPr>
        <w:t>.»</w:t>
      </w:r>
      <w:r>
        <w:rPr>
          <w:rFonts w:eastAsia="Times New Roman" w:cs="Times New Roman"/>
          <w:szCs w:val="24"/>
        </w:rPr>
        <w:t>.</w:t>
      </w:r>
      <w:r>
        <w:rPr>
          <w:rFonts w:eastAsia="Times New Roman" w:cs="Times New Roman"/>
          <w:szCs w:val="24"/>
        </w:rPr>
        <w:t xml:space="preserve"> Κι από κάτω: «…».</w:t>
      </w:r>
    </w:p>
    <w:p w14:paraId="74B8DD7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DD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Εγώ το είπα; </w:t>
      </w:r>
    </w:p>
    <w:p w14:paraId="74B8DD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Αυτό είναι στα Πρακτικά. Κατά τούτο, δικαιούται ο κ. Αθανασίου να λάβει τον λόγο.</w:t>
      </w:r>
    </w:p>
    <w:p w14:paraId="74B8DD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Σας παρακ</w:t>
      </w:r>
      <w:r>
        <w:rPr>
          <w:rFonts w:eastAsia="Times New Roman" w:cs="Times New Roman"/>
          <w:szCs w:val="24"/>
        </w:rPr>
        <w:t xml:space="preserve">αλώ, κύριε Δένδια. </w:t>
      </w:r>
    </w:p>
    <w:p w14:paraId="74B8DD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Ως</w:t>
      </w:r>
      <w:r>
        <w:rPr>
          <w:rFonts w:eastAsia="Times New Roman" w:cs="Times New Roman"/>
          <w:szCs w:val="24"/>
        </w:rPr>
        <w:t xml:space="preserve"> Πρόεδρος εγώ αναφέρθηκα πολύ συγκεκριμένα. Δεν τον έθιξα, δεν αμφισβήτησα…</w:t>
      </w:r>
    </w:p>
    <w:p w14:paraId="74B8DD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Κυρία Πρόεδρε, εξηγήστε το στον κ. Αθανασίου. Με εμένα δεν έχετε κάτι. Εγώ σας εξηγώ γιατί δικαιούται ανθρωπίνως, τη στιγμή που εστάλη από ε</w:t>
      </w:r>
      <w:r>
        <w:rPr>
          <w:rFonts w:eastAsia="Times New Roman" w:cs="Times New Roman"/>
          <w:szCs w:val="24"/>
        </w:rPr>
        <w:t xml:space="preserve">σάς </w:t>
      </w:r>
      <w:r>
        <w:rPr>
          <w:rFonts w:eastAsia="Times New Roman" w:cs="Times New Roman"/>
          <w:szCs w:val="24"/>
        </w:rPr>
        <w:t>…</w:t>
      </w:r>
      <w:r>
        <w:rPr>
          <w:rFonts w:eastAsia="Times New Roman" w:cs="Times New Roman"/>
          <w:szCs w:val="24"/>
        </w:rPr>
        <w:t xml:space="preserve">, να λάβει τον λόγο. Είναι προφανές. Είναι στα Πρακτικά. </w:t>
      </w:r>
    </w:p>
    <w:p w14:paraId="74B8DD8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DD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sidRPr="001C47F9">
        <w:rPr>
          <w:rFonts w:eastAsia="Times New Roman" w:cs="Times New Roman"/>
          <w:szCs w:val="24"/>
        </w:rPr>
        <w:t xml:space="preserve">Είναι στα Πρακτικά! </w:t>
      </w:r>
    </w:p>
    <w:p w14:paraId="74B8DD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Κύριοι, κοιτάξτε να δείτε, μπορούμε εδώ…</w:t>
      </w:r>
    </w:p>
    <w:p w14:paraId="74B8DD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Κυρία Πρόεδρε, είναι απλό. Μπορείτε να πείτε ότι πρόκειται περί παρεξηγήσεως…</w:t>
      </w:r>
    </w:p>
    <w:p w14:paraId="74B8DD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Προφανώς.</w:t>
      </w:r>
    </w:p>
    <w:p w14:paraId="74B8DD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…και να ζητήσετε να διαγραφεί από τα Πρακτικά η φράση…</w:t>
      </w:r>
    </w:p>
    <w:p w14:paraId="74B8DD8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w:t>
      </w:r>
      <w:r>
        <w:rPr>
          <w:rFonts w:eastAsia="Times New Roman" w:cs="Times New Roman"/>
          <w:b/>
          <w:szCs w:val="24"/>
        </w:rPr>
        <w:t xml:space="preserve">λοπούλου): </w:t>
      </w:r>
      <w:r>
        <w:rPr>
          <w:rFonts w:eastAsia="Times New Roman" w:cs="Times New Roman"/>
          <w:szCs w:val="24"/>
        </w:rPr>
        <w:t>Προφανώς αυτό θα κάνω.</w:t>
      </w:r>
    </w:p>
    <w:p w14:paraId="74B8DD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και να εξηγήσετε στον κ. Αθανασίου ότι τον τιμάτε και τον υπολήπτεστε απολύτως.</w:t>
      </w:r>
    </w:p>
    <w:p w14:paraId="74B8DD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Αυτό έτσι θα το λήξω, κύριε Δένδια.</w:t>
      </w:r>
    </w:p>
    <w:p w14:paraId="74B8DD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Και το θέμα να τελειώσει</w:t>
      </w:r>
      <w:r>
        <w:rPr>
          <w:rFonts w:eastAsia="Times New Roman" w:cs="Times New Roman"/>
          <w:szCs w:val="24"/>
        </w:rPr>
        <w:t xml:space="preserve"> εδώ. Αλλά με αυτή την εγγραφή τι να κάνουμε;</w:t>
      </w:r>
    </w:p>
    <w:p w14:paraId="74B8DD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Πρώτον, εγώ δεν το άκουσα, όπως νομίζω ότι δεν το άκουσε κανείς. Παρ</w:t>
      </w:r>
      <w:r>
        <w:rPr>
          <w:rFonts w:eastAsia="Times New Roman" w:cs="Times New Roman"/>
          <w:szCs w:val="24"/>
        </w:rPr>
        <w:t xml:space="preserve">’ </w:t>
      </w:r>
      <w:r>
        <w:rPr>
          <w:rFonts w:eastAsia="Times New Roman" w:cs="Times New Roman"/>
          <w:szCs w:val="24"/>
        </w:rPr>
        <w:t>όλα αυτά το άκουσαν τα Πρακτικά. Δεν το αμφισβητώ αυτό. Ζητώ, λοιπόν, να εξαλειφθεί από τα Πρακτ</w:t>
      </w:r>
      <w:r>
        <w:rPr>
          <w:rFonts w:eastAsia="Times New Roman" w:cs="Times New Roman"/>
          <w:szCs w:val="24"/>
        </w:rPr>
        <w:t>ικά, δεδομένου ότι όποιος το είπε ήταν όχι απλώς αστοχία και αγένεια, αλλά οτιδήποτε άλλο.</w:t>
      </w:r>
    </w:p>
    <w:p w14:paraId="74B8DD8F" w14:textId="77777777" w:rsidR="00D8133C" w:rsidRDefault="00A7505C">
      <w:pPr>
        <w:spacing w:line="600" w:lineRule="auto"/>
        <w:ind w:firstLine="720"/>
        <w:contextualSpacing/>
        <w:jc w:val="both"/>
        <w:rPr>
          <w:rFonts w:eastAsia="Times New Roman" w:cs="Times New Roman"/>
          <w:b/>
          <w:szCs w:val="24"/>
        </w:rPr>
      </w:pPr>
      <w:r>
        <w:rPr>
          <w:rFonts w:eastAsia="Times New Roman" w:cs="Times New Roman"/>
          <w:szCs w:val="24"/>
        </w:rPr>
        <w:t>Σε εσάς, λοιπόν, κύριε Αθανασίου, εγώ που μίλησα ανέφερα ότι για τα νομικά, τα πολιτικά και ό,τι άλλο θέλετε, έχετε εκπροσώπους. Στη διαδικασία του άρθρου 67 δεν προ</w:t>
      </w:r>
      <w:r>
        <w:rPr>
          <w:rFonts w:eastAsia="Times New Roman" w:cs="Times New Roman"/>
          <w:szCs w:val="24"/>
        </w:rPr>
        <w:t>βλέπονται ομιλητές. Σας παρακαλώ πολύ, μην αξιοποιούμε οτιδήποτε για να διευρύνουμε τον κύκλο των ομιλητών. Δεν θα το επιτρέψω, όχι γιατί έχω κανένα λόγο είτε προσωπικό, είτε με εσάς, είτε με κάποιον άλλο…</w:t>
      </w:r>
    </w:p>
    <w:p w14:paraId="74B8DD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Κυρία Πρόεδρε, θα μου δώσετε</w:t>
      </w:r>
      <w:r>
        <w:rPr>
          <w:rFonts w:eastAsia="Times New Roman" w:cs="Times New Roman"/>
          <w:szCs w:val="24"/>
        </w:rPr>
        <w:t xml:space="preserve"> τον λόγο για ένα λεπτό.</w:t>
      </w:r>
    </w:p>
    <w:p w14:paraId="74B8DD9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 πείτε τι, κύριε Αθανασίου; Το ξέρετε ότι δεν θα το εφαρμόσετε το ένα λεπτό.</w:t>
      </w:r>
    </w:p>
    <w:p w14:paraId="74B8DD9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Θα μου δώσετε τον λόγο για ένα λεπτό. Δεν θα κάνω ομιλία.</w:t>
      </w:r>
    </w:p>
    <w:p w14:paraId="74B8DD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 xml:space="preserve">τοδουλοπούλου): </w:t>
      </w:r>
      <w:r>
        <w:rPr>
          <w:rFonts w:eastAsia="Times New Roman" w:cs="Times New Roman"/>
          <w:szCs w:val="24"/>
        </w:rPr>
        <w:t>Δεν θα το εφαρμόσετε, αφήστε να προχωρήσουμε.</w:t>
      </w:r>
    </w:p>
    <w:p w14:paraId="74B8DD9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w:t>
      </w:r>
    </w:p>
    <w:p w14:paraId="74B8DD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Επίσης, έχουμε τη δυνατότητα την ψηφοφορία, αν δεν θέλετε να τη </w:t>
      </w:r>
      <w:r>
        <w:rPr>
          <w:rFonts w:eastAsia="Times New Roman" w:cs="Times New Roman"/>
          <w:szCs w:val="24"/>
        </w:rPr>
        <w:lastRenderedPageBreak/>
        <w:t xml:space="preserve">διεξάγουμε για κάποιους λόγους που έχουν να κάνουν είτε με </w:t>
      </w:r>
      <w:r>
        <w:rPr>
          <w:rFonts w:eastAsia="Times New Roman" w:cs="Times New Roman"/>
          <w:szCs w:val="24"/>
        </w:rPr>
        <w:t>προϋποθέσεις που θα προκύψουν είτε με οτιδήποτε άλλο, να τη διεξάγουμε πριν την ψηφοφορία.</w:t>
      </w:r>
    </w:p>
    <w:p w14:paraId="74B8DD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Κυρία Πρόεδρε, θα μου δώσετε τον λόγο.</w:t>
      </w:r>
    </w:p>
    <w:p w14:paraId="74B8DD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Εγώ απλώς με βάση τις τοποθετήσεις, επειδή δεν άκουσα κάτι π</w:t>
      </w:r>
      <w:r>
        <w:rPr>
          <w:rFonts w:eastAsia="Times New Roman" w:cs="Times New Roman"/>
          <w:szCs w:val="24"/>
        </w:rPr>
        <w:t>ιο συγκεκριμένο, ούτε για τα ψηφοδέλτια ούτε για την αοριστία, είμαι υποχρεωμένη να το θέσω σε ψηφοφορία.</w:t>
      </w:r>
    </w:p>
    <w:p w14:paraId="74B8DD9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Κυρία Πρόεδρε, δεν είναι αυτό το θέμα. </w:t>
      </w:r>
    </w:p>
    <w:p w14:paraId="74B8DD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Αν</w:t>
      </w:r>
      <w:r>
        <w:rPr>
          <w:rFonts w:eastAsia="Times New Roman" w:cs="Times New Roman"/>
          <w:szCs w:val="24"/>
        </w:rPr>
        <w:t>,</w:t>
      </w:r>
      <w:r>
        <w:rPr>
          <w:rFonts w:eastAsia="Times New Roman" w:cs="Times New Roman"/>
          <w:szCs w:val="24"/>
        </w:rPr>
        <w:t xml:space="preserve"> παρά ταύτα</w:t>
      </w:r>
      <w:r>
        <w:rPr>
          <w:rFonts w:eastAsia="Times New Roman" w:cs="Times New Roman"/>
          <w:szCs w:val="24"/>
        </w:rPr>
        <w:t>,</w:t>
      </w:r>
      <w:r>
        <w:rPr>
          <w:rFonts w:eastAsia="Times New Roman" w:cs="Times New Roman"/>
          <w:szCs w:val="24"/>
        </w:rPr>
        <w:t xml:space="preserve"> υπάρχουν αιτιάσεις ότι μπορε</w:t>
      </w:r>
      <w:r>
        <w:rPr>
          <w:rFonts w:eastAsia="Times New Roman" w:cs="Times New Roman"/>
          <w:szCs w:val="24"/>
        </w:rPr>
        <w:t>ί μέχρι το τέλος του κύκλου των ομιλητών και πριν την έναρξη της ψηφοφορίας να υπάρξουν νέες προϋποθέσεις, μπορώ να αναβάλ</w:t>
      </w:r>
      <w:r>
        <w:rPr>
          <w:rFonts w:eastAsia="Times New Roman" w:cs="Times New Roman"/>
          <w:szCs w:val="24"/>
        </w:rPr>
        <w:t>λ</w:t>
      </w:r>
      <w:r>
        <w:rPr>
          <w:rFonts w:eastAsia="Times New Roman" w:cs="Times New Roman"/>
          <w:szCs w:val="24"/>
        </w:rPr>
        <w:t xml:space="preserve">ω τη συζήτηση, γιατί δεν με δεσμεύει ο Κανονισμός πότε πρέπει να την κάνω. Αλλά αυτό πρέπει κάποιος να μου το βεβαιώσει. Όχι να </w:t>
      </w:r>
      <w:r>
        <w:rPr>
          <w:rFonts w:eastAsia="Times New Roman" w:cs="Times New Roman"/>
          <w:szCs w:val="24"/>
        </w:rPr>
        <w:t>δίνουμε παρατάσεις χωρίς λόγο.</w:t>
      </w:r>
    </w:p>
    <w:p w14:paraId="74B8DD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Αφήστε τα αυτά. Μην αποπροσανατολίζετε τη συζήτηση. Θα μου δώσετε τον λόγο, για να ανακαλέσετε μετά.</w:t>
      </w:r>
    </w:p>
    <w:p w14:paraId="74B8DD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Αθανασίου, τέτοια επιμονή, δεν την καταλαβαίνω.</w:t>
      </w:r>
    </w:p>
    <w:p w14:paraId="74B8DD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w:t>
      </w:r>
      <w:r>
        <w:rPr>
          <w:rFonts w:eastAsia="Times New Roman" w:cs="Times New Roman"/>
          <w:b/>
          <w:szCs w:val="24"/>
        </w:rPr>
        <w:t xml:space="preserve">ΛΑΜΠΟΣ ΑΘΑΝΑΣΙΟΥ: </w:t>
      </w:r>
      <w:r>
        <w:rPr>
          <w:rFonts w:eastAsia="Times New Roman" w:cs="Times New Roman"/>
          <w:szCs w:val="24"/>
        </w:rPr>
        <w:t>Ένα λεπτό.</w:t>
      </w:r>
    </w:p>
    <w:p w14:paraId="74B8DD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Θα σας κλείσω, όμως, το μικρόφωνο. Σας το λέω από τώρα. Εντάξει; Για να είμαστε συνεννοημένοι.</w:t>
      </w:r>
    </w:p>
    <w:p w14:paraId="74B8DD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Κυρία Πρόεδρε, έχουμε μια πολύ καλή συνεργασία στην Επιτροπή Θεσμώ</w:t>
      </w:r>
      <w:r>
        <w:rPr>
          <w:rFonts w:eastAsia="Times New Roman" w:cs="Times New Roman"/>
          <w:szCs w:val="24"/>
        </w:rPr>
        <w:t>ν και Διαφάνειας, έχουμε μια αμοιβαία εκτίμηση και συνεργαζόμαστε πάρα πολύ καλά. Αυτό που κάνετε τώρα είναι ανεπίτρεπτο. Ξέρω ότι έχουν ενοχλήσει οι παρεμβάσεις που έκανα και ανακαλύφθηκε όλη αυτή η σκευωρία με τους μάρτυρες. Αυτό σας ενόχλησε.</w:t>
      </w:r>
    </w:p>
    <w:p w14:paraId="74B8DD9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DD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Εν πάση περιπτώσει, εγώ επειδή σας  ξέρω και σας εκτιμώ, θα ανακαλέσετε τώρα.</w:t>
      </w:r>
    </w:p>
    <w:p w14:paraId="74B8DD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Είναι απλούστατο νομικά αυτό το ζήτημα στο οποίο ανατρέξατε. Δεν υπάρχ</w:t>
      </w:r>
      <w:r>
        <w:rPr>
          <w:rFonts w:eastAsia="Times New Roman" w:cs="Times New Roman"/>
          <w:szCs w:val="24"/>
        </w:rPr>
        <w:t>ει τίποτα. Σας συμβουλεύω να διαβάσετε τους νόμους.</w:t>
      </w:r>
    </w:p>
    <w:p w14:paraId="74B8DD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Θα το ανακαλέσετε.</w:t>
      </w:r>
    </w:p>
    <w:p w14:paraId="74B8DD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Όσον αφορά τα παρεμπίπτοντα, έχετε λάθος, γιατί πάτε με το πρώτο εδάφιο, ενώ…</w:t>
      </w:r>
    </w:p>
    <w:p w14:paraId="74B8DDA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DD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w:t>
      </w:r>
      <w:r>
        <w:rPr>
          <w:rFonts w:eastAsia="Times New Roman" w:cs="Times New Roman"/>
          <w:szCs w:val="24"/>
        </w:rPr>
        <w:t>παρακαλώ, κύριοι, ξέρω τι πρέπει να κάνω!</w:t>
      </w:r>
    </w:p>
    <w:p w14:paraId="74B8DDA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DD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κρίμα, είναι ντροπή για το Κοινοβούλιο!</w:t>
      </w:r>
    </w:p>
    <w:p w14:paraId="74B8DD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Ήθελε ο κ. Αθανασίου ένα λεπτό επί προσωπικού, δεν είπε τίποτε, αλλά το</w:t>
      </w:r>
      <w:r>
        <w:rPr>
          <w:rFonts w:eastAsia="Times New Roman" w:cs="Times New Roman"/>
          <w:szCs w:val="24"/>
        </w:rPr>
        <w:t>ν</w:t>
      </w:r>
      <w:r>
        <w:rPr>
          <w:rFonts w:eastAsia="Times New Roman" w:cs="Times New Roman"/>
          <w:szCs w:val="24"/>
        </w:rPr>
        <w:t xml:space="preserve"> ακούσαμε.</w:t>
      </w:r>
    </w:p>
    <w:p w14:paraId="74B8DDA9"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DD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Είναι ντροπή για το Κοινοβούλιο αυτό που γίνεται!</w:t>
      </w:r>
    </w:p>
    <w:p w14:paraId="74B8DD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έπρεπε να δώσετε τον λόγο. Υπάρχουν παραβιάσεις </w:t>
      </w:r>
      <w:r>
        <w:rPr>
          <w:rFonts w:eastAsia="Times New Roman" w:cs="Times New Roman"/>
          <w:szCs w:val="24"/>
        </w:rPr>
        <w:t>συγκεκριμένων άρθρων και γι’ αυτό ήθελα να μιλήσω, που δεν μπορείτε είτε το πάτε με τη διαδικασία...</w:t>
      </w:r>
    </w:p>
    <w:p w14:paraId="74B8DD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Τα είπαμε, κύριε Αθανασίου. Είπα ότι δεν είναι ακροαματική η διαδικασία, δεν προβλέπονται τέτοια. Τα είπαμε όλα</w:t>
      </w:r>
      <w:r>
        <w:rPr>
          <w:rFonts w:eastAsia="Times New Roman" w:cs="Times New Roman"/>
          <w:szCs w:val="24"/>
        </w:rPr>
        <w:t>, παρ’ όλα αυτά μιλήσατε. Σας παρακαλώ!</w:t>
      </w:r>
    </w:p>
    <w:p w14:paraId="74B8DD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Έχετε καλούς συνεργάτες. Είτε είναι θέμα διαδικασίας είτε παρεμπίπτον, μιλούν όλοι οι Βουλευτές. Έχετε κάνει λάθος και ο κ. Βούτσης έχει κάνει λάθος στην ερμηνεία που δίνει. Είναι λάθος. Είναι δ</w:t>
      </w:r>
      <w:r>
        <w:rPr>
          <w:rFonts w:eastAsia="Times New Roman" w:cs="Times New Roman"/>
          <w:szCs w:val="24"/>
        </w:rPr>
        <w:t>ύο στάδια. Αυτό σας ενόχλησε.</w:t>
      </w:r>
    </w:p>
    <w:p w14:paraId="74B8DD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θα τα αξιοποιήσετε ως ακυρότητες σε πάρα πολλά στάδια από εδώ και στο εξής.</w:t>
      </w:r>
    </w:p>
    <w:p w14:paraId="74B8DD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θέλατε να το ακούσετε. Άλλη είναι η προκαταρκτική και άλλη είναι η δίωξ</w:t>
      </w:r>
      <w:r>
        <w:rPr>
          <w:rFonts w:eastAsia="Times New Roman" w:cs="Times New Roman"/>
          <w:szCs w:val="24"/>
        </w:rPr>
        <w:t>η. Είναι δύο στάδια.</w:t>
      </w:r>
    </w:p>
    <w:p w14:paraId="74B8DD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Συνεχίζουμε.</w:t>
      </w:r>
    </w:p>
    <w:p w14:paraId="74B8DD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Θα ανακαλέσετε; Ανακαλέσατε;</w:t>
      </w:r>
    </w:p>
    <w:p w14:paraId="74B8DD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Αθανασίου, τελειώσατε, τελείωσε ο χρόνος σας. Αφήστε, σας παρακαλώ.</w:t>
      </w:r>
    </w:p>
    <w:p w14:paraId="74B8DD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Προχωρούμε και μέχρι κάποιος να μου δηλώσει ότι προτιμά να γίνει η ψηφοφορία μετά, γίνεται γνωστό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w:t>
      </w:r>
      <w:r>
        <w:rPr>
          <w:rFonts w:eastAsia="Times New Roman" w:cs="Times New Roman"/>
          <w:szCs w:val="24"/>
        </w:rPr>
        <w:t>ργανώνει το Ίδρυμα της Βουλής, δεκαεννέα μαθητές και μαθήτριες και μία εκπαιδευτικός από το 15</w:t>
      </w:r>
      <w:r>
        <w:rPr>
          <w:rFonts w:eastAsia="Times New Roman" w:cs="Times New Roman"/>
          <w:szCs w:val="24"/>
          <w:vertAlign w:val="superscript"/>
        </w:rPr>
        <w:t>ο</w:t>
      </w:r>
      <w:r>
        <w:rPr>
          <w:rFonts w:eastAsia="Times New Roman" w:cs="Times New Roman"/>
          <w:szCs w:val="24"/>
        </w:rPr>
        <w:t xml:space="preserve"> Δημοτικό Σχολείο Αμαρουσίου.</w:t>
      </w:r>
    </w:p>
    <w:p w14:paraId="74B8DD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w:t>
      </w:r>
    </w:p>
    <w:p w14:paraId="74B8DDB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B8DD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κάτι άλλο, κυρίες και κύριοι συνάδελφοι. </w:t>
      </w:r>
      <w:r>
        <w:rPr>
          <w:rFonts w:eastAsia="Times New Roman" w:cs="Times New Roman"/>
          <w:szCs w:val="24"/>
        </w:rPr>
        <w:t>Κατά συνέπεια</w:t>
      </w:r>
      <w:r>
        <w:rPr>
          <w:rFonts w:eastAsia="Times New Roman" w:cs="Times New Roman"/>
          <w:szCs w:val="24"/>
        </w:rPr>
        <w:t xml:space="preserve"> </w:t>
      </w:r>
      <w:r>
        <w:rPr>
          <w:rFonts w:eastAsia="Times New Roman" w:cs="Times New Roman"/>
          <w:szCs w:val="24"/>
        </w:rPr>
        <w:t>σας ζητώ με έγερση, για να φαίνεστε και να μην υπάρχει αμφισβήτηση, εάν συμφωνείτε, να δεχθούμε ή όχι τα παρεμπίπτοντα ζητήματα.</w:t>
      </w:r>
    </w:p>
    <w:p w14:paraId="74B8DD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αποδεχόμενοι παρακαλώ να εγερθούν.</w:t>
      </w:r>
    </w:p>
    <w:p w14:paraId="74B8DDB8"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w:t>
      </w:r>
    </w:p>
    <w:p w14:paraId="74B8DD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η πλειοψηφία έχει τοποθετηθ</w:t>
      </w:r>
      <w:r>
        <w:rPr>
          <w:rFonts w:eastAsia="Times New Roman" w:cs="Times New Roman"/>
          <w:szCs w:val="24"/>
        </w:rPr>
        <w:t>εί στα συγκεκριμένα ζητήματα τα οποία τέθηκαν.</w:t>
      </w:r>
    </w:p>
    <w:p w14:paraId="74B8DD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Περνούμε στον κατάλογο των ομιλητών.</w:t>
      </w:r>
    </w:p>
    <w:p w14:paraId="74B8DD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Να τα ξαναπούμε, για να μην υπάρχει παρεξήγηση. Ο πρώτος κύκλος των ομιλητών έχει χρόνο δέκα λεπτών. Ξεκινώ με βάση την ανακοίνωση που έκανα πριν, ότι πρώτα θα μιλήσουν οι </w:t>
      </w:r>
      <w:r>
        <w:rPr>
          <w:rFonts w:eastAsia="Times New Roman" w:cs="Times New Roman"/>
          <w:szCs w:val="24"/>
        </w:rPr>
        <w:t xml:space="preserve">ομιλητές του ΣΥΡΙΖΑ και των Ανεξαρτήτων Ελλήνων, γιατί έχουν υποβάλει </w:t>
      </w:r>
      <w:r>
        <w:rPr>
          <w:rFonts w:eastAsia="Times New Roman" w:cs="Times New Roman"/>
          <w:szCs w:val="24"/>
        </w:rPr>
        <w:lastRenderedPageBreak/>
        <w:t>την αίτηση και μετά θα ακολουθήσουν τα υπόλοιπα κόμματα, κατά τη δύναμη που έχουν στη Βουλή.</w:t>
      </w:r>
    </w:p>
    <w:p w14:paraId="74B8DD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Παρασκευόπουλε, έχετε τον λόγο για δέκα λεπτά.</w:t>
      </w:r>
    </w:p>
    <w:p w14:paraId="74B8DD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Αγαπητές και α</w:t>
      </w:r>
      <w:r>
        <w:rPr>
          <w:rFonts w:eastAsia="Times New Roman" w:cs="Times New Roman"/>
          <w:szCs w:val="24"/>
        </w:rPr>
        <w:t>γαπητοί συνάδελφοι, θα ήταν ευχής έργον αυτή η συζήτηση, η οποία θα απασχολεί για πολύ και τη Βουλή και τη διακυβέρνηση της χώρας και την ελληνική κοινωνία, να ξεκινούσε με μια στοιχειώδη συνεννόηση για το μεγάλο θέμα.</w:t>
      </w:r>
    </w:p>
    <w:p w14:paraId="74B8DD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Συζητούμε εδώ για ένα σκάνδαλο διαφθο</w:t>
      </w:r>
      <w:r>
        <w:rPr>
          <w:rFonts w:eastAsia="Times New Roman" w:cs="Times New Roman"/>
          <w:szCs w:val="24"/>
        </w:rPr>
        <w:t>ράς ή συζητούμε για μια σκευωρία; Νομίζω ότι η απάντηση σε αυτό το ερώτημα είναι διάχυτη, είναι μια απάντηση δια βοής απ’ όλον τον ελληνικό λαό, ο οποίος γνωρίζει τι γινόταν με κάποια φάρμακα και το γνωρίζει ο καθένας φτωχός πολίτης, ο καθένας μεσοαστός πο</w:t>
      </w:r>
      <w:r>
        <w:rPr>
          <w:rFonts w:eastAsia="Times New Roman" w:cs="Times New Roman"/>
          <w:szCs w:val="24"/>
        </w:rPr>
        <w:t>λίτης. Το πολύ-</w:t>
      </w:r>
      <w:r>
        <w:rPr>
          <w:rFonts w:eastAsia="Times New Roman" w:cs="Times New Roman"/>
          <w:szCs w:val="24"/>
        </w:rPr>
        <w:lastRenderedPageBreak/>
        <w:t>πολύ κάποιος, ο οποίος είχε τόση οικονομική άνεση που να μην κοιτάζει τι πληρώνει, αυτός να μην είχε αντιληφθεί το μέγεθος ενός σκανδάλου διαφθοράς.</w:t>
      </w:r>
    </w:p>
    <w:p w14:paraId="74B8DD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πω και το εξής. Σε αυτά που πρέπει να οργανώσουμε ως ύλη αυτής της συζήτησης, ίσως τα θέμ</w:t>
      </w:r>
      <w:r>
        <w:rPr>
          <w:rFonts w:eastAsia="Times New Roman" w:cs="Times New Roman"/>
          <w:szCs w:val="24"/>
        </w:rPr>
        <w:t>ατα να είναι και δύο. Το ένα είναι εάν η διαφθορά όντως υπήρξε, πράγμα το οποίο προφανώς είναι ένα ζητούμενο απ’ αυτή τη συζήτηση και δεύτερον, εάν υπάρχουν κάποια πρόσωπα, κάποιοι πολιτικοί –αυτό συζητούμε εδώ- οι οποίοι να έχουν ποινικές ευθύνες για χρημ</w:t>
      </w:r>
      <w:r>
        <w:rPr>
          <w:rFonts w:eastAsia="Times New Roman" w:cs="Times New Roman"/>
          <w:szCs w:val="24"/>
        </w:rPr>
        <w:t>ατισμό, δωροληψία, απιστία ή οτιδήποτε άλλο.</w:t>
      </w:r>
    </w:p>
    <w:p w14:paraId="74B8DD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πω </w:t>
      </w:r>
      <w:r>
        <w:rPr>
          <w:rFonts w:eastAsia="Times New Roman" w:cs="Times New Roman"/>
          <w:szCs w:val="24"/>
        </w:rPr>
        <w:t xml:space="preserve">ότι </w:t>
      </w:r>
      <w:r>
        <w:rPr>
          <w:rFonts w:eastAsia="Times New Roman" w:cs="Times New Roman"/>
          <w:szCs w:val="24"/>
        </w:rPr>
        <w:t xml:space="preserve">μόνο γι’ αυτά τα δύο θέματα, κατά την άποψή μου τη χρονική στη σειρά του λόγου, εάν θέλετε, αλλά και </w:t>
      </w:r>
      <w:r>
        <w:rPr>
          <w:rFonts w:eastAsia="Times New Roman" w:cs="Times New Roman"/>
          <w:szCs w:val="24"/>
        </w:rPr>
        <w:lastRenderedPageBreak/>
        <w:t>τη λογική προτεραιότητα την έχει το αντικειμενικό θέμα της διαφθοράς στο πεδίο του φαρμ</w:t>
      </w:r>
      <w:r>
        <w:rPr>
          <w:rFonts w:eastAsia="Times New Roman" w:cs="Times New Roman"/>
          <w:szCs w:val="24"/>
        </w:rPr>
        <w:t>άκου.</w:t>
      </w:r>
    </w:p>
    <w:p w14:paraId="74B8DDC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Διότι εάν η διαφθορά υπήρξε, είναι εύκολο να καταλάβουμε ότι κάποιοι ωφελήθηκαν. Εάν η διαφθορά δεν υπήρξε, θα ήταν μια συγκυρία, που κάτι μπορεί να συνέβαινε ή να μην συνέβαινε.</w:t>
      </w:r>
    </w:p>
    <w:p w14:paraId="74B8DD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Υπάρχει η διαφθορά ή όχι, η ελληνική απάντηση είναι δεδομένη. Γνωρίζουμε την εκτίναξη των τιμών από το 2000 έως το 2010 και της δημόσιας δαπάνης, το ότι έφτανε το ποσοστό στο 2% και ήταν διπλάσια από τον ευρωπαϊκό μέσο όρο. Γνωρίζουμε ότι στη συνέχεια η δη</w:t>
      </w:r>
      <w:r>
        <w:rPr>
          <w:rFonts w:eastAsia="Times New Roman" w:cs="Times New Roman"/>
          <w:szCs w:val="24"/>
        </w:rPr>
        <w:t xml:space="preserve">μόσια δαπάνη, μετά το 2011, άρχισε να μειώνεται λόγω της τρόικας, η οποία μας επέβαλε κάποιες δεσμεύσεις, αλλά </w:t>
      </w:r>
      <w:r>
        <w:rPr>
          <w:rFonts w:eastAsia="Times New Roman" w:cs="Times New Roman"/>
          <w:szCs w:val="24"/>
        </w:rPr>
        <w:lastRenderedPageBreak/>
        <w:t xml:space="preserve">η συνολική δαπάνη δεν μειώθηκε, διότι το οικονομικό βάρος πέρασε στον πολίτη. </w:t>
      </w:r>
    </w:p>
    <w:p w14:paraId="74B8DD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βέβαια γνωρίζουμε από όλη αυτή την έρευνα που έχει διεξαχθεί κ</w:t>
      </w:r>
      <w:r>
        <w:rPr>
          <w:rFonts w:eastAsia="Times New Roman" w:cs="Times New Roman"/>
          <w:szCs w:val="24"/>
        </w:rPr>
        <w:t>αι από την κοινωνική εμπειρία, όχι μόνο την εξέλιξη των συνολικών μεγεθών αλλά και τα τεχνάσματα, τις υπερτιμολογήσεις, τον προσδιορισμό τιμών χωρίς διαπραγμάτευση, τις προνομιακές κατά τον χρόνο αποζημιώσεις εταιρ</w:t>
      </w:r>
      <w:r>
        <w:rPr>
          <w:rFonts w:eastAsia="Times New Roman" w:cs="Times New Roman"/>
          <w:szCs w:val="24"/>
        </w:rPr>
        <w:t>ε</w:t>
      </w:r>
      <w:r>
        <w:rPr>
          <w:rFonts w:eastAsia="Times New Roman" w:cs="Times New Roman"/>
          <w:szCs w:val="24"/>
        </w:rPr>
        <w:t>ιών και όλα τα άλλα.</w:t>
      </w:r>
    </w:p>
    <w:p w14:paraId="74B8DD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πω </w:t>
      </w:r>
      <w:r>
        <w:rPr>
          <w:rFonts w:eastAsia="Times New Roman" w:cs="Times New Roman"/>
          <w:szCs w:val="24"/>
        </w:rPr>
        <w:t>πάντως εδώ είναι ότι η τεράστια βαρύτητα αυτού του θέματος δεν είναι μόνο εθνική. Κατά τη γνώμη μου, είναι και παγκόσμια και συνδέεται με μια στροφή του καπιταλισμού, την οποία νομίζω ότι μπορώ να σας περιγράψω πιθανώς και σε διάστημα μικρότερο του ενός λε</w:t>
      </w:r>
      <w:r>
        <w:rPr>
          <w:rFonts w:eastAsia="Times New Roman" w:cs="Times New Roman"/>
          <w:szCs w:val="24"/>
        </w:rPr>
        <w:t>πτού.</w:t>
      </w:r>
    </w:p>
    <w:p w14:paraId="74B8DD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το 2000, ο καπιταλισμός, τον οποίο γνωρίζουμε, ενδιαφέρεται για τη διεύρυνση των αγορών. Η εξουθένωση των καταναλωτών σημαίνει λιγότερα έσοδα για την αγορά. Περίπου τότε, φαίνεται ότι έχουν αντιληφθεί πολλές ισχυρές πολυεθνικές εταιρ</w:t>
      </w:r>
      <w:r>
        <w:rPr>
          <w:rFonts w:eastAsia="Times New Roman" w:cs="Times New Roman"/>
          <w:szCs w:val="24"/>
        </w:rPr>
        <w:t>ε</w:t>
      </w:r>
      <w:r>
        <w:rPr>
          <w:rFonts w:eastAsia="Times New Roman" w:cs="Times New Roman"/>
          <w:szCs w:val="24"/>
        </w:rPr>
        <w:t>ίες -και ν</w:t>
      </w:r>
      <w:r>
        <w:rPr>
          <w:rFonts w:eastAsia="Times New Roman" w:cs="Times New Roman"/>
          <w:szCs w:val="24"/>
        </w:rPr>
        <w:t xml:space="preserve">ομίζω ότι αυτό συμβαίνει και με εταιρείες των φαρμάκων, όχι όλες- ότι μπορούν να έχουν περισσότερα έσοδα, απευθυνόμενοι με ακριβά προϊόντα σε λιγότερους πλούσιους, δηλαδή ανθρώπους που έχουν την άνεση να πληρώνουν, παρά με το να διευρύνουν τις αγορές τους </w:t>
      </w:r>
      <w:r>
        <w:rPr>
          <w:rFonts w:eastAsia="Times New Roman" w:cs="Times New Roman"/>
          <w:szCs w:val="24"/>
        </w:rPr>
        <w:t>και να πηγαίνουν στην Αφρική και στη Νότιο Αμερική, χωρίς την αγοραστική δύναμη.</w:t>
      </w:r>
    </w:p>
    <w:p w14:paraId="74B8DD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χρειάζονται πολλά φάρμακα για τον κίτρινο πυρετό να τα μοιράζουν στα εκατομμύρια των ανθρώπων που είναι άρρωστοι, </w:t>
      </w:r>
      <w:r>
        <w:rPr>
          <w:rFonts w:eastAsia="Times New Roman" w:cs="Times New Roman"/>
          <w:szCs w:val="24"/>
        </w:rPr>
        <w:lastRenderedPageBreak/>
        <w:t>γιατί δεν έχουν αγοραστική δύναμη. Προχωρούμε με ακριβά φ</w:t>
      </w:r>
      <w:r>
        <w:rPr>
          <w:rFonts w:eastAsia="Times New Roman" w:cs="Times New Roman"/>
          <w:szCs w:val="24"/>
        </w:rPr>
        <w:t>άρμακα που δίνουμε σε λίγους με υπερτιμολογήσεις και επίσης πολλές φορές με παρασκευή φαρμάκων, τα οποία δεν είναι απαραίτητα.</w:t>
      </w:r>
    </w:p>
    <w:p w14:paraId="74B8DD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στροφή, πραγματικά, είναι ιστορική στον καπιταλισμό. Διότι έκτοτε, βλέπουμε αυτές τις πολιτικές φουσκώματος των τιμών και </w:t>
      </w:r>
      <w:r>
        <w:rPr>
          <w:rFonts w:eastAsia="Times New Roman" w:cs="Times New Roman"/>
          <w:szCs w:val="24"/>
        </w:rPr>
        <w:t>επιπλέον αρχίζει να μην πειράζει ο κοινωνικός αποκλεισμός, αρχίζει να μην πειράζει ο εξοβελισμός από την αγορά ακόμη και χωρών και γενικώς δεν απασχολεί η διεύρυνση.</w:t>
      </w:r>
    </w:p>
    <w:p w14:paraId="74B8DD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Τώρα, μετά από αυτά τα οποία αφορούν την ουσία, πρέπει να πούμε και δυο λόγια για τα διαδι</w:t>
      </w:r>
      <w:r>
        <w:rPr>
          <w:rFonts w:eastAsia="Times New Roman" w:cs="Times New Roman"/>
          <w:szCs w:val="24"/>
        </w:rPr>
        <w:t>καστικά, δηλαδή για τη δυνατότητα και την υποχρέωση της Βουλής να εξετάσει το θέμα αυτό.</w:t>
      </w:r>
    </w:p>
    <w:p w14:paraId="74B8DD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το Σύνταγμα, το άρθρο 86, παράγραφος 1, μόνο η Βουλή για πράξεις που έχουν κάνει πολιτικοί κατά την άσκηση των καθηκόντων τους έχει αρμοδιότητα να ασκεί δίωξη. Αν</w:t>
      </w:r>
      <w:r>
        <w:rPr>
          <w:rFonts w:eastAsia="Times New Roman" w:cs="Times New Roman"/>
          <w:szCs w:val="24"/>
        </w:rPr>
        <w:t xml:space="preserve">, λοιπόν, η </w:t>
      </w:r>
      <w:r>
        <w:rPr>
          <w:rFonts w:eastAsia="Times New Roman" w:cs="Times New Roman"/>
          <w:szCs w:val="24"/>
        </w:rPr>
        <w:t>δ</w:t>
      </w:r>
      <w:r>
        <w:rPr>
          <w:rFonts w:eastAsia="Times New Roman" w:cs="Times New Roman"/>
          <w:szCs w:val="24"/>
        </w:rPr>
        <w:t xml:space="preserve">ικαιοσύνη διαπιστώσει κάτι, αμελλητί στέλνει τη δικογραφία στη Βουλή. </w:t>
      </w:r>
    </w:p>
    <w:p w14:paraId="74B8DD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πρέπει να κάνει η Βουλή; Σύμφωνα με το άρθρο 86, παράγραφος 2, θα πρέπει η ίδια να αποφασίσει για δίωξη, ανάκριση, ή αν η πράξη ή αυτό που αναφέρεται είναι προδήλως αβάσ</w:t>
      </w:r>
      <w:r>
        <w:rPr>
          <w:rFonts w:eastAsia="Times New Roman" w:cs="Times New Roman"/>
          <w:szCs w:val="24"/>
        </w:rPr>
        <w:t>ιμο, να εξαλείψει την ποινική ευθύνη.</w:t>
      </w:r>
    </w:p>
    <w:p w14:paraId="74B8DD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Πώς θα το κάνει; Εάν κατατεθεί μια πρόταση από τριάντα τουλάχιστον Βουλευτές, τότε η Ολομέλεια, εάν δεν κρίνει ότι κάτι είναι προδήλως αβάσιμο και δεν χρειάζεται καν να εξεταστεί, συνιστά μια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γ</w:t>
      </w:r>
      <w:r>
        <w:rPr>
          <w:rFonts w:eastAsia="Times New Roman" w:cs="Times New Roman"/>
          <w:szCs w:val="24"/>
        </w:rPr>
        <w:t>ια προκαταρκτική εξέταση.</w:t>
      </w:r>
    </w:p>
    <w:p w14:paraId="74B8DD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κατά τη γνώμη μας, χρειάζεται ούτως ή άλλως μια προκαταρκτική εξέταση, γιατί η αρμοδιότητα της Βουλής να ασχοληθεί με το θέμα προκύπτει -αυτό λέει το Σύνταγμα- μόνο αν οι πράξεις των πολιτικών τελέστηκαν κατά την άσκηση τω</w:t>
      </w:r>
      <w:r>
        <w:rPr>
          <w:rFonts w:eastAsia="Times New Roman" w:cs="Times New Roman"/>
          <w:szCs w:val="24"/>
        </w:rPr>
        <w:t>ν καθηκόντων τους. Αυτό η Βουλή πρέπει να το εξετάσει με την προκαταρκτική επιτροπή, για να δει αν έχει αρμοδιότητα.</w:t>
      </w:r>
    </w:p>
    <w:p w14:paraId="74B8DD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Όντως, αν κάποιες πράξεις έχουν εκτελεστεί κατά την άσκηση των καθηκόντων των πολιτικών σε προγενέστερο χρονικό διάστημα από αυτό το οποίο </w:t>
      </w:r>
      <w:r>
        <w:rPr>
          <w:rFonts w:eastAsia="Times New Roman" w:cs="Times New Roman"/>
          <w:szCs w:val="24"/>
        </w:rPr>
        <w:t>ορίζει η αποσβεστική προθεσμία του Συντάγματος, τότε έχουν εξαλειφθεί.</w:t>
      </w:r>
    </w:p>
    <w:p w14:paraId="74B8DD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λοιπόν, το Σύνταγμα. Είναι σωστή η συνταγματική ρύθμιση; Είναι ορθή; Κατά τη γνώμη μας, όχι. Το έχει πει και ο Πρωθυπουργός. Πολλοί έχουν αντιρρήσεις για το περιεχόμενο της </w:t>
      </w:r>
      <w:r>
        <w:rPr>
          <w:rFonts w:eastAsia="Times New Roman" w:cs="Times New Roman"/>
          <w:szCs w:val="24"/>
        </w:rPr>
        <w:lastRenderedPageBreak/>
        <w:t>συνταγματικής ρύθμισης και βεβαίως συνηγορούμε για την αναθεώρησή της κ</w:t>
      </w:r>
      <w:r>
        <w:rPr>
          <w:rFonts w:eastAsia="Times New Roman" w:cs="Times New Roman"/>
          <w:szCs w:val="24"/>
        </w:rPr>
        <w:t xml:space="preserve">αι μάλιστα ως θέμα προτεραιότητας. Είναι εφαρμοστέο το Σύνταγμα; Προφανώς και ναι. Το ξέρει και ο τελευταίος πολίτης, το ξέρουμε κι εμείς, </w:t>
      </w:r>
      <w:r>
        <w:rPr>
          <w:rFonts w:eastAsia="Times New Roman" w:cs="Times New Roman"/>
          <w:bCs/>
          <w:shd w:val="clear" w:color="auto" w:fill="FFFFFF"/>
        </w:rPr>
        <w:t>που</w:t>
      </w:r>
      <w:r>
        <w:rPr>
          <w:rFonts w:eastAsia="Times New Roman" w:cs="Times New Roman"/>
          <w:szCs w:val="24"/>
        </w:rPr>
        <w:t xml:space="preserve"> έχουμε ορκιστεί να το εφαρμόσουμε.</w:t>
      </w:r>
    </w:p>
    <w:p w14:paraId="74B8DD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Τι, λοιπόν, μπορεί να προκύψει από 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Ή εξάλειψη εάν </w:t>
      </w:r>
      <w:r>
        <w:rPr>
          <w:rFonts w:eastAsia="Times New Roman" w:cs="Times New Roman"/>
          <w:szCs w:val="24"/>
        </w:rPr>
        <w:t xml:space="preserve">οι πράξεις είναι παλιές και υποκύπτουν στην αποσβεστική προθεσμία ή ότι οι πράξεις δεν έχουν τελεστεί κατά την άσκηση των καθηκόντων, οπότε πρέπει να σταλούν πίσω στη </w:t>
      </w:r>
      <w:r>
        <w:rPr>
          <w:rFonts w:eastAsia="Times New Roman" w:cs="Times New Roman"/>
          <w:szCs w:val="24"/>
        </w:rPr>
        <w:t>δ</w:t>
      </w:r>
      <w:r>
        <w:rPr>
          <w:rFonts w:eastAsia="Times New Roman" w:cs="Times New Roman"/>
          <w:szCs w:val="24"/>
        </w:rPr>
        <w:t xml:space="preserve">ικαιοσύνη, ώστε οι πολιτικοί να δικαστούν από τη </w:t>
      </w:r>
      <w:r>
        <w:rPr>
          <w:rFonts w:eastAsia="Times New Roman" w:cs="Times New Roman"/>
          <w:szCs w:val="24"/>
        </w:rPr>
        <w:t>δ</w:t>
      </w:r>
      <w:r>
        <w:rPr>
          <w:rFonts w:eastAsia="Times New Roman" w:cs="Times New Roman"/>
          <w:szCs w:val="24"/>
        </w:rPr>
        <w:t>ικαιοσύνη, όπως ο κοινός πολίτης.</w:t>
      </w:r>
    </w:p>
    <w:p w14:paraId="74B8DD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w:t>
      </w:r>
      <w:r>
        <w:rPr>
          <w:rFonts w:eastAsia="Times New Roman" w:cs="Times New Roman"/>
          <w:szCs w:val="24"/>
        </w:rPr>
        <w:t xml:space="preserve">ι ευπρόσδεκτο αυτό το δίλημμα ενώπιον του οποίου έχουμε τεθεί; Όχι –θα έλεγα- δεν είναι ευπρόσδεκτο, διότι θα θέλαμε </w:t>
      </w:r>
      <w:r>
        <w:rPr>
          <w:rFonts w:eastAsia="Times New Roman" w:cs="Times New Roman"/>
          <w:szCs w:val="24"/>
        </w:rPr>
        <w:lastRenderedPageBreak/>
        <w:t xml:space="preserve">εμείς εδώ να ασχοληθούμε. Αυτό, όμως, είναι το δίλημμά μας κατά το Σύνταγμα. </w:t>
      </w:r>
    </w:p>
    <w:p w14:paraId="74B8DD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το τι λένε και το τι ακούγεται, έχουμε μια β</w:t>
      </w:r>
      <w:r>
        <w:rPr>
          <w:rFonts w:eastAsia="Times New Roman" w:cs="Times New Roman"/>
          <w:szCs w:val="24"/>
        </w:rPr>
        <w:t>ροχή από διαδικαστικές και τεχνικές ενστάσεις, οι οποίες θυμίζουν την παροιμία: «Όταν η νύφη δεν θέλει να ζυμώσει δέκα μέρες κοσκινίζει». Δεν ασχολούμαστε με την ουσία της υπόθεσης και η Βουλή είναι διαρκώς αντιμέτωπη με διάφορα τεχνικά διλήμματα. Είχαμε α</w:t>
      </w:r>
      <w:r>
        <w:rPr>
          <w:rFonts w:eastAsia="Times New Roman" w:cs="Times New Roman"/>
          <w:szCs w:val="24"/>
        </w:rPr>
        <w:t>κούσει βέβαια και περί αποπροσανατολισμού, σε σχέση με τη δημιουργία αυτού του θέματος. Τέθηκαν και διάφορα άλλα ζητήματα, όπως το πώς το ήξερε αυτό ο τάδε πολιτικός κ</w:t>
      </w:r>
      <w:r>
        <w:rPr>
          <w:rFonts w:eastAsia="Times New Roman" w:cs="Times New Roman"/>
          <w:szCs w:val="24"/>
        </w:rPr>
        <w:t>.λπ.</w:t>
      </w:r>
      <w:r>
        <w:rPr>
          <w:rFonts w:eastAsia="Times New Roman" w:cs="Times New Roman"/>
          <w:szCs w:val="24"/>
        </w:rPr>
        <w:t>. Φυσικά, μιλάμε για ζητήματα, τα οποία ήταν γνωστά σε όλους, ακόμη και μέσω των στατ</w:t>
      </w:r>
      <w:r>
        <w:rPr>
          <w:rFonts w:eastAsia="Times New Roman" w:cs="Times New Roman"/>
          <w:szCs w:val="24"/>
        </w:rPr>
        <w:t>ιστικών και της ΕΛΣΤΑΤ και των ευρωπαϊκών στατιστικών.</w:t>
      </w:r>
    </w:p>
    <w:p w14:paraId="74B8DD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έλεγα ότι αυτές τις διαδικαστικές ενστάσεις κατά της διαδικασίας, τις βάρυναν και κάποιες μηνύσεις. Θα αναφερθώ ιδιαίτερα στη μήνυση του πρώην Πρωθυπουργού, του κ. Σαμαρά, για τον εξής λόγο: Μηνύει </w:t>
      </w:r>
      <w:r>
        <w:rPr>
          <w:rFonts w:eastAsia="Times New Roman" w:cs="Times New Roman"/>
          <w:szCs w:val="24"/>
        </w:rPr>
        <w:t>προστατευόμενους μάρτυρες. Θα πω πως είναι φυσικό. Ένας κατηγορούμενος, ένας εμπλεκόμενος, ένας άνθρωπος, ο οποίος ακούει σε βάρος του σοβαρές κατηγορίες από μάρτυρες, αντιδρά. Είναι φυσικό, λοιπόν.</w:t>
      </w:r>
    </w:p>
    <w:p w14:paraId="74B8DD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Πρωθυπουργός μηνύει Πρωθυπουργό. Είναι φυσικό; Όχι, δεν ε</w:t>
      </w:r>
      <w:r>
        <w:rPr>
          <w:rFonts w:eastAsia="Times New Roman" w:cs="Times New Roman"/>
          <w:szCs w:val="24"/>
        </w:rPr>
        <w:t>ίναι. Είναι σπάνιο. Εγώ θα έλεγα ότι αυτό το φαινόμενο το γνωρίζουμε ως γραφικό. Σε πολλά αστυνομικά τμήματα και σε πολλές εισαγγελίες αντιμετωπίζουν διάφορες μηνύσεις κάπως βαρύγδουπες με μηνύσεις κατά Πρωθυπουργών κ</w:t>
      </w:r>
      <w:r>
        <w:rPr>
          <w:rFonts w:eastAsia="Times New Roman" w:cs="Times New Roman"/>
          <w:szCs w:val="24"/>
        </w:rPr>
        <w:t>.λπ.</w:t>
      </w:r>
      <w:r>
        <w:rPr>
          <w:rFonts w:eastAsia="Times New Roman" w:cs="Times New Roman"/>
          <w:szCs w:val="24"/>
        </w:rPr>
        <w:t xml:space="preserve">. </w:t>
      </w:r>
    </w:p>
    <w:p w14:paraId="74B8DD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το οποίο δεν είναι ο</w:t>
      </w:r>
      <w:r>
        <w:rPr>
          <w:rFonts w:eastAsia="Times New Roman" w:cs="Times New Roman"/>
          <w:szCs w:val="24"/>
        </w:rPr>
        <w:t>ύτε γραφικό ούτε βεβαίως συνηθισμένο είναι η μήνυση κατά εισαγγελέως. Αυτό, κατά τη γνώμη μου, είναι ανατριχιαστικό. Βεβαίως, εδώ, μπορεί να δει κανείς μια αυριανή μεθόδευση εξαίρεσης. Το θέμα, όμως, είναι ότι αυτού του είδους οι αντιδράσεις πλήττουν το κρ</w:t>
      </w:r>
      <w:r>
        <w:rPr>
          <w:rFonts w:eastAsia="Times New Roman" w:cs="Times New Roman"/>
          <w:szCs w:val="24"/>
        </w:rPr>
        <w:t>άτος δικαίου και την ασφάλεια σε βάθος χρόνου. Διότι δίνουν και ένα μήνυμα: Προσέξτε, κύριοι εισαγγελείς, δεν θα λέτε ό,τι θέλετε. Δεν θα παίζετε με εμάς. Όταν θα τα βάζετε με εμάς θα αντιμετωπίζετε τη μήνυσή μας.</w:t>
      </w:r>
    </w:p>
    <w:p w14:paraId="74B8DD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Βέβαια, θυμόμαστε πολλές συζητήσεις σε αυτ</w:t>
      </w:r>
      <w:r>
        <w:rPr>
          <w:rFonts w:eastAsia="Times New Roman" w:cs="Times New Roman"/>
          <w:szCs w:val="24"/>
        </w:rPr>
        <w:t xml:space="preserve">ή τη Βουλή με θέματα που αφορούσαν τις παρεμβάσεις κατά της </w:t>
      </w:r>
      <w:r>
        <w:rPr>
          <w:rFonts w:eastAsia="Times New Roman" w:cs="Times New Roman"/>
          <w:szCs w:val="24"/>
        </w:rPr>
        <w:t>δ</w:t>
      </w:r>
      <w:r>
        <w:rPr>
          <w:rFonts w:eastAsia="Times New Roman" w:cs="Times New Roman"/>
          <w:szCs w:val="24"/>
        </w:rPr>
        <w:t>ικαιοσύνης, της Κυβέρνησης, του ΣΥΡΙΖΑ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Εδώ δεν έχουμε απλώς παρέμβαση. Εδώ έχουμε τρομοκράτηση της </w:t>
      </w:r>
      <w:r>
        <w:rPr>
          <w:rFonts w:eastAsia="Times New Roman" w:cs="Times New Roman"/>
          <w:szCs w:val="24"/>
        </w:rPr>
        <w:t>δ</w:t>
      </w:r>
      <w:r>
        <w:rPr>
          <w:rFonts w:eastAsia="Times New Roman" w:cs="Times New Roman"/>
          <w:szCs w:val="24"/>
        </w:rPr>
        <w:t xml:space="preserve">ικαιοσύνης, να μην τολμά </w:t>
      </w:r>
      <w:r>
        <w:rPr>
          <w:rFonts w:eastAsia="Times New Roman" w:cs="Times New Roman"/>
          <w:szCs w:val="24"/>
        </w:rPr>
        <w:lastRenderedPageBreak/>
        <w:t>να ασκεί τα καθήκοντά της, όπως προβλέπεται. Άλλωστε, τι προβλε</w:t>
      </w:r>
      <w:r>
        <w:rPr>
          <w:rFonts w:eastAsia="Times New Roman" w:cs="Times New Roman"/>
          <w:szCs w:val="24"/>
        </w:rPr>
        <w:t>πόταν εδώ; Όταν μνημονεύεται ένα όνομα πολιτικού, αυτό οδηγείται στη Βουλή αμελλητί. Και αυτό έγινε.</w:t>
      </w:r>
    </w:p>
    <w:p w14:paraId="74B8DD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Βέβαια, έχουμε ακούσει και διάφορες άλλες ενστάσεις και αιτήματα μέχρι σήμερα, όπως το να έρθουν εδώ να καταθέσουν οι μάρτυρες, οι οποίοι ονομάζονται υποτι</w:t>
      </w:r>
      <w:r>
        <w:rPr>
          <w:rFonts w:eastAsia="Times New Roman" w:cs="Times New Roman"/>
          <w:szCs w:val="24"/>
        </w:rPr>
        <w:t>μητικά κουκουλοφόροι -αν και την ύπαρξη του θεσμού των προστατευόμενων μαρτύρων γνωρίζουμε όλοι πόσο τον χρειαζόμαστε για λόγους ασφάλειας- για να υποστούν ένα μπόουλινγκ, όπως σωστά ειπώθηκε, ή για να καταλάβουμε ποιοι είναι από το ανάστημά τους. Άλλος μπ</w:t>
      </w:r>
      <w:r>
        <w:rPr>
          <w:rFonts w:eastAsia="Times New Roman" w:cs="Times New Roman"/>
          <w:szCs w:val="24"/>
        </w:rPr>
        <w:t xml:space="preserve">ορεί να έχει ύψος 2.05. Άλλος μπορεί να είναι κοντός και χοντρός. Θα δούμε το σουλούπι του και θα καταλάβουμε ποιος είναι κιόλας. Και εδώ προσβάλλονται οι θεσμοί σε βάθος χρόνου και υπάρχει ο κίνδυνος να </w:t>
      </w:r>
      <w:r>
        <w:rPr>
          <w:rFonts w:eastAsia="Times New Roman" w:cs="Times New Roman"/>
          <w:szCs w:val="24"/>
        </w:rPr>
        <w:lastRenderedPageBreak/>
        <w:t>μην τολμήσουν στο μέλλον να εμφανιστούν προστατευόμε</w:t>
      </w:r>
      <w:r>
        <w:rPr>
          <w:rFonts w:eastAsia="Times New Roman" w:cs="Times New Roman"/>
          <w:szCs w:val="24"/>
        </w:rPr>
        <w:t xml:space="preserve">νοι μάρτυρες σε σοβαρές υποθέσεις, έτσι να έχουμε και πάλι σε βάθος χρόνου πρόβλημα ασφάλειας και πρόβλημα κράτους δικαίου. </w:t>
      </w:r>
    </w:p>
    <w:p w14:paraId="74B8DD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Παρασκευόπουλε, ολοκληρώστε.</w:t>
      </w:r>
    </w:p>
    <w:p w14:paraId="74B8DD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Θα ολοκληρώσω σε ένα λεπτό</w:t>
      </w:r>
      <w:r>
        <w:rPr>
          <w:rFonts w:eastAsia="Times New Roman" w:cs="Times New Roman"/>
          <w:szCs w:val="24"/>
        </w:rPr>
        <w:t>, κυρία Πρόεδρε, εάν μου επιτρέπετε.</w:t>
      </w:r>
    </w:p>
    <w:p w14:paraId="74B8DD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Βουλή σήμερα απέναντι σε όλες αυτές τις αντιρρήσεις και τις φωνές; Κάνει ό,τι λέει το Σύνταγμα. Φέρνει το θέμα στην Ολομέλεια και προτείνει τη σύσταση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για να εξεταστεί εάν συντρέχει α</w:t>
      </w:r>
      <w:r>
        <w:rPr>
          <w:rFonts w:eastAsia="Times New Roman" w:cs="Times New Roman"/>
          <w:szCs w:val="24"/>
        </w:rPr>
        <w:t>ρμοδιότητα δική της, οπότε έχουμε εξάλειψη ή αν δεν συντρέχει, οπότε οι υποθέσεις θα δικαστούν από το κοινό δικαστήριο.</w:t>
      </w:r>
    </w:p>
    <w:p w14:paraId="74B8DD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να εξεταστεί το θέμα αυτό από μια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Διότι το αν υπάρχει ξέπλυμα, αν υπάρχει δωροδοκία είναι ζητήματα, τα οπο</w:t>
      </w:r>
      <w:r>
        <w:rPr>
          <w:rFonts w:eastAsia="Times New Roman" w:cs="Times New Roman"/>
          <w:szCs w:val="24"/>
        </w:rPr>
        <w:t xml:space="preserve">ία έχουν και μια πραγματική διάσταση. Πρέπει να δούμε, δηλαδή, τα πραγματικά ζητήματα στη συγκεκριμένη υπόθεση και έγινε. Αυτό στοιχειωδώς κάπως πρέπει να το γνωρίσει η Βουλή, προκειμένου να αποφανθεί για τη σύσταση Ειδικού Δικαστηρίου ή για την άφεση των </w:t>
      </w:r>
      <w:r>
        <w:rPr>
          <w:rFonts w:eastAsia="Times New Roman" w:cs="Times New Roman"/>
          <w:szCs w:val="24"/>
        </w:rPr>
        <w:t xml:space="preserve">δικογραφιών στη </w:t>
      </w:r>
      <w:r>
        <w:rPr>
          <w:rFonts w:eastAsia="Times New Roman" w:cs="Times New Roman"/>
          <w:szCs w:val="24"/>
        </w:rPr>
        <w:t>δ</w:t>
      </w:r>
      <w:r>
        <w:rPr>
          <w:rFonts w:eastAsia="Times New Roman" w:cs="Times New Roman"/>
          <w:szCs w:val="24"/>
        </w:rPr>
        <w:t xml:space="preserve">ικαιοσύνη. </w:t>
      </w:r>
    </w:p>
    <w:p w14:paraId="74B8DD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όλοι οι κυβερνητικοί Βουλευτές επιθυμούμε η διακυβέρνηση του τόπου να μην ρυθμίζεται από τα δικαστήρια, αλλά από τον λαό με εκλογές. Θέλουμε τίμιες κυβερνήσεις που να παράγουν πολιτική και </w:t>
      </w:r>
      <w:r>
        <w:rPr>
          <w:rFonts w:eastAsia="Times New Roman" w:cs="Times New Roman"/>
          <w:szCs w:val="24"/>
        </w:rPr>
        <w:t>δ</w:t>
      </w:r>
      <w:r>
        <w:rPr>
          <w:rFonts w:eastAsia="Times New Roman" w:cs="Times New Roman"/>
          <w:szCs w:val="24"/>
        </w:rPr>
        <w:t xml:space="preserve">ικαιοσύνη που να τιμωρεί </w:t>
      </w:r>
      <w:r>
        <w:rPr>
          <w:rFonts w:eastAsia="Times New Roman" w:cs="Times New Roman"/>
          <w:szCs w:val="24"/>
        </w:rPr>
        <w:t>τη διαφθορά.</w:t>
      </w:r>
    </w:p>
    <w:p w14:paraId="74B8DD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Επομένως ο στόχος μας είναι η καταπολέμηση της διαφθοράς με το Σύνταγμα στο χέρι ως εργαλείο.</w:t>
      </w:r>
    </w:p>
    <w:p w14:paraId="74B8DD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74B8DDDE"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74B8DD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υπάρχει και μια επιμέλεια στο</w:t>
      </w:r>
      <w:r>
        <w:rPr>
          <w:rFonts w:eastAsia="Times New Roman" w:cs="Times New Roman"/>
          <w:szCs w:val="24"/>
        </w:rPr>
        <w:t>ν</w:t>
      </w:r>
      <w:r>
        <w:rPr>
          <w:rFonts w:eastAsia="Times New Roman" w:cs="Times New Roman"/>
          <w:szCs w:val="24"/>
        </w:rPr>
        <w:t xml:space="preserve"> χρόνο, γιατί έχουμε προσδιορίσει τη διάρκεια και δεν πρέπει να φύγουμε από αυτό.</w:t>
      </w:r>
    </w:p>
    <w:p w14:paraId="74B8DDE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Λαζαρίδης από τους Ανεξάρτητους Έλληνες, επίσης για δέκα λεπτά.</w:t>
      </w:r>
    </w:p>
    <w:p w14:paraId="74B8DDE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Ευχαριστώ, κυρία Πρόεδρε.</w:t>
      </w:r>
    </w:p>
    <w:p w14:paraId="74B8DDE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συνάδελφοι, εδώ και καιρό βέβαια, από τότε που ξεκίνησε αυτή η υπόθεση, όπως κάνει συνήθως -και ξέρει να παίζει καλά αυτό το παιχνίδι- η Αντιπολίτευση, έδειξε ότι αιφνιδιάστηκε με τις αποκαλύψεις αυτές γύρω από την υγεία.</w:t>
      </w:r>
    </w:p>
    <w:p w14:paraId="74B8DDE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υγεία γινόταν</w:t>
      </w:r>
      <w:r>
        <w:rPr>
          <w:rFonts w:eastAsia="Times New Roman" w:cs="Times New Roman"/>
          <w:szCs w:val="24"/>
        </w:rPr>
        <w:t xml:space="preserve"> ένα πάρτι μεγάλο σε βάρος των πολιτών μέσα από τους μηχανισμούς των φαρμάκων, των νοσοκομείων, της περίθαλψης κ</w:t>
      </w:r>
      <w:r>
        <w:rPr>
          <w:rFonts w:eastAsia="Times New Roman" w:cs="Times New Roman"/>
          <w:szCs w:val="24"/>
        </w:rPr>
        <w:t>.</w:t>
      </w:r>
      <w:r>
        <w:rPr>
          <w:rFonts w:eastAsia="Times New Roman" w:cs="Times New Roman"/>
          <w:szCs w:val="24"/>
        </w:rPr>
        <w:t>λπ.. Είναι κάτι το οποίο παραδεχόταν όλος ο κόσμος. Ακόμα και στο τελευταίο ακριτικό χωριό της Ελλάδος όλοι μιλούσαν για το πάρτι που γινόταν σ</w:t>
      </w:r>
      <w:r>
        <w:rPr>
          <w:rFonts w:eastAsia="Times New Roman" w:cs="Times New Roman"/>
          <w:szCs w:val="24"/>
        </w:rPr>
        <w:t xml:space="preserve">την υγεία. Και έφτασε κάποια στιγμή και αποκαλύφθηκε λόγω κάποιας έρευνας που έγινε στις Ηνωμένες Πολιτείες από το </w:t>
      </w:r>
      <w:r>
        <w:rPr>
          <w:rFonts w:eastAsia="Times New Roman" w:cs="Times New Roman"/>
          <w:szCs w:val="24"/>
          <w:lang w:val="en-US"/>
        </w:rPr>
        <w:t>FBI</w:t>
      </w:r>
      <w:r>
        <w:rPr>
          <w:rFonts w:eastAsia="Times New Roman" w:cs="Times New Roman"/>
          <w:szCs w:val="24"/>
        </w:rPr>
        <w:t>.</w:t>
      </w:r>
    </w:p>
    <w:p w14:paraId="74B8DD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δεν συμβά</w:t>
      </w:r>
      <w:r>
        <w:rPr>
          <w:rFonts w:eastAsia="Times New Roman" w:cs="Times New Roman"/>
          <w:szCs w:val="24"/>
        </w:rPr>
        <w:t>λ</w:t>
      </w:r>
      <w:r>
        <w:rPr>
          <w:rFonts w:eastAsia="Times New Roman" w:cs="Times New Roman"/>
          <w:szCs w:val="24"/>
        </w:rPr>
        <w:t>λει η Αντιπολίτευση στο να πέσει άπλετο φως, οπότε και να ενημερωθούμε όλοι και οι πολίτες και από την άλλη να πάψει ο πολ</w:t>
      </w:r>
      <w:r>
        <w:rPr>
          <w:rFonts w:eastAsia="Times New Roman" w:cs="Times New Roman"/>
          <w:szCs w:val="24"/>
        </w:rPr>
        <w:t>ίτης να αμφισβητεί το πολιτικό σύστημα, γιατί αυτό το οποίο έχει πληγεί πέρα από τη ζωή των πολιτών, πέρα από την οικονομία της χώρας είναι το πολιτικό σύστημα εξαιτίας ακριβώς των πολιτικών τους.</w:t>
      </w:r>
    </w:p>
    <w:p w14:paraId="74B8DD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lastRenderedPageBreak/>
        <w:t>Τι έχει συμβεί; Έγινε ένα ολόκληρο πάρτι. Στην πατρίδα μας,</w:t>
      </w:r>
      <w:r>
        <w:rPr>
          <w:rFonts w:eastAsia="Times New Roman" w:cs="Times New Roman"/>
          <w:szCs w:val="24"/>
        </w:rPr>
        <w:t xml:space="preserve"> επειδή η Ελλάδα ήταν χώρα αναφοράς και από τις τιμές που διαμορφώνονταν στην Ελλάδα επηρεάζονταν άλλες τριάντα χώρες, γινόταν ένα πάρτι, το οποίο τροφοδοτείτο ή πυροδοτείτο, αν θέλετε, από κάποιους «καπάτσους» -έτσι να τους ονομάσουμε- από τις φαρμακευτικ</w:t>
      </w:r>
      <w:r>
        <w:rPr>
          <w:rFonts w:eastAsia="Times New Roman" w:cs="Times New Roman"/>
          <w:szCs w:val="24"/>
        </w:rPr>
        <w:t>ές εταιρείες, που βρήκαν κάποια πρόσωπα είτε πολιτικά -θα τα εξετάσουμε όλα αυτά- είτε κάποια στελέχη από Υπουργεία τα οποία καλύπτονταν, όμως, από πολιτικά πρόσωπα και διαμόρφωναν ανάλογα τις τιμές. Τώρα δηλώνουν όλοι ανυποψίαστοι.</w:t>
      </w:r>
    </w:p>
    <w:p w14:paraId="74B8DD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Δηλαδή, όταν ο υπεύθυνο</w:t>
      </w:r>
      <w:r>
        <w:rPr>
          <w:rFonts w:eastAsia="Times New Roman" w:cs="Times New Roman"/>
          <w:szCs w:val="24"/>
        </w:rPr>
        <w:t xml:space="preserve">ς Υπουργός Υγείας υπέγραφε και πρότεινε μία τιμή και έβλεπε ότι με την τιμή αυτή που πρότεινε πηγαίναμε στο διπλάσιο –μιλάω για την επιβάρυνση στο ΑΕΠ- από τις </w:t>
      </w:r>
      <w:r>
        <w:rPr>
          <w:rFonts w:eastAsia="Times New Roman" w:cs="Times New Roman"/>
          <w:szCs w:val="24"/>
        </w:rPr>
        <w:lastRenderedPageBreak/>
        <w:t>υπόλοιπες ευρωπαϊκές χώρες, δεν υποψιαζόταν ο αρμόδιος Υπουργός ότι κάτι γινόταν; Όταν αυτό το χ</w:t>
      </w:r>
      <w:r>
        <w:rPr>
          <w:rFonts w:eastAsia="Times New Roman" w:cs="Times New Roman"/>
          <w:szCs w:val="24"/>
        </w:rPr>
        <w:t>αρτί πήγαινε στον Υπουργό Οικονομικών και το έβλεπε και εκείνος δεν υποψιαζόταν ότι κάτι γινόταν; Κι όταν στη συνέχεια πήγαινε στον Πρωθυπουργό και εκείνος δεν υποψιαζόταν ότι κάτι συνέβαινε για να έχουμε το διπλάσιο σε σχέση με τις υπόλοιπες χώρες; Κι ότα</w:t>
      </w:r>
      <w:r>
        <w:rPr>
          <w:rFonts w:eastAsia="Times New Roman" w:cs="Times New Roman"/>
          <w:szCs w:val="24"/>
        </w:rPr>
        <w:t xml:space="preserve">ν έφτανε στη Βουλή για να ψηφιστεί στον </w:t>
      </w:r>
      <w:r>
        <w:rPr>
          <w:rFonts w:eastAsia="Times New Roman" w:cs="Times New Roman"/>
          <w:szCs w:val="24"/>
        </w:rPr>
        <w:t>π</w:t>
      </w:r>
      <w:r>
        <w:rPr>
          <w:rFonts w:eastAsia="Times New Roman" w:cs="Times New Roman"/>
          <w:szCs w:val="24"/>
        </w:rPr>
        <w:t>ροϋπολογισμό και εκεί δεν υποψιαζόταν κανείς;</w:t>
      </w:r>
    </w:p>
    <w:p w14:paraId="74B8DD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Συμβαίνουν πράγματα και θα πρέπει όλοι οι Έλληνες να είμαστε πολύ αφελείς για να δεχθούμε ότι κανένας δεν είχε υποψιαστεί τίποτα. Μάλιστα, το γεγονός ότι θέλουν για άλλη</w:t>
      </w:r>
      <w:r>
        <w:rPr>
          <w:rFonts w:eastAsia="Times New Roman" w:cs="Times New Roman"/>
          <w:szCs w:val="24"/>
        </w:rPr>
        <w:t xml:space="preserve"> μια φορά να καλύψουν όλα αυτά τα γεγονότα, είναι ότι όπως βλέπετε ξεκινήσανε οι </w:t>
      </w:r>
      <w:r>
        <w:rPr>
          <w:rFonts w:eastAsia="Times New Roman" w:cs="Times New Roman"/>
          <w:szCs w:val="24"/>
        </w:rPr>
        <w:lastRenderedPageBreak/>
        <w:t xml:space="preserve">μηνύσεις. Χαρακτηρίζουν, δηλαδή, πυροβολούν ηθικά τους μάρτυρες, οι οποίοι τόλμησαν να πάνε να αποκαλύψουν αυτό το οποίο λένε και το ζητούν όλοι οι Έλληνες και εμείς όλοι και </w:t>
      </w:r>
      <w:r>
        <w:rPr>
          <w:rFonts w:eastAsia="Times New Roman" w:cs="Times New Roman"/>
          <w:szCs w:val="24"/>
        </w:rPr>
        <w:t>μάλιστα εμείς το είχαμε υποσχεθεί τότε στον ελληνικό λαό.</w:t>
      </w:r>
    </w:p>
    <w:p w14:paraId="74B8DD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κύριοι συνάδελφοι του ΣΥΡΙΖΑ, ότι είναι η βάση πάνω στην οποία στηρίχθηκε η συνεργασία μας, δηλαδή ότι πρέπει να ρίξουμε άπλετο φως. </w:t>
      </w:r>
    </w:p>
    <w:p w14:paraId="74B8DDE9" w14:textId="77777777" w:rsidR="00D8133C" w:rsidRDefault="00A7505C">
      <w:pPr>
        <w:tabs>
          <w:tab w:val="left" w:pos="2940"/>
        </w:tabs>
        <w:spacing w:line="600" w:lineRule="auto"/>
        <w:ind w:firstLine="851"/>
        <w:contextualSpacing/>
        <w:jc w:val="both"/>
        <w:rPr>
          <w:rFonts w:eastAsia="Times New Roman"/>
          <w:szCs w:val="24"/>
        </w:rPr>
      </w:pPr>
      <w:r>
        <w:rPr>
          <w:rFonts w:eastAsia="Times New Roman"/>
          <w:szCs w:val="24"/>
        </w:rPr>
        <w:t>Πρέπει να ρίξουμε φως σε όλα αυτά τα γεγονότ</w:t>
      </w:r>
      <w:r>
        <w:rPr>
          <w:rFonts w:eastAsia="Times New Roman"/>
          <w:szCs w:val="24"/>
        </w:rPr>
        <w:t>α που πλήγωσαν τη χώρα και πλήγωσαν τους πολίτες και άλλαξαν και κατέστρεψαν τις ζωές όλων ημών.</w:t>
      </w:r>
    </w:p>
    <w:p w14:paraId="74B8DDE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Εγώ δεν ήμουν επαγγελματίας πολιτικός. Εγώ ήμουν μηχανικός και επιχειρηματίας. Και εμείς οι μηχανικοί από το 2009 βρεθήκαμε χωρίς αντικείμενο. Γιατί; Εξαιτίας </w:t>
      </w:r>
      <w:r>
        <w:rPr>
          <w:rFonts w:eastAsia="Times New Roman"/>
          <w:szCs w:val="24"/>
        </w:rPr>
        <w:t xml:space="preserve">της επιτυχημένης πολιτικής </w:t>
      </w:r>
      <w:r>
        <w:rPr>
          <w:rFonts w:eastAsia="Times New Roman"/>
          <w:szCs w:val="24"/>
        </w:rPr>
        <w:lastRenderedPageBreak/>
        <w:t xml:space="preserve">τους; Όχι. Εξαιτίας των πάρτι που έστησαν σε όλους τους τομείς: υγεία, εξοπλισμούς, την κατασπατάληση που έγινε όσον αφορά τους Ολυμπιακούς Αγώνες -δεν ξέρει κανείς από πού ν’ αρχίσει-, </w:t>
      </w:r>
      <w:r>
        <w:rPr>
          <w:rFonts w:eastAsia="Times New Roman"/>
          <w:szCs w:val="24"/>
        </w:rPr>
        <w:t>Χ</w:t>
      </w:r>
      <w:r>
        <w:rPr>
          <w:rFonts w:eastAsia="Times New Roman"/>
          <w:szCs w:val="24"/>
        </w:rPr>
        <w:t>ρηματιστήριο.</w:t>
      </w:r>
    </w:p>
    <w:p w14:paraId="74B8DDE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Χαρακτήρισαν τους μάρτυρες «</w:t>
      </w:r>
      <w:r>
        <w:rPr>
          <w:rFonts w:eastAsia="Times New Roman"/>
          <w:szCs w:val="24"/>
        </w:rPr>
        <w:t>κουκουλοφόρους». Γιατί τους χαρακτήρισαν έτσι; Επειδή τόλμησαν και πήγαν και κατέθεσαν έγγραφα τα οποία ήταν κρυμμένα, ήταν χωμένα και δεν υπήρχε διαφορετικά κανένας άλλος τρόπος για να έρθουν στην επιφάνεια, παρά μόνο αν βρισκόταν κάποιος ο οποίος θα τα π</w:t>
      </w:r>
      <w:r>
        <w:rPr>
          <w:rFonts w:eastAsia="Times New Roman"/>
          <w:szCs w:val="24"/>
        </w:rPr>
        <w:t>αρέδιδε εκεί που έπρεπε, για να μπορέσουν να προχωρήσουν οι διαδικασίες της έρευνας;</w:t>
      </w:r>
    </w:p>
    <w:p w14:paraId="74B8DDE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Τους χαρακτηρίζουν «κουκουλοφόρους» και «ανώνυμους». Δεν υπάρχει ανώνυμος μάρτυρας. Όλοι οι μάρτυρες είναι επώνυμοι </w:t>
      </w:r>
      <w:r>
        <w:rPr>
          <w:rFonts w:eastAsia="Times New Roman"/>
          <w:szCs w:val="24"/>
        </w:rPr>
        <w:lastRenderedPageBreak/>
        <w:t>και αυτά τα υποτιθέμενα ονόματα είναι μόνο και μόνο για</w:t>
      </w:r>
      <w:r>
        <w:rPr>
          <w:rFonts w:eastAsia="Times New Roman"/>
          <w:szCs w:val="24"/>
        </w:rPr>
        <w:t xml:space="preserve"> να προστατευθούν μέχρι να ξεκινήσει η διαδικασία. Άλλωστε, τον νόμο αυτόν περί προστασίας μαρτύρων, </w:t>
      </w:r>
      <w:r>
        <w:rPr>
          <w:rFonts w:eastAsia="Times New Roman"/>
          <w:szCs w:val="24"/>
        </w:rPr>
        <w:t xml:space="preserve">σύμφωνα με τον οποίο </w:t>
      </w:r>
      <w:r>
        <w:rPr>
          <w:rFonts w:eastAsia="Times New Roman"/>
          <w:szCs w:val="24"/>
        </w:rPr>
        <w:t>προστατεύεται ο μάρτυρας δι</w:t>
      </w:r>
      <w:r>
        <w:rPr>
          <w:rFonts w:eastAsia="Times New Roman"/>
          <w:szCs w:val="24"/>
        </w:rPr>
        <w:t>ά</w:t>
      </w:r>
      <w:r>
        <w:rPr>
          <w:rFonts w:eastAsia="Times New Roman"/>
          <w:szCs w:val="24"/>
        </w:rPr>
        <w:t xml:space="preserve"> της ανωνυμίας μέχρι να ξεκινήσουν οι διαδικασίες, ποιοι τον ψήφισαν; Τα δύο </w:t>
      </w:r>
      <w:r>
        <w:rPr>
          <w:rFonts w:eastAsia="Times New Roman"/>
          <w:szCs w:val="24"/>
        </w:rPr>
        <w:t>κ</w:t>
      </w:r>
      <w:r>
        <w:rPr>
          <w:rFonts w:eastAsia="Times New Roman"/>
          <w:szCs w:val="24"/>
        </w:rPr>
        <w:t>όμματα, η Νέα Δημοκρατία και</w:t>
      </w:r>
      <w:r>
        <w:rPr>
          <w:rFonts w:eastAsia="Times New Roman"/>
          <w:szCs w:val="24"/>
        </w:rPr>
        <w:t xml:space="preserve"> το ΠΑΣΟΚ, βεβαίως. Τώρα, όμως, επειδή λειτουργεί εις βάρος τους –και εννοούμε ότι ξεκινούν οι αποκαλύψεις εις βάρος τους- δεν τους αρέσει.</w:t>
      </w:r>
    </w:p>
    <w:p w14:paraId="74B8DDE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Πριν από λίγο καιρό είδαμε ξανά, βγήκε στο φως, στη δημοσιότητα, αυτό που είχε παραδεχθεί ο Τσουκάτος, το 1 εκατομμύ</w:t>
      </w:r>
      <w:r>
        <w:rPr>
          <w:rFonts w:eastAsia="Times New Roman"/>
          <w:szCs w:val="24"/>
        </w:rPr>
        <w:t xml:space="preserve">ριο που παρέλαβε ο ίδιος για να το παραδώσει στο </w:t>
      </w:r>
      <w:r>
        <w:rPr>
          <w:rFonts w:eastAsia="Times New Roman"/>
          <w:szCs w:val="24"/>
        </w:rPr>
        <w:t>κ</w:t>
      </w:r>
      <w:r>
        <w:rPr>
          <w:rFonts w:eastAsia="Times New Roman"/>
          <w:szCs w:val="24"/>
        </w:rPr>
        <w:t xml:space="preserve">όμμα, στο ΠΑΣΟΚ. Βγήκε και το επιβεβαίωσε και ο κ. Αυγερινός αυτό. Βλέπετε ότι απ’ </w:t>
      </w:r>
      <w:r>
        <w:rPr>
          <w:rFonts w:eastAsia="Times New Roman"/>
          <w:szCs w:val="24"/>
        </w:rPr>
        <w:lastRenderedPageBreak/>
        <w:t xml:space="preserve">όπου και να δει κανείς τη λειτουργία αυτών των </w:t>
      </w:r>
      <w:r>
        <w:rPr>
          <w:rFonts w:eastAsia="Times New Roman"/>
          <w:szCs w:val="24"/>
        </w:rPr>
        <w:t>κ</w:t>
      </w:r>
      <w:r>
        <w:rPr>
          <w:rFonts w:eastAsia="Times New Roman"/>
          <w:szCs w:val="24"/>
        </w:rPr>
        <w:t>ομμάτων είναι από παντού ανοι</w:t>
      </w:r>
      <w:r>
        <w:rPr>
          <w:rFonts w:eastAsia="Times New Roman"/>
          <w:szCs w:val="24"/>
        </w:rPr>
        <w:t>κ</w:t>
      </w:r>
      <w:r>
        <w:rPr>
          <w:rFonts w:eastAsia="Times New Roman"/>
          <w:szCs w:val="24"/>
        </w:rPr>
        <w:t>τή και ευάλωτη.</w:t>
      </w:r>
    </w:p>
    <w:p w14:paraId="74B8DDE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Και θα συνεχίσω με την υγεία, για να μην ξεφύγουμε από την υγεία, καθώς είχαμε και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την οποία χειρίστηκαν αυτά τα δύο </w:t>
      </w:r>
      <w:r>
        <w:rPr>
          <w:rFonts w:eastAsia="Times New Roman"/>
          <w:szCs w:val="24"/>
        </w:rPr>
        <w:t>κ</w:t>
      </w:r>
      <w:r>
        <w:rPr>
          <w:rFonts w:eastAsia="Times New Roman"/>
          <w:szCs w:val="24"/>
        </w:rPr>
        <w:t xml:space="preserve">όμματα και φτάσαμε, βεβαίως, στο σημείο να είμαστε η μόνη χώρα στην οποία δεν πλήρωσε πρόστιμο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Είχε συμφωνηθεί </w:t>
      </w:r>
      <w:r>
        <w:rPr>
          <w:rFonts w:eastAsia="Times New Roman"/>
          <w:szCs w:val="24"/>
        </w:rPr>
        <w:t xml:space="preserve">ένα πρόστιμο 2 δισεκατομμυρίων, το οποίο κατέβηκε στα 60 εκατομμύρια, το οποίο θα το έδινε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με προϊόντα ή με επενδύσεις, τις οποίες θα αποφάσιζε, θα το σκεφτόταν. Τέτοιες ήταν οι συμφωνίες που έκαναν! Στη συνέχεια, έφυγε ο Χριστοφοράκος και δεν </w:t>
      </w:r>
      <w:r>
        <w:rPr>
          <w:rFonts w:eastAsia="Times New Roman"/>
          <w:szCs w:val="24"/>
        </w:rPr>
        <w:t xml:space="preserve">έγινε και καμμία επένδυση και δεν πλήρωσε τίποτα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w:t>
      </w:r>
    </w:p>
    <w:p w14:paraId="74B8DDE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lastRenderedPageBreak/>
        <w:t>Αυτή η Κυβέρνηση, όμως, τώρα αυτή την υπόθεση που ξεκίνησε, την έρευνα σε ό,τι έχει να κάνει με την υγεία, θα την προχωρήσει και θα συμβάλουμε όλοι να προχωρήσει.</w:t>
      </w:r>
    </w:p>
    <w:p w14:paraId="74B8DDF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Διάβασα κάποια στοιχεία. Από το</w:t>
      </w:r>
      <w:r>
        <w:rPr>
          <w:rFonts w:eastAsia="Times New Roman"/>
          <w:szCs w:val="24"/>
        </w:rPr>
        <w:t xml:space="preserve"> 2000 μέχρι το 2015 είναι 23 δισεκατομμύρια η συνολική ζημία σε βάρος της χώρας και όσον αφορά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τη συγκεκριμένη εταιρεία, είναι στα 3 δισεκατομμύρια.</w:t>
      </w:r>
    </w:p>
    <w:p w14:paraId="74B8DDF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Δεν πρέπει να προχωρήσουμε, κύριοι συνάδελφοι; Δεν πρέπει να προχωρήσουμε; Βεβαίως, και </w:t>
      </w:r>
      <w:r>
        <w:rPr>
          <w:rFonts w:eastAsia="Times New Roman"/>
          <w:szCs w:val="24"/>
        </w:rPr>
        <w:t>πρέπει να προχωρήσουμε. Το χρωστάμε στον ελληνικό λαό αυτό. Το χρωστάμε! Ο ελληνικός λαός πληγώθηκε απ’ όλες αυτές τις πράξεις, απ’ όλες αυτές τις ενέργειες.</w:t>
      </w:r>
    </w:p>
    <w:p w14:paraId="74B8DDF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Θέλω να προσθέσω κάτι σε αυτό που είπα προηγουμένως, το ότι είχαμε τις διπλάσιες δαπάνες σε σχέση </w:t>
      </w:r>
      <w:r>
        <w:rPr>
          <w:rFonts w:eastAsia="Times New Roman"/>
          <w:szCs w:val="24"/>
        </w:rPr>
        <w:t xml:space="preserve">με την Ευρώπη. Όμως, </w:t>
      </w:r>
      <w:r>
        <w:rPr>
          <w:rFonts w:eastAsia="Times New Roman"/>
          <w:szCs w:val="24"/>
        </w:rPr>
        <w:lastRenderedPageBreak/>
        <w:t>τι ποιότητα παροχής υγείας είχαμε; Καμμία σχέση, κύριοι συνάδελφοι. Οι υπόλοιπες χώρες, που ήταν στο μισό σε σχέση με τις δικές μας δαπάνες, πραγματικά αξιοποιούσαν και το τελευταίο ευρώ για την ποιότητα παροχής προς τους πολίτες σε αν</w:t>
      </w:r>
      <w:r>
        <w:rPr>
          <w:rFonts w:eastAsia="Times New Roman"/>
          <w:szCs w:val="24"/>
        </w:rPr>
        <w:t xml:space="preserve">τίθεση με τις κυβερνήσεις αυτών των δύο </w:t>
      </w:r>
      <w:r>
        <w:rPr>
          <w:rFonts w:eastAsia="Times New Roman"/>
          <w:szCs w:val="24"/>
        </w:rPr>
        <w:t>κ</w:t>
      </w:r>
      <w:r>
        <w:rPr>
          <w:rFonts w:eastAsia="Times New Roman"/>
          <w:szCs w:val="24"/>
        </w:rPr>
        <w:t>ομμάτων, οι οποίες είχαν βάλει τον πολίτη εντελώς στο περιθώριο.</w:t>
      </w:r>
    </w:p>
    <w:p w14:paraId="74B8DDF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Εδώ έχουμε κάποια στοιχεία. Έκαναν κάποιες δηλώσεις κάποιοι διατελέσαντες Υπουργοί Υγείας από τα προηγούμενα κόμματα. Λένε ότι από μ</w:t>
      </w:r>
      <w:r>
        <w:rPr>
          <w:rFonts w:eastAsia="Times New Roman"/>
          <w:szCs w:val="24"/>
        </w:rPr>
        <w:t>ί</w:t>
      </w:r>
      <w:r>
        <w:rPr>
          <w:rFonts w:eastAsia="Times New Roman"/>
          <w:szCs w:val="24"/>
        </w:rPr>
        <w:t xml:space="preserve">α περίοδο και </w:t>
      </w:r>
      <w:r>
        <w:rPr>
          <w:rFonts w:eastAsia="Times New Roman"/>
          <w:szCs w:val="24"/>
        </w:rPr>
        <w:t xml:space="preserve">μετά μειώσαμε τις δαπάνες. Ποιες δαπάνες μείωσαν; Μείωσαν τις δαπάνες όσον αφορά τη συμμετοχή του δημοσίου και ανέβασαν τη δαπάνη όσον αφορά τη συμμετοχή του πολίτη. Τα κέρδη, όμως, των συγκεκριμένων εταιρειών </w:t>
      </w:r>
      <w:r>
        <w:rPr>
          <w:rFonts w:eastAsia="Times New Roman"/>
          <w:szCs w:val="24"/>
        </w:rPr>
        <w:lastRenderedPageBreak/>
        <w:t>δεν μειώθηκαν, δεν άλλαξαν. Εκείνα φρόντισαν ν</w:t>
      </w:r>
      <w:r>
        <w:rPr>
          <w:rFonts w:eastAsia="Times New Roman"/>
          <w:szCs w:val="24"/>
        </w:rPr>
        <w:t>α τα προστατέψουν. Τον πολίτη, όμως, δεν τον προστατέψαν. Τον πολίτη, ο οποίος τους ψήφισε και τους εμπιστεύτηκε για να αναλάβουν την τύχη του, δεν τον προστάτεψαν. Τον αφήσαν εκτεθειμένο και λειτουργούσαν σε βάρος του.</w:t>
      </w:r>
    </w:p>
    <w:p w14:paraId="74B8DDF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μάλιστα, εδώ τώρα θα ήθελα να αν</w:t>
      </w:r>
      <w:r>
        <w:rPr>
          <w:rFonts w:eastAsia="Times New Roman" w:cs="Times New Roman"/>
          <w:szCs w:val="24"/>
        </w:rPr>
        <w:t xml:space="preserve">αφέρω και ένα παράδειγμα πάνω σε αυτό. Είχαμε αυξήσεις -αν θυμάμαι καλά, κύριοι συνάδελφοι- το 2014, ενώ απαγορευόταν ρητά από την τρόικα, σε τρία νοσοκομειακά φάρμακα –και τα τρία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Copalia</w:t>
      </w:r>
      <w:r>
        <w:rPr>
          <w:rFonts w:eastAsia="Times New Roman" w:cs="Times New Roman"/>
          <w:szCs w:val="24"/>
        </w:rPr>
        <w:t xml:space="preserve">, το αντιυπερτασικό, στο </w:t>
      </w:r>
      <w:r>
        <w:rPr>
          <w:rFonts w:eastAsia="Times New Roman" w:cs="Times New Roman"/>
          <w:szCs w:val="24"/>
          <w:lang w:val="en-US"/>
        </w:rPr>
        <w:t>Sandostatin</w:t>
      </w:r>
      <w:r>
        <w:rPr>
          <w:rFonts w:eastAsia="Times New Roman" w:cs="Times New Roman"/>
          <w:szCs w:val="24"/>
        </w:rPr>
        <w:t>, το ορμονικ</w:t>
      </w:r>
      <w:r>
        <w:rPr>
          <w:rFonts w:eastAsia="Times New Roman" w:cs="Times New Roman"/>
          <w:szCs w:val="24"/>
        </w:rPr>
        <w:t xml:space="preserve">ό και στο </w:t>
      </w:r>
      <w:r>
        <w:rPr>
          <w:rFonts w:eastAsia="Times New Roman" w:cs="Times New Roman"/>
          <w:szCs w:val="24"/>
          <w:lang w:val="en-US"/>
        </w:rPr>
        <w:t>Cubicin</w:t>
      </w:r>
      <w:r>
        <w:rPr>
          <w:rFonts w:eastAsia="Times New Roman" w:cs="Times New Roman"/>
          <w:szCs w:val="24"/>
        </w:rPr>
        <w:t xml:space="preserve">, το αντιβιοτικό. Είχαμε αυξήσεις, ενώ απαγορευόταν ρητώς από την τρόικα. Το παραβίασαν, προκειμένου να ευνοηθεί η συγκεκριμένη εταιρεία. </w:t>
      </w:r>
    </w:p>
    <w:p w14:paraId="74B8DDF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διάφορα έγγραφα –τώρα βλέπω ότι περνάει και ο χρόνος- τα οποία κατασχέθηκαν από τα γραφεία τη</w:t>
      </w:r>
      <w:r>
        <w:rPr>
          <w:rFonts w:eastAsia="Times New Roman" w:cs="Times New Roman"/>
          <w:szCs w:val="24"/>
        </w:rPr>
        <w:t xml:space="preserve">ς συγκεκριμένης εταιρείας, </w:t>
      </w:r>
      <w:r>
        <w:rPr>
          <w:rFonts w:eastAsia="Times New Roman" w:cs="Times New Roman"/>
          <w:szCs w:val="24"/>
        </w:rPr>
        <w:t xml:space="preserve">στα οποία </w:t>
      </w:r>
      <w:r>
        <w:rPr>
          <w:rFonts w:eastAsia="Times New Roman" w:cs="Times New Roman"/>
          <w:szCs w:val="24"/>
        </w:rPr>
        <w:t xml:space="preserve">αναφέρονται </w:t>
      </w:r>
      <w:r>
        <w:rPr>
          <w:rFonts w:eastAsia="Times New Roman" w:cs="Times New Roman"/>
          <w:szCs w:val="24"/>
        </w:rPr>
        <w:t>σημεία</w:t>
      </w:r>
      <w:r>
        <w:rPr>
          <w:rFonts w:eastAsia="Times New Roman" w:cs="Times New Roman"/>
          <w:szCs w:val="24"/>
        </w:rPr>
        <w:t xml:space="preserve"> και </w:t>
      </w:r>
      <w:r>
        <w:rPr>
          <w:rFonts w:eastAsia="Times New Roman" w:cs="Times New Roman"/>
          <w:szCs w:val="24"/>
        </w:rPr>
        <w:t>τέρατα</w:t>
      </w:r>
      <w:r>
        <w:rPr>
          <w:rFonts w:eastAsia="Times New Roman" w:cs="Times New Roman"/>
          <w:szCs w:val="24"/>
        </w:rPr>
        <w:t>. Αναφέρονται ονόματα Υπουργών, συγκεκριμένα ραντεβού, συναντήσεις, ποια πρόσωπα συμμετείχαν και τα λοιπά. Όλα αυτά δεν πρέπει να βγουν στη δημοσιότητα;</w:t>
      </w:r>
    </w:p>
    <w:p w14:paraId="74B8DDF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74B8DDF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Τώρα τελειώνω, κυρία Πρόεδρε. Θα ήθελα την ανοχή σας για μισό λεπτό ακόμα.</w:t>
      </w:r>
    </w:p>
    <w:p w14:paraId="74B8DDF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Αυτά δεν πρέπει να βγουν στη δημοσιότητα; Βεβαίως, πρέπει να βγουν στη δημοσιότητα.</w:t>
      </w:r>
    </w:p>
    <w:p w14:paraId="74B8DDF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στη διαδικασία των καλπών –και εδώ κλεί</w:t>
      </w:r>
      <w:r>
        <w:rPr>
          <w:rFonts w:eastAsia="Times New Roman" w:cs="Times New Roman"/>
          <w:szCs w:val="24"/>
        </w:rPr>
        <w:t xml:space="preserve">νω, κυρία Πρόεδρε- όπως είπα προηγουμένως και στην τοποθέτησή μου, είναι δυνατόν να μην ακολουθηθεί η συγκεκριμένη διαδικασία, αφού θα ακούσουμε τους συναδέλφους για τους οποίους έχει ξεκινήσει η διαδικασία; Δέκα συνάδελφοι θα καταθέσουν καθένας την άποψή </w:t>
      </w:r>
      <w:r>
        <w:rPr>
          <w:rFonts w:eastAsia="Times New Roman" w:cs="Times New Roman"/>
          <w:szCs w:val="24"/>
        </w:rPr>
        <w:t>του. Άρα καθένας αντιμετωπίζεται διαφορετικά. Πώς είναι, λοιπόν, δυνατόν, όταν ξεκινήσει η διαδικασία της ψηφοφορίας, να τους αντιμετωπίσουμε ενιαία μέσα σε μία κάλπη; Δεν στέκει λογικά αυτό.</w:t>
      </w:r>
    </w:p>
    <w:p w14:paraId="74B8DDF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w:t>
      </w:r>
      <w:r>
        <w:rPr>
          <w:rFonts w:eastAsia="Times New Roman" w:cs="Times New Roman"/>
          <w:szCs w:val="24"/>
        </w:rPr>
        <w:t xml:space="preserve">ος της Βουλής κ. </w:t>
      </w:r>
      <w:r w:rsidRPr="008156E0">
        <w:rPr>
          <w:rFonts w:eastAsia="Times New Roman" w:cs="Times New Roman"/>
          <w:b/>
          <w:szCs w:val="24"/>
        </w:rPr>
        <w:t>ΔΗΜΗΤΡΙΟΣ ΚΡΕΜΑΣΤΙΝΟΣ</w:t>
      </w:r>
      <w:r>
        <w:rPr>
          <w:rFonts w:eastAsia="Times New Roman" w:cs="Times New Roman"/>
          <w:szCs w:val="24"/>
        </w:rPr>
        <w:t>)</w:t>
      </w:r>
    </w:p>
    <w:p w14:paraId="74B8DDF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υπάρχουν εδώ και οι έγκριτοι νομικοί συνάδελφοι οι οποίοι ξέρουν καλύτερα από εμένα –εγώ μηχανικός είμαι- ότι όταν </w:t>
      </w:r>
      <w:r>
        <w:rPr>
          <w:rFonts w:eastAsia="Times New Roman" w:cs="Times New Roman"/>
          <w:szCs w:val="24"/>
        </w:rPr>
        <w:lastRenderedPageBreak/>
        <w:t>ξεκινάει μια ποινική διαδικασία και υπάρχουν διάφοροι οι οποίοι διώκονται ή κατηγορούντα</w:t>
      </w:r>
      <w:r>
        <w:rPr>
          <w:rFonts w:eastAsia="Times New Roman" w:cs="Times New Roman"/>
          <w:szCs w:val="24"/>
        </w:rPr>
        <w:t>ι για διάφορα ποινικά αδικήματα, το δικαστήριο δεν τους αντιμετωπίζει ενιαία, δεν λέει «για όλους μαζί ισχύει αυτό και τα λοιπά». Αντιμετωπίζει τον</w:t>
      </w:r>
      <w:r w:rsidRPr="001B2801">
        <w:rPr>
          <w:rFonts w:eastAsia="Times New Roman" w:cs="Times New Roman"/>
          <w:szCs w:val="24"/>
        </w:rPr>
        <w:t xml:space="preserve"> </w:t>
      </w:r>
      <w:r>
        <w:rPr>
          <w:rFonts w:eastAsia="Times New Roman" w:cs="Times New Roman"/>
          <w:szCs w:val="24"/>
        </w:rPr>
        <w:t>καθένα ξεχωριστά.</w:t>
      </w:r>
    </w:p>
    <w:p w14:paraId="74B8DDF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υπάρχουν και αυτά τα οποία αναφέραμε προηγουμένως, δηλαδή περιπτώσεις, όπως είχαμε την</w:t>
      </w:r>
      <w:r>
        <w:rPr>
          <w:rFonts w:eastAsia="Times New Roman" w:cs="Times New Roman"/>
          <w:szCs w:val="24"/>
        </w:rPr>
        <w:t xml:space="preserve"> περίπτωση του 2013 με τον Παπακωνσταντίνου, τον Παπανδρέου και τα λοιπά, </w:t>
      </w:r>
      <w:r>
        <w:rPr>
          <w:rFonts w:eastAsia="Times New Roman" w:cs="Times New Roman"/>
          <w:szCs w:val="24"/>
        </w:rPr>
        <w:t xml:space="preserve">κατά τις οποίες </w:t>
      </w:r>
      <w:r>
        <w:rPr>
          <w:rFonts w:eastAsia="Times New Roman" w:cs="Times New Roman"/>
          <w:szCs w:val="24"/>
        </w:rPr>
        <w:t>εδώ στήθηκαν τρεις κάλπες. Κανένας δεν είχε διαφορετική άποψη. Και τα δύο κόμματα –και κλείνω εδώ- είχαν την ίδια άποψη και το ίδιο έγινε και με το Βατοπέδι. Έξι κάλπ</w:t>
      </w:r>
      <w:r>
        <w:rPr>
          <w:rFonts w:eastAsia="Times New Roman" w:cs="Times New Roman"/>
          <w:szCs w:val="24"/>
        </w:rPr>
        <w:t>ες στήθηκαν.</w:t>
      </w:r>
    </w:p>
    <w:p w14:paraId="74B8DDF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κύριε συνάδελφε. </w:t>
      </w:r>
    </w:p>
    <w:p w14:paraId="74B8DDFE"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Οι Ανεξάρτητοι Έλληνες είμαστε κάθετοι: Η διαδικασία θα προχωρήσει κανονικά, όπως ξεκίνησε και είναι κάτι που το χρωστάμε στον ελληνικό λαό. </w:t>
      </w:r>
    </w:p>
    <w:p w14:paraId="74B8DDF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ευχαριστώ. </w:t>
      </w:r>
    </w:p>
    <w:p w14:paraId="74B8DE00"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DE01"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74B8DE02"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Παρακαλώ να τηρηθούν οι χρόνοι γιατί προβλέπεται μεγάλη διαδικασία.</w:t>
      </w:r>
    </w:p>
    <w:p w14:paraId="74B8DE03"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κ. Βορίδης, εισηγητής της Νέας Δημοκρατίας, έχει τον λόγο.</w:t>
      </w:r>
    </w:p>
    <w:p w14:paraId="74B8DE0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w:t>
      </w:r>
      <w:r>
        <w:rPr>
          <w:rFonts w:eastAsia="Times New Roman" w:cs="Times New Roman"/>
          <w:szCs w:val="24"/>
        </w:rPr>
        <w:t xml:space="preserve">ίστε, κύριε Βορίδη, έχετε τον λόγο για δέκα λεπτά. </w:t>
      </w:r>
    </w:p>
    <w:p w14:paraId="74B8DE0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74B8DE0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περιμένω επί ένα εικοσάλεπτο και πλέον από τους δύο εισηγητές της κυβερνητικής </w:t>
      </w:r>
      <w:r>
        <w:rPr>
          <w:rFonts w:eastAsia="Times New Roman" w:cs="Times New Roman"/>
          <w:szCs w:val="24"/>
        </w:rPr>
        <w:t>π</w:t>
      </w:r>
      <w:r>
        <w:rPr>
          <w:rFonts w:eastAsia="Times New Roman" w:cs="Times New Roman"/>
          <w:szCs w:val="24"/>
        </w:rPr>
        <w:t>λειοψηφίας να αναπτύξουν την κατηγορία. Εδώ δεν ε</w:t>
      </w:r>
      <w:r>
        <w:rPr>
          <w:rFonts w:eastAsia="Times New Roman" w:cs="Times New Roman"/>
          <w:szCs w:val="24"/>
        </w:rPr>
        <w:t>ίμαστε για να συζητήσουμε για τη φαρμακευτική δαπάνη, δεν είμαστε για να συζητήσουμε γενικώς για φαρμακευτική πολιτική. Εδώ η συζήτηση είναι για την προκαταρκτική. Και προκαταρκτική σημαίνει κίνηση της ποινικής διώξεως, σημαίνει αδικήματα. Δεν ακούσαμε μισ</w:t>
      </w:r>
      <w:r>
        <w:rPr>
          <w:rFonts w:eastAsia="Times New Roman" w:cs="Times New Roman"/>
          <w:szCs w:val="24"/>
        </w:rPr>
        <w:t>ή λέξη! Μισή λέξη! Γιατί; Θα εξηγηθεί. Αυτό είναι στον τίτλο «Σκευωρία». Θα εξηγηθεί.</w:t>
      </w:r>
    </w:p>
    <w:p w14:paraId="74B8DE0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επειδή άκουσα δ</w:t>
      </w:r>
      <w:r>
        <w:rPr>
          <w:rFonts w:eastAsia="Times New Roman" w:cs="Times New Roman"/>
          <w:szCs w:val="24"/>
        </w:rPr>
        <w:t>ύ</w:t>
      </w:r>
      <w:r>
        <w:rPr>
          <w:rFonts w:eastAsia="Times New Roman" w:cs="Times New Roman"/>
          <w:szCs w:val="24"/>
        </w:rPr>
        <w:t>ο κουβέντες για τις δαπάνες, θα μιλήσω για τα φαρμακευτικά. Άκουσα για τις δαπάνες οιμωγές και θρήνους. Σωστά! Άραγε, με ποια μέτρα συγκρατήθηκε η φ</w:t>
      </w:r>
      <w:r>
        <w:rPr>
          <w:rFonts w:eastAsia="Times New Roman" w:cs="Times New Roman"/>
          <w:szCs w:val="24"/>
        </w:rPr>
        <w:t xml:space="preserve">αρμακευτική δαπάνη, για να πούμε μερικά και να δούμε σε ποιους τα </w:t>
      </w:r>
      <w:r>
        <w:rPr>
          <w:rFonts w:eastAsia="Times New Roman" w:cs="Times New Roman"/>
          <w:szCs w:val="24"/>
        </w:rPr>
        <w:lastRenderedPageBreak/>
        <w:t xml:space="preserve">λέτε αυτά; Με την ηλεκτρονική συνταγογράφηση; Ναι. Την ψηφίσατε; Όχι. </w:t>
      </w:r>
    </w:p>
    <w:p w14:paraId="74B8DE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Με τον μηχανισμό αυτόματης επανάκτησης των δαπανών, το λεγόμενο </w:t>
      </w:r>
      <w:r>
        <w:rPr>
          <w:rFonts w:eastAsia="Times New Roman" w:cs="Times New Roman"/>
          <w:szCs w:val="24"/>
        </w:rPr>
        <w:t>«</w:t>
      </w:r>
      <w:r>
        <w:rPr>
          <w:rFonts w:eastAsia="Times New Roman" w:cs="Times New Roman"/>
          <w:szCs w:val="24"/>
          <w:lang w:val="en-US"/>
        </w:rPr>
        <w:t>clawback</w:t>
      </w:r>
      <w:r>
        <w:rPr>
          <w:rFonts w:eastAsia="Times New Roman" w:cs="Times New Roman"/>
          <w:szCs w:val="24"/>
        </w:rPr>
        <w:t xml:space="preserve">»; Ναι. Το ψηφίσατε; Όχι. </w:t>
      </w:r>
    </w:p>
    <w:p w14:paraId="74B8DE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Με τον μηχανισμό </w:t>
      </w:r>
      <w:r>
        <w:rPr>
          <w:rFonts w:eastAsia="Times New Roman" w:cs="Times New Roman"/>
          <w:szCs w:val="24"/>
        </w:rPr>
        <w:t>των εκ του νόμου εκπτώσεων, το λεγόμενο «</w:t>
      </w:r>
      <w:r>
        <w:rPr>
          <w:rFonts w:eastAsia="Times New Roman" w:cs="Times New Roman"/>
          <w:szCs w:val="24"/>
          <w:lang w:val="en-US"/>
        </w:rPr>
        <w:t>rebate</w:t>
      </w:r>
      <w:r>
        <w:rPr>
          <w:rFonts w:eastAsia="Times New Roman" w:cs="Times New Roman"/>
          <w:szCs w:val="24"/>
        </w:rPr>
        <w:t>». Το ψηφίσατε; Όχι.</w:t>
      </w:r>
    </w:p>
    <w:p w14:paraId="74B8DE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την υπουργική απόφαση αρχικώς Γεωργιάδη, με την οποία έβαζε όριο στη συνταγογράφηση που μπορεί να κάνει ο κάθε γιατρός και εν συνεχεία με την ίδια, ελαφρώς παραλλαγμένη σύμφωνα με το Συ</w:t>
      </w:r>
      <w:r>
        <w:rPr>
          <w:rFonts w:eastAsia="Times New Roman" w:cs="Times New Roman"/>
          <w:szCs w:val="24"/>
        </w:rPr>
        <w:t>μβούλιο της Επικρατείας, τη δική μου. Τι λέγατε γι’ αυτό; Συντασσόσασταν με όσους έλεγαν ότι κακώς βγήκαν οι συγκεκριμένες υπουργικές αποφάσεις. Με τον νόμο που επέβαλε την έκδοση δύο δελτίων τιμών τον χρόνο, προκειμένου να μειώνεται η δαπάνη. Το ψηφίσατε;</w:t>
      </w:r>
      <w:r>
        <w:rPr>
          <w:rFonts w:eastAsia="Times New Roman" w:cs="Times New Roman"/>
          <w:szCs w:val="24"/>
        </w:rPr>
        <w:t xml:space="preserve"> Όχι. Και όχι μόνο δεν το ψηφίσατε, αλλά δεν εκδώσατε και τα δελτία που είχατε υποχρέωση εκ του νόμου.</w:t>
      </w:r>
    </w:p>
    <w:p w14:paraId="74B8DE0B"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Τα οικονομήσατε από εκεί!</w:t>
      </w:r>
    </w:p>
    <w:p w14:paraId="74B8DE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Με τον μηχανισμό συγκράτησης της δαπ</w:t>
      </w:r>
      <w:r>
        <w:rPr>
          <w:rFonts w:eastAsia="Times New Roman" w:cs="Times New Roman"/>
          <w:szCs w:val="24"/>
        </w:rPr>
        <w:t>άνης, μέσα από τον καθορισμό των τριών χαμηλότερων τιμών.</w:t>
      </w:r>
    </w:p>
    <w:p w14:paraId="74B8DE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Ποιες τις έφερε αυτές τις νομοθεσίες; Αυτές είναι όλες δικές μας νομοθεσίες. Εσείς σε όλες τις νομοθεσίες αυτές ήσασταν απέναντι. Και μας μιλάτε τώρα για τη φαρμακευτική δαπάνη;</w:t>
      </w:r>
    </w:p>
    <w:p w14:paraId="74B8DE0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74B8DE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Να μη μιλάμε;</w:t>
      </w:r>
    </w:p>
    <w:p w14:paraId="74B8DE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Μα δεν κάνει να μιλάτε. Δεν επιτρέπεται για το συγκεκριμένο θέμα. Δεν κάνει γιατί εκτίθεσθε, όχι για κανέναν άλλο λόγο. Μπορείτε να μιλάτε όσο θέλετε.</w:t>
      </w:r>
    </w:p>
    <w:p w14:paraId="74B8DE1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Σε ά</w:t>
      </w:r>
      <w:r>
        <w:rPr>
          <w:rFonts w:eastAsia="Times New Roman" w:cs="Times New Roman"/>
          <w:szCs w:val="24"/>
        </w:rPr>
        <w:t>λλη χώρα ζούμε!</w:t>
      </w:r>
    </w:p>
    <w:p w14:paraId="74B8DE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να δείτε πόσο θα εκτεθείτε!</w:t>
      </w:r>
    </w:p>
    <w:p w14:paraId="74B8DE1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Πάμε στην πρόταση.</w:t>
      </w:r>
    </w:p>
    <w:p w14:paraId="74B8DE1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συνεννοούμαστε: Όταν έρχεται κάποιος κινεί αυτή τη διαδικασία, δεν είναι διαδικασία διερεύνησης γενικώς του θέματος. Είναι διαδικασία κινήσεως πο</w:t>
      </w:r>
      <w:r>
        <w:rPr>
          <w:rFonts w:eastAsia="Times New Roman" w:cs="Times New Roman"/>
          <w:szCs w:val="24"/>
        </w:rPr>
        <w:t>ινικής διώξεως, όπως ορίζει το άρθρο 154 του Κανονισμού της Βουλής. Οι κατηγορίες –όπως σας το διάβασα, δεν το επαναλαμβάνω- σαφείς και ορισμένες. Την έχετε διαβάσει την πρόταση που έχετε υπογράψει;</w:t>
      </w:r>
    </w:p>
    <w:p w14:paraId="74B8DE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Ναι.</w:t>
      </w:r>
    </w:p>
    <w:p w14:paraId="74B8DE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w:t>
      </w:r>
      <w:r>
        <w:rPr>
          <w:rFonts w:eastAsia="Times New Roman" w:cs="Times New Roman"/>
          <w:szCs w:val="24"/>
        </w:rPr>
        <w:t>αι εγώ υποθέτω ότι την έχετε διαβάσει.</w:t>
      </w:r>
    </w:p>
    <w:p w14:paraId="74B8DE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Θέλει κάποιος να μου πει, πλην του διαβιβαστικού της Εισαγγελίας του Αρείου Πάγου, πού αλλού αναφέρονται τα ονόματα των Ευάγγελου Βενιζέλου, Κουτρουμάνη, Λυκουρέντζου, Πικραμμένου, και Σαλμά; Κάπου να τα λέτε, ρε παιδ</w:t>
      </w:r>
      <w:r>
        <w:rPr>
          <w:rFonts w:eastAsia="Times New Roman" w:cs="Times New Roman"/>
          <w:szCs w:val="24"/>
        </w:rPr>
        <w:t>ί μου! Δεν λέω να είναι στηριγμένο αυτό που λέτε. Αβάσιμα είναι όλα. Και τα υπόλοιπα για τα οποία κάτι λέτε, αβάσιμα είναι και αυτά. Λέω, όμως, έστω να τα αναφέρετε. Ζητάτε, όμως, να γίνει η δίωξη. Αυτό είναι το ορισμένο και εμπεριστατωμένο κατά τον Κανονι</w:t>
      </w:r>
      <w:r>
        <w:rPr>
          <w:rFonts w:eastAsia="Times New Roman" w:cs="Times New Roman"/>
          <w:szCs w:val="24"/>
        </w:rPr>
        <w:t>σμό.</w:t>
      </w:r>
    </w:p>
    <w:p w14:paraId="74B8DE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τώρα παρακάτω.</w:t>
      </w:r>
    </w:p>
    <w:p w14:paraId="74B8DE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Επόμενο ερώτημα: Τι είναι αυτό που ζητάτε από τη Βουλή; Όλα στο φως! Ποιος είναι αυτός που θέλει να διερευνηθεί; Κάποιος μου έλεγε ότι θέλει να διερευνηθεί μέχρι το βάθος. Εμείς λέμε «όλα στο φως» και θα σας πω τι σημαίνει αυτό για</w:t>
      </w:r>
      <w:r>
        <w:rPr>
          <w:rFonts w:eastAsia="Times New Roman" w:cs="Times New Roman"/>
          <w:szCs w:val="24"/>
        </w:rPr>
        <w:t xml:space="preserve"> να είμαστε όλοι συνεννοημένοι.</w:t>
      </w:r>
    </w:p>
    <w:p w14:paraId="74B8DE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τι λέει η πρότασή σας. Εξάλειψη του αξιοποίνου δεν λέει για τις απιστίες; Σωστό. Τελείωσαν οι απιστίες. Άρα δεν επιλαμβάνεται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λ</w:t>
      </w:r>
      <w:r>
        <w:rPr>
          <w:rFonts w:eastAsia="Times New Roman" w:cs="Times New Roman"/>
          <w:szCs w:val="24"/>
        </w:rPr>
        <w:t>ήξις. Ερώτηση: Κοίτα να δεις μια σύμπτωση που εδώ το αδίκημα στο οποίο εμπλέ</w:t>
      </w:r>
      <w:r>
        <w:rPr>
          <w:rFonts w:eastAsia="Times New Roman" w:cs="Times New Roman"/>
          <w:szCs w:val="24"/>
        </w:rPr>
        <w:t>κεται ο Κουρουμπλής είναι απιστία! Κοίτα να δεις ένα πράγμα!</w:t>
      </w:r>
    </w:p>
    <w:p w14:paraId="74B8DE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Πρόταση κάναμε.</w:t>
      </w:r>
    </w:p>
    <w:p w14:paraId="74B8DE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συνάδελφε, αξιολογούμε σήμερα την πρότασή σας. Το πότε θα επιλέξουμε εμείς και τι θα επιλέξουμε να κάνουμε είναι δική μας δουλειά.</w:t>
      </w:r>
    </w:p>
    <w:p w14:paraId="74B8DE1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Σήμερα αξιολογούμε την πρόταση που εισφέρετε εσείς. Εσείς, όμως, έχετε κα</w:t>
      </w:r>
      <w:r>
        <w:rPr>
          <w:rFonts w:eastAsia="Times New Roman" w:cs="Times New Roman"/>
          <w:szCs w:val="24"/>
        </w:rPr>
        <w:t>μ</w:t>
      </w:r>
      <w:r>
        <w:rPr>
          <w:rFonts w:eastAsia="Times New Roman" w:cs="Times New Roman"/>
          <w:szCs w:val="24"/>
        </w:rPr>
        <w:t>μία καλή εξήγηση γιατί επιλέξατε τη μεθόδευση –που είστε της λογικής «όλα στο φως»- που οι απιστίες οδηγούνται σε εξάλειψη προτο</w:t>
      </w:r>
      <w:r>
        <w:rPr>
          <w:rFonts w:eastAsia="Times New Roman" w:cs="Times New Roman"/>
          <w:szCs w:val="24"/>
        </w:rPr>
        <w:t xml:space="preserve">ύ καν αντιμετωπιστούν από την </w:t>
      </w:r>
      <w:r>
        <w:rPr>
          <w:rFonts w:eastAsia="Times New Roman" w:cs="Times New Roman"/>
          <w:szCs w:val="24"/>
        </w:rPr>
        <w:t>ε</w:t>
      </w:r>
      <w:r>
        <w:rPr>
          <w:rFonts w:eastAsia="Times New Roman" w:cs="Times New Roman"/>
          <w:szCs w:val="24"/>
        </w:rPr>
        <w:t xml:space="preserve">πιτροπή, χωρίς να πάνε στην </w:t>
      </w:r>
      <w:r>
        <w:rPr>
          <w:rFonts w:eastAsia="Times New Roman" w:cs="Times New Roman"/>
          <w:szCs w:val="24"/>
        </w:rPr>
        <w:t>ε</w:t>
      </w:r>
      <w:r>
        <w:rPr>
          <w:rFonts w:eastAsia="Times New Roman" w:cs="Times New Roman"/>
          <w:szCs w:val="24"/>
        </w:rPr>
        <w:t>πιτροπή, χωρίς να κριθεί ποιος είναι ο χρόνος τελέσεως, χωρίς να κριθεί αν έχουμε πράξη, χωρίς να γίνει οποιαδήποτε έρευνα; Και λέω: Δες μια σύμπτωση! Απιστία έχει ο Κουρουμπλής! Αυτό είναι η συγκ</w:t>
      </w:r>
      <w:r>
        <w:rPr>
          <w:rFonts w:eastAsia="Times New Roman" w:cs="Times New Roman"/>
          <w:szCs w:val="24"/>
        </w:rPr>
        <w:t>άλυψη αυτής της προτάσεως.</w:t>
      </w:r>
    </w:p>
    <w:p w14:paraId="74B8DE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πάμε, όμως, στα επόμενα.</w:t>
      </w:r>
    </w:p>
    <w:p w14:paraId="74B8DE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άλλο λέτε; Λέει η πρότασή σας –μνημείον!- το εξής: Θα την κάνουμε την επιτροπή για να ερευνήσουμε την αρμοδιότητα της Βουλής να ασκήσει ή μη σχετικές διώξεις. Όχι για την ουσία, αλλά για την αρμοδι</w:t>
      </w:r>
      <w:r>
        <w:rPr>
          <w:rFonts w:eastAsia="Times New Roman" w:cs="Times New Roman"/>
          <w:szCs w:val="24"/>
        </w:rPr>
        <w:t>ότητα. Να δούμε εάν έχουμε μια αρμοδιότητα!</w:t>
      </w:r>
    </w:p>
    <w:p w14:paraId="74B8DE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υπονοεί εδώ ο «ποιητής»; Εσείς είστε οι «ποιητές» του πονήματος. Τι υπονοεί εδώ, λοιπόν, ο συγκεκριμένος; Τα εξής: Ή θα πούμε ότι έχουμε αρμοδιότητα για τη δωροδοκία, άρα είναι εντός των καθηκόντων, άρα εξαλεί</w:t>
      </w:r>
      <w:r>
        <w:rPr>
          <w:rFonts w:eastAsia="Times New Roman" w:cs="Times New Roman"/>
          <w:szCs w:val="24"/>
        </w:rPr>
        <w:t>φθηκε το αξιόποινο -άρα τι να συζητάμε; τελείωσε- ή θα πούμε ότι δεν έχουμε αρμοδιότητα για τη δωροδοκία, οπότε θα τη στείλουμε στο δικαστήριο. Άρα επίσης η Βουλή δεν έχει να κάνει τίποτα. Αυτό, όμως,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σκευωρίας και θα πω γιατί.</w:t>
      </w:r>
    </w:p>
    <w:p w14:paraId="74B8DE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πάω τώρα στη δικογραφία, γιατί εγώ θα πάω στη δικογραφία. Εσάς δεν σας συμφέρει η δικογραφία. Εμάς μας συμφέρει η δικογραφία. Γι’ αυτό εγώ θα πάω στη δικογραφία. Αφήνω το ωραίο διαβιβαστικό της αξιοτίμου κυρίας Εισαγγελέως του Αρείου Πάγου, όπου βεβαίω</w:t>
      </w:r>
      <w:r>
        <w:rPr>
          <w:rFonts w:eastAsia="Times New Roman" w:cs="Times New Roman"/>
          <w:szCs w:val="24"/>
        </w:rPr>
        <w:t>ς αναφέρει όλα τα ονόματα των εμπλεκομένων, πλην ενός, ο οποίος αναφέρεται απρόσωπα ως «ο διατελέσας τότε Υπουργός Υγείας». Μαντέψτε ποιος δεν αναφέρεται! Όλοι οι άλλοι, Σαμαράς, Πικραμμένος, Γεωργιάδης κ.λπ. αναφέρονται. Μαγικό! Ποιου το όνομα δεν λέει το</w:t>
      </w:r>
      <w:r>
        <w:rPr>
          <w:rFonts w:eastAsia="Times New Roman" w:cs="Times New Roman"/>
          <w:szCs w:val="24"/>
        </w:rPr>
        <w:t xml:space="preserve"> διαβιβαστικό; Κουρουμπλής! Αυτό το όνομα αποφεύγει η αξιότιμη κυρία Εισαγγελέας να αναφέρει. Καλά!</w:t>
      </w:r>
    </w:p>
    <w:p w14:paraId="74B8DE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όμως, παρακάτω. Ποια είναι τα στοιχεία στη δική σας πρόταση, όχι σε άλλη, αυτά που λέτε εσείς, αυτά που αναφέρετε σταχυολογώντας ορισμένα πράγματα. Πού είναι; Από πού τα παίρνετε; Ερώτηση: Υπάρχει ένα έγγραφο; Κανένα, μηδέν! Υπάρχουν καταθέσεις μαρτύ</w:t>
      </w:r>
      <w:r>
        <w:rPr>
          <w:rFonts w:eastAsia="Times New Roman" w:cs="Times New Roman"/>
          <w:szCs w:val="24"/>
        </w:rPr>
        <w:t xml:space="preserve">ρων με ονοματεπώνυμα; Όχι αυτά τα μαγικά του </w:t>
      </w:r>
      <w:r>
        <w:rPr>
          <w:rFonts w:eastAsia="Times New Roman" w:cs="Times New Roman"/>
          <w:szCs w:val="24"/>
        </w:rPr>
        <w:t>«</w:t>
      </w:r>
      <w:r>
        <w:rPr>
          <w:rFonts w:eastAsia="Times New Roman" w:cs="Times New Roman"/>
          <w:szCs w:val="24"/>
        </w:rPr>
        <w:t>Σαράφη</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Κελέση</w:t>
      </w:r>
      <w:r>
        <w:rPr>
          <w:rFonts w:eastAsia="Times New Roman" w:cs="Times New Roman"/>
          <w:szCs w:val="24"/>
        </w:rPr>
        <w:t>»</w:t>
      </w:r>
      <w:r>
        <w:rPr>
          <w:rFonts w:eastAsia="Times New Roman" w:cs="Times New Roman"/>
          <w:szCs w:val="24"/>
        </w:rPr>
        <w:t>, με κανονικά ονοματεπώνυμα. Υπάρχουν; Όχι. Μήπως έχουν βρεθεί κάπου χρήματα ή λογαριασμοί; Όχι.</w:t>
      </w:r>
    </w:p>
    <w:p w14:paraId="74B8DE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Τι λέτε, κύριε Βορίδη; Υπάρχουν τέσσερις μαρτυρικές καταθέσεις φανερών</w:t>
      </w:r>
      <w:r>
        <w:rPr>
          <w:rFonts w:eastAsia="Times New Roman" w:cs="Times New Roman"/>
          <w:szCs w:val="24"/>
        </w:rPr>
        <w:t xml:space="preserve"> μαρτύρων.</w:t>
      </w:r>
    </w:p>
    <w:p w14:paraId="74B8DE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Οι οποίες δεν αναφέρουν τίποτα για πολιτικά πρόσωπα.</w:t>
      </w:r>
    </w:p>
    <w:p w14:paraId="74B8DE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Έτσι αξιολογείτε εσείς.</w:t>
      </w:r>
    </w:p>
    <w:p w14:paraId="74B8DE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 αν το αξιολογείτε εσείς, να μου τις διαβάσετε.</w:t>
      </w:r>
    </w:p>
    <w:p w14:paraId="74B8DE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Μη λέτε ότι δεν υπάρχουν μάρτυρες.</w:t>
      </w:r>
    </w:p>
    <w:p w14:paraId="74B8DE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w:t>
      </w:r>
      <w:r>
        <w:rPr>
          <w:rFonts w:eastAsia="Times New Roman" w:cs="Times New Roman"/>
          <w:b/>
          <w:szCs w:val="24"/>
        </w:rPr>
        <w:t xml:space="preserve">ΥΔΗΣ ΒΟΡΙΔΗΣ: </w:t>
      </w:r>
      <w:r>
        <w:rPr>
          <w:rFonts w:eastAsia="Times New Roman" w:cs="Times New Roman"/>
          <w:szCs w:val="24"/>
        </w:rPr>
        <w:t xml:space="preserve">Ακούστε, δεν θα διαφωνήσουμε επί του πραγματικού. Να διαφωνήσουμε επί νομικών και πολιτικών όσο θέλετε. Ξέρουμε να διαβάζουμε ελληνικά. Στα ελληνικά, θα μου διαβάσετε τις καταθέσεις των τεσσάρων μαρτύρων με ονοματεπώνυμο και θα μου πείτε πού </w:t>
      </w:r>
      <w:r>
        <w:rPr>
          <w:rFonts w:eastAsia="Times New Roman" w:cs="Times New Roman"/>
          <w:szCs w:val="24"/>
        </w:rPr>
        <w:t>λένε ότι υπάρχει εμπλοκή πολιτικού. Διότι η εμπλοκή πολιτικών προκύπτει, με τα δικά σας, επαναλαμβάνω, στοιχεία, όχι με τα δικά μας, μόνο από τους λεγόμενους «προστατευόμενους μάρτυρες</w:t>
      </w:r>
      <w:r>
        <w:rPr>
          <w:rFonts w:eastAsia="Times New Roman" w:cs="Times New Roman"/>
          <w:szCs w:val="24"/>
        </w:rPr>
        <w:t>»</w:t>
      </w:r>
      <w:r>
        <w:rPr>
          <w:rFonts w:eastAsia="Times New Roman" w:cs="Times New Roman"/>
          <w:szCs w:val="24"/>
        </w:rPr>
        <w:t>.</w:t>
      </w:r>
    </w:p>
    <w:p w14:paraId="74B8DE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Ούτε στο διαβιβαστικό της Τουλουπάκη. </w:t>
      </w:r>
    </w:p>
    <w:p w14:paraId="74B8DE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w:t>
      </w:r>
      <w:r>
        <w:rPr>
          <w:rFonts w:eastAsia="Times New Roman" w:cs="Times New Roman"/>
          <w:b/>
          <w:szCs w:val="24"/>
        </w:rPr>
        <w:t>Σ ΒΟΡΙΔΗΣ:</w:t>
      </w:r>
      <w:r>
        <w:rPr>
          <w:rFonts w:eastAsia="Times New Roman" w:cs="Times New Roman"/>
          <w:szCs w:val="24"/>
        </w:rPr>
        <w:t xml:space="preserve"> Και πάω τώρα στη σκευωρία.</w:t>
      </w:r>
    </w:p>
    <w:p w14:paraId="74B8DE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74B8DE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λίγο χρόνο, κύριε Πρόεδρε.</w:t>
      </w:r>
    </w:p>
    <w:p w14:paraId="74B8DE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λοιπόν, στις καταθέσεις. Αυτό μόνο υπάρχει ως στοιχείο.</w:t>
      </w:r>
    </w:p>
    <w:p w14:paraId="74B8DE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Ερώτηση: Χαρακτηρίστ</w:t>
      </w:r>
      <w:r>
        <w:rPr>
          <w:rFonts w:eastAsia="Times New Roman" w:cs="Times New Roman"/>
          <w:szCs w:val="24"/>
        </w:rPr>
        <w:t xml:space="preserve">ηκαν προστατευόμενοι. Μάλιστα. Πώς χαρακτηρίστηκαν προστατευόμενοι; Διαβάζω από κατάθεση: «Με τον ν.2928/2001 –σωστά;- σύμφωνα με το άρθρο 9 παράγραφος 2». </w:t>
      </w:r>
    </w:p>
    <w:p w14:paraId="74B8DE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λέει το άρθρο 9 παράγραφος 2; Πώς γίνεται αυτός ο χαρακτηρισμός; Γίνεται με αιτιολογημένη απόφασ</w:t>
      </w:r>
      <w:r>
        <w:rPr>
          <w:rFonts w:eastAsia="Times New Roman" w:cs="Times New Roman"/>
          <w:szCs w:val="24"/>
        </w:rPr>
        <w:t xml:space="preserve">η του </w:t>
      </w:r>
      <w:r>
        <w:rPr>
          <w:rFonts w:eastAsia="Times New Roman" w:cs="Times New Roman"/>
          <w:szCs w:val="24"/>
        </w:rPr>
        <w:t>ε</w:t>
      </w:r>
      <w:r>
        <w:rPr>
          <w:rFonts w:eastAsia="Times New Roman" w:cs="Times New Roman"/>
          <w:szCs w:val="24"/>
        </w:rPr>
        <w:t>ισαγγελέα. Το άρθρο 9 παράγραφος 2 ποια αδικήματα αφορά; Εγκληματική οργάνωση. Υπάρχει κατηγορία εγκληματικής οργάνωσης εδώ; Όχι.</w:t>
      </w:r>
    </w:p>
    <w:p w14:paraId="74B8DE3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ποια διάταξη, όμως, έπρεπε να γίνει;</w:t>
      </w:r>
    </w:p>
    <w:p w14:paraId="74B8DE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74B8DE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Δωροδοκία δεν υπάρχει με την προσθήκη του </w:t>
      </w:r>
      <w:r>
        <w:rPr>
          <w:rFonts w:eastAsia="Times New Roman" w:cs="Times New Roman"/>
          <w:szCs w:val="24"/>
        </w:rPr>
        <w:t>’</w:t>
      </w:r>
      <w:r>
        <w:rPr>
          <w:rFonts w:eastAsia="Times New Roman" w:cs="Times New Roman"/>
          <w:szCs w:val="24"/>
        </w:rPr>
        <w:t>14;</w:t>
      </w:r>
    </w:p>
    <w:p w14:paraId="74B8DE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Μάλιστα! Εδώ, εδώ, εδώ, μη βιάζεστε. Γιατί βιάζεστε;</w:t>
      </w:r>
    </w:p>
    <w:p w14:paraId="74B8DE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Όχι, εδώ, εδώ, εδώ! Έλεος!</w:t>
      </w:r>
    </w:p>
    <w:p w14:paraId="74B8DE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Σας βλέπω αγχωμένη. Δεν θέλω! Υπομονή θέλει αυτό!</w:t>
      </w:r>
    </w:p>
    <w:p w14:paraId="74B8DE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Όχι αγχωμένη… </w:t>
      </w:r>
    </w:p>
    <w:p w14:paraId="74B8DE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Ψυχραιμία.</w:t>
      </w:r>
    </w:p>
    <w:p w14:paraId="74B8DE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θα χρειαστώ λίγο χρόνο ακόμη.</w:t>
      </w:r>
    </w:p>
    <w:p w14:paraId="74B8DE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Πόσο χρό</w:t>
      </w:r>
      <w:r>
        <w:rPr>
          <w:rFonts w:eastAsia="Times New Roman" w:cs="Times New Roman"/>
          <w:szCs w:val="24"/>
        </w:rPr>
        <w:t>νο θα χρειαστείτε, κύριε Βορίδη;</w:t>
      </w:r>
    </w:p>
    <w:p w14:paraId="74B8DE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Την ανοχή σας, κύριε Πρόεδρε και το βλέπουμε στην πορεία.</w:t>
      </w:r>
    </w:p>
    <w:p w14:paraId="74B8DE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Διακόπηκε τρεις φορές.</w:t>
      </w:r>
    </w:p>
    <w:p w14:paraId="74B8DE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Ποια είναι, συνάδελφε, που εξανίστασθε, η σωστή διάταξη; Πράγματι, το άρθρο 9, αλλά η</w:t>
      </w:r>
      <w:r>
        <w:rPr>
          <w:rFonts w:eastAsia="Times New Roman" w:cs="Times New Roman"/>
          <w:szCs w:val="24"/>
        </w:rPr>
        <w:t xml:space="preserve"> παράγραφος 7 που προσετέθη με τον νόμο του 2014. Τι λέει αυτή η παράγραφος 7; Ναι, μπορείς να κάνεις μάρτυρα δημοσίας τάξεως, αλλά πώς; Μετά από αίτημα του Εισαγγελέα που χειρίζεται και έγκριση του Αντιεισαγγελέα του Αρείου Πάγου. Γιατί αυτό; Ακούστε, καλ</w:t>
      </w:r>
      <w:r>
        <w:rPr>
          <w:rFonts w:eastAsia="Times New Roman" w:cs="Times New Roman"/>
          <w:szCs w:val="24"/>
        </w:rPr>
        <w:t>οί μου συνάδελφοι.</w:t>
      </w:r>
    </w:p>
    <w:p w14:paraId="74B8DE4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Διότι έχουμε πολιτικά πρόσωπα και άρα χρειάζομαι ανώτατο δικαστικό λειτουργό για να το πει αυτό. Ερώτηση: Έγινε αυτό; Όχι. Μάλλον, με συγχωρείτε, έγινε. Πότε, όμως; Έγινε στις 9 Φεβρουαρίου, αφού είχε φύγει η δικογραφία από την κ. Τουλου</w:t>
      </w:r>
      <w:r>
        <w:rPr>
          <w:rFonts w:eastAsia="Times New Roman" w:cs="Times New Roman"/>
          <w:szCs w:val="24"/>
        </w:rPr>
        <w:t>πάκη και είχε έρθει στη Βουλή. Τότε έγινε αυτό!</w:t>
      </w:r>
    </w:p>
    <w:p w14:paraId="74B8DE41"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Καλά, τώρα αν σκεφτεί κανείς ότι αυτό είναι μεθόδευση, θα πέσει φωτιά να τον κάψει. Μην το σκεφτεί κανένας, παρακαλώ! Διότι, βέβαια, αυτό αθροίζεται στην </w:t>
      </w:r>
      <w:r>
        <w:rPr>
          <w:rFonts w:eastAsia="Times New Roman" w:cs="Times New Roman"/>
          <w:szCs w:val="24"/>
        </w:rPr>
        <w:t>προαναγγελία του κ. Τσίπρα από τον Φεβρουάριο του 2017, που λεπτομερώς σε ομιλία του περιγράφει τι ακριβώς είναι το σκάνδαλο. Οποία σύμπτωσις! Έτσι καταθέτουν και οι μάρτυρες. Πότε; Από τον Νοέμβριο του 2017 μέχρι και τον Φεβρουάριο του 2018, αλλά και εν σ</w:t>
      </w:r>
      <w:r>
        <w:rPr>
          <w:rFonts w:eastAsia="Times New Roman" w:cs="Times New Roman"/>
          <w:szCs w:val="24"/>
        </w:rPr>
        <w:t>υνεχεία, στον κ. Τζανακόπουλο, που είπε να κάνει μια βόλτα από τον Άρειο Πάγο, είχε ένα ενδιαφέρον ο άνθρωπος να ενημερωθεί για την πορεία της δικογραφίας. Πότε γίνεται αυτό; Μια μέρα μετά το συγκλονιστικό συλλαλητήριο και μια μέρα προτού διαβιβαστεί ο φάκ</w:t>
      </w:r>
      <w:r>
        <w:rPr>
          <w:rFonts w:eastAsia="Times New Roman" w:cs="Times New Roman"/>
          <w:szCs w:val="24"/>
        </w:rPr>
        <w:t>ελος και η δικογραφία στη Βουλή –μάλιστα!- μετά τις δηλώσεις του κ. Παπαγγελόπουλου, που ανακάλυψε -πώς το ανακάλυψε;- το μεγαλύτερο σκάνδαλο -δεν έπρεπε!- το οποίο υπάρχει, αλλά και κυρίως μετά τις συγκλονιστικές ένορκες καταθέσεις των προστατευόμενων μαρ</w:t>
      </w:r>
      <w:r>
        <w:rPr>
          <w:rFonts w:eastAsia="Times New Roman" w:cs="Times New Roman"/>
          <w:szCs w:val="24"/>
        </w:rPr>
        <w:t>τύρων.</w:t>
      </w:r>
    </w:p>
    <w:p w14:paraId="74B8DE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74B8DE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Προσέξτε: Ξέρει ο άλλος, αυτός που καταθέτει…</w:t>
      </w:r>
    </w:p>
    <w:p w14:paraId="74B8DE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Βορίδη, ολοκληρώστε.</w:t>
      </w:r>
    </w:p>
    <w:p w14:paraId="74B8DE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w:t>
      </w:r>
    </w:p>
    <w:p w14:paraId="74B8DE47"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(Θό</w:t>
      </w:r>
      <w:r>
        <w:rPr>
          <w:rFonts w:eastAsia="Times New Roman" w:cs="Times New Roman"/>
          <w:szCs w:val="24"/>
        </w:rPr>
        <w:t>ρυβος από την πτέρυγα της Νέας Δημοκρατίας)</w:t>
      </w:r>
    </w:p>
    <w:p w14:paraId="74B8DE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συγχωρείτε, αλλά για όλους είναι ο ίδιος χρόνος.</w:t>
      </w:r>
    </w:p>
    <w:p w14:paraId="74B8DE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Έχετε απόλυτο δίκιο. Τελειώνω. Θα πω λίγο για τις καταθέσεις των μαρτύρων και τελειώνω.</w:t>
      </w:r>
    </w:p>
    <w:p w14:paraId="74B8DE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Προσέξτε: Τι κατα</w:t>
      </w:r>
      <w:r>
        <w:rPr>
          <w:rFonts w:eastAsia="Times New Roman" w:cs="Times New Roman"/>
          <w:szCs w:val="24"/>
        </w:rPr>
        <w:t xml:space="preserve">θέτουν αυτοί οι μάρτυρες, οι </w:t>
      </w:r>
      <w:r>
        <w:rPr>
          <w:rFonts w:eastAsia="Times New Roman" w:cs="Times New Roman"/>
          <w:szCs w:val="24"/>
        </w:rPr>
        <w:t>«</w:t>
      </w:r>
      <w:r>
        <w:rPr>
          <w:rFonts w:eastAsia="Times New Roman" w:cs="Times New Roman"/>
          <w:szCs w:val="24"/>
        </w:rPr>
        <w:t>κουκουλοφόροι</w:t>
      </w:r>
      <w:r>
        <w:rPr>
          <w:rFonts w:eastAsia="Times New Roman" w:cs="Times New Roman"/>
          <w:szCs w:val="24"/>
        </w:rPr>
        <w:t>»</w:t>
      </w:r>
      <w:r>
        <w:rPr>
          <w:rFonts w:eastAsia="Times New Roman" w:cs="Times New Roman"/>
          <w:szCs w:val="24"/>
        </w:rPr>
        <w:t>; Ερώτηση: Καταθέτει κάποιος…</w:t>
      </w:r>
    </w:p>
    <w:p w14:paraId="74B8DE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Οι προστατευόμενοι.</w:t>
      </w:r>
    </w:p>
    <w:p w14:paraId="74B8DE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Εντάξει, οι προστατευόμενοι.</w:t>
      </w:r>
    </w:p>
    <w:p w14:paraId="74B8DE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Εσείς δεν το ψηφίσατε;</w:t>
      </w:r>
    </w:p>
    <w:p w14:paraId="74B8DE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Όμως, θα το λέω όπως θέλω, αν μου επιτρέ</w:t>
      </w:r>
      <w:r>
        <w:rPr>
          <w:rFonts w:eastAsia="Times New Roman" w:cs="Times New Roman"/>
          <w:szCs w:val="24"/>
        </w:rPr>
        <w:t>πετε. Να είστε καλά! Με την άδειά σας, δηλαδή!</w:t>
      </w:r>
    </w:p>
    <w:p w14:paraId="74B8DE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Τι καταθέτουν οι μάρτυρες; Οι μάρτυρες αυτοί, λοιπόν, έρχονται και λένε τα εξής. Υπάρχει ένας που λέει: Είδα κάποιον να παίρνει λεφτά; Όχι, κανένας. Ερώτηση: Τι καταθέτουν; «Άκουσα», «εκτιμώ» και τα </w:t>
      </w:r>
      <w:r>
        <w:rPr>
          <w:rFonts w:eastAsia="Times New Roman" w:cs="Times New Roman"/>
          <w:szCs w:val="24"/>
        </w:rPr>
        <w:t>σχετικά.</w:t>
      </w:r>
    </w:p>
    <w:p w14:paraId="74B8DE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λέει το άρθρο 225;</w:t>
      </w:r>
    </w:p>
    <w:p w14:paraId="74B8DE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…(δεν ακούστηκε)</w:t>
      </w:r>
    </w:p>
    <w:p w14:paraId="74B8DE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Καθίστε φρόνιμα, κύριε Φίλη. Έχετε τελειώσει Νομική. Φρόνιμα!</w:t>
      </w:r>
    </w:p>
    <w:p w14:paraId="74B8DE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είστε παιδονόμος!</w:t>
      </w:r>
    </w:p>
    <w:p w14:paraId="74B8DE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λέει, λοιπόν, το άρθρο 225;</w:t>
      </w:r>
    </w:p>
    <w:p w14:paraId="74B8DE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Μαντά, μη με </w:t>
      </w:r>
      <w:r>
        <w:rPr>
          <w:rFonts w:eastAsia="Times New Roman" w:cs="Times New Roman"/>
          <w:szCs w:val="24"/>
        </w:rPr>
        <w:t>διακόπτετε. Βλέπετε ότι ο χρόνος περνάει, επειδή με διακόπτετε. Εδώ η σώφρων πολιτική είναι η σιωπή.</w:t>
      </w:r>
    </w:p>
    <w:p w14:paraId="74B8DE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λέει, λοιπόν, το άρθρο 225 του Κώδικα Πολιτικής Δικονομίας; Μάρτυς που δεν είναι αυτήκοος, αλλά όσα ξέρει τα ξέρει από πηγή, τι πρέπει να κάνει, συνάδελ</w:t>
      </w:r>
      <w:r>
        <w:rPr>
          <w:rFonts w:eastAsia="Times New Roman" w:cs="Times New Roman"/>
          <w:szCs w:val="24"/>
        </w:rPr>
        <w:t>φοι; Να ερωτηθεί από τον κύριο εισαγγελέα «πού το ξέρεις, άνθρωπέ μου, αυτό;» και να καταθέσει την πηγή της γνώσεώς του.</w:t>
      </w:r>
    </w:p>
    <w:p w14:paraId="74B8DE57"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Άλλως, τι λέει το άρθρο 225; Δεν λαμβάνεται υπ’ όψιν η κατάθεσή του. Αυτά λέει, </w:t>
      </w:r>
      <w:r>
        <w:rPr>
          <w:rFonts w:eastAsia="Times New Roman" w:cs="Times New Roman"/>
          <w:szCs w:val="24"/>
        </w:rPr>
        <w:t>τα αυτονόητα.</w:t>
      </w:r>
    </w:p>
    <w:p w14:paraId="74B8DE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κάτι άλλο. Ο χρόνος που καταθέτουν οι μάρτυρες είναι τέσσερις ώρες. Ξεκινούν στις εννιά να καταθέτουν, πήγαν και τους ρωτά ο εισαγγελέας «πείτε μας τι ξέρετε» και τους κάνει ερωτήσεις. Αυτά στις εννιά το πρωί. Πότε τελείωσε η </w:t>
      </w:r>
      <w:r>
        <w:rPr>
          <w:rFonts w:eastAsia="Times New Roman" w:cs="Times New Roman"/>
          <w:szCs w:val="24"/>
        </w:rPr>
        <w:t>κατάθεση; Στη μία το μεσημέρι. Πόσο έβγαλαν; Μιάμιση δακτυλογραφημένη σελίδα κατάθεση. Τι έλεγαν τέσσερις ώρες οι μάρτυρες με την εισαγγελέα για να βγει μιάμιση σελίδα κατάθεση;</w:t>
      </w:r>
    </w:p>
    <w:p w14:paraId="74B8DE5A"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κάτι ακόμα, αλλά ωρα</w:t>
      </w:r>
      <w:r>
        <w:rPr>
          <w:rFonts w:eastAsia="Times New Roman" w:cs="Times New Roman"/>
          <w:szCs w:val="24"/>
        </w:rPr>
        <w:t>ίο. Ξέρει ο άλλος ότι δωροδοκήθηκε ο Σαμαράς. Του πήγαν με το τροχήλατο 2 εκατομμύρια. Το ξέρει. Πηγαίνει στην εισαγγελέα. Πρώτη μέρα κατάθεσης, κουβέντα! Δεύτερη μέρα, κουβέντα! Τρίτη μέρα, κουβέντα! Τέταρτη μέρα, κουβέντα! Πέμπτη μέρα: «Να σας πω, δωροδο</w:t>
      </w:r>
      <w:r>
        <w:rPr>
          <w:rFonts w:eastAsia="Times New Roman" w:cs="Times New Roman"/>
          <w:szCs w:val="24"/>
        </w:rPr>
        <w:t>κήθηκε και ένας Πρωθυπουργός».</w:t>
      </w:r>
    </w:p>
    <w:p w14:paraId="74B8DE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Αυτοί είναι οι μάρτυρες. Αυτά είναι τα στοιχεία. Σε αυτά στήνεται η υπόθεση και γι’ αυτό δεν τολμάτε να μιλήσετε!</w:t>
      </w:r>
    </w:p>
    <w:p w14:paraId="74B8DE5D"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Βορίδ</w:t>
      </w:r>
      <w:r>
        <w:rPr>
          <w:rFonts w:eastAsia="Times New Roman" w:cs="Times New Roman"/>
          <w:szCs w:val="24"/>
        </w:rPr>
        <w:t>η, ολοκληρώνετε.</w:t>
      </w:r>
    </w:p>
    <w:p w14:paraId="74B8DE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Ντροπή, καταισχύνη, αίσχος, σκευωρία και συγκάλυψη! Αυτό είναι η </w:t>
      </w:r>
      <w:r>
        <w:rPr>
          <w:rFonts w:eastAsia="Times New Roman" w:cs="Times New Roman"/>
          <w:szCs w:val="24"/>
        </w:rPr>
        <w:t>π</w:t>
      </w:r>
      <w:r>
        <w:rPr>
          <w:rFonts w:eastAsia="Times New Roman" w:cs="Times New Roman"/>
          <w:szCs w:val="24"/>
        </w:rPr>
        <w:t>ροκαταρτική!</w:t>
      </w:r>
    </w:p>
    <w:p w14:paraId="74B8DE60"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DE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εισηγητής της Δημοκρατικής Συμπαράτ</w:t>
      </w:r>
      <w:r>
        <w:rPr>
          <w:rFonts w:eastAsia="Times New Roman" w:cs="Times New Roman"/>
          <w:szCs w:val="24"/>
        </w:rPr>
        <w:t>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Θεόδωρος Παπαθεοδώρου.</w:t>
      </w:r>
    </w:p>
    <w:p w14:paraId="74B8DE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Παρακαλώ, κύριε Παπαθεοδώρου, επειδή υπάρχουν διαφωνίες και αντιδράσεις από το ακροατήριο, θα ήθελα να κρατήσουμε τον κανονικό χρόνο συν δύο λεπτά, όπως και οι άλλοι ομιλητές, για να κρατήσουμε ίσες αποστάσεις.</w:t>
      </w:r>
    </w:p>
    <w:p w14:paraId="74B8DE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Όσο και οι άλλοι, κύριε Πρόεδρε και να είστε σίγουρος ότι μέτρησα ακριβώς.</w:t>
      </w:r>
    </w:p>
    <w:p w14:paraId="74B8DE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Οι άλλοι, κύριε Πρόεδρε, δεν μίλησαν το ίδιο. Εμείς μιλήσαμε για δώδεκα λεπτά, ενώ ο κ. Βορίδης για δεκαοκτώ λεπτά.</w:t>
      </w:r>
    </w:p>
    <w:p w14:paraId="74B8DE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w:t>
      </w:r>
      <w:r>
        <w:rPr>
          <w:rFonts w:eastAsia="Times New Roman" w:cs="Times New Roman"/>
          <w:b/>
          <w:szCs w:val="24"/>
        </w:rPr>
        <w:t>ΔΩΡΟΥ:</w:t>
      </w:r>
      <w:r>
        <w:rPr>
          <w:rFonts w:eastAsia="Times New Roman" w:cs="Times New Roman"/>
          <w:szCs w:val="24"/>
        </w:rPr>
        <w:t xml:space="preserve"> Εσείς μιλήσατε για δώδεκα λεπτά και σαράντα οκτώ δευτερόλεπτα.</w:t>
      </w:r>
    </w:p>
    <w:p w14:paraId="74B8DE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Παρασκευόπουλε, κι εσείς πήρατε δύο λεπτά. Θα δώσω και στον κ. Παπαθεοδώρου δύο λεπτά. Αυτό είπα. </w:t>
      </w:r>
    </w:p>
    <w:p w14:paraId="74B8DE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Παπαθεοδώρου, έχετε τον λόγο.</w:t>
      </w:r>
    </w:p>
    <w:p w14:paraId="74B8DE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w:t>
      </w:r>
      <w:r>
        <w:rPr>
          <w:rFonts w:eastAsia="Times New Roman" w:cs="Times New Roman"/>
          <w:b/>
          <w:szCs w:val="24"/>
        </w:rPr>
        <w:t>ΕΟΔΩΡΟΣ ΠΑΠΑΘΕΟΔΩΡΟΥ:</w:t>
      </w:r>
      <w:r>
        <w:rPr>
          <w:rFonts w:eastAsia="Times New Roman" w:cs="Times New Roman"/>
          <w:szCs w:val="24"/>
        </w:rPr>
        <w:t xml:space="preserve"> Κύριε Πρόεδρε, κυρίες και κύριοι Βουλευτές, η σημερινή διαδικασία, έτσι όπως φαίνεται, οδηγείται σε έναν πολιτικό και θεσμικό τραγέλαφο. Τα διαδικαστικά τεχνάσματα που επιχειρεί η Πλειοψηφία διαπλέκονται με ωμές παρεμβάσεις της Κυβέρν</w:t>
      </w:r>
      <w:r>
        <w:rPr>
          <w:rFonts w:eastAsia="Times New Roman" w:cs="Times New Roman"/>
          <w:szCs w:val="24"/>
        </w:rPr>
        <w:t xml:space="preserve">ησης στη </w:t>
      </w:r>
      <w:r>
        <w:rPr>
          <w:rFonts w:eastAsia="Times New Roman" w:cs="Times New Roman"/>
          <w:szCs w:val="24"/>
        </w:rPr>
        <w:t>δ</w:t>
      </w:r>
      <w:r>
        <w:rPr>
          <w:rFonts w:eastAsia="Times New Roman" w:cs="Times New Roman"/>
          <w:szCs w:val="24"/>
        </w:rPr>
        <w:t xml:space="preserve">ικαιοσύνη. </w:t>
      </w:r>
    </w:p>
    <w:p w14:paraId="74B8DE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Προηγουμένως κάναμε μία ερώτηση. Ο κύριος Πρόεδρος δεν θέλησε να μας απαντήσει. Δεν θέλησε να μας απαντήσει τι συζητάμε σήμερα. Ο καλός συνάδελφος κ. Παρασκευόπουλος απάντησε σ</w:t>
      </w:r>
      <w:r>
        <w:rPr>
          <w:rFonts w:eastAsia="Times New Roman" w:cs="Times New Roman"/>
          <w:szCs w:val="24"/>
        </w:rPr>
        <w:t>ε</w:t>
      </w:r>
      <w:r>
        <w:rPr>
          <w:rFonts w:eastAsia="Times New Roman" w:cs="Times New Roman"/>
          <w:szCs w:val="24"/>
        </w:rPr>
        <w:t xml:space="preserve"> αυτή την ερώτηση και είπε ότι συζητάμε σήμερα, κυρίες κα</w:t>
      </w:r>
      <w:r>
        <w:rPr>
          <w:rFonts w:eastAsia="Times New Roman" w:cs="Times New Roman"/>
          <w:szCs w:val="24"/>
        </w:rPr>
        <w:t xml:space="preserve">ι κύριοι Βουλευτές, την πρόταση της Πλειοψηφίας. </w:t>
      </w:r>
    </w:p>
    <w:p w14:paraId="74B8DE6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λοιπόν, σήμερα την πρόταση της Πλειοψηφίας, που λέει ότι θα πρέπει να συγκροτηθεί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για να διερευνήσουμε την αρμοδιότητα της Βουλής. Ο κ. Παρασκευόπουλος το είπε εδώ. Μα, δεν είναι αυτή η αποστολή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προκαταρκτικής εξέτασης. Δεν είναι αυτή η αρμοδιότητά της. Δεν θα κάνουμε συζήτηση για το αν έχε</w:t>
      </w:r>
      <w:r>
        <w:rPr>
          <w:rFonts w:eastAsia="Times New Roman" w:cs="Times New Roman"/>
          <w:szCs w:val="24"/>
        </w:rPr>
        <w:t>ι αρμοδιότητα. Θα κάνουμε συζήτηση για τα εγκλήματα και για τα πρόσωπα, τα οποία σήμερα επιλέξατε να παραπέμψετε. Και το λέω αυτό για τον εξής απλό λόγο, διότι μέσα στην πρόταση εκτός από τα αδικήματα που η Πλειοψηφία επιλέγει να θεωρήσει παραγεγραμμένα, δ</w:t>
      </w:r>
      <w:r>
        <w:rPr>
          <w:rFonts w:eastAsia="Times New Roman" w:cs="Times New Roman"/>
          <w:szCs w:val="24"/>
        </w:rPr>
        <w:t>εν υπάρχει κα</w:t>
      </w:r>
      <w:r>
        <w:rPr>
          <w:rFonts w:eastAsia="Times New Roman" w:cs="Times New Roman"/>
          <w:szCs w:val="24"/>
        </w:rPr>
        <w:t>μ</w:t>
      </w:r>
      <w:r>
        <w:rPr>
          <w:rFonts w:eastAsia="Times New Roman" w:cs="Times New Roman"/>
          <w:szCs w:val="24"/>
        </w:rPr>
        <w:t>μία αναφορά στο διατακτικό ποια είναι αυτά τα αδικήματα.</w:t>
      </w:r>
    </w:p>
    <w:p w14:paraId="74B8DE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Αλήθεια, αν πάμε στην προκαταρκτική, δεν θα διερευνήσουμε -χρησιμοποιώντας τα λόγια του κ. Παρασκευόπουλου και όχι του κυρίου Προέδρου, ο οποίος δεν απάντησε και αναμένεται η απάντησή τ</w:t>
      </w:r>
      <w:r>
        <w:rPr>
          <w:rFonts w:eastAsia="Times New Roman" w:cs="Times New Roman"/>
          <w:szCs w:val="24"/>
        </w:rPr>
        <w:t>ου- για την απιστία; Δεν θα συζητήσουμε, για παράδειγμα, για το άρθρο, δηλαδή την περιγραφή του αδικήματος, που λέει πότε υπάλληλος, δηλαδή Υπουργός, έχει τελέσει απιστία, για να δούμε αν είναι παραγεγραμμένη; Αν είναι παραγεγραμμένη για ορισμένους, πάντως</w:t>
      </w:r>
      <w:r>
        <w:rPr>
          <w:rFonts w:eastAsia="Times New Roman" w:cs="Times New Roman"/>
          <w:szCs w:val="24"/>
        </w:rPr>
        <w:t xml:space="preserve"> η πρόταση λέει ότι ακόμα και για τον «Π.Κ.», δηλαδή για τον κ. Κουρουμπλή, είναι παραγεγραμμένη. Και πού το ξέρουμε εμείς αυτό; Πού το ξέρουμε; </w:t>
      </w:r>
    </w:p>
    <w:p w14:paraId="74B8DE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Κάντε πρόταση!</w:t>
      </w:r>
    </w:p>
    <w:p w14:paraId="74B8DE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Από εκεί και πέρα, δεν νοείται προκαταρκτική που αφ’ </w:t>
      </w:r>
      <w:r>
        <w:rPr>
          <w:rFonts w:eastAsia="Times New Roman" w:cs="Times New Roman"/>
          <w:szCs w:val="24"/>
        </w:rPr>
        <w:t xml:space="preserve">ενός -ακούστε το, το είπα και προηγουμένως- διερευνά την αρμοδιότητα της Βουλής ως προς τα αδικήματα και αφ’ ετέρου, σε αρνητική περίπτωση, επιβεβαιώνει την αρμοδιότητα της </w:t>
      </w:r>
      <w:r>
        <w:rPr>
          <w:rFonts w:eastAsia="Times New Roman" w:cs="Times New Roman"/>
          <w:szCs w:val="24"/>
        </w:rPr>
        <w:t>δ</w:t>
      </w:r>
      <w:r>
        <w:rPr>
          <w:rFonts w:eastAsia="Times New Roman" w:cs="Times New Roman"/>
          <w:szCs w:val="24"/>
        </w:rPr>
        <w:t xml:space="preserve">ικαιοσύνης. Είναι δυνατόν να επιβεβαιώσουμε την αρμοδιότητα που έχει 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για τη νομιμοποίηση του «μαύρου χρήματος»; Προφανώς και όχι.</w:t>
      </w:r>
    </w:p>
    <w:p w14:paraId="74B8DE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Ζητάμε επομένως την τοποθέτηση και για έναν άλλο λόγο, γιατί εμείς θεωρούμε -προσέξτε το, είναι πολύ σοβαρό αυτό- ότι έτσι όπως έχει κατατεθεί η πρόταση της Πλειοψηφίας είναι και ανυπόστατη και ά</w:t>
      </w:r>
      <w:r>
        <w:rPr>
          <w:rFonts w:eastAsia="Times New Roman" w:cs="Times New Roman"/>
          <w:szCs w:val="24"/>
        </w:rPr>
        <w:t>κυρη. Θα συζητάμε για μία άκυρη πρόταση, για μία πρόταση η οποία δεν αναφέρεται σε αδικήματα και που δεν τα συνδέει με πρόσωπα;</w:t>
      </w:r>
    </w:p>
    <w:p w14:paraId="74B8DE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ότι στο νούμερο «3» της πρότασης που λέει ότι υπάρχει χώρος να το συζητήσουμε, εκεί εμπίπτουν τα συγκεκριμένα αδικήματα </w:t>
      </w:r>
      <w:r>
        <w:rPr>
          <w:rFonts w:eastAsia="Times New Roman" w:cs="Times New Roman"/>
          <w:szCs w:val="24"/>
        </w:rPr>
        <w:t>της δωροδοκίας και της δωροληψίας, τα οποία -κατά την άποψη των Βουλευτών που υπέγραψαν την πρόταση αυτή- θα πρέπει να διαχωριστούν σε δ</w:t>
      </w:r>
      <w:r>
        <w:rPr>
          <w:rFonts w:eastAsia="Times New Roman" w:cs="Times New Roman"/>
          <w:szCs w:val="24"/>
        </w:rPr>
        <w:t>ύ</w:t>
      </w:r>
      <w:r>
        <w:rPr>
          <w:rFonts w:eastAsia="Times New Roman" w:cs="Times New Roman"/>
          <w:szCs w:val="24"/>
        </w:rPr>
        <w:t>ο κατηγορίες, χωρίς να αναφέρονται πρόσωπα τα οποία θα ενέπιπταν στη δικαιοδοσία της προκαταρκτικής, δηλαδή αυτοί οι οπ</w:t>
      </w:r>
      <w:r>
        <w:rPr>
          <w:rFonts w:eastAsia="Times New Roman" w:cs="Times New Roman"/>
          <w:szCs w:val="24"/>
        </w:rPr>
        <w:t>οίοι δεν είχαν κατά την ενάσκηση των καθηκόντων τους την αρμοδιότητα, ενώ θεωρείται ότι χρηματίστηκαν.</w:t>
      </w:r>
    </w:p>
    <w:p w14:paraId="74B8DE70"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κάτι. Από εδώ και πέρα, σας λέω ότι εφόσον απάντηση δεν δόθηκε και εφόσον η καταφατική δήλωση του κ. Παρασκευόπουλου εκ μέρους της </w:t>
      </w:r>
      <w:r>
        <w:rPr>
          <w:rFonts w:eastAsia="Times New Roman" w:cs="Times New Roman"/>
          <w:szCs w:val="24"/>
        </w:rPr>
        <w:t>Πλειοψηφίας είναι ότι πάμε σε διερευνητική επιστημονικού διαλόγου, είναι άλλο πράγμα. Όταν λέμε ότι είναι άλλο πράγμα, αυτό σημαίνει ότι ή θα απαντήσει ο Πρόεδρος ότι υποστηρίζει αυτό το οποίο ενέγραψε σήμερα στην ημερήσια διάταξη ή κουβεντιάζουμε ο καθένα</w:t>
      </w:r>
      <w:r>
        <w:rPr>
          <w:rFonts w:eastAsia="Times New Roman" w:cs="Times New Roman"/>
          <w:szCs w:val="24"/>
        </w:rPr>
        <w:t>ς για αυτό που νομίζει, και δεν νομίζω ότι είναι τόσο πολύ σοβαρό αυτό.</w:t>
      </w:r>
    </w:p>
    <w:p w14:paraId="74B8DE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Επομένως, αυτό το οποίο εμείς ζητάμε ξεκάθαρα -και θα πάμε στα υπόλοιπα- είναι το εξής. Ζητάμε προκαταρκτική επιτροπή, όπως προβλέπεται από το Σύνταγμα και από τον Κανονισμό της Βουλής</w:t>
      </w:r>
      <w:r>
        <w:rPr>
          <w:rFonts w:eastAsia="Times New Roman" w:cs="Times New Roman"/>
          <w:szCs w:val="24"/>
        </w:rPr>
        <w:t xml:space="preserve">, με πλήρεις ανακριτικές αρμοδιότητες, στην οποία η εξέταση της υπόθεσης θα ξεκινήσει από την αρχή, θα κληθούν οι μάρτυρες, με ή χωρίς την προστασία που επιλέξατε καθυστερημένα και άκυρα να τους δώσετε 9 Φεβρουαρίου. Θα καλέσουμε κάθε εμπλεκόμενο πρόσωπο, </w:t>
      </w:r>
      <w:r>
        <w:rPr>
          <w:rFonts w:eastAsia="Times New Roman" w:cs="Times New Roman"/>
          <w:szCs w:val="24"/>
        </w:rPr>
        <w:t>δράστες, γνώστες της σκευωρίας και συνεργούς τους και τα αναφερόμενα πολιτικά πρόσωπα, για να χυθεί άπλετο φως, να αποδειχθεί η σαθρότητα των κατασκευασμένων καταθέσεων της δικογραφίας, για να καταπέσει τελικά η σκευωρία.</w:t>
      </w:r>
    </w:p>
    <w:p w14:paraId="74B8DE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ζητάμε, για να μη σπιλώνονται</w:t>
      </w:r>
      <w:r>
        <w:rPr>
          <w:rFonts w:eastAsia="Times New Roman" w:cs="Times New Roman"/>
          <w:szCs w:val="24"/>
        </w:rPr>
        <w:t xml:space="preserve"> και να μη στιγματίζονται πολιτικά πρόσωπα. Γιατί εδώ κουβεντιάζουμε όχι γενικώς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εδώ συζητάμε για τη δικογραφία που ήρθε στη Βουλή και εμπλέκει συγκεκριμένα πολιτικά πρόσωπα. Όμως να μη στιγματίζονται και να μη σπιλώνονται πολιτ</w:t>
      </w:r>
      <w:r>
        <w:rPr>
          <w:rFonts w:eastAsia="Times New Roman" w:cs="Times New Roman"/>
          <w:szCs w:val="24"/>
        </w:rPr>
        <w:t xml:space="preserve">ικές παρατάξεων με τη μέθοδο της συνολικής διαπόμπευσης ονομάτων, υπολήψεων και λάσπης στον ανεμιστήρα. </w:t>
      </w:r>
    </w:p>
    <w:p w14:paraId="74B8DE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είμαστε όλοι το ίδιο. Και δεν καταπολέμησαν όλοι το πάρτι των φαρμακευτικών. Εμείς το κάναμε το ’10, το ’11, το ’12 μέχρι και το ’14. Το κάναμε αυτ</w:t>
      </w:r>
      <w:r>
        <w:rPr>
          <w:rFonts w:eastAsia="Times New Roman" w:cs="Times New Roman"/>
          <w:szCs w:val="24"/>
        </w:rPr>
        <w:t xml:space="preserve">ό, όταν όμως εσείς καταψηφίζατε, όταν δεν κάνατε παρέα με τους </w:t>
      </w:r>
      <w:r>
        <w:rPr>
          <w:rFonts w:eastAsia="Times New Roman" w:cs="Times New Roman"/>
          <w:szCs w:val="24"/>
        </w:rPr>
        <w:t>«α</w:t>
      </w:r>
      <w:r>
        <w:rPr>
          <w:rFonts w:eastAsia="Times New Roman" w:cs="Times New Roman"/>
          <w:szCs w:val="24"/>
        </w:rPr>
        <w:t>γανακτισμένους</w:t>
      </w:r>
      <w:r>
        <w:rPr>
          <w:rFonts w:eastAsia="Times New Roman" w:cs="Times New Roman"/>
          <w:szCs w:val="24"/>
        </w:rPr>
        <w:t>»</w:t>
      </w:r>
      <w:r>
        <w:rPr>
          <w:rFonts w:eastAsia="Times New Roman" w:cs="Times New Roman"/>
          <w:szCs w:val="24"/>
        </w:rPr>
        <w:t xml:space="preserve"> και τους ροπαλοφόρους που βιαιοπραγούσαν εναντίον του Λοβέρδου και του Κουτρουμάνη! Ο κ. Κωνσταντόπουλος είναι εδώ. Ήταν θύμα μιας τέτοιας επίθεσης. Την ίδια περίοδο το κάνατε</w:t>
      </w:r>
      <w:r>
        <w:rPr>
          <w:rFonts w:eastAsia="Times New Roman" w:cs="Times New Roman"/>
          <w:szCs w:val="24"/>
        </w:rPr>
        <w:t xml:space="preserve"> αυτό και καταψηφίζατε. Καταψηφίζατε την ηλεκτρονική συνταγογράφηση, τα εργαλεία δηλαδή της μείωσης της δαπάνης, καταψηφίζατε και τον ΕΟΠΥΥ. Και λέγατε τότε, μαζί με άλλους </w:t>
      </w:r>
      <w:r>
        <w:rPr>
          <w:rFonts w:eastAsia="Times New Roman" w:cs="Times New Roman"/>
          <w:szCs w:val="24"/>
        </w:rPr>
        <w:t>«α</w:t>
      </w:r>
      <w:r>
        <w:rPr>
          <w:rFonts w:eastAsia="Times New Roman" w:cs="Times New Roman"/>
          <w:szCs w:val="24"/>
        </w:rPr>
        <w:t>γανακτισμένους</w:t>
      </w:r>
      <w:r>
        <w:rPr>
          <w:rFonts w:eastAsia="Times New Roman" w:cs="Times New Roman"/>
          <w:szCs w:val="24"/>
        </w:rPr>
        <w:t>»</w:t>
      </w:r>
      <w:r>
        <w:rPr>
          <w:rFonts w:eastAsia="Times New Roman" w:cs="Times New Roman"/>
          <w:szCs w:val="24"/>
        </w:rPr>
        <w:t>, για τα φάρμακα «όλα τα κιλά, όλα τα λεφτά». Και όμως δεν είμαστε</w:t>
      </w:r>
      <w:r>
        <w:rPr>
          <w:rFonts w:eastAsia="Times New Roman" w:cs="Times New Roman"/>
          <w:szCs w:val="24"/>
        </w:rPr>
        <w:t xml:space="preserve"> ίδιοι. Γιατί αφού τα καταψηφίζατε, δεν θα έρχεστε σήμερα να ρίχνετε δάκρυα συμπόνοιας, όπως είπε προηγουμένως ο εισηγητής, για το πώς εκτοξεύθηκε και πώς συγκρατήθηκε η δαπάνη. Είναι γνωστό και αποδεδειγμένο.</w:t>
      </w:r>
    </w:p>
    <w:p w14:paraId="74B8DE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Επομένως δεν θα σας αφήσουμε χώρο να ρίξετε σκ</w:t>
      </w:r>
      <w:r>
        <w:rPr>
          <w:rFonts w:eastAsia="Times New Roman" w:cs="Times New Roman"/>
          <w:szCs w:val="24"/>
        </w:rPr>
        <w:t xml:space="preserve">ιές και να αποπροσανατολίσετε τη Βουλή και τους πολίτες με επικοινωνιακά και διχαστικά τεχνάσματα, </w:t>
      </w:r>
      <w:r>
        <w:rPr>
          <w:rFonts w:eastAsia="Times New Roman"/>
          <w:bCs/>
        </w:rPr>
        <w:t>προκειμένου να</w:t>
      </w:r>
      <w:r>
        <w:rPr>
          <w:rFonts w:eastAsia="Times New Roman" w:cs="Times New Roman"/>
          <w:szCs w:val="24"/>
        </w:rPr>
        <w:t xml:space="preserve"> περάσετε μια ανυπόστατη και άκυρη πρόταση της Πλειοψηφίας με ανύπαρκτες ενδείξεις, που προκύπτουν από δήθεν προστατευόμενους μάρτυρες -απροστά</w:t>
      </w:r>
      <w:r>
        <w:rPr>
          <w:rFonts w:eastAsia="Times New Roman" w:cs="Times New Roman"/>
          <w:szCs w:val="24"/>
        </w:rPr>
        <w:t>τευτοι είναι και θα το δείτε αυτό- και αμφισβητούμενες ανακριτικές πράξεις.</w:t>
      </w:r>
    </w:p>
    <w:p w14:paraId="74B8DE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θα σας αφήσουμε να συντηρήσετε τη «λάσπη» εναντίον των πολιτικών σας αντιπάλων μέχρι τις επόμενες εκλογές και να κατασκευάσετε τον μύθο της κάθαρσης εναντίον της διαφθοράς. Τόσ</w:t>
      </w:r>
      <w:r>
        <w:rPr>
          <w:rFonts w:eastAsia="Times New Roman" w:cs="Times New Roman"/>
          <w:szCs w:val="24"/>
        </w:rPr>
        <w:t>η κάθαρση πια που ακόμα και στην αναγραφή του ονόματος του κ. Κουρουμπλή γελοιωδέστατα μέσα στην πρόταση χρησιμοποιείτε τα αρχικά. Και ξεχνάτε ακόμη, επανέρχομαι, το όνομα ενός άλλου Υπουργού της περιόδου Σεπτεμβρίου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Δεκεμβρίου, που δεν εξέδωσε δελτίο </w:t>
      </w:r>
      <w:r>
        <w:rPr>
          <w:rFonts w:eastAsia="Times New Roman" w:cs="Times New Roman"/>
          <w:szCs w:val="24"/>
        </w:rPr>
        <w:t>τιμών. Εδώ δεν υπάρχει παραγραφή ούτε για την απιστία ούτε για τα υπόλοιπα.</w:t>
      </w:r>
    </w:p>
    <w:p w14:paraId="74B8DE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Επομένως θα πρέπει να δείτε και τι κρύβετε κιόλας επιμελώς. Ακούστε το αυτό. Κρύβετε επιμελώς την περίοδο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Μου κάνει εντύπωση. Εσείς τις περιόδους τις παίρνετε χρονολογ</w:t>
      </w:r>
      <w:r>
        <w:rPr>
          <w:rFonts w:eastAsia="Times New Roman" w:cs="Times New Roman"/>
          <w:szCs w:val="24"/>
        </w:rPr>
        <w:t>ικά 2001, 2010. Το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κατά την οποία περίοδο, κυβερνητική της Νέας Δημοκρατίας, εκτροχιάστηκε η φαρμακευτική δαπάνη στη χώρα κατά 160% με την κατάργηση της λίστας; Τη λίστα την είχε εισαγάγει το ’96 το ΠΑΣΟΚ, για να εκτοξευθεί η δαπάνη και μετά ν</w:t>
      </w:r>
      <w:r>
        <w:rPr>
          <w:rFonts w:eastAsia="Times New Roman" w:cs="Times New Roman"/>
          <w:szCs w:val="24"/>
        </w:rPr>
        <w:t xml:space="preserve">α χρειαστεί να συγκρατηθεί. Η τρόικα τη συγκράτησε ή οι πολιτικές της </w:t>
      </w:r>
      <w:r>
        <w:rPr>
          <w:rFonts w:eastAsia="Times New Roman" w:cs="Times New Roman"/>
          <w:szCs w:val="24"/>
        </w:rPr>
        <w:t>κ</w:t>
      </w:r>
      <w:r>
        <w:rPr>
          <w:rFonts w:eastAsia="Times New Roman" w:cs="Times New Roman"/>
          <w:szCs w:val="24"/>
        </w:rPr>
        <w:t>υβέρνησης που είδαν ότι από το 2,1 έφτασε στο 5,9, σημειώνοντας αύξηση κατά 160%;</w:t>
      </w:r>
    </w:p>
    <w:p w14:paraId="74B8DE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βλέπω ποιους θέλετε να προστατεύσετε εσείς. Ξέρετε κάτι; Πραγματικά εσείς δεν έχετε κάνει διεύρυν</w:t>
      </w:r>
      <w:r>
        <w:rPr>
          <w:rFonts w:eastAsia="Times New Roman" w:cs="Times New Roman"/>
          <w:szCs w:val="24"/>
        </w:rPr>
        <w:t xml:space="preserve">ση στην Κυβέρνησή σας, παιδομάζωξη έχετε κάνει από αποβληθέντα στελέχη του ΠΑΣΟΚ και της Νέας Δημοκρατίας των προηγούμενων δεκαετιών, </w:t>
      </w:r>
      <w:r>
        <w:rPr>
          <w:rFonts w:eastAsia="Times New Roman"/>
          <w:szCs w:val="24"/>
        </w:rPr>
        <w:t>οι οποίοι</w:t>
      </w:r>
      <w:r>
        <w:rPr>
          <w:rFonts w:eastAsia="Times New Roman" w:cs="Times New Roman"/>
          <w:szCs w:val="24"/>
        </w:rPr>
        <w:t xml:space="preserve"> βέβαια φρόνιμα και αδιαμαρτύρητα ψήφιζαν κανονικότατα τη φαρμακευτική δαπάνη προηγουμένως.</w:t>
      </w:r>
    </w:p>
    <w:p w14:paraId="74B8DE78"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Επομένως στόχος της Κ</w:t>
      </w:r>
      <w:r>
        <w:rPr>
          <w:rFonts w:eastAsia="Times New Roman"/>
          <w:szCs w:val="24"/>
        </w:rPr>
        <w:t>υβέρνησής σας δεν είναι η αποκάλυψη της αλήθειας, αλλά το να μοιράσει κατηγορητήρια, χωρίς σοβαρές αποδείξεις. Δεν είναι να συστήσει η Βουλή Επιτροπή Προκαταρκτικής Εξέτασης, αλλά να συντηρήσει το κλίμα σκανδαλολογίας και διαφθοράς εναντίον του υποτιθέμενο</w:t>
      </w:r>
      <w:r>
        <w:rPr>
          <w:rFonts w:eastAsia="Times New Roman"/>
          <w:szCs w:val="24"/>
        </w:rPr>
        <w:t>υ παλαιού πολιτικού συστήματος. Η Κυβέρνηση θέλει να κατασκευάσει εναντίον των πολιτικών της αντιπάλων ένα νέο ’89 σε σκηνοθεσία κακοπαιγμένης επιθεώρησης, με μάρτυρες που θεωρούν, εικάζουν, πιθανολογούν, καταθέτουν όσα άκουσαν στην αγορά, αλλά δεν εισφέρο</w:t>
      </w:r>
      <w:r>
        <w:rPr>
          <w:rFonts w:eastAsia="Times New Roman"/>
          <w:szCs w:val="24"/>
        </w:rPr>
        <w:t>υν κανένα πραγματικό στοιχείο πέρα από τον λόγο τους. Και γνωρίζετε ότι ο νόμος δεν λέει αυτό. Ο νόμος θέλει να υπάρχουν στοιχεία που να συνδέουν την μαρτυρία με πραγματικά γεγονότα.</w:t>
      </w:r>
    </w:p>
    <w:p w14:paraId="74B8DE79"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Εμείς σας προτείνουμε κάτι καθαρό: </w:t>
      </w:r>
      <w:r>
        <w:rPr>
          <w:rFonts w:eastAsia="Times New Roman"/>
          <w:szCs w:val="24"/>
        </w:rPr>
        <w:t>Π</w:t>
      </w:r>
      <w:r>
        <w:rPr>
          <w:rFonts w:eastAsia="Times New Roman"/>
          <w:szCs w:val="24"/>
        </w:rPr>
        <w:t>ροκαταρκτική, να τα πάρουμε όλα από τ</w:t>
      </w:r>
      <w:r>
        <w:rPr>
          <w:rFonts w:eastAsia="Times New Roman"/>
          <w:szCs w:val="24"/>
        </w:rPr>
        <w:t xml:space="preserve">ην αρχή, από τις καταγγελίες της </w:t>
      </w:r>
      <w:r>
        <w:rPr>
          <w:rFonts w:eastAsia="Times New Roman"/>
          <w:szCs w:val="24"/>
        </w:rPr>
        <w:t>Ε</w:t>
      </w:r>
      <w:r>
        <w:rPr>
          <w:rFonts w:eastAsia="Times New Roman"/>
          <w:szCs w:val="24"/>
        </w:rPr>
        <w:t xml:space="preserve">ισαγγελέως Ελένης Ράικου τον Απρίλιο του 2017, για παραπολιτικά κέντρα που ασκούσαν πιέσεις για να πάρει η έρευνα συγκεκριμένη κατεύθυνση, μέχρι την αξιοπιστία των μαρτύρων, τις καταγγελίες που έκανε ο Ευάγγελος Βενιζέλος </w:t>
      </w:r>
      <w:r>
        <w:rPr>
          <w:rFonts w:eastAsia="Times New Roman"/>
          <w:szCs w:val="24"/>
        </w:rPr>
        <w:t>και άλλοι πολιτικοί Αρχηγοί για τους συγκεκριμένους μάρτυρες, τους οποίους ονομάζουν «ψευδομάρτυρες», τα γεγονότα και τις ενδείξεις που αυτοί οι μάρτυρες εισφέρουν, καθώς και τη σωρεία δικονομικών ατασθαλιών ή ακυροτήτων κατά την ανακριτική διαδικασία. Και</w:t>
      </w:r>
      <w:r>
        <w:rPr>
          <w:rFonts w:eastAsia="Times New Roman"/>
          <w:szCs w:val="24"/>
        </w:rPr>
        <w:t xml:space="preserve"> εκεί θα βρεθεί απροστάτευτη η Κυβέρνηση, να είσαστε σίγουροι.</w:t>
      </w:r>
    </w:p>
    <w:p w14:paraId="74B8DE7A"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υπάρχει, είναι διεθνές και αφορά σήμερα πάνω από είκοσι οκτώ χώρες, για αθέμιτη επιρροή στην αγορά του φαρμάκου, με συμμετοχή υπευθύνων εταιρεί</w:t>
      </w:r>
      <w:r>
        <w:rPr>
          <w:rFonts w:eastAsia="Times New Roman"/>
          <w:szCs w:val="24"/>
        </w:rPr>
        <w:t xml:space="preserve">ας, γιατρών, κρατικών αξιωματούχων, υπευθύνων του χώρου της υγείας. Η Βουλή όμως δεν εξετάζει αυτό σήμερα. Εξετάζει την ενδεχόμενη εμπλοκή των συγκεκριμένων δέκα πολιτικών προσώπων, όπως αυτή προκύπτει μόνο από </w:t>
      </w:r>
      <w:r>
        <w:rPr>
          <w:rFonts w:eastAsia="Times New Roman"/>
          <w:szCs w:val="24"/>
        </w:rPr>
        <w:t xml:space="preserve">μετέωρες </w:t>
      </w:r>
      <w:r>
        <w:rPr>
          <w:rFonts w:eastAsia="Times New Roman"/>
          <w:szCs w:val="24"/>
        </w:rPr>
        <w:t>και σαθρές καταθέσεις, χωρίς στοιχεί</w:t>
      </w:r>
      <w:r>
        <w:rPr>
          <w:rFonts w:eastAsia="Times New Roman"/>
          <w:szCs w:val="24"/>
        </w:rPr>
        <w:t>α, χωρίς αποχρώσες ενδείξεις.</w:t>
      </w:r>
    </w:p>
    <w:p w14:paraId="74B8DE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4B8DE7C"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Μισό λεπτό, κύριε Πρόεδρε.</w:t>
      </w:r>
    </w:p>
    <w:p w14:paraId="74B8DE7D"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Σε αυτό καταγγέλλουμε την ωμή παρέμβαση της Κυβέρνησης στη </w:t>
      </w:r>
      <w:r>
        <w:rPr>
          <w:rFonts w:eastAsia="Times New Roman"/>
          <w:szCs w:val="24"/>
        </w:rPr>
        <w:t>δ</w:t>
      </w:r>
      <w:r>
        <w:rPr>
          <w:rFonts w:eastAsia="Times New Roman"/>
          <w:szCs w:val="24"/>
        </w:rPr>
        <w:t>ικαιοσύνη, όταν από τον Φεβρουάριο του 2017 ο Πρωθυπου</w:t>
      </w:r>
      <w:r>
        <w:rPr>
          <w:rFonts w:eastAsia="Times New Roman"/>
          <w:szCs w:val="24"/>
        </w:rPr>
        <w:t>ργός αναφερόταν στη Βουλή για την εμπλοκή πολιτικών προσώπων, όταν διάφοροι Υπουργοί περιέφεραν εδώ στη Βουλή απειλές για δίκες που θα στήνονταν πριν καν εμφανιστούν οι προστατευόμενοι μάρτυρες, οι οποίοι -δήθεν- σήμερα χαρακτηρίζονται εκ των υστέρων ως «μ</w:t>
      </w:r>
      <w:r>
        <w:rPr>
          <w:rFonts w:eastAsia="Times New Roman"/>
          <w:szCs w:val="24"/>
        </w:rPr>
        <w:t>άρτυρες δημόσιου συμφέροντος» στις 9 Φεβρουαρίου, αφού έχει έρθει η δικογραφία στη Βουλή και την ημέρα που -όλως συμπτωματικώς!- ο Βαγγέλης Βενιζέλος ζητάει από τον Πρόεδρο της Βουλής την πράξη χαρακτηρισμού των μαρτύρων. Παρωδία! Πόσο πρόχειροι αλλά και α</w:t>
      </w:r>
      <w:r>
        <w:rPr>
          <w:rFonts w:eastAsia="Times New Roman"/>
          <w:szCs w:val="24"/>
        </w:rPr>
        <w:t>διάβαστοι μπορεί να είναι οι σκευωροί ακόμα και στην παρωδία των διαδικασιών;</w:t>
      </w:r>
    </w:p>
    <w:p w14:paraId="74B8DE7E"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Οι οποίοι μάρτυρες τι καταθέτουν; Ότι εικάζουν, πιθανολογούν ή άκουσαν ότι υπήρξε δωροδοκία πολιτικών -θα σας το διαβάσω από μέσα- χέρι με χέρι ή με τροχήλατες βαλίτσες, μέρα μεσ</w:t>
      </w:r>
      <w:r>
        <w:rPr>
          <w:rFonts w:eastAsia="Times New Roman"/>
          <w:szCs w:val="24"/>
        </w:rPr>
        <w:t>ημέρι, με την επίδειξη αστυνομικής ταυτότητας, έτσι γίνεται η διαφθορά! Πιθανολογούν για τον Λοβέρδο ότι το ύψος του δώρου δεν μπορεί να είναι κάτω από διακόσιες χιλιάδες ευρώ και ίσως κάποιος άλλος αξιωματούχος να έχει πάρει -δεν θα έχει πάρει;- εξακόσιες</w:t>
      </w:r>
      <w:r>
        <w:rPr>
          <w:rFonts w:eastAsia="Times New Roman"/>
          <w:szCs w:val="24"/>
        </w:rPr>
        <w:t xml:space="preserve"> χιλιάδες ευρώ, ότι </w:t>
      </w:r>
      <w:r>
        <w:rPr>
          <w:rFonts w:eastAsia="Times New Roman"/>
          <w:szCs w:val="24"/>
        </w:rPr>
        <w:t>π</w:t>
      </w:r>
      <w:r>
        <w:rPr>
          <w:rFonts w:eastAsia="Times New Roman"/>
          <w:szCs w:val="24"/>
        </w:rPr>
        <w:t xml:space="preserve">ρόεδρος </w:t>
      </w:r>
      <w:r>
        <w:rPr>
          <w:rFonts w:eastAsia="Times New Roman"/>
          <w:szCs w:val="24"/>
        </w:rPr>
        <w:t>ο</w:t>
      </w:r>
      <w:r>
        <w:rPr>
          <w:rFonts w:eastAsia="Times New Roman"/>
          <w:szCs w:val="24"/>
        </w:rPr>
        <w:t xml:space="preserve">ργανισμού είναι πολιτικός φίλος του Βενιζέλου και επομένως ταμίας του –εικάζει-, άρα αποκλείεται να μην υπάρχει χρηματισμός! Ή ότι άλλος Υπουργός χρηματίστηκε με ικανό ποσό, συνολικά ίσως να ήταν κι ένα εκατομμύριο! Και αυτές </w:t>
      </w:r>
      <w:r>
        <w:rPr>
          <w:rFonts w:eastAsia="Times New Roman"/>
          <w:szCs w:val="24"/>
        </w:rPr>
        <w:t>είναι μαρτυρίες, αυτές είναι καταθέσεις! Και πάνω σε αυτές τις καταθέσεις θέλετε να φτιάξετε τι; Να νομιμοποιήσετε έναν μόνιμο διάλογο για διαφθορά, για να πετάξετε λάσπη στους πολιτικούς σας αντιπάλους. Εάν τα διαβάζατε αυτά, εσείς θα τα θεωρούσατε σοβαρά</w:t>
      </w:r>
      <w:r>
        <w:rPr>
          <w:rFonts w:eastAsia="Times New Roman"/>
          <w:szCs w:val="24"/>
        </w:rPr>
        <w:t xml:space="preserve">, εσείς που υπογράψατε όλοι; Όχι βέβαια! </w:t>
      </w:r>
    </w:p>
    <w:p w14:paraId="74B8DE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74B8DE80"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Πρόεδρε, θα παρακαλούσα για την ανοχή σας για ελάχιστο χρόνο.</w:t>
      </w:r>
    </w:p>
    <w:p w14:paraId="74B8DE81"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Κι όλα αυτά τα καταθέτουν δήθεν προστατευόμενοι</w:t>
      </w:r>
      <w:r>
        <w:rPr>
          <w:rFonts w:eastAsia="Times New Roman"/>
          <w:szCs w:val="24"/>
        </w:rPr>
        <w:t xml:space="preserve"> μάρτυρες, μ</w:t>
      </w:r>
      <w:r>
        <w:rPr>
          <w:rFonts w:eastAsia="Times New Roman"/>
          <w:szCs w:val="24"/>
        </w:rPr>
        <w:t>ί</w:t>
      </w:r>
      <w:r>
        <w:rPr>
          <w:rFonts w:eastAsia="Times New Roman"/>
          <w:szCs w:val="24"/>
        </w:rPr>
        <w:t xml:space="preserve">α εκ των οποίων δίνει δέκα συμπληρωματικές καταθέσεις -δέκα!- σε ενάμιση μήνα και κάθε φορά θυμάται και ένα καινούργιο πολιτικό πρόσωπο και επανέρχεται για να το εμπλέξει. Και ένα νέο πολιτικό πρόσωπο, χωρίς από την πρώτη φορά η </w:t>
      </w:r>
      <w:r>
        <w:rPr>
          <w:rFonts w:eastAsia="Times New Roman"/>
          <w:szCs w:val="24"/>
        </w:rPr>
        <w:t>Ε</w:t>
      </w:r>
      <w:r>
        <w:rPr>
          <w:rFonts w:eastAsia="Times New Roman"/>
          <w:szCs w:val="24"/>
        </w:rPr>
        <w:t>ισαγγελεύς κ</w:t>
      </w:r>
      <w:r>
        <w:rPr>
          <w:rFonts w:eastAsia="Times New Roman"/>
          <w:szCs w:val="24"/>
        </w:rPr>
        <w:t>.</w:t>
      </w:r>
      <w:r>
        <w:rPr>
          <w:rFonts w:eastAsia="Times New Roman"/>
          <w:szCs w:val="24"/>
        </w:rPr>
        <w:t xml:space="preserve"> Τουλουπάκη να έχει πει ότι κοιτάξτε να δείτε, αμελλητί η δικογραφία στη </w:t>
      </w:r>
      <w:r>
        <w:rPr>
          <w:rFonts w:eastAsia="Times New Roman"/>
          <w:szCs w:val="24"/>
        </w:rPr>
        <w:t>δ</w:t>
      </w:r>
      <w:r>
        <w:rPr>
          <w:rFonts w:eastAsia="Times New Roman"/>
          <w:szCs w:val="24"/>
        </w:rPr>
        <w:t xml:space="preserve">ικαιοσύνη. Όχι, έπρεπε να επαναληφθεί η συμπληρωματική κατάθεση, για να έχουμε κάθε φορά νέα πρόσωπα και νέες </w:t>
      </w:r>
      <w:r>
        <w:rPr>
          <w:rFonts w:eastAsia="Times New Roman"/>
          <w:szCs w:val="24"/>
        </w:rPr>
        <w:t xml:space="preserve">μετέωρες </w:t>
      </w:r>
      <w:r>
        <w:rPr>
          <w:rFonts w:eastAsia="Times New Roman"/>
          <w:szCs w:val="24"/>
        </w:rPr>
        <w:t>καταθέσεις, αβάσιμες, χωρίς κα</w:t>
      </w:r>
      <w:r>
        <w:rPr>
          <w:rFonts w:eastAsia="Times New Roman"/>
          <w:szCs w:val="24"/>
        </w:rPr>
        <w:t>μ</w:t>
      </w:r>
      <w:r>
        <w:rPr>
          <w:rFonts w:eastAsia="Times New Roman"/>
          <w:szCs w:val="24"/>
        </w:rPr>
        <w:t>μία, μα κα</w:t>
      </w:r>
      <w:r>
        <w:rPr>
          <w:rFonts w:eastAsia="Times New Roman"/>
          <w:szCs w:val="24"/>
        </w:rPr>
        <w:t>μ</w:t>
      </w:r>
      <w:r>
        <w:rPr>
          <w:rFonts w:eastAsia="Times New Roman"/>
          <w:szCs w:val="24"/>
        </w:rPr>
        <w:t xml:space="preserve">μία βάση. </w:t>
      </w:r>
    </w:p>
    <w:p w14:paraId="74B8DE82"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Κατά την ά</w:t>
      </w:r>
      <w:r>
        <w:rPr>
          <w:rFonts w:eastAsia="Times New Roman"/>
          <w:szCs w:val="24"/>
        </w:rPr>
        <w:t xml:space="preserve">ποψή μας, πρόκειται επομένως για κανιβαλισμό των θεσμών, για καταρράκωση του κράτους δικαίου και της ανεξαρτησίας στη </w:t>
      </w:r>
      <w:r>
        <w:rPr>
          <w:rFonts w:eastAsia="Times New Roman"/>
          <w:szCs w:val="24"/>
        </w:rPr>
        <w:t>δ</w:t>
      </w:r>
      <w:r>
        <w:rPr>
          <w:rFonts w:eastAsia="Times New Roman"/>
          <w:szCs w:val="24"/>
        </w:rPr>
        <w:t>ικαιοσύνη. Έτσι η Κυβέρνηση παίρνει το ρίσκο -και προσέξτε το αυτό- να «κάψει» τη διαλεύκανση ενός σκανδάλου, προκειμένου να κρατήσει ανο</w:t>
      </w:r>
      <w:r>
        <w:rPr>
          <w:rFonts w:eastAsia="Times New Roman"/>
          <w:szCs w:val="24"/>
        </w:rPr>
        <w:t>ι</w:t>
      </w:r>
      <w:r>
        <w:rPr>
          <w:rFonts w:eastAsia="Times New Roman"/>
          <w:szCs w:val="24"/>
        </w:rPr>
        <w:t>κ</w:t>
      </w:r>
      <w:r>
        <w:rPr>
          <w:rFonts w:eastAsia="Times New Roman"/>
          <w:szCs w:val="24"/>
        </w:rPr>
        <w:t>τή την αρένα της διαπόμπευσης των πολιτικών της αντιπάλων. Δεν επιθυμεί την αποκάλυψη των πρακτικών που συνέβαλαν στην χρεοκοπία της χώρας και έφτασαν τη φαρμακευτική δαπάνη από το 2004 μέχρι το 2009 στα 5,2 δισ</w:t>
      </w:r>
      <w:r>
        <w:rPr>
          <w:rFonts w:eastAsia="Times New Roman"/>
          <w:szCs w:val="24"/>
        </w:rPr>
        <w:t>εκατομμύρια</w:t>
      </w:r>
      <w:r>
        <w:rPr>
          <w:rFonts w:eastAsia="Times New Roman"/>
          <w:szCs w:val="24"/>
        </w:rPr>
        <w:t xml:space="preserve">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δα</w:t>
      </w:r>
      <w:r>
        <w:rPr>
          <w:rFonts w:eastAsia="Times New Roman"/>
          <w:szCs w:val="24"/>
        </w:rPr>
        <w:t>πάνη η οποία μειώθηκε αργότερα επί Λοβέρδου, Κουτρουμάνη, που κατηγορούνται και κατέληξε  στα 2 δισ</w:t>
      </w:r>
      <w:r>
        <w:rPr>
          <w:rFonts w:eastAsia="Times New Roman"/>
          <w:szCs w:val="24"/>
        </w:rPr>
        <w:t>εκατομμύρια</w:t>
      </w:r>
      <w:r>
        <w:rPr>
          <w:rFonts w:eastAsia="Times New Roman"/>
          <w:szCs w:val="24"/>
        </w:rPr>
        <w:t xml:space="preserve"> το 2014. Γι’ αυτό δεν είμαστε όλοι ίδιοι.</w:t>
      </w:r>
    </w:p>
    <w:p w14:paraId="74B8DE83"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w:t>
      </w:r>
      <w:r>
        <w:rPr>
          <w:rFonts w:eastAsia="Times New Roman"/>
          <w:szCs w:val="24"/>
        </w:rPr>
        <w:t>αρακαλώ ολοκληρώστε.</w:t>
      </w:r>
    </w:p>
    <w:p w14:paraId="74B8DE84"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Είναι η τελευταία μου </w:t>
      </w:r>
      <w:r>
        <w:rPr>
          <w:rFonts w:eastAsia="Times New Roman"/>
          <w:szCs w:val="24"/>
        </w:rPr>
        <w:t xml:space="preserve">λέξη, κύριε Πρόεδρε. </w:t>
      </w:r>
    </w:p>
    <w:p w14:paraId="74B8DE85"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Το σκάνδαλο που θα εξετάσουμε στην </w:t>
      </w:r>
      <w:r>
        <w:rPr>
          <w:rFonts w:eastAsia="Times New Roman"/>
          <w:szCs w:val="24"/>
        </w:rPr>
        <w:t>π</w:t>
      </w:r>
      <w:r>
        <w:rPr>
          <w:rFonts w:eastAsia="Times New Roman"/>
          <w:szCs w:val="24"/>
        </w:rPr>
        <w:t>ροανακριτική είναι το σκάνδαλο που έχει πολιτικό κέντρο -και αυτό το πολιτικό κέντρο είναι το Μέγαρο Μαξίμου, να τα ξεκαθαρίζουμε- και εκτελεστικούς βραχίονες Υπουργούς και ολίγιστους δικαστές.</w:t>
      </w:r>
    </w:p>
    <w:p w14:paraId="74B8DE86"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Εκεί</w:t>
      </w:r>
      <w:r>
        <w:rPr>
          <w:rFonts w:eastAsia="Times New Roman"/>
          <w:szCs w:val="24"/>
        </w:rPr>
        <w:t xml:space="preserve">, μεταξύ πολλών άλλων, στην </w:t>
      </w:r>
      <w:r>
        <w:rPr>
          <w:rFonts w:eastAsia="Times New Roman"/>
          <w:szCs w:val="24"/>
        </w:rPr>
        <w:t>π</w:t>
      </w:r>
      <w:r>
        <w:rPr>
          <w:rFonts w:eastAsia="Times New Roman"/>
          <w:szCs w:val="24"/>
        </w:rPr>
        <w:t xml:space="preserve">ροανακριτική, εμείς θέλουμε να καλέσουμε, να κληθούν να καταθέσουν: Ο κ. Παπαγγελόπουλος, για το εάν και πότε συσκέφθηκε τελευταία φορά με τους εισαγγελείς διαφθοράς, πότε ήταν αυτό. Θέλουμε να καλέσουμε για να διερευνηθεί και </w:t>
      </w:r>
      <w:r>
        <w:rPr>
          <w:rFonts w:eastAsia="Times New Roman"/>
          <w:szCs w:val="24"/>
        </w:rPr>
        <w:t xml:space="preserve">ποιο ήταν το περιεχόμενο της επίσκεψης του κ. Τζανακόπουλου στην </w:t>
      </w:r>
      <w:r>
        <w:rPr>
          <w:rFonts w:eastAsia="Times New Roman"/>
          <w:szCs w:val="24"/>
        </w:rPr>
        <w:t>Ε</w:t>
      </w:r>
      <w:r>
        <w:rPr>
          <w:rFonts w:eastAsia="Times New Roman"/>
          <w:szCs w:val="24"/>
        </w:rPr>
        <w:t>ισαγγελέα του Αρείου Πάγου. Ποια είναι η παρέμβαση της κ</w:t>
      </w:r>
      <w:r>
        <w:rPr>
          <w:rFonts w:eastAsia="Times New Roman"/>
          <w:szCs w:val="24"/>
        </w:rPr>
        <w:t>.</w:t>
      </w:r>
      <w:r>
        <w:rPr>
          <w:rFonts w:eastAsia="Times New Roman"/>
          <w:szCs w:val="24"/>
        </w:rPr>
        <w:t xml:space="preserve"> Θάνου στο ζήτημα των προστατευόμενων μαρτύρων; Επίσης, να διερευνήσουμε ποια η σχέση κάποιων εκ των προστατευόμενων μαρτύρων με κυβε</w:t>
      </w:r>
      <w:r>
        <w:rPr>
          <w:rFonts w:eastAsia="Times New Roman"/>
          <w:szCs w:val="24"/>
        </w:rPr>
        <w:t xml:space="preserve">ρνητικά στελέχη, για να ρίξουμε άπλετο φως. Αυτό δεν θέλουμε; Αυτό θα κάνουμε στην </w:t>
      </w:r>
      <w:r>
        <w:rPr>
          <w:rFonts w:eastAsia="Times New Roman"/>
          <w:szCs w:val="24"/>
        </w:rPr>
        <w:t>π</w:t>
      </w:r>
      <w:r>
        <w:rPr>
          <w:rFonts w:eastAsia="Times New Roman"/>
          <w:szCs w:val="24"/>
        </w:rPr>
        <w:t>ροανακριτική, όποιο τέχνασμα και αν χρησιμοποιήσετε.</w:t>
      </w:r>
    </w:p>
    <w:p w14:paraId="74B8DE87"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Κυρίες και κύριοι συνάδελφοι, τελειώνω με το εξής.</w:t>
      </w:r>
    </w:p>
    <w:p w14:paraId="74B8DE88"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Επειδή η Κυβέρνηση αρνείται να αναλάβει την ευθύνη του ρόλου της </w:t>
      </w:r>
      <w:r>
        <w:rPr>
          <w:rFonts w:eastAsia="Times New Roman"/>
          <w:szCs w:val="24"/>
        </w:rPr>
        <w:t>απέναντι στην πατρίδα και πολιτεύεται χωρίς καμ</w:t>
      </w:r>
      <w:r>
        <w:rPr>
          <w:rFonts w:eastAsia="Times New Roman"/>
          <w:szCs w:val="24"/>
        </w:rPr>
        <w:t>μ</w:t>
      </w:r>
      <w:r>
        <w:rPr>
          <w:rFonts w:eastAsia="Times New Roman"/>
          <w:szCs w:val="24"/>
        </w:rPr>
        <w:t xml:space="preserve">ία αυτογνωσία, η λάσπη που κατασκεύασε για τους αντιπάλους της θα καταπλακώσει την ίδια. Ο χρόνος της τελειώνει και αυτή η </w:t>
      </w:r>
      <w:r>
        <w:rPr>
          <w:rFonts w:eastAsia="Times New Roman"/>
          <w:szCs w:val="24"/>
        </w:rPr>
        <w:t>π</w:t>
      </w:r>
      <w:r>
        <w:rPr>
          <w:rFonts w:eastAsia="Times New Roman"/>
          <w:szCs w:val="24"/>
        </w:rPr>
        <w:t>ροανακριτική έχει γυρίσει οριστικά τη κλεψύδρα ανάποδα.</w:t>
      </w:r>
    </w:p>
    <w:p w14:paraId="74B8DE89"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Θα αποκαλύψουμε την σκευωρία</w:t>
      </w:r>
      <w:r>
        <w:rPr>
          <w:rFonts w:eastAsia="Times New Roman"/>
          <w:szCs w:val="24"/>
        </w:rPr>
        <w:t xml:space="preserve"> και τους σκευωρούς, θα ξεσκεπάσουμε τις υπόγειες διαδρομές του βρώμικου ‘18. Και γι’ αυτό και μόνο, μπορούμε να συζητήσουμε για </w:t>
      </w:r>
      <w:r>
        <w:rPr>
          <w:rFonts w:eastAsia="Times New Roman"/>
          <w:szCs w:val="24"/>
        </w:rPr>
        <w:t>π</w:t>
      </w:r>
      <w:r>
        <w:rPr>
          <w:rFonts w:eastAsia="Times New Roman"/>
          <w:szCs w:val="24"/>
        </w:rPr>
        <w:t>ροκαταρκτική, πραγματική, με ανακριτικές αρμοδιότητες, για να χυθεί φως σε αυτή την υπόθεση, σε αυτή</w:t>
      </w:r>
      <w:r>
        <w:rPr>
          <w:rFonts w:eastAsia="Times New Roman"/>
          <w:szCs w:val="24"/>
        </w:rPr>
        <w:t xml:space="preserve"> </w:t>
      </w:r>
      <w:r>
        <w:rPr>
          <w:rFonts w:eastAsia="Times New Roman"/>
          <w:szCs w:val="24"/>
        </w:rPr>
        <w:t xml:space="preserve">την σκευωρία. </w:t>
      </w:r>
    </w:p>
    <w:p w14:paraId="74B8DE8A" w14:textId="77777777" w:rsidR="00D8133C" w:rsidRDefault="00A7505C">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w:t>
      </w:r>
      <w:r>
        <w:rPr>
          <w:rFonts w:eastAsia="Times New Roman"/>
          <w:szCs w:val="24"/>
        </w:rPr>
        <w:t>στώ πολύ.</w:t>
      </w:r>
    </w:p>
    <w:p w14:paraId="74B8DE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DE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σας ευχαριστώ.</w:t>
      </w:r>
    </w:p>
    <w:p w14:paraId="74B8DE8D"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Ο κ. Λαγός, ει</w:t>
      </w:r>
      <w:r>
        <w:rPr>
          <w:rFonts w:eastAsia="Times New Roman"/>
          <w:szCs w:val="24"/>
        </w:rPr>
        <w:t xml:space="preserve">σηγητής της Χρυσής Αυγής, έχει τον λόγο για δέκα λεπτά όπως όλοι. </w:t>
      </w:r>
    </w:p>
    <w:p w14:paraId="74B8DE8E" w14:textId="77777777" w:rsidR="00D8133C" w:rsidRDefault="00A7505C">
      <w:pPr>
        <w:spacing w:line="600" w:lineRule="auto"/>
        <w:ind w:firstLine="720"/>
        <w:contextualSpacing/>
        <w:jc w:val="both"/>
        <w:rPr>
          <w:rFonts w:eastAsia="Times New Roman"/>
          <w:szCs w:val="24"/>
        </w:rPr>
      </w:pPr>
      <w:r>
        <w:rPr>
          <w:rFonts w:eastAsia="Times New Roman"/>
          <w:b/>
          <w:szCs w:val="24"/>
        </w:rPr>
        <w:t>ΙΩΑΝΝΗΣ ΛΑΓΟΣ:</w:t>
      </w:r>
      <w:r>
        <w:rPr>
          <w:rFonts w:eastAsia="Times New Roman"/>
          <w:szCs w:val="24"/>
        </w:rPr>
        <w:t xml:space="preserve"> Σας ευχαριστώ, κύριε Πρόεδρε.</w:t>
      </w:r>
    </w:p>
    <w:p w14:paraId="74B8DE8F"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Θα ξεκινήσω λέγοντας ότι πριν από περίπου έναν χρόνο, κάτι λιγότερο από έναν χρόνο, είχε συσταθεί μία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σχετικά με το σκάνδαλο του Γιάννου Παπαντωνίου και με τα χρήματα, τις μίζες οι οποίες είχαν δοθεί κα</w:t>
      </w:r>
      <w:r>
        <w:rPr>
          <w:rFonts w:eastAsia="Times New Roman"/>
          <w:szCs w:val="24"/>
        </w:rPr>
        <w:t xml:space="preserve">ι τα λεφτά του ελληνικού λαού τα οποία είχαν εξαφανιστεί από τους «μάγους» της πολιτικής σκηνής της Ελλάδος. Η </w:t>
      </w:r>
      <w:r>
        <w:rPr>
          <w:rFonts w:eastAsia="Times New Roman"/>
          <w:szCs w:val="24"/>
        </w:rPr>
        <w:t>π</w:t>
      </w:r>
      <w:r>
        <w:rPr>
          <w:rFonts w:eastAsia="Times New Roman"/>
          <w:szCs w:val="24"/>
        </w:rPr>
        <w:t xml:space="preserve">ροανακριτική αυτή </w:t>
      </w:r>
      <w:r>
        <w:rPr>
          <w:rFonts w:eastAsia="Times New Roman"/>
          <w:szCs w:val="24"/>
        </w:rPr>
        <w:t>ε</w:t>
      </w:r>
      <w:r>
        <w:rPr>
          <w:rFonts w:eastAsia="Times New Roman"/>
          <w:szCs w:val="24"/>
        </w:rPr>
        <w:t>πιτροπή ήταν πραγματικά αστεία έτσι όπως εξελίχθηκε. Από την αρχή που πήγαμε να συζητήσουμε ειπώθηκε από τον κ. Παρασκευόπουλ</w:t>
      </w:r>
      <w:r>
        <w:rPr>
          <w:rFonts w:eastAsia="Times New Roman"/>
          <w:szCs w:val="24"/>
        </w:rPr>
        <w:t xml:space="preserve">ο τότε, που ήταν ο Πρόεδρος, ότι δεν μπορούσαμε να κάνουμε τίποτα, δεν μπορούσαμε να εξετάσουμε το ζήτημα αυτό. Εμείς δεν είμαστε ούτε νομικοί, ούτε τα γνωρίζουμε καλά, ούτε σχέσεις έχουμε με αυτά, όμως δεν χρειάζονται ιδιαίτερες γνώσεις από νομικά για να </w:t>
      </w:r>
      <w:r>
        <w:rPr>
          <w:rFonts w:eastAsia="Times New Roman"/>
          <w:szCs w:val="24"/>
        </w:rPr>
        <w:t xml:space="preserve">δεις αν κάποιος είναι κλέφτης και εάν έχει καταχραστεί χρήματα του ελληνικού </w:t>
      </w:r>
      <w:r>
        <w:rPr>
          <w:rFonts w:eastAsia="Times New Roman"/>
          <w:szCs w:val="24"/>
        </w:rPr>
        <w:t>δ</w:t>
      </w:r>
      <w:r>
        <w:rPr>
          <w:rFonts w:eastAsia="Times New Roman"/>
          <w:szCs w:val="24"/>
        </w:rPr>
        <w:t>ημοσίου.</w:t>
      </w:r>
    </w:p>
    <w:p w14:paraId="74B8DE9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Εμείς είχαμε πει τότε στο </w:t>
      </w:r>
      <w:r>
        <w:rPr>
          <w:rFonts w:eastAsia="Times New Roman"/>
          <w:szCs w:val="24"/>
        </w:rPr>
        <w:t>π</w:t>
      </w:r>
      <w:r>
        <w:rPr>
          <w:rFonts w:eastAsia="Times New Roman"/>
          <w:szCs w:val="24"/>
        </w:rPr>
        <w:t>όρισμα -και θα το καταθέσω στα Πρακτικά, για να υπάρχει και να το βλέπουν και οι επόμενοι και όποιοι θέλουν να το διαβάσουν-, είχαμε πει σε αυ</w:t>
      </w:r>
      <w:r>
        <w:rPr>
          <w:rFonts w:eastAsia="Times New Roman"/>
          <w:szCs w:val="24"/>
        </w:rPr>
        <w:t>τούς τους έγκριτους νομικούς ότι θα έπρεπε το ζήτημα δωροδοκίας ή δωροληψίας του συγκεκριμένου Υπουργού -το οποίο ζήτημα δεν έμενε μόνο στον συγκεκριμένο, αλλά επεκτεινόταν και σε πάρα πολλούς άλλους κι έφτανε και στον τότε Πρωθυπουργό Σημίτη, σύμφωνα με έ</w:t>
      </w:r>
      <w:r>
        <w:rPr>
          <w:rFonts w:eastAsia="Times New Roman"/>
          <w:szCs w:val="24"/>
        </w:rPr>
        <w:t xml:space="preserve">γγραφα τα οποία είχε καταθέσει η Χρυσή Αυγή- να εξεταστεί από την ελληνική </w:t>
      </w:r>
      <w:r>
        <w:rPr>
          <w:rFonts w:eastAsia="Times New Roman"/>
          <w:szCs w:val="24"/>
        </w:rPr>
        <w:t>δ</w:t>
      </w:r>
      <w:r>
        <w:rPr>
          <w:rFonts w:eastAsia="Times New Roman"/>
          <w:szCs w:val="24"/>
        </w:rPr>
        <w:t>ικαιοσύνη και ότι θα έπρεπε να σταματήσει αυτό το αστείο με το άρθρο 86 και με τον νόμο «</w:t>
      </w:r>
      <w:r>
        <w:rPr>
          <w:rFonts w:eastAsia="Times New Roman"/>
          <w:szCs w:val="24"/>
        </w:rPr>
        <w:t>π</w:t>
      </w:r>
      <w:r>
        <w:rPr>
          <w:rFonts w:eastAsia="Times New Roman"/>
          <w:szCs w:val="24"/>
        </w:rPr>
        <w:t>ερί ευθύνης» ή μάλλον με τον νόμο «περί μη ευθύνης» και «περί ασυλίας Υπουργών». Αυτό είχα</w:t>
      </w:r>
      <w:r>
        <w:rPr>
          <w:rFonts w:eastAsia="Times New Roman"/>
          <w:szCs w:val="24"/>
        </w:rPr>
        <w:t>με πει εμείς τότε.</w:t>
      </w:r>
    </w:p>
    <w:p w14:paraId="74B8DE91" w14:textId="77777777" w:rsidR="00D8133C" w:rsidRDefault="00A7505C">
      <w:pPr>
        <w:spacing w:line="600" w:lineRule="auto"/>
        <w:ind w:firstLine="720"/>
        <w:contextualSpacing/>
        <w:jc w:val="both"/>
        <w:rPr>
          <w:rFonts w:eastAsia="Times New Roman"/>
          <w:szCs w:val="24"/>
        </w:rPr>
      </w:pPr>
      <w:r>
        <w:rPr>
          <w:rFonts w:eastAsia="Times New Roman"/>
          <w:szCs w:val="24"/>
        </w:rPr>
        <w:t>Έρχεται, λοιπόν, σήμερα ο ΣΥΡΙΖΑ ακούγοντας αυτά που λέγαμε εμείς τότε -όχι επειδή τον ενδιαφέρει πραγματικά η κάθαρση, αλλά επειδή αυτή τη στιγμή θέλει να εξοντώσει τους πολιτικούς του αντιπάλους- και εφαρμόζει ακριβώς αυτό που είχε πει</w:t>
      </w:r>
      <w:r>
        <w:rPr>
          <w:rFonts w:eastAsia="Times New Roman"/>
          <w:szCs w:val="24"/>
        </w:rPr>
        <w:t xml:space="preserve"> η Χρυσή Αυγή στην </w:t>
      </w:r>
      <w:r>
        <w:rPr>
          <w:rFonts w:eastAsia="Times New Roman"/>
          <w:szCs w:val="24"/>
        </w:rPr>
        <w:t>π</w:t>
      </w:r>
      <w:r>
        <w:rPr>
          <w:rFonts w:eastAsia="Times New Roman"/>
          <w:szCs w:val="24"/>
        </w:rPr>
        <w:t xml:space="preserve">ροανακριτική τότε. Χαιρόμαστε πάρα πολύ, γιατί όλοι οι δρόμοι για την κάθαρση οδηγούν σε αυτά που λέει η Χρυσή Αυγή, όχι -επαναλαμβάνω και πάλι- γιατί είμαστε αυτοί που τα γνωρίζουμε όλα, αλλά γιατί είμαστε αυτοί που είμαστε ολοκάθαροι </w:t>
      </w:r>
      <w:r>
        <w:rPr>
          <w:rFonts w:eastAsia="Times New Roman"/>
          <w:szCs w:val="24"/>
        </w:rPr>
        <w:t>και που θέλουμε να βάλουμε το μαχαίρι στο κόκαλο, σε αντίθεση με όλους τους υπόλοιπους εδώ μέσα.</w:t>
      </w:r>
    </w:p>
    <w:p w14:paraId="74B8DE92" w14:textId="77777777" w:rsidR="00D8133C" w:rsidRDefault="00A7505C">
      <w:pPr>
        <w:spacing w:line="600" w:lineRule="auto"/>
        <w:ind w:firstLine="720"/>
        <w:contextualSpacing/>
        <w:jc w:val="both"/>
        <w:rPr>
          <w:rFonts w:eastAsia="Times New Roman"/>
          <w:szCs w:val="24"/>
        </w:rPr>
      </w:pPr>
      <w:r>
        <w:rPr>
          <w:rFonts w:eastAsia="Times New Roman"/>
          <w:szCs w:val="24"/>
        </w:rPr>
        <w:t>Παρακαλώ, θα ήθελα να το καταθέσω για τα Πρακτικά. Είναι στη σελίδα 40, για όσους ενδιαφέρονται να δούνε τι λέγαμε πριν από έναν χρόνο εμείς.</w:t>
      </w:r>
    </w:p>
    <w:p w14:paraId="74B8DE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Βουλευτής κ. Ιωάννης Λαγός καταθέτει για τα Πρακτικά το προαναφερθέν </w:t>
      </w:r>
      <w:r>
        <w:rPr>
          <w:rFonts w:eastAsia="Times New Roman" w:cs="Times New Roman"/>
          <w:szCs w:val="24"/>
        </w:rPr>
        <w:t>π</w:t>
      </w:r>
      <w:r>
        <w:rPr>
          <w:rFonts w:eastAsia="Times New Roman" w:cs="Times New Roman"/>
          <w:szCs w:val="24"/>
        </w:rPr>
        <w:t>όρισμα, το οποίο βρίσκεται στο αρχείο του Τμήματος Γραμματείας της Διεύθυνσης Στενογραφίας και Πρακτικών της Βουλής)</w:t>
      </w:r>
    </w:p>
    <w:p w14:paraId="74B8DE94" w14:textId="77777777" w:rsidR="00D8133C" w:rsidRDefault="00A7505C">
      <w:pPr>
        <w:spacing w:line="600" w:lineRule="auto"/>
        <w:ind w:firstLine="720"/>
        <w:contextualSpacing/>
        <w:jc w:val="both"/>
        <w:rPr>
          <w:rFonts w:eastAsia="Times New Roman"/>
          <w:szCs w:val="24"/>
        </w:rPr>
      </w:pPr>
      <w:r>
        <w:rPr>
          <w:rFonts w:eastAsia="Times New Roman"/>
          <w:szCs w:val="24"/>
        </w:rPr>
        <w:t>Συνεχίζω. Είπαν οι προλαλήσαντες -όλοι το έχουν αναφέρει και από το</w:t>
      </w:r>
      <w:r>
        <w:rPr>
          <w:rFonts w:eastAsia="Times New Roman"/>
          <w:szCs w:val="24"/>
        </w:rPr>
        <w:t xml:space="preserve"> Βήμα εδώ και στα διάφορα τηλεοπτικά πάνελ που τους παρακολουθούμε- ότι υπάρχει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Αυτό, λοιπόν, δεν αμφισβητείται από κανέναν, υπάρχει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p>
    <w:p w14:paraId="74B8DE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στην καλύτερη περίπτωση, αφού υπάρχει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Οι Υπουργοί που διετέλεσαν τις ημέρες εκείνες δεν έχουν ευθύνη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Να ξεκινήσω εγώ με το ενδεχόμενο ότι οι άνθρωποι αυτοί δεν τα έχουν πάρει. Δεν είναι, όμως, παντελώς ανίκανοι και ακατάλληλοι να βρίσκονται στις υπουργικές θέσεις,</w:t>
      </w:r>
      <w:r>
        <w:rPr>
          <w:rFonts w:eastAsia="Times New Roman" w:cs="Times New Roman"/>
          <w:szCs w:val="24"/>
        </w:rPr>
        <w:t xml:space="preserve"> όταν δεν μπορούν να ελέγξουν εκατοντάδες εκατομμύρια ευρώ τα οποία φεύγουν και τα οποία οδήγησαν την πατρίδα μας σε αυτή την τραγική θέση στην οποία βρίσκεται τώρα, να είναι δηλαδή σε μια διαρκή εποπτεία τα τελευταία ο</w:t>
      </w:r>
      <w:r>
        <w:rPr>
          <w:rFonts w:eastAsia="Times New Roman" w:cs="Times New Roman"/>
          <w:szCs w:val="24"/>
        </w:rPr>
        <w:t>κ</w:t>
      </w:r>
      <w:r>
        <w:rPr>
          <w:rFonts w:eastAsia="Times New Roman" w:cs="Times New Roman"/>
          <w:szCs w:val="24"/>
        </w:rPr>
        <w:t>τώ χρόνια και να παραδίδονται λιμάνι</w:t>
      </w:r>
      <w:r>
        <w:rPr>
          <w:rFonts w:eastAsia="Times New Roman" w:cs="Times New Roman"/>
          <w:szCs w:val="24"/>
        </w:rPr>
        <w:t>α, θάλασσα, αέρας, τα πάντα; Δεν είναι υπεύθυνοι;</w:t>
      </w:r>
    </w:p>
    <w:p w14:paraId="74B8DE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Βλέπουμε, λοιπόν, μια αγωνιώδη προσπάθεια των Υπουργών εκείνων των ημερών να θέλουν να πείσουν -οι ίδιοι το λένε αυτό- ότι ήταν απλά άχρηστοι και ανίκανοι. Καλά κάνουν. Γιατί από το να λένε ότι είναι κλέφτε</w:t>
      </w:r>
      <w:r>
        <w:rPr>
          <w:rFonts w:eastAsia="Times New Roman" w:cs="Times New Roman"/>
          <w:szCs w:val="24"/>
        </w:rPr>
        <w:t xml:space="preserve">ς και απατεώνες, καλύτερα να τους λένε άχρηστους και ανίκανους. Πάνε, λοιπόν, σιγά-σιγά να αθωωθούν με εκείνο τον παλιό τρόπο, που τον βλέπαμε και τον ακούγαμε και γελάγαμε: Να αθωωθούν λόγω βλακείας στην ουσία οι τότε Υπουργοί, οι οποίοι βγαίνουν και μας </w:t>
      </w:r>
      <w:r>
        <w:rPr>
          <w:rFonts w:eastAsia="Times New Roman" w:cs="Times New Roman"/>
          <w:szCs w:val="24"/>
        </w:rPr>
        <w:t>μιλάνε για τα πάντα, ότι τα ξέρουν όλα. Όμως, το ότι στα Υπουργεία τους εξαφανιζόντουσαν εκατοντάδες εκατομμύρια ευρώ δεν το γνώριζαν. Λόγω βλακείας, λοιπόν, πάνε να αθωωθούν κάποιοι. Θα αθωωθούν όλοι; Δεν νομίζω.</w:t>
      </w:r>
    </w:p>
    <w:p w14:paraId="74B8DE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τονίσουμε για άλλη μια φορά -το είπε πρ</w:t>
      </w:r>
      <w:r>
        <w:rPr>
          <w:rFonts w:eastAsia="Times New Roman" w:cs="Times New Roman"/>
          <w:szCs w:val="24"/>
        </w:rPr>
        <w:t xml:space="preserve">οηγουμένως και ο Κοινοβουλευτικός μας Εκπρόσωπος, ο κ. Παππάς- ότι φυσικά εμείς υποστηρίζουμε το τεκμήριο αθωότητας. Φυσικά και δεν λέμε ότι όλοι είναι ένοχοι μέχρι να αποδειχθεί το συγκεκριμένο γεγονός. Όμως, δεν μπορεί και όλοι να είναι αθώοι. Δεν είναι </w:t>
      </w:r>
      <w:r>
        <w:rPr>
          <w:rFonts w:eastAsia="Times New Roman" w:cs="Times New Roman"/>
          <w:szCs w:val="24"/>
        </w:rPr>
        <w:t>δυνατόν όλα αυτά τα λεφτά να έχουν εξαφανιστεί χωρίς να φταίει κανείς, όχι μόνο λόγω βλακείας, αλλά και να μην έβαλαν και οι ίδιοι το χέρι στο βάζο με το μέλι. Αυτή είναι η πραγματικότητα.</w:t>
      </w:r>
    </w:p>
    <w:p w14:paraId="74B8DE9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Ακούμε, λοιπόν, να υπάρχουν συγκεκριμένα πράγματα. Μίλησαν προηγουμ</w:t>
      </w:r>
      <w:r>
        <w:rPr>
          <w:rFonts w:eastAsia="Times New Roman" w:cs="Times New Roman"/>
          <w:szCs w:val="24"/>
        </w:rPr>
        <w:t>ένως κάποιοι και προφανώς δεν έχουν διαβάσει καθόλου τη δικογραφία. Είπαν ότι δεν υπάρχουν στοιχεία, ότι υπάρχουν μόνο εικασίες. Υπάρχουν και πολλά άλλα πράγματα, όμως, τα οποία δεν αναφέρθηκαν εδώ. Υπάρχουν συγκεκριμένα, όπως έχει πει και μάρτυρας, μέσα α</w:t>
      </w:r>
      <w:r>
        <w:rPr>
          <w:rFonts w:eastAsia="Times New Roman" w:cs="Times New Roman"/>
          <w:szCs w:val="24"/>
        </w:rPr>
        <w:t>πό τη δικογραφία. Κατονομάζει οκτώ εταιρείες συγκεκριμένες, στις οποίες υπήρχε ξέπλυμα χρήματος. Στις εταιρείες αυτές, όπως και σε άλλες δεκαπέντε περίπου, έχουν μπει οι διωκτικές αρχές της Ελλάδος μετά από παρέμβαση των αμερικανικών διωκτικών αρχών και έχ</w:t>
      </w:r>
      <w:r>
        <w:rPr>
          <w:rFonts w:eastAsia="Times New Roman" w:cs="Times New Roman"/>
          <w:szCs w:val="24"/>
        </w:rPr>
        <w:t xml:space="preserve">ουν πάρει υπολογιστές, κινητά τηλέφωνα, σημειώσεις που έχουν βρει σε χαρτιά και σε έγγραφα. Αυτά δεν έχουν έρθει ακόμα εδώ για να τα δούμε. Και τότε να δούμε ποιος θα γελάσει και ποιος θα κλάψει. Γιατί είναι πολύ σημαντικό. Επίσης, από ό,τι μαθαίνουμε από </w:t>
      </w:r>
      <w:r>
        <w:rPr>
          <w:rFonts w:eastAsia="Times New Roman" w:cs="Times New Roman"/>
          <w:szCs w:val="24"/>
        </w:rPr>
        <w:t xml:space="preserve">έγκυρες πηγές, υπάρχουν βίντεο. Υπάρχει οπτικό υλικό. Και υπάρχει και μαγνητοφωνημένο υλικό από συνομιλίες, στις οποίες κατονομάζονται συγκεκριμένοι Υπουργοί, ότι γίνονται συναντήσεις μεγαλοστελεχών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προκειμένου τα χρήματα να πάνε σε συγκεκρ</w:t>
      </w:r>
      <w:r>
        <w:rPr>
          <w:rFonts w:eastAsia="Times New Roman" w:cs="Times New Roman"/>
          <w:szCs w:val="24"/>
        </w:rPr>
        <w:t>ιμένες ημερομηνίες, σε συγκεκριμένα σημεία και να δοθούν με συγκεκριμένο τρόπο. Θα τα δούμε και αυτά, λοιπόν, τότε.</w:t>
      </w:r>
    </w:p>
    <w:p w14:paraId="74B8DE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Ακούγεται πολύ έντονα τον τελευταίο καιρό ότι οι τότε Υπουργοί, οι οποίοι σήμερα είναι εμπλεκόμενοι με τον άλφα ή βήτα τρόπο, λένε τι έχουν </w:t>
      </w:r>
      <w:r>
        <w:rPr>
          <w:rFonts w:eastAsia="Times New Roman" w:cs="Times New Roman"/>
          <w:szCs w:val="24"/>
        </w:rPr>
        <w:t>να φοβηθούν οι προστατευόμενοι μάρτυρες; Γιατί, λέει, να φοβηθεί ο προστατευόμενος μάρτυρας;</w:t>
      </w:r>
    </w:p>
    <w:p w14:paraId="74B8DE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εμείς να τονίσουμε ότι δεν είμαστε υπέρ των </w:t>
      </w:r>
      <w:r>
        <w:rPr>
          <w:rFonts w:eastAsia="Times New Roman" w:cs="Times New Roman"/>
          <w:szCs w:val="24"/>
        </w:rPr>
        <w:t>«</w:t>
      </w:r>
      <w:r>
        <w:rPr>
          <w:rFonts w:eastAsia="Times New Roman" w:cs="Times New Roman"/>
          <w:szCs w:val="24"/>
        </w:rPr>
        <w:t>κουκουλοφόρων</w:t>
      </w:r>
      <w:r>
        <w:rPr>
          <w:rFonts w:eastAsia="Times New Roman" w:cs="Times New Roman"/>
          <w:szCs w:val="24"/>
        </w:rPr>
        <w:t>»</w:t>
      </w:r>
      <w:r>
        <w:rPr>
          <w:rFonts w:eastAsia="Times New Roman" w:cs="Times New Roman"/>
          <w:szCs w:val="24"/>
        </w:rPr>
        <w:t xml:space="preserve"> μαρτύρων. Το έχουμε πει από την αρχή. Για μας οποιοσδήποτε θέλει, πρέπει να κατέβει, να πει</w:t>
      </w:r>
      <w:r>
        <w:rPr>
          <w:rFonts w:eastAsia="Times New Roman" w:cs="Times New Roman"/>
          <w:szCs w:val="24"/>
        </w:rPr>
        <w:t xml:space="preserve"> την άποψή του, να πει τα στοιχεία που έχει και από εκεί και πέρα το ελληνικό κράτος, η ελληνική πολιτεία, θα πρέπει να προστατεύσει αυτούς τους ανθρώπους. Άλλο το ένα, άλλο το άλλο. Όμως, καταγγελίες μόνο μέσω </w:t>
      </w:r>
      <w:r>
        <w:rPr>
          <w:rFonts w:eastAsia="Times New Roman" w:cs="Times New Roman"/>
          <w:szCs w:val="24"/>
        </w:rPr>
        <w:t>«</w:t>
      </w:r>
      <w:r>
        <w:rPr>
          <w:rFonts w:eastAsia="Times New Roman" w:cs="Times New Roman"/>
          <w:szCs w:val="24"/>
        </w:rPr>
        <w:t>κουκούλας</w:t>
      </w:r>
      <w:r>
        <w:rPr>
          <w:rFonts w:eastAsia="Times New Roman" w:cs="Times New Roman"/>
          <w:szCs w:val="24"/>
        </w:rPr>
        <w:t>»</w:t>
      </w:r>
      <w:r>
        <w:rPr>
          <w:rFonts w:eastAsia="Times New Roman" w:cs="Times New Roman"/>
          <w:szCs w:val="24"/>
        </w:rPr>
        <w:t xml:space="preserve"> φυσικά και είναι απαράδεκτες. Εμε</w:t>
      </w:r>
      <w:r>
        <w:rPr>
          <w:rFonts w:eastAsia="Times New Roman" w:cs="Times New Roman"/>
          <w:szCs w:val="24"/>
        </w:rPr>
        <w:t>ίς δεν λέγαμε άλλα τότε και άλλα τώρα. Λέμε τα ίδια πράγματα.</w:t>
      </w:r>
    </w:p>
    <w:p w14:paraId="74B8DE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πάνω σ</w:t>
      </w:r>
      <w:r>
        <w:rPr>
          <w:rFonts w:eastAsia="Times New Roman" w:cs="Times New Roman"/>
          <w:szCs w:val="24"/>
        </w:rPr>
        <w:t>ε</w:t>
      </w:r>
      <w:r>
        <w:rPr>
          <w:rFonts w:eastAsia="Times New Roman" w:cs="Times New Roman"/>
          <w:szCs w:val="24"/>
        </w:rPr>
        <w:t xml:space="preserve"> αυτό που ακούγεται, ότι τι έχουν να φοβηθούν οι προστατευόμενοι μάρτυρες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θα σας πω εγώ τι έχουν να φοβηθούν. Υπάρχει για την υπόθεση αυτή ένας νεκρός, ά</w:t>
      </w:r>
      <w:r>
        <w:rPr>
          <w:rFonts w:eastAsia="Times New Roman" w:cs="Times New Roman"/>
          <w:szCs w:val="24"/>
        </w:rPr>
        <w:t>μεσα εμπλεκόμενος: ο Παναγιώτης Μαυρίκος. Κάηκε το αμάξι του στην Αττική Οδό. Υπάρχει ένας άλλος, Νικόλαος Τσενεκίδης, ο οποίος πήγε να αυτοκτονήσει από ένα κεντρικότατο ξενοδοχείο των Αθηνών πριν από περίπου έναν χρόνο. Και υπάρχουν και καταγγελίες για άλ</w:t>
      </w:r>
      <w:r>
        <w:rPr>
          <w:rFonts w:eastAsia="Times New Roman" w:cs="Times New Roman"/>
          <w:szCs w:val="24"/>
        </w:rPr>
        <w:t>λους δύο μάρτυρες, οι οποίοι έχουν δεχθεί απειλές, έχουν καταστραφεί τα αυτοκίνητά τους, δέχονται απειλητικά τηλεφωνήματα. Να τι έχουν να φοβηθούν οι προστατευόμενοι μάρτυρες από τους Υπουργούς μας που παριστάνουν τις αθώες περιστερές και ότι δεν φταίνε σε</w:t>
      </w:r>
      <w:r>
        <w:rPr>
          <w:rFonts w:eastAsia="Times New Roman" w:cs="Times New Roman"/>
          <w:szCs w:val="24"/>
        </w:rPr>
        <w:t xml:space="preserve"> τίποτα. Κάτι έχουν να φοβηθούν, λοιπόν, αυτοί οι προστατευόμενοι μάρτυρες.</w:t>
      </w:r>
    </w:p>
    <w:p w14:paraId="74B8DE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σε ένα αστείο της υπόθεσης, αν δεν ήταν τραγικό, γιατί έχει βάλει στη φυλακή πάρα πολύ κόσμο το σκάνδαλο που έχει γίνει. Ακούμε τον Σαμαρά και τον Αθανασίου με θράσος να μιλάν</w:t>
      </w:r>
      <w:r>
        <w:rPr>
          <w:rFonts w:eastAsia="Times New Roman" w:cs="Times New Roman"/>
          <w:szCs w:val="24"/>
        </w:rPr>
        <w:t>ε για παρεμβάσεις στις δικαστικές αρχές.</w:t>
      </w:r>
    </w:p>
    <w:p w14:paraId="74B8DE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αδιανόητο πώς μιλάνε συγκεκριμένα αυτοί οι δύο άνθρωποι, όταν ο ίδιος ο Αθανασίου έχει παραδεχθεί δύο φορές από το Βήμα της Βουλής ότι στην περίπτωση της Χρυσής Αυγής -και συγκεκριμένα πριν πάει να </w:t>
      </w:r>
      <w:r>
        <w:rPr>
          <w:rFonts w:eastAsia="Times New Roman" w:cs="Times New Roman"/>
          <w:szCs w:val="24"/>
        </w:rPr>
        <w:t>απολογηθεί ο Αρχηγός μας, ο Νίκος Μιχαλολιάκος- είχε τηλεφωνική συνομιλία με την Εισαγγελέα Τσάμη εκείνες τις ημέρες. Και όταν τον στριμώξαμε εδώ εμείς και ο συναγωνιστής Ηλίας Κασιδιάρης, που τα έβγαλε μπροστά όλα αυτά, ο Υπουργός έλεγε τρεμάμενος «δεν έκ</w:t>
      </w:r>
      <w:r>
        <w:rPr>
          <w:rFonts w:eastAsia="Times New Roman" w:cs="Times New Roman"/>
          <w:szCs w:val="24"/>
        </w:rPr>
        <w:t>ανα τίποτα, ένα τηλέφωνο πήρα μόνο για να ενημερωθώ για την εξέλιξη».</w:t>
      </w:r>
    </w:p>
    <w:p w14:paraId="74B8DE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αυτός που έρχεται τώρα και κατηγορεί τον Υπουργό Παπαγγελόπουλο, γιατί δήθεν ενημερώθηκε για την υπόθεση αυτή! Ο Αθανασίου είναι αυτός που έπαιρνε τηλέφωνο και που όλοι ξέρουμε ότι</w:t>
      </w:r>
      <w:r>
        <w:rPr>
          <w:rFonts w:eastAsia="Times New Roman" w:cs="Times New Roman"/>
          <w:szCs w:val="24"/>
        </w:rPr>
        <w:t xml:space="preserve"> δεν ρωτούσε απλώς για την υπόθεση, αλλά με εντολές του Σαμαρά και με βίντεο που υπάρχουν, αλλά κανείς εδώ μέσα δεν έχει τα κότσια να τα δείξει -γιατί δικαιώνεται απόλυτα η Χρυσή Αυγή. Υπήρχαν συνομιλίες, παρεμβάσεις και εντολές του Σαμαρά μέσω του Αθανασί</w:t>
      </w:r>
      <w:r>
        <w:rPr>
          <w:rFonts w:eastAsia="Times New Roman" w:cs="Times New Roman"/>
          <w:szCs w:val="24"/>
        </w:rPr>
        <w:t>ου, προκειμένου να φυλακιστούν αθώοι Έλληνες πολίτες, δηλαδή ο Αρχηγός της τρίτης πολιτικής δύναμης της Ελλάδος και Βουλευτές. Και έχουν το θράσος να λένε τέτοια πράγματα!</w:t>
      </w:r>
    </w:p>
    <w:p w14:paraId="74B8DE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δε Σαμαράς είναι σε τόσο άσχημο σημείο που, επειδή μέσα αναφέρονται συγκεκριμένα ρ</w:t>
      </w:r>
      <w:r>
        <w:rPr>
          <w:rFonts w:eastAsia="Times New Roman" w:cs="Times New Roman"/>
          <w:szCs w:val="24"/>
        </w:rPr>
        <w:t>αντεβού, τα οποία είχαν στενοί του συνεργάτες, προσπαθεί να δικαιολογήσει τα αδικαιολόγητα. Έτσι, λοιπόν, για μ</w:t>
      </w:r>
      <w:r>
        <w:rPr>
          <w:rFonts w:eastAsia="Times New Roman" w:cs="Times New Roman"/>
          <w:szCs w:val="24"/>
        </w:rPr>
        <w:t>ί</w:t>
      </w:r>
      <w:r>
        <w:rPr>
          <w:rFonts w:eastAsia="Times New Roman" w:cs="Times New Roman"/>
          <w:szCs w:val="24"/>
        </w:rPr>
        <w:t>α συνάντηση του συνεργάτη του, του Παπασταύρου, στις 21 Οκτωβρίου 2014 βγήκε και κατέθεσε μ</w:t>
      </w:r>
      <w:r>
        <w:rPr>
          <w:rFonts w:eastAsia="Times New Roman" w:cs="Times New Roman"/>
          <w:szCs w:val="24"/>
        </w:rPr>
        <w:t>ί</w:t>
      </w:r>
      <w:r>
        <w:rPr>
          <w:rFonts w:eastAsia="Times New Roman" w:cs="Times New Roman"/>
          <w:szCs w:val="24"/>
        </w:rPr>
        <w:t>α μήνυση -τα έχει χάσει προφανώς ο άνθρωπος- και λέε</w:t>
      </w:r>
      <w:r>
        <w:rPr>
          <w:rFonts w:eastAsia="Times New Roman" w:cs="Times New Roman"/>
          <w:szCs w:val="24"/>
        </w:rPr>
        <w:t>ι ότι δεν θα μπορούσε ο Παπασταύρου να είναι στη συγκεκριμένη ημερομηνία εκεί, γιατί πριν από δύο μέρες είχε παντρευτεί στις Σπέτσες. Φυσικά και από μόνο του αυτό δεν δείχνει τίποτα. Παντρεύτηκε και φυσικά θα μπορούσε να είναι σε ένα ραντεβού δύο μέρες μετ</w:t>
      </w:r>
      <w:r>
        <w:rPr>
          <w:rFonts w:eastAsia="Times New Roman" w:cs="Times New Roman"/>
          <w:szCs w:val="24"/>
        </w:rPr>
        <w:t>ά.</w:t>
      </w:r>
    </w:p>
    <w:p w14:paraId="74B8DE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Έρχονται, όμως, τα στοιχεία της εποχής τότε, όπως τα έβγαλε και η εφημερίδα «</w:t>
      </w:r>
      <w:r>
        <w:rPr>
          <w:rFonts w:eastAsia="Times New Roman" w:cs="Times New Roman"/>
          <w:szCs w:val="24"/>
        </w:rPr>
        <w:t>ΔΗΜΟΚΡΑΤΙΑ</w:t>
      </w:r>
      <w:r>
        <w:rPr>
          <w:rFonts w:eastAsia="Times New Roman" w:cs="Times New Roman"/>
          <w:szCs w:val="24"/>
        </w:rPr>
        <w:t>» πριν από λίγες μέρες, και αναφέρεται σε τότε δημοσίευμα του «</w:t>
      </w:r>
      <w:r>
        <w:rPr>
          <w:rFonts w:eastAsia="Times New Roman" w:cs="Times New Roman"/>
          <w:szCs w:val="24"/>
        </w:rPr>
        <w:t>ΒΗΜΑΤΟΔΟΤΗ</w:t>
      </w:r>
      <w:r>
        <w:rPr>
          <w:rFonts w:eastAsia="Times New Roman" w:cs="Times New Roman"/>
          <w:szCs w:val="24"/>
        </w:rPr>
        <w:t>» με ημερομηνία 22 Οκτωβρίου 2014, που λέει ότι «ο Παπασταύρου, επειδή είχε πάρα πολλά καθήκο</w:t>
      </w:r>
      <w:r>
        <w:rPr>
          <w:rFonts w:eastAsia="Times New Roman" w:cs="Times New Roman"/>
          <w:szCs w:val="24"/>
        </w:rPr>
        <w:t>ντα τα οποία έτρεχαν και τα οποία έπρεπε να προλάβει, όχι μήνα του μέλιτος δεν έκανε ούτε εβδομάδα του μέλιτος δεν έκανε». Άρα, τότε, επαναλαμβάνω το 2014, πριν από τέσσερα χρόνια περίπου, υπήρχε η είδηση αυτή. Ο Σαμαράς, ενώ τα έχει χάσει, προσπαθεί να δι</w:t>
      </w:r>
      <w:r>
        <w:rPr>
          <w:rFonts w:eastAsia="Times New Roman" w:cs="Times New Roman"/>
          <w:szCs w:val="24"/>
        </w:rPr>
        <w:t>καιολογηθεί λέγοντας αδικαιολόγητα. Το καταθέτω για τα Πρακτικά.</w:t>
      </w:r>
    </w:p>
    <w:p w14:paraId="74B8DE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Λαγός καταθέτει για τα Πρακτικά το προαναφερθέν έγγραφο, το οποίο βρίσκεται στο αρχείο του Τμήματος Γραμματείας της Διεύθυνσης Στενογραφίας και Πρακτικ</w:t>
      </w:r>
      <w:r>
        <w:rPr>
          <w:rFonts w:eastAsia="Times New Roman" w:cs="Times New Roman"/>
          <w:szCs w:val="24"/>
        </w:rPr>
        <w:t>ών της Βουλής)</w:t>
      </w:r>
    </w:p>
    <w:p w14:paraId="74B8DE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Σαμαράς, λοιπόν, παραδέχεται με αυτόν τον τρόπο ότι η συνάντηση που έκανε ο συνεργάτης του, ο Παπασταύρου, είχε κάποιο ύποπτο περιεχόμενο, γιατί, αν δεν ήταν έτσι, δεν θα προσπαθούσε να ακυρώσει τη συνάντηση, αλλά θα έλεγε ότι βεβαίως και </w:t>
      </w:r>
      <w:r>
        <w:rPr>
          <w:rFonts w:eastAsia="Times New Roman" w:cs="Times New Roman"/>
          <w:szCs w:val="24"/>
        </w:rPr>
        <w:t>συναντήθηκαν, δεν έκαναν κάτι κρυφό, δεν είχαν να πουν κάτι άλλο, δεν μίλησαν για χρήματα, δωροδοκίες ή οτιδήποτε. Ξέροντας, όμως, ότι η συνάντηση αυτή είναι πολύ μπερδεμένη, προσπάθησε να την ακυρώσει. Δεν τα κατάφερε. Και αυτό από μόνο του δείχνει την εν</w:t>
      </w:r>
      <w:r>
        <w:rPr>
          <w:rFonts w:eastAsia="Times New Roman" w:cs="Times New Roman"/>
          <w:szCs w:val="24"/>
        </w:rPr>
        <w:t>οχή του.</w:t>
      </w:r>
    </w:p>
    <w:p w14:paraId="74B8DE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δεν αναφέρεται στις συναντήσεις που, λέει ο προστατευόμενος μάρτυρας, είχε κι άλλος στενός του συνεργάτης, ο Πτωχός. Συγκεκριμένα αναφέρει τη συνάντηση στις 26 Σεπτεμβρίου 2013 στο γραφείο του Σαμαρά, όπως επίσης και στις 10 Οκτωβρίου </w:t>
      </w:r>
      <w:r>
        <w:rPr>
          <w:rFonts w:eastAsia="Times New Roman" w:cs="Times New Roman"/>
          <w:szCs w:val="24"/>
        </w:rPr>
        <w:t>2013 στο Μέγαρο Μαξίμου. Εκεί δεν έχει να πει τίποτα. Τα μισά ραντεβού είναι περίεργα και τα άλλα μισά των άλλων μισών συνεργατών του δεν είναι περίεργα; Είναι σε δύσκολη θέση και θα ακουστεί το όνομα του Σαμαρά και σε άλλα. Όλοι γνωρίζουν αυτός ο ελεεινός</w:t>
      </w:r>
      <w:r>
        <w:rPr>
          <w:rFonts w:eastAsia="Times New Roman" w:cs="Times New Roman"/>
          <w:szCs w:val="24"/>
        </w:rPr>
        <w:t xml:space="preserve"> τύπος τι έχει κάνει. Όλοι γνωρίζουν τις διώξεις που ασκήθηκαν εις βάρος αθώων Ελλήνων πολιτών!</w:t>
      </w:r>
    </w:p>
    <w:p w14:paraId="74B8DE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τελειώσω λέγοντας ότι μου προκαλεί μεγάλη εντύπωση, και είναι πραγματικά αστείο, η Νέα Δημοκρατία να έχει εισηγητή τον Μάκη Βορίδη. Ο Μάκης Βορίδης, για όσου</w:t>
      </w:r>
      <w:r>
        <w:rPr>
          <w:rFonts w:eastAsia="Times New Roman" w:cs="Times New Roman"/>
          <w:szCs w:val="24"/>
        </w:rPr>
        <w:t xml:space="preserve">ς δεν θυμούνται ή δεν ξέρουν, είναι αυτός που ήταν άμεσα εμπλεκόμενος στο θέμα της </w:t>
      </w:r>
      <w:r>
        <w:rPr>
          <w:rFonts w:eastAsia="Times New Roman" w:cs="Times New Roman"/>
          <w:szCs w:val="24"/>
        </w:rPr>
        <w:t>υ</w:t>
      </w:r>
      <w:r>
        <w:rPr>
          <w:rFonts w:eastAsia="Times New Roman" w:cs="Times New Roman"/>
          <w:szCs w:val="24"/>
        </w:rPr>
        <w:t>γείας, υπήρξε στο Υπουργείο Υγείας. Οι πριν από αυτόν Υπουργοί κατηγορούνται. Οι μετέπειτα από αυτόν Υπουργοί κατηγορούνται. Στενοί του συνεργάτες, όπως ο κ. Αθανασάς και ο</w:t>
      </w:r>
      <w:r>
        <w:rPr>
          <w:rFonts w:eastAsia="Times New Roman" w:cs="Times New Roman"/>
          <w:szCs w:val="24"/>
        </w:rPr>
        <w:t xml:space="preserve"> κ. Καραθάνος αναφέρονται μέσα και θα κατηγορηθούν και αυτοί, γιατί εμπλέκονται σε παράνομες πράξεις, από ό,τι αναφέρουν οι προστατευόμενοι μάρτυρες τουλάχιστον, αλλά ο Βορίδης δεν υπάρχει!</w:t>
      </w:r>
    </w:p>
    <w:p w14:paraId="74B8DE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δεν υπάρχει, αλλά έρχεται σήμερα εδώ να ανέβει στο </w:t>
      </w:r>
      <w:r>
        <w:rPr>
          <w:rFonts w:eastAsia="Times New Roman" w:cs="Times New Roman"/>
          <w:szCs w:val="24"/>
        </w:rPr>
        <w:t>Βήμα της Βουλής και προσπαθεί να αθωώσει -δεν νομίζω, δεν πρέπει να το πολυθέλει- τους υπόλοιπους κατηγορούμενους, τουλάχιστον της Νέας Δημοκρατίας. Άρα ο Βορίδης ή είναι τέρας τιμιότητας και πολύ ηθικός άνθρωπος ή μιλάει πάρα πολύ καλά τα αγγλικά.</w:t>
      </w:r>
    </w:p>
    <w:p w14:paraId="74B8DEA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Χρυσής Αυγής)</w:t>
      </w:r>
    </w:p>
    <w:p w14:paraId="74B8DE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4B8DE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προχωρούμε με τον κ. Καραθανασόπουλο, εισηγητή του Κομμουνιστικού Κόμματος Ελλάδ</w:t>
      </w:r>
      <w:r>
        <w:rPr>
          <w:rFonts w:eastAsia="Times New Roman" w:cs="Times New Roman"/>
          <w:szCs w:val="24"/>
        </w:rPr>
        <w:t>α</w:t>
      </w:r>
      <w:r>
        <w:rPr>
          <w:rFonts w:eastAsia="Times New Roman" w:cs="Times New Roman"/>
          <w:szCs w:val="24"/>
        </w:rPr>
        <w:t>ς.</w:t>
      </w:r>
    </w:p>
    <w:p w14:paraId="74B8DE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Καραθανασόπουλε. Έχετε τον λόγο για δέκα λεπτά.</w:t>
      </w:r>
    </w:p>
    <w:p w14:paraId="74B8DE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w:t>
      </w:r>
      <w:r>
        <w:rPr>
          <w:rFonts w:eastAsia="Times New Roman" w:cs="Times New Roman"/>
          <w:b/>
          <w:szCs w:val="24"/>
        </w:rPr>
        <w:t>ΑΣΟΠΟΥΛΟΣ:</w:t>
      </w:r>
      <w:r>
        <w:rPr>
          <w:rFonts w:eastAsia="Times New Roman" w:cs="Times New Roman"/>
          <w:szCs w:val="24"/>
        </w:rPr>
        <w:t xml:space="preserve"> Ευχαριστώ, κύριε Πρόεδρε. </w:t>
      </w:r>
    </w:p>
    <w:p w14:paraId="74B8DE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έχουμε αυτή τη στιγμή; Έχουμε μια ενέργεια της Κυβέρνησης -αλλά και όχι μόνο, σ</w:t>
      </w:r>
      <w:r>
        <w:rPr>
          <w:rFonts w:eastAsia="Times New Roman" w:cs="Times New Roman"/>
          <w:szCs w:val="24"/>
        </w:rPr>
        <w:t>ε</w:t>
      </w:r>
      <w:r>
        <w:rPr>
          <w:rFonts w:eastAsia="Times New Roman" w:cs="Times New Roman"/>
          <w:szCs w:val="24"/>
        </w:rPr>
        <w:t xml:space="preserve"> αυτό συμβάλλουν και τα υπόλοιπα κόμματα της </w:t>
      </w:r>
      <w:r>
        <w:rPr>
          <w:rFonts w:eastAsia="Times New Roman" w:cs="Times New Roman"/>
          <w:szCs w:val="24"/>
        </w:rPr>
        <w:t>Α</w:t>
      </w:r>
      <w:r>
        <w:rPr>
          <w:rFonts w:eastAsia="Times New Roman" w:cs="Times New Roman"/>
          <w:szCs w:val="24"/>
        </w:rPr>
        <w:t>ντιπολίτευσης- με πολλαπλή στόχευση. Ποια είναι αυτή η πολλαπλή στόχευση; Βεβαίως το έργο</w:t>
      </w:r>
      <w:r>
        <w:rPr>
          <w:rFonts w:eastAsia="Times New Roman" w:cs="Times New Roman"/>
          <w:szCs w:val="24"/>
        </w:rPr>
        <w:t xml:space="preserve"> δεν το βλέπουμε για πρώτη φορά. Είχαμε και στο παρελθόν ανάλογες συζητήσεις και κορώνες στην Ολομέλεια ότι έρχεται η κάθαρση, ότι θα μπει τέλος στη διαπλοκή, ότι πρέπει να σπάσει ο ομφάλιος λώρος ανάμεσα στο πολιτικό σύστημα και στα οικονομικά συμφέροντα.</w:t>
      </w:r>
      <w:r>
        <w:rPr>
          <w:rFonts w:eastAsia="Times New Roman" w:cs="Times New Roman"/>
          <w:szCs w:val="24"/>
        </w:rPr>
        <w:t xml:space="preserve"> Πόσες φορές έχουν επαναληφθεί αυτές οι κουβέντες στον χώρο της Ολομέλειας; Είναι πάρα πολλές. Από τον Κοσκωτά και τα εξοπλιστικά, μέχρι το Βατοπέδι, για να αναφερθώ σε ορισμένα απλά και μόνο ζητήματα που είχαν απασχολήσει την Ολομέλεια.</w:t>
      </w:r>
    </w:p>
    <w:p w14:paraId="74B8DE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επιδιώκουν; Ποι</w:t>
      </w:r>
      <w:r>
        <w:rPr>
          <w:rFonts w:eastAsia="Times New Roman" w:cs="Times New Roman"/>
          <w:szCs w:val="24"/>
        </w:rPr>
        <w:t>ες είναι αυτές οι πολλαπλές στοχεύσεις; Πρώτον, είναι να συσκοτισθεί ο πραγματικός υπεύθυνος. Ποιος είναι ο πραγματικός υπεύθυνος; Δεν είναι τίποτα άλλο από την εμπορευματοποίηση των λαϊκών αναγκών, το κυνήγι του καπιταλιστικού κέρδους και ο αδυσώπητος αντ</w:t>
      </w:r>
      <w:r>
        <w:rPr>
          <w:rFonts w:eastAsia="Times New Roman" w:cs="Times New Roman"/>
          <w:szCs w:val="24"/>
        </w:rPr>
        <w:t>αγωνισμός ανάμεσα στους μονοπωλιακούς ομίλους, για να κατακτήσουν με όποια μέσα, με όλα τα «θεμιτά» και αθέμιτα μέσα, μεγαλύτερα κομμάτια της αγοράς.</w:t>
      </w:r>
    </w:p>
    <w:p w14:paraId="74B8DE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δεύτερη στόχευση είναι ο αποπροσανατολισμός από τις επικίνδυνες εξελίξεις που έχουμε αυτό το διάστημα στ</w:t>
      </w:r>
      <w:r>
        <w:rPr>
          <w:rFonts w:eastAsia="Times New Roman" w:cs="Times New Roman"/>
          <w:szCs w:val="24"/>
        </w:rPr>
        <w:t>α Βαλκάνια και στο Αιγαίο, αλλά και από την τέταρτη αξιολόγηση που δρομολογεί η Κυβέρνηση που θα κλιμακώσει περαιτέρω την αντιλαϊκή επίθεση.</w:t>
      </w:r>
    </w:p>
    <w:p w14:paraId="74B8DE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Τρίτον, αυτή η συζήτηση, αλλά και οι επιπτώσεις που θα έχει</w:t>
      </w:r>
      <w:r>
        <w:rPr>
          <w:rFonts w:eastAsia="Times New Roman" w:cs="Times New Roman"/>
          <w:szCs w:val="24"/>
        </w:rPr>
        <w:t>,</w:t>
      </w:r>
      <w:r>
        <w:rPr>
          <w:rFonts w:eastAsia="Times New Roman" w:cs="Times New Roman"/>
          <w:szCs w:val="24"/>
        </w:rPr>
        <w:t xml:space="preserve"> φιλοδοξεί να αποτελέσει ένα εργαλείο είτε για αλλαγή τ</w:t>
      </w:r>
      <w:r>
        <w:rPr>
          <w:rFonts w:eastAsia="Times New Roman" w:cs="Times New Roman"/>
          <w:szCs w:val="24"/>
        </w:rPr>
        <w:t xml:space="preserve">ων πολιτικών συσχετισμών είτε για τη διαμόρφωση ενός νέου πολιτικού προσωπικού. Το παράδειγμα της Ιταλίας με τα καθαρά χέρια είναι καθαρό. Και πού οδήγησε; Οδήγησε σε φαινόμενα τύπου Μπερλουσκόνι και όχι βεβαίως στην κάθαρση, στη διαφάνεια και στο σπάσιμο </w:t>
      </w:r>
      <w:r>
        <w:rPr>
          <w:rFonts w:eastAsia="Times New Roman" w:cs="Times New Roman"/>
          <w:szCs w:val="24"/>
        </w:rPr>
        <w:t>του ομφάλιου λώρου.</w:t>
      </w:r>
    </w:p>
    <w:p w14:paraId="74B8DE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Μέσα από αυτή τη διαδικασία θέλουν να εκφραστεί η ανελέητη διαπάλη ανάμεσα στο</w:t>
      </w:r>
      <w:r>
        <w:rPr>
          <w:rFonts w:eastAsia="Times New Roman" w:cs="Times New Roman"/>
          <w:szCs w:val="24"/>
        </w:rPr>
        <w:t>ν</w:t>
      </w:r>
      <w:r>
        <w:rPr>
          <w:rFonts w:eastAsia="Times New Roman" w:cs="Times New Roman"/>
          <w:szCs w:val="24"/>
        </w:rPr>
        <w:t xml:space="preserve"> ΣΥΡΙΖΑ από τη μια μεριά και στη Νέα Δημοκρατία από την άλλη, με λεία την κυβερνητική διαχείριση, τη διακυβέρνηση του τόπου και το δίπολο που θα παιχτεί. Από</w:t>
      </w:r>
      <w:r>
        <w:rPr>
          <w:rFonts w:eastAsia="Times New Roman" w:cs="Times New Roman"/>
          <w:szCs w:val="24"/>
        </w:rPr>
        <w:t xml:space="preserve"> τη μια μεριά είναι η διαπλοκή και το σκάνδαλο και από την άλλη μεριά είναι η σκευωρία. Το ακούσαμε από τους εκπροσώπους και των δύο κομμάτων που μίλησαν πριν.</w:t>
      </w:r>
    </w:p>
    <w:p w14:paraId="74B8DE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γίνεται αυτή η προσπάθεια. Γιατί, βεβαίως, στην πολιτική που εφαρμόζουν υπάρχει στρατηγική</w:t>
      </w:r>
      <w:r>
        <w:rPr>
          <w:rFonts w:eastAsia="Times New Roman" w:cs="Times New Roman"/>
          <w:szCs w:val="24"/>
        </w:rPr>
        <w:t xml:space="preserve"> σύγκλιση ανάμεσα στον ΣΥΡΙΖΑ και στη Νέα Δημοκρατία σε όλα τα ζητήματα των πολιτικών επιλογών. Ξεκινά κάτι η Νέα Δημοκρατία, το ολοκληρώνει ο ΣΥΡΙΖΑ, για να πάρει μετά τη σκυτάλη η Νέα Δημοκρατία να συνεχίσει από εκεί που το άφησε ο ΣΥΡΙΖΑ και να επαναλαμ</w:t>
      </w:r>
      <w:r>
        <w:rPr>
          <w:rFonts w:eastAsia="Times New Roman" w:cs="Times New Roman"/>
          <w:szCs w:val="24"/>
        </w:rPr>
        <w:t>βάνεται αυτό το έργο, με την αντιλαϊκή πολιτική να εφαρμόζεται μόνιμα στις πλάτες του λαού.</w:t>
      </w:r>
    </w:p>
    <w:p w14:paraId="74B8DE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λοιπόν, το λέμε καθαρά παρ’ όλες τις αυταπάτες. Ως Κομμουνιστικό Κόμμα Ελλάδ</w:t>
      </w:r>
      <w:r>
        <w:rPr>
          <w:rFonts w:eastAsia="Times New Roman" w:cs="Times New Roman"/>
          <w:szCs w:val="24"/>
        </w:rPr>
        <w:t>α</w:t>
      </w:r>
      <w:r>
        <w:rPr>
          <w:rFonts w:eastAsia="Times New Roman" w:cs="Times New Roman"/>
          <w:szCs w:val="24"/>
        </w:rPr>
        <w:t>ς, θα ψηφίσουμε «</w:t>
      </w:r>
      <w:r>
        <w:rPr>
          <w:rFonts w:eastAsia="Times New Roman" w:cs="Times New Roman"/>
          <w:szCs w:val="24"/>
        </w:rPr>
        <w:t>ναι</w:t>
      </w:r>
      <w:r>
        <w:rPr>
          <w:rFonts w:eastAsia="Times New Roman" w:cs="Times New Roman"/>
          <w:szCs w:val="24"/>
        </w:rPr>
        <w:t xml:space="preserve">» στην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πιτροπή. Θα προσπαθήσουμε να συμβάλουμ</w:t>
      </w:r>
      <w:r>
        <w:rPr>
          <w:rFonts w:eastAsia="Times New Roman" w:cs="Times New Roman"/>
          <w:szCs w:val="24"/>
        </w:rPr>
        <w:t>ε στη διερεύνηση μέχρι το</w:t>
      </w:r>
      <w:r>
        <w:rPr>
          <w:rFonts w:eastAsia="Times New Roman" w:cs="Times New Roman"/>
          <w:szCs w:val="24"/>
        </w:rPr>
        <w:t>υ</w:t>
      </w:r>
      <w:r>
        <w:rPr>
          <w:rFonts w:eastAsia="Times New Roman" w:cs="Times New Roman"/>
          <w:szCs w:val="24"/>
        </w:rPr>
        <w:t xml:space="preserve"> τέλους της υπόθεσης, χωρίς τα διάφορα δικονομικά τερτίπια τα οποία θέλετε να βάλετε. Θα συνεχίσουμε να αποκαλύπτουμε τις αιτίες τόσο των νόμιμων όσο και των παράνομων σκανδάλων. Είναι αιτίες σύμφυτες με τον ίδιο τον καπιταλιστικό</w:t>
      </w:r>
      <w:r>
        <w:rPr>
          <w:rFonts w:eastAsia="Times New Roman" w:cs="Times New Roman"/>
          <w:szCs w:val="24"/>
        </w:rPr>
        <w:t xml:space="preserve"> τρόπο παραγωγής, με τη διαπλοκή των μονοπωλίων με το αστικό κράτος, δηλαδή με το δικό τους κράτος.</w:t>
      </w:r>
    </w:p>
    <w:p w14:paraId="74B8DE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αντιπαλέψουμε τις αυταπάτες και τα διάφορα ιδεολογήματά σας -και της Κυβέρνησης και της Αντιπολίτευσης- για να μην αποτελέσουν άλλοθι οι εργασίες αυτής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πιτροπής, για το ξέπλυμα της αντιλαϊκής πολιτικής που εφάρμοσαν όλες οι κυβερνήσεις -και η σημερινή Κυβέρνηση- στον τομέα της υγείας.</w:t>
      </w:r>
    </w:p>
    <w:p w14:paraId="74B8DE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είναι τυχαίο ότι και η σημερινή περίπτωση </w:t>
      </w:r>
      <w:r>
        <w:rPr>
          <w:rFonts w:eastAsia="Times New Roman" w:cs="Times New Roman"/>
          <w:szCs w:val="24"/>
        </w:rPr>
        <w:t xml:space="preserve">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αξιοποιείται από τον ΣΥΡΙΖΑ, από την Κ</w:t>
      </w:r>
      <w:r>
        <w:rPr>
          <w:rFonts w:eastAsia="Times New Roman" w:cs="Times New Roman"/>
          <w:szCs w:val="24"/>
        </w:rPr>
        <w:t>υβέρνηση, στον ανταγωνισμό του με τη Νέα Δημοκρατία για να στηρίξει τον ισχυρισμό ότι τα διαφορά κρατικά ελλείμματα, η διόγκωση του δημόσιου χρέους είναι αποτέλεσμα απλώς και μόνο της διαφθοράς κάποιων προσώπων, ότι η κρίση είναι λόγω αυτής της διαφθοράς κ</w:t>
      </w:r>
      <w:r>
        <w:rPr>
          <w:rFonts w:eastAsia="Times New Roman" w:cs="Times New Roman"/>
          <w:szCs w:val="24"/>
        </w:rPr>
        <w:t>αι όχι κρίση του καπιταλιστικού συστήματος, ότι τα μέτρα και τα μνημόνια έγιναν λόγω της διαφθοράς και ότι, άμα σταματήσουμε τη διαφθορά, δεν θα υπάρχουν αντιλαϊκά μέτρα.</w:t>
      </w:r>
    </w:p>
    <w:p w14:paraId="74B8DE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θέλει να συσκοτίσει; Τον ίδιο τον χαρακτήρα του καπιταλιστικού συστήματος, τον ίδι</w:t>
      </w:r>
      <w:r>
        <w:rPr>
          <w:rFonts w:eastAsia="Times New Roman" w:cs="Times New Roman"/>
          <w:szCs w:val="24"/>
        </w:rPr>
        <w:t>ον τον χαρακτήρα των μέτρων που εφαρμόζει και η σημερινή Κυβέρνηση που δεν έχουν άλλο σκοπό παρά να θωρακίσουν την ανταγωνιστικότητα και την κερδοφορία των μονοπωλιακών ομίλων.</w:t>
      </w:r>
    </w:p>
    <w:p w14:paraId="74B8DE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όμως το μεγάλο, τεράστιο σκάνδαλο, κατά τη γνώμη του ΚΚΕ; Είναι από </w:t>
      </w:r>
      <w:r>
        <w:rPr>
          <w:rFonts w:eastAsia="Times New Roman" w:cs="Times New Roman"/>
          <w:szCs w:val="24"/>
        </w:rPr>
        <w:t xml:space="preserve">τη μια μεριά οι τεράστιες δυνατότητες που δίνονται σήμερα εξαιτίας της ανάπτυξης των παραγωγικών δυνάμεων της τεχνολογίας και της επιστήμης και από την άλλη μεριά είναι ο βαθμός ικανοποίησης των λαϊκών αναγκών. Αυτή η ψαλίδα συνεχώς διευρύνεται. Είναι από </w:t>
      </w:r>
      <w:r>
        <w:rPr>
          <w:rFonts w:eastAsia="Times New Roman" w:cs="Times New Roman"/>
          <w:szCs w:val="24"/>
        </w:rPr>
        <w:t>τη μια μεριά η τεράστια συσσώρευση του πλούτου σε όλο και λιγότερα χέρια κι από την άλλη οι συνθήκες διαβίωσης των λαϊκών στρωμάτων στη χώρα μας και παντού. Είναι δηλαδή το ίδιο το σύστημα που υπηρετείτε. Σ</w:t>
      </w:r>
      <w:r>
        <w:rPr>
          <w:rFonts w:eastAsia="Times New Roman" w:cs="Times New Roman"/>
          <w:szCs w:val="24"/>
        </w:rPr>
        <w:t>ε</w:t>
      </w:r>
      <w:r>
        <w:rPr>
          <w:rFonts w:eastAsia="Times New Roman" w:cs="Times New Roman"/>
          <w:szCs w:val="24"/>
        </w:rPr>
        <w:t xml:space="preserve"> αυτό ακριβώς το πλαίσιο αντικειμενικά πάντα οι μονοπωλιακοί όμιλοι, οι εταιρείες είναι πρόθυμες να διαφθείρουν, για να κατακτήσουν όλο και μεγαλύτερα μερίδια αγοράς.</w:t>
      </w:r>
    </w:p>
    <w:p w14:paraId="74B8DE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βάση του σκανδάλου, δηλαδή, είναι η εμπορευματοποίηση των λαϊκών αναγκών. Είναι η εμπορ</w:t>
      </w:r>
      <w:r>
        <w:rPr>
          <w:rFonts w:eastAsia="Times New Roman" w:cs="Times New Roman"/>
          <w:szCs w:val="24"/>
        </w:rPr>
        <w:t>ευματοποίηση της υγείας και του φαρμάκου. Είναι ο σφοδρός και ανελέητος ανταγωνισμός ανάμεσα στις πολυεθνικές για τα μερίδια της αγοράς και στον κλάδο του φαρμάκου.</w:t>
      </w:r>
    </w:p>
    <w:p w14:paraId="74B8DE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πρακτικές της «</w:t>
      </w:r>
      <w:r>
        <w:rPr>
          <w:rFonts w:eastAsia="Times New Roman" w:cs="Times New Roman"/>
          <w:szCs w:val="24"/>
          <w:lang w:val="en-US"/>
        </w:rPr>
        <w:t>NOVARTIS</w:t>
      </w:r>
      <w:r>
        <w:rPr>
          <w:rFonts w:eastAsia="Times New Roman" w:cs="Times New Roman"/>
          <w:szCs w:val="24"/>
        </w:rPr>
        <w:t xml:space="preserve">» είναι πρακτικές που χρησιμοποιούν όλες οι πολυεθνικές, όλες οι </w:t>
      </w:r>
      <w:r>
        <w:rPr>
          <w:rFonts w:eastAsia="Times New Roman" w:cs="Times New Roman"/>
          <w:szCs w:val="24"/>
        </w:rPr>
        <w:t>βιομηχανίες και στον χώρο του φαρμάκου. Όχι μόνο. Είναι πρακτικές που εφαρμόζονται στην Ελλάδα, εφαρμόζονται στην Ευρώπη, εφαρμόζονται συνολικά στον καπιταλιστικό κόσμο.</w:t>
      </w:r>
    </w:p>
    <w:p w14:paraId="74B8DE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όχι μόνο στο φάρμακο.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αντίστοιχος ανταγωνισμός ήταν. Τα εξοπλιστικ</w:t>
      </w:r>
      <w:r>
        <w:rPr>
          <w:rFonts w:eastAsia="Times New Roman" w:cs="Times New Roman"/>
          <w:szCs w:val="24"/>
        </w:rPr>
        <w:t>ά προγράμματα αντίστοιχο ανταγωνισμό εξέφραζαν. Το σκάνδαλο με τη «</w:t>
      </w:r>
      <w:r>
        <w:rPr>
          <w:rFonts w:eastAsia="Times New Roman" w:cs="Times New Roman"/>
          <w:szCs w:val="24"/>
          <w:lang w:val="en-US"/>
        </w:rPr>
        <w:t>VOLKSWAGEN</w:t>
      </w:r>
      <w:r>
        <w:rPr>
          <w:rFonts w:eastAsia="Times New Roman" w:cs="Times New Roman"/>
          <w:szCs w:val="24"/>
        </w:rPr>
        <w:t>» αντίστοιχα ζητήματα. Αποτελούν τον κανόνα και όχι την εξαίρεση ενός κόσμου ειρηνικού.</w:t>
      </w:r>
    </w:p>
    <w:p w14:paraId="74B8DE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Παρασκευόπουλε, δεν είστε εδώ. Ο καπιταλισμός δεν την «πάτησε» στη στροφή. Δεν του έφ</w:t>
      </w:r>
      <w:r>
        <w:rPr>
          <w:rFonts w:eastAsia="Times New Roman" w:cs="Times New Roman"/>
          <w:szCs w:val="24"/>
        </w:rPr>
        <w:t>υγε το τιμόνι και πετάχτηκε στα βράχια το 2000. Είναι ο ίδιος ο χαρακτήρας αυτού του συστήματος. Και όσο περισσότερο σαπίζει τόσο αυτά τα φαινόμενα θα μεγαλώνουν και θα γιγαντώνονται. Γιατί η αντικειμενική βάση της διαφθοράς δεν είναι τίποτα άλλο παρά τα π</w:t>
      </w:r>
      <w:r>
        <w:rPr>
          <w:rFonts w:eastAsia="Times New Roman" w:cs="Times New Roman"/>
          <w:szCs w:val="24"/>
        </w:rPr>
        <w:t>ολλαπλά κέντρα συμφερόντων. Είναι ο πόλεμος των πολυεθνικών.</w:t>
      </w:r>
    </w:p>
    <w:p w14:paraId="74B8DE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υπόθεση, για παράδειγμα, της «</w:t>
      </w:r>
      <w:r>
        <w:rPr>
          <w:rFonts w:eastAsia="Times New Roman" w:cs="Times New Roman"/>
          <w:szCs w:val="24"/>
          <w:lang w:val="en-US"/>
        </w:rPr>
        <w:t>NOVARTIS</w:t>
      </w:r>
      <w:r>
        <w:rPr>
          <w:rFonts w:eastAsia="Times New Roman" w:cs="Times New Roman"/>
          <w:szCs w:val="24"/>
        </w:rPr>
        <w:t>» αποτελεί ένα ακόμα επεισόδιο του επιχειρηματικού πολέμου ανάμεσα στις Ηνωμένες Πολιτείες και την Ευρωπαϊκή Ένωση. Η «</w:t>
      </w:r>
      <w:r>
        <w:rPr>
          <w:rFonts w:eastAsia="Times New Roman" w:cs="Times New Roman"/>
          <w:szCs w:val="24"/>
          <w:lang w:val="en-US"/>
        </w:rPr>
        <w:t>SIEMENS</w:t>
      </w:r>
      <w:r>
        <w:rPr>
          <w:rFonts w:eastAsia="Times New Roman" w:cs="Times New Roman"/>
          <w:szCs w:val="24"/>
        </w:rPr>
        <w:t>» τέτοιο επεισόδιο ήταν. Η «</w:t>
      </w:r>
      <w:r>
        <w:rPr>
          <w:rFonts w:eastAsia="Times New Roman" w:cs="Times New Roman"/>
          <w:szCs w:val="24"/>
          <w:lang w:val="en-US"/>
        </w:rPr>
        <w:t>V</w:t>
      </w:r>
      <w:r>
        <w:rPr>
          <w:rFonts w:eastAsia="Times New Roman" w:cs="Times New Roman"/>
          <w:szCs w:val="24"/>
          <w:lang w:val="en-US"/>
        </w:rPr>
        <w:t>OLKSWAGEN</w:t>
      </w:r>
      <w:r>
        <w:rPr>
          <w:rFonts w:eastAsia="Times New Roman" w:cs="Times New Roman"/>
          <w:szCs w:val="24"/>
        </w:rPr>
        <w:t>» τέτοιο επεισόδιο ήταν. Είναι εταιρείες που έχουν κατακτήσει μεγαλύτερα κομμάτια αγοράς από τις αμερικάνικες πολυεθνικές.</w:t>
      </w:r>
    </w:p>
    <w:p w14:paraId="74B8DE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η απάντηση της Ευρωπαϊκής Ένωσης ποια είναι; Τα τεράστια πρόστιμα που έχει επιβάλει σε πολυεθνικές εταιρ</w:t>
      </w:r>
      <w:r>
        <w:rPr>
          <w:rFonts w:eastAsia="Times New Roman" w:cs="Times New Roman"/>
          <w:szCs w:val="24"/>
        </w:rPr>
        <w:t>είες νέας τεχνολογίας των Ηνωμένων Πολιτειών, γιατί έχουν την πρωτοκαθεδρία σε σχέση με τις ευρωπαϊκές. Άρα, λοιπόν, έχει να κάνει με το ποιος θα κερδίσει μερίδιο της αγοράς.</w:t>
      </w:r>
    </w:p>
    <w:p w14:paraId="74B8DE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ο πόλεμος ανάμεσα στα πρότυπα φάρμακα και τα γενόσημα. Είναι ο πόλεμος </w:t>
      </w:r>
      <w:r>
        <w:rPr>
          <w:rFonts w:eastAsia="Times New Roman" w:cs="Times New Roman"/>
          <w:szCs w:val="24"/>
        </w:rPr>
        <w:t>ανάμεσα στην εγχώρια παραγωγή και τις εισαγωγές. Έτσι, λοιπόν, οι πολιτικές επιλογές σ</w:t>
      </w:r>
      <w:r>
        <w:rPr>
          <w:rFonts w:eastAsia="Times New Roman" w:cs="Times New Roman"/>
          <w:szCs w:val="24"/>
        </w:rPr>
        <w:t>ε</w:t>
      </w:r>
      <w:r>
        <w:rPr>
          <w:rFonts w:eastAsia="Times New Roman" w:cs="Times New Roman"/>
          <w:szCs w:val="24"/>
        </w:rPr>
        <w:t xml:space="preserve"> αυτό το περιβάλλον και οι επιπτώσεις αυτών των πολιτικών επιλογών έχουν σημαντικές επιπτώσεις σ</w:t>
      </w:r>
      <w:r>
        <w:rPr>
          <w:rFonts w:eastAsia="Times New Roman" w:cs="Times New Roman"/>
          <w:szCs w:val="24"/>
        </w:rPr>
        <w:t>ε</w:t>
      </w:r>
      <w:r>
        <w:rPr>
          <w:rFonts w:eastAsia="Times New Roman" w:cs="Times New Roman"/>
          <w:szCs w:val="24"/>
        </w:rPr>
        <w:t xml:space="preserve"> αυτόν τον πόλεμο συμφερόντων. Γιατί είναι κανόνας η διαπλοκή της πολιτι</w:t>
      </w:r>
      <w:r>
        <w:rPr>
          <w:rFonts w:eastAsia="Times New Roman" w:cs="Times New Roman"/>
          <w:szCs w:val="24"/>
        </w:rPr>
        <w:t>κής με την οικονομική εξουσία.</w:t>
      </w:r>
    </w:p>
    <w:p w14:paraId="74B8DE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Κάθε ενέργεια, για παράδειγμα, όταν ο Υπουργός υπογράφει κάτι ή όταν ένας μάρτυρας κατηγορεί, δυνητικά μπορεί να εξυπηρετεί τα συμφέροντα είτε της μιας είτε της άλλης πλευράς που αντιπαλεύουν. Τι αξιοπιστία, για παράδειγμα, μ</w:t>
      </w:r>
      <w:r>
        <w:rPr>
          <w:rFonts w:eastAsia="Times New Roman" w:cs="Times New Roman"/>
          <w:szCs w:val="24"/>
        </w:rPr>
        <w:t>πορεί να έχει ως μάρτυρας κατηγορίας κάποιος</w:t>
      </w:r>
      <w:r>
        <w:rPr>
          <w:rFonts w:eastAsia="Times New Roman" w:cs="Times New Roman"/>
          <w:szCs w:val="24"/>
        </w:rPr>
        <w:t>,</w:t>
      </w:r>
      <w:r>
        <w:rPr>
          <w:rFonts w:eastAsia="Times New Roman" w:cs="Times New Roman"/>
          <w:szCs w:val="24"/>
        </w:rPr>
        <w:t xml:space="preserve"> ο οποίος είναι ο διευθυντής εταιρείας που συνδέεται με βασικό όμιλο ανταγωνιστή της «</w:t>
      </w:r>
      <w:r>
        <w:rPr>
          <w:rFonts w:eastAsia="Times New Roman" w:cs="Times New Roman"/>
          <w:szCs w:val="24"/>
          <w:lang w:val="en-US"/>
        </w:rPr>
        <w:t>NOVARTIS</w:t>
      </w:r>
      <w:r>
        <w:rPr>
          <w:rFonts w:eastAsia="Times New Roman" w:cs="Times New Roman"/>
          <w:szCs w:val="24"/>
        </w:rPr>
        <w:t>» στις Ηνωμένες Πολιτείες και ο οποίος, επίσης, μπορεί να συναντιέται και με Υπουργούς και μετά το 2015;</w:t>
      </w:r>
    </w:p>
    <w:p w14:paraId="74B8DE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το λέμ</w:t>
      </w:r>
      <w:r>
        <w:rPr>
          <w:rFonts w:eastAsia="Times New Roman" w:cs="Times New Roman"/>
          <w:szCs w:val="24"/>
        </w:rPr>
        <w:t>ε καθαρά: Κανείς υπεράνω υποψίας. Όλοι πρέπει να ελεγχθούν. Όλοι οι Υπουργοί, γιατί βεβαίως ο ΕΟΦ και ο ΕΟΠΥΥ υπάρχουν και σήμερα.</w:t>
      </w:r>
    </w:p>
    <w:p w14:paraId="74B8DE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Ποια είναι η εικόνα; Η εικόνα δεν είναι άλλη παρά η μείωση των κρατικών δαπανών και της ασφαλιστικής δαπάνης στην υγεία και η</w:t>
      </w:r>
      <w:r>
        <w:rPr>
          <w:rFonts w:eastAsia="Times New Roman" w:cs="Times New Roman"/>
          <w:szCs w:val="24"/>
        </w:rPr>
        <w:t xml:space="preserve"> αύξηση της ιδιωτικής συμμετοχής.</w:t>
      </w:r>
    </w:p>
    <w:p w14:paraId="74B8DE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Ποια είναι τα αποτελέσματα αυτής της πολιτικής που εφαρμόζετε κι εσείς και οι προηγούμενες κυβερνήσεις; Είναι, κατ’ αρχάς, ότι η Ελλάδα, σύμφωνα με τα επίσημα στοιχεία, το 2009 είχε ως δημόσια δαπάνη για την υγεία 1% λιγότ</w:t>
      </w:r>
      <w:r>
        <w:rPr>
          <w:rFonts w:eastAsia="Times New Roman" w:cs="Times New Roman"/>
          <w:szCs w:val="24"/>
        </w:rPr>
        <w:t>ερο από τον μέσο όρο της Ευρωπαϊκής Ένωσης. Η δημόσια δαπάνη για την υγεία το 2009 στην Ευρωπαϊκή Ένωση ήταν 7,8% και στην Ελλάδα ήταν 6,8%. Τώρα στην Ευρωπαϊκή Ένωση παραμένει 7,8% και στην Ελλάδα έχει κατρακυλήσει στο 5%.</w:t>
      </w:r>
    </w:p>
    <w:p w14:paraId="74B8DEC1" w14:textId="77777777" w:rsidR="00D8133C" w:rsidRDefault="00A7505C">
      <w:pPr>
        <w:spacing w:line="600" w:lineRule="auto"/>
        <w:ind w:firstLine="720"/>
        <w:contextualSpacing/>
        <w:jc w:val="both"/>
        <w:rPr>
          <w:rFonts w:eastAsia="Times New Roman"/>
          <w:szCs w:val="24"/>
        </w:rPr>
      </w:pPr>
      <w:r>
        <w:rPr>
          <w:rFonts w:eastAsia="Times New Roman"/>
          <w:szCs w:val="24"/>
        </w:rPr>
        <w:t>Ποια είναι η εικόνα; Η εικόνα εί</w:t>
      </w:r>
      <w:r>
        <w:rPr>
          <w:rFonts w:eastAsia="Times New Roman"/>
          <w:szCs w:val="24"/>
        </w:rPr>
        <w:t>ναι ότι στην ιδιωτική χρηματοδότηση των δαπανών για την υγεία η Ελλάδα είναι η πέμπτη χώρα στον κόσμο. Πρώτες είναι οι Ηνωμένες Πολιτείες, μετά το Μεξικό, η Κορέα, η Χιλή και μετά έρχεται η Ελλάδα σε ιδιωτικές δαπάνες για την υγεία. Ποια είναι η εικόνα η μ</w:t>
      </w:r>
      <w:r>
        <w:rPr>
          <w:rFonts w:eastAsia="Times New Roman"/>
          <w:szCs w:val="24"/>
        </w:rPr>
        <w:t>εγάλη; Είναι ότι από το 2009 μέχρι το 2015 η ιδιωτική φαρμακευτική δαπάνη, με βάση τα επίσημα στοιχεία, αυξήθηκε από το 19,2% στο 33,7% και τώρα, το 2017, έχει φτάσει στα 44%. Να, λοιπόν, ποια είναι η μεγάλη εικόνα. Μετακυλίεται, λοιπόν, το βάρος από το κρ</w:t>
      </w:r>
      <w:r>
        <w:rPr>
          <w:rFonts w:eastAsia="Times New Roman"/>
          <w:szCs w:val="24"/>
        </w:rPr>
        <w:t>άτος και την κρατική χρηματοδότηση και τα ασφαλιστικά ταμεία στις ίδιες τις τσέπες του ασφαλισμένου.</w:t>
      </w:r>
    </w:p>
    <w:p w14:paraId="74B8DEC2" w14:textId="77777777" w:rsidR="00D8133C" w:rsidRDefault="00A7505C">
      <w:pPr>
        <w:spacing w:line="600" w:lineRule="auto"/>
        <w:ind w:firstLine="720"/>
        <w:contextualSpacing/>
        <w:jc w:val="both"/>
        <w:rPr>
          <w:rFonts w:eastAsia="Times New Roman"/>
          <w:szCs w:val="24"/>
        </w:rPr>
      </w:pPr>
      <w:r>
        <w:rPr>
          <w:rFonts w:eastAsia="Times New Roman"/>
          <w:szCs w:val="24"/>
        </w:rPr>
        <w:t>Άρα, λοιπόν, το σκάνδαλο είναι να μην μπορούν πλατιά λαϊκά στρώματα να έχουν πρόσβαση στην υγεία και στο φάρμακο και να υπάρχουν εμπόδια ανάλογα με τις οικ</w:t>
      </w:r>
      <w:r>
        <w:rPr>
          <w:rFonts w:eastAsia="Times New Roman"/>
          <w:szCs w:val="24"/>
        </w:rPr>
        <w:t>ονομικές τους δυνατότητες. Και αυτή την πολιτική την εφαρμόζετε και εσείς. Και προκαλείτε διπλά, όταν λέτε ότι μειώσατε τις δαπάνες στην υγεία, προκαλείτε δύο φορές περισσότερο, όταν εκθειάζετε την τρόικα γι’ αυτή την επιλογή.</w:t>
      </w:r>
    </w:p>
    <w:p w14:paraId="74B8DEC3" w14:textId="77777777" w:rsidR="00D8133C" w:rsidRDefault="00A7505C">
      <w:pPr>
        <w:spacing w:line="600" w:lineRule="auto"/>
        <w:ind w:firstLine="720"/>
        <w:contextualSpacing/>
        <w:jc w:val="both"/>
        <w:rPr>
          <w:rFonts w:eastAsia="Times New Roman"/>
          <w:szCs w:val="24"/>
        </w:rPr>
      </w:pPr>
      <w:r>
        <w:rPr>
          <w:rFonts w:eastAsia="Times New Roman"/>
          <w:szCs w:val="24"/>
        </w:rPr>
        <w:t>Η υποκρισία και της σημερινής</w:t>
      </w:r>
      <w:r>
        <w:rPr>
          <w:rFonts w:eastAsia="Times New Roman"/>
          <w:szCs w:val="24"/>
        </w:rPr>
        <w:t xml:space="preserve"> Κυβέρνησης είναι, όταν έχει παραδοθεί, όχι με ευθύνη μόνο της σημερινής αλλά και των προηγούμενων κυβερνήσεων, ο τομέας της φαρμακευτικής έρευνας, οι κλινικές έρευνες, αλλά και η εξέλιξη των γιατρών στις φαρμακευτικές εταιρείες, ενώ θα έπρεπε να γινόταν μ</w:t>
      </w:r>
      <w:r>
        <w:rPr>
          <w:rFonts w:eastAsia="Times New Roman"/>
          <w:szCs w:val="24"/>
        </w:rPr>
        <w:t xml:space="preserve">ε ευθύνη του </w:t>
      </w:r>
      <w:r>
        <w:rPr>
          <w:rFonts w:eastAsia="Times New Roman"/>
          <w:szCs w:val="24"/>
        </w:rPr>
        <w:t>δ</w:t>
      </w:r>
      <w:r>
        <w:rPr>
          <w:rFonts w:eastAsia="Times New Roman"/>
          <w:szCs w:val="24"/>
        </w:rPr>
        <w:t>ημοσίου.</w:t>
      </w:r>
    </w:p>
    <w:p w14:paraId="74B8DEC4" w14:textId="77777777" w:rsidR="00D8133C" w:rsidRDefault="00A7505C">
      <w:pPr>
        <w:spacing w:line="600" w:lineRule="auto"/>
        <w:ind w:firstLine="720"/>
        <w:contextualSpacing/>
        <w:jc w:val="both"/>
        <w:rPr>
          <w:rFonts w:eastAsia="Times New Roman"/>
          <w:szCs w:val="24"/>
        </w:rPr>
      </w:pPr>
      <w:r>
        <w:rPr>
          <w:rFonts w:eastAsia="Times New Roman"/>
          <w:szCs w:val="24"/>
        </w:rPr>
        <w:t>Ποιος για παράδειγμα, χρηματοδοτεί τις φαρμακευτικές έρευνες; Ποιος χρηματοδοτεί τις κλινικές μελέτες, κύριοι Υπουργοί; Τι περιέχει η εργαλειοθήκη του ΟΟΣΑ, η οποία θεωρεί ως αναπτυξιακό εργαλείο, ως αναπτυξιακό πυλώνα, τον αριθμό τω</w:t>
      </w:r>
      <w:r>
        <w:rPr>
          <w:rFonts w:eastAsia="Times New Roman"/>
          <w:szCs w:val="24"/>
        </w:rPr>
        <w:t>ν κλινικών μελετών, οι οποίες χρηματοδοτούνται ουσιαστικά αποκλειστικά από πολυεθνικές του φαρμάκου; Και εδώ δεν υπάρχει διαπλοκή και σύμφυση;</w:t>
      </w:r>
    </w:p>
    <w:p w14:paraId="74B8DEC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Έτσι, λοιπόν, προσπαθείτε να ξεπλύνετε το σάπιο καπιταλιστικό σύστημα. Διότι δεν φταίει </w:t>
      </w:r>
      <w:r>
        <w:rPr>
          <w:rFonts w:eastAsia="Times New Roman"/>
          <w:szCs w:val="24"/>
        </w:rPr>
        <w:t xml:space="preserve">ούτε </w:t>
      </w:r>
      <w:r>
        <w:rPr>
          <w:rFonts w:eastAsia="Times New Roman"/>
          <w:szCs w:val="24"/>
        </w:rPr>
        <w:t xml:space="preserve">για τα μνημόνια </w:t>
      </w:r>
      <w:r>
        <w:rPr>
          <w:rFonts w:eastAsia="Times New Roman"/>
          <w:szCs w:val="24"/>
        </w:rPr>
        <w:t>ούτε</w:t>
      </w:r>
      <w:r>
        <w:rPr>
          <w:rFonts w:eastAsia="Times New Roman"/>
          <w:szCs w:val="24"/>
        </w:rPr>
        <w:t xml:space="preserve"> για την κρίση</w:t>
      </w:r>
      <w:r>
        <w:rPr>
          <w:rFonts w:eastAsia="Times New Roman"/>
          <w:szCs w:val="24"/>
        </w:rPr>
        <w:t xml:space="preserve"> η κακοδιαχείριση, αλλά το ίδιο το σύστημα και αυτή είναι μια συνειδητή παραπλάνηση του λαού. Το κόλπο το έχετε στημένο στα μέτρα σας. Χρησιμοποιείτε διάφορα δικονομικά κόλπα, όπως η παραγραφή της απιστίας.</w:t>
      </w:r>
    </w:p>
    <w:p w14:paraId="74B8DEC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Εμείς το λέμε καθαρά ότι δεν πρέπει να υπάρξει καμμία τέτοιου είδους συζήτηση στην </w:t>
      </w:r>
      <w:r>
        <w:rPr>
          <w:rFonts w:eastAsia="Times New Roman"/>
          <w:szCs w:val="24"/>
        </w:rPr>
        <w:t>ε</w:t>
      </w:r>
      <w:r>
        <w:rPr>
          <w:rFonts w:eastAsia="Times New Roman"/>
          <w:szCs w:val="24"/>
        </w:rPr>
        <w:t>πιτροπή και πρέπει να τα εξετάσει όλα, ακόμα και την απιστία, η οποία αποτελεί και τον συνδετικό κρίκο για τη δωροδοκία, αλλά και για το ξέπλυμα μαύρου χρήματος. Άμα δεν έκ</w:t>
      </w:r>
      <w:r>
        <w:rPr>
          <w:rFonts w:eastAsia="Times New Roman"/>
          <w:szCs w:val="24"/>
        </w:rPr>
        <w:t xml:space="preserve">ανε απιστία, γιατί δωροδοκήθηκε κάποιος; Έτσι, λοιπόν, πρέπει να εξεταστεί, όπως υπάρχει υποκρισία και στο ζήτημα των προστατευόμενων μαρτύρων. Θεωρούμε ότι η </w:t>
      </w:r>
      <w:r>
        <w:rPr>
          <w:rFonts w:eastAsia="Times New Roman"/>
          <w:szCs w:val="24"/>
        </w:rPr>
        <w:t>ε</w:t>
      </w:r>
      <w:r>
        <w:rPr>
          <w:rFonts w:eastAsia="Times New Roman"/>
          <w:szCs w:val="24"/>
        </w:rPr>
        <w:t>πιτροπή πρέπει να έχει τη δυνατότητα να εξετάσει τους μάρτυρες που εμφανίζονται ως προστατευόμεν</w:t>
      </w:r>
      <w:r>
        <w:rPr>
          <w:rFonts w:eastAsia="Times New Roman"/>
          <w:szCs w:val="24"/>
        </w:rPr>
        <w:t>οι, καθαρά, ως φυσικά πρόσωπα.</w:t>
      </w:r>
    </w:p>
    <w:p w14:paraId="74B8DEC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Ξεκαθαρίζουμε εξαρχής ότι ως κόμμα είμαστε κάθετα αντίθετο με τον θεσμό των προστατευόμενων μαρτύρων, που θεσπίστηκε το 2001 με τις αντιδραστικές διατάξεις του </w:t>
      </w:r>
      <w:r>
        <w:rPr>
          <w:rFonts w:eastAsia="Times New Roman"/>
          <w:szCs w:val="24"/>
        </w:rPr>
        <w:t>«</w:t>
      </w:r>
      <w:r>
        <w:rPr>
          <w:rFonts w:eastAsia="Times New Roman"/>
          <w:szCs w:val="24"/>
        </w:rPr>
        <w:t>τρομονόμου</w:t>
      </w:r>
      <w:r>
        <w:rPr>
          <w:rFonts w:eastAsia="Times New Roman"/>
          <w:szCs w:val="24"/>
        </w:rPr>
        <w:t>»</w:t>
      </w:r>
      <w:r>
        <w:rPr>
          <w:rFonts w:eastAsia="Times New Roman"/>
          <w:szCs w:val="24"/>
        </w:rPr>
        <w:t xml:space="preserve"> και επεκτάθηκε το 2014 για τα ζητήματα διαφθοράς. Εί</w:t>
      </w:r>
      <w:r>
        <w:rPr>
          <w:rFonts w:eastAsia="Times New Roman"/>
          <w:szCs w:val="24"/>
        </w:rPr>
        <w:t>μαστε αντίθετοι, καθώς μια τέτοια πρακτική δίνει τη δυνατότητα για εξέταση μαρτύρων ανώνυμα, χωρίς τη φυσική παρουσία στο δικαστήριο, ανοίγοντας δρόμους για να φαλκιδευτούν τα δημοκρατικά δικαιώματα και οι λαϊκές ελευθερίες.</w:t>
      </w:r>
    </w:p>
    <w:p w14:paraId="74B8DEC8" w14:textId="77777777" w:rsidR="00D8133C" w:rsidRDefault="00A7505C">
      <w:pPr>
        <w:spacing w:line="600" w:lineRule="auto"/>
        <w:ind w:firstLine="720"/>
        <w:contextualSpacing/>
        <w:jc w:val="both"/>
        <w:rPr>
          <w:rFonts w:eastAsia="Times New Roman"/>
          <w:szCs w:val="24"/>
        </w:rPr>
      </w:pPr>
      <w:r>
        <w:rPr>
          <w:rFonts w:eastAsia="Times New Roman"/>
          <w:szCs w:val="24"/>
        </w:rPr>
        <w:t>Και εδώ βρίσκεται η τεράστια δι</w:t>
      </w:r>
      <w:r>
        <w:rPr>
          <w:rFonts w:eastAsia="Times New Roman"/>
          <w:szCs w:val="24"/>
        </w:rPr>
        <w:t>αφορά της δικής μας στάσης από τη στάση των υπολοίπων κομμάτων. Γιατί σήμερα ο εισηγητής του ΣΥΡΙΖΑ αναφέρθηκε σε αυτό το καθεστώς και ότι πρέπει να το εφαρμόσουμε, γιατί είναι νομικό καθεστώς.</w:t>
      </w:r>
    </w:p>
    <w:p w14:paraId="74B8DEC9" w14:textId="77777777" w:rsidR="00D8133C" w:rsidRDefault="00A7505C">
      <w:pPr>
        <w:spacing w:line="600" w:lineRule="auto"/>
        <w:ind w:firstLine="720"/>
        <w:contextualSpacing/>
        <w:jc w:val="both"/>
        <w:rPr>
          <w:rFonts w:eastAsia="Times New Roman"/>
          <w:szCs w:val="24"/>
        </w:rPr>
      </w:pPr>
      <w:r>
        <w:rPr>
          <w:rFonts w:eastAsia="Times New Roman"/>
          <w:szCs w:val="24"/>
        </w:rPr>
        <w:t>Τι λέγατε το 2001, κύριε εισηγητά; Ο ΣΥΡΙΖΑ –ως ΣΥΝΑΣΠΙΣΜΟΣ τό</w:t>
      </w:r>
      <w:r>
        <w:rPr>
          <w:rFonts w:eastAsia="Times New Roman"/>
          <w:szCs w:val="24"/>
        </w:rPr>
        <w:t>τε- αποχώρησε από τη Βουλή καταγγέλλοντας τον «τρομονόμο» και τους κουκουλοφόρους μάρτυρες, τότε, λέγατε. Καταθέτω την τοποθέτηση του κ. Κουβέλη στη συζήτηση του 2001.</w:t>
      </w:r>
    </w:p>
    <w:p w14:paraId="74B8DECA" w14:textId="77777777" w:rsidR="00D8133C" w:rsidRDefault="00A7505C">
      <w:pPr>
        <w:spacing w:line="600" w:lineRule="auto"/>
        <w:ind w:firstLine="720"/>
        <w:contextualSpacing/>
        <w:jc w:val="both"/>
        <w:rPr>
          <w:rFonts w:eastAsia="Times New Roman"/>
          <w:szCs w:val="24"/>
        </w:rPr>
      </w:pPr>
      <w:r>
        <w:rPr>
          <w:rFonts w:eastAsia="Times New Roman"/>
          <w:szCs w:val="24"/>
        </w:rPr>
        <w:t>(Στο σημείο αυτό ο Βουλευτής κ. Νικόλαος Καραθανασόπουλος καταθέτει για τα Πρακτικά τα π</w:t>
      </w:r>
      <w:r>
        <w:rPr>
          <w:rFonts w:eastAsia="Times New Roman"/>
          <w:szCs w:val="24"/>
        </w:rPr>
        <w:t>ροαναφερθέντα έγγραφα, τα οποία βρίσκονται στο αρχείο του Τμήματος Γραμματείας της Διεύθυνσης Στενογραφίας και Πρακτικών της Βουλής.)</w:t>
      </w:r>
    </w:p>
    <w:p w14:paraId="74B8DECB" w14:textId="77777777" w:rsidR="00D8133C" w:rsidRDefault="00A7505C">
      <w:pPr>
        <w:spacing w:line="600" w:lineRule="auto"/>
        <w:ind w:firstLine="720"/>
        <w:contextualSpacing/>
        <w:jc w:val="both"/>
        <w:rPr>
          <w:rFonts w:eastAsia="Times New Roman"/>
          <w:szCs w:val="24"/>
        </w:rPr>
      </w:pPr>
      <w:r>
        <w:rPr>
          <w:rFonts w:eastAsia="Times New Roman"/>
          <w:szCs w:val="24"/>
        </w:rPr>
        <w:t>Από αυτή την άποψη -και ολοκληρώνω κύριε Πρόεδρε κι ευχαριστώ για την ανοχή- εμείς ως ΚΚΕ θα πούμε «</w:t>
      </w:r>
      <w:r>
        <w:rPr>
          <w:rFonts w:eastAsia="Times New Roman"/>
          <w:szCs w:val="24"/>
        </w:rPr>
        <w:t>ναι</w:t>
      </w:r>
      <w:r>
        <w:rPr>
          <w:rFonts w:eastAsia="Times New Roman"/>
          <w:szCs w:val="24"/>
        </w:rPr>
        <w:t xml:space="preserve">», χωρίς να έχουμε </w:t>
      </w:r>
      <w:r>
        <w:rPr>
          <w:rFonts w:eastAsia="Times New Roman"/>
          <w:szCs w:val="24"/>
        </w:rPr>
        <w:t>αυταπάτες και θα προσπαθήσουμε να αποκαλύψουμε και να φτάσει η υπόθεση μέχρι τέλους και δεν θα παίξουμε στα δικά σας παιχνίδια.</w:t>
      </w:r>
    </w:p>
    <w:p w14:paraId="74B8DECC"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Καραθανασόπουλε.</w:t>
      </w:r>
    </w:p>
    <w:p w14:paraId="74B8DECD" w14:textId="77777777" w:rsidR="00D8133C" w:rsidRDefault="00A7505C">
      <w:pPr>
        <w:spacing w:line="600" w:lineRule="auto"/>
        <w:ind w:firstLine="720"/>
        <w:contextualSpacing/>
        <w:jc w:val="both"/>
        <w:rPr>
          <w:rFonts w:eastAsia="Times New Roman"/>
          <w:szCs w:val="24"/>
        </w:rPr>
      </w:pPr>
      <w:r>
        <w:rPr>
          <w:rFonts w:eastAsia="Times New Roman"/>
          <w:szCs w:val="24"/>
        </w:rPr>
        <w:t>Παρακαλώ τον κ. Μάριο Γεωργιάδη, εισηγητή της Ένωση</w:t>
      </w:r>
      <w:r>
        <w:rPr>
          <w:rFonts w:eastAsia="Times New Roman"/>
          <w:szCs w:val="24"/>
        </w:rPr>
        <w:t>ς Κεντρώων, να έρθει στο Βήμα για να πάρει τον λόγο.</w:t>
      </w:r>
    </w:p>
    <w:p w14:paraId="74B8DECE" w14:textId="77777777" w:rsidR="00D8133C" w:rsidRDefault="00A7505C">
      <w:pPr>
        <w:spacing w:line="600" w:lineRule="auto"/>
        <w:ind w:firstLine="720"/>
        <w:contextualSpacing/>
        <w:jc w:val="both"/>
        <w:rPr>
          <w:rFonts w:eastAsia="Times New Roman"/>
          <w:szCs w:val="24"/>
        </w:rPr>
      </w:pPr>
      <w:r>
        <w:rPr>
          <w:rFonts w:eastAsia="Times New Roman"/>
          <w:szCs w:val="24"/>
        </w:rPr>
        <w:t>Παρακαλώ, κύριε Γεωργιάδη, ως Αντιπρόεδρος να σεβαστείτε τον χρόνο των δέκα λεπτών.</w:t>
      </w:r>
    </w:p>
    <w:p w14:paraId="74B8DECF" w14:textId="77777777" w:rsidR="00D8133C" w:rsidRDefault="00A7505C">
      <w:pPr>
        <w:spacing w:line="600" w:lineRule="auto"/>
        <w:ind w:firstLine="720"/>
        <w:contextualSpacing/>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Ευχαριστώ πολύ, κύριε Πρόεδρε.</w:t>
      </w:r>
    </w:p>
    <w:p w14:paraId="74B8DED0" w14:textId="77777777" w:rsidR="00D8133C" w:rsidRDefault="00A7505C">
      <w:pPr>
        <w:spacing w:line="600" w:lineRule="auto"/>
        <w:ind w:firstLine="720"/>
        <w:contextualSpacing/>
        <w:jc w:val="both"/>
        <w:rPr>
          <w:rFonts w:eastAsia="Times New Roman"/>
          <w:szCs w:val="24"/>
        </w:rPr>
      </w:pPr>
      <w:r>
        <w:rPr>
          <w:rFonts w:eastAsia="Times New Roman"/>
          <w:szCs w:val="24"/>
        </w:rPr>
        <w:t>Θα προσπαθήσω να είμαι μέσα στο δεκάλεπτ</w:t>
      </w:r>
      <w:r>
        <w:rPr>
          <w:rFonts w:eastAsia="Times New Roman"/>
          <w:szCs w:val="24"/>
        </w:rPr>
        <w:t>ο, γιατί κάπου εκεί το έχω υπολογίσει κι εγώ με τη σειρά μου.</w:t>
      </w:r>
    </w:p>
    <w:p w14:paraId="74B8DED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Αγαπητοί συνάδελφοι Βουλευτές, όσα ακούστηκαν τις τελευταίες μέρες για την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φυσικά δεν έπεσαν σαν κεραυνός εν αιθρία, γιατί ούτε ένας Έλληνας αμφιβάλλει ότι επί δεκαετίες τώρα </w:t>
      </w:r>
      <w:r>
        <w:rPr>
          <w:rFonts w:eastAsia="Times New Roman"/>
          <w:szCs w:val="24"/>
        </w:rPr>
        <w:t>έχει καλοστηθεί ένα μεγάλο πάρτι στον χώρο της υγείας, ένα πάρτι διασπάθισης δημοσίου χρήματος, τα έξοδα του οποίου κάθε χρόνο φορτώνονται στις πλάτες των ασθενών και των Ελλήνων πολιτών.</w:t>
      </w:r>
    </w:p>
    <w:p w14:paraId="74B8DE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αυτό το πάρτι βέβαια ήταν όλοι παρόντες, εταιρείες που δραστηριοπ</w:t>
      </w:r>
      <w:r>
        <w:rPr>
          <w:rFonts w:eastAsia="Times New Roman" w:cs="Times New Roman"/>
          <w:szCs w:val="24"/>
        </w:rPr>
        <w:t>οιούνταν, χρησιμοποιώντας αθέμιτες πρακτικές, επίορκοι κρατικοί αξιωματούχοι, μέλη επιτροπών και σύμβουλοι και, δυστυχώς, πάρα πολύ γιατροί που συνταγογραφούσαν όχι με βάση τις θεραπευτικές ιδιότητες του κάθε φαρμάκου, αλλά με βάση το πρόγραμμα των ταξιδίω</w:t>
      </w:r>
      <w:r>
        <w:rPr>
          <w:rFonts w:eastAsia="Times New Roman" w:cs="Times New Roman"/>
          <w:szCs w:val="24"/>
        </w:rPr>
        <w:t>ν της εκάστοτε εταιρείας. Μην ξεχνάμε ότι το 2009 σημειώθηκε το μεγαλύτερο ετήσιο έλλειμμα στην ιστορία μας με 36 δισεκατομμύρια ευρώ.</w:t>
      </w:r>
    </w:p>
    <w:p w14:paraId="74B8DE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το δελτίο Τύπου της Ελληνικής Στατιστικής Αρχής.</w:t>
      </w:r>
    </w:p>
    <w:p w14:paraId="74B8DE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w:t>
      </w:r>
      <w:r>
        <w:rPr>
          <w:rFonts w:eastAsia="Times New Roman" w:cs="Times New Roman"/>
          <w:szCs w:val="24"/>
        </w:rPr>
        <w:t>δης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74B8DE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Υπάρχουν σαφείς διαχρονικές ενδείξεις ότι το σκάνδαλο «</w:t>
      </w:r>
      <w:r>
        <w:rPr>
          <w:rFonts w:eastAsia="Times New Roman" w:cs="Times New Roman"/>
          <w:szCs w:val="24"/>
          <w:lang w:val="en-US"/>
        </w:rPr>
        <w:t>NOVARTIS</w:t>
      </w:r>
      <w:r>
        <w:rPr>
          <w:rFonts w:eastAsia="Times New Roman" w:cs="Times New Roman"/>
          <w:szCs w:val="24"/>
        </w:rPr>
        <w:t>» και άλλες παρόμοιες πε</w:t>
      </w:r>
      <w:r>
        <w:rPr>
          <w:rFonts w:eastAsia="Times New Roman" w:cs="Times New Roman"/>
          <w:szCs w:val="24"/>
        </w:rPr>
        <w:t>ριπτώσεις είναι κρυμμένες σε κάποιο συρτάρι περιμένοντας την κατάλληλη στιγμή για να παρουσιαστούν στην κοινή γνώμη, όχι επειδή ξαφνικά ήρθε μια κυβέρνηση και επιθυμεί την εξυγίανση, όχι επειδή ξαφνικά σταμάτησαν οι μίζες και έγιναν όλοι τίμιοι, αλλά επειδ</w:t>
      </w:r>
      <w:r>
        <w:rPr>
          <w:rFonts w:eastAsia="Times New Roman" w:cs="Times New Roman"/>
          <w:szCs w:val="24"/>
        </w:rPr>
        <w:t xml:space="preserve">ή βολεύει τους μεν να </w:t>
      </w:r>
      <w:r>
        <w:rPr>
          <w:rFonts w:eastAsia="Times New Roman" w:cs="Times New Roman"/>
          <w:szCs w:val="24"/>
        </w:rPr>
        <w:t>κ</w:t>
      </w:r>
      <w:r>
        <w:rPr>
          <w:rFonts w:eastAsia="Times New Roman" w:cs="Times New Roman"/>
          <w:szCs w:val="24"/>
        </w:rPr>
        <w:t>τυπήσουν τους δε κατά τη συγκεκριμένη χρονική συγκυρία, σαν πάντα δηλαδή να έχει ο ένας τον άλλον στο χέρι. Σαν να υπάρχει δηλαδή ένα τεφτέρι εγκληματικών πράξεων που κρατούν ορισμένοι πολιτικοί αντίπαλοι και, αναλόγως με τις ενέργει</w:t>
      </w:r>
      <w:r>
        <w:rPr>
          <w:rFonts w:eastAsia="Times New Roman" w:cs="Times New Roman"/>
          <w:szCs w:val="24"/>
        </w:rPr>
        <w:t>ες του πολιτικού αντιπάλου τους, να την κρατούν σαν εγγύηση και σαν εξασφάλιση και, όταν έρθει η ώρα που τους συμφέρει, να τη βγάζουν στη δημοσιότητα ως σκάνδαλο.</w:t>
      </w:r>
    </w:p>
    <w:p w14:paraId="74B8DE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αν επιθυμείτε διαφάνεια, φτιάξτε ένα διαφανές σύστημα. Τόσο απλά</w:t>
      </w:r>
      <w:r>
        <w:rPr>
          <w:rFonts w:eastAsia="Times New Roman" w:cs="Times New Roman"/>
          <w:szCs w:val="24"/>
        </w:rPr>
        <w:t>. Μην αφήνετε ανοι</w:t>
      </w:r>
      <w:r>
        <w:rPr>
          <w:rFonts w:eastAsia="Times New Roman" w:cs="Times New Roman"/>
          <w:szCs w:val="24"/>
        </w:rPr>
        <w:t>κ</w:t>
      </w:r>
      <w:r>
        <w:rPr>
          <w:rFonts w:eastAsia="Times New Roman" w:cs="Times New Roman"/>
          <w:szCs w:val="24"/>
        </w:rPr>
        <w:t xml:space="preserve">τά παραθυράκια. Δεν γίνεται από τη μία να κόπτεστε για διαφάνεια και από την άλλη να διατηρείτε την πολυνομία, τα ρουσφέτια και το κομματικό κράτος, γιατί όλη αυτή η σκανδαλολογία καταλαβαίνετε ότι καταλήγει σε φιάσκο και μάλιστα μπορεί </w:t>
      </w:r>
      <w:r>
        <w:rPr>
          <w:rFonts w:eastAsia="Times New Roman" w:cs="Times New Roman"/>
          <w:szCs w:val="24"/>
        </w:rPr>
        <w:t>να σας γυρίσει και μπούμερανγκ.</w:t>
      </w:r>
    </w:p>
    <w:p w14:paraId="74B8DE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θα μπορούσε να σκεφτεί ένας απλός πολίτης, βλέποντας αυτό το ξαφνικό ενδιαφέρον μιας κυβέρνησης για διαφάνεια σε έναν συγκεκριμένο τομέα του κράτους; Πολύ απλά ότι η Κυβέρνηση έχει στο μυαλό της ορισμένους βραχυπρόθεσμους</w:t>
      </w:r>
      <w:r>
        <w:rPr>
          <w:rFonts w:eastAsia="Times New Roman" w:cs="Times New Roman"/>
          <w:szCs w:val="24"/>
        </w:rPr>
        <w:t xml:space="preserve"> στόχους.</w:t>
      </w:r>
    </w:p>
    <w:p w14:paraId="74B8DE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θα γίνω συγκεκριμένος:</w:t>
      </w:r>
    </w:p>
    <w:p w14:paraId="74B8DE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Να περιορίσει τη δημοσιότητα για τις συνομιλίες στο </w:t>
      </w:r>
      <w:r>
        <w:rPr>
          <w:rFonts w:eastAsia="Times New Roman" w:cs="Times New Roman"/>
          <w:szCs w:val="24"/>
        </w:rPr>
        <w:t>σ</w:t>
      </w:r>
      <w:r>
        <w:rPr>
          <w:rFonts w:eastAsia="Times New Roman" w:cs="Times New Roman"/>
          <w:szCs w:val="24"/>
        </w:rPr>
        <w:t xml:space="preserve">κοπιανό, έτσι ώστε, όταν έρθει η ώρα, ανενόχλητη, να κάνει αυτό που κανένας Έλληνας πολιτικός δεν κατάφερε να κάνει και δεν θα τολμούσε να κάνει: να παραδώσει στους </w:t>
      </w:r>
      <w:r>
        <w:rPr>
          <w:rFonts w:eastAsia="Times New Roman" w:cs="Times New Roman"/>
          <w:szCs w:val="24"/>
        </w:rPr>
        <w:t>Σκοπιανούς το όνομα της Μακεδονίας, την ιστορία της, τον πολιτισμό της με αντάλλαγμα, όπως σωστά γράφτηκε στον Τύπο, μια ταμπέλα και δύο δρόμους.</w:t>
      </w:r>
    </w:p>
    <w:p w14:paraId="74B8DE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είναι τυχαίο ότι ο κ. Τσίπρας εν μέσω αποκριών ντύθηκε Κόπερφιλντ και εν μια νυκτί, στις 4 του μηνός, εξαφ</w:t>
      </w:r>
      <w:r>
        <w:rPr>
          <w:rFonts w:eastAsia="Times New Roman" w:cs="Times New Roman"/>
          <w:szCs w:val="24"/>
        </w:rPr>
        <w:t>άνισε εκατοντάδες χιλιάδες πολίτες από το συλλαλητήριο και κανείς δεν μιλάει εδώ και τρεις εβδομάδες για την Μακεδονία.</w:t>
      </w:r>
    </w:p>
    <w:p w14:paraId="74B8DE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είναι επίκαιρο, ποιος μιλάει για τους Τούρκους; Βεβαίως να θεωρηθεί ήσσονος σημασίας στην επικαιρότητα το γκριζάρισμα της περι</w:t>
      </w:r>
      <w:r>
        <w:rPr>
          <w:rFonts w:eastAsia="Times New Roman" w:cs="Times New Roman"/>
          <w:szCs w:val="24"/>
        </w:rPr>
        <w:t>οχής στο Αιγαίο από τους Τούρκους, αλλά και οι εχθρικές τους ενέργειες που κλιμακώνονται επικίνδυνα την ί</w:t>
      </w:r>
      <w:r>
        <w:rPr>
          <w:rFonts w:eastAsia="Times New Roman" w:cs="Times New Roman"/>
          <w:szCs w:val="24"/>
        </w:rPr>
        <w:t>δ</w:t>
      </w:r>
      <w:r>
        <w:rPr>
          <w:rFonts w:eastAsia="Times New Roman" w:cs="Times New Roman"/>
          <w:szCs w:val="24"/>
        </w:rPr>
        <w:t>ια στιγμή που η ελληνική Κυβέρνηση σφυρίζει αδιάφορα τόσο για τις αθέμιτες τουρκικές πρακτικές στο Αιγαίο όσο και για τις παράνομες ενέργειες της Τουρ</w:t>
      </w:r>
      <w:r>
        <w:rPr>
          <w:rFonts w:eastAsia="Times New Roman" w:cs="Times New Roman"/>
          <w:szCs w:val="24"/>
        </w:rPr>
        <w:t>κίας στην Κύπρο.</w:t>
      </w:r>
    </w:p>
    <w:p w14:paraId="74B8DE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κυρίες και κύριοι, δυστυχώς, όχι μόνον δεν μπορεί να προστατεύσει την Κύπρο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παλαιότερου δόγματος, όχι μόνον δεν μπορεί να επηρεάσει έστω και ελάχιστα τα τεκταινόμενα στην ΑΟΖ της Μεγαλονήσου, αλ</w:t>
      </w:r>
      <w:r>
        <w:rPr>
          <w:rFonts w:eastAsia="Times New Roman" w:cs="Times New Roman"/>
          <w:szCs w:val="24"/>
        </w:rPr>
        <w:t>λά αδυνατεί να κάνει οτιδήποτε ακόμη και μπροστά στην αυλή της. Αναφέρομαι στα Ίμια.</w:t>
      </w:r>
    </w:p>
    <w:p w14:paraId="74B8DE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Τρίτον, να ξεφύγει επικοινωνιακά από τον σάλο που αναμένεται να προκληθεί από τις αποφάσεις που η ίδια ήδη έχει λάβει. Μιλάω συγκεκριμένα για πλειστηριασμούς κατοικιών και</w:t>
      </w:r>
      <w:r>
        <w:rPr>
          <w:rFonts w:eastAsia="Times New Roman" w:cs="Times New Roman"/>
          <w:szCs w:val="24"/>
        </w:rPr>
        <w:t xml:space="preserve"> την περαιτέρω μείωση του αφορολογήτου.</w:t>
      </w:r>
    </w:p>
    <w:p w14:paraId="74B8DE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Στον αποπροσανατολισμό είσαστε μέντορες, είσαστε μάγοι που βγάζετε άσσους από τα μανίκια.</w:t>
      </w:r>
    </w:p>
    <w:p w14:paraId="74B8DE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Χωρίς να θέλω να βάλω, βέβαια, στη ζυγαριά και τις εγκληματικές ενέργειες, οφείλω να υπενθυμίσω στην Κυβέρνηση, κυρίες και κύρ</w:t>
      </w:r>
      <w:r>
        <w:rPr>
          <w:rFonts w:eastAsia="Times New Roman" w:cs="Times New Roman"/>
          <w:szCs w:val="24"/>
        </w:rPr>
        <w:t>ιοι, ότι επί των ημερών σας έχει διαπραχθεί πολλαπλάσιο μεγαλύτερο σκάνδαλο από τη «</w:t>
      </w:r>
      <w:r>
        <w:rPr>
          <w:rFonts w:eastAsia="Times New Roman" w:cs="Times New Roman"/>
          <w:szCs w:val="24"/>
          <w:lang w:val="en-US"/>
        </w:rPr>
        <w:t>NOVARTIS</w:t>
      </w:r>
      <w:r>
        <w:rPr>
          <w:rFonts w:eastAsia="Times New Roman" w:cs="Times New Roman"/>
          <w:szCs w:val="24"/>
        </w:rPr>
        <w:t>», γιατί ισχυριστήκατε ότι το σκάνδαλο «</w:t>
      </w:r>
      <w:r>
        <w:rPr>
          <w:rFonts w:eastAsia="Times New Roman" w:cs="Times New Roman"/>
          <w:szCs w:val="24"/>
          <w:lang w:val="en-US"/>
        </w:rPr>
        <w:t>NOVARTIS</w:t>
      </w:r>
      <w:r>
        <w:rPr>
          <w:rFonts w:eastAsia="Times New Roman" w:cs="Times New Roman"/>
          <w:szCs w:val="24"/>
        </w:rPr>
        <w:t xml:space="preserve">» είναι το μεγαλύτερο από σύστασης του ελληνικού κράτους. Να σας υπενθυμίσω, κυρίες και κύριοι, για το </w:t>
      </w:r>
      <w:r>
        <w:rPr>
          <w:rFonts w:eastAsia="Times New Roman" w:cs="Times New Roman"/>
          <w:szCs w:val="24"/>
        </w:rPr>
        <w:t>«</w:t>
      </w:r>
      <w:r>
        <w:rPr>
          <w:rFonts w:eastAsia="Times New Roman" w:cs="Times New Roman"/>
          <w:szCs w:val="24"/>
        </w:rPr>
        <w:t>σκάνδαλο Βαρ</w:t>
      </w:r>
      <w:r>
        <w:rPr>
          <w:rFonts w:eastAsia="Times New Roman" w:cs="Times New Roman"/>
          <w:szCs w:val="24"/>
        </w:rPr>
        <w:t>ουφάκη</w:t>
      </w:r>
      <w:r>
        <w:rPr>
          <w:rFonts w:eastAsia="Times New Roman" w:cs="Times New Roman"/>
          <w:szCs w:val="24"/>
        </w:rPr>
        <w:t>»</w:t>
      </w:r>
      <w:r>
        <w:rPr>
          <w:rFonts w:eastAsia="Times New Roman" w:cs="Times New Roman"/>
          <w:szCs w:val="24"/>
        </w:rPr>
        <w:t xml:space="preserve"> το πρώτο εξάμηνο του 2015, που δεν το λέω μόνον εγώ, αλλά μέχρι και ο Τόμας Βίζερ βγήκε τελευταία και κατέθεσε ότι έχει στοιχ</w:t>
      </w:r>
      <w:r>
        <w:rPr>
          <w:rFonts w:eastAsia="Times New Roman" w:cs="Times New Roman"/>
          <w:szCs w:val="24"/>
        </w:rPr>
        <w:t>ί</w:t>
      </w:r>
      <w:r>
        <w:rPr>
          <w:rFonts w:eastAsia="Times New Roman" w:cs="Times New Roman"/>
          <w:szCs w:val="24"/>
        </w:rPr>
        <w:t>σει κοντά στα 200 δισεκατομμύρια ευρώ. Καταθέτω στα Πρακτικά σχετικό δημοσίευμα.</w:t>
      </w:r>
    </w:p>
    <w:p w14:paraId="74B8DEE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Θ΄ Αντιπρόεδρος της Βο</w:t>
      </w:r>
      <w:r>
        <w:rPr>
          <w:rFonts w:eastAsia="Times New Roman" w:cs="Times New Roman"/>
          <w:szCs w:val="24"/>
        </w:rPr>
        <w:t>υλής κ. Μάριος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74B8DEE1" w14:textId="77777777" w:rsidR="00D8133C" w:rsidRDefault="00A7505C">
      <w:pPr>
        <w:spacing w:line="600" w:lineRule="auto"/>
        <w:ind w:firstLine="720"/>
        <w:contextualSpacing/>
        <w:jc w:val="center"/>
        <w:rPr>
          <w:rFonts w:eastAsia="Times New Roman"/>
          <w:szCs w:val="24"/>
        </w:rPr>
      </w:pPr>
      <w:r>
        <w:rPr>
          <w:rFonts w:eastAsia="Times New Roman" w:cs="Times New Roman"/>
          <w:szCs w:val="24"/>
        </w:rPr>
        <w:t>(Θόρυβος στην Αίθουσα)</w:t>
      </w:r>
    </w:p>
    <w:p w14:paraId="74B8DEE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Δεν σας αρέσει να τα ακούτε. Θέλετε να λέμε </w:t>
      </w:r>
      <w:r>
        <w:rPr>
          <w:rFonts w:eastAsia="Times New Roman"/>
          <w:szCs w:val="24"/>
        </w:rPr>
        <w:t>μόνο για άλλους. Τα δικά σας να μην τα πούμε. Θα έρθει η ώρα σας, μην ανησυχείτε! Λογικό είναι αυτή τη στιγμή να φωνάζετε.</w:t>
      </w:r>
    </w:p>
    <w:p w14:paraId="74B8DEE3" w14:textId="77777777" w:rsidR="00D8133C" w:rsidRDefault="00A7505C">
      <w:pPr>
        <w:spacing w:line="600" w:lineRule="auto"/>
        <w:ind w:firstLine="720"/>
        <w:contextualSpacing/>
        <w:jc w:val="both"/>
        <w:rPr>
          <w:rFonts w:eastAsia="Times New Roman"/>
          <w:szCs w:val="24"/>
        </w:rPr>
      </w:pPr>
      <w:r>
        <w:rPr>
          <w:rFonts w:eastAsia="Times New Roman"/>
          <w:szCs w:val="24"/>
        </w:rPr>
        <w:t>Ο Βαρουφάκης μ</w:t>
      </w:r>
      <w:r>
        <w:rPr>
          <w:rFonts w:eastAsia="Times New Roman"/>
          <w:szCs w:val="24"/>
        </w:rPr>
        <w:t>ά</w:t>
      </w:r>
      <w:r>
        <w:rPr>
          <w:rFonts w:eastAsia="Times New Roman"/>
          <w:szCs w:val="24"/>
        </w:rPr>
        <w:t>ς κόστισε, κυρίες και κύριοι, όσο όλα τα μνημόνια μαζί και αυτή είναι η μόνη αλήθεια. Και αν το ποσό των 200 δισεκατομ</w:t>
      </w:r>
      <w:r>
        <w:rPr>
          <w:rFonts w:eastAsia="Times New Roman"/>
          <w:szCs w:val="24"/>
        </w:rPr>
        <w:t xml:space="preserve">μυρίων σας φαντάζει υπερβολικό, να σας υπενθυμίσω ότι Βουλευτής της </w:t>
      </w:r>
      <w:r>
        <w:rPr>
          <w:rFonts w:eastAsia="Times New Roman"/>
          <w:szCs w:val="24"/>
        </w:rPr>
        <w:t>σ</w:t>
      </w:r>
      <w:r>
        <w:rPr>
          <w:rFonts w:eastAsia="Times New Roman"/>
          <w:szCs w:val="24"/>
        </w:rPr>
        <w:t>υγκυβέρνησης σε πρόσφατη συνέντευξή του ανέφερε ότι πήγε με συμβούλους από το Υπουργείο Οικονομικών και κατέληξε ότι το κόστος τελικά από την περίοδο Βαρουφάκη δεν ήταν τόσα, ήταν κοντά σ</w:t>
      </w:r>
      <w:r>
        <w:rPr>
          <w:rFonts w:eastAsia="Times New Roman"/>
          <w:szCs w:val="24"/>
        </w:rPr>
        <w:t>τα 35 δισεκατομμύρια ευρώ. Καταθέτω σχετικό δημοσίευμα.</w:t>
      </w:r>
    </w:p>
    <w:p w14:paraId="74B8DE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74B8DE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πολλά τα λεφτά, κυρίες και κύριοι. Είτε είναι 35 είτε είναι 200, είναι πάρα πολλά τα λεφτά και δεν θα τα πληρώσετε εσείς ούτε η Κουμουνδούρου, ο ελληνικός λαός θα τα πληρώσει με φόρους, με μειώσεις συντάξεων, μειώσεις ε</w:t>
      </w:r>
      <w:r>
        <w:rPr>
          <w:rFonts w:eastAsia="Times New Roman" w:cs="Times New Roman"/>
          <w:szCs w:val="24"/>
        </w:rPr>
        <w:t>πιδομάτων, μειώσεις μισθών.</w:t>
      </w:r>
    </w:p>
    <w:p w14:paraId="74B8DE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επανέλθω, βέβαια και στα σημερινά φυσικά και πρέπει να δείξουμε τη δέουσα προσοχή στην πρόταση της Πλειοψηφίας για σύσταση Ειδικής Κοινοβουλευτικής Επιτροπής, αλλά πάσχει σε τόσα σημεία που η οποιαδήποτε σοβαροφάνεια </w:t>
      </w: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εξαφανίζεται.</w:t>
      </w:r>
    </w:p>
    <w:p w14:paraId="74B8DE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οι κατηγορίες δείχνουν να μην είναι και τόσο τεκμηριωμένες. Μάρτυρες, για παράδειγμα, επιδίδονται σε εκτίμηση μίζας κατά προσέγγιση αναλόγως του ύψους της παραγγελίας, υποθέτοντας ότι το εμπλεκόμενο πολιτικό πρόσωπο </w:t>
      </w:r>
      <w:r>
        <w:rPr>
          <w:rFonts w:eastAsia="Times New Roman" w:cs="Times New Roman"/>
          <w:szCs w:val="24"/>
        </w:rPr>
        <w:t>πήρε μίζα.</w:t>
      </w:r>
    </w:p>
    <w:p w14:paraId="74B8DEE8"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 xml:space="preserve">Συγκεκριμένα, σύμφωνα με τον μάρτυρα με κωδικό όνομα </w:t>
      </w:r>
      <w:r>
        <w:rPr>
          <w:rFonts w:eastAsia="Times New Roman" w:cs="Times New Roman"/>
          <w:szCs w:val="24"/>
        </w:rPr>
        <w:t>«</w:t>
      </w:r>
      <w:r>
        <w:rPr>
          <w:rFonts w:eastAsia="Times New Roman" w:cs="Times New Roman"/>
          <w:szCs w:val="24"/>
        </w:rPr>
        <w:t>Μάξιμος Σαράφης</w:t>
      </w:r>
      <w:r>
        <w:rPr>
          <w:rFonts w:eastAsia="Times New Roman" w:cs="Times New Roman"/>
          <w:szCs w:val="24"/>
        </w:rPr>
        <w:t>»</w:t>
      </w:r>
      <w:r>
        <w:rPr>
          <w:rFonts w:eastAsia="Times New Roman" w:cs="Times New Roman"/>
          <w:szCs w:val="24"/>
        </w:rPr>
        <w:t xml:space="preserve"> ο Υπουργός Υγείας Αβραμόπουλος είναι απίθανο να έλαβε ως δώρο ποσό κάτω των 200.000 ευρώ.</w:t>
      </w:r>
      <w:r>
        <w:rPr>
          <w:rFonts w:eastAsia="Times New Roman"/>
          <w:szCs w:val="24"/>
        </w:rPr>
        <w:t xml:space="preserve"> Καταθέτω σχετικό δημοσίευμα με τα παραπάνω.</w:t>
      </w:r>
    </w:p>
    <w:p w14:paraId="74B8DE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Μάριος Γ</w:t>
      </w:r>
      <w:r>
        <w:rPr>
          <w:rFonts w:eastAsia="Times New Roman" w:cs="Times New Roman"/>
          <w:szCs w:val="24"/>
        </w:rPr>
        <w:t xml:space="preserve">εωργιάδης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B8DE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Τέτοιες εκφράσεις και πρακτικές αποτελούν ξεπεσμό της κοινής λογικής, κυρίες και κύ</w:t>
      </w:r>
      <w:r>
        <w:rPr>
          <w:rFonts w:eastAsia="Times New Roman" w:cs="Times New Roman"/>
          <w:szCs w:val="24"/>
        </w:rPr>
        <w:t>ριοι, αλλά και των δημοκρατικών θεσμών. Ή θα δεθεί περισσότερο το κατηγορητήριο με επιστημονικό και τεκμηριωμένο τρόπο ή θα παραδεχτούμε ότι πρόκειται καθαρά για πολιτικά παιχνίδια στις πλάτες της κοινής γνώμης.</w:t>
      </w:r>
    </w:p>
    <w:p w14:paraId="74B8DE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προσπαθεί να συνδέσει τις ασύνδετε</w:t>
      </w:r>
      <w:r>
        <w:rPr>
          <w:rFonts w:eastAsia="Times New Roman" w:cs="Times New Roman"/>
          <w:szCs w:val="24"/>
        </w:rPr>
        <w:t>ς και ατάκτως ερριμμένες καταθέσεις ή -καλύτερα να το θέσω- διηγήσεις και να εμπλουτίσει με επιχειρήματα αιτιολογικής έκθεσης και νομικής τεκμηρίωσης τα λεγόμενα των μαρτύρων, τα οποία αντικειμενικά είναι κατώτατου επιπέδου και μόνο σε καφενειακού τύπου συ</w:t>
      </w:r>
      <w:r>
        <w:rPr>
          <w:rFonts w:eastAsia="Times New Roman" w:cs="Times New Roman"/>
          <w:szCs w:val="24"/>
        </w:rPr>
        <w:t>ζητήσεις μπορούν να ακούγονται. Τρανή απόδειξη του ότι και οι ίδιοι οι συντάκτες της πρότασης έχουν αντιληφθεί ότι η σοβαρότητα των καταθέσεων είναι ανύπαρκτη είναι ότι δεν τόλμησαν να αναπαράγουν καμ</w:t>
      </w:r>
      <w:r>
        <w:rPr>
          <w:rFonts w:eastAsia="Times New Roman" w:cs="Times New Roman"/>
          <w:szCs w:val="24"/>
        </w:rPr>
        <w:t>μ</w:t>
      </w:r>
      <w:r>
        <w:rPr>
          <w:rFonts w:eastAsia="Times New Roman" w:cs="Times New Roman"/>
          <w:szCs w:val="24"/>
        </w:rPr>
        <w:t>ία κατάθεση στην αυθεντική της μορφή, αλλά είτε τις περ</w:t>
      </w:r>
      <w:r>
        <w:rPr>
          <w:rFonts w:eastAsia="Times New Roman" w:cs="Times New Roman"/>
          <w:szCs w:val="24"/>
        </w:rPr>
        <w:t>ιγράφουν είτε τις παραμελούν.</w:t>
      </w:r>
    </w:p>
    <w:p w14:paraId="74B8DE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Τρίτον, δεν είναι δυνατόν να υπάρχει μάρτυρας που γνωρίζει τα εσώψυχα Πρωθυπουργού και να γνωματεύει για το εάν ήταν ή όχι ενήμερος για κάποιο θέμα.</w:t>
      </w:r>
    </w:p>
    <w:p w14:paraId="74B8DE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στην Ένωση Κεντρώων ανησυχούμε πάρα πολύ για τον</w:t>
      </w:r>
      <w:r>
        <w:rPr>
          <w:rFonts w:eastAsia="Times New Roman" w:cs="Times New Roman"/>
          <w:szCs w:val="24"/>
        </w:rPr>
        <w:t xml:space="preserve"> ευτελισμό θεσμών και πολιτικής ζωής. Από τη μια, επιθυμούμε φως σε οποιοδήποτε σκάνδαλο, από την άλλη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γνωρίζουμε πολύ καλά ότι η δικαιοσύνη πρέπει να είναι τυφλή και να λειτουργεί πάντα αποτελεσματικά υπό οποιαδήποτε κυβέρνηση.</w:t>
      </w:r>
    </w:p>
    <w:p w14:paraId="74B8DE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ο θεσμός της δικα</w:t>
      </w:r>
      <w:r>
        <w:rPr>
          <w:rFonts w:eastAsia="Times New Roman" w:cs="Times New Roman"/>
          <w:szCs w:val="24"/>
        </w:rPr>
        <w:t>ιοσύνης ξεφύγει και γίνει εργαλείο στα χέρια των πολιτικών, τότε η χώρα μας γίνεται αυτομάτως καθεστωτική, η δημοκρατία και η ελευθερία των πολιτών σμπαραλιάζεται μια και καλή. Εάν το έγκλημα έχει διαπραχθεί, πρέπει να επιδιώκουμε τη διαλεύκανση του ζητήμα</w:t>
      </w:r>
      <w:r>
        <w:rPr>
          <w:rFonts w:eastAsia="Times New Roman" w:cs="Times New Roman"/>
          <w:szCs w:val="24"/>
        </w:rPr>
        <w:t>τος και την παραδειγματική τιμωρία όσων εις βάρος των Ελλήνων πολιτών ζημίωσαν το κράτος.</w:t>
      </w:r>
    </w:p>
    <w:p w14:paraId="74B8DE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Ολοκληρώνω με δύο φράσεις. Είμαστε υπέρ του να έρθουν όλα στα φως, αλλά με σωστό τρόπο και όχι για επικοινωνιακούς λόγους. Θεωρούμε απαράδεκτη αυτή την πρακτική με τι</w:t>
      </w:r>
      <w:r>
        <w:rPr>
          <w:rFonts w:eastAsia="Times New Roman" w:cs="Times New Roman"/>
          <w:szCs w:val="24"/>
        </w:rPr>
        <w:t xml:space="preserve">ς δέκα κάλπες και το μόνο ερώτημα που θα έπρεπε να συζητάμε σήμερα είναι για το εάν ή όχι θα συσταθεί η εν λόγω </w:t>
      </w:r>
      <w:r>
        <w:rPr>
          <w:rFonts w:eastAsia="Times New Roman" w:cs="Times New Roman"/>
          <w:szCs w:val="24"/>
        </w:rPr>
        <w:t>ε</w:t>
      </w:r>
      <w:r>
        <w:rPr>
          <w:rFonts w:eastAsia="Times New Roman" w:cs="Times New Roman"/>
          <w:szCs w:val="24"/>
        </w:rPr>
        <w:t>πιτροπή.</w:t>
      </w:r>
    </w:p>
    <w:p w14:paraId="74B8DE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τους παραπάνω λόγους που ανέφερα, αλλά κυρίως επειδή θεωρούμε </w:t>
      </w:r>
      <w:r>
        <w:rPr>
          <w:rFonts w:eastAsia="Times New Roman" w:cs="Times New Roman"/>
          <w:szCs w:val="24"/>
        </w:rPr>
        <w:t xml:space="preserve">μετέωρο </w:t>
      </w:r>
      <w:r>
        <w:rPr>
          <w:rFonts w:eastAsia="Times New Roman" w:cs="Times New Roman"/>
          <w:szCs w:val="24"/>
        </w:rPr>
        <w:t>και αόριστο το κατηγορητήριο, είμαστε πάρα πολύ επιφυλ</w:t>
      </w:r>
      <w:r>
        <w:rPr>
          <w:rFonts w:eastAsia="Times New Roman" w:cs="Times New Roman"/>
          <w:szCs w:val="24"/>
        </w:rPr>
        <w:t>ακτικοί για τη στάση που θα ακολουθήσουμε στο τέλος της ημέρας.</w:t>
      </w:r>
    </w:p>
    <w:p w14:paraId="74B8DE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4B8DEF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4B8DEF3" w14:textId="77777777" w:rsidR="00D8133C" w:rsidRDefault="00A7505C">
      <w:pPr>
        <w:spacing w:line="600" w:lineRule="auto"/>
        <w:ind w:firstLine="720"/>
        <w:contextualSpacing/>
        <w:jc w:val="both"/>
        <w:rPr>
          <w:rFonts w:eastAsia="Times New Roman" w:cs="Times New Roman"/>
          <w:szCs w:val="24"/>
        </w:rPr>
      </w:pPr>
      <w:r w:rsidRPr="006D1B9F">
        <w:rPr>
          <w:rFonts w:eastAsia="Times New Roman" w:cs="Times New Roman"/>
          <w:b/>
          <w:szCs w:val="24"/>
        </w:rPr>
        <w:t xml:space="preserve">ΠΡΟΕΔΡΕΥΩΝ (Δημήτριος Κρεμαστινός): </w:t>
      </w:r>
      <w:r w:rsidRPr="006D1B9F">
        <w:rPr>
          <w:rFonts w:eastAsia="Times New Roman" w:cs="Times New Roman"/>
          <w:szCs w:val="24"/>
        </w:rPr>
        <w:t xml:space="preserve">Τον λόγο έχει ο κ. Γεώργιος Μαυρωτάς, εισηγητής της Ένωσης Κεντρώων. </w:t>
      </w:r>
      <w:r w:rsidRPr="006D1B9F">
        <w:rPr>
          <w:rFonts w:eastAsia="Times New Roman" w:cs="Times New Roman"/>
          <w:szCs w:val="24"/>
          <w:lang w:val="en-US"/>
        </w:rPr>
        <w:t>M</w:t>
      </w:r>
      <w:r w:rsidRPr="006D1B9F">
        <w:rPr>
          <w:rFonts w:eastAsia="Times New Roman" w:cs="Times New Roman"/>
          <w:szCs w:val="24"/>
        </w:rPr>
        <w:t xml:space="preserve">ε </w:t>
      </w:r>
      <w:r w:rsidRPr="006D1B9F">
        <w:rPr>
          <w:rFonts w:eastAsia="Times New Roman" w:cs="Times New Roman"/>
          <w:szCs w:val="24"/>
        </w:rPr>
        <w:t xml:space="preserve">συγχωρείτε, του Ποταμιού. Σας έκανα κεντρώο, κύριε Μαυρωτά. </w:t>
      </w:r>
    </w:p>
    <w:p w14:paraId="74B8DE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Δεν πειράζει κι εμείς στο κέντρο είμαστε. </w:t>
      </w:r>
    </w:p>
    <w:p w14:paraId="74B8DE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Συζητάμε σήμερα για τη σύσταση ειδικής κοινοβουλευτικής επιτροπής για τη διενέργεια προκαταρκτικής εξέτασης</w:t>
      </w:r>
      <w:r>
        <w:rPr>
          <w:rFonts w:eastAsia="Times New Roman" w:cs="Times New Roman"/>
          <w:szCs w:val="24"/>
        </w:rPr>
        <w:t xml:space="preserve">, της λεγόμενης προανακριτικής για δέκα πολιτικά πρόσωπα, αυτά που αναφέρθηκαν από προστατευόμενους μάρτυρες στο θέμα των παράνομων πρακτικών της φαρμακευτικής εταιρείας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στην Ελλάδα. </w:t>
      </w:r>
    </w:p>
    <w:p w14:paraId="74B8DE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είναι υποσύνολο ενός μεγαλύτερου σκανδάλου, αυτό της φαρμακευτικής δαπάνης στη χώρα μας. Αποκαλύφθηκε, επειδή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μπήκε στο ρουθούνι των Αμερικάνων, καθότι ανταγωνίστρια αμερικάνικων εταιρειών και σε αυτά τα πράγματα από την άλλη μεριά του Ατλαντ</w:t>
      </w:r>
      <w:r>
        <w:rPr>
          <w:rFonts w:eastAsia="Times New Roman" w:cs="Times New Roman"/>
          <w:szCs w:val="24"/>
        </w:rPr>
        <w:t xml:space="preserve">ικού δεν αστειεύονται. Μεταξύ πολλών χωρών, λοιπόν, ήταν και η χώρα μας. </w:t>
      </w:r>
    </w:p>
    <w:p w14:paraId="74B8DE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τρία ζητήματα. Το πρώτο και σημαντικότερο, κατά τη γνώμη μου, είναι η δημοσία φαρμακευτική δαπάνη που εκτοξεύτηκε στη χώρα -υπάρχει, άλλωστε και αντίστοιχη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w:t>
      </w:r>
      <w:r>
        <w:rPr>
          <w:rFonts w:eastAsia="Times New Roman" w:cs="Times New Roman"/>
          <w:szCs w:val="24"/>
        </w:rPr>
        <w:t>πή που το διερευνά στη Βουλή- κυρίως στο διάστημα 2001 έως 2010 όπου από 1,3% του ΑΕΠ, η δημόσια φαρμακευτική δαπάνη πήγε στο 2,2%, από τα 2 δισεκατομμύρια</w:t>
      </w:r>
      <w:r>
        <w:rPr>
          <w:rFonts w:eastAsia="Times New Roman" w:cs="Times New Roman"/>
          <w:szCs w:val="24"/>
        </w:rPr>
        <w:t>,</w:t>
      </w:r>
      <w:r>
        <w:rPr>
          <w:rFonts w:eastAsia="Times New Roman" w:cs="Times New Roman"/>
          <w:szCs w:val="24"/>
        </w:rPr>
        <w:t xml:space="preserve"> δηλαδή, πήγε στα 5 δισεκατομμύρια. </w:t>
      </w:r>
      <w:r>
        <w:rPr>
          <w:rFonts w:eastAsia="Times New Roman" w:cs="Times New Roman"/>
          <w:szCs w:val="24"/>
        </w:rPr>
        <w:t>Τ</w:t>
      </w:r>
      <w:r>
        <w:rPr>
          <w:rFonts w:eastAsia="Times New Roman" w:cs="Times New Roman"/>
          <w:szCs w:val="24"/>
        </w:rPr>
        <w:t>ώρα χάρη στις περικοπές των μνημονίων έχει πέσει ξανά στα 2 δισ</w:t>
      </w:r>
      <w:r>
        <w:rPr>
          <w:rFonts w:eastAsia="Times New Roman" w:cs="Times New Roman"/>
          <w:szCs w:val="24"/>
        </w:rPr>
        <w:t xml:space="preserve">εκατομμύρια με το </w:t>
      </w:r>
      <w:r>
        <w:rPr>
          <w:rFonts w:eastAsia="Times New Roman" w:cs="Times New Roman"/>
          <w:szCs w:val="24"/>
          <w:lang w:val="en-US"/>
        </w:rPr>
        <w:t>clawback</w:t>
      </w:r>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ιλικρινά θα πρέπει να μας πει ο ΣΥΡΙΖΑ πότε είχε δίκιο, όταν έκλαιγε που μειώθηκε η δημόσια φαρμακευτική δαπάνη από το 2010 και μετά από τα κακά μνημόνια ή τώρα που κλαίει και οδύρεται για την εκτόξευση της φαρμακ</w:t>
      </w:r>
      <w:r>
        <w:rPr>
          <w:rFonts w:eastAsia="Times New Roman" w:cs="Times New Roman"/>
          <w:szCs w:val="24"/>
        </w:rPr>
        <w:t xml:space="preserve">ευτικής δαπάνης από το 2001 στο 2010; </w:t>
      </w:r>
    </w:p>
    <w:p w14:paraId="74B8DE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είναι οι πρακτικές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εντάσσονται σε αυτ</w:t>
      </w:r>
      <w:r>
        <w:rPr>
          <w:rFonts w:eastAsia="Times New Roman" w:cs="Times New Roman"/>
          <w:szCs w:val="24"/>
        </w:rPr>
        <w:t>ό</w:t>
      </w:r>
      <w:r>
        <w:rPr>
          <w:rFonts w:eastAsia="Times New Roman" w:cs="Times New Roman"/>
          <w:szCs w:val="24"/>
        </w:rPr>
        <w:t xml:space="preserve"> το πλαίσιο, πρακτικές προώθησης, χρηματισμός, αθέμιτος ανταγωνισμός, δωροδοκίες σε γιατρούς, στελέχη, ίσως και πολιτικούς. Υπάρχει ζήτημα που</w:t>
      </w:r>
      <w:r>
        <w:rPr>
          <w:rFonts w:eastAsia="Times New Roman" w:cs="Times New Roman"/>
          <w:szCs w:val="24"/>
        </w:rPr>
        <w:t xml:space="preserve"> πρέπει να διερευνηθεί. Άλλωστε δεν είναι μόνο ελληνικό το θέμα. Πρέπει ως χώρα να ζητήσουμε αποζημιώσεις</w:t>
      </w:r>
      <w:r>
        <w:rPr>
          <w:rFonts w:eastAsia="Times New Roman" w:cs="Times New Roman"/>
          <w:szCs w:val="24"/>
        </w:rPr>
        <w:t>,</w:t>
      </w:r>
      <w:r>
        <w:rPr>
          <w:rFonts w:eastAsia="Times New Roman" w:cs="Times New Roman"/>
          <w:szCs w:val="24"/>
        </w:rPr>
        <w:t xml:space="preserve"> για τη ζημιά που προκάλεσαν αυτές οι πρακτικές στα δημόσια ταμεία. </w:t>
      </w:r>
    </w:p>
    <w:p w14:paraId="74B8DE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τρίτο ζήτημα, όμως, είναι η κυβερνητική μεθόδευση</w:t>
      </w:r>
      <w:r>
        <w:rPr>
          <w:rFonts w:eastAsia="Times New Roman" w:cs="Times New Roman"/>
          <w:szCs w:val="24"/>
        </w:rPr>
        <w:t>,</w:t>
      </w:r>
      <w:r>
        <w:rPr>
          <w:rFonts w:eastAsia="Times New Roman" w:cs="Times New Roman"/>
          <w:szCs w:val="24"/>
        </w:rPr>
        <w:t xml:space="preserve"> που θέλει να αποκομίσει πολ</w:t>
      </w:r>
      <w:r>
        <w:rPr>
          <w:rFonts w:eastAsia="Times New Roman" w:cs="Times New Roman"/>
          <w:szCs w:val="24"/>
        </w:rPr>
        <w:t xml:space="preserve">ιτικά οφέλη, εντάσσοντας την υπόθεση στον πολιτικό της σχεδιασμό, υπονομεύοντας μάλιστα την ίδια την έρευνα. </w:t>
      </w:r>
      <w:r>
        <w:rPr>
          <w:rFonts w:eastAsia="Times New Roman" w:cs="Times New Roman"/>
          <w:szCs w:val="24"/>
        </w:rPr>
        <w:t>Β</w:t>
      </w:r>
      <w:r>
        <w:rPr>
          <w:rFonts w:eastAsia="Times New Roman" w:cs="Times New Roman"/>
          <w:szCs w:val="24"/>
        </w:rPr>
        <w:t xml:space="preserve">έβαια εδώ η διάκριση των εξουσιών γίνεται το πιο σύντομο ανέκδοτο όπως και το τεκμήριο της αθωότητας. </w:t>
      </w:r>
    </w:p>
    <w:p w14:paraId="74B8DE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«Περαστικός», μας λέει ο κ. Τζανακόπουλος α</w:t>
      </w:r>
      <w:r>
        <w:rPr>
          <w:rFonts w:eastAsia="Times New Roman" w:cs="Times New Roman"/>
          <w:szCs w:val="24"/>
        </w:rPr>
        <w:t>πό τον Άρειο Πάγο. «Το μεγαλύτερο σκάνδαλο από συστάσεως του ελληνικού κράτους», αποφαίνεται ο κ. Παπαγγελόπουλος. «Με εντολή Πρωθυπουργού έρχεται το θέμα στη Βουλή», λέει ο κ. Κοντονής. Ο κ. Πολάκης φαίνεται να γνωρίζει ποιοι είναι οι προστατευόμενοι μάρτ</w:t>
      </w:r>
      <w:r>
        <w:rPr>
          <w:rFonts w:eastAsia="Times New Roman" w:cs="Times New Roman"/>
          <w:szCs w:val="24"/>
        </w:rPr>
        <w:t xml:space="preserve">υρες, ως μη όφειλε, σε δηλώσεις του. </w:t>
      </w:r>
    </w:p>
    <w:p w14:paraId="74B8DEF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αν δεν φτάνουν αυτά, υπάρχουν κάποια ερωτήματα που αυξάνουν τις υπόνοιες για μεθόδευση. </w:t>
      </w:r>
    </w:p>
    <w:p w14:paraId="74B8DEF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Πρώτον, γιατί δεν ήρθαν από την πρώτη στιγμή στη Βουλή αμελλητί από τον Νοέμβριο του 2017 που ξεκίνησαν οι καταθέσεις των προ</w:t>
      </w:r>
      <w:r>
        <w:rPr>
          <w:rFonts w:eastAsia="Times New Roman" w:cs="Times New Roman"/>
          <w:szCs w:val="24"/>
        </w:rPr>
        <w:t xml:space="preserve">στατευόμενων μαρτύρων και περίμεναν τη συγκεκριμένη συγκυρία; </w:t>
      </w:r>
    </w:p>
    <w:p w14:paraId="74B8DEF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γιατί δεν κλήθηκε ο βασικός μάρτυρας, ο κ. Φρουζής</w:t>
      </w:r>
      <w:r>
        <w:rPr>
          <w:rFonts w:eastAsia="Times New Roman" w:cs="Times New Roman"/>
          <w:szCs w:val="24"/>
        </w:rPr>
        <w:t>,</w:t>
      </w:r>
      <w:r>
        <w:rPr>
          <w:rFonts w:eastAsia="Times New Roman" w:cs="Times New Roman"/>
          <w:szCs w:val="24"/>
        </w:rPr>
        <w:t xml:space="preserve"> να καταθέσει; </w:t>
      </w:r>
    </w:p>
    <w:p w14:paraId="74B8DEF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Τρίτον, πώς γίνονται αποδεκτά τα λογικά άλματα που κάνουν οι μάρτυρες; Δεν αναφέρονται απλώς και μόνο σε γεγονότα, α</w:t>
      </w:r>
      <w:r>
        <w:rPr>
          <w:rFonts w:eastAsia="Times New Roman" w:cs="Times New Roman"/>
          <w:szCs w:val="24"/>
        </w:rPr>
        <w:t>λλά βγάζουν και συμπεράσματα</w:t>
      </w:r>
      <w:r>
        <w:rPr>
          <w:rFonts w:eastAsia="Times New Roman" w:cs="Times New Roman"/>
          <w:szCs w:val="24"/>
        </w:rPr>
        <w:t>,</w:t>
      </w:r>
      <w:r>
        <w:rPr>
          <w:rFonts w:eastAsia="Times New Roman" w:cs="Times New Roman"/>
          <w:szCs w:val="24"/>
        </w:rPr>
        <w:t xml:space="preserve"> που είτε εμπλέκουν είτε απεμπλέκουν πρόσωπα. «Ο άλφα μάλλον τα πήρε», «δεν μπορεί να ήταν λιγότερα από τόσα», «ήταν φίλος του βήτα, άρα και ο βήτα πρέπει να τα πήρε», «ο γάμμα αποκλείεται να ήξερε κ.λπ.». Σε αυτές τις καταθέσε</w:t>
      </w:r>
      <w:r>
        <w:rPr>
          <w:rFonts w:eastAsia="Times New Roman" w:cs="Times New Roman"/>
          <w:szCs w:val="24"/>
        </w:rPr>
        <w:t xml:space="preserve">ις ουσιαστικά βασιζόμαστε. </w:t>
      </w:r>
    </w:p>
    <w:p w14:paraId="74B8DE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τέταρτο. Αν έχουν παραγραφεί τα αδικήματα, όπως λέει η πρόταση των ΣΥΡΙΖΑ – ΑΝΕΛ, τι θα κάνει η προανακριτική; Η πρόταση λέει ότι η </w:t>
      </w:r>
      <w:r>
        <w:rPr>
          <w:rFonts w:eastAsia="Times New Roman" w:cs="Times New Roman"/>
          <w:szCs w:val="24"/>
        </w:rPr>
        <w:t>ε</w:t>
      </w:r>
      <w:r>
        <w:rPr>
          <w:rFonts w:eastAsia="Times New Roman" w:cs="Times New Roman"/>
          <w:szCs w:val="24"/>
        </w:rPr>
        <w:t>πιτροπή θα εξετάσει</w:t>
      </w:r>
      <w:r>
        <w:rPr>
          <w:rFonts w:eastAsia="Times New Roman" w:cs="Times New Roman"/>
          <w:szCs w:val="24"/>
        </w:rPr>
        <w:t>,</w:t>
      </w:r>
      <w:r>
        <w:rPr>
          <w:rFonts w:eastAsia="Times New Roman" w:cs="Times New Roman"/>
          <w:szCs w:val="24"/>
        </w:rPr>
        <w:t xml:space="preserve"> αν η δωροδοκία και η δωροληψία έγιναν στα πλαίσια των καθηκόντων τ</w:t>
      </w:r>
      <w:r>
        <w:rPr>
          <w:rFonts w:eastAsia="Times New Roman" w:cs="Times New Roman"/>
          <w:szCs w:val="24"/>
        </w:rPr>
        <w:t xml:space="preserve">ων Υπουργών ή όχι. Δηλαδή θα τους στείλουμε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ικαστήριο</w:t>
      </w:r>
      <w:r>
        <w:rPr>
          <w:rFonts w:eastAsia="Times New Roman" w:cs="Times New Roman"/>
          <w:szCs w:val="24"/>
        </w:rPr>
        <w:t>,</w:t>
      </w:r>
      <w:r>
        <w:rPr>
          <w:rFonts w:eastAsia="Times New Roman" w:cs="Times New Roman"/>
          <w:szCs w:val="24"/>
        </w:rPr>
        <w:t xml:space="preserve"> αν έχουμε υποψίες ότι δωροδοκήθηκαν για κάτι εκτός των υπουργικών καθηκόντων; Και τι μπορεί να είναι αυτό; Μια μετάθεση στρατιώτη ή μια καλή συστατική για το «</w:t>
      </w:r>
      <w:r>
        <w:rPr>
          <w:rFonts w:eastAsia="Times New Roman" w:cs="Times New Roman"/>
          <w:szCs w:val="24"/>
          <w:lang w:val="en-US"/>
        </w:rPr>
        <w:t>Dancing</w:t>
      </w:r>
      <w:r>
        <w:rPr>
          <w:rFonts w:eastAsia="Times New Roman" w:cs="Times New Roman"/>
          <w:szCs w:val="24"/>
        </w:rPr>
        <w:t xml:space="preserve"> </w:t>
      </w:r>
      <w:r>
        <w:rPr>
          <w:rFonts w:eastAsia="Times New Roman" w:cs="Times New Roman"/>
          <w:szCs w:val="24"/>
          <w:lang w:val="en-US"/>
        </w:rPr>
        <w:t>with</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stars</w:t>
      </w:r>
      <w:r>
        <w:rPr>
          <w:rFonts w:eastAsia="Times New Roman" w:cs="Times New Roman"/>
          <w:szCs w:val="24"/>
        </w:rPr>
        <w:t>»; Για τ</w:t>
      </w:r>
      <w:r>
        <w:rPr>
          <w:rFonts w:eastAsia="Times New Roman" w:cs="Times New Roman"/>
          <w:szCs w:val="24"/>
        </w:rPr>
        <w:t xml:space="preserve">έτοιες αρμοδιότητες μιλάμε; Υπάρχει δωροληψία, χωρίς να συνδέεται με τα υπουργικά καθήκοντα; Μην κοροϊδευόμαστε. </w:t>
      </w:r>
    </w:p>
    <w:p w14:paraId="74B8DF0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Ερώτημα πέμπτο. Γιατί ο κ. Κουρουμπλής δεν είναι μαζί με τους δέκα, εφόσον υπήρχε στο παραπεμπτικό; Επειδή έκριναν με την πρότασή τους οι συνά</w:t>
      </w:r>
      <w:r>
        <w:rPr>
          <w:rFonts w:eastAsia="Times New Roman" w:cs="Times New Roman"/>
          <w:szCs w:val="24"/>
        </w:rPr>
        <w:t xml:space="preserve">δελφοί του ότι δεν φταίει για τη μη τιμολόγηση των φαρμάκων το 2015, αλλά έφταιγε η </w:t>
      </w:r>
      <w:r>
        <w:rPr>
          <w:rFonts w:eastAsia="Times New Roman" w:cs="Times New Roman"/>
          <w:szCs w:val="24"/>
        </w:rPr>
        <w:t>τ</w:t>
      </w:r>
      <w:r>
        <w:rPr>
          <w:rFonts w:eastAsia="Times New Roman" w:cs="Times New Roman"/>
          <w:szCs w:val="24"/>
        </w:rPr>
        <w:t>ρόικα. Πώς έβγαλαν αυτή τη γνωμάτευση και δεν έβγαλαν αντίστοιχα συμπεράσματα για τους άλλους είναι ένα ερωτηματικό. Γιατί στο κάτω κάτω να στερήσουν από τον κ. Κουρουμπλή</w:t>
      </w:r>
      <w:r>
        <w:rPr>
          <w:rFonts w:eastAsia="Times New Roman" w:cs="Times New Roman"/>
          <w:szCs w:val="24"/>
        </w:rPr>
        <w:t>,</w:t>
      </w:r>
      <w:r>
        <w:rPr>
          <w:rFonts w:eastAsia="Times New Roman" w:cs="Times New Roman"/>
          <w:szCs w:val="24"/>
        </w:rPr>
        <w:t xml:space="preserve"> τη δυνατότητα να το ισχυριστεί και να το υποδείξει αυτό το πράγμα ο ίδιο</w:t>
      </w:r>
      <w:r>
        <w:rPr>
          <w:rFonts w:eastAsia="Times New Roman" w:cs="Times New Roman"/>
          <w:szCs w:val="24"/>
        </w:rPr>
        <w:t>ς</w:t>
      </w:r>
      <w:r>
        <w:rPr>
          <w:rFonts w:eastAsia="Times New Roman" w:cs="Times New Roman"/>
          <w:szCs w:val="24"/>
        </w:rPr>
        <w:t xml:space="preserve"> εδώ στη Βουλή. </w:t>
      </w:r>
    </w:p>
    <w:p w14:paraId="74B8DF01"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κύριοι συνάδελφοι, το είπαμε από την αρχή</w:t>
      </w:r>
      <w:r>
        <w:rPr>
          <w:rFonts w:eastAsia="Times New Roman"/>
          <w:szCs w:val="24"/>
        </w:rPr>
        <w:t xml:space="preserve"> «όλα στο φως». «Όλα στο φως», όμως, δεν σημαίνει όλοι στα μανταλάκια κι ας αποδείξουν ότι δεν είναι ένοχοι, όπως είπε προχθές ο κ. Κοτζιάς. </w:t>
      </w:r>
    </w:p>
    <w:p w14:paraId="74B8DF02" w14:textId="77777777" w:rsidR="00D8133C" w:rsidRDefault="00A7505C">
      <w:pPr>
        <w:spacing w:line="600" w:lineRule="auto"/>
        <w:ind w:firstLine="720"/>
        <w:contextualSpacing/>
        <w:jc w:val="both"/>
        <w:rPr>
          <w:rFonts w:eastAsia="Times New Roman"/>
          <w:szCs w:val="24"/>
        </w:rPr>
      </w:pPr>
      <w:r>
        <w:rPr>
          <w:rFonts w:eastAsia="Times New Roman"/>
          <w:szCs w:val="24"/>
        </w:rPr>
        <w:t>«Όλα στο φως» σημαίνει μεθοδική έρευνα, χωρίς να εμπλέκονται αντισυνταγματικά τα πολιτικά πρόσωπα στο έργο της δικ</w:t>
      </w:r>
      <w:r>
        <w:rPr>
          <w:rFonts w:eastAsia="Times New Roman"/>
          <w:szCs w:val="24"/>
        </w:rPr>
        <w:t>αιοσύνης. «Όλα στο φως» σημαίνει ότι αναζητείται η ζημιά</w:t>
      </w:r>
      <w:r>
        <w:rPr>
          <w:rFonts w:eastAsia="Times New Roman"/>
          <w:szCs w:val="24"/>
        </w:rPr>
        <w:t>,</w:t>
      </w:r>
      <w:r>
        <w:rPr>
          <w:rFonts w:eastAsia="Times New Roman"/>
          <w:szCs w:val="24"/>
        </w:rPr>
        <w:t xml:space="preserve"> που προκάλεσε η εταιρεία στο </w:t>
      </w:r>
      <w:r>
        <w:rPr>
          <w:rFonts w:eastAsia="Times New Roman"/>
          <w:szCs w:val="24"/>
        </w:rPr>
        <w:t>δ</w:t>
      </w:r>
      <w:r>
        <w:rPr>
          <w:rFonts w:eastAsia="Times New Roman"/>
          <w:szCs w:val="24"/>
        </w:rPr>
        <w:t>ημόσιο και ζητούνται οι ανάλογες αποζημιώσεις. «Όλα στο φως» σημαίνει ότι δεν αρκείται η δικαιοσύνη σε ασαφείς καταθέσεις προστατευόμενων μαρτύρων. «Όλα στο φως» δεν ση</w:t>
      </w:r>
      <w:r>
        <w:rPr>
          <w:rFonts w:eastAsia="Times New Roman"/>
          <w:szCs w:val="24"/>
        </w:rPr>
        <w:t>μαίνει υπονόμευση της έρευνας με την πολιτική ποδηγέτησή της. «Όλα στο φως» σημαίνει και οι ευθύνες των μη πολιτικών προσώπων, γιατροί, υπηρεσιακοί παράγοντες, να αποδοθούν όπου υπάρχουν. Δεν έχουμε ακούσει κάτι γι’ αυτό. Εκκωφαντική σιωπή και ούτε μία διά</w:t>
      </w:r>
      <w:r>
        <w:rPr>
          <w:rFonts w:eastAsia="Times New Roman"/>
          <w:szCs w:val="24"/>
        </w:rPr>
        <w:t>θεση αυτοκριτικής από τα συλλογικά τους όργανα.</w:t>
      </w:r>
    </w:p>
    <w:p w14:paraId="74B8DF03"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Συνάδελφοι της </w:t>
      </w:r>
      <w:r>
        <w:rPr>
          <w:rFonts w:eastAsia="Times New Roman"/>
          <w:szCs w:val="24"/>
        </w:rPr>
        <w:t>Σ</w:t>
      </w:r>
      <w:r>
        <w:rPr>
          <w:rFonts w:eastAsia="Times New Roman"/>
          <w:szCs w:val="24"/>
        </w:rPr>
        <w:t>υμπολίτευσης, το «όλα στο φως»</w:t>
      </w:r>
      <w:r>
        <w:rPr>
          <w:rFonts w:eastAsia="Times New Roman"/>
          <w:szCs w:val="24"/>
        </w:rPr>
        <w:t>,</w:t>
      </w:r>
      <w:r>
        <w:rPr>
          <w:rFonts w:eastAsia="Times New Roman"/>
          <w:szCs w:val="24"/>
        </w:rPr>
        <w:t xml:space="preserve"> να το θυμηθείτε κι όταν έρθει στη Βουλή η δικογραφία για τα βλήματα του κ. Καμμένου στη Σαουδική Αραβία. Δεν μπορεί το «όλα στο φως» να είναι «όλα στο δικό μας </w:t>
      </w:r>
      <w:r>
        <w:rPr>
          <w:rFonts w:eastAsia="Times New Roman"/>
          <w:szCs w:val="24"/>
        </w:rPr>
        <w:t xml:space="preserve">φως». Δεν υπάρχει διαφάνεια στα φάρμακα, αλλά όχι στα βλήματα. </w:t>
      </w:r>
    </w:p>
    <w:p w14:paraId="74B8DF04" w14:textId="77777777" w:rsidR="00D8133C" w:rsidRDefault="00A7505C">
      <w:pPr>
        <w:spacing w:line="600" w:lineRule="auto"/>
        <w:ind w:firstLine="720"/>
        <w:contextualSpacing/>
        <w:jc w:val="both"/>
        <w:rPr>
          <w:rFonts w:eastAsia="Times New Roman"/>
          <w:szCs w:val="24"/>
        </w:rPr>
      </w:pPr>
      <w:r>
        <w:rPr>
          <w:rFonts w:eastAsia="Times New Roman"/>
          <w:szCs w:val="24"/>
        </w:rPr>
        <w:t>Πρέπει από αυτή την υπόθεση να αντλήσουμε διδάγματα. Ο νόμος «περί ευθύνης Υπουργών», το άρθρο 86 του Συντάγματος, είναι από τα πρώτα που θα πρέπει να αναθεωρηθούν. Προστατεύει τους Υπουργούς</w:t>
      </w:r>
      <w:r>
        <w:rPr>
          <w:rFonts w:eastAsia="Times New Roman"/>
          <w:szCs w:val="24"/>
        </w:rPr>
        <w:t>,</w:t>
      </w:r>
      <w:r>
        <w:rPr>
          <w:rFonts w:eastAsia="Times New Roman"/>
          <w:szCs w:val="24"/>
        </w:rPr>
        <w:t xml:space="preserve"> προχωρώντας πολύ γρήγορα στην παραγραφή και δένει στα χέρια στους </w:t>
      </w:r>
      <w:r>
        <w:rPr>
          <w:rFonts w:eastAsia="Times New Roman"/>
          <w:szCs w:val="24"/>
        </w:rPr>
        <w:t>ε</w:t>
      </w:r>
      <w:r>
        <w:rPr>
          <w:rFonts w:eastAsia="Times New Roman"/>
          <w:szCs w:val="24"/>
        </w:rPr>
        <w:t>ισαγγελείς</w:t>
      </w:r>
      <w:r>
        <w:rPr>
          <w:rFonts w:eastAsia="Times New Roman"/>
          <w:szCs w:val="24"/>
        </w:rPr>
        <w:t>,</w:t>
      </w:r>
      <w:r>
        <w:rPr>
          <w:rFonts w:eastAsia="Times New Roman"/>
          <w:szCs w:val="24"/>
        </w:rPr>
        <w:t xml:space="preserve"> όταν πέσουν σε πολιτικό πρόσωπο. Πρέπει να βρεθεί η χρυσή τομή μεταξύ προστασίας και ασυλίας.</w:t>
      </w:r>
    </w:p>
    <w:p w14:paraId="74B8DF0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Να σας πω ένα σχετικό παράδειγμα από τον χώρο του αθλητισμού. Το ντόπινγκ δέχθηκε </w:t>
      </w:r>
      <w:r>
        <w:rPr>
          <w:rFonts w:eastAsia="Times New Roman"/>
          <w:szCs w:val="24"/>
        </w:rPr>
        <w:t>ισχυρό πλήγμα</w:t>
      </w:r>
      <w:r>
        <w:rPr>
          <w:rFonts w:eastAsia="Times New Roman"/>
          <w:szCs w:val="24"/>
        </w:rPr>
        <w:t>,</w:t>
      </w:r>
      <w:r>
        <w:rPr>
          <w:rFonts w:eastAsia="Times New Roman"/>
          <w:szCs w:val="24"/>
        </w:rPr>
        <w:t xml:space="preserve"> όταν άρχισε να αυξάνεται ο χρόνος παραγραφής και να κρατούν τα δείγματα για οκτώ χρόνια. Κι έχουμε αρκετά παραδείγματα αθλητών</w:t>
      </w:r>
      <w:r>
        <w:rPr>
          <w:rFonts w:eastAsia="Times New Roman"/>
          <w:szCs w:val="24"/>
        </w:rPr>
        <w:t>,</w:t>
      </w:r>
      <w:r>
        <w:rPr>
          <w:rFonts w:eastAsia="Times New Roman"/>
          <w:szCs w:val="24"/>
        </w:rPr>
        <w:t xml:space="preserve"> που με νέες πιο εξελιγμένες μεθόδους ανάλυσης βρέθηκε ότι είχαν κάνει χρήση απαγορευμένων ουσιών και τους αφαιρέθ</w:t>
      </w:r>
      <w:r>
        <w:rPr>
          <w:rFonts w:eastAsia="Times New Roman"/>
          <w:szCs w:val="24"/>
        </w:rPr>
        <w:t xml:space="preserve">ηκαν τα μετάλλια. Κλείνει η αθλητική παρένθεση, η οποία, όμως, είναι πολύ διδακτική. </w:t>
      </w:r>
    </w:p>
    <w:p w14:paraId="74B8DF0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ήμασταν από την αρχή και είμαστε υπέρ της σύστασης της λεγόμενης προανακριτικής επιτροπής, από τη στιγμή που ανέκυψε το θέμα. </w:t>
      </w:r>
      <w:r>
        <w:rPr>
          <w:rFonts w:eastAsia="Times New Roman"/>
          <w:szCs w:val="24"/>
        </w:rPr>
        <w:t>Ε</w:t>
      </w:r>
      <w:r>
        <w:rPr>
          <w:rFonts w:eastAsia="Times New Roman"/>
          <w:szCs w:val="24"/>
        </w:rPr>
        <w:t>δώ που φτάσαμ</w:t>
      </w:r>
      <w:r>
        <w:rPr>
          <w:rFonts w:eastAsia="Times New Roman"/>
          <w:szCs w:val="24"/>
        </w:rPr>
        <w:t>ε</w:t>
      </w:r>
      <w:r>
        <w:rPr>
          <w:rFonts w:eastAsia="Times New Roman"/>
          <w:szCs w:val="24"/>
        </w:rPr>
        <w:t>,</w:t>
      </w:r>
      <w:r>
        <w:rPr>
          <w:rFonts w:eastAsia="Times New Roman"/>
          <w:szCs w:val="24"/>
        </w:rPr>
        <w:t xml:space="preserve"> είναι μονόδρομος να προχωρήσει η έρευνα. Ένας προβληματικός νόμος και μία προβληματική –για να μην πω διάτρητη- διαδικασία έχουν </w:t>
      </w:r>
      <w:r>
        <w:rPr>
          <w:rFonts w:eastAsia="Times New Roman"/>
          <w:szCs w:val="24"/>
        </w:rPr>
        <w:t>‘’</w:t>
      </w:r>
      <w:r>
        <w:rPr>
          <w:rFonts w:eastAsia="Times New Roman"/>
          <w:szCs w:val="24"/>
        </w:rPr>
        <w:t>κρεμάσει στα μανταλάκια</w:t>
      </w:r>
      <w:r>
        <w:rPr>
          <w:rFonts w:eastAsia="Times New Roman"/>
          <w:szCs w:val="24"/>
        </w:rPr>
        <w:t>’’</w:t>
      </w:r>
      <w:r>
        <w:rPr>
          <w:rFonts w:eastAsia="Times New Roman"/>
          <w:szCs w:val="24"/>
        </w:rPr>
        <w:t xml:space="preserve"> δέκα ανθρώπους. Και οι δέκα κάλπες της διαδικασίας και αυτές αποπροσανατολίζουν. Δεν έχουμε κατη</w:t>
      </w:r>
      <w:r>
        <w:rPr>
          <w:rFonts w:eastAsia="Times New Roman"/>
          <w:szCs w:val="24"/>
        </w:rPr>
        <w:t xml:space="preserve">γορούμενους εδώ. Αποφασίζουμε για τη σύσταση της επιτροπής. Και μπορεί στην πορεία να προκύψουν κι άλλα πρόσωπα. Θα ξαναστήνουμε πάλι κάλπες στη Βουλή; </w:t>
      </w:r>
    </w:p>
    <w:p w14:paraId="74B8DF07" w14:textId="77777777" w:rsidR="00D8133C" w:rsidRDefault="00A7505C">
      <w:pPr>
        <w:spacing w:line="600" w:lineRule="auto"/>
        <w:ind w:firstLine="720"/>
        <w:contextualSpacing/>
        <w:jc w:val="both"/>
        <w:rPr>
          <w:rFonts w:eastAsia="Times New Roman"/>
          <w:szCs w:val="24"/>
        </w:rPr>
      </w:pPr>
      <w:r>
        <w:rPr>
          <w:rFonts w:eastAsia="Times New Roman"/>
          <w:szCs w:val="24"/>
        </w:rPr>
        <w:t>Πάντως βάζοντας τον εαυτό μου στη θέση των δέκα, αυτό που ήθελα</w:t>
      </w:r>
      <w:r>
        <w:rPr>
          <w:rFonts w:eastAsia="Times New Roman"/>
          <w:szCs w:val="24"/>
        </w:rPr>
        <w:t>,</w:t>
      </w:r>
      <w:r>
        <w:rPr>
          <w:rFonts w:eastAsia="Times New Roman"/>
          <w:szCs w:val="24"/>
        </w:rPr>
        <w:t xml:space="preserve"> θα ήταν να συγκροτηθεί η επιτροπή και </w:t>
      </w:r>
      <w:r>
        <w:rPr>
          <w:rFonts w:eastAsia="Times New Roman"/>
          <w:szCs w:val="24"/>
        </w:rPr>
        <w:t xml:space="preserve">να προχωρήσει η έρευνα, έτσι ώστε να αποκαλύψω τη μεθόδευση ή την ανικανότητα χειρισμού. Και δεν ξέρω, ειλικρινά, ποιο από τα δύο είναι χειρότερο για την Κυβέρνηση. Γιατί η προανακριτική είναι, ξέρετε, δίκοπο μαχαίρι. Κόβει και από τις δύο πλευρές. Μπορεί </w:t>
      </w:r>
      <w:r>
        <w:rPr>
          <w:rFonts w:eastAsia="Times New Roman"/>
          <w:szCs w:val="24"/>
        </w:rPr>
        <w:t xml:space="preserve">να αποκαλύψει την εμπλοκή κάποιων προσώπων, αλλά μπορεί </w:t>
      </w:r>
      <w:r>
        <w:rPr>
          <w:rFonts w:eastAsia="Times New Roman"/>
          <w:szCs w:val="24"/>
        </w:rPr>
        <w:t xml:space="preserve">να </w:t>
      </w:r>
      <w:r>
        <w:rPr>
          <w:rFonts w:eastAsia="Times New Roman"/>
          <w:szCs w:val="24"/>
        </w:rPr>
        <w:t xml:space="preserve">αποκαλύψει και τη μεθόδευση ή την ανικανότητα χειρισμών της Κυβέρνησης. </w:t>
      </w:r>
    </w:p>
    <w:p w14:paraId="74B8DF0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σίγουρο είναι ότι δεν πρέπει να αφήσουμε την αμφιβολία να αιωρείται. Κι αυτό εμείς το λέμε εκ των προτέρων. Αν θέλετε να </w:t>
      </w:r>
      <w:r>
        <w:rPr>
          <w:rFonts w:eastAsia="Times New Roman"/>
          <w:szCs w:val="24"/>
        </w:rPr>
        <w:t xml:space="preserve">κάνετε μία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προκαταρκτική απλώς για το ταρατατζούμ της υπόθεσης</w:t>
      </w:r>
      <w:r>
        <w:rPr>
          <w:rFonts w:eastAsia="Times New Roman"/>
          <w:szCs w:val="24"/>
        </w:rPr>
        <w:t>,</w:t>
      </w:r>
      <w:r>
        <w:rPr>
          <w:rFonts w:eastAsia="Times New Roman"/>
          <w:szCs w:val="24"/>
        </w:rPr>
        <w:t xml:space="preserve"> και στη συνέχεια, όπως έγινε και στην περίπτωση Παπαντωνίου που είχαμε διαφωνήσει, θα πείτε «συγ</w:t>
      </w:r>
      <w:r>
        <w:rPr>
          <w:rFonts w:eastAsia="Times New Roman"/>
          <w:szCs w:val="24"/>
        </w:rPr>
        <w:t>γ</w:t>
      </w:r>
      <w:r>
        <w:rPr>
          <w:rFonts w:eastAsia="Times New Roman"/>
          <w:szCs w:val="24"/>
        </w:rPr>
        <w:t>νώμη, έχουν παραγραφεί», εμείς δεν θα παίξουμε αυτό το παιχνίδι. Θα ζητήσουμε η προα</w:t>
      </w:r>
      <w:r>
        <w:rPr>
          <w:rFonts w:eastAsia="Times New Roman"/>
          <w:szCs w:val="24"/>
        </w:rPr>
        <w:t>νακριτή να κάνει ουσιαστική δουλειά, καλώντας τους μάρτυρες κλειδιά να καταθέσουν και να κρίνουμε. Ζητάμε κανονική, λοιπόν, προανακριτική και όχι μαϊμού, απλώς και μόνο για να αιωρούνται υποψίες, που κάνουν τοξική την πολιτική ατμόσφαιρα.</w:t>
      </w:r>
    </w:p>
    <w:p w14:paraId="74B8DF09"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κύριοι</w:t>
      </w:r>
      <w:r>
        <w:rPr>
          <w:rFonts w:eastAsia="Times New Roman"/>
          <w:szCs w:val="24"/>
        </w:rPr>
        <w:t xml:space="preserve"> συνάδελφοι, σε μία κανονική χώρα με ένα σοβαρό πολιτικό σύστημα αυτή τη στιγμή θα έπρεπε να συζητάμε για τις προκλήσεις στο Αιγαίο και το επιχειρούμενο γκριζάρισμα περιοχών από τον εξ Ανατολάς γείτονά μας. Θα έπρεπε να συζητάμε για τις συμμαχίες που θα έπ</w:t>
      </w:r>
      <w:r>
        <w:rPr>
          <w:rFonts w:eastAsia="Times New Roman"/>
          <w:szCs w:val="24"/>
        </w:rPr>
        <w:t xml:space="preserve">ρεπε να χτίσουμε και τα ανταλλάγματα για τις παροχές –βλέπε Σούδα-, γιατί χωρίς συμμαχίες είμαστε ευάλωτοι. Θα έπρεπε να συζητάμε τις διαπραγματεύσεις για το </w:t>
      </w:r>
      <w:r>
        <w:rPr>
          <w:rFonts w:eastAsia="Times New Roman"/>
          <w:szCs w:val="24"/>
        </w:rPr>
        <w:t>σ</w:t>
      </w:r>
      <w:r>
        <w:rPr>
          <w:rFonts w:eastAsia="Times New Roman"/>
          <w:szCs w:val="24"/>
        </w:rPr>
        <w:t>κοπιανό, τις οικονομικές αναταράξεις και την πορεία του ομολόγου, τη διαπραγμάτευση για το χρέος,</w:t>
      </w:r>
      <w:r>
        <w:rPr>
          <w:rFonts w:eastAsia="Times New Roman"/>
          <w:szCs w:val="24"/>
        </w:rPr>
        <w:t xml:space="preserve"> τη διαπραγμάτευση για την τέταρτη αξιολόγηση. Αυτά τα πράγματα θα έπρεπε να έχουμε κλειστεί σε ένα δωμάτιο και να τα συζητάμε για τη βέλτιστη εθνική πολιτική.</w:t>
      </w:r>
    </w:p>
    <w:p w14:paraId="74B8DF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Αυτά, όμως, θα συνέβαιναν σε μία κανονική χώρα. Δυστυχώς, όμως, εδώ στην Ελλάδα κανονικότητα είν</w:t>
      </w:r>
      <w:r>
        <w:rPr>
          <w:rFonts w:eastAsia="Times New Roman" w:cs="Times New Roman"/>
          <w:szCs w:val="24"/>
        </w:rPr>
        <w:t>αι ο εμφύλιος, ο διχασμός, η πόλωση. Με αυτά θρέφεται το σύστημα, αλλά δυστυχώς αφήνει νηστικούς τους Έλληνες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το δίδυμο αδελφάκι της πόλωσης είναι ο λαϊκισμός. Τον ταΐζουν αβέρτα οι σύγχρονοι Αλκιβιάδηδες</w:t>
      </w:r>
      <w:r>
        <w:rPr>
          <w:rFonts w:eastAsia="Times New Roman" w:cs="Times New Roman"/>
          <w:szCs w:val="24"/>
        </w:rPr>
        <w:t>,</w:t>
      </w:r>
      <w:r>
        <w:rPr>
          <w:rFonts w:eastAsia="Times New Roman" w:cs="Times New Roman"/>
          <w:szCs w:val="24"/>
        </w:rPr>
        <w:t xml:space="preserve"> μέχρι ο λαϊκισμός να τους φάει και αυτούς. </w:t>
      </w:r>
    </w:p>
    <w:p w14:paraId="74B8DF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Εν κατακλείδι εδώ που φτάσαμε</w:t>
      </w:r>
      <w:r>
        <w:rPr>
          <w:rFonts w:eastAsia="Times New Roman" w:cs="Times New Roman"/>
          <w:szCs w:val="24"/>
        </w:rPr>
        <w:t>,</w:t>
      </w:r>
      <w:r>
        <w:rPr>
          <w:rFonts w:eastAsia="Times New Roman" w:cs="Times New Roman"/>
          <w:szCs w:val="24"/>
        </w:rPr>
        <w:t xml:space="preserve"> η προκαταρκτική εξέταση πρέπει να προχωρήσει. Όχι, όμως, σαν τη σουπιά που αφήνει μελάνι να θολώσει τα νερά και φεύγει, αλλά να πάει ως το τέλος, έτσι ώστε να γίνει διερεύνηση τόσο της περίπτωση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όσο και της περίπτω</w:t>
      </w:r>
      <w:r>
        <w:rPr>
          <w:rFonts w:eastAsia="Times New Roman" w:cs="Times New Roman"/>
          <w:szCs w:val="24"/>
        </w:rPr>
        <w:t>σης της πολιτικής εργαλειοποίησής της.</w:t>
      </w:r>
    </w:p>
    <w:p w14:paraId="74B8DF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DF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Ποταμιού και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DF0E"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Και εγώ ευχαριστώ, κύριε Μαυρωτά.</w:t>
      </w:r>
    </w:p>
    <w:p w14:paraId="74B8DF0F"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Τώρα θα μιλήσει εκ μέρους των </w:t>
      </w:r>
      <w:r>
        <w:rPr>
          <w:rFonts w:eastAsia="Times New Roman"/>
          <w:bCs/>
          <w:szCs w:val="24"/>
        </w:rPr>
        <w:t>Ανεξαρτήτων Βουλευτών ο κ. Κουκούτσης. Θα ακολουθήσει ο Αναπληρωτής Υπουργός Δικαιοσύνης, κ. Παπαγγελόπουλος και μετά ο κ. Στουρνάρας.</w:t>
      </w:r>
    </w:p>
    <w:p w14:paraId="74B8DF10" w14:textId="77777777" w:rsidR="00D8133C" w:rsidRDefault="00A7505C">
      <w:pPr>
        <w:spacing w:line="600" w:lineRule="auto"/>
        <w:ind w:firstLine="720"/>
        <w:contextualSpacing/>
        <w:jc w:val="both"/>
        <w:rPr>
          <w:rFonts w:eastAsia="Times New Roman"/>
          <w:bCs/>
          <w:szCs w:val="24"/>
        </w:rPr>
      </w:pPr>
      <w:r>
        <w:rPr>
          <w:rFonts w:eastAsia="Times New Roman"/>
          <w:bCs/>
          <w:szCs w:val="24"/>
        </w:rPr>
        <w:t>Ορίστε, κύριε Κουκούτση, έχετε τον λόγο για δέκα λεπτά.</w:t>
      </w:r>
    </w:p>
    <w:p w14:paraId="74B8DF11" w14:textId="77777777" w:rsidR="00D8133C" w:rsidRDefault="00A7505C">
      <w:pPr>
        <w:spacing w:line="600" w:lineRule="auto"/>
        <w:ind w:firstLine="720"/>
        <w:contextualSpacing/>
        <w:jc w:val="both"/>
        <w:rPr>
          <w:rFonts w:eastAsia="Times New Roman"/>
          <w:bCs/>
          <w:szCs w:val="24"/>
        </w:rPr>
      </w:pPr>
      <w:r>
        <w:rPr>
          <w:rFonts w:eastAsia="Times New Roman"/>
          <w:b/>
          <w:bCs/>
          <w:szCs w:val="24"/>
        </w:rPr>
        <w:t>ΔΗΜΗΤΡΙΟΣ ΚΟΥΚΟΥΤΣΗΣ:</w:t>
      </w:r>
      <w:r>
        <w:rPr>
          <w:rFonts w:eastAsia="Times New Roman"/>
          <w:bCs/>
          <w:szCs w:val="24"/>
        </w:rPr>
        <w:t xml:space="preserve"> Ευχαριστώ, κύριε Πρόεδρε.</w:t>
      </w:r>
    </w:p>
    <w:p w14:paraId="74B8DF12"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Αρνούμαι να εγγί</w:t>
      </w:r>
      <w:r>
        <w:rPr>
          <w:rFonts w:eastAsia="Times New Roman"/>
          <w:bCs/>
          <w:szCs w:val="24"/>
        </w:rPr>
        <w:t>σω μέχρι και του οβολού τα δημόσια χρήματα, ενώ ευρισκόμεθα εις το μέσον ερειπίων και ανθρώπων βυθισμένων εις εσχάτην πενίαν. Προτιμώ τον θάνατον</w:t>
      </w:r>
      <w:r>
        <w:rPr>
          <w:rFonts w:eastAsia="Times New Roman"/>
          <w:bCs/>
          <w:szCs w:val="24"/>
        </w:rPr>
        <w:t>,</w:t>
      </w:r>
      <w:r>
        <w:rPr>
          <w:rFonts w:eastAsia="Times New Roman"/>
          <w:bCs/>
          <w:szCs w:val="24"/>
        </w:rPr>
        <w:t xml:space="preserve"> παρά να απατήσω λαόν</w:t>
      </w:r>
      <w:r>
        <w:rPr>
          <w:rFonts w:eastAsia="Times New Roman"/>
          <w:bCs/>
          <w:szCs w:val="24"/>
        </w:rPr>
        <w:t>,</w:t>
      </w:r>
      <w:r>
        <w:rPr>
          <w:rFonts w:eastAsia="Times New Roman"/>
          <w:bCs/>
          <w:szCs w:val="24"/>
        </w:rPr>
        <w:t xml:space="preserve"> εμπιστεύσαντα την τύχη του εις την αφοσίωσή μου.» Ιωάννης Καποδίστριας.</w:t>
      </w:r>
    </w:p>
    <w:p w14:paraId="74B8DF13" w14:textId="77777777" w:rsidR="00D8133C" w:rsidRDefault="00A7505C">
      <w:pPr>
        <w:spacing w:line="600" w:lineRule="auto"/>
        <w:ind w:firstLine="720"/>
        <w:contextualSpacing/>
        <w:jc w:val="both"/>
        <w:rPr>
          <w:rFonts w:eastAsia="Times New Roman"/>
          <w:bCs/>
          <w:szCs w:val="24"/>
        </w:rPr>
      </w:pPr>
      <w:r>
        <w:rPr>
          <w:rFonts w:eastAsia="Times New Roman"/>
          <w:bCs/>
          <w:szCs w:val="24"/>
        </w:rPr>
        <w:t>Κυρίες και κύρι</w:t>
      </w:r>
      <w:r>
        <w:rPr>
          <w:rFonts w:eastAsia="Times New Roman"/>
          <w:bCs/>
          <w:szCs w:val="24"/>
        </w:rPr>
        <w:t>οι συνάδελφοι, βρισκόμαστε σε μία δύσκολη συγκυρία ιστορική για την πατρίδα μας. Τα εθνικά μας θέματα είναι σε μια μέγγενη. Οι στιγμές που ζούμε</w:t>
      </w:r>
      <w:r>
        <w:rPr>
          <w:rFonts w:eastAsia="Times New Roman"/>
          <w:bCs/>
          <w:szCs w:val="24"/>
        </w:rPr>
        <w:t>,</w:t>
      </w:r>
      <w:r>
        <w:rPr>
          <w:rFonts w:eastAsia="Times New Roman"/>
          <w:bCs/>
          <w:szCs w:val="24"/>
        </w:rPr>
        <w:t xml:space="preserve"> είναι ιστορικές για την πατρίδα. Μπροστά σε αυτά τα εθνικά θέματα όλα τα άλλα δεν είναι μείζονος σημασίας. Αυτ</w:t>
      </w:r>
      <w:r>
        <w:rPr>
          <w:rFonts w:eastAsia="Times New Roman"/>
          <w:bCs/>
          <w:szCs w:val="24"/>
        </w:rPr>
        <w:t>ές τις ώρες χρειάζεται συναίνεση, αλληλεγγύη και διαλλακτικότητα.</w:t>
      </w:r>
    </w:p>
    <w:p w14:paraId="74B8DF14" w14:textId="77777777" w:rsidR="00D8133C" w:rsidRDefault="00A7505C">
      <w:pPr>
        <w:spacing w:line="600" w:lineRule="auto"/>
        <w:ind w:firstLine="720"/>
        <w:contextualSpacing/>
        <w:jc w:val="both"/>
        <w:rPr>
          <w:rFonts w:eastAsia="Times New Roman"/>
          <w:bCs/>
          <w:szCs w:val="24"/>
        </w:rPr>
      </w:pPr>
      <w:r>
        <w:rPr>
          <w:rFonts w:eastAsia="Times New Roman"/>
          <w:bCs/>
          <w:szCs w:val="24"/>
        </w:rPr>
        <w:t>Θεωρώ λάθος, παραδείγματος χάριν –το αναφέρω έτσι-, τη στάση του κ. Μητσοτάκη ο οποίος είναι Αρχηγός της Αξιωματικής Αντιπολίτευσης</w:t>
      </w:r>
      <w:r>
        <w:rPr>
          <w:rFonts w:eastAsia="Times New Roman"/>
          <w:bCs/>
          <w:szCs w:val="24"/>
        </w:rPr>
        <w:t>,</w:t>
      </w:r>
      <w:r>
        <w:rPr>
          <w:rFonts w:eastAsia="Times New Roman"/>
          <w:bCs/>
          <w:szCs w:val="24"/>
        </w:rPr>
        <w:t xml:space="preserve"> στο να μην πάει στην ενημέρωση με τον οποιοδήποτε –δεν μι</w:t>
      </w:r>
      <w:r>
        <w:rPr>
          <w:rFonts w:eastAsia="Times New Roman"/>
          <w:bCs/>
          <w:szCs w:val="24"/>
        </w:rPr>
        <w:t>λώ για τον κ. Καμμένο, αλλά για τον οποιοδήποτε- Υπουργό Εθνικής Άμυνας. Αυτές τις ώρες χρειάζεται συναίνεση και τίποτε άλλο. Η πατρίδα είναι πάνω από ιδεολογίες, πάνω από χρώματα, πάνω από κόμματα, πάνω από μικροκομματικές σκοπιμότητες.</w:t>
      </w:r>
    </w:p>
    <w:p w14:paraId="74B8DF15" w14:textId="77777777" w:rsidR="00D8133C" w:rsidRDefault="00A7505C">
      <w:pPr>
        <w:spacing w:line="600" w:lineRule="auto"/>
        <w:ind w:firstLine="720"/>
        <w:contextualSpacing/>
        <w:jc w:val="both"/>
        <w:rPr>
          <w:rFonts w:eastAsia="Times New Roman"/>
          <w:bCs/>
          <w:szCs w:val="24"/>
        </w:rPr>
      </w:pPr>
      <w:r>
        <w:rPr>
          <w:rFonts w:eastAsia="Times New Roman"/>
          <w:bCs/>
          <w:szCs w:val="24"/>
        </w:rPr>
        <w:t>Σε μία εποχή που τ</w:t>
      </w:r>
      <w:r>
        <w:rPr>
          <w:rFonts w:eastAsia="Times New Roman"/>
          <w:bCs/>
          <w:szCs w:val="24"/>
        </w:rPr>
        <w:t>α πάντα είναι ρευστά, είχαμε την εντύπωση, σύμφωνα με τα λεγόμενα της αριστερής διακυβέρνησης, ότι η χώρα έχει κάποιες ελπίδες να επιστρέψει στην «κανονικότητα» και να γλιτώσει τον Αύγουστο που μας έρχεται έστω και μερικώς από τον βραχνά της μνημονιακής επ</w:t>
      </w:r>
      <w:r>
        <w:rPr>
          <w:rFonts w:eastAsia="Times New Roman"/>
          <w:bCs/>
          <w:szCs w:val="24"/>
        </w:rPr>
        <w:t xml:space="preserve">ιτροπείας. </w:t>
      </w:r>
    </w:p>
    <w:p w14:paraId="74B8DF16" w14:textId="77777777" w:rsidR="00D8133C" w:rsidRDefault="00A7505C">
      <w:pPr>
        <w:spacing w:line="600" w:lineRule="auto"/>
        <w:ind w:firstLine="720"/>
        <w:contextualSpacing/>
        <w:jc w:val="both"/>
        <w:rPr>
          <w:rFonts w:eastAsia="Times New Roman"/>
          <w:bCs/>
          <w:szCs w:val="24"/>
        </w:rPr>
      </w:pPr>
      <w:r>
        <w:rPr>
          <w:rFonts w:eastAsia="Times New Roman"/>
          <w:bCs/>
          <w:szCs w:val="24"/>
        </w:rPr>
        <w:t>Τα προβλήματα του τόπου είναι δυσβάσταχτα τόσο στο εσωτερικό όσο και στο εξωτερικό της χώρας. Η σημερινή εικόνα της Ελλάδας όσο αφορά στο πολιτικό σκηνικό μόνο θετική δεν είναι για τη βελτίωση των οικονομικών μεγεθών και τη σταδιακή έστω και πε</w:t>
      </w:r>
      <w:r>
        <w:rPr>
          <w:rFonts w:eastAsia="Times New Roman"/>
          <w:bCs/>
          <w:szCs w:val="24"/>
        </w:rPr>
        <w:t>νιχρή ανάπτυξη, που την έχουμε ανάγκη.</w:t>
      </w:r>
    </w:p>
    <w:p w14:paraId="74B8DF17" w14:textId="77777777" w:rsidR="00D8133C" w:rsidRDefault="00A7505C">
      <w:pPr>
        <w:spacing w:line="600" w:lineRule="auto"/>
        <w:ind w:firstLine="720"/>
        <w:contextualSpacing/>
        <w:jc w:val="both"/>
        <w:rPr>
          <w:rFonts w:eastAsia="Times New Roman"/>
          <w:bCs/>
          <w:szCs w:val="24"/>
        </w:rPr>
      </w:pPr>
      <w:r>
        <w:rPr>
          <w:rFonts w:eastAsia="Times New Roman"/>
          <w:bCs/>
          <w:szCs w:val="24"/>
        </w:rPr>
        <w:t>Φτάσαμε αυτή την εποχή</w:t>
      </w:r>
      <w:r>
        <w:rPr>
          <w:rFonts w:eastAsia="Times New Roman"/>
          <w:bCs/>
          <w:szCs w:val="24"/>
        </w:rPr>
        <w:t>,</w:t>
      </w:r>
      <w:r>
        <w:rPr>
          <w:rFonts w:eastAsia="Times New Roman"/>
          <w:bCs/>
          <w:szCs w:val="24"/>
        </w:rPr>
        <w:t xml:space="preserve"> να συζητούμε για ακόμη ένα σκάνδαλο αυτό της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Φτάσαμε, όμως, στο σημείο</w:t>
      </w:r>
      <w:r>
        <w:rPr>
          <w:rFonts w:eastAsia="Times New Roman"/>
          <w:bCs/>
          <w:szCs w:val="24"/>
        </w:rPr>
        <w:t>,</w:t>
      </w:r>
      <w:r>
        <w:rPr>
          <w:rFonts w:eastAsia="Times New Roman"/>
          <w:bCs/>
          <w:szCs w:val="24"/>
        </w:rPr>
        <w:t xml:space="preserve"> να συζητούμε ουσιαστικά για το εάν είναι σκάνδαλο ή σκευωρία. Πράγματι η ελβετική εταιρεία</w:t>
      </w:r>
      <w:r>
        <w:rPr>
          <w:rFonts w:eastAsia="Times New Roman"/>
          <w:bCs/>
          <w:szCs w:val="24"/>
        </w:rPr>
        <w:t>,</w:t>
      </w:r>
      <w:r>
        <w:rPr>
          <w:rFonts w:eastAsia="Times New Roman"/>
          <w:bCs/>
          <w:szCs w:val="24"/>
        </w:rPr>
        <w:t xml:space="preserve"> πρακτικά</w:t>
      </w:r>
      <w:r>
        <w:rPr>
          <w:rFonts w:eastAsia="Times New Roman"/>
          <w:bCs/>
          <w:szCs w:val="24"/>
        </w:rPr>
        <w:t>,</w:t>
      </w:r>
      <w:r>
        <w:rPr>
          <w:rFonts w:eastAsia="Times New Roman"/>
          <w:bCs/>
          <w:szCs w:val="24"/>
        </w:rPr>
        <w:t xml:space="preserve"> ως πολυ</w:t>
      </w:r>
      <w:r>
        <w:rPr>
          <w:rFonts w:eastAsia="Times New Roman"/>
          <w:bCs/>
          <w:szCs w:val="24"/>
        </w:rPr>
        <w:t xml:space="preserve">εθνική είναι υπεύθυνη όπως και οι αντίπαλοί </w:t>
      </w:r>
      <w:r>
        <w:rPr>
          <w:rFonts w:eastAsia="Times New Roman"/>
          <w:bCs/>
          <w:szCs w:val="24"/>
        </w:rPr>
        <w:t>της,</w:t>
      </w:r>
      <w:r>
        <w:rPr>
          <w:rFonts w:eastAsia="Times New Roman"/>
          <w:bCs/>
          <w:szCs w:val="24"/>
        </w:rPr>
        <w:t xml:space="preserve"> βέβαια</w:t>
      </w:r>
      <w:r>
        <w:rPr>
          <w:rFonts w:eastAsia="Times New Roman"/>
          <w:bCs/>
          <w:szCs w:val="24"/>
        </w:rPr>
        <w:t>,</w:t>
      </w:r>
      <w:r>
        <w:rPr>
          <w:rFonts w:eastAsia="Times New Roman"/>
          <w:bCs/>
          <w:szCs w:val="24"/>
        </w:rPr>
        <w:t xml:space="preserve"> στην αγορά του φαρμάκου, για πρακτικές που καταργούν τους κανόνες του ανταγωνισμού. </w:t>
      </w:r>
    </w:p>
    <w:p w14:paraId="74B8DF18"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Στην Ελλάδα πάντα η φαρμακευτική δαπάνη ήταν υπερβολική, αλλά τα τελευταία δεκαπέντε, είκοσι χρόνια έγινε </w:t>
      </w:r>
      <w:r>
        <w:rPr>
          <w:rFonts w:eastAsia="Times New Roman"/>
          <w:bCs/>
          <w:szCs w:val="24"/>
        </w:rPr>
        <w:t>κολοσσιαία. Οι πρακτικές προώθησης των προϊόντων τους είναι στην κυριολεξία πρακτικές οικονομικού πολέμου. Το σκάνδαλο, βέβαια, δεν είναι μόνο τοπικό αλλά διεθνές. Στη χώρα μας, όμως, δυστυχώς το οικονομικό έγκλημα έχει φτάσει πολύ ψηλά εδώ και αρκετά χρόν</w:t>
      </w:r>
      <w:r>
        <w:rPr>
          <w:rFonts w:eastAsia="Times New Roman"/>
          <w:bCs/>
          <w:szCs w:val="24"/>
        </w:rPr>
        <w:t xml:space="preserve">ια. </w:t>
      </w:r>
    </w:p>
    <w:p w14:paraId="74B8DF19" w14:textId="77777777" w:rsidR="00D8133C" w:rsidRDefault="00A7505C">
      <w:pPr>
        <w:spacing w:line="600" w:lineRule="auto"/>
        <w:ind w:firstLine="720"/>
        <w:contextualSpacing/>
        <w:jc w:val="both"/>
        <w:rPr>
          <w:rFonts w:eastAsia="Times New Roman"/>
          <w:bCs/>
          <w:szCs w:val="24"/>
        </w:rPr>
      </w:pPr>
      <w:r>
        <w:rPr>
          <w:rFonts w:eastAsia="Times New Roman"/>
          <w:bCs/>
          <w:szCs w:val="24"/>
        </w:rPr>
        <w:t>Το 2015</w:t>
      </w:r>
      <w:r>
        <w:rPr>
          <w:rFonts w:eastAsia="Times New Roman"/>
          <w:bCs/>
          <w:szCs w:val="24"/>
        </w:rPr>
        <w:t>,</w:t>
      </w:r>
      <w:r>
        <w:rPr>
          <w:rFonts w:eastAsia="Times New Roman"/>
          <w:bCs/>
          <w:szCs w:val="24"/>
        </w:rPr>
        <w:t xml:space="preserve"> η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xml:space="preserve"> πλήρωσε </w:t>
      </w:r>
      <w:r>
        <w:rPr>
          <w:rFonts w:eastAsia="Times New Roman"/>
          <w:bCs/>
          <w:szCs w:val="24"/>
        </w:rPr>
        <w:t>3</w:t>
      </w:r>
      <w:r>
        <w:rPr>
          <w:rFonts w:eastAsia="Times New Roman"/>
          <w:bCs/>
          <w:szCs w:val="24"/>
        </w:rPr>
        <w:t>90 εκατομμύρια δολάρια στις ΗΠΑ, επειδή αποδείχτηκε ότι πλήρωνε τους φαρμακοποιούς</w:t>
      </w:r>
      <w:r>
        <w:rPr>
          <w:rFonts w:eastAsia="Times New Roman"/>
          <w:bCs/>
          <w:szCs w:val="24"/>
        </w:rPr>
        <w:t>,</w:t>
      </w:r>
      <w:r>
        <w:rPr>
          <w:rFonts w:eastAsia="Times New Roman"/>
          <w:bCs/>
          <w:szCs w:val="24"/>
        </w:rPr>
        <w:t xml:space="preserve"> για να δίνουν στους ασθενείς ακριβ</w:t>
      </w:r>
      <w:r>
        <w:rPr>
          <w:rFonts w:eastAsia="Times New Roman"/>
          <w:bCs/>
          <w:szCs w:val="24"/>
        </w:rPr>
        <w:t>ά</w:t>
      </w:r>
      <w:r>
        <w:rPr>
          <w:rFonts w:eastAsia="Times New Roman"/>
          <w:bCs/>
          <w:szCs w:val="24"/>
        </w:rPr>
        <w:t xml:space="preserve"> φάρμακα και μάλιστα πολύ ισχυρά, παρ’ ότι δεν ήταν απαραίτητο. Στη Νότιο Κορέα πλήρωσε πρόστιμο 50 ε</w:t>
      </w:r>
      <w:r>
        <w:rPr>
          <w:rFonts w:eastAsia="Times New Roman"/>
          <w:bCs/>
          <w:szCs w:val="24"/>
        </w:rPr>
        <w:t>κατομμ</w:t>
      </w:r>
      <w:r>
        <w:rPr>
          <w:rFonts w:eastAsia="Times New Roman"/>
          <w:bCs/>
          <w:szCs w:val="24"/>
        </w:rPr>
        <w:t>υρίων</w:t>
      </w:r>
      <w:r>
        <w:rPr>
          <w:rFonts w:eastAsia="Times New Roman"/>
          <w:bCs/>
          <w:szCs w:val="24"/>
        </w:rPr>
        <w:t xml:space="preserve"> δολ</w:t>
      </w:r>
      <w:r>
        <w:rPr>
          <w:rFonts w:eastAsia="Times New Roman"/>
          <w:bCs/>
          <w:szCs w:val="24"/>
        </w:rPr>
        <w:t>αρίων</w:t>
      </w:r>
      <w:r>
        <w:rPr>
          <w:rFonts w:eastAsia="Times New Roman"/>
          <w:bCs/>
          <w:szCs w:val="24"/>
        </w:rPr>
        <w:t xml:space="preserve"> για δωροδοκίες ιατρών. Τα ίδια</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πράττουν και οι ανταγωνιστικές εταιρείες αμερικανικών προϊόντων. Αυτό είναι άλλωστε και το ζητούμενο γι’ αυτούς.</w:t>
      </w:r>
    </w:p>
    <w:p w14:paraId="74B8DF1A"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Στην Ελλάδα</w:t>
      </w:r>
      <w:r>
        <w:rPr>
          <w:rFonts w:eastAsia="Times New Roman" w:cs="Times New Roman"/>
          <w:szCs w:val="24"/>
        </w:rPr>
        <w:t>,</w:t>
      </w:r>
      <w:r>
        <w:rPr>
          <w:rFonts w:eastAsia="Times New Roman" w:cs="Times New Roman"/>
          <w:szCs w:val="24"/>
        </w:rPr>
        <w:t xml:space="preserve"> η ζημιά που έχει υποστεί το δημόσιο μόνο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αγγίζει τα</w:t>
      </w:r>
      <w:r>
        <w:rPr>
          <w:rFonts w:eastAsia="Times New Roman" w:cs="Times New Roman"/>
          <w:szCs w:val="24"/>
        </w:rPr>
        <w:t xml:space="preserve"> 24 </w:t>
      </w:r>
      <w:r>
        <w:rPr>
          <w:rFonts w:eastAsia="Times New Roman" w:cs="Times New Roman"/>
          <w:szCs w:val="24"/>
        </w:rPr>
        <w:t>δισ</w:t>
      </w:r>
      <w:r>
        <w:rPr>
          <w:rFonts w:eastAsia="Times New Roman" w:cs="Times New Roman"/>
          <w:szCs w:val="24"/>
        </w:rPr>
        <w:t xml:space="preserve">εκατομμύρια ευρώ. Σύμφωνα με τη δικογραφία οι μίζες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σε πολιτικά πρόσωπα, γιατρούς, δημοσιογράφους και μεσάζοντες έφτασαν τα 50 εκατομμύρια ευρώ. Οι υπέρογκες παραγγελίες οι υπερκοστολογήσεις τελικά αποδείχθηκαν καταστροφικές για τι</w:t>
      </w:r>
      <w:r>
        <w:rPr>
          <w:rFonts w:eastAsia="Times New Roman" w:cs="Times New Roman"/>
          <w:szCs w:val="24"/>
        </w:rPr>
        <w:t xml:space="preserve">ς τσέπες των ασφαλισμένων και των ασφαλιστικών ταμείων. </w:t>
      </w:r>
    </w:p>
    <w:p w14:paraId="74B8DF1B"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δικογραφία για το συγκεκριμένο σκάνδαλο είναι δύσοσμη από πολιτικής απόψεως και πώς να μην είναι βέβαια</w:t>
      </w:r>
      <w:r>
        <w:rPr>
          <w:rFonts w:eastAsia="Times New Roman" w:cs="Times New Roman"/>
          <w:szCs w:val="24"/>
        </w:rPr>
        <w:t>,</w:t>
      </w:r>
      <w:r>
        <w:rPr>
          <w:rFonts w:eastAsia="Times New Roman" w:cs="Times New Roman"/>
          <w:szCs w:val="24"/>
        </w:rPr>
        <w:t xml:space="preserve"> όταν περιέχει κατ</w:t>
      </w:r>
      <w:r>
        <w:rPr>
          <w:rFonts w:eastAsia="Times New Roman" w:cs="Times New Roman"/>
          <w:szCs w:val="24"/>
        </w:rPr>
        <w:t>ηγορ</w:t>
      </w:r>
      <w:r>
        <w:rPr>
          <w:rFonts w:eastAsia="Times New Roman" w:cs="Times New Roman"/>
          <w:szCs w:val="24"/>
        </w:rPr>
        <w:t xml:space="preserve">ίες για δωροδοκία πρώην Πρωθυπουργών και Υπουργών; Δίκαια εξοργίζονται </w:t>
      </w:r>
      <w:r>
        <w:rPr>
          <w:rFonts w:eastAsia="Times New Roman" w:cs="Times New Roman"/>
          <w:szCs w:val="24"/>
        </w:rPr>
        <w:t>οι πολίτες</w:t>
      </w:r>
      <w:r>
        <w:rPr>
          <w:rFonts w:eastAsia="Times New Roman" w:cs="Times New Roman"/>
          <w:szCs w:val="24"/>
        </w:rPr>
        <w:t>,</w:t>
      </w:r>
      <w:r>
        <w:rPr>
          <w:rFonts w:eastAsia="Times New Roman" w:cs="Times New Roman"/>
          <w:szCs w:val="24"/>
        </w:rPr>
        <w:t xml:space="preserve"> όταν ακούν πολιτικούς που κατηγορούνται για σωρεία σοβαροτάτων αδικημάτων</w:t>
      </w:r>
      <w:r>
        <w:rPr>
          <w:rFonts w:eastAsia="Times New Roman" w:cs="Times New Roman"/>
          <w:szCs w:val="24"/>
        </w:rPr>
        <w:t>,</w:t>
      </w:r>
      <w:r>
        <w:rPr>
          <w:rFonts w:eastAsia="Times New Roman" w:cs="Times New Roman"/>
          <w:szCs w:val="24"/>
        </w:rPr>
        <w:t xml:space="preserve"> να παρουσιάζονται στα ΜΜΕ και να δηλώνουν άγνοια και έκπληξη για την εμπλοκή τους. </w:t>
      </w:r>
    </w:p>
    <w:p w14:paraId="74B8DF1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Βέβαια και το πολιτικό μας σύστημα που διαφεντεύει αυτή εδώ τη χώρα</w:t>
      </w:r>
      <w:r>
        <w:rPr>
          <w:rFonts w:eastAsia="Times New Roman" w:cs="Times New Roman"/>
          <w:szCs w:val="24"/>
        </w:rPr>
        <w:t>,</w:t>
      </w:r>
      <w:r>
        <w:rPr>
          <w:rFonts w:eastAsia="Times New Roman" w:cs="Times New Roman"/>
          <w:szCs w:val="24"/>
        </w:rPr>
        <w:t xml:space="preserve"> ποτέ μα ποτέ δεν</w:t>
      </w:r>
      <w:r>
        <w:rPr>
          <w:rFonts w:eastAsia="Times New Roman" w:cs="Times New Roman"/>
          <w:szCs w:val="24"/>
        </w:rPr>
        <w:t xml:space="preserve"> ήταν ανελέητο μαζί τους. Πείτε μου εσείς, πλην ελαχίστων εξαιρέσεων, ποιος μεγαλοσχήμονας σε αυτή εδώ τη χώρα</w:t>
      </w:r>
      <w:r>
        <w:rPr>
          <w:rFonts w:eastAsia="Times New Roman" w:cs="Times New Roman"/>
          <w:szCs w:val="24"/>
        </w:rPr>
        <w:t>,</w:t>
      </w:r>
      <w:r>
        <w:rPr>
          <w:rFonts w:eastAsia="Times New Roman" w:cs="Times New Roman"/>
          <w:szCs w:val="24"/>
        </w:rPr>
        <w:t xml:space="preserve"> διάβηκε το κατώφλι της φυλακής; Το φαινόμενο αυτό της ατιμωρησίας επιτείνει την ασυδοσία και την απληστία που τους διακατέχει. Για να εντοπιστεί</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«μαύρο» χρήμα είναι πάρα πολύ δύσκολο. Στις καταστάσεις αυτές όταν </w:t>
      </w:r>
      <w:r>
        <w:rPr>
          <w:rFonts w:eastAsia="Times New Roman" w:cs="Times New Roman"/>
          <w:szCs w:val="24"/>
        </w:rPr>
        <w:t>φτάνεις, δηλαδή,</w:t>
      </w:r>
      <w:r>
        <w:rPr>
          <w:rFonts w:eastAsia="Times New Roman" w:cs="Times New Roman"/>
          <w:szCs w:val="24"/>
        </w:rPr>
        <w:t xml:space="preserve"> να κατηγορείς πρώην Πρωθυπουργούς, Υπουργούς και άλλους υπηρεσιακούς παράγοντες για απιστία και δωροδοκία, πρέπει να έχεις επιδείξει τη μέγιστη </w:t>
      </w:r>
      <w:r>
        <w:rPr>
          <w:rFonts w:eastAsia="Times New Roman" w:cs="Times New Roman"/>
          <w:szCs w:val="24"/>
        </w:rPr>
        <w:t xml:space="preserve">δυνατή </w:t>
      </w:r>
      <w:r>
        <w:rPr>
          <w:rFonts w:eastAsia="Times New Roman" w:cs="Times New Roman"/>
          <w:szCs w:val="24"/>
        </w:rPr>
        <w:t xml:space="preserve">προσοχή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απόλυτη θεσμική κάλυψη.</w:t>
      </w:r>
    </w:p>
    <w:p w14:paraId="74B8DF1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δεν μπορεί αυτή η χώρα να αναστηθεί, δεν μπορεί να υπάρξει ούτε υποψία κράτους δικαίου, δεν υπάρχει εθνική αξιοπρέπεια</w:t>
      </w:r>
      <w:r>
        <w:rPr>
          <w:rFonts w:eastAsia="Times New Roman" w:cs="Times New Roman"/>
          <w:szCs w:val="24"/>
        </w:rPr>
        <w:t>,</w:t>
      </w:r>
      <w:r>
        <w:rPr>
          <w:rFonts w:eastAsia="Times New Roman" w:cs="Times New Roman"/>
          <w:szCs w:val="24"/>
        </w:rPr>
        <w:t xml:space="preserve"> εάν δεν δικαστεί και ο τελευταίος υπηρεσιακός παράγοντας</w:t>
      </w:r>
      <w:r>
        <w:rPr>
          <w:rFonts w:eastAsia="Times New Roman" w:cs="Times New Roman"/>
          <w:szCs w:val="24"/>
        </w:rPr>
        <w:t>,</w:t>
      </w:r>
      <w:r>
        <w:rPr>
          <w:rFonts w:eastAsia="Times New Roman" w:cs="Times New Roman"/>
          <w:szCs w:val="24"/>
        </w:rPr>
        <w:t xml:space="preserve"> που εμπλέκεται σε τ</w:t>
      </w:r>
      <w:r>
        <w:rPr>
          <w:rFonts w:eastAsia="Times New Roman" w:cs="Times New Roman"/>
          <w:szCs w:val="24"/>
        </w:rPr>
        <w:t>έτοιου είδους άνομες συναλλαγές. Λαμόγια και μη λαμόγια υπάρχουν σε όλους τους πολιτικούς χώρους</w:t>
      </w:r>
      <w:r>
        <w:rPr>
          <w:rFonts w:eastAsia="Times New Roman" w:cs="Times New Roman"/>
          <w:szCs w:val="24"/>
        </w:rPr>
        <w:t>,</w:t>
      </w:r>
      <w:r>
        <w:rPr>
          <w:rFonts w:eastAsia="Times New Roman" w:cs="Times New Roman"/>
          <w:szCs w:val="24"/>
        </w:rPr>
        <w:t xml:space="preserve"> και επειδή η πίεση της κοινωνίας για κάθαρση θα αυξάνεται όσο περνάει ο χρόνος αλλά και λόγω του ότι τα οικονομικά μεγέθη είναι τεράστια, είναι σίγουρο ότι στ</w:t>
      </w:r>
      <w:r>
        <w:rPr>
          <w:rFonts w:eastAsia="Times New Roman" w:cs="Times New Roman"/>
          <w:szCs w:val="24"/>
        </w:rPr>
        <w:t>ην πορεία του χρόνου</w:t>
      </w:r>
      <w:r>
        <w:rPr>
          <w:rFonts w:eastAsia="Times New Roman" w:cs="Times New Roman"/>
          <w:szCs w:val="24"/>
        </w:rPr>
        <w:t>,</w:t>
      </w:r>
      <w:r>
        <w:rPr>
          <w:rFonts w:eastAsia="Times New Roman" w:cs="Times New Roman"/>
          <w:szCs w:val="24"/>
        </w:rPr>
        <w:t xml:space="preserve"> θα βγουν και άλλα πολλά στη φόρα. </w:t>
      </w:r>
    </w:p>
    <w:p w14:paraId="74B8DF1E"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φαινόμενο της διαφθοράς στη χώρα μας εδώ και χρόνια βρίσκεται στο κέντρο της κρίσης των σχέσεων της κοινωνίας και της πολιτικής ζωής του τόπου. Ας μην κρυβόμαστε πίσω από το δάκτυλό μας, η διαφθορ</w:t>
      </w:r>
      <w:r>
        <w:rPr>
          <w:rFonts w:eastAsia="Times New Roman" w:cs="Times New Roman"/>
          <w:szCs w:val="24"/>
        </w:rPr>
        <w:t xml:space="preserve">ά σε αυτόν τον τόπο πλέον έχει γίνει θεσμός. Είναι βαριά κουβέντα αλλά είναι η αλήθεια. </w:t>
      </w:r>
    </w:p>
    <w:p w14:paraId="74B8DF1F"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σκάνδαλο γιατί το σκάνδαλο είναι υπαρκτό, δεν το αρνείται κανένας, βοήθησε πολύ η δομή του κράτους </w:t>
      </w:r>
      <w:r>
        <w:rPr>
          <w:rFonts w:eastAsia="Times New Roman" w:cs="Times New Roman"/>
          <w:szCs w:val="24"/>
        </w:rPr>
        <w:t>μας,</w:t>
      </w:r>
      <w:r>
        <w:rPr>
          <w:rFonts w:eastAsia="Times New Roman" w:cs="Times New Roman"/>
          <w:szCs w:val="24"/>
        </w:rPr>
        <w:t xml:space="preserve"> που ελέγχει τον καθορισμό της τιμής του φαρμάκ</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αντικαθιστώντας την ελεύθερη αγορά στη διάθεση των ιατρικών υπηρεσιών. Όταν δημιουργούνται μονοπωλιακές συνθήκες για εταιρείες, οι οποίες έχουν τεράστιες πολιτικές διασυνδέσεις, πώς μας προκαλεί αμηχανία και έκπληξη η διαφθορά των αρχών; </w:t>
      </w:r>
    </w:p>
    <w:p w14:paraId="74B8DF20"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Εδώ και χρόνι</w:t>
      </w:r>
      <w:r>
        <w:rPr>
          <w:rFonts w:eastAsia="Times New Roman" w:cs="Times New Roman"/>
          <w:szCs w:val="24"/>
        </w:rPr>
        <w:t>α αμήχανα ο λαός μας παρακολουθεί αποκαλύψεις σκανδάλων</w:t>
      </w:r>
      <w:r>
        <w:rPr>
          <w:rFonts w:eastAsia="Times New Roman" w:cs="Times New Roman"/>
          <w:szCs w:val="24"/>
        </w:rPr>
        <w:t>,</w:t>
      </w:r>
      <w:r>
        <w:rPr>
          <w:rFonts w:eastAsia="Times New Roman" w:cs="Times New Roman"/>
          <w:szCs w:val="24"/>
        </w:rPr>
        <w:t xml:space="preserve"> χωρίς ποτέ να υπάρξει πραγματική τιμωρία. Η υπόθεση όμως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μία ιδιομορφία</w:t>
      </w:r>
      <w:r>
        <w:rPr>
          <w:rFonts w:eastAsia="Times New Roman" w:cs="Times New Roman"/>
          <w:szCs w:val="24"/>
        </w:rPr>
        <w:t>,</w:t>
      </w:r>
      <w:r>
        <w:rPr>
          <w:rFonts w:eastAsia="Times New Roman" w:cs="Times New Roman"/>
          <w:szCs w:val="24"/>
        </w:rPr>
        <w:t xml:space="preserve"> γιατί έχει άμεση σχέση με ένα δημόσιο αγαθό με την υγεία και όταν ομιλούμε για υγεία μιλούμε για ανθρώπινε</w:t>
      </w:r>
      <w:r>
        <w:rPr>
          <w:rFonts w:eastAsia="Times New Roman" w:cs="Times New Roman"/>
          <w:szCs w:val="24"/>
        </w:rPr>
        <w:t xml:space="preserve">ς ζωές. </w:t>
      </w:r>
    </w:p>
    <w:p w14:paraId="74B8DF2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Ας υποθέσουμε ότι στα πλαίσια μιας προκαταρκτικής επιτροπής</w:t>
      </w:r>
      <w:r>
        <w:rPr>
          <w:rFonts w:eastAsia="Times New Roman" w:cs="Times New Roman"/>
          <w:szCs w:val="24"/>
        </w:rPr>
        <w:t>,</w:t>
      </w:r>
      <w:r>
        <w:rPr>
          <w:rFonts w:eastAsia="Times New Roman" w:cs="Times New Roman"/>
          <w:szCs w:val="24"/>
        </w:rPr>
        <w:t xml:space="preserve"> υπάρχουν κάποιες κατηγορίες και ας υποθέσουμε ότι στο μέλλον οι κατηγορούμενοι αυτοί που θα κατηγορηθούν ή κατηγορούνται σήμερα</w:t>
      </w:r>
      <w:r>
        <w:rPr>
          <w:rFonts w:eastAsia="Times New Roman" w:cs="Times New Roman"/>
          <w:szCs w:val="24"/>
        </w:rPr>
        <w:t>,</w:t>
      </w:r>
      <w:r>
        <w:rPr>
          <w:rFonts w:eastAsia="Times New Roman" w:cs="Times New Roman"/>
          <w:szCs w:val="24"/>
        </w:rPr>
        <w:t xml:space="preserve"> να είναι αθώοι. Θα αποδοθούν πολιτικές ευθύνες</w:t>
      </w:r>
      <w:r>
        <w:rPr>
          <w:rFonts w:eastAsia="Times New Roman" w:cs="Times New Roman"/>
          <w:szCs w:val="24"/>
        </w:rPr>
        <w:t>,</w:t>
      </w:r>
      <w:r>
        <w:rPr>
          <w:rFonts w:eastAsia="Times New Roman" w:cs="Times New Roman"/>
          <w:szCs w:val="24"/>
        </w:rPr>
        <w:t xml:space="preserve"> για τη μη</w:t>
      </w:r>
      <w:r>
        <w:rPr>
          <w:rFonts w:eastAsia="Times New Roman" w:cs="Times New Roman"/>
          <w:szCs w:val="24"/>
        </w:rPr>
        <w:t xml:space="preserve"> υπεράσπιση ανθρωπίνων ζωών, για την ανικανότητα των Υπουργών; </w:t>
      </w:r>
    </w:p>
    <w:p w14:paraId="74B8DF2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Λέει η Αντιπολίτευση ότι η Κυβέρνηση έχει καταστρατηγήσει τη δικαιοσύνη και τους θεσμούς, αλλά κανείς δεν λέει ότι αυτή η Κυβέρνηση</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διατήρησε την κατάσταση που βρήκε, αυτή που είχ</w:t>
      </w:r>
      <w:r>
        <w:rPr>
          <w:rFonts w:eastAsia="Times New Roman" w:cs="Times New Roman"/>
          <w:szCs w:val="24"/>
        </w:rPr>
        <w:t xml:space="preserve">ε αφήσει η προηγούμενη </w:t>
      </w:r>
      <w:r>
        <w:rPr>
          <w:rFonts w:eastAsia="Times New Roman" w:cs="Times New Roman"/>
          <w:szCs w:val="24"/>
        </w:rPr>
        <w:t>κ</w:t>
      </w:r>
      <w:r>
        <w:rPr>
          <w:rFonts w:eastAsia="Times New Roman" w:cs="Times New Roman"/>
          <w:szCs w:val="24"/>
        </w:rPr>
        <w:t xml:space="preserve">υβέρνηση. </w:t>
      </w:r>
    </w:p>
    <w:p w14:paraId="74B8DF2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πόσο διάτρητα ουσιαστικά και ηθικά ένθεν και ένθεν είναι τα πεπραγμένα σε αυτή εδώ τη χώρα</w:t>
      </w:r>
      <w:r>
        <w:rPr>
          <w:rFonts w:eastAsia="Times New Roman" w:cs="Times New Roman"/>
          <w:szCs w:val="24"/>
        </w:rPr>
        <w:t>,</w:t>
      </w:r>
      <w:r>
        <w:rPr>
          <w:rFonts w:eastAsia="Times New Roman" w:cs="Times New Roman"/>
          <w:szCs w:val="24"/>
        </w:rPr>
        <w:t xml:space="preserve"> φαίνεται και από τη φρασεολογία όλων των εμπλεκομένων. Και τι δεν ακούσαμε τον τελευταίο καιρό, «κουκούλες», «συμμορία», «λαμό</w:t>
      </w:r>
      <w:r>
        <w:rPr>
          <w:rFonts w:eastAsia="Times New Roman" w:cs="Times New Roman"/>
          <w:szCs w:val="24"/>
        </w:rPr>
        <w:t xml:space="preserve">για», «κρεμάλες», εκφοβισμούς των μαρτύρων, ρεβανσισμούς. </w:t>
      </w:r>
    </w:p>
    <w:p w14:paraId="74B8DF24"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Στη χώρα μας αρκετοί είναι αυτοί που τα έπιασαν, τα πιάνουν και θα τα πιάνουν</w:t>
      </w:r>
      <w:r>
        <w:rPr>
          <w:rFonts w:eastAsia="Times New Roman" w:cs="Times New Roman"/>
          <w:szCs w:val="24"/>
        </w:rPr>
        <w:t>,</w:t>
      </w:r>
      <w:r>
        <w:rPr>
          <w:rFonts w:eastAsia="Times New Roman" w:cs="Times New Roman"/>
          <w:szCs w:val="24"/>
        </w:rPr>
        <w:t xml:space="preserve"> ζώντας σε μια κοινωνία όπου επικρατεί ο νόμος του ισχυρότερου και που</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συνεχίζει να τους καλύπτει η νομοθε</w:t>
      </w:r>
      <w:r>
        <w:rPr>
          <w:rFonts w:eastAsia="Times New Roman" w:cs="Times New Roman"/>
          <w:szCs w:val="24"/>
        </w:rPr>
        <w:t>σία –βλέπε νόμος περί ευθύνης Υπουργών. Μέσα από όλη αυτή τη διαδικασία πλέον δεν μπορεί να κρυφτεί η καθολική σήψη του πολιτικού και κοινωνικοοικονομικού γίγνεσθαι.</w:t>
      </w:r>
    </w:p>
    <w:p w14:paraId="74B8DF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Σύμφωνα με τα δεδομένα της κοινωνίας μας</w:t>
      </w:r>
      <w:r>
        <w:rPr>
          <w:rFonts w:eastAsia="Times New Roman" w:cs="Times New Roman"/>
          <w:szCs w:val="24"/>
        </w:rPr>
        <w:t xml:space="preserve"> το πρόβλημα δεν είναι κάποιος να κλέψει τη γίδα, αλλά να μην τον πιάσουν με αυτή στην πλάτη. Η χώρα μας έδειχνε και δείχνει ένα ξέφραγο αμπέλι, στο οποίο γίνεται ένα απέραντο φαγοπότι. </w:t>
      </w:r>
    </w:p>
    <w:p w14:paraId="74B8DF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Σκάνδαλο υπάρχει. Δεν το αρνείται κανένας. Δεν υπάρχουν αμφιβολίες. Σ</w:t>
      </w:r>
      <w:r>
        <w:rPr>
          <w:rFonts w:eastAsia="Times New Roman" w:cs="Times New Roman"/>
          <w:szCs w:val="24"/>
        </w:rPr>
        <w:t>το κάδρο και οι γιατροί. Βεβαίως! Οι γιατροί, όμως, αύξησαν την τιμή των φαρμάκων; Να σωθεί η χώρα. Πράγματι να σωθεί. Πώς, όμως, θα σωθεί; Από το πενηντάρικο που κόβεται στον συνταξιούχο; Και όταν ακούει ο άλλος έξω για τα 50.000.000 μίζα ή για τα 30.000.</w:t>
      </w:r>
      <w:r>
        <w:rPr>
          <w:rFonts w:eastAsia="Times New Roman" w:cs="Times New Roman"/>
          <w:szCs w:val="24"/>
        </w:rPr>
        <w:t>000 ή για τα 100.000.000 τρελαίνεται. Σου λέει: «Πού πάμε; Με το πενηντάρικο το δικό μου;».</w:t>
      </w:r>
    </w:p>
    <w:p w14:paraId="74B8DF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Ένοχοι ή αθώοι αυτό θα το κρίνει τελικά, απ’ ό,τι φαίνεται, η </w:t>
      </w:r>
      <w:r>
        <w:rPr>
          <w:rFonts w:eastAsia="Times New Roman" w:cs="Times New Roman"/>
          <w:szCs w:val="24"/>
        </w:rPr>
        <w:t>δ</w:t>
      </w:r>
      <w:r>
        <w:rPr>
          <w:rFonts w:eastAsia="Times New Roman" w:cs="Times New Roman"/>
          <w:szCs w:val="24"/>
        </w:rPr>
        <w:t xml:space="preserve">ικαιοσύνη. Και έτσι πρέπει να γίνει. Βέβαια ο κ. Γεωργιάδης είπε ότι η </w:t>
      </w:r>
      <w:r>
        <w:rPr>
          <w:rFonts w:eastAsia="Times New Roman" w:cs="Times New Roman"/>
          <w:szCs w:val="24"/>
        </w:rPr>
        <w:t>δ</w:t>
      </w:r>
      <w:r>
        <w:rPr>
          <w:rFonts w:eastAsia="Times New Roman" w:cs="Times New Roman"/>
          <w:szCs w:val="24"/>
        </w:rPr>
        <w:t>ικαιοσύνη έφτασε στα όρια της</w:t>
      </w:r>
      <w:r>
        <w:rPr>
          <w:rFonts w:eastAsia="Times New Roman" w:cs="Times New Roman"/>
          <w:szCs w:val="24"/>
        </w:rPr>
        <w:t xml:space="preserve"> γελοιότητας. Α μπα; Κάποτε σε αυτή εδώ την Αίθουσα όταν διαμαρτυρήθηκα για τη στάση τους απέναντί μου και κάποιων άλλων</w:t>
      </w:r>
      <w:r>
        <w:rPr>
          <w:rFonts w:eastAsia="Times New Roman" w:cs="Times New Roman"/>
          <w:szCs w:val="24"/>
        </w:rPr>
        <w:t>,</w:t>
      </w:r>
      <w:r>
        <w:rPr>
          <w:rFonts w:eastAsia="Times New Roman" w:cs="Times New Roman"/>
          <w:szCs w:val="24"/>
        </w:rPr>
        <w:t xml:space="preserve"> ο κ. Γεωργιάδης μου είπε</w:t>
      </w:r>
      <w:r>
        <w:rPr>
          <w:rFonts w:eastAsia="Times New Roman" w:cs="Times New Roman"/>
          <w:szCs w:val="24"/>
        </w:rPr>
        <w:t>:</w:t>
      </w:r>
      <w:r>
        <w:rPr>
          <w:rFonts w:eastAsia="Times New Roman" w:cs="Times New Roman"/>
          <w:szCs w:val="24"/>
        </w:rPr>
        <w:t xml:space="preserve"> «να έχετε εμπιστοσύνη στην ελληνική </w:t>
      </w:r>
      <w:r>
        <w:rPr>
          <w:rFonts w:eastAsia="Times New Roman" w:cs="Times New Roman"/>
          <w:szCs w:val="24"/>
        </w:rPr>
        <w:t>δ</w:t>
      </w:r>
      <w:r>
        <w:rPr>
          <w:rFonts w:eastAsia="Times New Roman" w:cs="Times New Roman"/>
          <w:szCs w:val="24"/>
        </w:rPr>
        <w:t>ικαιοσύνη». Τώρα έφτασε στα όρια της γελοιότητας; Μάλιστα.</w:t>
      </w:r>
    </w:p>
    <w:p w14:paraId="74B8DF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Διαμαρτύρονται για προστατευόμενους μάρτυρες. Ποιος το έκανε όλο αυτό; Έχει δίκιο ο κ. Μητσοτάκης όταν λέει</w:t>
      </w:r>
      <w:r>
        <w:rPr>
          <w:rFonts w:eastAsia="Times New Roman" w:cs="Times New Roman"/>
          <w:szCs w:val="24"/>
        </w:rPr>
        <w:t>:</w:t>
      </w:r>
      <w:r>
        <w:rPr>
          <w:rFonts w:eastAsia="Times New Roman" w:cs="Times New Roman"/>
          <w:szCs w:val="24"/>
        </w:rPr>
        <w:t xml:space="preserve"> «Όλα στο φως και διαφάνεια» και ελπίζω να γίνει αυτό. Γιατί; Δεν υπάρχει απέναντι στη </w:t>
      </w:r>
      <w:r>
        <w:rPr>
          <w:rFonts w:eastAsia="Times New Roman" w:cs="Times New Roman"/>
          <w:szCs w:val="24"/>
        </w:rPr>
        <w:t>δ</w:t>
      </w:r>
      <w:r>
        <w:rPr>
          <w:rFonts w:eastAsia="Times New Roman" w:cs="Times New Roman"/>
          <w:szCs w:val="24"/>
        </w:rPr>
        <w:t>ικαιοσύνη και στους προστατευόμενους μάρτυρες εμπιστοσύνη; Π</w:t>
      </w:r>
      <w:r>
        <w:rPr>
          <w:rFonts w:eastAsia="Times New Roman" w:cs="Times New Roman"/>
          <w:szCs w:val="24"/>
        </w:rPr>
        <w:t xml:space="preserve">αράξενα πράγματα. </w:t>
      </w:r>
    </w:p>
    <w:p w14:paraId="74B8DF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Όσον αφορά την εγκληματική οργάνωση, κύριε Βορίδη, -δεν είναι εδώ- θα ήθελα να πω το εξής: Μη βιάζεστε. Μπορεί να βρεθεί ένας μάρτυρας και να πει ότι είχατε ομοιόμορφη εμφάνιση με κοστούμι Αρμάνι, ότι σφάζατε για εκπαίδευση αντιβιοτικά κ</w:t>
      </w:r>
      <w:r>
        <w:rPr>
          <w:rFonts w:eastAsia="Times New Roman" w:cs="Times New Roman"/>
          <w:szCs w:val="24"/>
        </w:rPr>
        <w:t xml:space="preserve">αι ότι πουλάγατε προστασία σε φαρμακεία και να βρεθείτε στον Κορυδαλλό. Έτσι έγινε και με εμένα. Έτσι διασύρθηκα εγώ. </w:t>
      </w:r>
    </w:p>
    <w:p w14:paraId="74B8DF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Βορίδης είπε ότι τα ονόματα κάποιων δεν αναφέρονται στη δικογραφία αλλά είναι κατηγορούμενοι. Ούτε το δικό μου όνομα αναφέρθηκε ποτέ</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 xml:space="preserve">μία δικογραφία και όμως είμαι εγκληματίας. </w:t>
      </w:r>
    </w:p>
    <w:p w14:paraId="74B8DF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Εύχομαι κύριοι, να μη νιώσετε στο πετσί σας αυτό που ένιωσα εγώ, η οικογένειά μου, ο περίγυρός μου και κάποιοι άλλοι, τον στιγματισμό. Και ελπίζω</w:t>
      </w:r>
      <w:r>
        <w:rPr>
          <w:rFonts w:eastAsia="Times New Roman" w:cs="Times New Roman"/>
          <w:szCs w:val="24"/>
        </w:rPr>
        <w:t>,</w:t>
      </w:r>
      <w:r>
        <w:rPr>
          <w:rFonts w:eastAsia="Times New Roman" w:cs="Times New Roman"/>
          <w:szCs w:val="24"/>
        </w:rPr>
        <w:t xml:space="preserve"> να κριθείτε από μια </w:t>
      </w:r>
      <w:r>
        <w:rPr>
          <w:rFonts w:eastAsia="Times New Roman" w:cs="Times New Roman"/>
          <w:szCs w:val="24"/>
        </w:rPr>
        <w:t>δ</w:t>
      </w:r>
      <w:r>
        <w:rPr>
          <w:rFonts w:eastAsia="Times New Roman" w:cs="Times New Roman"/>
          <w:szCs w:val="24"/>
        </w:rPr>
        <w:t>ικαιοσύνη αδέκαστη -που είναι αδέκαστ</w:t>
      </w:r>
      <w:r>
        <w:rPr>
          <w:rFonts w:eastAsia="Times New Roman" w:cs="Times New Roman"/>
          <w:szCs w:val="24"/>
        </w:rPr>
        <w:t xml:space="preserve">η η </w:t>
      </w:r>
      <w:r>
        <w:rPr>
          <w:rFonts w:eastAsia="Times New Roman" w:cs="Times New Roman"/>
          <w:szCs w:val="24"/>
        </w:rPr>
        <w:t>δ</w:t>
      </w:r>
      <w:r>
        <w:rPr>
          <w:rFonts w:eastAsia="Times New Roman" w:cs="Times New Roman"/>
          <w:szCs w:val="24"/>
        </w:rPr>
        <w:t>ικαιοσύνη- με διαφάνεια. Και ξέρετε γιατί το εύχομαι σε εσάς; Γιατί εγώ έχω συγκεκριμένη ιδεολογία, έχω πίστη, έχω αρχές, είμαι εθνικιστής και δεν είμαι σαν κι εσάς.</w:t>
      </w:r>
    </w:p>
    <w:p w14:paraId="74B8DF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DF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4B8DF2E" w14:textId="77777777" w:rsidR="00D8133C" w:rsidRDefault="00A7505C">
      <w:pPr>
        <w:spacing w:line="600" w:lineRule="auto"/>
        <w:ind w:firstLine="720"/>
        <w:contextualSpacing/>
        <w:jc w:val="both"/>
        <w:rPr>
          <w:rFonts w:eastAsia="Times New Roman" w:cs="Times New Roman"/>
        </w:rPr>
      </w:pPr>
      <w:r>
        <w:rPr>
          <w:rFonts w:eastAsia="Times New Roman" w:cs="Times New Roman"/>
        </w:rPr>
        <w:t>Κυρίες και κύρ</w:t>
      </w:r>
      <w:r>
        <w:rPr>
          <w:rFonts w:eastAsia="Times New Roman" w:cs="Times New Roman"/>
        </w:rPr>
        <w:t>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οργανώνει το Ίδρυμα</w:t>
      </w:r>
      <w:r>
        <w:rPr>
          <w:rFonts w:eastAsia="Times New Roman" w:cs="Times New Roman"/>
        </w:rPr>
        <w:t xml:space="preserve"> της Βουλής, τριάντα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Γυμνάσιο Ηλιούπολης. </w:t>
      </w:r>
    </w:p>
    <w:p w14:paraId="74B8DF2F"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4B8DF30" w14:textId="77777777" w:rsidR="00D8133C" w:rsidRDefault="00A7505C">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4B8DF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w:t>
      </w:r>
      <w:r>
        <w:rPr>
          <w:rFonts w:eastAsia="Times New Roman" w:cs="Times New Roman"/>
          <w:szCs w:val="24"/>
        </w:rPr>
        <w:t>τα εξής:</w:t>
      </w:r>
    </w:p>
    <w:p w14:paraId="74B8DF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από 2 Φεβρουαρίου 2018 τροποποίησης και κωδικοποίησης σε ενιαίο κείμενο της από 27 Ιουνίου 2001 Σύμβ</w:t>
      </w:r>
      <w:r>
        <w:rPr>
          <w:rFonts w:eastAsia="Times New Roman" w:cs="Times New Roman"/>
          <w:szCs w:val="24"/>
        </w:rPr>
        <w:t xml:space="preserve">ασης Παραχώρησης μεταξύ του Ελληνικού Δημοσίου και της </w:t>
      </w:r>
      <w:r>
        <w:rPr>
          <w:rFonts w:eastAsia="Times New Roman" w:cs="Times New Roman"/>
          <w:szCs w:val="24"/>
        </w:rPr>
        <w:t>«</w:t>
      </w:r>
      <w:r>
        <w:rPr>
          <w:rFonts w:eastAsia="Times New Roman" w:cs="Times New Roman"/>
          <w:szCs w:val="24"/>
        </w:rPr>
        <w:t>Οργανισμός Λιμένος Θεσσαλονίκης Α.Ε</w:t>
      </w:r>
      <w:r>
        <w:rPr>
          <w:rFonts w:eastAsia="Times New Roman" w:cs="Times New Roman"/>
          <w:szCs w:val="24"/>
        </w:rPr>
        <w:t>»</w:t>
      </w:r>
      <w:r>
        <w:rPr>
          <w:rFonts w:eastAsia="Times New Roman" w:cs="Times New Roman"/>
          <w:szCs w:val="24"/>
        </w:rPr>
        <w:t xml:space="preserve">. και άλλες διατάξεις». </w:t>
      </w:r>
    </w:p>
    <w:p w14:paraId="74B8DF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α) την υπ’ αριθμ. πρωτοκόλλου 2724/1978 από 15 Φεβρουαρίου 2018 απόφαση του Προέδρου της Βουλής «Σύσταση και συγκρότηση της Υποεπιτρ</w:t>
      </w:r>
      <w:r>
        <w:rPr>
          <w:rFonts w:eastAsia="Times New Roman" w:cs="Times New Roman"/>
          <w:szCs w:val="24"/>
        </w:rPr>
        <w:t>οπής για την μελέτη και αντιμετώπιση του προβλήματος των ναρκωτικών» της Διαρκούς Επιτροπής Κοινωνικών Υποθέσεων, και β) την υπ’ αριθμ. πρωτοκόλλου 2725/1979 από 15 Φεβρουαρίου 2018 απόφαση του Προέδρου της Βουλής «Σύσταση και συγκρότηση της Υποεπιτροπής μ</w:t>
      </w:r>
      <w:r>
        <w:rPr>
          <w:rFonts w:eastAsia="Times New Roman" w:cs="Times New Roman"/>
          <w:szCs w:val="24"/>
        </w:rPr>
        <w:t>ε θέμα «Το χρέος και η απομείωσή του»» της Διαρκούς Επιτροπής Οικονομικών Υποθέσεων.</w:t>
      </w:r>
    </w:p>
    <w:p w14:paraId="74B8DF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σχετικές αποφάσεις έχουν αναρτηθεί στην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δ</w:t>
      </w:r>
      <w:r>
        <w:rPr>
          <w:rFonts w:eastAsia="Times New Roman" w:cs="Times New Roman"/>
          <w:szCs w:val="24"/>
        </w:rPr>
        <w:t>ιαφάνεια και θα καταχωριστούν στα Πρακτικά της σημερινής συνεδρίασης.</w:t>
      </w:r>
    </w:p>
    <w:p w14:paraId="74B8DF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κατατίθενται για τα Πρακ</w:t>
      </w:r>
      <w:r>
        <w:rPr>
          <w:rFonts w:eastAsia="Times New Roman" w:cs="Times New Roman"/>
          <w:szCs w:val="24"/>
        </w:rPr>
        <w:t>τικά οι προαναφερθείσες αποφάσεις, οι οποίες έχουν ως εξής:</w:t>
      </w:r>
    </w:p>
    <w:p w14:paraId="74B8DF36" w14:textId="77777777" w:rsidR="00D8133C" w:rsidRDefault="00A7505C">
      <w:pPr>
        <w:spacing w:line="600" w:lineRule="auto"/>
        <w:ind w:firstLine="720"/>
        <w:contextualSpacing/>
        <w:jc w:val="center"/>
        <w:rPr>
          <w:rFonts w:eastAsia="Times New Roman" w:cs="Times New Roman"/>
          <w:color w:val="FF0000"/>
          <w:szCs w:val="24"/>
        </w:rPr>
      </w:pPr>
      <w:r w:rsidRPr="007F78D6">
        <w:rPr>
          <w:rFonts w:eastAsia="Times New Roman" w:cs="Times New Roman"/>
          <w:color w:val="FF0000"/>
          <w:szCs w:val="24"/>
        </w:rPr>
        <w:t>(ΑΛΛΑΓΗ ΣΕΛΙΔΑΣ)</w:t>
      </w:r>
    </w:p>
    <w:p w14:paraId="74B8DF37" w14:textId="77777777" w:rsidR="00D8133C" w:rsidRDefault="00A7505C">
      <w:pPr>
        <w:spacing w:line="600" w:lineRule="auto"/>
        <w:ind w:firstLine="720"/>
        <w:contextualSpacing/>
        <w:jc w:val="center"/>
        <w:rPr>
          <w:rFonts w:eastAsia="Times New Roman" w:cs="Times New Roman"/>
          <w:color w:val="FF0000"/>
          <w:szCs w:val="24"/>
        </w:rPr>
      </w:pPr>
      <w:r w:rsidRPr="007F78D6">
        <w:rPr>
          <w:rFonts w:eastAsia="Times New Roman" w:cs="Times New Roman"/>
          <w:color w:val="FF0000"/>
          <w:szCs w:val="24"/>
        </w:rPr>
        <w:t>(Να μπουν οι σελίδες 243 έως 246)</w:t>
      </w:r>
    </w:p>
    <w:p w14:paraId="74B8DF38" w14:textId="77777777" w:rsidR="00D8133C" w:rsidRDefault="00A7505C">
      <w:pPr>
        <w:spacing w:line="600" w:lineRule="auto"/>
        <w:ind w:firstLine="720"/>
        <w:contextualSpacing/>
        <w:jc w:val="center"/>
        <w:rPr>
          <w:rFonts w:eastAsia="Times New Roman" w:cs="Times New Roman"/>
          <w:color w:val="FF0000"/>
          <w:szCs w:val="24"/>
        </w:rPr>
      </w:pPr>
      <w:r w:rsidRPr="007F78D6">
        <w:rPr>
          <w:rFonts w:eastAsia="Times New Roman" w:cs="Times New Roman"/>
          <w:color w:val="FF0000"/>
          <w:szCs w:val="24"/>
        </w:rPr>
        <w:t>(ΑΛΛΑΓΗ ΣΕΛΙΔΑΣ)</w:t>
      </w:r>
    </w:p>
    <w:p w14:paraId="74B8DF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Αναπληρωτής Υπουργός Δικαιοσύνης, Διαφάνειας και Ανθρωπίνων Δικαιωμάτων κ. Παπαγγελόπουλος. </w:t>
      </w:r>
    </w:p>
    <w:p w14:paraId="74B8DF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w:t>
      </w:r>
      <w:r>
        <w:rPr>
          <w:rFonts w:eastAsia="Times New Roman" w:cs="Times New Roman"/>
          <w:szCs w:val="24"/>
        </w:rPr>
        <w:t>ύριε Υπουργέ, έχετε τον λόγο για δέκα λεπτά κατά τον Κανονισμό.</w:t>
      </w:r>
    </w:p>
    <w:p w14:paraId="74B8DF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w:t>
      </w:r>
      <w:r>
        <w:rPr>
          <w:rFonts w:eastAsia="Times New Roman" w:cs="Times New Roman"/>
          <w:b/>
          <w:szCs w:val="24"/>
        </w:rPr>
        <w:t xml:space="preserve">αι Ανθρωπίνων Δικαιωμάτων): </w:t>
      </w:r>
      <w:r>
        <w:rPr>
          <w:rFonts w:eastAsia="Times New Roman" w:cs="Times New Roman"/>
          <w:szCs w:val="24"/>
        </w:rPr>
        <w:t>Ευχαριστώ, κύριε Πρόεδρε.</w:t>
      </w:r>
    </w:p>
    <w:p w14:paraId="74B8DF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θα ήθελα να συνεισφέρω τις νομικές μου γνώσεις για το θέμα της παραγραφής των λεγομένων «υπουργικών αδικημάτων». Όμως ο χρόνος της ομιλίας μου είναι περιορισμένος και θέλω να προτάξω </w:t>
      </w:r>
      <w:r>
        <w:rPr>
          <w:rFonts w:eastAsia="Times New Roman" w:cs="Times New Roman"/>
          <w:szCs w:val="24"/>
        </w:rPr>
        <w:t>κάποια άλλα θέματα. Γι’ αυτό επί τροχάδην θα πω ότι είναι όλοι σύμφωνοι</w:t>
      </w:r>
      <w:r>
        <w:rPr>
          <w:rFonts w:eastAsia="Times New Roman" w:cs="Times New Roman"/>
          <w:szCs w:val="24"/>
        </w:rPr>
        <w:t>,</w:t>
      </w:r>
      <w:r>
        <w:rPr>
          <w:rFonts w:eastAsia="Times New Roman" w:cs="Times New Roman"/>
          <w:szCs w:val="24"/>
        </w:rPr>
        <w:t xml:space="preserve"> πως το θέμα της αξιόποινης πράξης της απιστίας έχει παραγραφεί, ενώ η αξιόποινη πράξη της νομιμοποίησης εσόδων από εγκληματική δραστηριότητα δεν έχει παραγραφεί.</w:t>
      </w:r>
    </w:p>
    <w:p w14:paraId="74B8DF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Εγώ θεωρώ ότι η πράξη</w:t>
      </w:r>
      <w:r>
        <w:rPr>
          <w:rFonts w:eastAsia="Times New Roman" w:cs="Times New Roman"/>
          <w:szCs w:val="24"/>
        </w:rPr>
        <w:t xml:space="preserve"> της δωροδοκίας δεν έχει παραγραφεί, γιατί όπως έχω ξαναπεί, δεν γίνεται κατά την άσκηση των υπουργικών καθηκόντων αλλά επ’ ευκαιρία αυτών.</w:t>
      </w:r>
    </w:p>
    <w:p w14:paraId="74B8DF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επιχειρηματολογήσω πολλή ώρα, αλλά όπως σας είπα, δεν έχω τον αναγκαίο χρόνο. Θα επικαλεστώ μόνο τις </w:t>
      </w:r>
      <w:r>
        <w:rPr>
          <w:rFonts w:eastAsia="Times New Roman" w:cs="Times New Roman"/>
          <w:szCs w:val="24"/>
        </w:rPr>
        <w:t xml:space="preserve">ομιλίες του κ. Καστανίδη, Υπουργού Δικαιοσύνης στην </w:t>
      </w:r>
      <w:r>
        <w:rPr>
          <w:rFonts w:eastAsia="Times New Roman" w:cs="Times New Roman"/>
          <w:szCs w:val="24"/>
        </w:rPr>
        <w:t>κ</w:t>
      </w:r>
      <w:r>
        <w:rPr>
          <w:rFonts w:eastAsia="Times New Roman" w:cs="Times New Roman"/>
          <w:szCs w:val="24"/>
        </w:rPr>
        <w:t xml:space="preserve">υβέρνηση του ΠΑΣΟΚ και του </w:t>
      </w:r>
      <w:r>
        <w:rPr>
          <w:rFonts w:eastAsia="Times New Roman" w:cs="Times New Roman"/>
          <w:szCs w:val="24"/>
        </w:rPr>
        <w:t>κ</w:t>
      </w:r>
      <w:r>
        <w:rPr>
          <w:rFonts w:eastAsia="Times New Roman" w:cs="Times New Roman"/>
          <w:szCs w:val="24"/>
        </w:rPr>
        <w:t>αθηγητή Προκόπη Παυλόπουλου, Βουλευτή τότε της Νέας Δημοκρατίας, οι οποίοι με στέρεα επιχειρηματολογία είχαν την ίδια άποψη.</w:t>
      </w:r>
    </w:p>
    <w:p w14:paraId="74B8DF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αποσπάσματα των Πρακτικών της Βουλής με τις ομιλίες τους, προς αποφυγή άσκοπων επαναλήψεων. </w:t>
      </w:r>
    </w:p>
    <w:p w14:paraId="74B8DF40"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Αναπληρωτής Υπουργός κ. Δημήτριος Παπαγγελόπουλος καταθέτει για τα Πρακτικά τα προαναφερθέντα έγγραφα, τα οποία βρίσκονται στο αρχείο τ</w:t>
      </w:r>
      <w:r>
        <w:rPr>
          <w:rFonts w:eastAsia="Times New Roman" w:cs="Times New Roman"/>
        </w:rPr>
        <w:t>ου Τμήματος Γραμματείας της Διεύθυνσης Στενογραφίας και  Πρακτικών της Βουλής)</w:t>
      </w:r>
    </w:p>
    <w:p w14:paraId="74B8DF41"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Κυρίες και κύριοι, το τεκμήριο αθωότητας είναι μια από τις βασικές εγγυήσεις της αμερόληπτης απονομής δικαιοσύνης. Ως </w:t>
      </w:r>
      <w:r>
        <w:rPr>
          <w:rFonts w:eastAsia="Times New Roman" w:cs="Times New Roman"/>
        </w:rPr>
        <w:t>ε</w:t>
      </w:r>
      <w:r>
        <w:rPr>
          <w:rFonts w:eastAsia="Times New Roman" w:cs="Times New Roman"/>
        </w:rPr>
        <w:t xml:space="preserve">ισαγγελέας το τήρησα με τη μεγαλύτερη δυνατή ευλάβεια. Θα </w:t>
      </w:r>
      <w:r>
        <w:rPr>
          <w:rFonts w:eastAsia="Times New Roman" w:cs="Times New Roman"/>
        </w:rPr>
        <w:t xml:space="preserve">προσπαθήσω να το τηρήσω και σήμερα, μολονότι τα γελοία και ανήθικα ψέματα και οι συκοφαντίες κάποιων με έχουν εξοργίσει. </w:t>
      </w:r>
    </w:p>
    <w:p w14:paraId="74B8DF42" w14:textId="77777777" w:rsidR="00D8133C" w:rsidRDefault="00A7505C">
      <w:pPr>
        <w:spacing w:line="600" w:lineRule="auto"/>
        <w:ind w:firstLine="720"/>
        <w:contextualSpacing/>
        <w:jc w:val="both"/>
        <w:rPr>
          <w:rFonts w:eastAsia="Times New Roman" w:cs="Times New Roman"/>
        </w:rPr>
      </w:pPr>
      <w:r>
        <w:rPr>
          <w:rFonts w:eastAsia="Times New Roman" w:cs="Times New Roman"/>
        </w:rPr>
        <w:t>Οφείλω, όμως, να το τηρήσω και σήμερα. Αρωγό μου στην προσπάθεια αυτή έχω και την ιδιαίτερη εκτίμηση που έχω για κάποιους από τους εμπ</w:t>
      </w:r>
      <w:r>
        <w:rPr>
          <w:rFonts w:eastAsia="Times New Roman" w:cs="Times New Roman"/>
        </w:rPr>
        <w:t>λεκομένους στην υπόθεση. Θέλω να πιστεύω για αυτούς ότι δεν υπάρχει απολύτως τίποτα σε βάρος τους αλλά και αν, ο μη γένοιτο, προκύψει κάτι σε βάρος τους, δεν πρόκειται να πω οτιδήποτε εγώ σε βάρος τους. Η σχέση μας έρχεται από παλιά και εγώ άθλιος δεν υπήρ</w:t>
      </w:r>
      <w:r>
        <w:rPr>
          <w:rFonts w:eastAsia="Times New Roman" w:cs="Times New Roman"/>
        </w:rPr>
        <w:t xml:space="preserve">ξα ποτέ και το ξέρουν όσοι με γνωρίζουν. </w:t>
      </w:r>
    </w:p>
    <w:p w14:paraId="74B8DF43" w14:textId="77777777" w:rsidR="00D8133C" w:rsidRDefault="00A7505C">
      <w:pPr>
        <w:spacing w:line="600" w:lineRule="auto"/>
        <w:ind w:firstLine="720"/>
        <w:contextualSpacing/>
        <w:jc w:val="both"/>
        <w:rPr>
          <w:rFonts w:eastAsia="Times New Roman" w:cs="Times New Roman"/>
        </w:rPr>
      </w:pPr>
      <w:r>
        <w:rPr>
          <w:rFonts w:eastAsia="Times New Roman" w:cs="Times New Roman"/>
        </w:rPr>
        <w:t>Όμως το τεκμήριο της αθωότητας κατακρεουργήθηκε από τον κ. Σαμαρά σε βάρος του Πρωθυπουργού, εμένα, τ</w:t>
      </w:r>
      <w:r>
        <w:rPr>
          <w:rFonts w:eastAsia="Times New Roman" w:cs="Times New Roman"/>
        </w:rPr>
        <w:t>ω</w:t>
      </w:r>
      <w:r>
        <w:rPr>
          <w:rFonts w:eastAsia="Times New Roman" w:cs="Times New Roman"/>
        </w:rPr>
        <w:t>ν εισαγγελέων και των προστατευόμενων μαρτύρων. Είμαι υποχρεωμένος, λοιπόν, να αναφερθώ στις ανοίκειες, συκοφαντ</w:t>
      </w:r>
      <w:r>
        <w:rPr>
          <w:rFonts w:eastAsia="Times New Roman" w:cs="Times New Roman"/>
        </w:rPr>
        <w:t>ικές και ταυτόχρονα αστείες επιθέσεις που εξαπέλυσε στ</w:t>
      </w:r>
      <w:r>
        <w:rPr>
          <w:rFonts w:eastAsia="Times New Roman" w:cs="Times New Roman"/>
        </w:rPr>
        <w:t>ο</w:t>
      </w:r>
      <w:r>
        <w:rPr>
          <w:rFonts w:eastAsia="Times New Roman" w:cs="Times New Roman"/>
        </w:rPr>
        <w:t xml:space="preserve"> πλαίσι</w:t>
      </w:r>
      <w:r>
        <w:rPr>
          <w:rFonts w:eastAsia="Times New Roman" w:cs="Times New Roman"/>
        </w:rPr>
        <w:t>ο</w:t>
      </w:r>
      <w:r>
        <w:rPr>
          <w:rFonts w:eastAsia="Times New Roman" w:cs="Times New Roman"/>
        </w:rPr>
        <w:t xml:space="preserve"> της υπερασπιστικής του γραμμής για αντιπερισπασμό και εκφοβισμό. </w:t>
      </w:r>
    </w:p>
    <w:p w14:paraId="74B8DF44" w14:textId="77777777" w:rsidR="00D8133C" w:rsidRDefault="00A7505C">
      <w:pPr>
        <w:spacing w:line="600" w:lineRule="auto"/>
        <w:ind w:firstLine="720"/>
        <w:contextualSpacing/>
        <w:jc w:val="both"/>
        <w:rPr>
          <w:rFonts w:eastAsia="Times New Roman" w:cs="Times New Roman"/>
        </w:rPr>
      </w:pPr>
      <w:r>
        <w:rPr>
          <w:rFonts w:eastAsia="Times New Roman" w:cs="Times New Roman"/>
        </w:rPr>
        <w:t>Αντιλαμβάνομαι πλήρως τη δυσχερή θέση στην οποία έχουν περιέλθει κάποιοι. Εύχομαι ειλικρινά να αποδειχθούν όλοι αθώοι. Όμως πρ</w:t>
      </w:r>
      <w:r>
        <w:rPr>
          <w:rFonts w:eastAsia="Times New Roman" w:cs="Times New Roman"/>
        </w:rPr>
        <w:t xml:space="preserve">έπει να καταλάβουν ορισμένοι εξ αυτών ότι οι αντιδράσεις τους δεν τους βοηθούν καθόλου και η υπερασπιστική τους γραμμή είναι εντελώς εσφαλμένη. </w:t>
      </w:r>
    </w:p>
    <w:p w14:paraId="74B8DF45" w14:textId="77777777" w:rsidR="00D8133C" w:rsidRDefault="00A7505C">
      <w:pPr>
        <w:spacing w:line="600" w:lineRule="auto"/>
        <w:ind w:firstLine="720"/>
        <w:contextualSpacing/>
        <w:jc w:val="both"/>
        <w:rPr>
          <w:rFonts w:eastAsia="Times New Roman" w:cs="Times New Roman"/>
        </w:rPr>
      </w:pPr>
      <w:r>
        <w:rPr>
          <w:rFonts w:eastAsia="Times New Roman" w:cs="Times New Roman"/>
        </w:rPr>
        <w:t>Υπάρχει λογικός άνθρωπος</w:t>
      </w:r>
      <w:r>
        <w:rPr>
          <w:rFonts w:eastAsia="Times New Roman" w:cs="Times New Roman"/>
        </w:rPr>
        <w:t>,</w:t>
      </w:r>
      <w:r>
        <w:rPr>
          <w:rFonts w:eastAsia="Times New Roman" w:cs="Times New Roman"/>
        </w:rPr>
        <w:t xml:space="preserve"> που να μπορεί όχι να σκεφθεί, αλλά να προβληματιστεί έστω και για λίγο, με τον παρανο</w:t>
      </w:r>
      <w:r>
        <w:rPr>
          <w:rFonts w:eastAsia="Times New Roman" w:cs="Times New Roman"/>
        </w:rPr>
        <w:t xml:space="preserve">ϊκό ισχυρισμό ότι για ένα διεθνές σκάνδαλο που ερευνάται από το </w:t>
      </w:r>
      <w:r>
        <w:rPr>
          <w:rFonts w:eastAsia="Times New Roman" w:cs="Times New Roman"/>
          <w:lang w:val="en-US"/>
        </w:rPr>
        <w:t>FBI</w:t>
      </w:r>
      <w:r>
        <w:rPr>
          <w:rFonts w:eastAsia="Times New Roman" w:cs="Times New Roman"/>
        </w:rPr>
        <w:t xml:space="preserve">, εγώ ως εκτελεστικός βραχίονας του Τσίπρα, κατόπιν εντολών του, έστησα και καθοδηγώ τέτοιου μεγέθους πελώρια σκευωρία; Αν ισχύει αυτό, αδικούμαι ως Αναπληρωτής Υπουργός της </w:t>
      </w:r>
      <w:r>
        <w:rPr>
          <w:rFonts w:eastAsia="Times New Roman" w:cs="Times New Roman"/>
        </w:rPr>
        <w:t>ε</w:t>
      </w:r>
      <w:r>
        <w:rPr>
          <w:rFonts w:eastAsia="Times New Roman" w:cs="Times New Roman"/>
        </w:rPr>
        <w:t>λληνικής Κυβέρ</w:t>
      </w:r>
      <w:r>
        <w:rPr>
          <w:rFonts w:eastAsia="Times New Roman" w:cs="Times New Roman"/>
        </w:rPr>
        <w:t xml:space="preserve">νησης. Πρέπει, πάραυτα, να αναβαθμιστώ και να αναλάβω καθήκοντα τουλάχιστον διοικητού του </w:t>
      </w:r>
      <w:r>
        <w:rPr>
          <w:rFonts w:eastAsia="Times New Roman" w:cs="Times New Roman"/>
          <w:lang w:val="en-US"/>
        </w:rPr>
        <w:t>FBI</w:t>
      </w:r>
      <w:r>
        <w:rPr>
          <w:rFonts w:eastAsia="Times New Roman" w:cs="Times New Roman"/>
        </w:rPr>
        <w:t xml:space="preserve">, της </w:t>
      </w:r>
      <w:r>
        <w:rPr>
          <w:rFonts w:eastAsia="Times New Roman" w:cs="Times New Roman"/>
          <w:lang w:val="en-US"/>
        </w:rPr>
        <w:t>CIA</w:t>
      </w:r>
      <w:r>
        <w:rPr>
          <w:rFonts w:eastAsia="Times New Roman" w:cs="Times New Roman"/>
        </w:rPr>
        <w:t xml:space="preserve">. </w:t>
      </w:r>
    </w:p>
    <w:p w14:paraId="74B8DF46" w14:textId="77777777" w:rsidR="00D8133C" w:rsidRDefault="00A7505C">
      <w:pPr>
        <w:spacing w:line="600" w:lineRule="auto"/>
        <w:ind w:firstLine="720"/>
        <w:contextualSpacing/>
        <w:jc w:val="both"/>
        <w:rPr>
          <w:rFonts w:eastAsia="Times New Roman" w:cs="Times New Roman"/>
        </w:rPr>
      </w:pPr>
      <w:r>
        <w:rPr>
          <w:rFonts w:eastAsia="Times New Roman" w:cs="Times New Roman"/>
        </w:rPr>
        <w:t>Για να δούμε επί τροχάδην την επιχειρηματολογία του κ. Σαμαρά για τη δήθεν σκευωρία σε βάρος του. Επικαλείται</w:t>
      </w:r>
      <w:r>
        <w:rPr>
          <w:rFonts w:eastAsia="Times New Roman" w:cs="Times New Roman"/>
        </w:rPr>
        <w:t>,</w:t>
      </w:r>
      <w:r>
        <w:rPr>
          <w:rFonts w:eastAsia="Times New Roman" w:cs="Times New Roman"/>
        </w:rPr>
        <w:t xml:space="preserve"> κυρίως</w:t>
      </w:r>
      <w:r>
        <w:rPr>
          <w:rFonts w:eastAsia="Times New Roman" w:cs="Times New Roman"/>
        </w:rPr>
        <w:t>,</w:t>
      </w:r>
      <w:r>
        <w:rPr>
          <w:rFonts w:eastAsia="Times New Roman" w:cs="Times New Roman"/>
        </w:rPr>
        <w:t xml:space="preserve"> τη δήλωσή μου ότι το σκάνδαλο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είναι το μεγαλύτερο σκάνδαλο από συστάσεως του ελληνικού κράτους. Υπενθυμίζω ότι στη δήλωση μου αυτή δεν αναφέρθηκα στον κ. Σαμαρά ή σε οποιονδήποτε άλλο. Υπενθυμίζω ότι τη δήλωση αυτή την έκανα</w:t>
      </w:r>
      <w:r>
        <w:rPr>
          <w:rFonts w:eastAsia="Times New Roman" w:cs="Times New Roman"/>
        </w:rPr>
        <w:t>,</w:t>
      </w:r>
      <w:r>
        <w:rPr>
          <w:rFonts w:eastAsia="Times New Roman" w:cs="Times New Roman"/>
        </w:rPr>
        <w:t xml:space="preserve"> μετά την ολιγόλεπτη, μερική –επαναλαμβάνω, μερική</w:t>
      </w:r>
      <w:r>
        <w:rPr>
          <w:rFonts w:eastAsia="Times New Roman" w:cs="Times New Roman"/>
        </w:rPr>
        <w:t>, έτσι ακριβώς δήλωσα και μπορείτε να το αναζητήσετε στη δήλωσή μου- ενημέρωση από τον αρμόδιο Υπουργό για το μέγεθος του σκανδάλου και για τα πολιτικά πρόσωπα που εμπλέκονταν.</w:t>
      </w:r>
    </w:p>
    <w:p w14:paraId="74B8DF47" w14:textId="77777777" w:rsidR="00D8133C" w:rsidRDefault="00A7505C">
      <w:pPr>
        <w:spacing w:line="600" w:lineRule="auto"/>
        <w:ind w:firstLine="720"/>
        <w:contextualSpacing/>
        <w:jc w:val="both"/>
        <w:rPr>
          <w:rFonts w:eastAsia="Times New Roman" w:cs="Times New Roman"/>
        </w:rPr>
      </w:pPr>
      <w:r>
        <w:rPr>
          <w:rFonts w:eastAsia="Times New Roman" w:cs="Times New Roman"/>
        </w:rPr>
        <w:t>Προσέξτε. Εγώ μίλησα για μερική ενημέρωση και ο κ. Γεωργιάδης επαναλαμβάνει ψευ</w:t>
      </w:r>
      <w:r>
        <w:rPr>
          <w:rFonts w:eastAsia="Times New Roman" w:cs="Times New Roman"/>
        </w:rPr>
        <w:t xml:space="preserve">δώς ότι είπα άτυπη ενημέρωση. Δεν είναι τυχαίο. Είναι άλλη μια προσπάθεια παραποίησης της πραγματικότητας, προκειμένου να δημιουργηθούν εντυπώσεις ότι η διαδικασία που προβλέπεται από το Σύνταγμα και το νόμο πάσχει. </w:t>
      </w:r>
    </w:p>
    <w:p w14:paraId="74B8DF48" w14:textId="77777777" w:rsidR="00D8133C" w:rsidRDefault="00A7505C">
      <w:pPr>
        <w:spacing w:line="600" w:lineRule="auto"/>
        <w:ind w:firstLine="720"/>
        <w:contextualSpacing/>
        <w:jc w:val="both"/>
        <w:rPr>
          <w:rFonts w:eastAsia="Times New Roman" w:cs="Times New Roman"/>
        </w:rPr>
      </w:pPr>
      <w:r>
        <w:rPr>
          <w:rFonts w:eastAsia="Times New Roman" w:cs="Times New Roman"/>
        </w:rPr>
        <w:t>Υπενθυμίζω, επίσης, ότι ο αρμόδιος Υπου</w:t>
      </w:r>
      <w:r>
        <w:rPr>
          <w:rFonts w:eastAsia="Times New Roman" w:cs="Times New Roman"/>
        </w:rPr>
        <w:t xml:space="preserve">ργός, ο Σταύρος Κοντονής, δήλωσε ότι το σκάνδαλο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είναι μεγαλύτερο από το σκάνδαλο </w:t>
      </w:r>
      <w:r>
        <w:rPr>
          <w:rFonts w:eastAsia="Times New Roman" w:cs="Times New Roman"/>
        </w:rPr>
        <w:t>«</w:t>
      </w:r>
      <w:r>
        <w:rPr>
          <w:rFonts w:eastAsia="Times New Roman" w:cs="Times New Roman"/>
          <w:lang w:val="en-US"/>
        </w:rPr>
        <w:t>SIEMENS</w:t>
      </w:r>
      <w:r>
        <w:rPr>
          <w:rFonts w:eastAsia="Times New Roman" w:cs="Times New Roman"/>
        </w:rPr>
        <w:t>»</w:t>
      </w:r>
      <w:r>
        <w:rPr>
          <w:rFonts w:eastAsia="Times New Roman" w:cs="Times New Roman"/>
        </w:rPr>
        <w:t>.</w:t>
      </w:r>
    </w:p>
    <w:p w14:paraId="74B8DF49"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Υπενθυμίζω, επίσης, ότι η προηγούμενη </w:t>
      </w:r>
      <w:r>
        <w:rPr>
          <w:rFonts w:eastAsia="Times New Roman" w:cs="Times New Roman"/>
        </w:rPr>
        <w:t>ε</w:t>
      </w:r>
      <w:r>
        <w:rPr>
          <w:rFonts w:eastAsia="Times New Roman" w:cs="Times New Roman"/>
        </w:rPr>
        <w:t xml:space="preserve">ισαγγελέας κατά της </w:t>
      </w:r>
      <w:r>
        <w:rPr>
          <w:rFonts w:eastAsia="Times New Roman" w:cs="Times New Roman"/>
        </w:rPr>
        <w:t>δ</w:t>
      </w:r>
      <w:r>
        <w:rPr>
          <w:rFonts w:eastAsia="Times New Roman" w:cs="Times New Roman"/>
        </w:rPr>
        <w:t xml:space="preserve">ιαφθοράς, η κ. Ράικου, έμπειρη και ικανή </w:t>
      </w:r>
      <w:r>
        <w:rPr>
          <w:rFonts w:eastAsia="Times New Roman" w:cs="Times New Roman"/>
        </w:rPr>
        <w:t>ε</w:t>
      </w:r>
      <w:r>
        <w:rPr>
          <w:rFonts w:eastAsia="Times New Roman" w:cs="Times New Roman"/>
        </w:rPr>
        <w:t>ισαγγελέας, η οποία μάλιστα είχε τοποθετηθεί στη θ</w:t>
      </w:r>
      <w:r>
        <w:rPr>
          <w:rFonts w:eastAsia="Times New Roman" w:cs="Times New Roman"/>
        </w:rPr>
        <w:t xml:space="preserve">έση της επί </w:t>
      </w:r>
      <w:r>
        <w:rPr>
          <w:rFonts w:eastAsia="Times New Roman" w:cs="Times New Roman"/>
        </w:rPr>
        <w:t>κ</w:t>
      </w:r>
      <w:r>
        <w:rPr>
          <w:rFonts w:eastAsia="Times New Roman" w:cs="Times New Roman"/>
        </w:rPr>
        <w:t>υβερνήσεως Σαμαρά, συμπεριέλαβε στην επιστολή παραίτησή της πριν έναν χρόνο περίπου και λίγο πριν λήξει η δεύτερη θητεία της, μεταξύ άλλων, και τα εξής: Πρώτον, καταγγελία για σχέδιο ηθικής της εξόντωσης –τα λόγια της τα έχω αντιγράψει ακριβώς</w:t>
      </w:r>
      <w:r>
        <w:rPr>
          <w:rFonts w:eastAsia="Times New Roman" w:cs="Times New Roman"/>
        </w:rPr>
        <w:t>- από τα μεγάλα συμφέροντα στον χώρο του φαρμάκου και στοχοποίησής της από παράκεντρα εξουσίας και διαφθοράς, που στόχο έχουν τη μια και μόνη συγκάλυψη των διεφθαρμένων κρατικών λειτουργών</w:t>
      </w:r>
      <w:r>
        <w:rPr>
          <w:rFonts w:eastAsia="Times New Roman" w:cs="Times New Roman"/>
        </w:rPr>
        <w:t>,</w:t>
      </w:r>
      <w:r>
        <w:rPr>
          <w:rFonts w:eastAsia="Times New Roman" w:cs="Times New Roman"/>
        </w:rPr>
        <w:t xml:space="preserve"> που αποκομίζουν διαχρονικά εκατομμύρια ευρώ και επιζητούν μανιωδώς</w:t>
      </w:r>
      <w:r>
        <w:rPr>
          <w:rFonts w:eastAsia="Times New Roman" w:cs="Times New Roman"/>
        </w:rPr>
        <w:t xml:space="preserve"> την ακύρωση του έργου και την παρεμπόδιση της έρευνας για τη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και όχι μόνο. </w:t>
      </w:r>
    </w:p>
    <w:p w14:paraId="74B8DF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Ας σκεφτούν κάποιοι με το μαξιλάρι </w:t>
      </w:r>
      <w:r>
        <w:rPr>
          <w:rFonts w:eastAsia="Times New Roman" w:cs="Times New Roman"/>
          <w:szCs w:val="24"/>
        </w:rPr>
        <w:t>τους,</w:t>
      </w:r>
      <w:r>
        <w:rPr>
          <w:rFonts w:eastAsia="Times New Roman" w:cs="Times New Roman"/>
          <w:szCs w:val="24"/>
        </w:rPr>
        <w:t xml:space="preserve"> τι ακριβώς εννοεί η κ. Ράικου με τις παραπάνω καταγγελίες της. Μήπως η κ. Ράικου με τη μεγάλη πείρα της και την εξυπνάδα της έβ</w:t>
      </w:r>
      <w:r>
        <w:rPr>
          <w:rFonts w:eastAsia="Times New Roman" w:cs="Times New Roman"/>
          <w:szCs w:val="24"/>
        </w:rPr>
        <w:t xml:space="preserve">λεπε πού οδηγούσε η έρευνα; Μήπως θέλησε να αποφύγει αυτά που υφίστανται σήμερα οι </w:t>
      </w:r>
      <w:r>
        <w:rPr>
          <w:rFonts w:eastAsia="Times New Roman" w:cs="Times New Roman"/>
          <w:szCs w:val="24"/>
        </w:rPr>
        <w:t>ε</w:t>
      </w:r>
      <w:r>
        <w:rPr>
          <w:rFonts w:eastAsia="Times New Roman" w:cs="Times New Roman"/>
          <w:szCs w:val="24"/>
        </w:rPr>
        <w:t xml:space="preserve">ισαγγελείς κατά της </w:t>
      </w:r>
      <w:r>
        <w:rPr>
          <w:rFonts w:eastAsia="Times New Roman" w:cs="Times New Roman"/>
          <w:szCs w:val="24"/>
        </w:rPr>
        <w:t>δ</w:t>
      </w:r>
      <w:r>
        <w:rPr>
          <w:rFonts w:eastAsia="Times New Roman" w:cs="Times New Roman"/>
          <w:szCs w:val="24"/>
        </w:rPr>
        <w:t xml:space="preserve">ιαφθοράς; Μήπως φοβήθηκε κάτι άλλο, που εκείνη ήξερε και εμείς αγνοούμε; </w:t>
      </w:r>
    </w:p>
    <w:p w14:paraId="74B8DF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εκτίμησε ότι είναι πιθανή η ύπαρξη εμβασμάτων με σημαντικά ποσά από</w:t>
      </w:r>
      <w:r>
        <w:rPr>
          <w:rFonts w:eastAsia="Times New Roman" w:cs="Times New Roman"/>
          <w:szCs w:val="24"/>
        </w:rPr>
        <w:t xml:space="preserve"> τον λογαριασμό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την Ελβετία και σε άλλους εμπλεκόμενους, ενδεχομένως και πολιτικούς. Σημείωσε δε, πως μέχρι τότε είχαν εντοπιστεί μίζες 28 εκατομμυρίων ευρώ. </w:t>
      </w:r>
    </w:p>
    <w:p w14:paraId="74B8DF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χαρακτήρισε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ως κορωνίδα της διαφθοράς στη χώρα </w:t>
      </w:r>
      <w:r>
        <w:rPr>
          <w:rFonts w:eastAsia="Times New Roman" w:cs="Times New Roman"/>
          <w:szCs w:val="24"/>
        </w:rPr>
        <w:t>μας.</w:t>
      </w:r>
    </w:p>
    <w:p w14:paraId="74B8DF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ξεχνάμε ότι η έρευνα του </w:t>
      </w:r>
      <w:r>
        <w:rPr>
          <w:rFonts w:eastAsia="Times New Roman" w:cs="Times New Roman"/>
          <w:szCs w:val="24"/>
          <w:lang w:val="en-US"/>
        </w:rPr>
        <w:t>FBI</w:t>
      </w:r>
      <w:r>
        <w:rPr>
          <w:rFonts w:eastAsia="Times New Roman" w:cs="Times New Roman"/>
          <w:szCs w:val="24"/>
        </w:rPr>
        <w:t xml:space="preserve">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είχε ήδη ξεκινήσει και ήταν σε εξέλιξη και η κ. Ράικου ήταν σε επικοινωνία με τις αμερικανικές αρχές. Εάν θυμάμαι καλά, είχε μεταβεί πρόσφατα στις ΗΠΑ, λίγο πριν την παραίτησή της, για να συνεργαστεί με το </w:t>
      </w:r>
      <w:r>
        <w:rPr>
          <w:rFonts w:eastAsia="Times New Roman" w:cs="Times New Roman"/>
          <w:szCs w:val="24"/>
          <w:lang w:val="en-US"/>
        </w:rPr>
        <w:t>FBI</w:t>
      </w:r>
      <w:r>
        <w:rPr>
          <w:rFonts w:eastAsia="Times New Roman" w:cs="Times New Roman"/>
          <w:szCs w:val="24"/>
        </w:rPr>
        <w:t xml:space="preserve"> και να ενημερωθεί για τα στοιχεία της έρευνας</w:t>
      </w:r>
      <w:r>
        <w:rPr>
          <w:rFonts w:eastAsia="Times New Roman" w:cs="Times New Roman"/>
          <w:szCs w:val="24"/>
        </w:rPr>
        <w:t xml:space="preserve"> που είχαν προκύψει. </w:t>
      </w:r>
    </w:p>
    <w:p w14:paraId="74B8DF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Χθες διάβασα στην ιστοσελίδα της «</w:t>
      </w:r>
      <w:r>
        <w:rPr>
          <w:rFonts w:eastAsia="Times New Roman" w:cs="Times New Roman"/>
          <w:szCs w:val="24"/>
        </w:rPr>
        <w:t>ΚΑΘΗΜΕΡΙΝΗΣ</w:t>
      </w:r>
      <w:r>
        <w:rPr>
          <w:rFonts w:eastAsia="Times New Roman" w:cs="Times New Roman"/>
          <w:szCs w:val="24"/>
        </w:rPr>
        <w:t>» αναδημοσίευση από τους ιστοτόπους του «</w:t>
      </w:r>
      <w:r>
        <w:rPr>
          <w:rFonts w:eastAsia="Times New Roman" w:cs="Times New Roman"/>
          <w:szCs w:val="24"/>
          <w:lang w:val="en-US"/>
        </w:rPr>
        <w:t>DER</w:t>
      </w:r>
      <w:r>
        <w:rPr>
          <w:rFonts w:eastAsia="Times New Roman" w:cs="Times New Roman"/>
          <w:szCs w:val="24"/>
        </w:rPr>
        <w:t xml:space="preserve"> </w:t>
      </w:r>
      <w:r>
        <w:rPr>
          <w:rFonts w:eastAsia="Times New Roman" w:cs="Times New Roman"/>
          <w:szCs w:val="24"/>
          <w:lang w:val="en-US"/>
        </w:rPr>
        <w:t>SPIEGEL</w:t>
      </w:r>
      <w:r>
        <w:rPr>
          <w:rFonts w:eastAsia="Times New Roman" w:cs="Times New Roman"/>
          <w:szCs w:val="24"/>
        </w:rPr>
        <w:t>» και της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PRESSE</w:t>
      </w:r>
      <w:r>
        <w:rPr>
          <w:rFonts w:eastAsia="Times New Roman" w:cs="Times New Roman"/>
          <w:szCs w:val="24"/>
        </w:rPr>
        <w:t>» της Αυστρίας τα εξής: «Το μεγαλύτερο σκάνδαλο στην ιστορία του κράτους». Εννοεί του ελληνικού και λέει και άλλα πο</w:t>
      </w:r>
      <w:r>
        <w:rPr>
          <w:rFonts w:eastAsia="Times New Roman" w:cs="Times New Roman"/>
          <w:szCs w:val="24"/>
        </w:rPr>
        <w:t>λλά, που μπορείτε να τα αναζητήσετε. Λέει, επίσης, ότι η Ελλάδα δύσκολα θα απορροφήσει το σοκ από τα ευρήματα της έρευνας. Το καταθέτω και αυτό στα Πρακτικά.</w:t>
      </w:r>
    </w:p>
    <w:p w14:paraId="74B8DF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Δημήτριος Παπαγγελόπουλος καταθέτει για τα Πρακτικά το </w:t>
      </w:r>
      <w:r>
        <w:rPr>
          <w:rFonts w:eastAsia="Times New Roman" w:cs="Times New Roman"/>
          <w:szCs w:val="24"/>
        </w:rPr>
        <w:t>προαναφερθέν έγγραφο, το οποίο βρίσκεται στο αρχείο του Τμήματος Γραμματείας της Διεύθυνσης Στενογραφίας και  Πρακτικών της Βουλής)</w:t>
      </w:r>
    </w:p>
    <w:p w14:paraId="74B8DF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Μήπως, μετά απ’ όλα αυτά, ο κ. Σαμαράς πρέπει να το ξανασκεφτεί και να μηνύσει τον Κοντονή, τη Ράικου, την «</w:t>
      </w:r>
      <w:r>
        <w:rPr>
          <w:rFonts w:eastAsia="Times New Roman" w:cs="Times New Roman"/>
          <w:szCs w:val="24"/>
        </w:rPr>
        <w:t>ΚΑΘΗΜΕΡΙΝΗ</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DER</w:t>
      </w:r>
      <w:r>
        <w:rPr>
          <w:rFonts w:eastAsia="Times New Roman" w:cs="Times New Roman"/>
          <w:szCs w:val="24"/>
        </w:rPr>
        <w:t xml:space="preserve"> </w:t>
      </w:r>
      <w:r>
        <w:rPr>
          <w:rFonts w:eastAsia="Times New Roman" w:cs="Times New Roman"/>
          <w:szCs w:val="24"/>
          <w:lang w:val="en-US"/>
        </w:rPr>
        <w:t>SPIEGEL</w:t>
      </w:r>
      <w:r>
        <w:rPr>
          <w:rFonts w:eastAsia="Times New Roman" w:cs="Times New Roman"/>
          <w:szCs w:val="24"/>
        </w:rPr>
        <w:t>», τη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PRESSE</w:t>
      </w:r>
      <w:r>
        <w:rPr>
          <w:rFonts w:eastAsia="Times New Roman" w:cs="Times New Roman"/>
          <w:szCs w:val="24"/>
        </w:rPr>
        <w:t xml:space="preserve">», τους ερευνητές του </w:t>
      </w:r>
      <w:r>
        <w:rPr>
          <w:rFonts w:eastAsia="Times New Roman" w:cs="Times New Roman"/>
          <w:szCs w:val="24"/>
          <w:lang w:val="en-US"/>
        </w:rPr>
        <w:t>FBI</w:t>
      </w:r>
      <w:r>
        <w:rPr>
          <w:rFonts w:eastAsia="Times New Roman" w:cs="Times New Roman"/>
          <w:szCs w:val="24"/>
        </w:rPr>
        <w:t xml:space="preserve"> και τον διευθυντή του </w:t>
      </w:r>
      <w:r>
        <w:rPr>
          <w:rFonts w:eastAsia="Times New Roman" w:cs="Times New Roman"/>
          <w:szCs w:val="24"/>
          <w:lang w:val="en-US"/>
        </w:rPr>
        <w:t>FBI</w:t>
      </w:r>
      <w:r>
        <w:rPr>
          <w:rFonts w:eastAsia="Times New Roman" w:cs="Times New Roman"/>
          <w:szCs w:val="24"/>
        </w:rPr>
        <w:t>,</w:t>
      </w:r>
      <w:r>
        <w:rPr>
          <w:rFonts w:eastAsia="Times New Roman" w:cs="Times New Roman"/>
          <w:szCs w:val="24"/>
        </w:rPr>
        <w:t xml:space="preserve"> που σπαταλά τον πολύτιμο χρόνο των ερευνητών και τα χρήματα των Αμερικανών φορολογούμενων, για να συμμετάσχει το </w:t>
      </w:r>
      <w:r>
        <w:rPr>
          <w:rFonts w:eastAsia="Times New Roman" w:cs="Times New Roman"/>
          <w:szCs w:val="24"/>
          <w:lang w:val="en-US"/>
        </w:rPr>
        <w:t>FBI</w:t>
      </w:r>
      <w:r>
        <w:rPr>
          <w:rFonts w:eastAsia="Times New Roman" w:cs="Times New Roman"/>
          <w:szCs w:val="24"/>
        </w:rPr>
        <w:t xml:space="preserve"> και να στηρίξει τη σκευωρία που έστησαν ο Τσίπρας και εγώ</w:t>
      </w:r>
      <w:r>
        <w:rPr>
          <w:rFonts w:eastAsia="Times New Roman" w:cs="Times New Roman"/>
          <w:szCs w:val="24"/>
        </w:rPr>
        <w:t xml:space="preserve"> σε βάρος του; Τώρα που το σκέφτομαι, θα έπρεπε να μηνύσει και τον Αμερικανό Πρόεδρο, που επιτρέπει τη συνέχιση της έρευνας από το </w:t>
      </w:r>
      <w:r>
        <w:rPr>
          <w:rFonts w:eastAsia="Times New Roman" w:cs="Times New Roman"/>
          <w:szCs w:val="24"/>
          <w:lang w:val="en-US"/>
        </w:rPr>
        <w:t>FBI</w:t>
      </w:r>
      <w:r>
        <w:rPr>
          <w:rFonts w:eastAsia="Times New Roman" w:cs="Times New Roman"/>
          <w:szCs w:val="24"/>
        </w:rPr>
        <w:t xml:space="preserve">. </w:t>
      </w:r>
    </w:p>
    <w:p w14:paraId="74B8DF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Καλή ιδέα θα ήταν</w:t>
      </w:r>
      <w:r>
        <w:rPr>
          <w:rFonts w:eastAsia="Times New Roman" w:cs="Times New Roman"/>
          <w:szCs w:val="24"/>
        </w:rPr>
        <w:t>,</w:t>
      </w:r>
      <w:r>
        <w:rPr>
          <w:rFonts w:eastAsia="Times New Roman" w:cs="Times New Roman"/>
          <w:szCs w:val="24"/>
        </w:rPr>
        <w:t xml:space="preserve"> προληπτικά</w:t>
      </w:r>
      <w:r>
        <w:rPr>
          <w:rFonts w:eastAsia="Times New Roman" w:cs="Times New Roman"/>
          <w:szCs w:val="24"/>
        </w:rPr>
        <w:t>,</w:t>
      </w:r>
      <w:r>
        <w:rPr>
          <w:rFonts w:eastAsia="Times New Roman" w:cs="Times New Roman"/>
          <w:szCs w:val="24"/>
        </w:rPr>
        <w:t xml:space="preserve"> να μηνύσει και κανέναν άλλο ξένο ηγέτη, μην τυχόν και διαταχθεί και σε κα</w:t>
      </w:r>
      <w:r>
        <w:rPr>
          <w:rFonts w:eastAsia="Times New Roman" w:cs="Times New Roman"/>
          <w:szCs w:val="24"/>
        </w:rPr>
        <w:t>μ</w:t>
      </w:r>
      <w:r>
        <w:rPr>
          <w:rFonts w:eastAsia="Times New Roman" w:cs="Times New Roman"/>
          <w:szCs w:val="24"/>
        </w:rPr>
        <w:t xml:space="preserve">μία άλλη χώρα </w:t>
      </w:r>
      <w:r>
        <w:rPr>
          <w:rFonts w:eastAsia="Times New Roman" w:cs="Times New Roman"/>
          <w:szCs w:val="24"/>
        </w:rPr>
        <w:t xml:space="preserve">έρευνα. </w:t>
      </w:r>
    </w:p>
    <w:p w14:paraId="74B8DF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η έρευνα για το τεράστιο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συνεχίζεται και θα συνεχιστεί και από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 xml:space="preserve">ικαιοσύνη αλλά και από το </w:t>
      </w:r>
      <w:r>
        <w:rPr>
          <w:rFonts w:eastAsia="Times New Roman" w:cs="Times New Roman"/>
          <w:szCs w:val="24"/>
          <w:lang w:val="en-US"/>
        </w:rPr>
        <w:t>FBI</w:t>
      </w:r>
      <w:r>
        <w:rPr>
          <w:rFonts w:eastAsia="Times New Roman" w:cs="Times New Roman"/>
          <w:szCs w:val="24"/>
        </w:rPr>
        <w:t>. Ας μη ματαιοπονούν κάποιοι. Η επιχείρηση τρομοκρατίας -γιατί είναι προφανές ότι είναι σε εξέλιξη</w:t>
      </w:r>
      <w:r>
        <w:rPr>
          <w:rFonts w:eastAsia="Times New Roman" w:cs="Times New Roman"/>
          <w:szCs w:val="24"/>
        </w:rPr>
        <w:t xml:space="preserve"> η χειρότερη μορφή τρομοκρατίας- δεν θα περάσει. </w:t>
      </w:r>
    </w:p>
    <w:p w14:paraId="74B8DF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Απειλούνται ευθέως, με σκοπό να τρομοκρατηθούν, δικαστικοί λειτουργοί, μάρτυρες, ακόμα και ο Πρωθυπουργός της χώρας. Στην προσπάθειά τους αυτή δεν δίστασαν να επικαλεστούν την ισχύ τους στον κρατικό μηχανισ</w:t>
      </w:r>
      <w:r>
        <w:rPr>
          <w:rFonts w:eastAsia="Times New Roman" w:cs="Times New Roman"/>
          <w:szCs w:val="24"/>
        </w:rPr>
        <w:t xml:space="preserve">μό αλλά και σε παρακρατικούς μηχανισμούς με απειλές διώξεων και εξόντωσης. </w:t>
      </w:r>
    </w:p>
    <w:p w14:paraId="74B8DF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Αναρωτιέμαι, λοιπόν</w:t>
      </w:r>
      <w:r>
        <w:rPr>
          <w:rFonts w:eastAsia="Times New Roman" w:cs="Times New Roman"/>
          <w:szCs w:val="24"/>
        </w:rPr>
        <w:t xml:space="preserve">. </w:t>
      </w:r>
      <w:r>
        <w:rPr>
          <w:rFonts w:eastAsia="Times New Roman" w:cs="Times New Roman"/>
          <w:szCs w:val="24"/>
        </w:rPr>
        <w:t xml:space="preserve">Στην υπόθεση της </w:t>
      </w:r>
      <w:r>
        <w:rPr>
          <w:rFonts w:eastAsia="Times New Roman" w:cs="Times New Roman"/>
          <w:szCs w:val="24"/>
        </w:rPr>
        <w:t>«</w:t>
      </w:r>
      <w:r>
        <w:rPr>
          <w:rFonts w:eastAsia="Times New Roman" w:cs="Times New Roman"/>
          <w:szCs w:val="24"/>
        </w:rPr>
        <w:t>17 Νοέμβρη</w:t>
      </w:r>
      <w:r>
        <w:rPr>
          <w:rFonts w:eastAsia="Times New Roman" w:cs="Times New Roman"/>
          <w:szCs w:val="24"/>
        </w:rPr>
        <w:t>»</w:t>
      </w:r>
      <w:r>
        <w:rPr>
          <w:rFonts w:eastAsia="Times New Roman" w:cs="Times New Roman"/>
          <w:szCs w:val="24"/>
        </w:rPr>
        <w:t>, της Χρυσής Αυγής και σε άλλες υποθέσεις οι μάρτυρες είναι ορθώς προστατευόμενοι, σύμφωνα με την ισχύουσα νομοθεσία που προϋπήρξε</w:t>
      </w:r>
      <w:r>
        <w:rPr>
          <w:rFonts w:eastAsia="Times New Roman" w:cs="Times New Roman"/>
          <w:szCs w:val="24"/>
        </w:rPr>
        <w:t xml:space="preserve"> της σημερινής Κυβέρνησης, τις διεθνείς υποχρεώσεις και της Σύμβασης του Παλέρμο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μετατρέπονται σε «κουκουλοφόρους». Εκτός από τη γνώση ορισμένων για τη δράση των «κουκουλοφόρων» στο παρελθόν, ασφαλώς και κάποιος άλλος λόγος θ</w:t>
      </w:r>
      <w:r>
        <w:rPr>
          <w:rFonts w:eastAsia="Times New Roman" w:cs="Times New Roman"/>
          <w:szCs w:val="24"/>
        </w:rPr>
        <w:t xml:space="preserve">α υπάρχει. </w:t>
      </w:r>
    </w:p>
    <w:p w14:paraId="74B8DF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κ. Σαμαράς κατήγγειλε και σύσταση συμμορίας. Είναι προφανείς οι εμμονές του και τα μετεμφυλιακά σύνδρομα που τον βασανίζουν. </w:t>
      </w:r>
    </w:p>
    <w:p w14:paraId="74B8DF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επίσης, στην ιδιότητά μου ως πρώην Διοικητή της ΕΥΠ το 2009, τους τελευταίους τρεις μήνες της </w:t>
      </w:r>
      <w:r>
        <w:rPr>
          <w:rFonts w:eastAsia="Times New Roman" w:cs="Times New Roman"/>
          <w:szCs w:val="24"/>
        </w:rPr>
        <w:t>κ</w:t>
      </w:r>
      <w:r>
        <w:rPr>
          <w:rFonts w:eastAsia="Times New Roman" w:cs="Times New Roman"/>
          <w:szCs w:val="24"/>
        </w:rPr>
        <w:t xml:space="preserve">υβέρνησης της Νέας Δημοκρατίας. </w:t>
      </w:r>
    </w:p>
    <w:p w14:paraId="74B8DF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Εγώ δεν ντρέπομαι γι’ αυτό. Ας αναρωτηθούν οι Βουλευτές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οι απλοί αγνοί ψηφοφόροι της Νέας Δημοκρατίας για τα κίνητρα και τους στόχους του κ. Σαμαρά για αυτή του την αναφορά. Για να λύσει τα προβλήματά του, δημι</w:t>
      </w:r>
      <w:r>
        <w:rPr>
          <w:rFonts w:eastAsia="Times New Roman" w:cs="Times New Roman"/>
          <w:szCs w:val="24"/>
        </w:rPr>
        <w:t xml:space="preserve">ουργεί μεγαλύτερα προβλήματα στην παράταξή του. </w:t>
      </w:r>
    </w:p>
    <w:p w14:paraId="74B8DF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Σαμαρά, εάν θέλετε, μπορείτε να πάτε και πιο πίσω. Πιθανόν και στην Οκτωβριανή Επανάσταση, το 1917, να είχα ενεργό ρόλο. Εγώ τόσο πίσω δεν θα πάω. Μου αρκεί η συμπεριφορά σας από το 1993 μέχρι σήμερα.</w:t>
      </w:r>
    </w:p>
    <w:p w14:paraId="74B8DF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Σαμαρά, προσπαθείτε να συνδέσετε τη δήθεν σκευωρία με το Μακεδονικό. Στις υπερφυσικές μου ικανότητες πρέπει να προστεθούν το θείο χάρισμα της ενόρασης και οι προφητικές ικανότητες, που μου επιτρέπουν να προβλέπω το μέλλον. Αλλιώς πώς εξηγείται</w:t>
      </w:r>
      <w:r>
        <w:rPr>
          <w:rFonts w:eastAsia="Times New Roman" w:cs="Times New Roman"/>
          <w:szCs w:val="24"/>
        </w:rPr>
        <w:t>,</w:t>
      </w:r>
      <w:r>
        <w:rPr>
          <w:rFonts w:eastAsia="Times New Roman" w:cs="Times New Roman"/>
          <w:szCs w:val="24"/>
        </w:rPr>
        <w:t xml:space="preserve"> να γν</w:t>
      </w:r>
      <w:r>
        <w:rPr>
          <w:rFonts w:eastAsia="Times New Roman" w:cs="Times New Roman"/>
          <w:szCs w:val="24"/>
        </w:rPr>
        <w:t xml:space="preserve">ωρίζω πολλούς μήνες πριν, όταν έστηνα τη σκευωρία σε βάρος σας, προκαλώντας την έρευνα του </w:t>
      </w:r>
      <w:r>
        <w:rPr>
          <w:rFonts w:eastAsia="Times New Roman" w:cs="Times New Roman"/>
          <w:szCs w:val="24"/>
          <w:lang w:val="en-US"/>
        </w:rPr>
        <w:t>FBI</w:t>
      </w:r>
      <w:r>
        <w:rPr>
          <w:rFonts w:eastAsia="Times New Roman" w:cs="Times New Roman"/>
          <w:szCs w:val="24"/>
        </w:rPr>
        <w:t xml:space="preserve"> ότι θα ανέκυπτε θέμα Μακεδονικού; </w:t>
      </w:r>
    </w:p>
    <w:p w14:paraId="74B8DF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Ποιους προστατεύεις τώρα; </w:t>
      </w:r>
    </w:p>
    <w:p w14:paraId="74B8DF5B"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DF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ησυχία. Δεν υπάρχει λόγος να δημιουργούμε θέματα. </w:t>
      </w:r>
    </w:p>
    <w:p w14:paraId="74B8DF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Ποιους προστατεύεις τώρα;</w:t>
      </w:r>
    </w:p>
    <w:p w14:paraId="74B8DF5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DF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συνεχίστε. </w:t>
      </w:r>
    </w:p>
    <w:p w14:paraId="74B8DF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w:t>
      </w:r>
      <w:r>
        <w:rPr>
          <w:rFonts w:eastAsia="Times New Roman" w:cs="Times New Roman"/>
          <w:b/>
          <w:szCs w:val="24"/>
        </w:rPr>
        <w:t xml:space="preserve"> Διαφάνειας και Ανθρωπίνων Δικαιωμάτων):</w:t>
      </w:r>
      <w:r>
        <w:rPr>
          <w:rFonts w:eastAsia="Times New Roman" w:cs="Times New Roman"/>
          <w:szCs w:val="24"/>
        </w:rPr>
        <w:t xml:space="preserve"> Ευχαριστώ για τους χαρακτηρισμούς που μου αποδίδουν και συγχαίρω κάποιους για την ευγένεια και το ήθος τους. </w:t>
      </w:r>
    </w:p>
    <w:p w14:paraId="74B8DF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Έχεις προστάτες! </w:t>
      </w:r>
    </w:p>
    <w:p w14:paraId="74B8DF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74B8DF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w:t>
      </w:r>
      <w:r>
        <w:rPr>
          <w:rFonts w:eastAsia="Times New Roman" w:cs="Times New Roman"/>
          <w:b/>
          <w:szCs w:val="24"/>
        </w:rPr>
        <w:t>ΥΛΟΣ (Αναπληρωτής Υπουργός Δικαιοσύνης, Διαφάνειας και Ανθρωπίνων Δικαιωμάτων):</w:t>
      </w:r>
      <w:r>
        <w:rPr>
          <w:rFonts w:eastAsia="Times New Roman" w:cs="Times New Roman"/>
          <w:szCs w:val="24"/>
        </w:rPr>
        <w:t xml:space="preserve"> Ποτέ μου δεν είχα προστάτες. Άλλοι έχουν προστάτες. Γι’ αυτό και χτυπιέμαι ανελέητα εδώ και πάρα πολλά χρόνια. Όμως δεν πρόκειται να υποκύψω. </w:t>
      </w:r>
    </w:p>
    <w:p w14:paraId="74B8DF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για να βρω την άκρη </w:t>
      </w:r>
      <w:r>
        <w:rPr>
          <w:rFonts w:eastAsia="Times New Roman" w:cs="Times New Roman"/>
          <w:szCs w:val="24"/>
        </w:rPr>
        <w:t>του ειρμού μου. Ρώτησα, λοιπόν</w:t>
      </w:r>
      <w:r>
        <w:rPr>
          <w:rFonts w:eastAsia="Times New Roman" w:cs="Times New Roman"/>
          <w:szCs w:val="24"/>
        </w:rPr>
        <w:t>.</w:t>
      </w:r>
      <w:r>
        <w:rPr>
          <w:rFonts w:eastAsia="Times New Roman" w:cs="Times New Roman"/>
          <w:szCs w:val="24"/>
        </w:rPr>
        <w:t xml:space="preserve"> Πώς εξηγείται να γνωρίζω πολλούς μήνες πριν, όταν έστηνα τη σκευωρία, προκαλώντας την έρευνα του </w:t>
      </w:r>
      <w:r>
        <w:rPr>
          <w:rFonts w:eastAsia="Times New Roman" w:cs="Times New Roman"/>
          <w:szCs w:val="24"/>
          <w:lang w:val="en-US"/>
        </w:rPr>
        <w:t>FBI</w:t>
      </w:r>
      <w:r>
        <w:rPr>
          <w:rFonts w:eastAsia="Times New Roman" w:cs="Times New Roman"/>
          <w:szCs w:val="24"/>
        </w:rPr>
        <w:t>, ότι θα ανέκυπτε θέμα Μακεδονικού; Μάλιστα, λέει, είχα προβλέψει ότι στις 4 Φεβρουαρίου θα γινόταν το συλλαλητήριο στην Αθή</w:t>
      </w:r>
      <w:r>
        <w:rPr>
          <w:rFonts w:eastAsia="Times New Roman" w:cs="Times New Roman"/>
          <w:szCs w:val="24"/>
        </w:rPr>
        <w:t xml:space="preserve">να και γι’ αυτό είχα φροντίσει στις 5 Φεβρουαρίου -δηλαδή- την επομένη, η δικογραφία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να σταλεί στη Βουλή. Έλεος! Τόση φαντασία αγγίζει τα όρια της παράνοιας, αν δεν την ξεπερνά.</w:t>
      </w:r>
    </w:p>
    <w:p w14:paraId="74B8DF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δεν είναι η πρώτη φορά</w:t>
      </w:r>
      <w:r>
        <w:rPr>
          <w:rFonts w:eastAsia="Times New Roman" w:cs="Times New Roman"/>
          <w:szCs w:val="24"/>
        </w:rPr>
        <w:t>,</w:t>
      </w:r>
      <w:r>
        <w:rPr>
          <w:rFonts w:eastAsia="Times New Roman" w:cs="Times New Roman"/>
          <w:szCs w:val="24"/>
        </w:rPr>
        <w:t xml:space="preserve"> που ο κ. Σαμαράς χρησιμοποιεί το Μ</w:t>
      </w:r>
      <w:r>
        <w:rPr>
          <w:rFonts w:eastAsia="Times New Roman" w:cs="Times New Roman"/>
          <w:szCs w:val="24"/>
        </w:rPr>
        <w:t xml:space="preserve">ακεδονικό ως άλλοθι. Το ίδιο έκανε και το 1993, όταν έριξε την κυβέρνηση της Νέας Δημοκρατίας. Υπενθυμίζω, όμως, ότι τότε οργίαζαν οι φήμες για τα πραγματικά αίτια της πτώσεως. Δεν θα πω τίποτα άλλο. Επαφίομαι στην μνήμη και στην κρίση του κάθε </w:t>
      </w:r>
      <w:r>
        <w:rPr>
          <w:rFonts w:eastAsia="Times New Roman" w:cs="Times New Roman"/>
          <w:szCs w:val="24"/>
        </w:rPr>
        <w:t>ν</w:t>
      </w:r>
      <w:r>
        <w:rPr>
          <w:rFonts w:eastAsia="Times New Roman" w:cs="Times New Roman"/>
          <w:szCs w:val="24"/>
        </w:rPr>
        <w:t>εοδημοκράτ</w:t>
      </w:r>
      <w:r>
        <w:rPr>
          <w:rFonts w:eastAsia="Times New Roman" w:cs="Times New Roman"/>
          <w:szCs w:val="24"/>
        </w:rPr>
        <w:t xml:space="preserve">η. Ο καθένας έχει την ιστορία του. </w:t>
      </w:r>
    </w:p>
    <w:p w14:paraId="74B8DF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κ. Σαμαράς ζήτησε, επίσης, την άρση του τηλεφωνικού απορρήτου και του απορρήτου του ηλεκτρονικού μου ταχυδρομείου, ευθυγραμμιζόμενος με προηγηθείσα δήλωση του Υπουργού Δικαιοσύνης της </w:t>
      </w:r>
      <w:r>
        <w:rPr>
          <w:rFonts w:eastAsia="Times New Roman" w:cs="Times New Roman"/>
          <w:szCs w:val="24"/>
        </w:rPr>
        <w:t>κ</w:t>
      </w:r>
      <w:r>
        <w:rPr>
          <w:rFonts w:eastAsia="Times New Roman" w:cs="Times New Roman"/>
          <w:szCs w:val="24"/>
        </w:rPr>
        <w:t xml:space="preserve">υβέρνησής του. </w:t>
      </w:r>
    </w:p>
    <w:p w14:paraId="74B8DF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Τους ρωτώ ευθέως</w:t>
      </w:r>
      <w:r>
        <w:rPr>
          <w:rFonts w:eastAsia="Times New Roman" w:cs="Times New Roman"/>
          <w:szCs w:val="24"/>
        </w:rPr>
        <w:t>.</w:t>
      </w:r>
      <w:r>
        <w:rPr>
          <w:rFonts w:eastAsia="Times New Roman" w:cs="Times New Roman"/>
          <w:szCs w:val="24"/>
        </w:rPr>
        <w:t xml:space="preserve"> Γνωρίζουν κάτι από παράνομες παρακρατικές ενέργειες; Παρεμπιπτόντως ηλεκτρονικό ταχυδρομείο δεν διαθέτω και δεν χρησιμοποιώ. Μήπως κρίνουν εξ ιδίων τα αλλότρια; </w:t>
      </w:r>
    </w:p>
    <w:p w14:paraId="74B8DF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Υπενθυμίζω ότι ο κ. Αθανασίου</w:t>
      </w:r>
      <w:r>
        <w:rPr>
          <w:rFonts w:eastAsia="Times New Roman" w:cs="Times New Roman"/>
          <w:szCs w:val="24"/>
        </w:rPr>
        <w:t>,</w:t>
      </w:r>
      <w:r>
        <w:rPr>
          <w:rFonts w:eastAsia="Times New Roman" w:cs="Times New Roman"/>
          <w:szCs w:val="24"/>
        </w:rPr>
        <w:t xml:space="preserve"> είχε ομολογήσει ότι κατά τη διάρκεια της απολογίας των μελών της Χρυσής Αυγής, επικοινώνησε με δικαστικούς λειτουργούς, για να ενημερωθεί ο ίδιος και να ενημερώσει στη συνέχεια τον κ. Σαμαρά. </w:t>
      </w:r>
    </w:p>
    <w:p w14:paraId="74B8DF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επιχείρηση τρομοκρατίας σε βάρος εισαγγελικών λειτουργών, πρ</w:t>
      </w:r>
      <w:r>
        <w:rPr>
          <w:rFonts w:eastAsia="Times New Roman" w:cs="Times New Roman"/>
          <w:szCs w:val="24"/>
        </w:rPr>
        <w:t xml:space="preserve">οστατευόμενων μαρτύρων και πολιτικών σας αντιπάλων δεν είναι απλώς εσφαλμένη υπερασπιστική τακτική και δείγμα μεγάλου πανικού, είναι επίσης αποκαλυπτικό φασίζουσας νοοτροπίας και μέγα πολιτικό ολίσθημα! </w:t>
      </w:r>
    </w:p>
    <w:p w14:paraId="74B8DF6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74B8DF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όμως, και κάτι χειρότερο. Είναι μέγιστη δημοκρατική εκτροπή. Οι απειλές ότι θα μας κλείσουν φυλακή και τα διάφορα υπονοούμενα, προσιδιάζουν και παραπέμπουν σε μαφιόζικες μεθόδους και παρακρατικούς μηχανισμούς.</w:t>
      </w:r>
    </w:p>
    <w:p w14:paraId="74B8DF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Αλήθεια τι εννοεί ο κ. Σαμαράς όταν λέε</w:t>
      </w:r>
      <w:r>
        <w:rPr>
          <w:rFonts w:eastAsia="Times New Roman" w:cs="Times New Roman"/>
          <w:szCs w:val="24"/>
        </w:rPr>
        <w:t xml:space="preserve">ι ότι θα μας πάει μέχρι το τέλος; </w:t>
      </w:r>
    </w:p>
    <w:p w14:paraId="74B8DF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Πάλι ο κ. Σαμαράς; </w:t>
      </w:r>
    </w:p>
    <w:p w14:paraId="74B8DF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Ελπίζω να μην εννοεί το τέλος της ζωής μας, τη φυσική μας εξόντωση ούτε την ηθική </w:t>
      </w:r>
      <w:r>
        <w:rPr>
          <w:rFonts w:eastAsia="Times New Roman" w:cs="Times New Roman"/>
          <w:szCs w:val="24"/>
        </w:rPr>
        <w:t xml:space="preserve">μας εξόντωση με παράνομες ενέργειες και μεθόδους παρακρατικών μηχανισμών. </w:t>
      </w:r>
    </w:p>
    <w:p w14:paraId="74B8DF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δικαστική μας εξόντωση δεν ρωτώ. Την έχει προαναγγείλει. Με το σύνολο, όμως, των απειλών και των υπονοούμενων αναλαμβάνουν κάποιοι μεγάλη ευθύνη. Για ό,τι συμβεί σε βάρος </w:t>
      </w:r>
      <w:r>
        <w:rPr>
          <w:rFonts w:eastAsia="Times New Roman" w:cs="Times New Roman"/>
          <w:szCs w:val="24"/>
        </w:rPr>
        <w:t>ε</w:t>
      </w:r>
      <w:r>
        <w:rPr>
          <w:rFonts w:eastAsia="Times New Roman" w:cs="Times New Roman"/>
          <w:szCs w:val="24"/>
        </w:rPr>
        <w:t>ισ</w:t>
      </w:r>
      <w:r>
        <w:rPr>
          <w:rFonts w:eastAsia="Times New Roman" w:cs="Times New Roman"/>
          <w:szCs w:val="24"/>
        </w:rPr>
        <w:t xml:space="preserve">αγγελέων, προστατευόμενων μαρτύρων και όσων έχουν στοχοποιηθεί ή πρόκειται να στοχοποιηθούν στο μέλλον, ακόμη και μία γλάστρα να πέσει στο κεφάλι τους τυχαία στον περίπατό τους, ξέρετε τι θα πιστέψουν όλοι. </w:t>
      </w:r>
    </w:p>
    <w:p w14:paraId="74B8DF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Ας μην ξεχνάμε ότι έχει προηγηθεί μια απόπειρα α</w:t>
      </w:r>
      <w:r>
        <w:rPr>
          <w:rFonts w:eastAsia="Times New Roman" w:cs="Times New Roman"/>
          <w:szCs w:val="24"/>
        </w:rPr>
        <w:t xml:space="preserve">υτοκτονίας, ένα περίεργο θανατηφόρο ατύχημα σε δύο πρόσωπα που είχαν σχέση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βίαιες ενέργειες σε βάρος δημοσιογράφων που ασχολούνται με αυτό. </w:t>
      </w:r>
    </w:p>
    <w:p w14:paraId="74B8DF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B8DF7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DF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 </w:t>
      </w:r>
      <w:r>
        <w:rPr>
          <w:rFonts w:eastAsia="Times New Roman" w:cs="Times New Roman"/>
          <w:szCs w:val="24"/>
        </w:rPr>
        <w:t>Κι εγώ ευχαριστώ.</w:t>
      </w:r>
    </w:p>
    <w:p w14:paraId="74B8DF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Πρόεδρε, ζητώ το</w:t>
      </w:r>
      <w:r>
        <w:rPr>
          <w:rFonts w:eastAsia="Times New Roman" w:cs="Times New Roman"/>
          <w:szCs w:val="24"/>
        </w:rPr>
        <w:t>ν</w:t>
      </w:r>
      <w:r>
        <w:rPr>
          <w:rFonts w:eastAsia="Times New Roman" w:cs="Times New Roman"/>
          <w:szCs w:val="24"/>
        </w:rPr>
        <w:t xml:space="preserve"> λόγο για ένα λεπτό επί προσωπικού. </w:t>
      </w:r>
    </w:p>
    <w:p w14:paraId="74B8DF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ΓΕΩΡΓΙΑΔΗΣ:</w:t>
      </w:r>
      <w:r>
        <w:rPr>
          <w:rFonts w:eastAsia="Times New Roman" w:cs="Times New Roman"/>
          <w:szCs w:val="24"/>
        </w:rPr>
        <w:t xml:space="preserve"> Και εγώ, κύριε Πρόεδρε, ζητώ τον λόγο για ένα λεπτό.</w:t>
      </w:r>
    </w:p>
    <w:p w14:paraId="74B8DF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Κοιτάξτε, ο Υπουργός </w:t>
      </w:r>
      <w:r>
        <w:rPr>
          <w:rFonts w:eastAsia="Times New Roman" w:cs="Times New Roman"/>
          <w:szCs w:val="24"/>
        </w:rPr>
        <w:t>ανέφερε πολλά ονόματα. Πρώτα ανέφερε τον κ. Σαμαρά. Αν όλοι ζητήσουν το</w:t>
      </w:r>
      <w:r>
        <w:rPr>
          <w:rFonts w:eastAsia="Times New Roman" w:cs="Times New Roman"/>
          <w:szCs w:val="24"/>
        </w:rPr>
        <w:t>ν</w:t>
      </w:r>
      <w:r>
        <w:rPr>
          <w:rFonts w:eastAsia="Times New Roman" w:cs="Times New Roman"/>
          <w:szCs w:val="24"/>
        </w:rPr>
        <w:t xml:space="preserve"> λόγο, δεν θέλω να γίνει διαλογική συζήτηση. </w:t>
      </w:r>
    </w:p>
    <w:p w14:paraId="74B8DF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Δηλαδή αν είναι να ρωτήσετε τον Υπουργό</w:t>
      </w:r>
      <w:r>
        <w:rPr>
          <w:rFonts w:eastAsia="Times New Roman" w:cs="Times New Roman"/>
          <w:szCs w:val="24"/>
        </w:rPr>
        <w:t>,</w:t>
      </w:r>
      <w:r>
        <w:rPr>
          <w:rFonts w:eastAsia="Times New Roman" w:cs="Times New Roman"/>
          <w:szCs w:val="24"/>
        </w:rPr>
        <w:t xml:space="preserve"> για να πάρει τον λόγο ξανά κ.λπ., νομίζω ότι αυτό θα ήταν εκτός Κανονισμού. Εάν είναι να επανορθώ</w:t>
      </w:r>
      <w:r>
        <w:rPr>
          <w:rFonts w:eastAsia="Times New Roman" w:cs="Times New Roman"/>
          <w:szCs w:val="24"/>
        </w:rPr>
        <w:t xml:space="preserve">σετε κάτι προσωπικό που σας αφορά, ευχαρίστως να σας δώσω τον λόγο. </w:t>
      </w:r>
    </w:p>
    <w:p w14:paraId="74B8DF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τι συνίσταται το προσωπικό, κύριε Αθανασίου;</w:t>
      </w:r>
    </w:p>
    <w:p w14:paraId="74B8DF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Κύριε Πρόεδρε, το προσωπικό δεν συνίσταται μόνο όταν αποδίδεται μομφή σε Βουλευτή. Με το δεύτερο εδάφιο του άρθρου </w:t>
      </w:r>
      <w:r>
        <w:rPr>
          <w:rFonts w:eastAsia="Times New Roman" w:cs="Times New Roman"/>
          <w:szCs w:val="24"/>
        </w:rPr>
        <w:t>68</w:t>
      </w:r>
      <w:r>
        <w:rPr>
          <w:rFonts w:eastAsia="Times New Roman" w:cs="Times New Roman"/>
          <w:szCs w:val="24"/>
        </w:rPr>
        <w:t xml:space="preserve"> παράγραφος </w:t>
      </w:r>
      <w:r>
        <w:rPr>
          <w:rFonts w:eastAsia="Times New Roman" w:cs="Times New Roman"/>
          <w:szCs w:val="24"/>
        </w:rPr>
        <w:t xml:space="preserve">2 συνίσταται και όταν παραποιείται αυτό που είπε ο Βουλευτής. Είμαι στη δεύτερη περίπτωση. </w:t>
      </w:r>
    </w:p>
    <w:p w14:paraId="74B8DF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Πράγματι εγώ ευρισκόμενος τότε ως Υπουργός Δικαιοσύνης στις Βρυξέ</w:t>
      </w:r>
      <w:r>
        <w:rPr>
          <w:rFonts w:eastAsia="Times New Roman" w:cs="Times New Roman"/>
          <w:szCs w:val="24"/>
        </w:rPr>
        <w:t>λ</w:t>
      </w:r>
      <w:r>
        <w:rPr>
          <w:rFonts w:eastAsia="Times New Roman" w:cs="Times New Roman"/>
          <w:szCs w:val="24"/>
        </w:rPr>
        <w:t>λες για το συνέδριο Υπουργών Δικαιοσύνης, έμαθα τα επεισόδια που γίνονταν στην Ευελπίδ</w:t>
      </w:r>
      <w:r>
        <w:rPr>
          <w:rFonts w:eastAsia="Times New Roman" w:cs="Times New Roman"/>
          <w:szCs w:val="24"/>
        </w:rPr>
        <w:t xml:space="preserve">ων για την απολογία των κατηγορουμένων από τη Χρυσή Αυγή. Πήρα την </w:t>
      </w:r>
      <w:r>
        <w:rPr>
          <w:rFonts w:eastAsia="Times New Roman" w:cs="Times New Roman"/>
          <w:szCs w:val="24"/>
        </w:rPr>
        <w:t>π</w:t>
      </w:r>
      <w:r>
        <w:rPr>
          <w:rFonts w:eastAsia="Times New Roman" w:cs="Times New Roman"/>
          <w:szCs w:val="24"/>
        </w:rPr>
        <w:t xml:space="preserve">ροϊσταμένη του </w:t>
      </w:r>
      <w:r>
        <w:rPr>
          <w:rFonts w:eastAsia="Times New Roman" w:cs="Times New Roman"/>
          <w:szCs w:val="24"/>
        </w:rPr>
        <w:t>π</w:t>
      </w:r>
      <w:r>
        <w:rPr>
          <w:rFonts w:eastAsia="Times New Roman" w:cs="Times New Roman"/>
          <w:szCs w:val="24"/>
        </w:rPr>
        <w:t>ρωτοδικείου για να δω τι γίνεται και για να ενημερωθώ τι φασαρίες έγιναν. Ουδέποτε παρενέβην να μιλήσω με τους ανακριτές. Μάλιστα είπα να ανοιχθούν και οι τηλεφωνικές μου σ</w:t>
      </w:r>
      <w:r>
        <w:rPr>
          <w:rFonts w:eastAsia="Times New Roman" w:cs="Times New Roman"/>
          <w:szCs w:val="24"/>
        </w:rPr>
        <w:t xml:space="preserve">υνδιαλέξεις και αν βρεθεί ένα τηλεφώνημά μου προς τους ανακριτές του </w:t>
      </w:r>
      <w:r>
        <w:rPr>
          <w:rFonts w:eastAsia="Times New Roman" w:cs="Times New Roman"/>
          <w:szCs w:val="24"/>
        </w:rPr>
        <w:t>π</w:t>
      </w:r>
      <w:r>
        <w:rPr>
          <w:rFonts w:eastAsia="Times New Roman" w:cs="Times New Roman"/>
          <w:szCs w:val="24"/>
        </w:rPr>
        <w:t xml:space="preserve">ρωτοδικείου και στη συνέχεια των </w:t>
      </w:r>
      <w:r>
        <w:rPr>
          <w:rFonts w:eastAsia="Times New Roman" w:cs="Times New Roman"/>
          <w:szCs w:val="24"/>
        </w:rPr>
        <w:t>ε</w:t>
      </w:r>
      <w:r>
        <w:rPr>
          <w:rFonts w:eastAsia="Times New Roman" w:cs="Times New Roman"/>
          <w:szCs w:val="24"/>
        </w:rPr>
        <w:t xml:space="preserve">φετών ανακριτών, εγώ θα παραιτούμουν και από Βουλευτής όχι μόνο από Υπουργός. </w:t>
      </w:r>
    </w:p>
    <w:p w14:paraId="74B8DF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κύριε Παπαγγελόπουλε, είναι διαφορετικό. </w:t>
      </w:r>
    </w:p>
    <w:p w14:paraId="74B8DF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για εσάς τι </w:t>
      </w:r>
      <w:r>
        <w:rPr>
          <w:rFonts w:eastAsia="Times New Roman" w:cs="Times New Roman"/>
          <w:szCs w:val="24"/>
        </w:rPr>
        <w:t>είπα; Και θα το πω και τώρα. Αν είναι απλά τα πράγματα, μόνοι σας ανοίξτε τις τηλεφωνικές συνδιαλέξεις -δεν σας λέμε ότι θα τις ανοίξουμε εμείς- με την κ</w:t>
      </w:r>
      <w:r>
        <w:rPr>
          <w:rFonts w:eastAsia="Times New Roman" w:cs="Times New Roman"/>
          <w:szCs w:val="24"/>
        </w:rPr>
        <w:t>.</w:t>
      </w:r>
      <w:r>
        <w:rPr>
          <w:rFonts w:eastAsia="Times New Roman" w:cs="Times New Roman"/>
          <w:szCs w:val="24"/>
        </w:rPr>
        <w:t xml:space="preserve"> Τουλουπάκη και θα δείτε ότι εδώ και δυο, τρεις μήνες μιλάτε συνέχεια και από τα κινητά σας. </w:t>
      </w:r>
    </w:p>
    <w:p w14:paraId="74B8DF7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74B8DF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74B8DF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Πού το ξέρετε; </w:t>
      </w:r>
    </w:p>
    <w:p w14:paraId="74B8DF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Τους άκουγαν. </w:t>
      </w:r>
    </w:p>
    <w:p w14:paraId="74B8DF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Αθανασίου, παρακαλώ!</w:t>
      </w:r>
    </w:p>
    <w:p w14:paraId="74B8DF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w:t>
      </w:r>
      <w:r>
        <w:rPr>
          <w:rFonts w:eastAsia="Times New Roman" w:cs="Times New Roman"/>
          <w:b/>
          <w:szCs w:val="24"/>
        </w:rPr>
        <w:t xml:space="preserve">ΟΥ: </w:t>
      </w:r>
      <w:r>
        <w:rPr>
          <w:rFonts w:eastAsia="Times New Roman" w:cs="Times New Roman"/>
          <w:szCs w:val="24"/>
        </w:rPr>
        <w:t xml:space="preserve">Τους άκουγαν. Μη διαμαρτύρεστε. Δεν τους παρακολουθούσε κανείς. Μη σας ενοχλεί. Αυτή είναι η πραγματικότητα. </w:t>
      </w:r>
    </w:p>
    <w:p w14:paraId="74B8DF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Αθανασίου, το προσωπικό έληξε.</w:t>
      </w:r>
    </w:p>
    <w:p w14:paraId="74B8DF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Πού το ξέρετε; </w:t>
      </w:r>
    </w:p>
    <w:p w14:paraId="74B8DF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 xml:space="preserve"> Δεν τους παρακολουθούσε κανείς. Τους άκουγαν. </w:t>
      </w:r>
    </w:p>
    <w:p w14:paraId="74B8DF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Ποιος τους άκουγε; </w:t>
      </w:r>
    </w:p>
    <w:p w14:paraId="74B8DF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Τους άκουγαν και οι γραμματείς </w:t>
      </w:r>
      <w:r>
        <w:rPr>
          <w:rFonts w:eastAsia="Times New Roman" w:cs="Times New Roman"/>
          <w:szCs w:val="24"/>
        </w:rPr>
        <w:t xml:space="preserve">υπηρεσίας </w:t>
      </w: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ρωτοδικείο…</w:t>
      </w:r>
    </w:p>
    <w:p w14:paraId="74B8DF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Αθανασίου, το προσωπικό έληξε. </w:t>
      </w:r>
    </w:p>
    <w:p w14:paraId="74B8DF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w:t>
      </w:r>
      <w:r>
        <w:rPr>
          <w:rFonts w:eastAsia="Times New Roman" w:cs="Times New Roman"/>
          <w:b/>
          <w:szCs w:val="24"/>
        </w:rPr>
        <w:t xml:space="preserve">ΑΡΑΛΑΜΠΟΣ ΑΘΑΝΑΣΙΟΥ: </w:t>
      </w:r>
      <w:r>
        <w:rPr>
          <w:rFonts w:eastAsia="Times New Roman" w:cs="Times New Roman"/>
          <w:szCs w:val="24"/>
        </w:rPr>
        <w:t xml:space="preserve">Τελειώνω, κύριε Πρόεδρε. </w:t>
      </w:r>
    </w:p>
    <w:p w14:paraId="74B8DF8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74B8DF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Αθανασίου, σας παρακαλώ!</w:t>
      </w:r>
    </w:p>
    <w:p w14:paraId="74B8DF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Ξέρω ότι σας έχουν ενοχλήσει μερικά πράγματα αλλά θα τα ακούσετε. </w:t>
      </w:r>
    </w:p>
    <w:p w14:paraId="74B8DF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 xml:space="preserve">Κύριε Αθανασίου, ολοκληρώστε. </w:t>
      </w:r>
    </w:p>
    <w:p w14:paraId="74B8DF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Τελειώνω, κύριε Πρόεδρε. </w:t>
      </w:r>
    </w:p>
    <w:p w14:paraId="74B8DF8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Όσον αφορά τώρα αυτό που είπε ότι την κ</w:t>
      </w:r>
      <w:r>
        <w:rPr>
          <w:rFonts w:eastAsia="Times New Roman" w:cs="Times New Roman"/>
          <w:szCs w:val="24"/>
        </w:rPr>
        <w:t>.</w:t>
      </w:r>
      <w:r>
        <w:rPr>
          <w:rFonts w:eastAsia="Times New Roman" w:cs="Times New Roman"/>
          <w:szCs w:val="24"/>
        </w:rPr>
        <w:t xml:space="preserve"> Ράικου</w:t>
      </w:r>
      <w:r>
        <w:rPr>
          <w:rFonts w:eastAsia="Times New Roman" w:cs="Times New Roman"/>
          <w:szCs w:val="24"/>
        </w:rPr>
        <w:t>,</w:t>
      </w:r>
      <w:r>
        <w:rPr>
          <w:rFonts w:eastAsia="Times New Roman" w:cs="Times New Roman"/>
          <w:szCs w:val="24"/>
        </w:rPr>
        <w:t xml:space="preserve"> την όρισε η κυβέρνηση Σαμαρά, λέει ψέματα ο κ. Παπαγγελόπουλος. Η κ</w:t>
      </w:r>
      <w:r>
        <w:rPr>
          <w:rFonts w:eastAsia="Times New Roman" w:cs="Times New Roman"/>
          <w:szCs w:val="24"/>
        </w:rPr>
        <w:t>.</w:t>
      </w:r>
      <w:r>
        <w:rPr>
          <w:rFonts w:eastAsia="Times New Roman" w:cs="Times New Roman"/>
          <w:szCs w:val="24"/>
        </w:rPr>
        <w:t xml:space="preserve"> Ράικου ορίστηκε με απόφαση του Αν</w:t>
      </w:r>
      <w:r>
        <w:rPr>
          <w:rFonts w:eastAsia="Times New Roman" w:cs="Times New Roman"/>
          <w:szCs w:val="24"/>
        </w:rPr>
        <w:t>ώ</w:t>
      </w:r>
      <w:r>
        <w:rPr>
          <w:rFonts w:eastAsia="Times New Roman" w:cs="Times New Roman"/>
          <w:szCs w:val="24"/>
        </w:rPr>
        <w:t>τ</w:t>
      </w:r>
      <w:r>
        <w:rPr>
          <w:rFonts w:eastAsia="Times New Roman" w:cs="Times New Roman"/>
          <w:szCs w:val="24"/>
        </w:rPr>
        <w:t>α</w:t>
      </w:r>
      <w:r>
        <w:rPr>
          <w:rFonts w:eastAsia="Times New Roman" w:cs="Times New Roman"/>
          <w:szCs w:val="24"/>
        </w:rPr>
        <w:t xml:space="preserve">του Δικαστικού Συμβουλίου. </w:t>
      </w:r>
    </w:p>
    <w:p w14:paraId="74B8DF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Αθανασίου, σας παρακαλώ, ολοκληρώστε. </w:t>
      </w:r>
    </w:p>
    <w:p w14:paraId="74B8DF9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Τελειώνω. </w:t>
      </w:r>
    </w:p>
    <w:p w14:paraId="74B8DF9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Με τα μέτρα που πήραμε εμείς για τη διαφθορά, η χώρα μας στον διεθνή πίνακα χωρών που παρουσίαζαν διαφθορά, βελτιώθηκε κατά είκοσι πέντε θέσεις. </w:t>
      </w:r>
    </w:p>
    <w:p w14:paraId="74B8DF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Αθανασίου, το προσωπικό έχει τελειώσει. </w:t>
      </w:r>
    </w:p>
    <w:p w14:paraId="74B8DF9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Επί τ</w:t>
      </w:r>
      <w:r>
        <w:rPr>
          <w:rFonts w:eastAsia="Times New Roman" w:cs="Times New Roman"/>
          <w:szCs w:val="24"/>
        </w:rPr>
        <w:t xml:space="preserve">ων ημερών σας μειώθηκαν δεκαπέντε θέσεις. </w:t>
      </w:r>
    </w:p>
    <w:p w14:paraId="74B8DF9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DF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Pr>
          <w:rFonts w:eastAsia="Times New Roman" w:cs="Times New Roman"/>
          <w:szCs w:val="24"/>
        </w:rPr>
        <w:t xml:space="preserve">Τώρα, άνοιξαν οι φάκελοι. </w:t>
      </w:r>
    </w:p>
    <w:p w14:paraId="74B8DF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κύριοι συνάδελφοι. </w:t>
      </w:r>
    </w:p>
    <w:p w14:paraId="74B8DF9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Κύριε Πρόεδρε, έχω ζ</w:t>
      </w:r>
      <w:r>
        <w:rPr>
          <w:rFonts w:eastAsia="Times New Roman" w:cs="Times New Roman"/>
          <w:szCs w:val="24"/>
        </w:rPr>
        <w:t xml:space="preserve">ητήσει κι εγώ τον λόγο ένα λεπτό. </w:t>
      </w:r>
    </w:p>
    <w:p w14:paraId="74B8DF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Γεωργιάδη, με συ</w:t>
      </w:r>
      <w:r>
        <w:rPr>
          <w:rFonts w:eastAsia="Times New Roman" w:cs="Times New Roman"/>
          <w:szCs w:val="24"/>
        </w:rPr>
        <w:t>γχωρείτε</w:t>
      </w:r>
      <w:r>
        <w:rPr>
          <w:rFonts w:eastAsia="Times New Roman" w:cs="Times New Roman"/>
          <w:szCs w:val="24"/>
        </w:rPr>
        <w:t xml:space="preserve">. Εάν πρόκειται να γίνει διαλογική συζήτηση δεν θα σας δώσω τον λόγο. </w:t>
      </w:r>
    </w:p>
    <w:p w14:paraId="74B8DF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 xml:space="preserve">Κύριε Πρόεδρε, θα χρειαστώ ένα μόνο λεπτό. </w:t>
      </w:r>
    </w:p>
    <w:p w14:paraId="74B8DF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Σας δίνω τον λόγο</w:t>
      </w:r>
      <w:r>
        <w:rPr>
          <w:rFonts w:eastAsia="Times New Roman" w:cs="Times New Roman"/>
          <w:szCs w:val="24"/>
        </w:rPr>
        <w:t>,</w:t>
      </w:r>
      <w:r>
        <w:rPr>
          <w:rFonts w:eastAsia="Times New Roman" w:cs="Times New Roman"/>
          <w:szCs w:val="24"/>
        </w:rPr>
        <w:t xml:space="preserve"> για να μας πείτε σε τι συνίσταται το προσωπικό. </w:t>
      </w:r>
    </w:p>
    <w:p w14:paraId="74B8DF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Ο κύριος Αναπληρωτής Υπουργός Δικαιοσύνης αναφερόμενος στο πρόσωπό μου</w:t>
      </w:r>
      <w:r>
        <w:rPr>
          <w:rFonts w:eastAsia="Times New Roman" w:cs="Times New Roman"/>
          <w:szCs w:val="24"/>
        </w:rPr>
        <w:t>,</w:t>
      </w:r>
      <w:r>
        <w:rPr>
          <w:rFonts w:eastAsia="Times New Roman" w:cs="Times New Roman"/>
          <w:szCs w:val="24"/>
        </w:rPr>
        <w:t xml:space="preserve"> είπε επί λέξει τα εξής: «Ο κ. Γεωργιάδης συνεχώς αναφέρει άτ</w:t>
      </w:r>
      <w:r>
        <w:rPr>
          <w:rFonts w:eastAsia="Times New Roman" w:cs="Times New Roman"/>
          <w:szCs w:val="24"/>
        </w:rPr>
        <w:t xml:space="preserve">υπη ενημέρωση και όχι μερική». </w:t>
      </w:r>
    </w:p>
    <w:p w14:paraId="74B8DF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κύριε Υπουργέ</w:t>
      </w:r>
      <w:r>
        <w:rPr>
          <w:rFonts w:eastAsia="Times New Roman" w:cs="Times New Roman"/>
          <w:szCs w:val="24"/>
        </w:rPr>
        <w:t>,</w:t>
      </w:r>
      <w:r>
        <w:rPr>
          <w:rFonts w:eastAsia="Times New Roman" w:cs="Times New Roman"/>
          <w:szCs w:val="24"/>
        </w:rPr>
        <w:t xml:space="preserve"> να μου πείτε</w:t>
      </w:r>
      <w:r>
        <w:rPr>
          <w:rFonts w:eastAsia="Times New Roman" w:cs="Times New Roman"/>
          <w:szCs w:val="24"/>
        </w:rPr>
        <w:t>,</w:t>
      </w:r>
      <w:r>
        <w:rPr>
          <w:rFonts w:eastAsia="Times New Roman" w:cs="Times New Roman"/>
          <w:szCs w:val="24"/>
        </w:rPr>
        <w:t xml:space="preserve"> σε ποιο εδάφιο του Συντάγματος μπορείτε να λάβετε τυπική ενημέρωση του φακέλου. Θέλω τώρα να λάβετε τον λόγο και να μας πείτε</w:t>
      </w:r>
      <w:r>
        <w:rPr>
          <w:rFonts w:eastAsia="Times New Roman" w:cs="Times New Roman"/>
          <w:szCs w:val="24"/>
        </w:rPr>
        <w:t>,</w:t>
      </w:r>
      <w:r>
        <w:rPr>
          <w:rFonts w:eastAsia="Times New Roman" w:cs="Times New Roman"/>
          <w:szCs w:val="24"/>
        </w:rPr>
        <w:t xml:space="preserve"> πώς είχατε το δικαίωμα να πάρετε τυπική ενημέρωση του φακέ</w:t>
      </w:r>
      <w:r>
        <w:rPr>
          <w:rFonts w:eastAsia="Times New Roman" w:cs="Times New Roman"/>
          <w:szCs w:val="24"/>
        </w:rPr>
        <w:t xml:space="preserve">λου. </w:t>
      </w:r>
    </w:p>
    <w:p w14:paraId="74B8DF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Όχι, κύριε Γεωργιάδη. </w:t>
      </w:r>
    </w:p>
    <w:p w14:paraId="74B8DF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 xml:space="preserve">Ένα λεπτό, κύριε Πρόεδρε. </w:t>
      </w:r>
    </w:p>
    <w:p w14:paraId="74B8DF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μπορείτε να λέτε ό,τι θέλετε. </w:t>
      </w:r>
    </w:p>
    <w:p w14:paraId="74B8DF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 xml:space="preserve">Επειδή δεν μπορείτε να πάρετε τυπική ενημέρωση του φακέλου -και το ξέρετε- γιατί απαγορεύεται να ανοίξετε τον φάκελο, άρα αυτό που κάνατε είναι άτυπο. Γι’ αυτό το είπα. </w:t>
      </w:r>
    </w:p>
    <w:p w14:paraId="74B8DF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παρανομία, κύριε Πρόεδρε της Βουλής, και η παραβίαση του Συντάγματος έγκειται ακριβώ</w:t>
      </w:r>
      <w:r>
        <w:rPr>
          <w:rFonts w:eastAsia="Times New Roman" w:cs="Times New Roman"/>
          <w:szCs w:val="24"/>
        </w:rPr>
        <w:t>ς σε αυτό</w:t>
      </w:r>
      <w:r>
        <w:rPr>
          <w:rFonts w:eastAsia="Times New Roman" w:cs="Times New Roman"/>
          <w:szCs w:val="24"/>
        </w:rPr>
        <w:t>.</w:t>
      </w:r>
      <w:r>
        <w:rPr>
          <w:rFonts w:eastAsia="Times New Roman" w:cs="Times New Roman"/>
          <w:szCs w:val="24"/>
        </w:rPr>
        <w:t xml:space="preserve"> Την ίδια μέρα ο κ. Παπαγγελόπουλος εγνώριζε -και με δική του δήλωση- με μερική ενημέρωση -άτυπη, θα πω εγώ, γιατί τυπική δεν επιτρέπει το Σύνταγμα- τι έλεγε ο φάκελος και την άλλη μέρα το πρωί ο κ. Κοντονής έκανε και το αμίμητο στην ΕΡΤ1</w:t>
      </w:r>
      <w:r>
        <w:rPr>
          <w:rFonts w:eastAsia="Times New Roman" w:cs="Times New Roman"/>
          <w:szCs w:val="24"/>
        </w:rPr>
        <w:t>.</w:t>
      </w:r>
      <w:r>
        <w:rPr>
          <w:rFonts w:eastAsia="Times New Roman" w:cs="Times New Roman"/>
          <w:szCs w:val="24"/>
        </w:rPr>
        <w:t xml:space="preserve"> Πριν α</w:t>
      </w:r>
      <w:r>
        <w:rPr>
          <w:rFonts w:eastAsia="Times New Roman" w:cs="Times New Roman"/>
          <w:szCs w:val="24"/>
        </w:rPr>
        <w:t xml:space="preserve">κόμη φθάσει ο φάκελος στη Βουλή, ανέλυε την κατάθεση εναντίον μου στην ελληνική τηλεόραση. Εάν αυτό, κύριε Πρόεδρε, δεν είναι παραβίαση του Συντάγματος, δεν ξέρω τι είναι. </w:t>
      </w:r>
    </w:p>
    <w:p w14:paraId="74B8DF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είναι προσωπικό, όμως, αυτό. </w:t>
      </w:r>
    </w:p>
    <w:p w14:paraId="74B8DF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w:t>
      </w:r>
      <w:r>
        <w:rPr>
          <w:rFonts w:eastAsia="Times New Roman" w:cs="Times New Roman"/>
          <w:b/>
          <w:szCs w:val="24"/>
        </w:rPr>
        <w:t xml:space="preserve">ΩΝΙΣ ΓΕΩΡΓΙΑΔΗΣ: </w:t>
      </w:r>
      <w:r>
        <w:rPr>
          <w:rFonts w:eastAsia="Times New Roman" w:cs="Times New Roman"/>
          <w:szCs w:val="24"/>
        </w:rPr>
        <w:t xml:space="preserve">Κλείνω με αυτό: Κύριε Αναπληρωτή Υπουργέ, γιατί φοβηθήκατε να ανοίξετε τα τηλέφωνά σας; </w:t>
      </w:r>
    </w:p>
    <w:p w14:paraId="74B8DF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Γεωργιάδη, δεν είναι προσωπικό αυτό. </w:t>
      </w:r>
    </w:p>
    <w:p w14:paraId="74B8DFA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w:t>
      </w:r>
    </w:p>
    <w:p w14:paraId="74B8DF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w:t>
      </w:r>
      <w:r>
        <w:rPr>
          <w:rFonts w:eastAsia="Times New Roman" w:cs="Times New Roman"/>
          <w:szCs w:val="24"/>
        </w:rPr>
        <w:t>ε Γεωργιάδη, στην ομιλία σας…</w:t>
      </w:r>
    </w:p>
    <w:p w14:paraId="74B8DF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w:t>
      </w:r>
    </w:p>
    <w:p w14:paraId="74B8DF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w:t>
      </w:r>
    </w:p>
    <w:p w14:paraId="74B8DF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 xml:space="preserve">… </w:t>
      </w:r>
    </w:p>
    <w:p w14:paraId="74B8DFAB" w14:textId="77777777" w:rsidR="00D8133C" w:rsidRDefault="00A7505C">
      <w:pPr>
        <w:tabs>
          <w:tab w:val="left" w:pos="2608"/>
        </w:tabs>
        <w:spacing w:line="600" w:lineRule="auto"/>
        <w:contextualSpacing/>
        <w:jc w:val="center"/>
        <w:rPr>
          <w:rFonts w:eastAsia="Times New Roman"/>
          <w:szCs w:val="24"/>
        </w:rPr>
      </w:pPr>
      <w:r>
        <w:rPr>
          <w:rFonts w:eastAsia="Times New Roman"/>
          <w:szCs w:val="24"/>
        </w:rPr>
        <w:t>(Θόρυβος στην Αίθουσα)</w:t>
      </w:r>
    </w:p>
    <w:p w14:paraId="74B8DFA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Αυτό δεν συνιστά προσωπικό. Παρακαλώ να διαγραφούν.</w:t>
      </w:r>
    </w:p>
    <w:p w14:paraId="74B8DFA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Θέλετε να απαντήσετε, κύριε Παπαγγελόπουλε; Εάν ναι, έχετε τον λόγο.</w:t>
      </w:r>
    </w:p>
    <w:p w14:paraId="74B8DFA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Άλλη μια φορά παραποιεί τα λεγόμενά μου. Εγώ στην ομιλία μου</w:t>
      </w:r>
      <w:r>
        <w:rPr>
          <w:rFonts w:eastAsia="Times New Roman"/>
          <w:szCs w:val="24"/>
        </w:rPr>
        <w:t xml:space="preserve"> </w:t>
      </w:r>
      <w:r>
        <w:rPr>
          <w:rFonts w:eastAsia="Times New Roman"/>
          <w:szCs w:val="24"/>
        </w:rPr>
        <w:t>-</w:t>
      </w:r>
      <w:r>
        <w:rPr>
          <w:rFonts w:eastAsia="Times New Roman"/>
          <w:szCs w:val="24"/>
        </w:rPr>
        <w:t>την έχω μπροστά μου, μπο</w:t>
      </w:r>
      <w:r>
        <w:rPr>
          <w:rFonts w:eastAsia="Times New Roman"/>
          <w:szCs w:val="24"/>
        </w:rPr>
        <w:t>ρείτε να δείτε και τα Πρακτικά</w:t>
      </w:r>
      <w:r>
        <w:rPr>
          <w:rFonts w:eastAsia="Times New Roman"/>
          <w:szCs w:val="24"/>
        </w:rPr>
        <w:t>-</w:t>
      </w:r>
      <w:r>
        <w:rPr>
          <w:rFonts w:eastAsia="Times New Roman"/>
          <w:szCs w:val="24"/>
        </w:rPr>
        <w:t xml:space="preserve"> είπα ότι δεν τοποθετήθηκε από την </w:t>
      </w:r>
      <w:r>
        <w:rPr>
          <w:rFonts w:eastAsia="Times New Roman"/>
          <w:szCs w:val="24"/>
        </w:rPr>
        <w:t>κ</w:t>
      </w:r>
      <w:r>
        <w:rPr>
          <w:rFonts w:eastAsia="Times New Roman"/>
          <w:szCs w:val="24"/>
        </w:rPr>
        <w:t xml:space="preserve">υβέρνηση Σαμαρά, αλλά επί </w:t>
      </w:r>
      <w:r>
        <w:rPr>
          <w:rFonts w:eastAsia="Times New Roman"/>
          <w:szCs w:val="24"/>
        </w:rPr>
        <w:t>κ</w:t>
      </w:r>
      <w:r>
        <w:rPr>
          <w:rFonts w:eastAsia="Times New Roman"/>
          <w:szCs w:val="24"/>
        </w:rPr>
        <w:t>υβερνήσεως Σαμαρά.</w:t>
      </w:r>
    </w:p>
    <w:p w14:paraId="74B8DFA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Αυτό τι σημαίνει;</w:t>
      </w:r>
    </w:p>
    <w:p w14:paraId="74B8DFB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Ό,</w:t>
      </w:r>
      <w:r>
        <w:rPr>
          <w:rFonts w:eastAsia="Times New Roman"/>
          <w:szCs w:val="24"/>
        </w:rPr>
        <w:t>τι σημαίνει ότι η κ</w:t>
      </w:r>
      <w:r>
        <w:rPr>
          <w:rFonts w:eastAsia="Times New Roman"/>
          <w:szCs w:val="24"/>
        </w:rPr>
        <w:t>.</w:t>
      </w:r>
      <w:r>
        <w:rPr>
          <w:rFonts w:eastAsia="Times New Roman"/>
          <w:szCs w:val="24"/>
        </w:rPr>
        <w:t xml:space="preserve"> Τουλουπάκη τοποθετήθηκε επί Κυβερνήσεως ΣΥΡΙΖΑ.</w:t>
      </w:r>
    </w:p>
    <w:p w14:paraId="74B8DFB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w:t>
      </w:r>
      <w:r>
        <w:rPr>
          <w:rFonts w:eastAsia="Times New Roman"/>
          <w:szCs w:val="24"/>
        </w:rPr>
        <w:t>Λάθος, με απόφαση του Ανώτατου Δικαστικού Συμβουλίου.</w:t>
      </w:r>
    </w:p>
    <w:p w14:paraId="74B8DFB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Κύριε </w:t>
      </w:r>
      <w:r>
        <w:rPr>
          <w:rFonts w:eastAsia="Times New Roman"/>
          <w:szCs w:val="24"/>
        </w:rPr>
        <w:t>Αθανασίου, μη με διακόπτετε. Ο κόσμος καταλαβαίνει.</w:t>
      </w:r>
    </w:p>
    <w:p w14:paraId="74B8DFB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Αθανασίου, σας παρακαλώ. Δεν είναι σωστό. Έτσι δεν γίνεται συζήτηση.</w:t>
      </w:r>
    </w:p>
    <w:p w14:paraId="74B8DFB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Άλλο είπα και άλλα λέει.</w:t>
      </w:r>
    </w:p>
    <w:p w14:paraId="74B8DFB5" w14:textId="77777777" w:rsidR="00D8133C" w:rsidRDefault="00A7505C">
      <w:pPr>
        <w:tabs>
          <w:tab w:val="left" w:pos="2608"/>
        </w:tabs>
        <w:spacing w:line="600" w:lineRule="auto"/>
        <w:ind w:firstLine="720"/>
        <w:contextualSpacing/>
        <w:jc w:val="center"/>
        <w:rPr>
          <w:rFonts w:eastAsia="Times New Roman"/>
          <w:szCs w:val="24"/>
        </w:rPr>
      </w:pPr>
      <w:r>
        <w:rPr>
          <w:rFonts w:eastAsia="Times New Roman"/>
          <w:szCs w:val="24"/>
        </w:rPr>
        <w:t>(Θόρυβος στην Αίθουσα)</w:t>
      </w:r>
    </w:p>
    <w:p w14:paraId="74B8DFB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ΔΗΜΗΤΡΙΟΣ ΠΑΠΑΓΓΕΛΟΠΟΥΛ</w:t>
      </w:r>
      <w:r>
        <w:rPr>
          <w:rFonts w:eastAsia="Times New Roman"/>
          <w:b/>
          <w:szCs w:val="24"/>
        </w:rPr>
        <w:t xml:space="preserve">ΟΣ (Αναπληρωτής Υπουργός Δικαιοσύνης, Διαφάνειας και Ανθρωπίνων Δικαιωμάτων): </w:t>
      </w:r>
      <w:r>
        <w:rPr>
          <w:rFonts w:eastAsia="Times New Roman"/>
          <w:szCs w:val="24"/>
        </w:rPr>
        <w:t xml:space="preserve">Όσο για τον κ. Γεωργιάδη δεν πρόκειται να τον ακολουθήσω σε ένα σόου εντυπώσεων. Ο ελληνικός λαός καταλαβαίνει </w:t>
      </w:r>
      <w:r>
        <w:rPr>
          <w:rFonts w:eastAsia="Times New Roman"/>
          <w:szCs w:val="24"/>
        </w:rPr>
        <w:t>κ</w:t>
      </w:r>
      <w:r>
        <w:rPr>
          <w:rFonts w:eastAsia="Times New Roman"/>
          <w:szCs w:val="24"/>
        </w:rPr>
        <w:t>αι δεν φοβάμαι τίποτα!</w:t>
      </w:r>
    </w:p>
    <w:p w14:paraId="74B8DFB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Άρα τα τηλέφω</w:t>
      </w:r>
      <w:r>
        <w:rPr>
          <w:rFonts w:eastAsia="Times New Roman"/>
          <w:szCs w:val="24"/>
        </w:rPr>
        <w:t>να δεν τα ανοίγεις!</w:t>
      </w:r>
    </w:p>
    <w:p w14:paraId="74B8DFB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παρακαλώ, κύριε Γεωργιάδη. Μη διακόπτετε!</w:t>
      </w:r>
    </w:p>
    <w:p w14:paraId="74B8DFB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μου μιλάτε στον πληθυντικό, διότι εκπρο</w:t>
      </w:r>
      <w:r>
        <w:rPr>
          <w:rFonts w:eastAsia="Times New Roman"/>
          <w:szCs w:val="24"/>
        </w:rPr>
        <w:t>σωπείτε μία μεγάλη παράταξη με ήθος…</w:t>
      </w:r>
    </w:p>
    <w:p w14:paraId="74B8DFB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Ξέρετε τι είπατε εδώ πέρα; Μετά!</w:t>
      </w:r>
    </w:p>
    <w:p w14:paraId="74B8DFB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Τι μετά; Με απειλείτε; </w:t>
      </w:r>
    </w:p>
    <w:p w14:paraId="74B8DFB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74B8DFB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Θα έχετε τον λόγο μετά να πείτε ό,τι θέλετε. Όχι τώρα!</w:t>
      </w:r>
    </w:p>
    <w:p w14:paraId="74B8DFB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Είστε αγενέστατος. Δεν έχετε το αναγκαίο ήθος να μιλάτε στο Κοινοβούλιο. Επιδίδεστε σε επικοινωνιακά σόου και συνεχίζετε να απειλείτε. Δεν φοβάμαι τίποτα. </w:t>
      </w:r>
    </w:p>
    <w:p w14:paraId="74B8DFB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Εγώ μάλιστα το προαναγγέλλω από τώρα, όταν θα έρθει η δικογραφία στη Βουλή για τη μήνυση σε βάρος μο</w:t>
      </w:r>
      <w:r>
        <w:rPr>
          <w:rFonts w:eastAsia="Times New Roman"/>
          <w:szCs w:val="24"/>
        </w:rPr>
        <w:t>υ, εγώ θα εισηγηθώ και θα προτείνω να γίνει προανακριτική επιτροπή, να ανοίξουν τα τηλέφωνα, να ανοίξουν κι άλλων τηλέφωνα. Διότι κανένα τηλεφώνημά μου δεν έχει παράνομη πράξη. Τα σόου αυτά είναι δείγμα πανικού και ευτελούς υπερασπιστικής γραμμής.</w:t>
      </w:r>
    </w:p>
    <w:p w14:paraId="74B8DFC0" w14:textId="77777777" w:rsidR="00D8133C" w:rsidRDefault="00A7505C">
      <w:pPr>
        <w:tabs>
          <w:tab w:val="left" w:pos="2608"/>
        </w:tabs>
        <w:spacing w:line="600" w:lineRule="auto"/>
        <w:ind w:firstLine="720"/>
        <w:contextualSpacing/>
        <w:jc w:val="center"/>
        <w:rPr>
          <w:rFonts w:eastAsia="Times New Roman"/>
          <w:szCs w:val="24"/>
        </w:rPr>
      </w:pPr>
      <w:r>
        <w:rPr>
          <w:rFonts w:eastAsia="Times New Roman"/>
          <w:szCs w:val="24"/>
        </w:rPr>
        <w:t>(Χειροκρ</w:t>
      </w:r>
      <w:r>
        <w:rPr>
          <w:rFonts w:eastAsia="Times New Roman"/>
          <w:szCs w:val="24"/>
        </w:rPr>
        <w:t>οτήματα από την πτέρυγα του ΣΥΡΙΖΑ)</w:t>
      </w:r>
    </w:p>
    <w:p w14:paraId="74B8DFC1" w14:textId="77777777" w:rsidR="00D8133C" w:rsidRDefault="00A7505C">
      <w:pPr>
        <w:tabs>
          <w:tab w:val="left" w:pos="2608"/>
        </w:tabs>
        <w:spacing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74B8DFC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Άρα τα τηλεφωνήματα γίνανε, δηλαδή!</w:t>
      </w:r>
    </w:p>
    <w:p w14:paraId="74B8DFC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p>
    <w:p w14:paraId="74B8DFC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ΠΑΠΑΓΓΕΛΟΠΟΥΛΟΣ (Αναπληρωτής Υπουργός Δικαιοσύνης, </w:t>
      </w:r>
      <w:r>
        <w:rPr>
          <w:rFonts w:eastAsia="Times New Roman"/>
          <w:b/>
          <w:szCs w:val="24"/>
        </w:rPr>
        <w:t xml:space="preserve">Διαφάνειας και Ανθρωπίνων Δικαιωμάτων): </w:t>
      </w:r>
      <w:r>
        <w:rPr>
          <w:rFonts w:eastAsia="Times New Roman"/>
          <w:szCs w:val="24"/>
        </w:rPr>
        <w:t>Τα υπόλοιπα να τα πείτε στα κανάλια, κύριε Γεωργιάδη, όταν κάνετε τη βόλτα σας!</w:t>
      </w:r>
    </w:p>
    <w:p w14:paraId="74B8DFC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Παρακαλώ!</w:t>
      </w:r>
    </w:p>
    <w:p w14:paraId="74B8DFC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Πρόεδρε, μπορώ να έχω τον λό</w:t>
      </w:r>
      <w:r>
        <w:rPr>
          <w:rFonts w:eastAsia="Times New Roman"/>
          <w:szCs w:val="24"/>
        </w:rPr>
        <w:t>γο; Θέλω να κάνω μια δήλωση.</w:t>
      </w:r>
    </w:p>
    <w:p w14:paraId="74B8DFC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Τι θέλετε, κύριε Πολάκη;</w:t>
      </w:r>
    </w:p>
    <w:p w14:paraId="74B8DFC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Δεν έχει το δικαίωμα!</w:t>
      </w:r>
    </w:p>
    <w:p w14:paraId="74B8DFC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Ρωτώ…</w:t>
      </w:r>
    </w:p>
    <w:p w14:paraId="74B8DFC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Στη διαδικασία αυτή δεν υπάρχει Κυβέρνηση. Είναι κοινοβουλευτική διαδικασία.</w:t>
      </w:r>
    </w:p>
    <w:p w14:paraId="74B8DFC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Γεωργιάδη, ζήτησε τον λόγο και τον ρωτώ τι θέλει. Δεν του έδωσα τον λόγο.</w:t>
      </w:r>
    </w:p>
    <w:p w14:paraId="74B8DFC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Δεν έχει το δικαίωμα να κάνει κα</w:t>
      </w:r>
      <w:r>
        <w:rPr>
          <w:rFonts w:eastAsia="Times New Roman"/>
          <w:szCs w:val="24"/>
        </w:rPr>
        <w:t>μία δήλωση.</w:t>
      </w:r>
    </w:p>
    <w:p w14:paraId="74B8DFC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Θέλω να κάνω δήλωση</w:t>
      </w:r>
      <w:r>
        <w:rPr>
          <w:rFonts w:eastAsia="Times New Roman"/>
          <w:szCs w:val="24"/>
        </w:rPr>
        <w:t>,</w:t>
      </w:r>
      <w:r>
        <w:rPr>
          <w:rFonts w:eastAsia="Times New Roman"/>
          <w:szCs w:val="24"/>
        </w:rPr>
        <w:t xml:space="preserve"> για κάποια ανήκουστα πράγματα που ακούστηκαν!</w:t>
      </w:r>
    </w:p>
    <w:p w14:paraId="74B8DFC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ΑΔΩΝΙΣ ΓΕΩΡΓΙΑΔΗΣ:</w:t>
      </w:r>
      <w:r>
        <w:rPr>
          <w:rFonts w:eastAsia="Times New Roman"/>
          <w:szCs w:val="24"/>
        </w:rPr>
        <w:t xml:space="preserve"> Βγες έξω να κάνεις δήλωση. Εδώ δεν μπορείς.</w:t>
      </w:r>
    </w:p>
    <w:p w14:paraId="74B8DFC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Ωραία. Θα προχωρήσουμ</w:t>
      </w:r>
      <w:r>
        <w:rPr>
          <w:rFonts w:eastAsia="Times New Roman"/>
          <w:szCs w:val="24"/>
        </w:rPr>
        <w:t>ε με τον κ. Στουρνάρα και μετά. Έχω προαναγγείλει τον κ. Στουρνάρα.</w:t>
      </w:r>
    </w:p>
    <w:p w14:paraId="74B8DFD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Παρακαλώ, κύριε Στουρνάρα, έχετε τον λόγο.</w:t>
      </w:r>
    </w:p>
    <w:p w14:paraId="74B8DFD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ΙΩΑΝΝΗΣ ΣΤΟΥΡΝΑΡΑΣ: </w:t>
      </w:r>
      <w:r>
        <w:rPr>
          <w:rFonts w:eastAsia="Times New Roman"/>
          <w:szCs w:val="24"/>
        </w:rPr>
        <w:t>Κύριε Πρόεδρε, κυρίες και κύριοι Βουλευτές, δίστασα προς στιγμήν να αποφασίσω</w:t>
      </w:r>
      <w:r>
        <w:rPr>
          <w:rFonts w:eastAsia="Times New Roman"/>
          <w:szCs w:val="24"/>
        </w:rPr>
        <w:t>,</w:t>
      </w:r>
      <w:r>
        <w:rPr>
          <w:rFonts w:eastAsia="Times New Roman"/>
          <w:szCs w:val="24"/>
        </w:rPr>
        <w:t xml:space="preserve"> αν θα ζητήσω να παρασταθώ και να μιλήσω στην Ο</w:t>
      </w:r>
      <w:r>
        <w:rPr>
          <w:rFonts w:eastAsia="Times New Roman"/>
          <w:szCs w:val="24"/>
        </w:rPr>
        <w:t xml:space="preserve">λομέλεια ή αν θα περιοριζόμουνα στην κατάθεση ενός υπομνήματος. </w:t>
      </w:r>
    </w:p>
    <w:p w14:paraId="74B8DFD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Μήπως το αξίωμα του </w:t>
      </w:r>
      <w:r>
        <w:rPr>
          <w:rFonts w:eastAsia="Times New Roman"/>
          <w:szCs w:val="24"/>
        </w:rPr>
        <w:t>κ</w:t>
      </w:r>
      <w:r>
        <w:rPr>
          <w:rFonts w:eastAsia="Times New Roman"/>
          <w:szCs w:val="24"/>
        </w:rPr>
        <w:t xml:space="preserve">εντρικού </w:t>
      </w:r>
      <w:r>
        <w:rPr>
          <w:rFonts w:eastAsia="Times New Roman"/>
          <w:szCs w:val="24"/>
        </w:rPr>
        <w:t>τ</w:t>
      </w:r>
      <w:r>
        <w:rPr>
          <w:rFonts w:eastAsia="Times New Roman"/>
          <w:szCs w:val="24"/>
        </w:rPr>
        <w:t>ραπεζίτη που υπηρετώ</w:t>
      </w:r>
      <w:r>
        <w:rPr>
          <w:rFonts w:eastAsia="Times New Roman"/>
          <w:szCs w:val="24"/>
        </w:rPr>
        <w:t>,</w:t>
      </w:r>
      <w:r>
        <w:rPr>
          <w:rFonts w:eastAsia="Times New Roman"/>
          <w:szCs w:val="24"/>
        </w:rPr>
        <w:t xml:space="preserve"> θα απαιτούσε την απουσία μου από την Αίθουσα σήμερα και τον περιορισμό μου σε γραπτή έκθεση των απόψεών μου; Ή μήπως για να υπερασπιστώ το</w:t>
      </w:r>
      <w:r>
        <w:rPr>
          <w:rFonts w:eastAsia="Times New Roman"/>
          <w:szCs w:val="24"/>
        </w:rPr>
        <w:t>ν εαυτό μου, θα έπρεπε ακόμα και να παραιτηθώ από το αξίωμά μου, ώστε να μη δοθεί έστω και σε μνησίκακους ή σε κακόπιστους η εντύπωση ότι χρησιμοποιώ αυτό το αξίωμα ως ασπίδα έναντι της δικαιοσύνης, η οποία φυσικά έχει κάθε δικαίωμα να ελέγχει τις καταγγελ</w:t>
      </w:r>
      <w:r>
        <w:rPr>
          <w:rFonts w:eastAsia="Times New Roman"/>
          <w:szCs w:val="24"/>
        </w:rPr>
        <w:t xml:space="preserve">ίες οποιουδήποτε κατά οποιουδήποτε όποιο αξίωμα και αν κατέχει; Δίστασα ωστόσο μόνο προς στιγμήν. </w:t>
      </w:r>
    </w:p>
    <w:p w14:paraId="74B8DFD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Θ</w:t>
      </w:r>
      <w:r>
        <w:rPr>
          <w:rFonts w:eastAsia="Times New Roman"/>
          <w:szCs w:val="24"/>
        </w:rPr>
        <w:t>΄</w:t>
      </w:r>
      <w:r>
        <w:rPr>
          <w:rFonts w:eastAsia="Times New Roman"/>
          <w:szCs w:val="24"/>
        </w:rPr>
        <w:t xml:space="preserve"> Αντιπρόεδρος της Βουλής κ. </w:t>
      </w:r>
      <w:r w:rsidRPr="009A757A">
        <w:rPr>
          <w:rFonts w:eastAsia="Times New Roman"/>
          <w:b/>
          <w:szCs w:val="24"/>
        </w:rPr>
        <w:t>ΜΑΡΙΟΣ ΓΕΩΡΓΙΑΔΗΣ</w:t>
      </w:r>
      <w:r>
        <w:rPr>
          <w:rFonts w:eastAsia="Times New Roman"/>
          <w:szCs w:val="24"/>
        </w:rPr>
        <w:t xml:space="preserve">) </w:t>
      </w:r>
    </w:p>
    <w:p w14:paraId="74B8DFD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Η απουσία μου από το Κοινοβούλιο θα μπορούσε εύλογα να ε</w:t>
      </w:r>
      <w:r>
        <w:rPr>
          <w:rFonts w:eastAsia="Times New Roman"/>
          <w:szCs w:val="24"/>
        </w:rPr>
        <w:t xml:space="preserve">κληφθεί ως καταφρόνηση των κοινοβουλευτικών θεσμών. Ταυτόχρονα θα μπορούσε να εκληφθεί κι ως αμφισβήτηση της ανεξαρτησίας, που η Συνθήκη της Ευρωπαϊκής Ένωσης και του </w:t>
      </w:r>
      <w:r>
        <w:rPr>
          <w:rFonts w:eastAsia="Times New Roman"/>
          <w:szCs w:val="24"/>
        </w:rPr>
        <w:t>Ε</w:t>
      </w:r>
      <w:r>
        <w:rPr>
          <w:rFonts w:eastAsia="Times New Roman"/>
          <w:szCs w:val="24"/>
        </w:rPr>
        <w:t xml:space="preserve">θνικού </w:t>
      </w:r>
      <w:r>
        <w:rPr>
          <w:rFonts w:eastAsia="Times New Roman"/>
          <w:szCs w:val="24"/>
        </w:rPr>
        <w:t>Δ</w:t>
      </w:r>
      <w:r>
        <w:rPr>
          <w:rFonts w:eastAsia="Times New Roman"/>
          <w:szCs w:val="24"/>
        </w:rPr>
        <w:t xml:space="preserve">ικαίου επιφυλάσσουν στους </w:t>
      </w:r>
      <w:r>
        <w:rPr>
          <w:rFonts w:eastAsia="Times New Roman"/>
          <w:szCs w:val="24"/>
        </w:rPr>
        <w:t>κ</w:t>
      </w:r>
      <w:r>
        <w:rPr>
          <w:rFonts w:eastAsia="Times New Roman"/>
          <w:szCs w:val="24"/>
        </w:rPr>
        <w:t xml:space="preserve">εντρικούς </w:t>
      </w:r>
      <w:r>
        <w:rPr>
          <w:rFonts w:eastAsia="Times New Roman"/>
          <w:szCs w:val="24"/>
        </w:rPr>
        <w:t>τ</w:t>
      </w:r>
      <w:r>
        <w:rPr>
          <w:rFonts w:eastAsia="Times New Roman"/>
          <w:szCs w:val="24"/>
        </w:rPr>
        <w:t xml:space="preserve">ραπεζίτες στην Ευρωζώνη. </w:t>
      </w:r>
    </w:p>
    <w:p w14:paraId="74B8DFD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Η ανεξαρτησία αυτή θα ετίθετο προφανώς εν αμφιβόλω, εάν σε κάθε αναπόδεικτη κατηγορία, σε κάθε διατυπωμένη κακόβουλη υπόνοια και ισχυρισμό εναντίον του, ο Διοικητής της Τράπεζας της Ελλάδος έσπευδε να παραιτηθεί από τα καθήκοντά του για λόγους υποτιθέμενης</w:t>
      </w:r>
      <w:r>
        <w:rPr>
          <w:rFonts w:eastAsia="Times New Roman"/>
          <w:szCs w:val="24"/>
        </w:rPr>
        <w:t xml:space="preserve"> δήθεν ευθιξίας. Θα επιβεβαίωνε έτσι την εσφαλμένη υπόθεση ότι η Τράπεζα της Ελλάδος και ο Διοικητής της δεν είναι και τόσο ανεξάρτητοι από την εκάστοτε </w:t>
      </w:r>
      <w:r>
        <w:rPr>
          <w:rFonts w:eastAsia="Times New Roman"/>
          <w:szCs w:val="24"/>
        </w:rPr>
        <w:t>κ</w:t>
      </w:r>
      <w:r>
        <w:rPr>
          <w:rFonts w:eastAsia="Times New Roman"/>
          <w:szCs w:val="24"/>
        </w:rPr>
        <w:t>υβέρνηση και ότι οι αναπόδεικτες κατηγορίες και οι συκοφαντικοί ισχυρισμοί, οι οποίοι φυσικά πρέπει να</w:t>
      </w:r>
      <w:r>
        <w:rPr>
          <w:rFonts w:eastAsia="Times New Roman"/>
          <w:szCs w:val="24"/>
        </w:rPr>
        <w:t xml:space="preserve"> ελεγχθούν, χρησιμοποιούνται ως όχημα</w:t>
      </w:r>
      <w:r>
        <w:rPr>
          <w:rFonts w:eastAsia="Times New Roman"/>
          <w:szCs w:val="24"/>
        </w:rPr>
        <w:t>,</w:t>
      </w:r>
      <w:r>
        <w:rPr>
          <w:rFonts w:eastAsia="Times New Roman"/>
          <w:szCs w:val="24"/>
        </w:rPr>
        <w:t xml:space="preserve"> για να αναιρέσουν ή να κάμψουν την ανεξαρτησία της κεντρικής τράπεζας ή για να πλήξουν το ανεξάρτητο φρόνημα του εκάστοτε διοικητή της.</w:t>
      </w:r>
    </w:p>
    <w:p w14:paraId="74B8DFD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Κατ’ αρχάς, λοιπόν, βρίσκομαι εδώ ως Διοικητής της Τράπεζας της Ελλάδος</w:t>
      </w:r>
      <w:r>
        <w:rPr>
          <w:rFonts w:eastAsia="Times New Roman"/>
          <w:szCs w:val="24"/>
        </w:rPr>
        <w:t>,</w:t>
      </w:r>
      <w:r>
        <w:rPr>
          <w:rFonts w:eastAsia="Times New Roman"/>
          <w:szCs w:val="24"/>
        </w:rPr>
        <w:t xml:space="preserve"> για να ε</w:t>
      </w:r>
      <w:r>
        <w:rPr>
          <w:rFonts w:eastAsia="Times New Roman"/>
          <w:szCs w:val="24"/>
        </w:rPr>
        <w:t xml:space="preserve">πιβεβαιώσω την ανεξαρτησία της λειτουργίας της και του </w:t>
      </w:r>
      <w:r>
        <w:rPr>
          <w:rFonts w:eastAsia="Times New Roman"/>
          <w:szCs w:val="24"/>
        </w:rPr>
        <w:t>δ</w:t>
      </w:r>
      <w:r>
        <w:rPr>
          <w:rFonts w:eastAsia="Times New Roman"/>
          <w:szCs w:val="24"/>
        </w:rPr>
        <w:t>ιοικητή της.</w:t>
      </w:r>
    </w:p>
    <w:p w14:paraId="74B8DFD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Όμως δεν μπορούσα να απουσιάζω από εδώ σήμερα και για έναν περισσότερο προσωπικό λόγο. Ενώ στους υπό κατηγορία </w:t>
      </w:r>
      <w:r>
        <w:rPr>
          <w:rFonts w:eastAsia="Times New Roman"/>
          <w:szCs w:val="24"/>
        </w:rPr>
        <w:t>Π</w:t>
      </w:r>
      <w:r>
        <w:rPr>
          <w:rFonts w:eastAsia="Times New Roman"/>
          <w:szCs w:val="24"/>
        </w:rPr>
        <w:t xml:space="preserve">ρωθυπουργούς και </w:t>
      </w:r>
      <w:r>
        <w:rPr>
          <w:rFonts w:eastAsia="Times New Roman"/>
          <w:szCs w:val="24"/>
        </w:rPr>
        <w:t>Υ</w:t>
      </w:r>
      <w:r>
        <w:rPr>
          <w:rFonts w:eastAsia="Times New Roman"/>
          <w:szCs w:val="24"/>
        </w:rPr>
        <w:t xml:space="preserve">πουργούς ο Κανονισμός δίνει με την άδεια της Βουλής βήμα </w:t>
      </w:r>
      <w:r>
        <w:rPr>
          <w:rFonts w:eastAsia="Times New Roman"/>
          <w:szCs w:val="24"/>
        </w:rPr>
        <w:t>να ακουστούν, δεν δείχνει την ίδια γενναιοδωρία για άλλα πρόσωπα, που είναι προφανές ότι έμμεσα ή άμεσα κατηγορούνται</w:t>
      </w:r>
      <w:r>
        <w:rPr>
          <w:rFonts w:eastAsia="Times New Roman"/>
          <w:szCs w:val="24"/>
        </w:rPr>
        <w:t>,</w:t>
      </w:r>
      <w:r>
        <w:rPr>
          <w:rFonts w:eastAsia="Times New Roman"/>
          <w:szCs w:val="24"/>
        </w:rPr>
        <w:t xml:space="preserve"> επειδή είναι συγγενείς πρώην </w:t>
      </w:r>
      <w:r>
        <w:rPr>
          <w:rFonts w:eastAsia="Times New Roman"/>
          <w:szCs w:val="24"/>
        </w:rPr>
        <w:t>Υ</w:t>
      </w:r>
      <w:r>
        <w:rPr>
          <w:rFonts w:eastAsia="Times New Roman"/>
          <w:szCs w:val="24"/>
        </w:rPr>
        <w:t>πουργών.</w:t>
      </w:r>
    </w:p>
    <w:p w14:paraId="74B8DFD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Στην περίπτωσή μου πρόκειται, φυσικά, για τη σύζυγό μου Λίνα Νικολοπούλου. Η σύζυγός μου Λίνα Νικο</w:t>
      </w:r>
      <w:r>
        <w:rPr>
          <w:rFonts w:eastAsia="Times New Roman"/>
          <w:szCs w:val="24"/>
        </w:rPr>
        <w:t>λοπούλου ίδρυσε την εταιρεία «</w:t>
      </w:r>
      <w:r>
        <w:rPr>
          <w:rFonts w:eastAsia="Times New Roman"/>
          <w:szCs w:val="24"/>
          <w:lang w:val="en-US"/>
        </w:rPr>
        <w:t>MINDWORK</w:t>
      </w:r>
      <w:r>
        <w:rPr>
          <w:rFonts w:eastAsia="Times New Roman"/>
          <w:szCs w:val="24"/>
        </w:rPr>
        <w:t>» το 2008, δηλαδή τέσσερα χρόνια πριν κληθώ</w:t>
      </w:r>
      <w:r>
        <w:rPr>
          <w:rFonts w:eastAsia="Times New Roman"/>
          <w:szCs w:val="24"/>
        </w:rPr>
        <w:t>-</w:t>
      </w:r>
      <w:r>
        <w:rPr>
          <w:rFonts w:eastAsia="Times New Roman"/>
          <w:szCs w:val="24"/>
        </w:rPr>
        <w:t xml:space="preserve"> από την τότε υπηρεσιακή </w:t>
      </w:r>
      <w:r>
        <w:rPr>
          <w:rFonts w:eastAsia="Times New Roman"/>
          <w:szCs w:val="24"/>
        </w:rPr>
        <w:t>κ</w:t>
      </w:r>
      <w:r>
        <w:rPr>
          <w:rFonts w:eastAsia="Times New Roman"/>
          <w:szCs w:val="24"/>
        </w:rPr>
        <w:t xml:space="preserve">υβέρνηση του Τάκη Πικραμμένου και κατόπιν την τρικομματική </w:t>
      </w:r>
      <w:r>
        <w:rPr>
          <w:rFonts w:eastAsia="Times New Roman"/>
          <w:szCs w:val="24"/>
        </w:rPr>
        <w:t>κ</w:t>
      </w:r>
      <w:r>
        <w:rPr>
          <w:rFonts w:eastAsia="Times New Roman"/>
          <w:szCs w:val="24"/>
        </w:rPr>
        <w:t>υβέρνηση τον Ιούλιο του 2012</w:t>
      </w:r>
      <w:r>
        <w:rPr>
          <w:rFonts w:eastAsia="Times New Roman"/>
          <w:szCs w:val="24"/>
        </w:rPr>
        <w:t>-</w:t>
      </w:r>
      <w:r>
        <w:rPr>
          <w:rFonts w:eastAsia="Times New Roman"/>
          <w:szCs w:val="24"/>
        </w:rPr>
        <w:t xml:space="preserve"> να αναλάβω Υπουργός Οικονομικών. </w:t>
      </w:r>
    </w:p>
    <w:p w14:paraId="74B8DFD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Αντικείμενο των εργασιών</w:t>
      </w:r>
      <w:r>
        <w:rPr>
          <w:rFonts w:eastAsia="Times New Roman"/>
          <w:szCs w:val="24"/>
        </w:rPr>
        <w:t xml:space="preserve"> της εταιρείας της είναι η παροχή συμβουλευτικών υπηρεσιών, υπηρεσιών μάρκετινγκ, δημοσίων σχέσεων, διαφήμισης, επικοινωνίας, οργάνωσης συνεδρίων και συναφών υπηρεσιών κατά βάση στον χώρο της υγείας, τον οποίον η σύζυγός μου υπηρετεί εδώ και τριάντα τέσσερ</w:t>
      </w:r>
      <w:r>
        <w:rPr>
          <w:rFonts w:eastAsia="Times New Roman"/>
          <w:szCs w:val="24"/>
        </w:rPr>
        <w:t>α χρόνια από διαφορετικές θέσεις.</w:t>
      </w:r>
    </w:p>
    <w:p w14:paraId="74B8DFD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Η Λίνα είναι βιολόγος με διδακτορικό στη νευροφυσιολογία από το Πανεπιστήμιο της Οξφόρδης. Πριν ιδρύσει την εταιρεία της, είχε εργαστεί είκοσι τέσσερα χρόνια πρώτα στον ακαδημαϊκό χώρο στο Ηνωμένο Βασίλειο και κατόπιν στον</w:t>
      </w:r>
      <w:r>
        <w:rPr>
          <w:rFonts w:eastAsia="Times New Roman"/>
          <w:szCs w:val="24"/>
        </w:rPr>
        <w:t xml:space="preserve"> χώρο των επιχειρήσεων -πολυεθνικών και ντόπιων- του φαρμάκου, της υγείας και της επικοινωνίας.</w:t>
      </w:r>
    </w:p>
    <w:p w14:paraId="74B8DFD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Παρά τις αντιξοότητες, που θα αναφέρω αμέσως παρακάτω, που συνδέονται με τη δική μου στοχοποίηση, η υποδειγματική αυτή εταιρεία στα δέκα χρόνια λειτουργίας της </w:t>
      </w:r>
      <w:r>
        <w:rPr>
          <w:rFonts w:eastAsia="Times New Roman"/>
          <w:szCs w:val="24"/>
        </w:rPr>
        <w:t xml:space="preserve">έχει συμβάλει στα δημόσια οικονομικά με πληρωμή φόρων 1,7 εκατομμυρίου ευρώ, ενώ δεν χρωστάει ούτε </w:t>
      </w:r>
      <w:r>
        <w:rPr>
          <w:rFonts w:eastAsia="Times New Roman"/>
          <w:szCs w:val="24"/>
        </w:rPr>
        <w:t xml:space="preserve">1 </w:t>
      </w:r>
      <w:r>
        <w:rPr>
          <w:rFonts w:eastAsia="Times New Roman"/>
          <w:szCs w:val="24"/>
        </w:rPr>
        <w:t>ευρώ.</w:t>
      </w:r>
    </w:p>
    <w:p w14:paraId="74B8DFD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Προτού αναφερθώ στο παρόν κατηγορητήριο, θέλω να πω ότι από το έτος 2013 η σύζυγός μου και η εταιρεία της έχουν δυσφημιστεί και συκοφαντηθεί χυδαία κ</w:t>
      </w:r>
      <w:r>
        <w:rPr>
          <w:rFonts w:eastAsia="Times New Roman"/>
          <w:szCs w:val="24"/>
        </w:rPr>
        <w:t>ατ’ επανάληψη με τελικό στόχο πάντα εμένα.</w:t>
      </w:r>
    </w:p>
    <w:p w14:paraId="74B8DFD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Θυμίζω περιστατικά. Ιούλιος 2013</w:t>
      </w:r>
      <w:r>
        <w:rPr>
          <w:rFonts w:eastAsia="Times New Roman"/>
          <w:szCs w:val="24"/>
        </w:rPr>
        <w:t>.</w:t>
      </w:r>
      <w:r>
        <w:rPr>
          <w:rFonts w:eastAsia="Times New Roman"/>
          <w:szCs w:val="24"/>
        </w:rPr>
        <w:t xml:space="preserve"> Εκστρατεία ενημέρωσης του Εθνικού Οργανισμού Φαρμάκου για την πρόληψη της πολυφαρμακίας. Την ανέλαβε η εταιρεία της συζύγου μου μαζί με μια άλλη εταιρεία μετά από διεθνή διαγωνισμ</w:t>
      </w:r>
      <w:r>
        <w:rPr>
          <w:rFonts w:eastAsia="Times New Roman"/>
          <w:szCs w:val="24"/>
        </w:rPr>
        <w:t>ό, που κατακυρώθηκε την άνοιξη του 2012, προτού καν εγώ γίνω Υπουργός. Και όμως, γράφτηκε τότε: «Η σύζυγός Στουρνάρα έχει τον τρόπο της». Το προφανές για τους συκοφάντες είναι ότι πήρε το έργο</w:t>
      </w:r>
      <w:r>
        <w:rPr>
          <w:rFonts w:eastAsia="Times New Roman"/>
          <w:szCs w:val="24"/>
        </w:rPr>
        <w:t>,</w:t>
      </w:r>
      <w:r>
        <w:rPr>
          <w:rFonts w:eastAsia="Times New Roman"/>
          <w:szCs w:val="24"/>
        </w:rPr>
        <w:t xml:space="preserve"> επειδή ήμουν Υπουργός. Δεν ήμουν όμως. Στην πραγματικότητα για</w:t>
      </w:r>
      <w:r>
        <w:rPr>
          <w:rFonts w:eastAsia="Times New Roman"/>
          <w:szCs w:val="24"/>
        </w:rPr>
        <w:t xml:space="preserve"> το έργο αυτό είχαν δώσει τη χαμηλότερη τιμή. Για μήνες, όμως, αναπαράγονταν αυτά τα δημοσιεύματα.</w:t>
      </w:r>
    </w:p>
    <w:p w14:paraId="74B8DFD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Δεκέμβριος 2015</w:t>
      </w:r>
      <w:r>
        <w:rPr>
          <w:rFonts w:eastAsia="Times New Roman"/>
          <w:szCs w:val="24"/>
        </w:rPr>
        <w:t>.</w:t>
      </w:r>
      <w:r>
        <w:rPr>
          <w:rFonts w:eastAsia="Times New Roman"/>
          <w:szCs w:val="24"/>
        </w:rPr>
        <w:t xml:space="preserve"> Εκστρατεία ενημέρωσης για τον καρκίνο. Τίτλος εντύπου τότε: «Βάφτισαν τον καρκίνο μολυσματικό</w:t>
      </w:r>
      <w:r>
        <w:rPr>
          <w:rFonts w:eastAsia="Times New Roman"/>
          <w:szCs w:val="24"/>
        </w:rPr>
        <w:t>,</w:t>
      </w:r>
      <w:r>
        <w:rPr>
          <w:rFonts w:eastAsia="Times New Roman"/>
          <w:szCs w:val="24"/>
        </w:rPr>
        <w:t xml:space="preserve"> για να πάρει εκατομμύρια η οικογένεια Στουρνά</w:t>
      </w:r>
      <w:r>
        <w:rPr>
          <w:rFonts w:eastAsia="Times New Roman"/>
          <w:szCs w:val="24"/>
        </w:rPr>
        <w:t>ρα». Ποιος ο στόχος; Εγώ. Ήταν έργο συγχρηματοδοτούμενο ΕΣΠΑ διάρκειας δύο ετών. Κατακυρώθηκε σε ένωση δύο εταιρειών, στην οποία συμμετείχε η εταιρεία της συζύγου μου μετά από διεθνή διαγωνισμό τον Οκτώβριο του 2010. Παραδόθηκε τον Ιανουάριο του 2013, αποπ</w:t>
      </w:r>
      <w:r>
        <w:rPr>
          <w:rFonts w:eastAsia="Times New Roman"/>
          <w:szCs w:val="24"/>
        </w:rPr>
        <w:t xml:space="preserve">ληρώθηκε τον Ιούνιο του 2013, ελέγχθηκε με επιτόπια επαλήθευση το 2014 από διαχειριστική αρχή. </w:t>
      </w:r>
      <w:r>
        <w:rPr>
          <w:rFonts w:eastAsia="Times New Roman"/>
          <w:szCs w:val="24"/>
        </w:rPr>
        <w:t>Ό</w:t>
      </w:r>
      <w:r>
        <w:rPr>
          <w:rFonts w:eastAsia="Times New Roman"/>
          <w:szCs w:val="24"/>
        </w:rPr>
        <w:t>μως εκατοντάδες δυσφημιστικά άρθρα γράφτηκαν, αναπαράχθηκαν και ακόμα γράφονται.</w:t>
      </w:r>
    </w:p>
    <w:p w14:paraId="74B8DFD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Σεπτέμβριος 2016</w:t>
      </w:r>
      <w:r>
        <w:rPr>
          <w:rFonts w:eastAsia="Times New Roman"/>
          <w:szCs w:val="24"/>
        </w:rPr>
        <w:t>.</w:t>
      </w:r>
      <w:r>
        <w:rPr>
          <w:rFonts w:eastAsia="Times New Roman"/>
          <w:szCs w:val="24"/>
        </w:rPr>
        <w:t xml:space="preserve"> Εισβολή της Οικονομικής Αστυνομίας στα γραφεία της εταιρεία «</w:t>
      </w:r>
      <w:r>
        <w:rPr>
          <w:rFonts w:eastAsia="Times New Roman"/>
          <w:szCs w:val="24"/>
          <w:lang w:val="en-US"/>
        </w:rPr>
        <w:t>MINDWORK</w:t>
      </w:r>
      <w:r>
        <w:rPr>
          <w:rFonts w:eastAsia="Times New Roman"/>
          <w:szCs w:val="24"/>
        </w:rPr>
        <w:t xml:space="preserve">» στις 15 Σεπτεμβρίου 2016 την ημέρα που η Τράπεζα της Ελλάδος θα αποφάσιζε, όπως και έκανε, την αλλαγή του διοικητικού συμβουλίου μιας τράπεζας για λόγους ακαταλληλότητας, </w:t>
      </w:r>
      <w:r>
        <w:rPr>
          <w:rFonts w:eastAsia="Times New Roman"/>
          <w:szCs w:val="24"/>
          <w:lang w:val="en-US"/>
        </w:rPr>
        <w:t>fit</w:t>
      </w:r>
      <w:r>
        <w:rPr>
          <w:rFonts w:eastAsia="Times New Roman"/>
          <w:szCs w:val="24"/>
        </w:rPr>
        <w:t xml:space="preserve"> </w:t>
      </w:r>
      <w:r>
        <w:rPr>
          <w:rFonts w:eastAsia="Times New Roman"/>
          <w:szCs w:val="24"/>
          <w:lang w:val="en-US"/>
        </w:rPr>
        <w:t>and</w:t>
      </w:r>
      <w:r>
        <w:rPr>
          <w:rFonts w:eastAsia="Times New Roman"/>
          <w:szCs w:val="24"/>
        </w:rPr>
        <w:t xml:space="preserve"> </w:t>
      </w:r>
      <w:r>
        <w:rPr>
          <w:rFonts w:eastAsia="Times New Roman"/>
          <w:szCs w:val="24"/>
          <w:lang w:val="en-US"/>
        </w:rPr>
        <w:t>proper</w:t>
      </w:r>
      <w:r>
        <w:rPr>
          <w:rFonts w:eastAsia="Times New Roman"/>
          <w:szCs w:val="24"/>
        </w:rPr>
        <w:t>. Προέβησαν σε παράνομη έρευνα και κατάσχεση βιβλίων και στοι</w:t>
      </w:r>
      <w:r>
        <w:rPr>
          <w:rFonts w:eastAsia="Times New Roman"/>
          <w:szCs w:val="24"/>
        </w:rPr>
        <w:t xml:space="preserve">χείων καθώς και ολόκληρου του ηλεκτρονικού αρχείου της επιχείρησης. Ήταν παράνομη εισβολή, καθόσον στην παραγγελία του </w:t>
      </w:r>
      <w:r>
        <w:rPr>
          <w:rFonts w:eastAsia="Times New Roman"/>
          <w:szCs w:val="24"/>
        </w:rPr>
        <w:t>ε</w:t>
      </w:r>
      <w:r>
        <w:rPr>
          <w:rFonts w:eastAsia="Times New Roman"/>
          <w:szCs w:val="24"/>
        </w:rPr>
        <w:t xml:space="preserve">ισαγγελέως </w:t>
      </w:r>
      <w:r>
        <w:rPr>
          <w:rFonts w:eastAsia="Times New Roman"/>
          <w:szCs w:val="24"/>
        </w:rPr>
        <w:t>ε</w:t>
      </w:r>
      <w:r>
        <w:rPr>
          <w:rFonts w:eastAsia="Times New Roman"/>
          <w:szCs w:val="24"/>
        </w:rPr>
        <w:t xml:space="preserve">γκλημάτων </w:t>
      </w:r>
      <w:r>
        <w:rPr>
          <w:rFonts w:eastAsia="Times New Roman"/>
          <w:szCs w:val="24"/>
        </w:rPr>
        <w:t>δ</w:t>
      </w:r>
      <w:r>
        <w:rPr>
          <w:rFonts w:eastAsia="Times New Roman"/>
          <w:szCs w:val="24"/>
        </w:rPr>
        <w:t>ιαφθοράς γίνεται λόγος για ανακρινόμενη υπόθεση, χωρίς να προσδιορίζεται πουθενά στην έκθεση η υπόθεση αυτή και μ</w:t>
      </w:r>
      <w:r>
        <w:rPr>
          <w:rFonts w:eastAsia="Times New Roman"/>
          <w:szCs w:val="24"/>
        </w:rPr>
        <w:t xml:space="preserve">έχρι σήμερα έχει παραμείνει ακόμη άγνωστη. Είναι σαφής η κατάχρηση εξουσίας, δεδομένου ότι διενεργήθηκε πλήρης επιτόπιος φορολογικός έλεγχος, χωρίς να συντρέχουν οι απαραίτητες προϋποθέσεις, δηλαδή χωρίς προηγούμενη κοινοποίηση σχετικής απόφασης της </w:t>
      </w:r>
      <w:r>
        <w:rPr>
          <w:rFonts w:eastAsia="Times New Roman"/>
          <w:szCs w:val="24"/>
        </w:rPr>
        <w:t>φ</w:t>
      </w:r>
      <w:r>
        <w:rPr>
          <w:rFonts w:eastAsia="Times New Roman"/>
          <w:szCs w:val="24"/>
        </w:rPr>
        <w:t>ορολο</w:t>
      </w:r>
      <w:r>
        <w:rPr>
          <w:rFonts w:eastAsia="Times New Roman"/>
          <w:szCs w:val="24"/>
        </w:rPr>
        <w:t xml:space="preserve">γικής </w:t>
      </w:r>
      <w:r>
        <w:rPr>
          <w:rFonts w:eastAsia="Times New Roman"/>
          <w:szCs w:val="24"/>
        </w:rPr>
        <w:t>δ</w:t>
      </w:r>
      <w:r>
        <w:rPr>
          <w:rFonts w:eastAsia="Times New Roman"/>
          <w:szCs w:val="24"/>
        </w:rPr>
        <w:t xml:space="preserve">ιοίκησης, χωρίς πράξη του αρμόδιου επικεφαλής της </w:t>
      </w:r>
      <w:r>
        <w:rPr>
          <w:rFonts w:eastAsia="Times New Roman"/>
          <w:szCs w:val="24"/>
        </w:rPr>
        <w:t>φ</w:t>
      </w:r>
      <w:r>
        <w:rPr>
          <w:rFonts w:eastAsia="Times New Roman"/>
          <w:szCs w:val="24"/>
        </w:rPr>
        <w:t xml:space="preserve">ορολογικής </w:t>
      </w:r>
      <w:r>
        <w:rPr>
          <w:rFonts w:eastAsia="Times New Roman"/>
          <w:szCs w:val="24"/>
        </w:rPr>
        <w:t>δ</w:t>
      </w:r>
      <w:r>
        <w:rPr>
          <w:rFonts w:eastAsia="Times New Roman"/>
          <w:szCs w:val="24"/>
        </w:rPr>
        <w:t>ιοίκησης. Είναι απολύτως άκυρη. Ακόμα και σήμερα, δεκαεπτά μήνες μετά, δεν τις έχουν επιστραφεί τα αρχεία της. Πάντως τζίφος η έρευνα. Δεν έβγαλε τίποτα.</w:t>
      </w:r>
    </w:p>
    <w:p w14:paraId="74B8DFE0" w14:textId="77777777" w:rsidR="00D8133C" w:rsidRDefault="00A7505C">
      <w:pPr>
        <w:spacing w:line="600" w:lineRule="auto"/>
        <w:ind w:firstLine="720"/>
        <w:contextualSpacing/>
        <w:jc w:val="both"/>
        <w:rPr>
          <w:rFonts w:eastAsia="Times New Roman"/>
          <w:szCs w:val="24"/>
        </w:rPr>
      </w:pPr>
      <w:r>
        <w:rPr>
          <w:rFonts w:eastAsia="Times New Roman"/>
          <w:szCs w:val="24"/>
        </w:rPr>
        <w:t>Ας έρθουμε τώρα στο παρόν. Οι κα</w:t>
      </w:r>
      <w:r>
        <w:rPr>
          <w:rFonts w:eastAsia="Times New Roman"/>
          <w:szCs w:val="24"/>
        </w:rPr>
        <w:t xml:space="preserve">τηγορίες εις βάρος της συζύγου μου και την εταιρείας της από τους άγνωστους προστατευόμενους μάρτυρες της υπόθεσης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με στόχο φυσικά πάντα εμένα, έχουν ως εξής: </w:t>
      </w:r>
    </w:p>
    <w:p w14:paraId="74B8DFE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Πρώτον, 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χρησιμοποιήθηκε για παροχή συμβουλών, έρευνα αγοράς και άλλες υπηρεσίες. Για παράδειγμα «μια εκδρομή οργανώθηκε σε ελληνικά νησιά για δημοσιογράφους. Το ταξίδι περιελάμβανε αυξημένη τιμολόγηση ποσών μέσω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w:t>
      </w:r>
      <w:r>
        <w:rPr>
          <w:rFonts w:eastAsia="Times New Roman"/>
          <w:szCs w:val="24"/>
        </w:rPr>
        <w:t>. Οι ανωτέρω δυο προτάσεις αναφέροντ</w:t>
      </w:r>
      <w:r>
        <w:rPr>
          <w:rFonts w:eastAsia="Times New Roman"/>
          <w:szCs w:val="24"/>
        </w:rPr>
        <w:t xml:space="preserve">αι στο περίφημο, πλέον, έγγραφο του </w:t>
      </w:r>
      <w:r>
        <w:rPr>
          <w:rFonts w:eastAsia="Times New Roman"/>
          <w:szCs w:val="24"/>
          <w:lang w:val="en-US"/>
        </w:rPr>
        <w:t>FBI</w:t>
      </w:r>
      <w:r>
        <w:rPr>
          <w:rFonts w:eastAsia="Times New Roman"/>
          <w:szCs w:val="24"/>
        </w:rPr>
        <w:t>, το οποίο παρεμπιπτόντως με εμφανίζει ως κεντρικό τραπεζίτη στην Ελλάδα από τον Ιούνιο του 2012 έως το τέλος του 2013, δηλαδή χρονική περίοδο που ήμουν Υπουργός Οικονομικών. Το έγγραφο αυτό αναφέρει και άλλες χονδροε</w:t>
      </w:r>
      <w:r>
        <w:rPr>
          <w:rFonts w:eastAsia="Times New Roman"/>
          <w:szCs w:val="24"/>
        </w:rPr>
        <w:t xml:space="preserve">ιδείς ανακρίβειες, όπως για παράδειγμα ότι ίδρυσα το ΙΟΒΕ. Όπως ξέρετε το ΙΟΒΕ ιδρύθηκε το 1974 </w:t>
      </w:r>
      <w:r>
        <w:rPr>
          <w:rFonts w:eastAsia="Times New Roman"/>
          <w:szCs w:val="24"/>
        </w:rPr>
        <w:t>κ</w:t>
      </w:r>
      <w:r>
        <w:rPr>
          <w:rFonts w:eastAsia="Times New Roman"/>
          <w:szCs w:val="24"/>
        </w:rPr>
        <w:t xml:space="preserve">αι συνεχίζει το έγγραφο παρακάτω: «Η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ήταν ο οργανωτής και αποζημιώθηκε για τη συμμετοχή στο συνέδριο. Το ποσό των 4.000 ευρώ ήταν χαμηλό σε σχέση με</w:t>
      </w:r>
      <w:r>
        <w:rPr>
          <w:rFonts w:eastAsia="Times New Roman"/>
          <w:szCs w:val="24"/>
        </w:rPr>
        <w:t xml:space="preserve"> τα ποσά προηγουμένων ετών». Παραδέχεται, δηλαδή, ο συγγραφέας ότι η αμοιβή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ήταν χαμηλή σε σχέση με άλλες χρονιές. Μήπως γιατί δεν υπήρχε τίποτα το επιλήψιμο; Θα επανέλθω, όμως. </w:t>
      </w:r>
    </w:p>
    <w:p w14:paraId="74B8DFE2" w14:textId="77777777" w:rsidR="00D8133C" w:rsidRDefault="00A7505C">
      <w:pPr>
        <w:spacing w:line="600" w:lineRule="auto"/>
        <w:ind w:firstLine="720"/>
        <w:contextualSpacing/>
        <w:jc w:val="both"/>
        <w:rPr>
          <w:rFonts w:eastAsia="Times New Roman"/>
          <w:szCs w:val="24"/>
        </w:rPr>
      </w:pPr>
      <w:r>
        <w:rPr>
          <w:rFonts w:eastAsia="Times New Roman"/>
          <w:szCs w:val="24"/>
        </w:rPr>
        <w:t>Ένας από τους προστατευόμενους μάρτυρες με την κωδική ονομασία</w:t>
      </w:r>
      <w:r>
        <w:rPr>
          <w:rFonts w:eastAsia="Times New Roman"/>
          <w:szCs w:val="24"/>
        </w:rPr>
        <w:t xml:space="preserve"> Αικατερίνη Κελέση στην κατάθεσή τ</w:t>
      </w:r>
      <w:r>
        <w:rPr>
          <w:rFonts w:eastAsia="Times New Roman"/>
          <w:szCs w:val="24"/>
        </w:rPr>
        <w:t>ης</w:t>
      </w:r>
      <w:r>
        <w:rPr>
          <w:rFonts w:eastAsia="Times New Roman"/>
          <w:szCs w:val="24"/>
        </w:rPr>
        <w:t xml:space="preserve"> της 1</w:t>
      </w:r>
      <w:r>
        <w:rPr>
          <w:rFonts w:eastAsia="Times New Roman"/>
          <w:szCs w:val="24"/>
          <w:vertAlign w:val="superscript"/>
        </w:rPr>
        <w:t>ης</w:t>
      </w:r>
      <w:r>
        <w:rPr>
          <w:rFonts w:eastAsia="Times New Roman"/>
          <w:szCs w:val="24"/>
        </w:rPr>
        <w:t xml:space="preserve"> Δεκεμβρίου του 2017 αναφέρει: «Το ύψος των αμοιβών που ελάμβανε 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ήταν δυσανάλογα μεγάλο</w:t>
      </w:r>
      <w:r>
        <w:rPr>
          <w:rFonts w:eastAsia="Times New Roman"/>
          <w:szCs w:val="24"/>
        </w:rPr>
        <w:t>,</w:t>
      </w:r>
      <w:r>
        <w:rPr>
          <w:rFonts w:eastAsia="Times New Roman"/>
          <w:szCs w:val="24"/>
        </w:rPr>
        <w:t xml:space="preserve"> σε σχέση με τις υπηρεσίες που προσέφερε στη διοργάνωση των συνεδρίων και εν πολλοίς κάλυπτε χρήματα</w:t>
      </w:r>
      <w:r>
        <w:rPr>
          <w:rFonts w:eastAsia="Times New Roman"/>
          <w:szCs w:val="24"/>
        </w:rPr>
        <w:t>,</w:t>
      </w:r>
      <w:r>
        <w:rPr>
          <w:rFonts w:eastAsia="Times New Roman"/>
          <w:szCs w:val="24"/>
        </w:rPr>
        <w:t xml:space="preserve"> που δίνο</w:t>
      </w:r>
      <w:r>
        <w:rPr>
          <w:rFonts w:eastAsia="Times New Roman"/>
          <w:szCs w:val="24"/>
        </w:rPr>
        <w:t xml:space="preserve">νταν ως δώρα στον Γιάννη Στουρνάρα». </w:t>
      </w:r>
    </w:p>
    <w:p w14:paraId="74B8DFE3" w14:textId="77777777" w:rsidR="00D8133C" w:rsidRDefault="00A7505C">
      <w:pPr>
        <w:spacing w:line="600" w:lineRule="auto"/>
        <w:ind w:firstLine="720"/>
        <w:contextualSpacing/>
        <w:jc w:val="both"/>
        <w:rPr>
          <w:rFonts w:eastAsia="Times New Roman"/>
          <w:szCs w:val="24"/>
        </w:rPr>
      </w:pPr>
      <w:r>
        <w:rPr>
          <w:rFonts w:eastAsia="Times New Roman"/>
          <w:szCs w:val="24"/>
        </w:rPr>
        <w:t>Η πλήρης και αδιαμφισβήτητη αλήθεια είναι η ακόλουθη</w:t>
      </w:r>
      <w:r>
        <w:rPr>
          <w:rFonts w:eastAsia="Times New Roman"/>
          <w:szCs w:val="24"/>
        </w:rPr>
        <w:t>.</w:t>
      </w:r>
      <w:r>
        <w:rPr>
          <w:rFonts w:eastAsia="Times New Roman"/>
          <w:szCs w:val="24"/>
        </w:rPr>
        <w:t xml:space="preserve"> Ουδέποτε 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έλαβε υψηλότερες αμοιβές από τις δέουσες, σύμφωνα με την αγορά στο πλαίσιο του τομέα δραστηριότητάς της. Και πώς θα μπορούσε άλλωστε; Τις υπηρ</w:t>
      </w:r>
      <w:r>
        <w:rPr>
          <w:rFonts w:eastAsia="Times New Roman"/>
          <w:szCs w:val="24"/>
        </w:rPr>
        <w:t xml:space="preserve">εσίες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στα συνέδριά της αγόραζαν παράλληλα πολλές άλλες υπηρεσίες. Πώς είναι δυνατόν να επιβάλλει άλλο τιμολόγιο σε μία και άλλο τιμολόγιο σε άλλη; Υπάρχουν συμβάσεις, παραδοτέα, εντολές αγοράς, όλες οι πληρωμές γίνονται μέσω τράπεζας. Οι χορ</w:t>
      </w:r>
      <w:r>
        <w:rPr>
          <w:rFonts w:eastAsia="Times New Roman"/>
          <w:szCs w:val="24"/>
        </w:rPr>
        <w:t xml:space="preserve">ηγίες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στα συνέδρια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δεν διαφέρουν από τις χορηγίες άλλων εταιρειών. </w:t>
      </w:r>
    </w:p>
    <w:p w14:paraId="74B8DFE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είναι μία από τις εκατό μεγάλες εταιρείες</w:t>
      </w:r>
      <w:r>
        <w:rPr>
          <w:rFonts w:eastAsia="Times New Roman"/>
          <w:szCs w:val="24"/>
        </w:rPr>
        <w:t>,</w:t>
      </w:r>
      <w:r>
        <w:rPr>
          <w:rFonts w:eastAsia="Times New Roman"/>
          <w:szCs w:val="24"/>
        </w:rPr>
        <w:t xml:space="preserve"> που είναι πελάτες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Στα δέκα χρόνια λειτουργίας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ελάχιστη είναι η συμμετοχ</w:t>
      </w:r>
      <w:r>
        <w:rPr>
          <w:rFonts w:eastAsia="Times New Roman"/>
          <w:szCs w:val="24"/>
        </w:rPr>
        <w:t xml:space="preserve">ή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στον κύκλο εργασιών της και ανέρχεται στο 3,6%. Αυτό αποδεικνύει ότι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είχε πολύ μικρή σημασία για το οικονομικό αποτέλεσμα </w:t>
      </w:r>
      <w:r>
        <w:rPr>
          <w:rFonts w:eastAsia="Times New Roman"/>
          <w:szCs w:val="24"/>
        </w:rPr>
        <w:t>της «</w:t>
      </w:r>
      <w:r>
        <w:rPr>
          <w:rFonts w:eastAsia="Times New Roman"/>
          <w:szCs w:val="24"/>
          <w:lang w:val="en-US"/>
        </w:rPr>
        <w:t>MINDWORK</w:t>
      </w:r>
      <w:r>
        <w:rPr>
          <w:rFonts w:eastAsia="Times New Roman"/>
          <w:szCs w:val="24"/>
        </w:rPr>
        <w:t>»</w:t>
      </w:r>
      <w:r>
        <w:rPr>
          <w:rFonts w:eastAsia="Times New Roman"/>
          <w:szCs w:val="24"/>
        </w:rPr>
        <w:t>. Σημειώστε δε ότι για την επίμαχη περίοδο</w:t>
      </w:r>
      <w:r>
        <w:rPr>
          <w:rFonts w:eastAsia="Times New Roman"/>
          <w:szCs w:val="24"/>
        </w:rPr>
        <w:t xml:space="preserve"> Ιούλιος του 2012 – Ιούνιος 2014, που ήμουν Υπουργός Οικονομικών, οι χορηγίες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στα συνέδρια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αποτελούσαν μόνο το 2,3% του κύκλου εργασιών της ποσοστό μικρότερο από το σύνολο της περιόδου 2009-2017. </w:t>
      </w:r>
    </w:p>
    <w:p w14:paraId="74B8DFE5" w14:textId="77777777" w:rsidR="00D8133C" w:rsidRDefault="00A7505C">
      <w:pPr>
        <w:spacing w:line="600" w:lineRule="auto"/>
        <w:ind w:firstLine="720"/>
        <w:contextualSpacing/>
        <w:jc w:val="both"/>
        <w:rPr>
          <w:rFonts w:eastAsia="Times New Roman"/>
          <w:szCs w:val="24"/>
        </w:rPr>
      </w:pPr>
      <w:r>
        <w:rPr>
          <w:rFonts w:eastAsia="Times New Roman"/>
          <w:szCs w:val="24"/>
        </w:rPr>
        <w:t>Επίσης οι συνολικές αμοιβές τ</w:t>
      </w:r>
      <w:r>
        <w:rPr>
          <w:rFonts w:eastAsia="Times New Roman"/>
          <w:szCs w:val="24"/>
        </w:rPr>
        <w:t xml:space="preserve">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για υπηρεσίες προς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την περίοδο 2010-2015 κατά βάση μειώνονται, δεν αυξάνονται. Αξίζει να σημειωθεί ότι η μεγαλύτερη συμμετοχή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έχει καταγραφεί το 2010, δηλαδή πολύ πριν από την περίοδο της </w:t>
      </w:r>
      <w:r>
        <w:rPr>
          <w:rFonts w:eastAsia="Times New Roman"/>
          <w:szCs w:val="24"/>
        </w:rPr>
        <w:t>υ</w:t>
      </w:r>
      <w:r>
        <w:rPr>
          <w:rFonts w:eastAsia="Times New Roman"/>
          <w:szCs w:val="24"/>
        </w:rPr>
        <w:t xml:space="preserve">πουργίας </w:t>
      </w:r>
      <w:r>
        <w:rPr>
          <w:rFonts w:eastAsia="Times New Roman"/>
          <w:szCs w:val="24"/>
        </w:rPr>
        <w:t xml:space="preserve">μου. Ο ειδικότερος τζίρος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από χορηγίες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στα δεκαέξι συνέδρια που συνολικά συμμετείχε από το 2009 έως σήμερα, είναι 155.000 ευρώ, μέση δαπάνη ανά συνέδριο 9.600 ευρώ. </w:t>
      </w:r>
    </w:p>
    <w:p w14:paraId="74B8DFE6" w14:textId="77777777" w:rsidR="00D8133C" w:rsidRDefault="00A7505C">
      <w:pPr>
        <w:spacing w:line="600" w:lineRule="auto"/>
        <w:ind w:firstLine="720"/>
        <w:contextualSpacing/>
        <w:jc w:val="both"/>
        <w:rPr>
          <w:rFonts w:eastAsia="Times New Roman"/>
          <w:szCs w:val="24"/>
        </w:rPr>
      </w:pPr>
      <w:r>
        <w:rPr>
          <w:rFonts w:eastAsia="Times New Roman"/>
          <w:szCs w:val="24"/>
        </w:rPr>
        <w:t>Σημειώστε, κυρίες και κύριοι Βουλευτές, ότι αυτός είναι τζίρ</w:t>
      </w:r>
      <w:r>
        <w:rPr>
          <w:rFonts w:eastAsia="Times New Roman"/>
          <w:szCs w:val="24"/>
        </w:rPr>
        <w:t>ος, δεν είναι αμοιβή. Από τον τζίρο πληρώνονται τα κόστη τρίτων δηλαδή ξενοδοχεία, επισιτιστικά, εκτυπώσεις κ.λπ., τα οποία κατά μέσο όρο ανέρχονται σε 60%-65% του τζίρου και αφαιρούνται</w:t>
      </w:r>
      <w:r>
        <w:rPr>
          <w:rFonts w:eastAsia="Times New Roman"/>
          <w:szCs w:val="24"/>
        </w:rPr>
        <w:t>,</w:t>
      </w:r>
      <w:r>
        <w:rPr>
          <w:rFonts w:eastAsia="Times New Roman"/>
          <w:szCs w:val="24"/>
        </w:rPr>
        <w:t xml:space="preserve"> για να προσδιοριστεί το μικτό κέρδος της εταιρείας. Από το μικτό κέρ</w:t>
      </w:r>
      <w:r>
        <w:rPr>
          <w:rFonts w:eastAsia="Times New Roman"/>
          <w:szCs w:val="24"/>
        </w:rPr>
        <w:t>δος μετά αφαιρούνται τα λειτουργικά έξοδα, οι μισθοί, τα ενοίκια, οι ασφαλιστικές εισφορές, οι συντηρήσεις, για να προσδιοριστεί το καθαρό κέρδος προ φόρου. Κατόπιν αφαιρούνται οι φόροι επί των κερδών</w:t>
      </w:r>
      <w:r>
        <w:rPr>
          <w:rFonts w:eastAsia="Times New Roman"/>
          <w:szCs w:val="24"/>
        </w:rPr>
        <w:t>,</w:t>
      </w:r>
      <w:r>
        <w:rPr>
          <w:rFonts w:eastAsia="Times New Roman"/>
          <w:szCs w:val="24"/>
        </w:rPr>
        <w:t xml:space="preserve"> για να προσδιοριστεί το καθαρό κέρδος μετά από την πλη</w:t>
      </w:r>
      <w:r>
        <w:rPr>
          <w:rFonts w:eastAsia="Times New Roman"/>
          <w:szCs w:val="24"/>
        </w:rPr>
        <w:t xml:space="preserve">ρωμή των φόρων. Όλα αυτά συμπεριλαμβάνονται στο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μας χρόνια τώρα πεντακάθαρα. </w:t>
      </w:r>
    </w:p>
    <w:p w14:paraId="74B8DFE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Στην Ελλάδα με βάση τα δημοσιευμένα στοιχεία του ΕΟΦ για το έτος 2016, οργανώνονται στην επικράτεια κάθε χρόνο περισσότερα από </w:t>
      </w:r>
      <w:r>
        <w:rPr>
          <w:rFonts w:eastAsia="Times New Roman"/>
          <w:szCs w:val="24"/>
        </w:rPr>
        <w:t xml:space="preserve">χίλια επτακόσια </w:t>
      </w:r>
      <w:r>
        <w:rPr>
          <w:rFonts w:eastAsia="Times New Roman"/>
          <w:szCs w:val="24"/>
        </w:rPr>
        <w:t>ιατρικά, φαρμακευτικά</w:t>
      </w:r>
      <w:r>
        <w:rPr>
          <w:rFonts w:eastAsia="Times New Roman"/>
          <w:szCs w:val="24"/>
        </w:rPr>
        <w:t xml:space="preserve"> συνέδρια και εκδηλώσεις -και καλώς εκδηλώνονται, γιατί έτσι μαθαίνει ο κόσμος- συνολικού ύψους 33,5 εκατομμυρίων ευρώ. Η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οργανώνει στην Ελλάδα</w:t>
      </w:r>
      <w:r>
        <w:rPr>
          <w:rFonts w:eastAsia="Times New Roman"/>
          <w:szCs w:val="24"/>
        </w:rPr>
        <w:t>,</w:t>
      </w:r>
      <w:r>
        <w:rPr>
          <w:rFonts w:eastAsia="Times New Roman"/>
          <w:szCs w:val="24"/>
        </w:rPr>
        <w:t xml:space="preserve"> πολύ λίγα συνέδρια κάθε χρόνο από το σύνολο, περίπου 3‰ μόνο.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στα 33,5 εκατομμύρια της </w:t>
      </w:r>
      <w:r>
        <w:rPr>
          <w:rFonts w:eastAsia="Times New Roman"/>
          <w:szCs w:val="24"/>
        </w:rPr>
        <w:t xml:space="preserve">αγοράς συμμετέχει με περίπου 2,5 εκατομμύρια τον χρόνο, δηλαδή στα εννέα χρόνια της λειτουργίας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ξόδεψε 22,5 εκατομμύρια ευρώ συνολικά σε συνέδρια, ενώ μόνο το 7‰ από τον </w:t>
      </w:r>
      <w:r>
        <w:rPr>
          <w:rFonts w:eastAsia="Times New Roman"/>
          <w:szCs w:val="24"/>
        </w:rPr>
        <w:t>π</w:t>
      </w:r>
      <w:r>
        <w:rPr>
          <w:rFonts w:eastAsia="Times New Roman"/>
          <w:szCs w:val="24"/>
        </w:rPr>
        <w:t>ροϋπολογισμό της ήταν οι χορηγίες της σε δεκαέξι συνέδρια</w:t>
      </w:r>
      <w:r>
        <w:rPr>
          <w:rFonts w:eastAsia="Times New Roman"/>
          <w:szCs w:val="24"/>
        </w:rPr>
        <w:t xml:space="preserve"> της </w:t>
      </w:r>
      <w:r>
        <w:rPr>
          <w:rFonts w:eastAsia="Times New Roman"/>
          <w:szCs w:val="24"/>
        </w:rPr>
        <w:t>«</w:t>
      </w:r>
      <w:r>
        <w:rPr>
          <w:rFonts w:eastAsia="Times New Roman"/>
          <w:szCs w:val="24"/>
          <w:lang w:val="en-US"/>
        </w:rPr>
        <w:t>MINDWORK</w:t>
      </w:r>
      <w:r>
        <w:rPr>
          <w:rFonts w:eastAsia="Times New Roman"/>
          <w:szCs w:val="24"/>
        </w:rPr>
        <w:t>»</w:t>
      </w:r>
      <w:r>
        <w:rPr>
          <w:rFonts w:eastAsia="Times New Roman"/>
          <w:szCs w:val="24"/>
        </w:rPr>
        <w:t xml:space="preserve">, δηλαδή τα 155.000 ευρώ που σας είπα, σε σύνολο 22,5 εκατομμυρίων. </w:t>
      </w:r>
    </w:p>
    <w:p w14:paraId="74B8DF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Όσον αφορά στην εκδήλωση για δημοσιογράφους, στην οποία αναφέρθηκα προηγουμένως, πρόκειται για εκπαιδευτική εκδήλωση</w:t>
      </w:r>
      <w:r>
        <w:rPr>
          <w:rFonts w:eastAsia="Times New Roman" w:cs="Times New Roman"/>
          <w:szCs w:val="24"/>
        </w:rPr>
        <w:t>,</w:t>
      </w:r>
      <w:r>
        <w:rPr>
          <w:rFonts w:eastAsia="Times New Roman" w:cs="Times New Roman"/>
          <w:szCs w:val="24"/>
        </w:rPr>
        <w:t xml:space="preserve"> που η </w:t>
      </w:r>
      <w:r>
        <w:rPr>
          <w:rFonts w:eastAsia="Times New Roman" w:cs="Times New Roman"/>
          <w:szCs w:val="24"/>
        </w:rPr>
        <w:t>«</w:t>
      </w:r>
      <w:r>
        <w:rPr>
          <w:rFonts w:eastAsia="Times New Roman" w:cs="Times New Roman"/>
          <w:szCs w:val="24"/>
          <w:lang w:val="en-US"/>
        </w:rPr>
        <w:t>MINDWORK</w:t>
      </w:r>
      <w:r>
        <w:rPr>
          <w:rFonts w:eastAsia="Times New Roman" w:cs="Times New Roman"/>
          <w:szCs w:val="24"/>
        </w:rPr>
        <w:t>»</w:t>
      </w:r>
      <w:r>
        <w:rPr>
          <w:rFonts w:eastAsia="Times New Roman" w:cs="Times New Roman"/>
          <w:szCs w:val="24"/>
        </w:rPr>
        <w:t xml:space="preserve"> διοργάνωσε για 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στις 8 Ιουλίου 2013 στον Πόρο. Η </w:t>
      </w:r>
      <w:r>
        <w:rPr>
          <w:rFonts w:eastAsia="Times New Roman" w:cs="Times New Roman"/>
          <w:szCs w:val="24"/>
        </w:rPr>
        <w:t>«</w:t>
      </w:r>
      <w:r>
        <w:rPr>
          <w:rFonts w:eastAsia="Times New Roman" w:cs="Times New Roman"/>
          <w:szCs w:val="24"/>
          <w:lang w:val="en-US"/>
        </w:rPr>
        <w:t>MINDWORK</w:t>
      </w:r>
      <w:r>
        <w:rPr>
          <w:rFonts w:eastAsia="Times New Roman" w:cs="Times New Roman"/>
          <w:szCs w:val="24"/>
        </w:rPr>
        <w:t>»</w:t>
      </w:r>
      <w:r>
        <w:rPr>
          <w:rFonts w:eastAsia="Times New Roman" w:cs="Times New Roman"/>
          <w:szCs w:val="24"/>
        </w:rPr>
        <w:t>, ακούστε το αυτό, τιμολόγησε συνολικά 20.090 ευρώ. Από αυτά τα κόστη τρίτων ανήλθαν σε 14.909,20 ευρώ. Το μεικτό της κέρδος ήταν 5</w:t>
      </w:r>
      <w:r>
        <w:rPr>
          <w:rFonts w:eastAsia="Times New Roman" w:cs="Times New Roman"/>
          <w:szCs w:val="24"/>
        </w:rPr>
        <w:t>000</w:t>
      </w:r>
      <w:r>
        <w:rPr>
          <w:rFonts w:eastAsia="Times New Roman" w:cs="Times New Roman"/>
          <w:szCs w:val="24"/>
        </w:rPr>
        <w:t xml:space="preserve"> ευρώ περίπου, 5.181 ευρώ. Είναι η μοναδική εκπαιδευτική εκδήλωση που ανέλαβε </w:t>
      </w:r>
      <w:r>
        <w:rPr>
          <w:rFonts w:eastAsia="Times New Roman" w:cs="Times New Roman"/>
          <w:szCs w:val="24"/>
        </w:rPr>
        <w:t xml:space="preserve">η εταιρεία της συζύγου μου, τη διοργάνωσε για λογαριασμό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εκτός Αθηνών. Η εταιρεία αυτή, συνεπώς, δεν φέρεται να οργάνωνε εκδρομές σε νησιά για δημοσιογράφους, όπως γράφεται στην πρόταση των Βουλευτών που συζητάτε. Ο πληθυντικός αριθμός οφείλ</w:t>
      </w:r>
      <w:r>
        <w:rPr>
          <w:rFonts w:eastAsia="Times New Roman" w:cs="Times New Roman"/>
          <w:szCs w:val="24"/>
        </w:rPr>
        <w:t>εται μάλλον σε ευγενική γενναιοδωρία των Βουλευτών που υπογράφουν την πρόταση και όχι στη δικογραφία που έχει διαβιβαστεί στη Βουλή.</w:t>
      </w:r>
    </w:p>
    <w:p w14:paraId="74B8DF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Από τα παραπάνω στοιχεία αποδεικνύεται ότι οι αναθέσεις υπηρεσιών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στην εταιρεία της συζύγου μου</w:t>
      </w:r>
      <w:r>
        <w:rPr>
          <w:rFonts w:eastAsia="Times New Roman" w:cs="Times New Roman"/>
          <w:szCs w:val="24"/>
        </w:rPr>
        <w:t>,</w:t>
      </w:r>
      <w:r>
        <w:rPr>
          <w:rFonts w:eastAsia="Times New Roman" w:cs="Times New Roman"/>
          <w:szCs w:val="24"/>
        </w:rPr>
        <w:t xml:space="preserve"> είναι επ</w:t>
      </w:r>
      <w:r>
        <w:rPr>
          <w:rFonts w:eastAsia="Times New Roman" w:cs="Times New Roman"/>
          <w:szCs w:val="24"/>
        </w:rPr>
        <w:t>ίσημες, γνωστές, διαφανείς, αποδεικνύονται από νόμιμα παραστατικά και φορολογικά στοιχεία, που ήταν και είναι ήδη στη διάθεση των αρχών, αφού πέραν των συνήθων φορολογικών ελέγχων, έχει, όπως ήδη ανέφερα παραπάνω, κατασχεθεί το ηλεκτρονικό αρχείο με όλα τα</w:t>
      </w:r>
      <w:r>
        <w:rPr>
          <w:rFonts w:eastAsia="Times New Roman" w:cs="Times New Roman"/>
          <w:szCs w:val="24"/>
        </w:rPr>
        <w:t xml:space="preserve"> λογιστικά στοιχεία της εταιρείας στις 15 Σεπτεμβρίου 2016. Η αμοιβή που προκύπτει γι’ αυτές τις υπηρεσίες στην εταιρεία της συζύγου μου είναι εύλογη και εντός του πλαισίου της αγοράς τέτοιων υπηρεσιών. Είναι δε αμελητέα και προφανώς δεν μπορεί να χρησιμοπ</w:t>
      </w:r>
      <w:r>
        <w:rPr>
          <w:rFonts w:eastAsia="Times New Roman" w:cs="Times New Roman"/>
          <w:szCs w:val="24"/>
        </w:rPr>
        <w:t xml:space="preserve">οιηθεί για δωροδοκίες δικές μου ή άλλων πολιτικών. Άλλωστε το έγγραφο του </w:t>
      </w:r>
      <w:r>
        <w:rPr>
          <w:rFonts w:eastAsia="Times New Roman" w:cs="Times New Roman"/>
          <w:szCs w:val="24"/>
          <w:lang w:val="en-US"/>
        </w:rPr>
        <w:t>FBI</w:t>
      </w:r>
      <w:r>
        <w:rPr>
          <w:rFonts w:eastAsia="Times New Roman" w:cs="Times New Roman"/>
          <w:szCs w:val="24"/>
        </w:rPr>
        <w:t xml:space="preserve"> πουθενά δεν αναφέρει ότι προέκυψε κάτι τέτοιο. Αντιθέτως αναφέρει ότι η αμοιβή της εταιρείας της συζύγου μου ήταν χαμηλή, σε σχέση με τα ποσά προηγούμενων ετών που κατέβαλε η </w:t>
      </w:r>
      <w:r>
        <w:rPr>
          <w:rFonts w:eastAsia="Times New Roman" w:cs="Times New Roman"/>
          <w:szCs w:val="24"/>
        </w:rPr>
        <w:t>«</w:t>
      </w:r>
      <w:r>
        <w:rPr>
          <w:rFonts w:eastAsia="Times New Roman" w:cs="Times New Roman"/>
          <w:szCs w:val="24"/>
          <w:lang w:val="en-US"/>
        </w:rPr>
        <w:t>NO</w:t>
      </w:r>
      <w:r>
        <w:rPr>
          <w:rFonts w:eastAsia="Times New Roman" w:cs="Times New Roman"/>
          <w:szCs w:val="24"/>
          <w:lang w:val="en-US"/>
        </w:rPr>
        <w:t>VARTIS</w:t>
      </w:r>
      <w:r>
        <w:rPr>
          <w:rFonts w:eastAsia="Times New Roman" w:cs="Times New Roman"/>
          <w:szCs w:val="24"/>
        </w:rPr>
        <w:t>»</w:t>
      </w:r>
      <w:r>
        <w:rPr>
          <w:rFonts w:eastAsia="Times New Roman" w:cs="Times New Roman"/>
          <w:szCs w:val="24"/>
        </w:rPr>
        <w:t xml:space="preserve">, όπως ανέφερα πριν. Όποιος, λοιπόν, επικαλείται το έγγραφο αυτό για να επιβεβαιώσει τις υποψίες ή τις υπόνοιες του, θα πρέπει να βρει άλλα επιχειρήματα, περιστατικά και μεθόδους και όχι τις νόμιμες συναλλαγές της εταιρείας της συζύγου με τη </w:t>
      </w:r>
      <w:r>
        <w:rPr>
          <w:rFonts w:eastAsia="Times New Roman" w:cs="Times New Roman"/>
          <w:szCs w:val="24"/>
        </w:rPr>
        <w:t>«</w:t>
      </w:r>
      <w:r>
        <w:rPr>
          <w:rFonts w:eastAsia="Times New Roman" w:cs="Times New Roman"/>
          <w:szCs w:val="24"/>
          <w:lang w:val="en-US"/>
        </w:rPr>
        <w:t>NOVART</w:t>
      </w:r>
      <w:r>
        <w:rPr>
          <w:rFonts w:eastAsia="Times New Roman" w:cs="Times New Roman"/>
          <w:szCs w:val="24"/>
          <w:lang w:val="en-US"/>
        </w:rPr>
        <w:t>IS</w:t>
      </w:r>
      <w:r>
        <w:rPr>
          <w:rFonts w:eastAsia="Times New Roman" w:cs="Times New Roman"/>
          <w:szCs w:val="24"/>
        </w:rPr>
        <w:t>»</w:t>
      </w:r>
      <w:r>
        <w:rPr>
          <w:rFonts w:eastAsia="Times New Roman" w:cs="Times New Roman"/>
          <w:szCs w:val="24"/>
        </w:rPr>
        <w:t>.</w:t>
      </w:r>
    </w:p>
    <w:p w14:paraId="74B8DF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ωστόσο άλλη μια ειδική αναφορά σε συγκεκριμένη συναλλαγή της εταιρείας της συζύγου μου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Πρόκειται για την κατάθεση πάλι του ίδιου μάρτυρα με την κωδική ονομασία Κατερίνα Κελέση, της 1</w:t>
      </w:r>
      <w:r>
        <w:rPr>
          <w:rFonts w:eastAsia="Times New Roman" w:cs="Times New Roman"/>
          <w:szCs w:val="24"/>
          <w:vertAlign w:val="superscript"/>
        </w:rPr>
        <w:t>ης</w:t>
      </w:r>
      <w:r>
        <w:rPr>
          <w:rFonts w:eastAsia="Times New Roman" w:cs="Times New Roman"/>
          <w:szCs w:val="24"/>
        </w:rPr>
        <w:t xml:space="preserve"> Δεκεμβρίου 2017 και της 5</w:t>
      </w:r>
      <w:r>
        <w:rPr>
          <w:rFonts w:eastAsia="Times New Roman" w:cs="Times New Roman"/>
          <w:szCs w:val="24"/>
          <w:vertAlign w:val="superscript"/>
        </w:rPr>
        <w:t>ης</w:t>
      </w:r>
      <w:r>
        <w:rPr>
          <w:rFonts w:eastAsia="Times New Roman" w:cs="Times New Roman"/>
          <w:szCs w:val="24"/>
        </w:rPr>
        <w:t xml:space="preserve"> Ια</w:t>
      </w:r>
      <w:r>
        <w:rPr>
          <w:rFonts w:eastAsia="Times New Roman" w:cs="Times New Roman"/>
          <w:szCs w:val="24"/>
        </w:rPr>
        <w:t xml:space="preserve">νουαρίου 2018. Σύμφωνα με την κατάθεση αυτή η εταιρεία της συζύγου μου διοργάνωσε το τελικό </w:t>
      </w:r>
      <w:r>
        <w:rPr>
          <w:rFonts w:eastAsia="Times New Roman" w:cs="Times New Roman"/>
          <w:szCs w:val="24"/>
          <w:lang w:val="en-US"/>
        </w:rPr>
        <w:t>event</w:t>
      </w:r>
      <w:r>
        <w:rPr>
          <w:rFonts w:eastAsia="Times New Roman" w:cs="Times New Roman"/>
          <w:szCs w:val="24"/>
        </w:rPr>
        <w:t xml:space="preserve"> του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στα τέλη του 2013 στο Μέγαρο Μουσικής, που μέσω αυτού δήθεν δωροδοκήθηκαν μεταξύ άλλων εγώ, ο Άδωνις Γεωργιάδης και ο Αντώνης Σαμαράς. Ο</w:t>
      </w:r>
      <w:r>
        <w:rPr>
          <w:rFonts w:eastAsia="Times New Roman" w:cs="Times New Roman"/>
          <w:szCs w:val="24"/>
        </w:rPr>
        <w:t xml:space="preserve"> μάρτυρας, λοιπόν, αυτός καταθέτει ότι μέσω της αμοιβής που έλαβε η εταιρεία της συζύγου μου</w:t>
      </w:r>
      <w:r>
        <w:rPr>
          <w:rFonts w:eastAsia="Times New Roman" w:cs="Times New Roman"/>
          <w:szCs w:val="24"/>
        </w:rPr>
        <w:t>,</w:t>
      </w:r>
      <w:r>
        <w:rPr>
          <w:rFonts w:eastAsia="Times New Roman" w:cs="Times New Roman"/>
          <w:szCs w:val="24"/>
        </w:rPr>
        <w:t xml:space="preserve"> ξεπλύθηκε μέρος του χρήματος από τη δωροδοκία. </w:t>
      </w:r>
    </w:p>
    <w:p w14:paraId="74B8DF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δούμε όμως τα περιστατικά. Η τελική εκδήλωση για 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οργανώθηκε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από την εταιρεί</w:t>
      </w:r>
      <w:r>
        <w:rPr>
          <w:rFonts w:eastAsia="Times New Roman" w:cs="Times New Roman"/>
          <w:szCs w:val="24"/>
        </w:rPr>
        <w:t xml:space="preserve">α της συζύγου μου όχι στο τέλος του 2013 που λέει ο μάρτυρας αλλά στις 21 Μαρτίου του 2014, όχι στο Μέγαρο Μουσικής που λέει ο μάρτυρας αλλά στο Ξενοδοχείο </w:t>
      </w:r>
      <w:r>
        <w:rPr>
          <w:rFonts w:eastAsia="Times New Roman" w:cs="Times New Roman"/>
          <w:szCs w:val="24"/>
        </w:rPr>
        <w:t>«</w:t>
      </w:r>
      <w:r>
        <w:rPr>
          <w:rFonts w:eastAsia="Times New Roman" w:cs="Times New Roman"/>
          <w:szCs w:val="24"/>
          <w:lang w:val="en-US"/>
        </w:rPr>
        <w:t>King</w:t>
      </w:r>
      <w:r>
        <w:rPr>
          <w:rFonts w:eastAsia="Times New Roman" w:cs="Times New Roman"/>
          <w:szCs w:val="24"/>
        </w:rPr>
        <w:t xml:space="preserve"> </w:t>
      </w:r>
      <w:r>
        <w:rPr>
          <w:rFonts w:eastAsia="Times New Roman" w:cs="Times New Roman"/>
          <w:szCs w:val="24"/>
          <w:lang w:val="en-US"/>
        </w:rPr>
        <w:t>George</w:t>
      </w:r>
      <w:r>
        <w:rPr>
          <w:rFonts w:eastAsia="Times New Roman" w:cs="Times New Roman"/>
          <w:szCs w:val="24"/>
        </w:rPr>
        <w:t>»</w:t>
      </w:r>
      <w:r>
        <w:rPr>
          <w:rFonts w:eastAsia="Times New Roman" w:cs="Times New Roman"/>
          <w:szCs w:val="24"/>
        </w:rPr>
        <w:t xml:space="preserve"> και τελούσε υπό την αιγίδα της Ιατρικής Σχολής Πανεπιστημίου Αθηνών. Τιμολογήθηκε, ακούστε το αυτό, από την </w:t>
      </w:r>
      <w:r>
        <w:rPr>
          <w:rFonts w:eastAsia="Times New Roman" w:cs="Times New Roman"/>
          <w:szCs w:val="24"/>
        </w:rPr>
        <w:t>«</w:t>
      </w:r>
      <w:r>
        <w:rPr>
          <w:rFonts w:eastAsia="Times New Roman" w:cs="Times New Roman"/>
          <w:szCs w:val="24"/>
          <w:lang w:val="en-US"/>
        </w:rPr>
        <w:t>MINDWORK</w:t>
      </w:r>
      <w:r>
        <w:rPr>
          <w:rFonts w:eastAsia="Times New Roman" w:cs="Times New Roman"/>
          <w:szCs w:val="24"/>
        </w:rPr>
        <w:t>»</w:t>
      </w:r>
      <w:r>
        <w:rPr>
          <w:rFonts w:eastAsia="Times New Roman" w:cs="Times New Roman"/>
          <w:szCs w:val="24"/>
        </w:rPr>
        <w:t xml:space="preserve"> 20.875 ευρώ. Τα κόστη τρίτων ήταν 18.449,24. Συνεπώς απέμεινε υπέρ της </w:t>
      </w:r>
      <w:r>
        <w:rPr>
          <w:rFonts w:eastAsia="Times New Roman" w:cs="Times New Roman"/>
          <w:szCs w:val="24"/>
        </w:rPr>
        <w:t>«</w:t>
      </w:r>
      <w:r>
        <w:rPr>
          <w:rFonts w:eastAsia="Times New Roman" w:cs="Times New Roman"/>
          <w:szCs w:val="24"/>
          <w:lang w:val="en-US"/>
        </w:rPr>
        <w:t>MINDWORK</w:t>
      </w:r>
      <w:r>
        <w:rPr>
          <w:rFonts w:eastAsia="Times New Roman" w:cs="Times New Roman"/>
          <w:szCs w:val="24"/>
        </w:rPr>
        <w:t>»</w:t>
      </w:r>
      <w:r>
        <w:rPr>
          <w:rFonts w:eastAsia="Times New Roman" w:cs="Times New Roman"/>
          <w:szCs w:val="24"/>
        </w:rPr>
        <w:t xml:space="preserve"> μεικτό κέρδος 2.400 ευρώ. Το ποσό, λοιπόν, αυτό των 2.</w:t>
      </w:r>
      <w:r>
        <w:rPr>
          <w:rFonts w:eastAsia="Times New Roman" w:cs="Times New Roman"/>
          <w:szCs w:val="24"/>
        </w:rPr>
        <w:t>400 ευρώ κατά τον προστατευόμενο μάρτυρα χρησιμοποιήθηκε για να ξεπλυθεί μέρος των εκατομμυρίων με τα οποία δωροδοκήθηκε ο Αντώνης Σαμαράς, ο Άδωνις Γεωργιάδης και εγώ.</w:t>
      </w:r>
    </w:p>
    <w:p w14:paraId="74B8DF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Έλεος! Τι είναι αυτά τα πράγματα!</w:t>
      </w:r>
    </w:p>
    <w:p w14:paraId="74B8DFE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DF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ΣΤΟΥΡΝΑΡΑΣ:</w:t>
      </w:r>
      <w:r>
        <w:rPr>
          <w:rFonts w:eastAsia="Times New Roman" w:cs="Times New Roman"/>
          <w:szCs w:val="24"/>
        </w:rPr>
        <w:t xml:space="preserve"> Προσέξτε, διότι αυτά σε λίγο θα ανέβουν σε παραστάσεις στο </w:t>
      </w:r>
      <w:r>
        <w:rPr>
          <w:rFonts w:eastAsia="Times New Roman" w:cs="Times New Roman"/>
          <w:szCs w:val="24"/>
        </w:rPr>
        <w:t>«</w:t>
      </w:r>
      <w:r>
        <w:rPr>
          <w:rFonts w:eastAsia="Times New Roman" w:cs="Times New Roman"/>
          <w:szCs w:val="24"/>
        </w:rPr>
        <w:t>Δελφινάριο</w:t>
      </w:r>
      <w:r>
        <w:rPr>
          <w:rFonts w:eastAsia="Times New Roman" w:cs="Times New Roman"/>
          <w:szCs w:val="24"/>
        </w:rPr>
        <w:t>»</w:t>
      </w:r>
      <w:r>
        <w:rPr>
          <w:rFonts w:eastAsia="Times New Roman" w:cs="Times New Roman"/>
          <w:szCs w:val="24"/>
        </w:rPr>
        <w:t>.</w:t>
      </w:r>
    </w:p>
    <w:p w14:paraId="74B8DF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Ιδού</w:t>
      </w:r>
      <w:r>
        <w:rPr>
          <w:rFonts w:eastAsia="Times New Roman" w:cs="Times New Roman"/>
          <w:szCs w:val="24"/>
        </w:rPr>
        <w:t>,</w:t>
      </w:r>
      <w:r>
        <w:rPr>
          <w:rFonts w:eastAsia="Times New Roman" w:cs="Times New Roman"/>
          <w:szCs w:val="24"/>
        </w:rPr>
        <w:t xml:space="preserve"> λοιπόν, προφανώς το συκοφαντικό της κατηγορίας κατά της συζύγου μου και της εταιρείας της που αναδεικνύεται βλακώδης. Που όμως για να καταδειχθεί ως βλακώδης</w:t>
      </w:r>
      <w:r>
        <w:rPr>
          <w:rFonts w:eastAsia="Times New Roman" w:cs="Times New Roman"/>
          <w:szCs w:val="24"/>
        </w:rPr>
        <w:t>-</w:t>
      </w:r>
      <w:r>
        <w:rPr>
          <w:rFonts w:eastAsia="Times New Roman" w:cs="Times New Roman"/>
          <w:szCs w:val="24"/>
        </w:rPr>
        <w:t xml:space="preserve"> από το</w:t>
      </w:r>
      <w:r>
        <w:rPr>
          <w:rFonts w:eastAsia="Times New Roman" w:cs="Times New Roman"/>
          <w:szCs w:val="24"/>
        </w:rPr>
        <w:t>ν κατ</w:t>
      </w:r>
      <w:r>
        <w:rPr>
          <w:rFonts w:eastAsia="Times New Roman" w:cs="Times New Roman"/>
          <w:szCs w:val="24"/>
        </w:rPr>
        <w:t>΄</w:t>
      </w:r>
      <w:r>
        <w:rPr>
          <w:rFonts w:eastAsia="Times New Roman" w:cs="Times New Roman"/>
          <w:szCs w:val="24"/>
        </w:rPr>
        <w:t>αρχάς αισχρό συκοφαντικό και πολλαπλώς επικίνδυνο χαρακτήρα της μαρτυρίας του προστατευόμενου μάρτυρα ή του υποβολέα του</w:t>
      </w:r>
      <w:r>
        <w:rPr>
          <w:rFonts w:eastAsia="Times New Roman" w:cs="Times New Roman"/>
          <w:szCs w:val="24"/>
        </w:rPr>
        <w:t>-</w:t>
      </w:r>
      <w:r>
        <w:rPr>
          <w:rFonts w:eastAsia="Times New Roman" w:cs="Times New Roman"/>
          <w:szCs w:val="24"/>
        </w:rPr>
        <w:t xml:space="preserve"> ήταν ανάγκη να έλθω σήμερα εδώ στη Βουλή των Ελλήνων και να ζητήσω συγγνώμη από τη σύζυγό μου</w:t>
      </w:r>
      <w:r>
        <w:rPr>
          <w:rFonts w:eastAsia="Times New Roman" w:cs="Times New Roman"/>
          <w:szCs w:val="24"/>
        </w:rPr>
        <w:t>,</w:t>
      </w:r>
      <w:r>
        <w:rPr>
          <w:rFonts w:eastAsia="Times New Roman" w:cs="Times New Roman"/>
          <w:szCs w:val="24"/>
        </w:rPr>
        <w:t xml:space="preserve"> για όσα αισχρά και συκοφαντικά υπ</w:t>
      </w:r>
      <w:r>
        <w:rPr>
          <w:rFonts w:eastAsia="Times New Roman" w:cs="Times New Roman"/>
          <w:szCs w:val="24"/>
        </w:rPr>
        <w:t>ομένει όλα αυτά τα χρόνια, επειδή είναι παντρεμένη μαζί μου. Είναι, φαίνεται, μέρος της μοίρας των συζύγων και των οικογενειών των δημοσίων προσώπων στη χώρα αυτή</w:t>
      </w:r>
      <w:r>
        <w:rPr>
          <w:rFonts w:eastAsia="Times New Roman" w:cs="Times New Roman"/>
          <w:szCs w:val="24"/>
        </w:rPr>
        <w:t>,</w:t>
      </w:r>
      <w:r>
        <w:rPr>
          <w:rFonts w:eastAsia="Times New Roman" w:cs="Times New Roman"/>
          <w:szCs w:val="24"/>
        </w:rPr>
        <w:t xml:space="preserve"> να λοιδορούνται, να συκοφαντούνται, να διαπομπεύονται, ακόμα και να απειλούνται, προκειμένου</w:t>
      </w:r>
      <w:r>
        <w:rPr>
          <w:rFonts w:eastAsia="Times New Roman" w:cs="Times New Roman"/>
          <w:szCs w:val="24"/>
        </w:rPr>
        <w:t xml:space="preserve"> να πληγεί ο σύζυγος. Της ζητώ συγγνώμη και της ζητώ να κάνει υπομονή.</w:t>
      </w:r>
    </w:p>
    <w:p w14:paraId="74B8DF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τώρα να έλθω στο γενικότερο θέμα της φαρμακευτικής δαπάνης. Είναι αξιοπρόσεκτο και προκαλεί εντύπωση ότι στο κατηγορητήριο περιλαμβάνονται εκείνοι οι πολιτικοί</w:t>
      </w:r>
      <w:r>
        <w:rPr>
          <w:rFonts w:eastAsia="Times New Roman" w:cs="Times New Roman"/>
          <w:szCs w:val="24"/>
        </w:rPr>
        <w:t>,</w:t>
      </w:r>
      <w:r>
        <w:rPr>
          <w:rFonts w:eastAsia="Times New Roman" w:cs="Times New Roman"/>
          <w:szCs w:val="24"/>
        </w:rPr>
        <w:t xml:space="preserve"> που με</w:t>
      </w:r>
      <w:r>
        <w:rPr>
          <w:rFonts w:eastAsia="Times New Roman" w:cs="Times New Roman"/>
          <w:szCs w:val="24"/>
        </w:rPr>
        <w:t xml:space="preserve">ίωσαν δραστικά τη δημόσια φαρμακευτική δαπάνη από το 2010 και μετά αλλά και το μερίδιο που έχει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στην αγορά. Θυμίζω ότι η δημόσια εξωνοσοκομειακή φαρμακευτική δαπάνη, για να χρησιμοποιούμε σωστά τους ορισμούς, κορυφώθηκε στο ποσό των 5,1 δισεκα</w:t>
      </w:r>
      <w:r>
        <w:rPr>
          <w:rFonts w:eastAsia="Times New Roman" w:cs="Times New Roman"/>
          <w:szCs w:val="24"/>
        </w:rPr>
        <w:t>τομμυρίων ευρώ το 2009</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άρχισε να μειώνεται από το 2010 και μετά. Ιδιαίτερα την περίοδο που εγώ ήμουν Υπουργός Οικονομικών με τους συναδέλφους Υπουργούς Υγείας -την εποχή εκείνη-, έφθασε στο ελάχιστο ποσό των 2 δισεκατομμυρίων ευρώ το 2014 και παρέμειν</w:t>
      </w:r>
      <w:r>
        <w:rPr>
          <w:rFonts w:eastAsia="Times New Roman" w:cs="Times New Roman"/>
          <w:szCs w:val="24"/>
        </w:rPr>
        <w:t>ε στο επίπεδο αυτό από τότε, αν και αυξήθηκε νομίζω λίγο.</w:t>
      </w:r>
    </w:p>
    <w:p w14:paraId="74B8DFF1"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Σημαντικές μειώσεις των τιμών των φαρμάκων, διαρθρωτικά μέτρα, όπως η ηλεκτρονική συνταγογράφηση, η επαναφορά της θετικής λίστας συνταγογραφούμενων φαρμάκων, αλλά και παρεμβάσεις στα ποσοστά κέρδους</w:t>
      </w:r>
      <w:r>
        <w:rPr>
          <w:rFonts w:eastAsia="Times New Roman" w:cs="Times New Roman"/>
          <w:szCs w:val="24"/>
        </w:rPr>
        <w:t xml:space="preserve"> των φαρμακείων και φαρμακαποθηκών συνέβαλαν στη σημαντική μείωση της δαπάνης. </w:t>
      </w:r>
    </w:p>
    <w:p w14:paraId="74B8DFF2"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Από μία άλλη οπτική γωνία το 2009 η δημόσια φαρμακευτική δαπάνη ανά κάτοικο ήταν 460 ευρώ, ενώ μειώθηκε στα 183 ευρώ το 2014, μια εξέλιξη που φέρνει την Ελλάδα στις τελευταίες </w:t>
      </w:r>
      <w:r>
        <w:rPr>
          <w:rFonts w:eastAsia="Times New Roman" w:cs="Times New Roman"/>
          <w:szCs w:val="24"/>
        </w:rPr>
        <w:t xml:space="preserve">θέσεις ανάμεσα στις χώρες-μέλη στην Ευρωπαϊκή Ένωση. </w:t>
      </w:r>
    </w:p>
    <w:p w14:paraId="74B8DFF3"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δε αφορά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όχι μόνο μειώθηκε ο τζίρος της δραστικά αυτή τη διετία, αλλά σύμφωνα με τα στοιχεία του </w:t>
      </w:r>
      <w:r>
        <w:rPr>
          <w:rFonts w:eastAsia="Times New Roman" w:cs="Times New Roman"/>
          <w:szCs w:val="24"/>
          <w:lang w:val="en-US"/>
        </w:rPr>
        <w:t>IMS</w:t>
      </w:r>
      <w:r>
        <w:rPr>
          <w:rFonts w:eastAsia="Times New Roman" w:cs="Times New Roman"/>
          <w:szCs w:val="24"/>
        </w:rPr>
        <w:t xml:space="preserve"> μειώθηκε και το μερίδιό της στην αγορά από 9,2% το 2011 σε 8,9% το 2012, σε 7,7% </w:t>
      </w:r>
      <w:r>
        <w:rPr>
          <w:rFonts w:eastAsia="Times New Roman" w:cs="Times New Roman"/>
          <w:szCs w:val="24"/>
        </w:rPr>
        <w:t xml:space="preserve">το 2013, σε 7,5% το 2014. </w:t>
      </w:r>
    </w:p>
    <w:p w14:paraId="74B8DFF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αφού εξήγησα τους δύο λόγους για τους οποίους επέλεξα να έρθω σήμερα στη Βουλή, έρχομαι στην πρόταση κατηγορίας που με αφορά ή αλλιώς στην πρόταση για την άσκηση δίωξης που έχει υποβληθεί από τους τρι</w:t>
      </w:r>
      <w:r>
        <w:rPr>
          <w:rFonts w:eastAsia="Times New Roman" w:cs="Times New Roman"/>
          <w:szCs w:val="24"/>
        </w:rPr>
        <w:t xml:space="preserve">άντα Βουλευτές του ΣΥΡΙΖΑ, σύμφωνα με την παράγραφο 2 του άρθρου 154 που συζητείται σήμερα, σύμφωνα με το άρθρο 155 του Κανονισμού της Βουλής. </w:t>
      </w:r>
    </w:p>
    <w:p w14:paraId="74B8DFF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Εγώ, κυρίες και κύριοι Βουλευτές, δεν είμαι νομικός. Διαβάζω, ωστόσο, στην παράγραφο 3 του άρθρου 154 του Κανονι</w:t>
      </w:r>
      <w:r>
        <w:rPr>
          <w:rFonts w:eastAsia="Times New Roman" w:cs="Times New Roman"/>
          <w:szCs w:val="24"/>
        </w:rPr>
        <w:t>σμού της Βουλής ότι η πρόταση για άσκηση δίωξης</w:t>
      </w:r>
      <w:r>
        <w:rPr>
          <w:rFonts w:eastAsia="Times New Roman" w:cs="Times New Roman"/>
          <w:szCs w:val="24"/>
        </w:rPr>
        <w:t>,</w:t>
      </w:r>
      <w:r>
        <w:rPr>
          <w:rFonts w:eastAsia="Times New Roman" w:cs="Times New Roman"/>
          <w:szCs w:val="24"/>
        </w:rPr>
        <w:t xml:space="preserve"> πρέπει να προσδιορίζει με σαφήνεια τις πράξεις, τις παραλείψεις, που σύμφωνα με τον νόμο για την ευθύνη των Υπουργών είναι αξιόποινες και να μνημονεύει τις διατάξεις που παραβιάστηκαν. </w:t>
      </w:r>
    </w:p>
    <w:p w14:paraId="74B8DFF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Έχω τη βέβαιη γνώμη ότι αν και με την κατάθεση της δικογραφίας το περιεχόμενό της έγινε γνωστό στο πανελλήνιο -και όχι μόνο- την πρόταση των Βουλευτών δεν τη χαρακτηρίζει η σαφήνεια που επιβάλλει η διάταξη. Πουθενά δεν γράφεται ποια ή ποιες αξιόποινες πράξ</w:t>
      </w:r>
      <w:r>
        <w:rPr>
          <w:rFonts w:eastAsia="Times New Roman" w:cs="Times New Roman"/>
          <w:szCs w:val="24"/>
        </w:rPr>
        <w:t xml:space="preserve">εις μού αποδίδουν οι αξιότιμοι κύριοι Βουλευτές που την υπογράφουν. </w:t>
      </w:r>
    </w:p>
    <w:p w14:paraId="74B8DFF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Αντ’ αυτού προτείνονται τα εξής: Πρώτον, να μην ασκηθεί δίωξη για τις πράξεις απιστίας που ενδεχομένως έχω μεταξύ άλλων και εγώ δήθεν διαπράξει λόγω αποσβεστικής προθεσμίας. Ωστόσο με κάθ</w:t>
      </w:r>
      <w:r>
        <w:rPr>
          <w:rFonts w:eastAsia="Times New Roman" w:cs="Times New Roman"/>
          <w:szCs w:val="24"/>
        </w:rPr>
        <w:t xml:space="preserve">ε σεβασμό προς τους προτείνοντες δεν είναι στην αρμοδιότητά τους και δεν προβλέπεται από τον Κανονισμό πρόταση για μη δίωξη, ακόμα και στην περίπτωση που οι προτείνοντες έχουν διαπιστώσει αποσβεστική προθεσμία αλλά μόνο πρόταση για άσκηση δίωξης. </w:t>
      </w:r>
    </w:p>
    <w:p w14:paraId="74B8DFF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για τις πράξεις της δωροληψίας και δωροδοκίας που ενδεχομένως έχω μεταξύ άλλων και εγώ δήθεν διαπράξει, προτείνουν να συγκροτηθεί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για τη διενέργεια προκαταρκτικής εξέτασης, προκειμένου να ερευνηθεί η αρμοδιότητα της Βουλής</w:t>
      </w:r>
      <w:r>
        <w:rPr>
          <w:rFonts w:eastAsia="Times New Roman" w:cs="Times New Roman"/>
          <w:szCs w:val="24"/>
        </w:rPr>
        <w:t>,</w:t>
      </w:r>
      <w:r>
        <w:rPr>
          <w:rFonts w:eastAsia="Times New Roman" w:cs="Times New Roman"/>
          <w:szCs w:val="24"/>
        </w:rPr>
        <w:t xml:space="preserve"> να ασκήσει ή μη σχετικές διώξεις και σε αρνητική περίπτωση, να επιβεβαιωθεί η διωκτική αρμοδιότητα της ελληνικής </w:t>
      </w:r>
      <w:r>
        <w:rPr>
          <w:rFonts w:eastAsia="Times New Roman" w:cs="Times New Roman"/>
          <w:szCs w:val="24"/>
        </w:rPr>
        <w:t>δ</w:t>
      </w:r>
      <w:r>
        <w:rPr>
          <w:rFonts w:eastAsia="Times New Roman" w:cs="Times New Roman"/>
          <w:szCs w:val="24"/>
        </w:rPr>
        <w:t xml:space="preserve">ικαιοσύνης. Ωστόσο η πρόταση άσκησης δίωξης δεν μπορεί να περιορίσει την αρμοδιότητα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που θα συσταθεί μόνο στο</w:t>
      </w:r>
      <w:r>
        <w:rPr>
          <w:rFonts w:eastAsia="Times New Roman" w:cs="Times New Roman"/>
          <w:szCs w:val="24"/>
        </w:rPr>
        <w:t xml:space="preserve"> ζήτημα της αρμοδιότητάς της. Υποχρέωσή της κατά το Σύνταγμα είναι να εξετάσει τις κατηγορίες, τις υπόνοιες, τα στοιχεία και να εκδώσει πόρισμα που θα εισαχθεί στην Ολομέλεια της Βουλής, για να αποφασίσει αν θα ασκηθεί δίωξη. </w:t>
      </w:r>
    </w:p>
    <w:p w14:paraId="74B8DFF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w:t>
      </w:r>
      <w:r>
        <w:rPr>
          <w:rFonts w:eastAsia="Times New Roman" w:cs="Times New Roman"/>
          <w:szCs w:val="24"/>
        </w:rPr>
        <w:t>ροειδοποιητικό κουδούνι λήξεως του χρόνου ομιλίας του κυρίου Βουλευτή)</w:t>
      </w:r>
    </w:p>
    <w:p w14:paraId="74B8DFF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μου δώσετε δύο λεπτά ακόμα, κύριε Πρόεδρε.  </w:t>
      </w:r>
    </w:p>
    <w:p w14:paraId="74B8DFF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Ως προς την έλλειψη της απαραίτητης σαφήνειας που χαρακτηρίζει την πρόταση, είμαι υποχρεωμένος να πω εγώ αυτά που οι συνάδελφοί σας απέφυ</w:t>
      </w:r>
      <w:r>
        <w:rPr>
          <w:rFonts w:eastAsia="Times New Roman" w:cs="Times New Roman"/>
          <w:szCs w:val="24"/>
        </w:rPr>
        <w:t>γαν να περιλάβουν στην πρότασή τους, δηλαδή ότι αγνώστων στοιχείων μάρτυρες οι οποίοι έχουν τεθεί σε καθεστώς προστασίας από τις εισαγγελικές αρχές, έχουν καταθέσει για το πρόσωπό μου –για τη σύζυγό μου μίλησα πριν- κατά το διάστημα που ήμουν Υπουργός Οικο</w:t>
      </w:r>
      <w:r>
        <w:rPr>
          <w:rFonts w:eastAsia="Times New Roman" w:cs="Times New Roman"/>
          <w:szCs w:val="24"/>
        </w:rPr>
        <w:t xml:space="preserve">νομικών, από τον Ιούνιο του 2012 έως τον Ιούνιο του 2014, ότι δωροδοκήθηκα με τουλάχιστον 1 εκατομμύριο ευρώ που μου έφερε ο Κωνσταντίνος Φρουζής στο γραφείο μου στο Υπουργείο Οικονομικών με τσάντα, προκειμένου να συμψηφιστούν φορολογικές οφειλές της </w:t>
      </w:r>
      <w:r>
        <w:rPr>
          <w:rFonts w:eastAsia="Times New Roman" w:cs="Times New Roman"/>
          <w:szCs w:val="24"/>
        </w:rPr>
        <w:t>«</w:t>
      </w:r>
      <w:r>
        <w:rPr>
          <w:rFonts w:eastAsia="Times New Roman" w:cs="Times New Roman"/>
          <w:szCs w:val="24"/>
          <w:lang w:val="en-US"/>
        </w:rPr>
        <w:t>NOVA</w:t>
      </w:r>
      <w:r>
        <w:rPr>
          <w:rFonts w:eastAsia="Times New Roman" w:cs="Times New Roman"/>
          <w:szCs w:val="24"/>
          <w:lang w:val="en-US"/>
        </w:rPr>
        <w:t>RTIS</w:t>
      </w:r>
      <w:r>
        <w:rPr>
          <w:rFonts w:eastAsia="Times New Roman" w:cs="Times New Roman"/>
          <w:szCs w:val="24"/>
        </w:rPr>
        <w:t>»</w:t>
      </w:r>
      <w:r>
        <w:rPr>
          <w:rFonts w:eastAsia="Times New Roman" w:cs="Times New Roman"/>
          <w:szCs w:val="24"/>
        </w:rPr>
        <w:t xml:space="preserve"> με ληξιπρόθεσμες οφειλές του </w:t>
      </w:r>
      <w:r>
        <w:rPr>
          <w:rFonts w:eastAsia="Times New Roman" w:cs="Times New Roman"/>
          <w:szCs w:val="24"/>
        </w:rPr>
        <w:t>δ</w:t>
      </w:r>
      <w:r>
        <w:rPr>
          <w:rFonts w:eastAsia="Times New Roman" w:cs="Times New Roman"/>
          <w:szCs w:val="24"/>
        </w:rPr>
        <w:t xml:space="preserve">ημοσίου προς αυτή. Έχουν καταθέσει, επίσης, για το πρόσωπό μου ότι με απόφασή μου εκταμιεύθηκαν 65 εκατομμύρια ευρώ προς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DFF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οι μαρτυρίες αυτές στο σύνολό τους είναι εντελώς ψευδείς. Ουδέποτ</w:t>
      </w:r>
      <w:r>
        <w:rPr>
          <w:rFonts w:eastAsia="Times New Roman" w:cs="Times New Roman"/>
          <w:szCs w:val="24"/>
        </w:rPr>
        <w:t>ε υπέγραψα τέτοιες αποφάσεις ούτε είχα τέτοια αρμοδιότητα, αλλά νομίζω ότι και κανείς άλλος δεν τις υπέγραψε. Μάταια ζητώ εβδομάδες τώρα</w:t>
      </w:r>
      <w:r>
        <w:rPr>
          <w:rFonts w:eastAsia="Times New Roman" w:cs="Times New Roman"/>
          <w:szCs w:val="24"/>
        </w:rPr>
        <w:t>,</w:t>
      </w:r>
      <w:r>
        <w:rPr>
          <w:rFonts w:eastAsia="Times New Roman" w:cs="Times New Roman"/>
          <w:szCs w:val="24"/>
        </w:rPr>
        <w:t xml:space="preserve"> να μου δείξουν σχετικές αποφάσεις μου και τις υπογραφές που έβαλα για να υλοποιηθούν. Απλά δεν υπάρχουν. Δεν είναι τυχ</w:t>
      </w:r>
      <w:r>
        <w:rPr>
          <w:rFonts w:eastAsia="Times New Roman" w:cs="Times New Roman"/>
          <w:szCs w:val="24"/>
        </w:rPr>
        <w:t>αίο ότι οι μάρτυρες επαναλαμβάνουν με ακρίβεια στις καταθέσεις τους αυτά που εδώ και καιρό αναμασά γνωστή κυριακάτικη εφημερίδα</w:t>
      </w:r>
      <w:r>
        <w:rPr>
          <w:rFonts w:eastAsia="Times New Roman" w:cs="Times New Roman"/>
          <w:szCs w:val="24"/>
        </w:rPr>
        <w:t>,</w:t>
      </w:r>
      <w:r>
        <w:rPr>
          <w:rFonts w:eastAsia="Times New Roman" w:cs="Times New Roman"/>
          <w:szCs w:val="24"/>
        </w:rPr>
        <w:t xml:space="preserve"> που έχει σχεδόν εργολαβικά αναλάβει τη δυσφήμηση εμού και της συζύγου μου. Δυστυχώς για όλους αυτούς ουδέποτε συνέβησαν αυτά πο</w:t>
      </w:r>
      <w:r>
        <w:rPr>
          <w:rFonts w:eastAsia="Times New Roman" w:cs="Times New Roman"/>
          <w:szCs w:val="24"/>
        </w:rPr>
        <w:t xml:space="preserve">υ καταμαρτυρούν. </w:t>
      </w:r>
    </w:p>
    <w:p w14:paraId="74B8DFF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Ζητώ από τη Βουλή και την </w:t>
      </w:r>
      <w:r>
        <w:rPr>
          <w:rFonts w:eastAsia="Times New Roman" w:cs="Times New Roman"/>
          <w:szCs w:val="24"/>
        </w:rPr>
        <w:t>ε</w:t>
      </w:r>
      <w:r>
        <w:rPr>
          <w:rFonts w:eastAsia="Times New Roman" w:cs="Times New Roman"/>
          <w:szCs w:val="24"/>
        </w:rPr>
        <w:t>πιτροπή που θα συσταθεί</w:t>
      </w:r>
      <w:r>
        <w:rPr>
          <w:rFonts w:eastAsia="Times New Roman" w:cs="Times New Roman"/>
          <w:szCs w:val="24"/>
        </w:rPr>
        <w:t>,</w:t>
      </w:r>
      <w:r>
        <w:rPr>
          <w:rFonts w:eastAsia="Times New Roman" w:cs="Times New Roman"/>
          <w:szCs w:val="24"/>
        </w:rPr>
        <w:t xml:space="preserve"> να επιβεβαιώσουν τον ισχυρισμό μου ότι δηλαδή αυτές οι μαρτυρίες στο σύνολό τους είναι εντελώς ψευδείς, εφαρμόζοντας τις διαδικασίες που προβλέπονται. Έχω δικαίωμα να προβάλλω αυτή την α</w:t>
      </w:r>
      <w:r>
        <w:rPr>
          <w:rFonts w:eastAsia="Times New Roman" w:cs="Times New Roman"/>
          <w:szCs w:val="24"/>
        </w:rPr>
        <w:t>παίτηση προς εσάς, γιατί με χρήση των διαδικασιών που προβλέπονται από το Σύνταγμα και τον Κανονισμό</w:t>
      </w:r>
      <w:r>
        <w:rPr>
          <w:rFonts w:eastAsia="Times New Roman" w:cs="Times New Roman"/>
          <w:szCs w:val="24"/>
        </w:rPr>
        <w:t>,</w:t>
      </w:r>
      <w:r>
        <w:rPr>
          <w:rFonts w:eastAsia="Times New Roman" w:cs="Times New Roman"/>
          <w:szCs w:val="24"/>
        </w:rPr>
        <w:t xml:space="preserve"> οι ψευδείς αυτές κατηγορίες που πλήττουν κατά βάναυσο και αισχρό τρόπο τον πυρήνα της προσωπικότητάς μου, την τιμή και την αξιοπρέπειά μου, εμφανίζοντάς μ</w:t>
      </w:r>
      <w:r>
        <w:rPr>
          <w:rFonts w:eastAsia="Times New Roman" w:cs="Times New Roman"/>
          <w:szCs w:val="24"/>
        </w:rPr>
        <w:t>ε ως άπιστο κρατικό λειτουργό</w:t>
      </w:r>
      <w:r>
        <w:rPr>
          <w:rFonts w:eastAsia="Times New Roman" w:cs="Times New Roman"/>
          <w:szCs w:val="24"/>
        </w:rPr>
        <w:t>,</w:t>
      </w:r>
      <w:r>
        <w:rPr>
          <w:rFonts w:eastAsia="Times New Roman" w:cs="Times New Roman"/>
          <w:szCs w:val="24"/>
        </w:rPr>
        <w:t xml:space="preserve"> που δωροδοκήθηκε για να βλάψει την πατρίδα του, διαχύθηκαν στον ελληνικό λαό και διαχύθηκαν επίσης και στο εξωτερικό και πλήττουν βάναυσα το κύρος του κεντρικού τραπεζίτη της χώρας. </w:t>
      </w:r>
    </w:p>
    <w:p w14:paraId="74B8DFF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ίδιες διαδικασίες που εξ αντικειμένου χ</w:t>
      </w:r>
      <w:r>
        <w:rPr>
          <w:rFonts w:eastAsia="Times New Roman" w:cs="Times New Roman"/>
          <w:szCs w:val="24"/>
        </w:rPr>
        <w:t>ρησιμοποιήθηκαν για να εξαπλωθεί το δηλητήριο της ψευδολόγου συκοφαντίας, ανάγκη πάσα είναι να χρησιμοποιηθούν για να αρθούν, στον βαθμό που αυτό είναι εφικτό, τα αποτελέσματά της. Για τούτο ακόμα και αν οι ψευδολόγοι μάρτυρες δεν βγάλουν εν τέλει την κουκ</w:t>
      </w:r>
      <w:r>
        <w:rPr>
          <w:rFonts w:eastAsia="Times New Roman" w:cs="Times New Roman"/>
          <w:szCs w:val="24"/>
        </w:rPr>
        <w:t xml:space="preserve">ούλα της ανωνυμίας, είναι ανάγκη να μην περιβάλλει η Βουλή των Ελλήνων με την κουκούλα της αοριστίας και της θολής και αμφίβολης μικροπολιτικής σκοπιμότητας τις διαδικασίες που ανοίγονται σήμερα με την πρόταση -μεταξύ άλλων- και για τη δίωξή μου. </w:t>
      </w:r>
    </w:p>
    <w:p w14:paraId="74B8DF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Όχι, λοι</w:t>
      </w:r>
      <w:r>
        <w:rPr>
          <w:rFonts w:eastAsia="Times New Roman" w:cs="Times New Roman"/>
          <w:szCs w:val="24"/>
        </w:rPr>
        <w:t>πόν, στην αποσβεστική προθεσμία. Όχι στην πρόταση για μη δίωξη λόγω αποσβεστικής προθεσμίας, που υποκρύπτει μικρόψυχη σκοπιμότητα</w:t>
      </w:r>
      <w:r>
        <w:rPr>
          <w:rFonts w:eastAsia="Times New Roman" w:cs="Times New Roman"/>
          <w:szCs w:val="24"/>
        </w:rPr>
        <w:t>,</w:t>
      </w:r>
      <w:r>
        <w:rPr>
          <w:rFonts w:eastAsia="Times New Roman" w:cs="Times New Roman"/>
          <w:szCs w:val="24"/>
        </w:rPr>
        <w:t xml:space="preserve"> να διατηρηθεί δραστικό το φαρμάκι της συκοφαντίας χωρίς το αντίδοτο της υπεράσπισης. Συγκρότηση της </w:t>
      </w:r>
      <w:r>
        <w:rPr>
          <w:rFonts w:eastAsia="Times New Roman" w:cs="Times New Roman"/>
          <w:szCs w:val="24"/>
        </w:rPr>
        <w:t>ε</w:t>
      </w:r>
      <w:r>
        <w:rPr>
          <w:rFonts w:eastAsia="Times New Roman" w:cs="Times New Roman"/>
          <w:szCs w:val="24"/>
        </w:rPr>
        <w:t>πιτροπής που ορίζει το Σ</w:t>
      </w:r>
      <w:r>
        <w:rPr>
          <w:rFonts w:eastAsia="Times New Roman" w:cs="Times New Roman"/>
          <w:szCs w:val="24"/>
        </w:rPr>
        <w:t>ύνταγμα σήμερα, προκειμένου να εξετάσει άμεσα όλες τις κατηγορίες, οι οποίες για όσο χρόνο παραμένουν χωρίς απόδειξη, συνιστούν αισχρές συκοφαντίες.</w:t>
      </w:r>
    </w:p>
    <w:p w14:paraId="74B8E00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00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σας ζητώ να αναλάβετε την ηθική και συνταγματική υποχρέωση πο</w:t>
      </w:r>
      <w:r>
        <w:rPr>
          <w:rFonts w:eastAsia="Times New Roman" w:cs="Times New Roman"/>
          <w:szCs w:val="24"/>
        </w:rPr>
        <w:t>υ έχετε και να προστατεύσετε το κοινωνικό σύστημα</w:t>
      </w:r>
      <w:r>
        <w:rPr>
          <w:rFonts w:eastAsia="Times New Roman" w:cs="Times New Roman"/>
          <w:szCs w:val="24"/>
        </w:rPr>
        <w:t>,</w:t>
      </w:r>
      <w:r>
        <w:rPr>
          <w:rFonts w:eastAsia="Times New Roman" w:cs="Times New Roman"/>
          <w:szCs w:val="24"/>
        </w:rPr>
        <w:t xml:space="preserve"> από τις συνέπειες που θα έχει η επιλογή να παραμείνουν αιωρούμενες και χωρίς εξέταση οι κατηγορίες και να μετατραπεί έτσι σε θεσμό, με τη δική σας συμμετοχή, η συκοφαντία στον δημόσιο βίο της χώρας, γιατί </w:t>
      </w:r>
      <w:r>
        <w:rPr>
          <w:rFonts w:eastAsia="Times New Roman" w:cs="Times New Roman"/>
          <w:szCs w:val="24"/>
        </w:rPr>
        <w:t>όπως είχε πει και ο Εμίλ Ζολά</w:t>
      </w:r>
      <w:r>
        <w:rPr>
          <w:rFonts w:eastAsia="Times New Roman" w:cs="Times New Roman"/>
          <w:szCs w:val="24"/>
        </w:rPr>
        <w:t>:</w:t>
      </w:r>
      <w:r>
        <w:rPr>
          <w:rFonts w:eastAsia="Times New Roman" w:cs="Times New Roman"/>
          <w:szCs w:val="24"/>
        </w:rPr>
        <w:t xml:space="preserve"> «αν κρύψεις την αλήθεια και τη θάψεις κάτω από το χώμα, θα μεγαλώσει και θα μαζέψει τόση δύναμη μέσα της, που την ημέρα που θα εκραγεί</w:t>
      </w:r>
      <w:r>
        <w:rPr>
          <w:rFonts w:eastAsia="Times New Roman" w:cs="Times New Roman"/>
          <w:szCs w:val="24"/>
        </w:rPr>
        <w:t>,</w:t>
      </w:r>
      <w:r>
        <w:rPr>
          <w:rFonts w:eastAsia="Times New Roman" w:cs="Times New Roman"/>
          <w:szCs w:val="24"/>
        </w:rPr>
        <w:t xml:space="preserve"> θα τινάξει τα πάντα στο διάβα της».</w:t>
      </w:r>
    </w:p>
    <w:p w14:paraId="74B8E0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E00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0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w:t>
      </w:r>
      <w:r>
        <w:rPr>
          <w:rFonts w:eastAsia="Times New Roman" w:cs="Times New Roman"/>
          <w:b/>
          <w:szCs w:val="24"/>
        </w:rPr>
        <w:t xml:space="preserve">εωργιάδης): </w:t>
      </w:r>
      <w:r>
        <w:rPr>
          <w:rFonts w:eastAsia="Times New Roman" w:cs="Times New Roman"/>
          <w:szCs w:val="24"/>
        </w:rPr>
        <w:t>Ευχαριστούμε πολύ τον κ. Στουρνάρα.</w:t>
      </w:r>
    </w:p>
    <w:p w14:paraId="74B8E0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μαθητές και μαθήτριες και τέσσερις εκπαιδευτικοί συνοδοί τους από το 3ο Γυμνάσιο Αγίου Νικολάου Λασιθίου. </w:t>
      </w:r>
    </w:p>
    <w:p w14:paraId="74B8E006" w14:textId="77777777" w:rsidR="00D8133C" w:rsidRDefault="00A7505C">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74B8E007" w14:textId="77777777" w:rsidR="00D8133C" w:rsidRDefault="00A7505C">
      <w:pPr>
        <w:spacing w:line="600" w:lineRule="auto"/>
        <w:ind w:firstLine="709"/>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4B8E0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w:t>
      </w:r>
      <w:r>
        <w:rPr>
          <w:rFonts w:eastAsia="Times New Roman" w:cs="Times New Roman"/>
          <w:szCs w:val="24"/>
        </w:rPr>
        <w:t xml:space="preserve">ι, θα μπούμε στον κατάλογο των ομιλητών. Θα παίρνει τον λόγο εναλλάξ ένας ομιλητής και ένας εκ των αναφερόμενων. </w:t>
      </w:r>
    </w:p>
    <w:p w14:paraId="74B8E0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Δουζίνας για πέντε λεπτά και αμέσως μετά ο πρώην Πρωθυπουργός, ο κ. Πικραμμένος.</w:t>
      </w:r>
    </w:p>
    <w:p w14:paraId="74B8E0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Ευχαριστώ πολύ</w:t>
      </w:r>
      <w:r>
        <w:rPr>
          <w:rFonts w:eastAsia="Times New Roman" w:cs="Times New Roman"/>
          <w:szCs w:val="24"/>
        </w:rPr>
        <w:t xml:space="preserve">, κύριε Πρόεδρε. </w:t>
      </w:r>
    </w:p>
    <w:p w14:paraId="74B8E0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Βρισκόμαστε σε μια ύψιστη πολιτική και θεσμική στιγμή και μιλώντας μετά από τον κεντρικό τραπεζίτη, θα ήθελα πρώτα να πω ότι θεώρησα εξαιρετικά τίμια και αξιοπρεπή την υπεράσπιση της συζύγου του. Από την άλλη πλευρά τα υπόλοιπα θέματα που</w:t>
      </w:r>
      <w:r>
        <w:rPr>
          <w:rFonts w:eastAsia="Times New Roman" w:cs="Times New Roman"/>
          <w:szCs w:val="24"/>
        </w:rPr>
        <w:t xml:space="preserve"> έβαλε</w:t>
      </w:r>
      <w:r>
        <w:rPr>
          <w:rFonts w:eastAsia="Times New Roman" w:cs="Times New Roman"/>
          <w:szCs w:val="24"/>
        </w:rPr>
        <w:t>,</w:t>
      </w:r>
      <w:r>
        <w:rPr>
          <w:rFonts w:eastAsia="Times New Roman" w:cs="Times New Roman"/>
          <w:szCs w:val="24"/>
        </w:rPr>
        <w:t xml:space="preserve"> είναι ακριβώς το αντικείμενο της </w:t>
      </w:r>
      <w:r>
        <w:rPr>
          <w:rFonts w:eastAsia="Times New Roman" w:cs="Times New Roman"/>
          <w:szCs w:val="24"/>
        </w:rPr>
        <w:t>ε</w:t>
      </w:r>
      <w:r>
        <w:rPr>
          <w:rFonts w:eastAsia="Times New Roman" w:cs="Times New Roman"/>
          <w:szCs w:val="24"/>
        </w:rPr>
        <w:t>πιτροπής που θα συγκροτήσει η Βουλή ή των δικαστικών αρχών στις οποίες θα παραπεμφθεί όλη η υπόθεση. Έπρεπε, όμως, να το πω αυτό, γιατί πραγματικά νομίζω ότι έκανε μία αξιοπρεπή παρουσίαση.</w:t>
      </w:r>
    </w:p>
    <w:p w14:paraId="74B8E0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Ιστορία και ο ελληνικό</w:t>
      </w:r>
      <w:r>
        <w:rPr>
          <w:rFonts w:eastAsia="Times New Roman" w:cs="Times New Roman"/>
          <w:szCs w:val="24"/>
        </w:rPr>
        <w:t>ς λαός μάς καλούν σήμερα να αποφασίσουμε</w:t>
      </w:r>
      <w:r>
        <w:rPr>
          <w:rFonts w:eastAsia="Times New Roman" w:cs="Times New Roman"/>
          <w:szCs w:val="24"/>
        </w:rPr>
        <w:t>,</w:t>
      </w:r>
      <w:r>
        <w:rPr>
          <w:rFonts w:eastAsia="Times New Roman" w:cs="Times New Roman"/>
          <w:szCs w:val="24"/>
        </w:rPr>
        <w:t xml:space="preserve"> πως θα αντιμετωπίσουμε το «</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ate</w:t>
      </w:r>
      <w:r>
        <w:rPr>
          <w:rFonts w:eastAsia="Times New Roman" w:cs="Times New Roman"/>
          <w:szCs w:val="24"/>
        </w:rPr>
        <w:t xml:space="preserve">», πώς θα απαντήσουμε στους εχθρούς της </w:t>
      </w:r>
      <w:r>
        <w:rPr>
          <w:rFonts w:eastAsia="Times New Roman" w:cs="Times New Roman"/>
          <w:szCs w:val="24"/>
        </w:rPr>
        <w:t>δ</w:t>
      </w:r>
      <w:r>
        <w:rPr>
          <w:rFonts w:eastAsia="Times New Roman" w:cs="Times New Roman"/>
          <w:szCs w:val="24"/>
        </w:rPr>
        <w:t>ημοκρατίας, που με το σύνθημα «όλοι ίδιοι είναι», προσπαθούν να απονομιμοποιήσουν την πολιτική, παραδίδοντας το δημόσιο συμφέρον στις</w:t>
      </w:r>
      <w:r>
        <w:rPr>
          <w:rFonts w:eastAsia="Times New Roman" w:cs="Times New Roman"/>
          <w:szCs w:val="24"/>
        </w:rPr>
        <w:t xml:space="preserve"> αγορές, στις πολυεθνικές και στους παρατρεχάμενους της εξουσίας.</w:t>
      </w:r>
    </w:p>
    <w:p w14:paraId="74B8E0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Όταν διάβασα από τη δικογραφία τα έγγραφα του </w:t>
      </w:r>
      <w:r>
        <w:rPr>
          <w:rFonts w:eastAsia="Times New Roman" w:cs="Times New Roman"/>
          <w:szCs w:val="24"/>
          <w:lang w:val="en-US"/>
        </w:rPr>
        <w:t>FBI</w:t>
      </w:r>
      <w:r>
        <w:rPr>
          <w:rFonts w:eastAsia="Times New Roman" w:cs="Times New Roman"/>
          <w:szCs w:val="24"/>
        </w:rPr>
        <w:t>, ανατρίχιασα με τις περίτεχνες πρακτικές δωροδοκίας και ξεπλύματος μαύρου χρήματος. Το σκάνδαλο είναι παγκόσμιο. Η εταιρεία έχει πληρώσει πρ</w:t>
      </w:r>
      <w:r>
        <w:rPr>
          <w:rFonts w:eastAsia="Times New Roman" w:cs="Times New Roman"/>
          <w:szCs w:val="24"/>
        </w:rPr>
        <w:t>όστιμα σε πάρα πολλά κράτη. Ο κυνισμός, όμως, της εταιρείας και των συνεργών της στην καταλήστευση του καθημαγμένου λαού μας ξεπερνάει κάθε όριο. Η δικογραφία αποτελεί μνημείο εγκληματικότητας ενός συστήματος εξουσίας</w:t>
      </w:r>
      <w:r>
        <w:rPr>
          <w:rFonts w:eastAsia="Times New Roman" w:cs="Times New Roman"/>
          <w:szCs w:val="24"/>
        </w:rPr>
        <w:t>,</w:t>
      </w:r>
      <w:r>
        <w:rPr>
          <w:rFonts w:eastAsia="Times New Roman" w:cs="Times New Roman"/>
          <w:szCs w:val="24"/>
        </w:rPr>
        <w:t xml:space="preserve"> που δεν έχει κανέναν φραγμό στην επιδ</w:t>
      </w:r>
      <w:r>
        <w:rPr>
          <w:rFonts w:eastAsia="Times New Roman" w:cs="Times New Roman"/>
          <w:szCs w:val="24"/>
        </w:rPr>
        <w:t>ίωξη του κέρδους, μιας κυνικής ελίτ που ξέρει την τιμή των πάντων αλλά την αξία μηδενός.</w:t>
      </w:r>
    </w:p>
    <w:p w14:paraId="74B8E0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Ας μιλήσω όμως για τις πιθανολογούμενες ποινικές ευθύνες πολιτικών προσώπων. Το ισχύον καθεστώς προστασίας Υπουργών, ο συνδυασμός της συνταγματικής διάταξης και του νό</w:t>
      </w:r>
      <w:r>
        <w:rPr>
          <w:rFonts w:eastAsia="Times New Roman" w:cs="Times New Roman"/>
          <w:szCs w:val="24"/>
        </w:rPr>
        <w:t>μου της ευθύνης των Υπουργών, που δεν υπάρχει σε κανένα από τα μεγάλα κράτη κυρίως στο θέμα της παραγραφής -δεν υπάρχει στη Βρετανία, δεν υπάρχει στην Ιρλανδία, το Βέλγιο ή την Ιταλία- δημιουργεί τα προβλήματα</w:t>
      </w:r>
      <w:r>
        <w:rPr>
          <w:rFonts w:eastAsia="Times New Roman" w:cs="Times New Roman"/>
          <w:szCs w:val="24"/>
        </w:rPr>
        <w:t>,</w:t>
      </w:r>
      <w:r>
        <w:rPr>
          <w:rFonts w:eastAsia="Times New Roman" w:cs="Times New Roman"/>
          <w:szCs w:val="24"/>
        </w:rPr>
        <w:t xml:space="preserve"> τα οποία νομίζω ότι αναφέρθηκαν στην αρχή της</w:t>
      </w:r>
      <w:r>
        <w:rPr>
          <w:rFonts w:eastAsia="Times New Roman" w:cs="Times New Roman"/>
          <w:szCs w:val="24"/>
        </w:rPr>
        <w:t xml:space="preserve"> συνεδρίασης και από τον κ. Βορίδη και από άλλους. Πρέπει να πάει αμελλητί στη Βουλή. Επομένως ο φάκελος δεν έχει κλειδώσει. Η σύντομη παραγραφή οδηγεί στο τέλος αυτής της ιστορίας. </w:t>
      </w:r>
    </w:p>
    <w:p w14:paraId="74B8E00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Εν τούτοις ακούσαμε από αυτούς που έχουν δημιουργήσει αυτό το σύστημα προ</w:t>
      </w:r>
      <w:r>
        <w:rPr>
          <w:rFonts w:eastAsia="Times New Roman" w:cs="Times New Roman"/>
          <w:szCs w:val="24"/>
        </w:rPr>
        <w:t>στασίας ότι η υπόθεση αποτελεί σκευωρία, λάσπη, σκιές ότι ποινικοποιεί αθέμιτα την πολιτική.</w:t>
      </w:r>
    </w:p>
    <w:p w14:paraId="74B8E010"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Ιστορικά η χρήση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για πολιτικούς λόγους έχει χρησιμοποιηθεί στην πατρίδα μας εναντίον της Αριστεράς. Για να κάνουμε μία διάκριση, οι αποτυχημέν</w:t>
      </w:r>
      <w:r>
        <w:rPr>
          <w:rFonts w:eastAsia="Times New Roman" w:cs="Times New Roman"/>
          <w:szCs w:val="24"/>
        </w:rPr>
        <w:t>ες και βλαβερές πολιτικές προηγούμενων κυβερνήσεων</w:t>
      </w:r>
      <w:r>
        <w:rPr>
          <w:rFonts w:eastAsia="Times New Roman" w:cs="Times New Roman"/>
          <w:szCs w:val="24"/>
        </w:rPr>
        <w:t>,</w:t>
      </w:r>
      <w:r>
        <w:rPr>
          <w:rFonts w:eastAsia="Times New Roman" w:cs="Times New Roman"/>
          <w:szCs w:val="24"/>
        </w:rPr>
        <w:t xml:space="preserve"> πρέπει να αξιολογούνται πολιτικά, όχι ποινικά, αλλά εδώ έχουμε πράγματα που είναι τελείως διαφορετικά. </w:t>
      </w:r>
    </w:p>
    <w:p w14:paraId="74B8E01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ελεγχόμενες πράξεις αποτελούν σοβαρά εγκλήματα</w:t>
      </w:r>
      <w:r>
        <w:rPr>
          <w:rFonts w:eastAsia="Times New Roman" w:cs="Times New Roman"/>
          <w:szCs w:val="24"/>
        </w:rPr>
        <w:t>,</w:t>
      </w:r>
      <w:r>
        <w:rPr>
          <w:rFonts w:eastAsia="Times New Roman" w:cs="Times New Roman"/>
          <w:szCs w:val="24"/>
        </w:rPr>
        <w:t xml:space="preserve"> στα οποία ενέχονται πιθανόν υπουργοί. Δεν έχουμε </w:t>
      </w:r>
      <w:r>
        <w:rPr>
          <w:rFonts w:eastAsia="Times New Roman" w:cs="Times New Roman"/>
          <w:szCs w:val="24"/>
        </w:rPr>
        <w:t xml:space="preserve">επομένως εδώ ένα </w:t>
      </w:r>
      <w:r>
        <w:rPr>
          <w:rFonts w:eastAsia="Times New Roman" w:cs="Times New Roman"/>
          <w:szCs w:val="24"/>
          <w:lang w:val="en-US"/>
        </w:rPr>
        <w:t>victus</w:t>
      </w:r>
      <w:r>
        <w:rPr>
          <w:rFonts w:eastAsia="Times New Roman" w:cs="Times New Roman"/>
          <w:szCs w:val="24"/>
        </w:rPr>
        <w:t xml:space="preserve"> </w:t>
      </w:r>
      <w:r>
        <w:rPr>
          <w:rFonts w:eastAsia="Times New Roman" w:cs="Times New Roman"/>
          <w:szCs w:val="24"/>
          <w:lang w:val="en-US"/>
        </w:rPr>
        <w:t>justice</w:t>
      </w:r>
      <w:r>
        <w:rPr>
          <w:rFonts w:eastAsia="Times New Roman" w:cs="Times New Roman"/>
          <w:szCs w:val="24"/>
        </w:rPr>
        <w:t xml:space="preserve">, μία δικαιοσύνη των νικητών που επιδιώκει δικαστικά την ηθική απονομιμοποίηση των ηττημένων αντιπάλων τους. Έχουμε ένα από τα πιο μεγάλα σκάνδαλα στην ελληνική κοινωνία. </w:t>
      </w:r>
    </w:p>
    <w:p w14:paraId="74B8E012"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2011</w:t>
      </w:r>
      <w:r>
        <w:rPr>
          <w:rFonts w:eastAsia="Times New Roman" w:cs="Times New Roman"/>
          <w:szCs w:val="24"/>
        </w:rPr>
        <w:t>,</w:t>
      </w:r>
      <w:r>
        <w:rPr>
          <w:rFonts w:eastAsia="Times New Roman" w:cs="Times New Roman"/>
          <w:szCs w:val="24"/>
        </w:rPr>
        <w:t xml:space="preserve"> πέντε ανεξάρτητοι Βουλευτές κατέθεσαν επίκαι</w:t>
      </w:r>
      <w:r>
        <w:rPr>
          <w:rFonts w:eastAsia="Times New Roman" w:cs="Times New Roman"/>
          <w:szCs w:val="24"/>
        </w:rPr>
        <w:t xml:space="preserve">ρη ερώτηση στον κ. Λοβέρδο, τότε Υπουργό Υγείας, στην οποία αναφέρονται σε εγκλήματα που δημιουργούν συνεχώς μαύρες τρύπες, για δαπάνες που μεγαλώνουν μέσα σε λίγο χρόνο τριάντα ή πενήντα φορές. Αναφέρονται επίσης σε εγκλήματα, που διασφαλίζονται σε σειρά </w:t>
      </w:r>
      <w:r>
        <w:rPr>
          <w:rFonts w:eastAsia="Times New Roman" w:cs="Times New Roman"/>
          <w:szCs w:val="24"/>
        </w:rPr>
        <w:t xml:space="preserve">ετών από ομαδική τύφλωση αυτών που είναι υπεύθυνοι. Θα καταθέσω αυτή την ερώτηση στα Πρακτικά της Βουλής. </w:t>
      </w:r>
    </w:p>
    <w:p w14:paraId="74B8E013"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Βουλευτής κ. Κωνσταντίνος Δουζίνας καταθέτει για τα Πρακτικά την προαναφερθείσα επίκαιρη ερώτηση, η οποία βρίσκεται στο αρχείο του</w:t>
      </w:r>
      <w:r>
        <w:rPr>
          <w:rFonts w:eastAsia="Times New Roman" w:cs="Times New Roman"/>
        </w:rPr>
        <w:t xml:space="preserve"> Τμήματος Γραμματείας της Διεύθυνσης Στενογραφίας και Πρακτικών της Βουλής)</w:t>
      </w:r>
    </w:p>
    <w:p w14:paraId="74B8E01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Πες και ποιοι υπογράφουν.</w:t>
      </w:r>
    </w:p>
    <w:p w14:paraId="74B8E015"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ΘΕΟΔΩΡΑ</w:t>
      </w:r>
      <w:r>
        <w:rPr>
          <w:rFonts w:eastAsia="Times New Roman" w:cs="Times New Roman"/>
          <w:b/>
          <w:szCs w:val="24"/>
        </w:rPr>
        <w:t xml:space="preserve"> </w:t>
      </w:r>
      <w:r>
        <w:rPr>
          <w:rFonts w:eastAsia="Times New Roman" w:cs="Times New Roman"/>
          <w:b/>
          <w:szCs w:val="24"/>
        </w:rPr>
        <w:t>ΜΠΑΚΟΓΙΑΝΝΗ:</w:t>
      </w:r>
      <w:r>
        <w:rPr>
          <w:rFonts w:eastAsia="Times New Roman" w:cs="Times New Roman"/>
          <w:szCs w:val="24"/>
        </w:rPr>
        <w:t xml:space="preserve"> Εδώ είμαι.</w:t>
      </w:r>
    </w:p>
    <w:p w14:paraId="74B8E016"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Μπακογιάννη και ο κ. Αυγενάκης, μεταξύ πέντε Βουλευτών. </w:t>
      </w:r>
    </w:p>
    <w:p w14:paraId="74B8E01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αυτό μία πολιτική σκευωρία; Προτού απαντήσω σε αυτό –και θα απαντήσω μόνο με τα έγγραφα του </w:t>
      </w:r>
      <w:r>
        <w:rPr>
          <w:rFonts w:eastAsia="Times New Roman" w:cs="Times New Roman"/>
          <w:szCs w:val="24"/>
          <w:lang w:val="en-US"/>
        </w:rPr>
        <w:t>FBI</w:t>
      </w:r>
      <w:r>
        <w:rPr>
          <w:rFonts w:eastAsia="Times New Roman" w:cs="Times New Roman"/>
          <w:szCs w:val="24"/>
        </w:rPr>
        <w:t xml:space="preserve"> και όχι με κανέναν προστατευόμενο μάρτυρα- θέλω να πω ότι αυτοί που καλούνται κουκουλοφ</w:t>
      </w:r>
      <w:r>
        <w:rPr>
          <w:rFonts w:eastAsia="Times New Roman" w:cs="Times New Roman"/>
          <w:szCs w:val="24"/>
        </w:rPr>
        <w:t xml:space="preserve">όροι, στη διεθνή βιβλιογραφία ονομάζονται </w:t>
      </w:r>
      <w:r>
        <w:rPr>
          <w:rFonts w:eastAsia="Times New Roman" w:cs="Times New Roman"/>
          <w:szCs w:val="24"/>
          <w:lang w:val="en-US"/>
        </w:rPr>
        <w:t>whistleblowers</w:t>
      </w:r>
      <w:r>
        <w:rPr>
          <w:rFonts w:eastAsia="Times New Roman" w:cs="Times New Roman"/>
          <w:szCs w:val="24"/>
        </w:rPr>
        <w:t xml:space="preserve">. Είναι άνθρωποι σαν τον Έλσμπεργκ των </w:t>
      </w:r>
      <w:r>
        <w:rPr>
          <w:rFonts w:eastAsia="Times New Roman" w:cs="Times New Roman"/>
          <w:szCs w:val="24"/>
          <w:lang w:val="en-US"/>
        </w:rPr>
        <w:t>Pentagon</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σαν το βαθύ λαρύγγι του Γουότερ Γκέϊτ, σαν τον Εντ Σνόουντεν και την αποκάλυψη για την παγκόσμια παρακολούθηση. Βάζουν το κοινό καλό και την προ</w:t>
      </w:r>
      <w:r>
        <w:rPr>
          <w:rFonts w:eastAsia="Times New Roman" w:cs="Times New Roman"/>
          <w:szCs w:val="24"/>
        </w:rPr>
        <w:t>στασία της δημοκρατίας πάνω από την προσωπική τους ασφάλεια. Κάθε ευνομούμενο κράτος τούς ευγνωμονεί και τους προστατεύει.</w:t>
      </w:r>
    </w:p>
    <w:p w14:paraId="74B8E018"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τα στοιχεία του </w:t>
      </w:r>
      <w:r>
        <w:rPr>
          <w:rFonts w:eastAsia="Times New Roman" w:cs="Times New Roman"/>
          <w:szCs w:val="24"/>
          <w:lang w:val="en-US"/>
        </w:rPr>
        <w:t>FBI</w:t>
      </w:r>
      <w:r>
        <w:rPr>
          <w:rFonts w:eastAsia="Times New Roman" w:cs="Times New Roman"/>
          <w:szCs w:val="24"/>
        </w:rPr>
        <w:t xml:space="preserve">. Από εδώ θα μιλήσω μόνο με </w:t>
      </w:r>
      <w:r>
        <w:rPr>
          <w:rFonts w:eastAsia="Times New Roman" w:cs="Times New Roman"/>
          <w:szCs w:val="24"/>
          <w:lang w:val="en-US"/>
        </w:rPr>
        <w:t>verbatim</w:t>
      </w:r>
      <w:r>
        <w:rPr>
          <w:rFonts w:eastAsia="Times New Roman" w:cs="Times New Roman"/>
          <w:szCs w:val="24"/>
        </w:rPr>
        <w:t xml:space="preserve"> αναφορές στην έκθεση του </w:t>
      </w:r>
      <w:r>
        <w:rPr>
          <w:rFonts w:eastAsia="Times New Roman" w:cs="Times New Roman"/>
          <w:szCs w:val="24"/>
          <w:lang w:val="en-US"/>
        </w:rPr>
        <w:t>FBI</w:t>
      </w:r>
      <w:r>
        <w:rPr>
          <w:rFonts w:eastAsia="Times New Roman" w:cs="Times New Roman"/>
          <w:szCs w:val="24"/>
        </w:rPr>
        <w:t>. Η Ελλάδα –αρχίζει το έγγραφο- για</w:t>
      </w:r>
      <w:r>
        <w:rPr>
          <w:rFonts w:eastAsia="Times New Roman" w:cs="Times New Roman"/>
          <w:szCs w:val="24"/>
        </w:rPr>
        <w:t xml:space="preserve"> την εφαρμογή του ποινικού νόμου και αποδεικτικούς λόγους σε υποθέσεις που αφορούν επτά πολιτικούς -και αναφέρει τα ονόματα- μπορεί να χρησιμοποιήσει τα στοιχεία αυτά που βρίσκονται στην κατοχή του </w:t>
      </w:r>
      <w:r>
        <w:rPr>
          <w:rFonts w:eastAsia="Times New Roman" w:cs="Times New Roman"/>
          <w:szCs w:val="24"/>
          <w:lang w:val="en-US"/>
        </w:rPr>
        <w:t>FBI</w:t>
      </w:r>
      <w:r>
        <w:rPr>
          <w:rFonts w:eastAsia="Times New Roman" w:cs="Times New Roman"/>
          <w:szCs w:val="24"/>
        </w:rPr>
        <w:t>,</w:t>
      </w:r>
      <w:r>
        <w:rPr>
          <w:rFonts w:eastAsia="Times New Roman" w:cs="Times New Roman"/>
          <w:szCs w:val="24"/>
        </w:rPr>
        <w:t xml:space="preserve"> με βάση πληροφορίες που έχουν αντληθεί μέχρι τώρα. Αυ</w:t>
      </w:r>
      <w:r>
        <w:rPr>
          <w:rFonts w:eastAsia="Times New Roman" w:cs="Times New Roman"/>
          <w:szCs w:val="24"/>
        </w:rPr>
        <w:t xml:space="preserve">τά είναι τα στοιχεία που συγκέντρωσε και έστειλε το </w:t>
      </w:r>
      <w:r>
        <w:rPr>
          <w:rFonts w:eastAsia="Times New Roman" w:cs="Times New Roman"/>
          <w:szCs w:val="24"/>
          <w:lang w:val="en-US"/>
        </w:rPr>
        <w:t>FBI</w:t>
      </w:r>
      <w:r>
        <w:rPr>
          <w:rFonts w:eastAsia="Times New Roman" w:cs="Times New Roman"/>
          <w:szCs w:val="24"/>
        </w:rPr>
        <w:t xml:space="preserve"> ως ενδείξεις για πιθανή ευθύνη Υπουργών. Αν θεωρούμε ότι το </w:t>
      </w:r>
      <w:r>
        <w:rPr>
          <w:rFonts w:eastAsia="Times New Roman" w:cs="Times New Roman"/>
          <w:szCs w:val="24"/>
          <w:lang w:val="en-US"/>
        </w:rPr>
        <w:t>FBI</w:t>
      </w:r>
      <w:r>
        <w:rPr>
          <w:rFonts w:eastAsia="Times New Roman" w:cs="Times New Roman"/>
          <w:szCs w:val="24"/>
        </w:rPr>
        <w:t xml:space="preserve"> μάς δίνει στοιχεία για την ευθύνη των ιδιωτών, το ίδιο κάνει το </w:t>
      </w:r>
      <w:r>
        <w:rPr>
          <w:rFonts w:eastAsia="Times New Roman" w:cs="Times New Roman"/>
          <w:szCs w:val="24"/>
          <w:lang w:val="en-US"/>
        </w:rPr>
        <w:t>FBI</w:t>
      </w:r>
      <w:r>
        <w:rPr>
          <w:rFonts w:eastAsia="Times New Roman" w:cs="Times New Roman"/>
          <w:szCs w:val="24"/>
        </w:rPr>
        <w:t xml:space="preserve"> και στο κείμενο που μιλάει για τους Υπουργούς. </w:t>
      </w:r>
    </w:p>
    <w:p w14:paraId="74B8E019" w14:textId="77777777" w:rsidR="00D8133C" w:rsidRDefault="00A7505C">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του κυρίου Βουλευτή)</w:t>
      </w:r>
    </w:p>
    <w:p w14:paraId="74B8E01A"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κύριε Πρόεδρε. </w:t>
      </w:r>
    </w:p>
    <w:p w14:paraId="74B8E01B"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μπούμε, λοιπόν, σε κάποιες λεπτομερείς αναφορές. Ένα </w:t>
      </w:r>
      <w:r>
        <w:rPr>
          <w:rFonts w:eastAsia="Times New Roman" w:cs="Times New Roman"/>
          <w:szCs w:val="24"/>
          <w:lang w:val="en-US"/>
        </w:rPr>
        <w:t>verbatim</w:t>
      </w:r>
      <w:r>
        <w:rPr>
          <w:rFonts w:eastAsia="Times New Roman" w:cs="Times New Roman"/>
          <w:szCs w:val="24"/>
        </w:rPr>
        <w:t>. Εταιρείες και φυσικά πρόσωπα είχαν επαφές με Υπουργούς. Ο Π</w:t>
      </w:r>
      <w:r>
        <w:rPr>
          <w:rFonts w:eastAsia="Times New Roman" w:cs="Times New Roman"/>
          <w:szCs w:val="24"/>
        </w:rPr>
        <w:t xml:space="preserve"> </w:t>
      </w:r>
      <w:r>
        <w:rPr>
          <w:rFonts w:eastAsia="Times New Roman" w:cs="Times New Roman"/>
          <w:szCs w:val="24"/>
        </w:rPr>
        <w:t xml:space="preserve">Μ είχε σημαντική εμπλοκή στο δίκτυο </w:t>
      </w:r>
      <w:r>
        <w:rPr>
          <w:rFonts w:eastAsia="Times New Roman" w:cs="Times New Roman"/>
          <w:szCs w:val="24"/>
        </w:rPr>
        <w:t xml:space="preserve">δωροδοκίας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Αποτελούσε ουσιαστικά γέφυρα μεταξύ της εταιρείας και κυβερνητικών αξιωματούχων, έχοντας πρόσβαση σε τρεις-τέσσερις Υπουργούς Υγείας. Κυβερνητικοί αξιωματούχοι και ο Υπουργός Υγείας πληρώνονταν για την εισαγωγή νέων προϊόντων στη</w:t>
      </w:r>
      <w:r>
        <w:rPr>
          <w:rFonts w:eastAsia="Times New Roman" w:cs="Times New Roman"/>
          <w:szCs w:val="24"/>
        </w:rPr>
        <w:t xml:space="preserve">ν αγορά και την προστασία έναντι της ελάφρυνσης τιμών. </w:t>
      </w:r>
    </w:p>
    <w:p w14:paraId="74B8E01C"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πόνημα συνεχίζει</w:t>
      </w:r>
      <w:r>
        <w:rPr>
          <w:rFonts w:eastAsia="Times New Roman" w:cs="Times New Roman"/>
          <w:szCs w:val="24"/>
        </w:rPr>
        <w:t>,</w:t>
      </w:r>
      <w:r>
        <w:rPr>
          <w:rFonts w:eastAsia="Times New Roman" w:cs="Times New Roman"/>
          <w:szCs w:val="24"/>
        </w:rPr>
        <w:t xml:space="preserve"> σημειώνοντας ότι το 2011-2012 η φαρμακευτική βιομηχανία είχε μεγάλες μειώσεις τιμών.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είχε τέτοια μείωση στα φάρμακα ογκολογίας και μικρές μειώσεις σε άλλα φάρμακα</w:t>
      </w:r>
      <w:r>
        <w:rPr>
          <w:rFonts w:eastAsia="Times New Roman" w:cs="Times New Roman"/>
          <w:szCs w:val="24"/>
        </w:rPr>
        <w:t xml:space="preserve">. Εκεί μπορούν να διασταυρωθούν τα στοιχεία του </w:t>
      </w:r>
      <w:r>
        <w:rPr>
          <w:rFonts w:eastAsia="Times New Roman" w:cs="Times New Roman"/>
          <w:szCs w:val="24"/>
          <w:lang w:val="en-US"/>
        </w:rPr>
        <w:t>FBI</w:t>
      </w:r>
      <w:r>
        <w:rPr>
          <w:rFonts w:eastAsia="Times New Roman" w:cs="Times New Roman"/>
          <w:szCs w:val="24"/>
        </w:rPr>
        <w:t>,</w:t>
      </w:r>
      <w:r>
        <w:rPr>
          <w:rFonts w:eastAsia="Times New Roman" w:cs="Times New Roman"/>
          <w:szCs w:val="24"/>
        </w:rPr>
        <w:t xml:space="preserve"> με εκείνα που θα ξέρουν οι Υπουργοί. </w:t>
      </w:r>
    </w:p>
    <w:p w14:paraId="74B8E01D"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Μίλησα για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lang w:val="en-US"/>
        </w:rPr>
        <w:t>gate</w:t>
      </w:r>
      <w:r>
        <w:rPr>
          <w:rFonts w:eastAsia="Times New Roman" w:cs="Times New Roman"/>
          <w:szCs w:val="24"/>
        </w:rPr>
        <w:t>»</w:t>
      </w:r>
      <w:r>
        <w:rPr>
          <w:rFonts w:eastAsia="Times New Roman" w:cs="Times New Roman"/>
          <w:szCs w:val="24"/>
        </w:rPr>
        <w:t>. Στο σκάνδαλο Γουότερ Γκέϊτ ο Πρόεδρος Νίξον δεν παραιτήθηκε λόγω της διάρρηξης των γραφείων του Δημοκρατικού Κόμματος. Αναγκάστηκε σε παρ</w:t>
      </w:r>
      <w:r>
        <w:rPr>
          <w:rFonts w:eastAsia="Times New Roman" w:cs="Times New Roman"/>
          <w:szCs w:val="24"/>
        </w:rPr>
        <w:t>αίτηση</w:t>
      </w:r>
      <w:r>
        <w:rPr>
          <w:rFonts w:eastAsia="Times New Roman" w:cs="Times New Roman"/>
          <w:szCs w:val="24"/>
        </w:rPr>
        <w:t>,</w:t>
      </w:r>
      <w:r>
        <w:rPr>
          <w:rFonts w:eastAsia="Times New Roman" w:cs="Times New Roman"/>
          <w:szCs w:val="24"/>
        </w:rPr>
        <w:t xml:space="preserve"> επειδή προσπάθησε να αποτρέψει την εξιχνίαση της υπόθεσης. Οι απειλές και η απόλυση του ειδικού ανακριτή, του περίφημου Αρτσιμπάλντ Κοξ, οδήγησαν τον Νίξον στο τέλος της καριέρας του. </w:t>
      </w:r>
    </w:p>
    <w:p w14:paraId="74B8E01E"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Ποιος προσπαθεί σήμερα να τρομοκρατήσει τους λειτουργούς της </w:t>
      </w:r>
      <w:r>
        <w:rPr>
          <w:rFonts w:eastAsia="Times New Roman" w:cs="Times New Roman"/>
          <w:szCs w:val="24"/>
        </w:rPr>
        <w:t>δ</w:t>
      </w:r>
      <w:r>
        <w:rPr>
          <w:rFonts w:eastAsia="Times New Roman" w:cs="Times New Roman"/>
          <w:szCs w:val="24"/>
        </w:rPr>
        <w:t>ικαιοσύνης και να αποτρέψει την εξιχνίαση του τεράστιου σκανδάλου; Η Κυβέρνηση; Όχι βέβαια. Έχουμε αντιστροφή. Είναι οι μηνύσεις των στελεχών της Αντιπολίτευσης, η απειλητική αρθρογραφία εναντίον δικαστικών λειτουργών, η προσπάθεια αυτών που έχουν κληρονομ</w:t>
      </w:r>
      <w:r>
        <w:rPr>
          <w:rFonts w:eastAsia="Times New Roman" w:cs="Times New Roman"/>
          <w:szCs w:val="24"/>
        </w:rPr>
        <w:t>ικό δικαίωμα στην εξουσία</w:t>
      </w:r>
      <w:r>
        <w:rPr>
          <w:rFonts w:eastAsia="Times New Roman" w:cs="Times New Roman"/>
          <w:szCs w:val="24"/>
        </w:rPr>
        <w:t>,</w:t>
      </w:r>
      <w:r>
        <w:rPr>
          <w:rFonts w:eastAsia="Times New Roman" w:cs="Times New Roman"/>
          <w:szCs w:val="24"/>
        </w:rPr>
        <w:t xml:space="preserve"> να αποτρέψουν με διάφορα τερτίπια την έρευνα. Εδώ βρίσκεται η σκευωρία, η συστηματική προσπάθεια να μπει μία ακόμη υπόθεση διαφθοράς στο συρτάρι και η δικογραφία στα υπόγεια εγκαταλελειμμένη στη σοφία των ποντικών.</w:t>
      </w:r>
    </w:p>
    <w:p w14:paraId="74B8E01F"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b/>
          <w:bCs/>
        </w:rPr>
        <w:t>ΠΡΟΕΔΡΕΥΩΝ (Μά</w:t>
      </w:r>
      <w:r>
        <w:rPr>
          <w:rFonts w:eastAsia="Times New Roman"/>
          <w:b/>
          <w:bCs/>
        </w:rPr>
        <w:t>ριος Γεωργιάδης):</w:t>
      </w:r>
      <w:r>
        <w:rPr>
          <w:rFonts w:eastAsia="Times New Roman" w:cs="Times New Roman"/>
          <w:szCs w:val="24"/>
        </w:rPr>
        <w:t xml:space="preserve"> Ολοκληρώστε, κύριε συνάδελφε.</w:t>
      </w:r>
    </w:p>
    <w:p w14:paraId="74B8E020"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Τελειώνω, κύριε Πρόεδρε. </w:t>
      </w:r>
    </w:p>
    <w:p w14:paraId="74B8E02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Μπορεί κανένας πολιτικός να μην έχει πολιτική ευθύνη. Θα το δούμε. Ανάμειξη είχαν σίγουρα όλοι. Η δικογραφία δημιουργεί ηθική και πολιτική υποχρέωση στο απαξιω</w:t>
      </w:r>
      <w:r>
        <w:rPr>
          <w:rFonts w:eastAsia="Times New Roman" w:cs="Times New Roman"/>
          <w:szCs w:val="24"/>
        </w:rPr>
        <w:t>μένο πολιτικό μας σύστημα</w:t>
      </w:r>
      <w:r>
        <w:rPr>
          <w:rFonts w:eastAsia="Times New Roman" w:cs="Times New Roman"/>
          <w:szCs w:val="24"/>
        </w:rPr>
        <w:t>,</w:t>
      </w:r>
      <w:r>
        <w:rPr>
          <w:rFonts w:eastAsia="Times New Roman" w:cs="Times New Roman"/>
          <w:szCs w:val="24"/>
        </w:rPr>
        <w:t xml:space="preserve"> να βάλει το μαχαίρι στο κόκκαλο. Η σημερινή μας πρωτοβουλία αποδεικνύει ότι για την Αριστερά δεν νοείται πολιτική</w:t>
      </w:r>
      <w:r>
        <w:rPr>
          <w:rFonts w:eastAsia="Times New Roman" w:cs="Times New Roman"/>
          <w:szCs w:val="24"/>
        </w:rPr>
        <w:t>,</w:t>
      </w:r>
      <w:r>
        <w:rPr>
          <w:rFonts w:eastAsia="Times New Roman" w:cs="Times New Roman"/>
          <w:szCs w:val="24"/>
        </w:rPr>
        <w:t xml:space="preserve"> που να παραβιάζει τις αρχές της ηθικής και της </w:t>
      </w:r>
      <w:r>
        <w:rPr>
          <w:rFonts w:eastAsia="Times New Roman" w:cs="Times New Roman"/>
          <w:szCs w:val="24"/>
        </w:rPr>
        <w:t>δ</w:t>
      </w:r>
      <w:r>
        <w:rPr>
          <w:rFonts w:eastAsia="Times New Roman" w:cs="Times New Roman"/>
          <w:szCs w:val="24"/>
        </w:rPr>
        <w:t>ικαιοσύνης.</w:t>
      </w:r>
    </w:p>
    <w:p w14:paraId="74B8E022"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Έχετε μία τελευταία ευκαιρία να βοηθήσετε την κάθαρση.</w:t>
      </w:r>
      <w:r>
        <w:rPr>
          <w:rFonts w:eastAsia="Times New Roman" w:cs="Times New Roman"/>
          <w:szCs w:val="24"/>
        </w:rPr>
        <w:t xml:space="preserve"> Ελπίζω να μη μείνετε μόνο στην ύβρη! </w:t>
      </w:r>
    </w:p>
    <w:p w14:paraId="74B8E023"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B8E024"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74B8E0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(Μάριος Γεωργιάδης):</w:t>
      </w:r>
      <w:r>
        <w:rPr>
          <w:rFonts w:eastAsia="Times New Roman" w:cs="Times New Roman"/>
          <w:szCs w:val="24"/>
        </w:rPr>
        <w:t xml:space="preserve"> Ευχαριστούμε τον κ. Δουζίνα.</w:t>
      </w:r>
    </w:p>
    <w:p w14:paraId="74B8E0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πρώην Πρωθυπουργός κ. Παναγιώτης Πικραμμένος, για είκοσι λεπτά με σχε</w:t>
      </w:r>
      <w:r>
        <w:rPr>
          <w:rFonts w:eastAsia="Times New Roman" w:cs="Times New Roman"/>
          <w:szCs w:val="24"/>
        </w:rPr>
        <w:t>τική ανοχή.</w:t>
      </w:r>
    </w:p>
    <w:p w14:paraId="74B8E0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ΠΑΝΑΓΙΩΤΗΣ ΠΙΚΡΑΜΜΕΝΟΣ:</w:t>
      </w:r>
      <w:r>
        <w:rPr>
          <w:rFonts w:eastAsia="Times New Roman" w:cs="Times New Roman"/>
          <w:szCs w:val="24"/>
        </w:rPr>
        <w:t xml:space="preserve"> Κύριε Πρόεδρε, κυρίες και κύριοι Βουλευτές, υπηρέτησα επί τριάντα επτά χρόνια στο Συμβούλιο της Επικρατείας, από το οποίο αποχώρησα τον Ιούνιο του 2012. Λίγο πριν από την αποχώρησή μου πήρα εντολή από τον τότε Πρόεδρο τη</w:t>
      </w:r>
      <w:r>
        <w:rPr>
          <w:rFonts w:eastAsia="Times New Roman" w:cs="Times New Roman"/>
          <w:szCs w:val="24"/>
        </w:rPr>
        <w:t>ς Δημοκρατίας κ. Κάρολο Παπούλια</w:t>
      </w:r>
      <w:r>
        <w:rPr>
          <w:rFonts w:eastAsia="Times New Roman" w:cs="Times New Roman"/>
          <w:szCs w:val="24"/>
        </w:rPr>
        <w:t>,</w:t>
      </w:r>
      <w:r>
        <w:rPr>
          <w:rFonts w:eastAsia="Times New Roman" w:cs="Times New Roman"/>
          <w:szCs w:val="24"/>
        </w:rPr>
        <w:t xml:space="preserve"> να σχηματίσω υπηρεσιακή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για να οδηγήσω τη χώρα σε εκλογές. Έτσι διατέλεσα υπηρεσιακός Πρωθυπουργός για το διάστημα από 16 Μαΐου 2012 μέχρι 20 Ιουνίου 2012, δηλαδή για τριάντα πέντε ημέρες. Σήμερα μετά από έξι χρ</w:t>
      </w:r>
      <w:r>
        <w:rPr>
          <w:rFonts w:eastAsia="Times New Roman" w:cs="Times New Roman"/>
          <w:szCs w:val="24"/>
        </w:rPr>
        <w:t>όνια βρίσκομαι εδώ, ενώπιόν σας, για να αντιμετωπίσω μια ανυπόστατη κατηγορία ότι δήθεν έλαβα χρηματικό δώρο</w:t>
      </w:r>
      <w:r>
        <w:rPr>
          <w:rFonts w:eastAsia="Times New Roman" w:cs="Times New Roman"/>
          <w:szCs w:val="24"/>
        </w:rPr>
        <w:t>,</w:t>
      </w:r>
      <w:r>
        <w:rPr>
          <w:rFonts w:eastAsia="Times New Roman" w:cs="Times New Roman"/>
          <w:szCs w:val="24"/>
        </w:rPr>
        <w:t xml:space="preserve"> για να προωθήσω τα συμφέροντα ελεγχόμενης εταιρείας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w:t>
      </w:r>
    </w:p>
    <w:p w14:paraId="74B8E0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Ειδικότερα σε μια δικογραφία με τεράστιο όγκο η μάρτυρας με την κωδική ονομασία Αι</w:t>
      </w:r>
      <w:r>
        <w:rPr>
          <w:rFonts w:eastAsia="Times New Roman" w:cs="Times New Roman"/>
          <w:szCs w:val="24"/>
        </w:rPr>
        <w:t>κατερίνη Κελέση ευρισκόμενη σε καθεστώς προστατευόμενης ανωνυμίας -πράγμα αμφισβητούμενο, αλλά εγώ δεν στέκομαι εδώ- καταθέτει στο τέλος της έκτης κατά σειρά μαρτυρίας της ότι κατά τους ισχυρισμούς του τότε Αντιπροέδρου της ελεγχόμενης εταιρείας Κωνσταντίν</w:t>
      </w:r>
      <w:r>
        <w:rPr>
          <w:rFonts w:eastAsia="Times New Roman" w:cs="Times New Roman"/>
          <w:szCs w:val="24"/>
        </w:rPr>
        <w:t>ου Φρουζή, έλαβα χρηματικό δώρο</w:t>
      </w:r>
      <w:r>
        <w:rPr>
          <w:rFonts w:eastAsia="Times New Roman" w:cs="Times New Roman"/>
          <w:szCs w:val="24"/>
        </w:rPr>
        <w:t>,</w:t>
      </w:r>
      <w:r>
        <w:rPr>
          <w:rFonts w:eastAsia="Times New Roman" w:cs="Times New Roman"/>
          <w:szCs w:val="24"/>
        </w:rPr>
        <w:t xml:space="preserve"> προκειμένου να προωθήσω από τη θέση μου την ταχύτερη καταβολή των χρεών προς την εταιρεία.</w:t>
      </w:r>
    </w:p>
    <w:p w14:paraId="74B8E0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περιεχόμενο αυτής της καταθέσεως δεν είναι προϊόν ιδίας αντιλήψεως μάρτυρας ούτε καν αποτελεί προσωπική της εκτίμηση για πραγματι</w:t>
      </w:r>
      <w:r>
        <w:rPr>
          <w:rFonts w:eastAsia="Times New Roman" w:cs="Times New Roman"/>
          <w:szCs w:val="24"/>
        </w:rPr>
        <w:t xml:space="preserve">κά γεγονότα. Είναι χαρακτηριστικό ότι στην κατηγορία της, η οποία όλη και όλη είναι οκτώ γραμμές, τρεις φορές λέει «κατά τους ισχυρισμούς» και ότι «όπως διαδίδει ο μάρτυρας». Ο μάρτυρας ποιος; Ο τότε </w:t>
      </w:r>
      <w:r>
        <w:rPr>
          <w:rFonts w:eastAsia="Times New Roman" w:cs="Times New Roman"/>
          <w:szCs w:val="24"/>
        </w:rPr>
        <w:t>α</w:t>
      </w:r>
      <w:r>
        <w:rPr>
          <w:rFonts w:eastAsia="Times New Roman" w:cs="Times New Roman"/>
          <w:szCs w:val="24"/>
        </w:rPr>
        <w:t>ντιπρόεδρος της εταιρείας; Είναι πρόσωπο με το οποίο πο</w:t>
      </w:r>
      <w:r>
        <w:rPr>
          <w:rFonts w:eastAsia="Times New Roman" w:cs="Times New Roman"/>
          <w:szCs w:val="24"/>
        </w:rPr>
        <w:t>τέ μου δεν είχα ούτε έχω απολύτως σχέση.</w:t>
      </w:r>
    </w:p>
    <w:p w14:paraId="74B8E0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ότι τα παραπάνω είναι ψεύδη και απαράδεκτες συκοφαντίες. Στην αρχή αιφνιδιάστηκα. Τώρα, όμως, κατακλύζομαι από αισθήματα οργής, αγανάκτησης και απογοήτευσης. Μπροστά σας σήμερα δεν βρίσκεται </w:t>
      </w:r>
      <w:r>
        <w:rPr>
          <w:rFonts w:eastAsia="Times New Roman" w:cs="Times New Roman"/>
          <w:szCs w:val="24"/>
        </w:rPr>
        <w:t>μόνο ο τότε υπηρεσιακός Πρωθυπουργός των λίγων ημερών. Βρίσκεται ο τότε εν ενεργεία Πρόεδρος του Συμβουλίου της Επικρατείας. Με άλλα λόγια κατηγορούμαι ότι ως εν ενεργεία δικαστικός λειτουργός δωροδοκήθηκα.</w:t>
      </w:r>
    </w:p>
    <w:p w14:paraId="74B8E0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τη μελέτη της υποθέσεως και τη στοιχειώδη γνώ</w:t>
      </w:r>
      <w:r>
        <w:rPr>
          <w:rFonts w:eastAsia="Times New Roman" w:cs="Times New Roman"/>
          <w:szCs w:val="24"/>
        </w:rPr>
        <w:t>ση των αρχών του νομικού μας πολιτισμού είναι πρόδηλο ότι αυτές οι μυθιστορηματικές κατηγορίες δεν συνιστούν βάσιμες ενδείξεις αλλά ούτε και επαρκή στοιχεία για να αμφισβητείται η ηθική ακεραιότητα και να σπιλώνεται βάναυσα η προσωπικότητα ενός ανθρώπου</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προσέφερε πάνω από σαράντα χρόνια στη </w:t>
      </w:r>
      <w:r>
        <w:rPr>
          <w:rFonts w:eastAsia="Times New Roman" w:cs="Times New Roman"/>
          <w:szCs w:val="24"/>
        </w:rPr>
        <w:t>δ</w:t>
      </w:r>
      <w:r>
        <w:rPr>
          <w:rFonts w:eastAsia="Times New Roman" w:cs="Times New Roman"/>
          <w:szCs w:val="24"/>
        </w:rPr>
        <w:t>ικαιοσύνη.</w:t>
      </w:r>
    </w:p>
    <w:p w14:paraId="74B8E0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Χειρίστηκα, κυρίες και κύριοι, πολλές υποθέσεις μεγάλου ενδιαφέροντος. Πείτε μου</w:t>
      </w:r>
      <w:r>
        <w:rPr>
          <w:rFonts w:eastAsia="Times New Roman" w:cs="Times New Roman"/>
          <w:szCs w:val="24"/>
        </w:rPr>
        <w:t>.</w:t>
      </w:r>
      <w:r>
        <w:rPr>
          <w:rFonts w:eastAsia="Times New Roman" w:cs="Times New Roman"/>
          <w:szCs w:val="24"/>
        </w:rPr>
        <w:t xml:space="preserve"> Έχει ακουστεί ποτέ οποιοσδήποτε υπαινιγμός εις βάρος μου; Ποτέ και από κανέναν. Και όμως…</w:t>
      </w:r>
    </w:p>
    <w:p w14:paraId="74B8E02D"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(Παρατεταμένα χειροκροτήματα)</w:t>
      </w:r>
    </w:p>
    <w:p w14:paraId="74B8E0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θα περίμενα έναν μεγαλύτερο σεβασμό στο πρόσωπό μου. Αυτό το λέω, γιατί κρατήσαμε τη χώρα μας όρθια σε πολύ δύσκολες συνθήκες. Δεν αφήσαμε τότε, σε πολύ δύσκολες στιγμές, τη χώρα μας να χρεοκοπήσει. Η υπηρεσιακή </w:t>
      </w:r>
      <w:r>
        <w:rPr>
          <w:rFonts w:eastAsia="Times New Roman" w:cs="Times New Roman"/>
          <w:szCs w:val="24"/>
        </w:rPr>
        <w:t>κ</w:t>
      </w:r>
      <w:r>
        <w:rPr>
          <w:rFonts w:eastAsia="Times New Roman" w:cs="Times New Roman"/>
          <w:szCs w:val="24"/>
        </w:rPr>
        <w:t>υβέρνηση του 2012 κλήθηκε να αντι</w:t>
      </w:r>
      <w:r>
        <w:rPr>
          <w:rFonts w:eastAsia="Times New Roman" w:cs="Times New Roman"/>
          <w:szCs w:val="24"/>
        </w:rPr>
        <w:t>μετωπίσει προβλήματα πολύ σοβαρά και</w:t>
      </w:r>
      <w:r>
        <w:rPr>
          <w:rFonts w:eastAsia="Times New Roman" w:cs="Times New Roman"/>
          <w:szCs w:val="24"/>
        </w:rPr>
        <w:t>,</w:t>
      </w:r>
      <w:r>
        <w:rPr>
          <w:rFonts w:eastAsia="Times New Roman" w:cs="Times New Roman"/>
          <w:szCs w:val="24"/>
        </w:rPr>
        <w:t xml:space="preserve"> κυρίως, έκτακτα.</w:t>
      </w:r>
    </w:p>
    <w:p w14:paraId="74B8E0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Αναφέρω ενδεικτικά ότι υπήρχαν πολύ τεταμένες σχέσεις της χώρας με την Ευρωπαϊκή Ένωση, η ανακεφαλαιοποίηση των τραπεζών, ο κίνδυνος ενός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στη χώρα –αυτά δεν έχουν γίνει γνωστά- τεράστιες ημ</w:t>
      </w:r>
      <w:r>
        <w:rPr>
          <w:rFonts w:eastAsia="Times New Roman" w:cs="Times New Roman"/>
          <w:szCs w:val="24"/>
        </w:rPr>
        <w:t>ερήσιες αναλήψεις από τις τράπεζες και εκροές που έθεταν σε κίνδυνο τη ρευστότητα καθώς και πολλά άλλα.</w:t>
      </w:r>
    </w:p>
    <w:p w14:paraId="74B8E0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Νομίζω ότι ενεργήσαμε με νηφαλιότητα και με αποκλειστικό γνώμονα την προάσπιση του δημοσίου συμφέροντος και της κοινωνικής ηρεμίας. Το βασικό καθήκον τη</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 xml:space="preserve">υβέρνησης ήταν να οδηγηθεί η χώρα σε ομαλές εκλογές. Νομίζω ότι έγιναν τότε ομαλές εκλογές και ποτέ δεν υπήρξε από οποιαδήποτε πλευρά οιαδήποτε αιτίαση. </w:t>
      </w:r>
    </w:p>
    <w:p w14:paraId="74B8E0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ώρα θα ήθελα να έρθουμε στην ουσία της υποθέσεως. Ο μάρτυρας, λοιπόν, καταθέτει ότι -κατά τους ισχ</w:t>
      </w:r>
      <w:r>
        <w:rPr>
          <w:rFonts w:eastAsia="Times New Roman" w:cs="Times New Roman"/>
          <w:szCs w:val="24"/>
        </w:rPr>
        <w:t xml:space="preserve">υρισμούς πάντοτε του τότε </w:t>
      </w:r>
      <w:r>
        <w:rPr>
          <w:rFonts w:eastAsia="Times New Roman" w:cs="Times New Roman"/>
          <w:szCs w:val="24"/>
        </w:rPr>
        <w:t>α</w:t>
      </w:r>
      <w:r>
        <w:rPr>
          <w:rFonts w:eastAsia="Times New Roman" w:cs="Times New Roman"/>
          <w:szCs w:val="24"/>
        </w:rPr>
        <w:t xml:space="preserve">ντιπροέδρου της εταιρείας- έλαβα δώρο, διότι από τη θέση μου προώθησα την ταχύτερη καταβολή των χρεών προς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Έτσι γενικά και αόριστα και 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αυτοί οι ισχυρισμοί δεν είναι αποκύημα της δημιουργικής φαντασ</w:t>
      </w:r>
      <w:r>
        <w:rPr>
          <w:rFonts w:eastAsia="Times New Roman" w:cs="Times New Roman"/>
          <w:szCs w:val="24"/>
        </w:rPr>
        <w:t xml:space="preserve">ίας του μάρτυρα! </w:t>
      </w:r>
    </w:p>
    <w:p w14:paraId="74B8E0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Θέλω να σας πω, λοιπόν, ότι αυτοί οι ισχυρισμοί δεν έχουν απολύτως κα</w:t>
      </w:r>
      <w:r>
        <w:rPr>
          <w:rFonts w:eastAsia="Times New Roman" w:cs="Times New Roman"/>
          <w:szCs w:val="24"/>
        </w:rPr>
        <w:t>μ</w:t>
      </w:r>
      <w:r>
        <w:rPr>
          <w:rFonts w:eastAsia="Times New Roman" w:cs="Times New Roman"/>
          <w:szCs w:val="24"/>
        </w:rPr>
        <w:t xml:space="preserve">μία σχέση με την πραγματικότητα για έναν πολύ απλό λόγο. Επί πρωθυπουργίας μου και επί </w:t>
      </w:r>
      <w:r>
        <w:rPr>
          <w:rFonts w:eastAsia="Times New Roman" w:cs="Times New Roman"/>
          <w:szCs w:val="24"/>
        </w:rPr>
        <w:t>υ</w:t>
      </w:r>
      <w:r>
        <w:rPr>
          <w:rFonts w:eastAsia="Times New Roman" w:cs="Times New Roman"/>
          <w:szCs w:val="24"/>
        </w:rPr>
        <w:t xml:space="preserve">πηρεσιακής </w:t>
      </w:r>
      <w:r>
        <w:rPr>
          <w:rFonts w:eastAsia="Times New Roman" w:cs="Times New Roman"/>
          <w:szCs w:val="24"/>
        </w:rPr>
        <w:t>κ</w:t>
      </w:r>
      <w:r>
        <w:rPr>
          <w:rFonts w:eastAsia="Times New Roman" w:cs="Times New Roman"/>
          <w:szCs w:val="24"/>
        </w:rPr>
        <w:t>υβερνήσεως ουδέποτε καταβλήθηκαν από το Υπουργείο Υγείας…</w:t>
      </w:r>
    </w:p>
    <w:p w14:paraId="74B8E03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w:t>
      </w:r>
    </w:p>
    <w:p w14:paraId="74B8E0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…ή από οποιοδήποτε άλλο όργανο της τότε </w:t>
      </w:r>
      <w:r>
        <w:rPr>
          <w:rFonts w:eastAsia="Times New Roman" w:cs="Times New Roman"/>
          <w:szCs w:val="24"/>
        </w:rPr>
        <w:t>υ</w:t>
      </w:r>
      <w:r>
        <w:rPr>
          <w:rFonts w:eastAsia="Times New Roman" w:cs="Times New Roman"/>
          <w:szCs w:val="24"/>
        </w:rPr>
        <w:t xml:space="preserve">πηρεσιακής </w:t>
      </w:r>
      <w:r>
        <w:rPr>
          <w:rFonts w:eastAsia="Times New Roman" w:cs="Times New Roman"/>
          <w:szCs w:val="24"/>
        </w:rPr>
        <w:t>κ</w:t>
      </w:r>
      <w:r>
        <w:rPr>
          <w:rFonts w:eastAsia="Times New Roman" w:cs="Times New Roman"/>
          <w:szCs w:val="24"/>
        </w:rPr>
        <w:t>υβέρνησης χρήματα ούτε στην ελεγχόμενη εταιρεία ούτε σε κα</w:t>
      </w:r>
      <w:r>
        <w:rPr>
          <w:rFonts w:eastAsia="Times New Roman" w:cs="Times New Roman"/>
          <w:szCs w:val="24"/>
        </w:rPr>
        <w:t>μ</w:t>
      </w:r>
      <w:r>
        <w:rPr>
          <w:rFonts w:eastAsia="Times New Roman" w:cs="Times New Roman"/>
          <w:szCs w:val="24"/>
        </w:rPr>
        <w:t>μία άλλη φαρμακευτική εταιρεία. Εμείς εκείνο που κάναμε</w:t>
      </w:r>
      <w:r>
        <w:rPr>
          <w:rFonts w:eastAsia="Times New Roman" w:cs="Times New Roman"/>
          <w:szCs w:val="24"/>
        </w:rPr>
        <w:t>,</w:t>
      </w:r>
      <w:r>
        <w:rPr>
          <w:rFonts w:eastAsia="Times New Roman" w:cs="Times New Roman"/>
          <w:szCs w:val="24"/>
        </w:rPr>
        <w:t xml:space="preserve"> ήταν να δώσουμε χρήματα στον ΕΟΠΥΥ και στα νοσοκομεία. </w:t>
      </w:r>
    </w:p>
    <w:p w14:paraId="74B8E0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γι</w:t>
      </w:r>
      <w:r>
        <w:rPr>
          <w:rFonts w:eastAsia="Times New Roman" w:cs="Times New Roman"/>
          <w:szCs w:val="24"/>
        </w:rPr>
        <w:t xml:space="preserve">α να γίνει απολύτως σαφές ότι ως </w:t>
      </w:r>
      <w:r>
        <w:rPr>
          <w:rFonts w:eastAsia="Times New Roman" w:cs="Times New Roman"/>
          <w:szCs w:val="24"/>
        </w:rPr>
        <w:t>υ</w:t>
      </w:r>
      <w:r>
        <w:rPr>
          <w:rFonts w:eastAsia="Times New Roman" w:cs="Times New Roman"/>
          <w:szCs w:val="24"/>
        </w:rPr>
        <w:t>πηρεσιακός Πρωθυπουργός δεν χειρίστηκα κα</w:t>
      </w:r>
      <w:r>
        <w:rPr>
          <w:rFonts w:eastAsia="Times New Roman" w:cs="Times New Roman"/>
          <w:szCs w:val="24"/>
        </w:rPr>
        <w:t>μ</w:t>
      </w:r>
      <w:r>
        <w:rPr>
          <w:rFonts w:eastAsia="Times New Roman" w:cs="Times New Roman"/>
          <w:szCs w:val="24"/>
        </w:rPr>
        <w:t xml:space="preserve">μία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ούτε εγώ ούτε η </w:t>
      </w:r>
      <w:r>
        <w:rPr>
          <w:rFonts w:eastAsia="Times New Roman" w:cs="Times New Roman"/>
          <w:szCs w:val="24"/>
        </w:rPr>
        <w:t>υ</w:t>
      </w:r>
      <w:r>
        <w:rPr>
          <w:rFonts w:eastAsia="Times New Roman" w:cs="Times New Roman"/>
          <w:szCs w:val="24"/>
        </w:rPr>
        <w:t xml:space="preserve">πηρεσιακή </w:t>
      </w:r>
      <w:r>
        <w:rPr>
          <w:rFonts w:eastAsia="Times New Roman" w:cs="Times New Roman"/>
          <w:szCs w:val="24"/>
        </w:rPr>
        <w:t>κ</w:t>
      </w:r>
      <w:r>
        <w:rPr>
          <w:rFonts w:eastAsia="Times New Roman" w:cs="Times New Roman"/>
          <w:szCs w:val="24"/>
        </w:rPr>
        <w:t>υβέρνηση.</w:t>
      </w:r>
    </w:p>
    <w:p w14:paraId="74B8E0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να αναφερθούμε σε πραγματικά γεγονότα τώρα, παρακάμπτοντας αόριστους και συκοφαντικούς ισχυρισμούς όπως αυτόν</w:t>
      </w:r>
      <w:r>
        <w:rPr>
          <w:rFonts w:eastAsia="Times New Roman" w:cs="Times New Roman"/>
          <w:szCs w:val="24"/>
        </w:rPr>
        <w:t xml:space="preserve"> της μαρτυρίας. </w:t>
      </w:r>
    </w:p>
    <w:p w14:paraId="74B8E0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Όταν η </w:t>
      </w:r>
      <w:r>
        <w:rPr>
          <w:rFonts w:eastAsia="Times New Roman" w:cs="Times New Roman"/>
          <w:szCs w:val="24"/>
        </w:rPr>
        <w:t>υ</w:t>
      </w:r>
      <w:r>
        <w:rPr>
          <w:rFonts w:eastAsia="Times New Roman" w:cs="Times New Roman"/>
          <w:szCs w:val="24"/>
        </w:rPr>
        <w:t xml:space="preserve">πηρεσιακή </w:t>
      </w:r>
      <w:r>
        <w:rPr>
          <w:rFonts w:eastAsia="Times New Roman" w:cs="Times New Roman"/>
          <w:szCs w:val="24"/>
        </w:rPr>
        <w:t>κ</w:t>
      </w:r>
      <w:r>
        <w:rPr>
          <w:rFonts w:eastAsia="Times New Roman" w:cs="Times New Roman"/>
          <w:szCs w:val="24"/>
        </w:rPr>
        <w:t>υβέρνηση ανέλαβε τα καθήκοντά της, αντιμετώπισε τα εξής σοβαρά προβλήματα στο χώρο της υγείας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κληρή απεργία των φαρμακοποιών με συνέπεια τη μη εκτέλεση συνταγών των ασφαλισμένων που υπάγονται στην ασφάλιση του ΕΟΠΥΥ, </w:t>
      </w:r>
      <w:r>
        <w:rPr>
          <w:rFonts w:eastAsia="Times New Roman" w:cs="Times New Roman"/>
          <w:szCs w:val="24"/>
        </w:rPr>
        <w:t>έλλειψη φαρμάκων και αναλωσίμων υλικών στα νοσοκομεία της χώρας, έλλειψη φαρμάκων υψηλού κόστους για καρκινοπαθείς και πάσχοντες από άλλες σοβαρές παθήσεις στα φαρμακεία του ΕΟΠΥΥ και στα δημόσια νοσοκομεία της χώρας</w:t>
      </w:r>
      <w:r>
        <w:rPr>
          <w:rFonts w:eastAsia="Times New Roman" w:cs="Times New Roman"/>
          <w:szCs w:val="24"/>
        </w:rPr>
        <w:t>,</w:t>
      </w:r>
      <w:r>
        <w:rPr>
          <w:rFonts w:eastAsia="Times New Roman" w:cs="Times New Roman"/>
          <w:szCs w:val="24"/>
        </w:rPr>
        <w:t xml:space="preserve"> με αποτέλεσμα τη δημιουργία έντονου κο</w:t>
      </w:r>
      <w:r>
        <w:rPr>
          <w:rFonts w:eastAsia="Times New Roman" w:cs="Times New Roman"/>
          <w:szCs w:val="24"/>
        </w:rPr>
        <w:t xml:space="preserve">ινωνικού προβλήματος και καθημερινές δηλώσεις και διαμαρτυρίες πασχόντων και των συλλόγων τους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Τέλος, είχαμε την αξίωση του Συνδέσμου Φαρμακευτικών Επιχειρήσεων Ελλάδος, του ΣΦΕΕ, για την τιμολόγηση νέων φαρμάκων από το Υπουργε</w:t>
      </w:r>
      <w:r>
        <w:rPr>
          <w:rFonts w:eastAsia="Times New Roman" w:cs="Times New Roman"/>
          <w:szCs w:val="24"/>
        </w:rPr>
        <w:t>ίο Υγείας.</w:t>
      </w:r>
    </w:p>
    <w:p w14:paraId="74B8E0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Σπεύδω, λοιπόν, να σας πω ότι η </w:t>
      </w:r>
      <w:r>
        <w:rPr>
          <w:rFonts w:eastAsia="Times New Roman" w:cs="Times New Roman"/>
          <w:szCs w:val="24"/>
        </w:rPr>
        <w:t>υ</w:t>
      </w:r>
      <w:r>
        <w:rPr>
          <w:rFonts w:eastAsia="Times New Roman" w:cs="Times New Roman"/>
          <w:szCs w:val="24"/>
        </w:rPr>
        <w:t xml:space="preserve">πηρεσιακή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δεν υπέγραψε οιαδήποτε διοικητική πράξη για την τιμολόγηση νέων φαρμάκων</w:t>
      </w:r>
      <w:r>
        <w:rPr>
          <w:rFonts w:eastAsia="Times New Roman" w:cs="Times New Roman"/>
          <w:szCs w:val="24"/>
        </w:rPr>
        <w:t>,</w:t>
      </w:r>
      <w:r>
        <w:rPr>
          <w:rFonts w:eastAsia="Times New Roman" w:cs="Times New Roman"/>
          <w:szCs w:val="24"/>
        </w:rPr>
        <w:t xml:space="preserve"> και αυτό, παρά τις επανειλημμένες διαμαρτυρίες του ΣΦΕΕ προς το Υπουργείο Υγείας. Όμως, ο κ. Φρουζής είχε στείλει και</w:t>
      </w:r>
      <w:r>
        <w:rPr>
          <w:rFonts w:eastAsia="Times New Roman" w:cs="Times New Roman"/>
          <w:szCs w:val="24"/>
        </w:rPr>
        <w:t xml:space="preserve"> εξώδικο στον τότε Υπουργό Υγείας κ. Κίττα. Επίσης δεν εκδώσαμε οιαδήποτε πράξη για νέο δελτίο τιμών στα φάρμακα. Δεν θα μπορούσαμε να τα κάνουμε αυτά τα πράγματα. Είναι αυτονόητο. Έπρεπε να κινηθούμε μέσα στα πλαίσια των αρμοδιοτήτων μας.</w:t>
      </w:r>
    </w:p>
    <w:p w14:paraId="74B8E0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Ό,τι έχει να κάν</w:t>
      </w:r>
      <w:r>
        <w:rPr>
          <w:rFonts w:eastAsia="Times New Roman" w:cs="Times New Roman"/>
          <w:szCs w:val="24"/>
        </w:rPr>
        <w:t>ει με τα τρία πρώτα θέματα, θα θυμάστε ασφαλώς τις πολύ δυναμικές απεργιακές κινητοποιήσεις των φαρμακοποιών εκείνη την εποχή. Επίσης θα θυμάστε ίσως την πολύ κρίσιμη κατάσταση</w:t>
      </w:r>
      <w:r>
        <w:rPr>
          <w:rFonts w:eastAsia="Times New Roman" w:cs="Times New Roman"/>
          <w:szCs w:val="24"/>
        </w:rPr>
        <w:t>,</w:t>
      </w:r>
      <w:r>
        <w:rPr>
          <w:rFonts w:eastAsia="Times New Roman" w:cs="Times New Roman"/>
          <w:szCs w:val="24"/>
        </w:rPr>
        <w:t xml:space="preserve"> που είχε δημιουργηθεί εξαιτίας των ελλείψεων των φαρμάκων για τους καρκινοπαθε</w:t>
      </w:r>
      <w:r>
        <w:rPr>
          <w:rFonts w:eastAsia="Times New Roman" w:cs="Times New Roman"/>
          <w:szCs w:val="24"/>
        </w:rPr>
        <w:t xml:space="preserve">ίς και τον καθημερινό θόρυβο στα </w:t>
      </w:r>
      <w:r>
        <w:rPr>
          <w:rFonts w:eastAsia="Times New Roman" w:cs="Times New Roman"/>
          <w:szCs w:val="24"/>
        </w:rPr>
        <w:t>μ</w:t>
      </w:r>
      <w:r>
        <w:rPr>
          <w:rFonts w:eastAsia="Times New Roman" w:cs="Times New Roman"/>
          <w:szCs w:val="24"/>
        </w:rPr>
        <w:t xml:space="preserve">έσα. </w:t>
      </w:r>
    </w:p>
    <w:p w14:paraId="74B8E0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στο σημείο αυτό</w:t>
      </w:r>
      <w:r>
        <w:rPr>
          <w:rFonts w:eastAsia="Times New Roman" w:cs="Times New Roman"/>
          <w:szCs w:val="24"/>
        </w:rPr>
        <w:t>,</w:t>
      </w:r>
      <w:r>
        <w:rPr>
          <w:rFonts w:eastAsia="Times New Roman" w:cs="Times New Roman"/>
          <w:szCs w:val="24"/>
        </w:rPr>
        <w:t xml:space="preserve"> να δώσω όλα αυτά τα στοιχεία και να σας παρακαλέσω να τους ρίξετε μια ματιά.</w:t>
      </w:r>
    </w:p>
    <w:p w14:paraId="74B8E03B" w14:textId="77777777" w:rsidR="00D8133C" w:rsidRDefault="00A7505C">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κ. Παναγιώτης Πικραμμένος καταθέτει για τα Πρακτικά τα προαναφερθέντα έγγραφα, τα οποία βρίσκο</w:t>
      </w:r>
      <w:r>
        <w:rPr>
          <w:rFonts w:eastAsia="Times New Roman" w:cs="Times New Roman"/>
          <w:szCs w:val="24"/>
        </w:rPr>
        <w:t>νται στο αρχείο του Τμήματος Γραμματείας της Διεύθυνσης Στενογραφίας και Πρακτικών της Βουλής)</w:t>
      </w:r>
    </w:p>
    <w:p w14:paraId="74B8E0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Όλα τα κόμματα μάς είχαν…</w:t>
      </w:r>
    </w:p>
    <w:p w14:paraId="74B8E0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Μη γελάτε! </w:t>
      </w:r>
    </w:p>
    <w:p w14:paraId="74B8E0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Είναι ντροπή</w:t>
      </w:r>
      <w:r>
        <w:rPr>
          <w:rFonts w:eastAsia="Times New Roman" w:cs="Times New Roman"/>
          <w:szCs w:val="24"/>
        </w:rPr>
        <w:t>,</w:t>
      </w:r>
      <w:r>
        <w:rPr>
          <w:rFonts w:eastAsia="Times New Roman" w:cs="Times New Roman"/>
          <w:szCs w:val="24"/>
        </w:rPr>
        <w:t xml:space="preserve"> να μιλάει ο ομιλητής και να τον διακόπτετε γελώντας!</w:t>
      </w:r>
    </w:p>
    <w:p w14:paraId="74B8E0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ΝΟΤΗΣ ΜΗΤΑΡΑΚ</w:t>
      </w:r>
      <w:r>
        <w:rPr>
          <w:rFonts w:eastAsia="Times New Roman" w:cs="Times New Roman"/>
          <w:b/>
          <w:szCs w:val="24"/>
        </w:rPr>
        <w:t xml:space="preserve">ΗΣ: </w:t>
      </w:r>
      <w:r>
        <w:rPr>
          <w:rFonts w:eastAsia="Times New Roman" w:cs="Times New Roman"/>
          <w:szCs w:val="24"/>
        </w:rPr>
        <w:t xml:space="preserve">Κύριε Πρόεδρε, ο κ. Πολάκης χλευάζει τον κύριο Πρωθυπουργό! </w:t>
      </w:r>
    </w:p>
    <w:p w14:paraId="74B8E04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σας παρακαλώ, σεβαστείτε και εσείς με τη σειρά σας. </w:t>
      </w:r>
    </w:p>
    <w:p w14:paraId="74B8E04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Ξέρετε πάρα πολύ καλά ότι εγώ δεν σας έχω μιλήσει έτσι.</w:t>
      </w:r>
    </w:p>
    <w:p w14:paraId="74B8E0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w:t>
      </w:r>
      <w:r>
        <w:rPr>
          <w:rFonts w:eastAsia="Times New Roman" w:cs="Times New Roman"/>
          <w:b/>
          <w:bCs/>
          <w:szCs w:val="24"/>
        </w:rPr>
        <w:t>(Μάριος Γεωργιάδης):</w:t>
      </w:r>
      <w:r>
        <w:rPr>
          <w:rFonts w:eastAsia="Times New Roman" w:cs="Times New Roman"/>
          <w:szCs w:val="24"/>
        </w:rPr>
        <w:t xml:space="preserve"> Κύριε Κικίλια, σας παρακαλώ πολύ. </w:t>
      </w:r>
    </w:p>
    <w:p w14:paraId="74B8E0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Πολάκη, και εσείς. Ας σεβαστούμε τον ομιλητή.</w:t>
      </w:r>
    </w:p>
    <w:p w14:paraId="74B8E0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Συνεχίστε. Συγγνώμη για τη διακοπή.</w:t>
      </w:r>
    </w:p>
    <w:p w14:paraId="74B8E0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ΠΙΚΡΑΜΜΕΝΟΣ: </w:t>
      </w:r>
      <w:r>
        <w:rPr>
          <w:rFonts w:eastAsia="Times New Roman" w:cs="Times New Roman"/>
          <w:szCs w:val="24"/>
        </w:rPr>
        <w:t>Όλα τα κόμματα μάς είχαν τότε ζητήσει επισταμένως</w:t>
      </w:r>
      <w:r>
        <w:rPr>
          <w:rFonts w:eastAsia="Times New Roman" w:cs="Times New Roman"/>
          <w:szCs w:val="24"/>
        </w:rPr>
        <w:t>,</w:t>
      </w:r>
      <w:r>
        <w:rPr>
          <w:rFonts w:eastAsia="Times New Roman" w:cs="Times New Roman"/>
          <w:szCs w:val="24"/>
        </w:rPr>
        <w:t xml:space="preserve"> να λάβουμε μέτρα για την άμεση αντιμετώπιση των θεμάτων αυτών, πράγμα το οποίο υπεύθυνα πράξαμε. Έτσι πετύχαμε στο πλαίσιο των περιορισμένων δυνατοτήτων που είχαμε, να εξομαλύνουμε μια σοβαρή κατάσταση που είχε προκύψει. </w:t>
      </w:r>
    </w:p>
    <w:p w14:paraId="74B8E0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αναγνώσω ένα</w:t>
      </w:r>
      <w:r>
        <w:rPr>
          <w:rFonts w:eastAsia="Times New Roman" w:cs="Times New Roman"/>
          <w:szCs w:val="24"/>
        </w:rPr>
        <w:t xml:space="preserve"> μικρό απόσπασμα από το δελτίο Τύπου του ΣΥΡΙΖΑ με ημερομηνία 4 Ιουνίου 2012, που περιέχει τις δηλώσεις του τότε Αρχηγού του ΣΥΡΙΖΑ και σημερινού Πρωθυπουργού και προτείνοντος τη σύσταση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 κ. Τσίπρα, ύστερα από τη συνάντησή του μ</w:t>
      </w:r>
      <w:r>
        <w:rPr>
          <w:rFonts w:eastAsia="Times New Roman" w:cs="Times New Roman"/>
          <w:szCs w:val="24"/>
        </w:rPr>
        <w:t>ε τον τότε Υπουργό Υγείας κ. Κίττα, ο οποίος ήταν πρώην Πρόεδρος του Πανεπιστημίου Αθηνών. Φυσικά μέσα στον φάκελο που παρέδωσα</w:t>
      </w:r>
      <w:r>
        <w:rPr>
          <w:rFonts w:eastAsia="Times New Roman" w:cs="Times New Roman"/>
          <w:szCs w:val="24"/>
        </w:rPr>
        <w:t>,</w:t>
      </w:r>
      <w:r>
        <w:rPr>
          <w:rFonts w:eastAsia="Times New Roman" w:cs="Times New Roman"/>
          <w:szCs w:val="24"/>
        </w:rPr>
        <w:t xml:space="preserve"> υπάρχουν αντίστοιχες δηλώσεις και ανακοινώσεις όλων σχεδόν των κομμάτων. </w:t>
      </w:r>
    </w:p>
    <w:p w14:paraId="74B8E0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Διαβάζω: «Αλέξης Τσίπρας: Θα ήθελα να ευχαριστήσω τον</w:t>
      </w:r>
      <w:r>
        <w:rPr>
          <w:rFonts w:eastAsia="Times New Roman" w:cs="Times New Roman"/>
          <w:szCs w:val="24"/>
        </w:rPr>
        <w:t xml:space="preserve"> Υπουργό και το επιτελείο του</w:t>
      </w:r>
      <w:r>
        <w:rPr>
          <w:rFonts w:eastAsia="Times New Roman" w:cs="Times New Roman"/>
          <w:szCs w:val="24"/>
        </w:rPr>
        <w:t>,</w:t>
      </w:r>
      <w:r>
        <w:rPr>
          <w:rFonts w:eastAsia="Times New Roman" w:cs="Times New Roman"/>
          <w:szCs w:val="24"/>
        </w:rPr>
        <w:t xml:space="preserve"> για τη δυνατότητα που είχαμε σήμερα να ενημερωθούμε σε βάθος για τα μεγάλα προβλήματα που αντιμετωπίζει το Εθνικό Σύστημα Υγείας, ο ΕΟΠΥΥ και το Υπουργείο Υγείας συνολικά.» Παραλείπω τα ενδιάμεσα. Συνεχίζω: «Ζήτησα από τον Υπουργό</w:t>
      </w:r>
      <w:r>
        <w:rPr>
          <w:rFonts w:eastAsia="Times New Roman" w:cs="Times New Roman"/>
          <w:szCs w:val="24"/>
        </w:rPr>
        <w:t>,</w:t>
      </w:r>
      <w:r>
        <w:rPr>
          <w:rFonts w:eastAsia="Times New Roman" w:cs="Times New Roman"/>
          <w:szCs w:val="24"/>
        </w:rPr>
        <w:t xml:space="preserve"> να κάνει οτιδήποτε είνα</w:t>
      </w:r>
      <w:r>
        <w:rPr>
          <w:rFonts w:eastAsia="Times New Roman" w:cs="Times New Roman"/>
          <w:szCs w:val="24"/>
        </w:rPr>
        <w:t xml:space="preserve">ι δυνατόν, </w:t>
      </w:r>
      <w:r>
        <w:rPr>
          <w:rFonts w:eastAsia="Times New Roman"/>
          <w:bCs/>
        </w:rPr>
        <w:t>προκειμένου να</w:t>
      </w:r>
      <w:r>
        <w:rPr>
          <w:rFonts w:eastAsia="Times New Roman" w:cs="Times New Roman"/>
          <w:szCs w:val="24"/>
        </w:rPr>
        <w:t xml:space="preserve"> αντιμετωπιστεί άμεσα το πρόβλημα</w:t>
      </w:r>
      <w:r>
        <w:rPr>
          <w:rFonts w:eastAsia="Times New Roman" w:cs="Times New Roman"/>
          <w:szCs w:val="24"/>
        </w:rPr>
        <w:t>,</w:t>
      </w:r>
      <w:r>
        <w:rPr>
          <w:rFonts w:eastAsia="Times New Roman" w:cs="Times New Roman"/>
          <w:szCs w:val="24"/>
        </w:rPr>
        <w:t xml:space="preserve"> που εμφανίστηκε σε ελλείψεις φαρμάκων». Παρίστανται εδώ στην Αίθουσα και άλλοι πολιτικοί Αρχηγοί, </w:t>
      </w:r>
      <w:r>
        <w:rPr>
          <w:rFonts w:eastAsia="Times New Roman"/>
          <w:szCs w:val="24"/>
        </w:rPr>
        <w:t>οι οποίοι</w:t>
      </w:r>
      <w:r>
        <w:rPr>
          <w:rFonts w:eastAsia="Times New Roman" w:cs="Times New Roman"/>
          <w:szCs w:val="24"/>
        </w:rPr>
        <w:t xml:space="preserve"> έχουν άμεση αντίληψη αυτών των οποίων εκθέτω. </w:t>
      </w:r>
    </w:p>
    <w:p w14:paraId="74B8E0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ακριβώς κάναμε. Ποτέ δεν δώσαμε χρήμ</w:t>
      </w:r>
      <w:r>
        <w:rPr>
          <w:rFonts w:eastAsia="Times New Roman" w:cs="Times New Roman"/>
          <w:szCs w:val="24"/>
        </w:rPr>
        <w:t>ατα σε φαρμακευτική ή άλλη εταιρεία. Όπως είπα και προηγουμένως, τα χρήματα που δώσαμε για να λυθεί το πρόβλημα, ήταν στον ΕΟΠΥΥ και τα νοσοκομεία. Και τα χρήματα αυτά που δώσαμε, τα δώσαμε πάντοτε</w:t>
      </w:r>
      <w:r>
        <w:rPr>
          <w:rFonts w:eastAsia="Times New Roman" w:cs="Times New Roman"/>
          <w:szCs w:val="24"/>
        </w:rPr>
        <w:t>,</w:t>
      </w:r>
      <w:r>
        <w:rPr>
          <w:rFonts w:eastAsia="Times New Roman" w:cs="Times New Roman"/>
          <w:szCs w:val="24"/>
        </w:rPr>
        <w:t xml:space="preserve"> σύμφωνα με όσα προβλέπονται στον νόμο και πάντα στο πλαίσ</w:t>
      </w:r>
      <w:r>
        <w:rPr>
          <w:rFonts w:eastAsia="Times New Roman" w:cs="Times New Roman"/>
          <w:szCs w:val="24"/>
        </w:rPr>
        <w:t xml:space="preserve">ιο του ψηφισθέντος </w:t>
      </w:r>
      <w:r>
        <w:rPr>
          <w:rFonts w:eastAsia="Times New Roman" w:cs="Times New Roman"/>
          <w:szCs w:val="24"/>
        </w:rPr>
        <w:t>π</w:t>
      </w:r>
      <w:r>
        <w:rPr>
          <w:rFonts w:eastAsia="Times New Roman" w:cs="Times New Roman"/>
          <w:szCs w:val="24"/>
        </w:rPr>
        <w:t>ροϋπολογισμού από τη Βουλή των Ελλήνων. Με αυτά τα δεδομένα διερωτώμαι ειλικρινά</w:t>
      </w:r>
      <w:r>
        <w:rPr>
          <w:rFonts w:eastAsia="Times New Roman" w:cs="Times New Roman"/>
          <w:szCs w:val="24"/>
        </w:rPr>
        <w:t>,</w:t>
      </w:r>
      <w:r>
        <w:rPr>
          <w:rFonts w:eastAsia="Times New Roman" w:cs="Times New Roman"/>
          <w:szCs w:val="24"/>
        </w:rPr>
        <w:t xml:space="preserve"> πώς μπορεί κανείς, ακόμη και ο πιο κακόπιστος, να ισχυριστεί σοβαρά ότι τάχα προώθησα την ταχύτερη καταβολή των χρεών προς την εταιρεία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0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Βουλευτές, όταν αναφέρθηκε το όνομά μου σε αυτή την υπόθεση</w:t>
      </w:r>
      <w:r>
        <w:rPr>
          <w:rFonts w:eastAsia="Times New Roman" w:cs="Times New Roman"/>
          <w:szCs w:val="24"/>
        </w:rPr>
        <w:t>,</w:t>
      </w:r>
      <w:r>
        <w:rPr>
          <w:rFonts w:eastAsia="Times New Roman" w:cs="Times New Roman"/>
          <w:szCs w:val="24"/>
        </w:rPr>
        <w:t xml:space="preserve"> έκανα μια λιτή δήλωση ότι δεν έχω οποιαδήποτε ανάμιξη. Το επαναλαμβάνω και σήμερα και ελπίζω με όσα σας είπα να σας έπεισα. Όσα καταθέτει ο μάρτυς</w:t>
      </w:r>
      <w:r>
        <w:rPr>
          <w:rFonts w:eastAsia="Times New Roman" w:cs="Times New Roman"/>
          <w:szCs w:val="24"/>
        </w:rPr>
        <w:t>,</w:t>
      </w:r>
      <w:r>
        <w:rPr>
          <w:rFonts w:eastAsia="Times New Roman" w:cs="Times New Roman"/>
          <w:szCs w:val="24"/>
        </w:rPr>
        <w:t xml:space="preserve"> έχουν προφανή στόχο να θίξουν την τ</w:t>
      </w:r>
      <w:r>
        <w:rPr>
          <w:rFonts w:eastAsia="Times New Roman" w:cs="Times New Roman"/>
          <w:szCs w:val="24"/>
        </w:rPr>
        <w:t>ιμή και την υπόληψή μου</w:t>
      </w:r>
      <w:r>
        <w:rPr>
          <w:rFonts w:eastAsia="Times New Roman" w:cs="Times New Roman"/>
          <w:szCs w:val="24"/>
        </w:rPr>
        <w:t>,</w:t>
      </w:r>
      <w:r>
        <w:rPr>
          <w:rFonts w:eastAsia="Times New Roman" w:cs="Times New Roman"/>
          <w:szCs w:val="24"/>
        </w:rPr>
        <w:t xml:space="preserve"> για λόγους τους οποίους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δυσκολεύομαι να κατανοήσω. Έχω, όμως, και εγώ υποχρέωση απέναντι στην οικογένειά μου και τον εαυτό μου</w:t>
      </w:r>
      <w:r>
        <w:rPr>
          <w:rFonts w:eastAsia="Times New Roman" w:cs="Times New Roman"/>
          <w:szCs w:val="24"/>
        </w:rPr>
        <w:t>,</w:t>
      </w:r>
      <w:r>
        <w:rPr>
          <w:rFonts w:eastAsia="Times New Roman" w:cs="Times New Roman"/>
          <w:szCs w:val="24"/>
        </w:rPr>
        <w:t xml:space="preserve"> να προστατεύσω την υπόληψη και την τιμή μου. </w:t>
      </w:r>
    </w:p>
    <w:p w14:paraId="74B8E0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να πω τελειώνοντας ότι αυτή η περιπ</w:t>
      </w:r>
      <w:r>
        <w:rPr>
          <w:rFonts w:eastAsia="Times New Roman" w:cs="Times New Roman"/>
          <w:szCs w:val="24"/>
        </w:rPr>
        <w:t>έτεια μπορεί να με πίκρανε και να με έπληξε ευθέως στην προσωπικότητά μου ως ανθρώπου και πρώην ανώτατου δικαστικού λειτουργού, δεν με έκανε, όμως, να χάσω την ελπίδα και το κουράγιο μου. Αντίθετα μου έδωσε την ευκαιρία να μετρήσω τους φίλους μου, που βρέθ</w:t>
      </w:r>
      <w:r>
        <w:rPr>
          <w:rFonts w:eastAsia="Times New Roman" w:cs="Times New Roman"/>
          <w:szCs w:val="24"/>
        </w:rPr>
        <w:t>ηκαν να είναι ακόμα περισσότεροι και με έκαναν να νιώσω πολύ περήφανος</w:t>
      </w:r>
      <w:r>
        <w:rPr>
          <w:rFonts w:eastAsia="Times New Roman" w:cs="Times New Roman"/>
          <w:szCs w:val="24"/>
        </w:rPr>
        <w:t>,</w:t>
      </w:r>
      <w:r>
        <w:rPr>
          <w:rFonts w:eastAsia="Times New Roman" w:cs="Times New Roman"/>
          <w:szCs w:val="24"/>
        </w:rPr>
        <w:t xml:space="preserve"> γιατί ποτέ κανένας τους σε κα</w:t>
      </w:r>
      <w:r>
        <w:rPr>
          <w:rFonts w:eastAsia="Times New Roman" w:cs="Times New Roman"/>
          <w:szCs w:val="24"/>
        </w:rPr>
        <w:t>μ</w:t>
      </w:r>
      <w:r>
        <w:rPr>
          <w:rFonts w:eastAsia="Times New Roman" w:cs="Times New Roman"/>
          <w:szCs w:val="24"/>
        </w:rPr>
        <w:t>μία στιγμή δεν διανοήθηκε ότι αυτή η κατηγορία μπορεί να είναι αληθινή.</w:t>
      </w:r>
    </w:p>
    <w:p w14:paraId="74B8E04B"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w:t>
      </w:r>
    </w:p>
    <w:p w14:paraId="74B8E04C"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Σας ε</w:t>
      </w:r>
      <w:r>
        <w:rPr>
          <w:rFonts w:eastAsia="Times New Roman"/>
          <w:szCs w:val="24"/>
        </w:rPr>
        <w:t>υχαριστώ που με ακούσατε. Ήθελα και εγώ να παρακαλέσω</w:t>
      </w:r>
      <w:r>
        <w:rPr>
          <w:rFonts w:eastAsia="Times New Roman"/>
          <w:szCs w:val="24"/>
        </w:rPr>
        <w:t>,</w:t>
      </w:r>
      <w:r>
        <w:rPr>
          <w:rFonts w:eastAsia="Times New Roman"/>
          <w:szCs w:val="24"/>
        </w:rPr>
        <w:t xml:space="preserve"> η υπό</w:t>
      </w:r>
      <w:r>
        <w:rPr>
          <w:rFonts w:eastAsia="Times New Roman"/>
          <w:szCs w:val="24"/>
        </w:rPr>
        <w:t>θεση αυτή να πάει μέχρι το τέλος, να λάμψει η αλήθεια και να παραδοθώ άσπιλος στην κοινωνία.</w:t>
      </w:r>
    </w:p>
    <w:p w14:paraId="74B8E04D"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 xml:space="preserve">Σας ευχαριστώ. </w:t>
      </w:r>
    </w:p>
    <w:p w14:paraId="74B8E04E"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w:t>
      </w:r>
    </w:p>
    <w:p w14:paraId="74B8E0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πολύ τον πρώην Πρωθυπουργό, τον κ. Πικραμμένο. </w:t>
      </w:r>
    </w:p>
    <w:p w14:paraId="74B8E0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Παναγιωτόπουλος απ</w:t>
      </w:r>
      <w:r>
        <w:rPr>
          <w:rFonts w:eastAsia="Times New Roman" w:cs="Times New Roman"/>
          <w:szCs w:val="24"/>
        </w:rPr>
        <w:t xml:space="preserve">ό τη Νέα Δημοκρατία. Αμέσως μετά θα μιλήσει ο κ. Λυκουρέντζος, ο πρώην Υπουργός. </w:t>
      </w:r>
    </w:p>
    <w:p w14:paraId="74B8E0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συνάδελφε. Έχετε τον λόγο για πέντε λεπτά. </w:t>
      </w:r>
    </w:p>
    <w:p w14:paraId="74B8E05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74B8E05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εμάς που ισχυριζόμαστε</w:t>
      </w:r>
      <w:r>
        <w:rPr>
          <w:rFonts w:eastAsia="Times New Roman" w:cs="Times New Roman"/>
          <w:szCs w:val="24"/>
        </w:rPr>
        <w:t>-</w:t>
      </w:r>
      <w:r>
        <w:rPr>
          <w:rFonts w:eastAsia="Times New Roman" w:cs="Times New Roman"/>
          <w:szCs w:val="24"/>
        </w:rPr>
        <w:t xml:space="preserve"> προς αυτούς που διατείνονται ότι κατέχουν την απόλυτη αλήθεια</w:t>
      </w:r>
      <w:r>
        <w:rPr>
          <w:rFonts w:eastAsia="Times New Roman" w:cs="Times New Roman"/>
          <w:szCs w:val="24"/>
        </w:rPr>
        <w:t>-</w:t>
      </w:r>
      <w:r>
        <w:rPr>
          <w:rFonts w:eastAsia="Times New Roman" w:cs="Times New Roman"/>
          <w:szCs w:val="24"/>
        </w:rPr>
        <w:t xml:space="preserve"> ότι δεν έχουν έτσι ακριβώς τα πράγματα, η πρόταση της κυβερνητικής </w:t>
      </w:r>
      <w:r>
        <w:rPr>
          <w:rFonts w:eastAsia="Times New Roman" w:cs="Times New Roman"/>
          <w:szCs w:val="24"/>
        </w:rPr>
        <w:t>π</w:t>
      </w:r>
      <w:r>
        <w:rPr>
          <w:rFonts w:eastAsia="Times New Roman" w:cs="Times New Roman"/>
          <w:szCs w:val="24"/>
        </w:rPr>
        <w:t>λειοψηφίας, κυρίες και κύριοι συνάδελφοι, είναι μια ιδιαίτερα προβληματική πρόταση για την προβληματική μέχρι τώρα διερεύνησ</w:t>
      </w:r>
      <w:r>
        <w:rPr>
          <w:rFonts w:eastAsia="Times New Roman" w:cs="Times New Roman"/>
          <w:szCs w:val="24"/>
        </w:rPr>
        <w:t>η μιας υπαρκτής υπόθεσης ως προς την οσμή κάθε σκανδάλου, γιατί μια πολυεθνική φαρμακευτική που μετέρχεται αθέμιτες και ίσως παράνομες μεθόδους προώθησης των προϊόντων της διεθνώς αλλά και στην Ελλάδα, προφανώς είναι μια υπόθεση η οποία έχει οσμή σκανδάλου</w:t>
      </w:r>
      <w:r>
        <w:rPr>
          <w:rFonts w:eastAsia="Times New Roman" w:cs="Times New Roman"/>
          <w:szCs w:val="24"/>
        </w:rPr>
        <w:t>. Υπόθεση, όμως, που επισπεύδεται από μια εντελώς προβληματική Κυβέρνηση, η οποία επιλέγει ως κεντρική πολιτική της συμπεριφορά</w:t>
      </w:r>
      <w:r>
        <w:rPr>
          <w:rFonts w:eastAsia="Times New Roman" w:cs="Times New Roman"/>
          <w:szCs w:val="24"/>
        </w:rPr>
        <w:t>,</w:t>
      </w:r>
      <w:r>
        <w:rPr>
          <w:rFonts w:eastAsia="Times New Roman" w:cs="Times New Roman"/>
          <w:szCs w:val="24"/>
        </w:rPr>
        <w:t xml:space="preserve"> την εξόφθαλμη μεθόδευση της στοχοποίησης και σπίλωσης πολιτικών αντιπάλων, για να εκτρέψει τη δημόσια συζήτηση μακριά από τις δ</w:t>
      </w:r>
      <w:r>
        <w:rPr>
          <w:rFonts w:eastAsia="Times New Roman" w:cs="Times New Roman"/>
          <w:szCs w:val="24"/>
        </w:rPr>
        <w:t>ικές της θλιβερές επιδόσεις σε όλα τα μέτωπα, ακόμη και τα καινούργια που έχει το ταλέντο να ανοίγει.</w:t>
      </w:r>
    </w:p>
    <w:p w14:paraId="74B8E054"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Αυτή η μεθόδευση, τελικά και δυστυχώς, υπονομεύει την εις βάθος διερεύνηση της υπόθεσης σε όλα τα επίπεδα. Γιατί δεν είναι μόνο το επίπεδο των πολιτικών π</w:t>
      </w:r>
      <w:r>
        <w:rPr>
          <w:rFonts w:eastAsia="Times New Roman" w:cs="Times New Roman"/>
          <w:szCs w:val="24"/>
        </w:rPr>
        <w:t xml:space="preserve">ροσώπων. Ευτελίζει το ήδη συντελεσθέν και παραχθέν ερευνητικό έργο της </w:t>
      </w:r>
      <w:r>
        <w:rPr>
          <w:rFonts w:eastAsia="Times New Roman" w:cs="Times New Roman"/>
          <w:szCs w:val="24"/>
        </w:rPr>
        <w:t>δ</w:t>
      </w:r>
      <w:r>
        <w:rPr>
          <w:rFonts w:eastAsia="Times New Roman" w:cs="Times New Roman"/>
          <w:szCs w:val="24"/>
        </w:rPr>
        <w:t xml:space="preserve">ικαιοσύνης. Απαξιώνει, πολύ φοβούμαι, την ίδια τη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w:t>
      </w:r>
      <w:r>
        <w:rPr>
          <w:rFonts w:eastAsia="Times New Roman" w:cs="Times New Roman"/>
          <w:szCs w:val="24"/>
        </w:rPr>
        <w:t xml:space="preserve"> στον βαθμό που αυτή εμφανίζεται επιρρεπής σε δικονομικές ακροβασίες, ευάλωτη σε επιλεκτικές πιέσεις, θετική εν τέλει ως πρ</w:t>
      </w:r>
      <w:r>
        <w:rPr>
          <w:rFonts w:eastAsia="Times New Roman" w:cs="Times New Roman"/>
          <w:szCs w:val="24"/>
        </w:rPr>
        <w:t>ος τη διαρροή πληροφοριών που σχετίζονται με την ουσία της υπόθεσης σε ένα μυστικό -υποτίθεται- στάδιο της ποινικής διαδικασίας προς κυβερνητικά στελέχη πρόθυμα να αξιολογήσουν την ουσία, να εξαγάγουν πορίσματα ήδη από τώρα ενοχής για αντιπάλους, να εκμετα</w:t>
      </w:r>
      <w:r>
        <w:rPr>
          <w:rFonts w:eastAsia="Times New Roman" w:cs="Times New Roman"/>
          <w:szCs w:val="24"/>
        </w:rPr>
        <w:t>λλευτούν πολιτικά την υπόθεση.</w:t>
      </w:r>
    </w:p>
    <w:p w14:paraId="74B8E055"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αυτής της κυβερνητικής </w:t>
      </w:r>
      <w:r>
        <w:rPr>
          <w:rFonts w:eastAsia="Times New Roman" w:cs="Times New Roman"/>
          <w:szCs w:val="24"/>
        </w:rPr>
        <w:t xml:space="preserve">πλειοψηφίας </w:t>
      </w:r>
      <w:r>
        <w:rPr>
          <w:rFonts w:eastAsia="Times New Roman" w:cs="Times New Roman"/>
          <w:szCs w:val="24"/>
        </w:rPr>
        <w:t>είναι μια πρόσκληση για να διερευνήσουμε μια ενδεχόμενη αρμοδιότητα της Βουλής να ασκήσει διώξεις πολύ γενικώς και εντελώς αορίστως, καθώς δεν αποδίδονται επακριβώς συγκεκριμένα αδ</w:t>
      </w:r>
      <w:r>
        <w:rPr>
          <w:rFonts w:eastAsia="Times New Roman" w:cs="Times New Roman"/>
          <w:szCs w:val="24"/>
        </w:rPr>
        <w:t>ικήματα σε συγκεκριμένα πρόσωπα, όπως μια πλήρης πρόταση δίωξης πρέπει να ορίζει κατά το</w:t>
      </w:r>
      <w:r>
        <w:rPr>
          <w:rFonts w:eastAsia="Times New Roman" w:cs="Times New Roman"/>
          <w:szCs w:val="24"/>
        </w:rPr>
        <w:t>ν</w:t>
      </w:r>
      <w:r>
        <w:rPr>
          <w:rFonts w:eastAsia="Times New Roman" w:cs="Times New Roman"/>
          <w:szCs w:val="24"/>
        </w:rPr>
        <w:t xml:space="preserve"> νόμο. Να συζητήσουμε, λοιπόν, εάν υπάρχει παραγραφή ως προς το αδίκημα της απιστίας, εάν δεν υπάρχει ως προς τα άλλα δύο, της δωροληψίας και της παθητικής δωροδοκίας </w:t>
      </w:r>
      <w:r>
        <w:rPr>
          <w:rFonts w:eastAsia="Times New Roman" w:cs="Times New Roman"/>
          <w:szCs w:val="24"/>
        </w:rPr>
        <w:t xml:space="preserve">–διίστανται εκεί οι απόψεις της επιστήμης- και αναλόγως να αναπέμψουμε τη δικογραφία στη </w:t>
      </w:r>
      <w:r>
        <w:rPr>
          <w:rFonts w:eastAsia="Times New Roman" w:cs="Times New Roman"/>
          <w:szCs w:val="24"/>
        </w:rPr>
        <w:t>δικαιοσύνη</w:t>
      </w:r>
      <w:r>
        <w:rPr>
          <w:rFonts w:eastAsia="Times New Roman" w:cs="Times New Roman"/>
          <w:szCs w:val="24"/>
        </w:rPr>
        <w:t>, αφού θα έχουμε επιβεβαιώσει συζητώντας την αρμοδιότητά της. Μια πρόταση ατελής και προβληματική, μια θεωρητική άσκηση.</w:t>
      </w:r>
    </w:p>
    <w:p w14:paraId="74B8E056"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«ναι» στη διερεύνηση εις </w:t>
      </w:r>
      <w:r>
        <w:rPr>
          <w:rFonts w:eastAsia="Times New Roman" w:cs="Times New Roman"/>
          <w:szCs w:val="24"/>
        </w:rPr>
        <w:t xml:space="preserve">βάθος της υπόθεσης, με εξέταση όμως των μαρτύρων χωρίς το βολικό πέπλο της προστασίας, αλλά έναντι της μιας αυτής πρότασης μια κάλπη στην ψηφοφορία. Δεν το δέχεσθε και δεν είναι το μόνο παράδοξο. Πολλά τα παράδοξα σ’ αυτήν την ιστορία. Ιδού μερικά: </w:t>
      </w:r>
    </w:p>
    <w:p w14:paraId="74B8E057"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Εισαγγ</w:t>
      </w:r>
      <w:r>
        <w:rPr>
          <w:rFonts w:eastAsia="Times New Roman" w:cs="Times New Roman"/>
          <w:szCs w:val="24"/>
        </w:rPr>
        <w:t>ελικός λειτουργός που βρίσκει την αναφορά πολιτικών προσώπων για πρώτη φορά στην έρευνά της στις 6 Νοεμβρίου 2017 και συνεχίζει την έρευνά της για άλλους τρεις μήνες, αντί να στείλει αμελλητί, όπως προβλέπει ο νόμος, τη δικογραφία στη Βουλή.</w:t>
      </w:r>
    </w:p>
    <w:p w14:paraId="74B8E058"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Αποδεικτικό υλ</w:t>
      </w:r>
      <w:r>
        <w:rPr>
          <w:rFonts w:eastAsia="Times New Roman" w:cs="Times New Roman"/>
          <w:szCs w:val="24"/>
        </w:rPr>
        <w:t>ικό για την εμπλοκή, υποτίθεται, δύο διατελεσάντων Πρωθυπουργών, ενός διατελέσαντος Αντιπροέδρου Κυβέρνησης, του Έλληνα Επιτρόπου στην Ευρωπαϊκή Ένωση, του Κεντρικού Τραπεζίτη της χώρας. Μεταξύ άλλων, πού στηρίζεται αυτό το υλικό; Σε εικασίες, εκτιμήσεις κ</w:t>
      </w:r>
      <w:r>
        <w:rPr>
          <w:rFonts w:eastAsia="Times New Roman" w:cs="Times New Roman"/>
          <w:szCs w:val="24"/>
        </w:rPr>
        <w:t>αι φήμες, που παρέχετε σε δόσεις, με εκλάμψεις μνήμης ανεξήγητες, σε τρίωρες και τετράωρες καταθέσεις που εισφέρουν δύο και τρεις σελίδες κατάθεσης τη φορά. Και το κεντρικό πρόσωπο αυτής της υπόθεσης, ο κ. Φρουζής, να μην έχει καν κληθεί να καταθέσει ως μά</w:t>
      </w:r>
      <w:r>
        <w:rPr>
          <w:rFonts w:eastAsia="Times New Roman" w:cs="Times New Roman"/>
          <w:szCs w:val="24"/>
        </w:rPr>
        <w:t>ρτυρας, ίσως γιατί στα ραντεβού που περιλαμβάνονται στο ημερολόγιό του, συμπεριλαμβάνονται και ραντεβού με παράγοντες της Κυβέρνησης ΣΥΡΙΖΑ. Δεν βολεύει αυτό.</w:t>
      </w:r>
    </w:p>
    <w:p w14:paraId="74B8E059"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πρόσφατο παράδοξο, το πλέον πρόσφατο και πλέον κραυγαλέο, θα ήθελα να πω: Εισαγγελικός λειτουρ</w:t>
      </w:r>
      <w:r>
        <w:rPr>
          <w:rFonts w:eastAsia="Times New Roman" w:cs="Times New Roman"/>
          <w:szCs w:val="24"/>
        </w:rPr>
        <w:t>γός του Αρείου Πάγου να νομιμοποιεί τους τρεις προστατευόμενους μάρτυρες δημοσίου ενδιαφέροντος εκ των υστέρων, με διάταξή του την 9η Φεβρουαρίου του τρέχοντος έτους, που δημοσιοποιεί αυτή τη διάταξη στις 17 Φεβρουαρίου 2018, όταν κατά σύμπτωση έχει προηγη</w:t>
      </w:r>
      <w:r>
        <w:rPr>
          <w:rFonts w:eastAsia="Times New Roman" w:cs="Times New Roman"/>
          <w:szCs w:val="24"/>
        </w:rPr>
        <w:t xml:space="preserve">θεί την προηγούμενη ημέρα, στις 16 Φεβρουαρίου, δική μας αίτηση Βουλευτών, με τον κ. Αθανασίου, με εμένα, με άλλους, προς την Εισαγγελία, με ερώτημα εάν υπάρχει αυτή η έγκριση του </w:t>
      </w:r>
      <w:r>
        <w:rPr>
          <w:rFonts w:eastAsia="Times New Roman" w:cs="Times New Roman"/>
          <w:szCs w:val="24"/>
        </w:rPr>
        <w:t>εισαγγελέα</w:t>
      </w:r>
      <w:r>
        <w:rPr>
          <w:rFonts w:eastAsia="Times New Roman" w:cs="Times New Roman"/>
          <w:szCs w:val="24"/>
        </w:rPr>
        <w:t>. Και τους νομιμοποιεί αναρμοδίως, γιατί η δικογραφία έχει διαβιβα</w:t>
      </w:r>
      <w:r>
        <w:rPr>
          <w:rFonts w:eastAsia="Times New Roman" w:cs="Times New Roman"/>
          <w:szCs w:val="24"/>
        </w:rPr>
        <w:t xml:space="preserve">στεί στη Βουλή ήδη από τις 6 Φεβρουαρίου 2018 και επομένως, από τις 6 Φεβρουαρίου 2018 μόνο η Βουλή και κανένας </w:t>
      </w:r>
      <w:r>
        <w:rPr>
          <w:rFonts w:eastAsia="Times New Roman" w:cs="Times New Roman"/>
          <w:szCs w:val="24"/>
        </w:rPr>
        <w:t xml:space="preserve">εισαγγελέας </w:t>
      </w:r>
      <w:r>
        <w:rPr>
          <w:rFonts w:eastAsia="Times New Roman" w:cs="Times New Roman"/>
          <w:szCs w:val="24"/>
        </w:rPr>
        <w:t xml:space="preserve">έχει αρμοδιότητα για οποιαδήποτε δικαστική πράξη επί της δικογραφίας. Εάν αυτό δεν είναι μεθόδευση, εάν αυτό δεν είναι ικανός λόγος </w:t>
      </w:r>
      <w:r>
        <w:rPr>
          <w:rFonts w:eastAsia="Times New Roman" w:cs="Times New Roman"/>
          <w:szCs w:val="24"/>
        </w:rPr>
        <w:t>να δημιουργήσει σε εμάς την εντύπωση ότι πρόκειται για άθλια σκευωρία, τότε τι είναι, αναρωτιέμαι;</w:t>
      </w:r>
    </w:p>
    <w:p w14:paraId="74B8E0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Υπουργός, έτερον, που δηλώνει ότι έχει διαβάσει τις δικογραφίες ως μη όφειλε, Υπουργός προαναγγέλλει το σκάνδαλο προφανώς επειδή έχει πληροφορηθεί το περιεχό</w:t>
      </w:r>
      <w:r>
        <w:rPr>
          <w:rFonts w:eastAsia="Times New Roman" w:cs="Times New Roman"/>
          <w:szCs w:val="24"/>
        </w:rPr>
        <w:t>μενο της δικογραφίας, είναι γνώστης δηλαδή</w:t>
      </w:r>
      <w:r>
        <w:rPr>
          <w:rFonts w:eastAsia="Times New Roman" w:cs="Times New Roman"/>
          <w:szCs w:val="24"/>
        </w:rPr>
        <w:t>,</w:t>
      </w:r>
      <w:r>
        <w:rPr>
          <w:rFonts w:eastAsia="Times New Roman" w:cs="Times New Roman"/>
          <w:szCs w:val="24"/>
        </w:rPr>
        <w:t xml:space="preserve"> ως μη όφειλε.</w:t>
      </w:r>
    </w:p>
    <w:p w14:paraId="74B8E05B" w14:textId="77777777" w:rsidR="00D8133C" w:rsidRDefault="00A7505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4B8E0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παρακαλούσα για λίγο την ανοχή σας. Έχω το καλύτερο στο τέλος.</w:t>
      </w:r>
    </w:p>
    <w:p w14:paraId="74B8E0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Υπουργός που δηλώνει ότι γνωρίζει ταυτότητα προστατευόμενου μάρτυρα ως μη όφειλε, λέγοντας μάλιστα ότι αυτός εμπλέκεται και «κελάηδησε» -γι’ αυτό, επειδή εμπλέκεται- χωρίς να γνωρίζει ότι αν ο μάρτυρας εμπλέκεται, τότε κατά τον νόμο δεν μπορεί να είναι προ</w:t>
      </w:r>
      <w:r>
        <w:rPr>
          <w:rFonts w:eastAsia="Times New Roman" w:cs="Times New Roman"/>
          <w:szCs w:val="24"/>
        </w:rPr>
        <w:t>στατευόμενος μάρτυρας και ενέχει ακυρότητα όλο το αποδεικτικό υλικό που έχει παραχθεί από την κατάθεσή του. Και δεν τα γνωρίζει, διότι αυτά είναι νομικίστικα. Έτσι δεν είναι, κύριε Πολάκη; Α, έφυγε ο κ. Πολάκης. Τινάζει, λοιπόν, στον αέρα το αποδεικτικό υλ</w:t>
      </w:r>
      <w:r>
        <w:rPr>
          <w:rFonts w:eastAsia="Times New Roman" w:cs="Times New Roman"/>
          <w:szCs w:val="24"/>
        </w:rPr>
        <w:t xml:space="preserve">ικό δια της αστοιχείωτης αυτής χρήσης τους. Μέγιστη γκάφα! </w:t>
      </w:r>
    </w:p>
    <w:p w14:paraId="74B8E0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δεν είναι μόνο οι γνώστες και οι προφήτες Υπουργοί. Δεν είναι μόνο ο γκαφατζής Υπουργός, αλλά είναι και ο προστατευόμενος Υπουργός, ο ακατανόμαστος Π.Κ. -όχι ο άλλος Π</w:t>
      </w:r>
      <w:r>
        <w:rPr>
          <w:rFonts w:eastAsia="Times New Roman" w:cs="Times New Roman"/>
          <w:szCs w:val="24"/>
        </w:rPr>
        <w:t>.</w:t>
      </w:r>
      <w:r>
        <w:rPr>
          <w:rFonts w:eastAsia="Times New Roman" w:cs="Times New Roman"/>
          <w:szCs w:val="24"/>
        </w:rPr>
        <w:t>Κ., με αυτόν θα ασχολη</w:t>
      </w:r>
      <w:r>
        <w:rPr>
          <w:rFonts w:eastAsia="Times New Roman" w:cs="Times New Roman"/>
          <w:szCs w:val="24"/>
        </w:rPr>
        <w:t xml:space="preserve">θούμε σε μερικές μέρες- ο </w:t>
      </w:r>
      <w:r>
        <w:rPr>
          <w:rFonts w:eastAsia="Times New Roman" w:cs="Times New Roman"/>
          <w:szCs w:val="24"/>
        </w:rPr>
        <w:t>πασοκ</w:t>
      </w:r>
      <w:r>
        <w:rPr>
          <w:rFonts w:eastAsia="Times New Roman" w:cs="Times New Roman"/>
          <w:szCs w:val="24"/>
        </w:rPr>
        <w:t>ογενής Π.Κ.. Ακατανόμαστος γιατί δεν κατονομάζεται ούτε καν από την κ. Χριστοδουλοπούλου όταν ανακοινώνεται πανηγυρικά η έλευση της δικογραφίας στη Βουλή. Δεν κατονομάζεται καν στην πρόταση της κυβερνητικής πλειοψηφίας, σαν ν</w:t>
      </w:r>
      <w:r>
        <w:rPr>
          <w:rFonts w:eastAsia="Times New Roman" w:cs="Times New Roman"/>
          <w:szCs w:val="24"/>
        </w:rPr>
        <w:t>α μην έχει υπάρξει πουθενά. Δεν κατονομάστηκε στο από 5-2-2018 διαβιβαστικό της εισαγγελέως του Αρείου Πάγου, παρά το γεγονός ότι η εισαγγελέας αναφέρει σαφώς ότι κατά το έτος 2015 όπου αυξήθηκε η φαρμακευτική δαπάνη λόγω της μη έκδοσης δελτίου τιμών φαρμά</w:t>
      </w:r>
      <w:r>
        <w:rPr>
          <w:rFonts w:eastAsia="Times New Roman" w:cs="Times New Roman"/>
          <w:szCs w:val="24"/>
        </w:rPr>
        <w:t xml:space="preserve">κου, δηλαδή στο πρώτο εξάμηνο του 2015, διατελούσε Υπουργός Υγείας ο κ. Παναγιώτης Κουρουμπλής. </w:t>
      </w:r>
    </w:p>
    <w:p w14:paraId="74B8E05F" w14:textId="77777777" w:rsidR="00D8133C" w:rsidRDefault="00A7505C">
      <w:pPr>
        <w:spacing w:line="600" w:lineRule="auto"/>
        <w:ind w:firstLine="720"/>
        <w:contextualSpacing/>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74B8E0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Παναγιωτόπουλε, παρακαλ</w:t>
      </w:r>
      <w:r>
        <w:rPr>
          <w:rFonts w:eastAsia="Times New Roman" w:cs="Times New Roman"/>
          <w:szCs w:val="24"/>
        </w:rPr>
        <w:t xml:space="preserve">ώ ολοκληρώστε. </w:t>
      </w:r>
    </w:p>
    <w:p w14:paraId="74B8E0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Τελειώνω σε λίγο, κύριε Πρόεδρε. </w:t>
      </w:r>
    </w:p>
    <w:p w14:paraId="74B8E0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Θυμίζω ότι με τροπολογία στον ν.4213/2015 έχει προβλεφθεί η υποχρέωση του εκάστοτε Υπουργού Υγείας να προβαίνει σε αναθεωρήσεις τιμών προς τα κάτω δύο φορές τον χρόνο. Οι πολυεθνικ</w:t>
      </w:r>
      <w:r>
        <w:rPr>
          <w:rFonts w:eastAsia="Times New Roman" w:cs="Times New Roman"/>
          <w:szCs w:val="24"/>
        </w:rPr>
        <w:t xml:space="preserve">ές είχαν αντιδράσει. Ο ΣΥΡΙΖΑ δεν ψήφισε αυτή την τροπολογία. Έκτοτε όμως, όλοι οι Υπουργοί Υγείας προέβησαν στην έκδοση δελτίου τιμών δύο φορές κατ’ έτος, για να μειωθεί η φαρμακευτική δαπάνη. Όλοι εκτός από έναν, διότι το 2015 εκδόθηκε δελτίο τιμών μόνο </w:t>
      </w:r>
      <w:r>
        <w:rPr>
          <w:rFonts w:eastAsia="Times New Roman" w:cs="Times New Roman"/>
          <w:szCs w:val="24"/>
        </w:rPr>
        <w:t>μια φορά, τον Δεκέμβριο. Άρα, καθ’ όλη τη διάρκεια του έτους δεν υπήρξε κα</w:t>
      </w:r>
      <w:r>
        <w:rPr>
          <w:rFonts w:eastAsia="Times New Roman" w:cs="Times New Roman"/>
          <w:szCs w:val="24"/>
        </w:rPr>
        <w:t>μ</w:t>
      </w:r>
      <w:r>
        <w:rPr>
          <w:rFonts w:eastAsia="Times New Roman" w:cs="Times New Roman"/>
          <w:szCs w:val="24"/>
        </w:rPr>
        <w:t>μία μείωση της φαρμακευτικής δαπάνης επί θητείας Παναγιώτη Κουρουμπλή. Πιθανολογείται μεγάλη ζημία του δημοσίου από τη μη έκδοση του δελτίου τιμών, με αποτέλεσμα τη μη μείωση της δα</w:t>
      </w:r>
      <w:r>
        <w:rPr>
          <w:rFonts w:eastAsia="Times New Roman" w:cs="Times New Roman"/>
          <w:szCs w:val="24"/>
        </w:rPr>
        <w:t xml:space="preserve">πάνης επί θητείας Παναγιώτη Κουρουμπλή. </w:t>
      </w:r>
    </w:p>
    <w:p w14:paraId="74B8E0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Παναγιωτόπουλε, μιλάτε ήδη επτά λεπτά. Σας παρακαλώ πολύ! Θέλω να είμαι δίκαιος με όλους. </w:t>
      </w:r>
    </w:p>
    <w:p w14:paraId="74B8E0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Τελειώνω, κύριε Πρόεδρε. </w:t>
      </w:r>
    </w:p>
    <w:p w14:paraId="74B8E0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Αυτά, κύριοι, δεν είναι για γέλια,</w:t>
      </w:r>
      <w:r>
        <w:rPr>
          <w:rFonts w:eastAsia="Times New Roman" w:cs="Times New Roman"/>
          <w:szCs w:val="24"/>
        </w:rPr>
        <w:t xml:space="preserve"> όπως διατείνεται ο κ. Κουρουμπλής. Για γέλια ίσως είναι η εκτίμηση του Λιμενικού Σώματος ότι δεν έχει κα</w:t>
      </w:r>
      <w:r>
        <w:rPr>
          <w:rFonts w:eastAsia="Times New Roman" w:cs="Times New Roman"/>
          <w:szCs w:val="24"/>
        </w:rPr>
        <w:t>μ</w:t>
      </w:r>
      <w:r>
        <w:rPr>
          <w:rFonts w:eastAsia="Times New Roman" w:cs="Times New Roman"/>
          <w:szCs w:val="24"/>
        </w:rPr>
        <w:t xml:space="preserve">μία εμπλοκή στην υπόθεση. Αυτά, όμως, δεν είναι για γέλια, γιατί προσπαθήσατε διαμέσου αυτής της μεθόδευσης να εξαιρέσετε από την κυβερνητική πρόταση </w:t>
      </w:r>
      <w:r>
        <w:rPr>
          <w:rFonts w:eastAsia="Times New Roman" w:cs="Times New Roman"/>
          <w:szCs w:val="24"/>
        </w:rPr>
        <w:t>τον κ. Παναγιώτη Κουρουμπλή.</w:t>
      </w:r>
    </w:p>
    <w:p w14:paraId="74B8E0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Τελειώνοντας, κυρίες και κύριοι της Κυβέρνησης, θα ήθελα να πω ότι επιλέγετε να σύρετε την πολιτική συζήτηση και όλο τον δημόσιο βίο της χώρας σε ένα λασπωμένο γήπεδο πόλωσης, τοξικότητας και διχασμού με όπλο την σκανδαλολογία,</w:t>
      </w:r>
      <w:r>
        <w:rPr>
          <w:rFonts w:eastAsia="Times New Roman" w:cs="Times New Roman"/>
          <w:szCs w:val="24"/>
        </w:rPr>
        <w:t xml:space="preserve"> εργαλείο τη δικαιοσύνη -πολύ δυστυχώς, αλλά πολύ καταφανώς- και μέθοδο τη συστηματική σπίλωση στοχοποιημένων πολιτικών αντιπάλων, αυτών που έχουν ισχυρή φωνή εναντίον σας, φωνή διαφωνίας, αλλά και πολιτικών παρατάξεων κατά τρόπο ισοπεδωτικό, κυνικό και αδ</w:t>
      </w:r>
      <w:r>
        <w:rPr>
          <w:rFonts w:eastAsia="Times New Roman" w:cs="Times New Roman"/>
          <w:szCs w:val="24"/>
        </w:rPr>
        <w:t>ίστακτο.</w:t>
      </w:r>
    </w:p>
    <w:p w14:paraId="74B8E0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Παναγιωτόπουλε, ολοκληρώστε. </w:t>
      </w:r>
    </w:p>
    <w:p w14:paraId="74B8E0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Δεν επιδιώκετε πραγματικά την πλήρη διερεύνηση της υπόθεσης σε όλα της τα επίπεδα. Θέλετε να πλήξετε αντιπάλους ενοχλητικούς και αυτός είναι ο μόνος σας </w:t>
      </w:r>
      <w:r>
        <w:rPr>
          <w:rFonts w:eastAsia="Times New Roman" w:cs="Times New Roman"/>
          <w:szCs w:val="24"/>
        </w:rPr>
        <w:t>σκοπός. Και το μόνο που έχω να πω σε όλα αυτά είναι ότι δεν θα σας περάσει.</w:t>
      </w:r>
    </w:p>
    <w:p w14:paraId="74B8E0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4B8E06A"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0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Παναγιωτόπουλο. </w:t>
      </w:r>
    </w:p>
    <w:p w14:paraId="74B8E0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θα ήθελα να σας παρακα</w:t>
      </w:r>
      <w:r>
        <w:rPr>
          <w:rFonts w:eastAsia="Times New Roman" w:cs="Times New Roman"/>
          <w:szCs w:val="24"/>
        </w:rPr>
        <w:t>λέσω για κάτι. Γνωρίζετε όλοι ότι ο χρόνος που έχετε στη διάθεσή σας είναι πέντε λεπτά. Επίσης, όπως βλέπετε, υπάρχει μια ανοχή ενός με δύο λεπτά. Σας παρακαλώ, λοιπόν, να μην το υπερβαίνετε αυτό, γιατί φέρνετε το Προεδρείο σε δύσκολη θέση και ίσως κάποιοι</w:t>
      </w:r>
      <w:r>
        <w:rPr>
          <w:rFonts w:eastAsia="Times New Roman" w:cs="Times New Roman"/>
          <w:szCs w:val="24"/>
        </w:rPr>
        <w:t xml:space="preserve"> συνάδελφοι να μην καταφέρουν να μιλήσουν αυτόν τον χρόνο, αναλόγως με το πού θα πάει η όλη συνεδρίαση. </w:t>
      </w:r>
    </w:p>
    <w:p w14:paraId="74B8E0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Καλώ τον πρώην Υπουργό κ. Λυκουρέντζο να έρθει στο Βήμα. </w:t>
      </w:r>
    </w:p>
    <w:p w14:paraId="74B8E0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για είκοσι λεπτά. </w:t>
      </w:r>
    </w:p>
    <w:p w14:paraId="74B8E0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ΛΥΚΟΥΡΕΝΤΖΟΣ:</w:t>
      </w:r>
      <w:r>
        <w:rPr>
          <w:rFonts w:eastAsia="Times New Roman" w:cs="Times New Roman"/>
          <w:szCs w:val="24"/>
        </w:rPr>
        <w:t xml:space="preserve"> Ευχαριστώ, κύρ</w:t>
      </w:r>
      <w:r>
        <w:rPr>
          <w:rFonts w:eastAsia="Times New Roman" w:cs="Times New Roman"/>
          <w:szCs w:val="24"/>
        </w:rPr>
        <w:t>ιε Πρόεδρε.</w:t>
      </w:r>
    </w:p>
    <w:p w14:paraId="74B8E0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Βουλευτές, με ανάμικτα συναισθήματα επανέρχομαι στο Βήμα του </w:t>
      </w:r>
      <w:r>
        <w:rPr>
          <w:rFonts w:eastAsia="Times New Roman" w:cs="Times New Roman"/>
          <w:szCs w:val="24"/>
        </w:rPr>
        <w:t xml:space="preserve">ελληνικού </w:t>
      </w:r>
      <w:r>
        <w:rPr>
          <w:rFonts w:eastAsia="Times New Roman" w:cs="Times New Roman"/>
          <w:szCs w:val="24"/>
        </w:rPr>
        <w:t>Κοινοβουλίου. Βεβαίως ποτέ δεν φανταζόμουν ότι θα μπορούσα να επιστρέψω και να ομιλώ αναφερόμενος σε υπόθεση δικογραφίας. Γ</w:t>
      </w:r>
      <w:r>
        <w:rPr>
          <w:rFonts w:eastAsia="Times New Roman" w:cs="Times New Roman"/>
          <w:szCs w:val="24"/>
        </w:rPr>
        <w:t xml:space="preserve">ι’ αυτό τον λόγο διακατέχομαι και από αισθήματα οργής και αγανάκτησης. </w:t>
      </w:r>
    </w:p>
    <w:p w14:paraId="74B8E0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στην πρόταση της κυβερνητικής </w:t>
      </w:r>
      <w:r>
        <w:rPr>
          <w:rFonts w:eastAsia="Times New Roman" w:cs="Times New Roman"/>
          <w:szCs w:val="24"/>
        </w:rPr>
        <w:t xml:space="preserve">πλειοψηφίας </w:t>
      </w:r>
      <w:r>
        <w:rPr>
          <w:rFonts w:eastAsia="Times New Roman" w:cs="Times New Roman"/>
          <w:szCs w:val="24"/>
        </w:rPr>
        <w:t>την οποία συζητάει σήμερα η Βουλή, στο κεφάλαιο των αποδιδόμενων κατηγοριών με τίτλο «Προκύπτουσες ενδείξεις» ουδ</w:t>
      </w:r>
      <w:r>
        <w:rPr>
          <w:rFonts w:eastAsia="Times New Roman" w:cs="Times New Roman"/>
          <w:szCs w:val="24"/>
        </w:rPr>
        <w:t xml:space="preserve">έν στοιχείο συμπεριλαμβάνεται το οποίο να με συσχετίζει με ενοχή. </w:t>
      </w:r>
    </w:p>
    <w:p w14:paraId="74B8E0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Επέλεξα να είμαι εδώ για να απαντήσω με ευθύτητα και ειλικρίνεια, όπως πάντοτε έκανα από αυτό το ιερό Βήμα. Είμαι εδώ για να δηλώσω ότι δεν με αφορούν οι όποιες νομικές εκτιμήσεις περί παρα</w:t>
      </w:r>
      <w:r>
        <w:rPr>
          <w:rFonts w:eastAsia="Times New Roman" w:cs="Times New Roman"/>
          <w:szCs w:val="24"/>
        </w:rPr>
        <w:t>γραφής αδικημάτων ή άλλων νομικών διαδικασιών. Με αφορά η αποκάλυψη της αλήθειας. Για την προστασία της τιμής μου θα φτάσω μέχρι τέλους όσος κόπος, όσος χρόνος και αν απαιτηθούν. Δεν πρόκειται να επιτρέψω να υποστώ έναν μακρόσυρτο διασυρμό. Θα αξιοποιήσω τ</w:t>
      </w:r>
      <w:r>
        <w:rPr>
          <w:rFonts w:eastAsia="Times New Roman" w:cs="Times New Roman"/>
          <w:szCs w:val="24"/>
        </w:rPr>
        <w:t>η διάταξη 86, παράγραφος 5, του Συντάγματος για τη σύσταση ειδικής επιτροπής, για να αποκαλυφθεί αποκλειστικά για εμένα η αλήθεια.</w:t>
      </w:r>
    </w:p>
    <w:p w14:paraId="74B8E0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Στην πολιτική μου διαδρομή, σε κάθε περίπτωση, υπηρέτησα το δημόσιο συμφέρον με διαφάνεια και χρηστότητα, με ηθική και πολιτι</w:t>
      </w:r>
      <w:r>
        <w:rPr>
          <w:rFonts w:eastAsia="Times New Roman" w:cs="Times New Roman"/>
          <w:szCs w:val="24"/>
        </w:rPr>
        <w:t>κή ακεραιότητα. Αν αισθανόμουν την παραμικρή ενοχή, δεν θα τολμούσα να εμφανιστώ. Αυτός είναι ο χαρακτήρας μου. Και όσοι εκ των Βουλευτών συνυπήρξαμε ως συνάδελφοι το γνωρίζουν άριστα. Γιατί δώσαμε πολλές μάχες εδώ για την πατρίδα, για τη διαφάνεια, για να</w:t>
      </w:r>
      <w:r>
        <w:rPr>
          <w:rFonts w:eastAsia="Times New Roman" w:cs="Times New Roman"/>
          <w:szCs w:val="24"/>
        </w:rPr>
        <w:t xml:space="preserve"> εξυπηρετήσουμε το δημόσιο και το εθνικό συμφέρον.</w:t>
      </w:r>
    </w:p>
    <w:p w14:paraId="74B8E0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διετέλεσα έναν χρόνο Υπουργός Υγείας: Ιούνιος 2012-Ιούνιος 2013. Όπως είναι γνωστό και προκύπτει από το ΦΕΚ, Φύλλο 2105, 9 Ιουλίου 2012, τεύχος Β΄, δεν ανήκε σε εμένα η αρμοδιό</w:t>
      </w:r>
      <w:r>
        <w:rPr>
          <w:rFonts w:eastAsia="Times New Roman" w:cs="Times New Roman"/>
          <w:szCs w:val="24"/>
        </w:rPr>
        <w:t>τητα της Γενικής Διεύθυνσης Υγείας και συνεπώς ο σχεδιασμός της φαρμακευτικής πολιτικής, η έκδοση των κατά καιρούς δελτίων φαρμάκων. Καταθέτω, για να συμπεριληφθεί στα τηρούμενα Πρακτικά, το σχετικό ΦΕΚ.</w:t>
      </w:r>
    </w:p>
    <w:p w14:paraId="74B8E0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κ. Ανδρέας Λυκουρέντζος καταθέτει</w:t>
      </w:r>
      <w:r>
        <w:rPr>
          <w:rFonts w:eastAsia="Times New Roman" w:cs="Times New Roman"/>
          <w:szCs w:val="24"/>
        </w:rPr>
        <w:t xml:space="preserve"> για τα Πρακτικά το προαναφερθέν ΦΕΚ,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4B8E0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 θητεία μου ουδεμία απόφαση υπέγραψα σχετικά με την τιμολόγηση φαρμάκων, την έκδοση δελτίου τιμών ή την τιμολόγηση νέων φαρμάκων. Ουδεμία προσωπική σχέση είχα με οποιαδήποτε φαρμακευτική εταιρεία, με οποιοδήποτε στέλεχος από την αγορά του φαρμάκου. Οι α</w:t>
      </w:r>
      <w:r>
        <w:rPr>
          <w:rFonts w:eastAsia="Times New Roman" w:cs="Times New Roman"/>
          <w:szCs w:val="24"/>
        </w:rPr>
        <w:t xml:space="preserve">ποφάσεις μου είναι δημοσιευμένες στην Εφημερίδα της Κυβερνήσεως και προφανώς είναι διαθέσιμες σε κάθε ενδιαφερόμενο. </w:t>
      </w:r>
    </w:p>
    <w:p w14:paraId="74B8E0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Ως Υπουργός Υγείας, ακολουθώντας την πρακτική κάποιου πνευματικού μου πολιτικού δασκάλου, του αειμνήστου Κωστή Στεφανόπουλου, υπέγραφα τις</w:t>
      </w:r>
      <w:r>
        <w:rPr>
          <w:rFonts w:eastAsia="Times New Roman" w:cs="Times New Roman"/>
          <w:szCs w:val="24"/>
        </w:rPr>
        <w:t xml:space="preserve"> αποφάσεις αρμοδιότητός μου σε συνεργασία με την ιεραρχία του Υπουργείου και τους διευθυντές, οι οποίοι ήταν οι εκάστοτε χειριστές των φακέλων. Ζητούσα εξηγήσεις και οι εισηγητές έπρεπε να με πείσουν με νομικά επιχειρήματα για να θέσω την υπογραφή μου. Υπή</w:t>
      </w:r>
      <w:r>
        <w:rPr>
          <w:rFonts w:eastAsia="Times New Roman" w:cs="Times New Roman"/>
          <w:szCs w:val="24"/>
        </w:rPr>
        <w:t>ρξαν περιπτώσεις στις οποίες αρνήθηκα υπογραφή. Οι υπάλληλοι και τα στελέχη του Υπουργείου Υγείας, κύριοι Υπουργοί, με τους οποίους συνεργαστήκαμε ανεξαρτήτως πολιτικής τοποθετήσεως είμαι σίγουρος ότι μπορούν να το διαβεβαιώσουν. Καλέστε τους να σας πουν π</w:t>
      </w:r>
      <w:r>
        <w:rPr>
          <w:rFonts w:eastAsia="Times New Roman" w:cs="Times New Roman"/>
          <w:szCs w:val="24"/>
        </w:rPr>
        <w:t>ώς υπέγραφε ο Υπουργός Λυκουρέντζος.</w:t>
      </w:r>
    </w:p>
    <w:p w14:paraId="74B8E0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Αιφνιδιάζομαι και εκπλήσσομαι με την αναφορά του ονόματός μου στη συγκεκριμένη δικογραφία. Θέλησαν κάποιος ή κάποιοι να δημιουργήσουν την εντύπωση ότι όλοι είμαστε βουτηγμένοι στη λάσπη της διαφθοράς. Δεν είμαστε! Πρόκε</w:t>
      </w:r>
      <w:r>
        <w:rPr>
          <w:rFonts w:eastAsia="Times New Roman" w:cs="Times New Roman"/>
          <w:szCs w:val="24"/>
        </w:rPr>
        <w:t>ιται για ευτελή ψευδομαρτυρία. Και λυπούμαι γι’ αυτό.</w:t>
      </w:r>
    </w:p>
    <w:p w14:paraId="74B8E0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στη δικογραφία χιλιάδων σελίδων υπάρχει μόνο μία παράγραφος η οποία με αναφέρει. Και σπεύδω να την αντιμετωπίσω. Εμένα δεν με κατηγορεί το FBI. Δεν υπάρχει κάποιο αντικειμε</w:t>
      </w:r>
      <w:r>
        <w:rPr>
          <w:rFonts w:eastAsia="Times New Roman" w:cs="Times New Roman"/>
          <w:szCs w:val="24"/>
        </w:rPr>
        <w:t>νικό στοιχείο. Ένα «υποθέτω» υπάρχει. Ο ισχυρισμός του προστατευόμενου μάρτυρα ότι ως Υπουργός, ωσάν να ήμουν ιατρικός επισκέπτης, προωθούσα προϊόντα συγκεκριμένης εταιρείας. Προφανώς αυτός ο ισχυρισμός δεν είναι άξιος απαντήσεως. Είναι ακατανόητος. Ξεφεύγ</w:t>
      </w:r>
      <w:r>
        <w:rPr>
          <w:rFonts w:eastAsia="Times New Roman" w:cs="Times New Roman"/>
          <w:szCs w:val="24"/>
        </w:rPr>
        <w:t>ει κάθε πιθανότητος ή σοβαρότητος. Όχι μόνο δεν ευνοούσαμε, όχι μόνο δεν ενθαρρύναμε την προώθηση φαρμακευτικών προϊόντων, αλλά παρακολουθούσαμε με αγωνία κάθε κίνηση, κάθε εξέλιξη, για να εμποδίσουμε την αύξηση της φαρμακευτικής δαπάνης. Διότι απέναντι στ</w:t>
      </w:r>
      <w:r>
        <w:rPr>
          <w:rFonts w:eastAsia="Times New Roman" w:cs="Times New Roman"/>
          <w:szCs w:val="24"/>
        </w:rPr>
        <w:t xml:space="preserve">ην τρόικα δεν ήταν υπόλογος ο αρμόδιος αναπληρωτής Υπουργός. Η κυβέρνηση ήταν υπεύθυνη για την επίτευξη των στόχων της δανειακής συμφωνίας. </w:t>
      </w:r>
    </w:p>
    <w:p w14:paraId="74B8E0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πολιτικές ηγεσίες των κυβερνήσεων 2012-2015 υλοποίησαν τις δεσμεύσεις της χώρας στο πλαίσιο των δανειακών συμβάσ</w:t>
      </w:r>
      <w:r>
        <w:rPr>
          <w:rFonts w:eastAsia="Times New Roman" w:cs="Times New Roman"/>
          <w:szCs w:val="24"/>
        </w:rPr>
        <w:t>εων και μείωσαν θεαματικά όχι μόνο τη δημόσια φαρμακευτική δαπάνη, αλλά και τη δαπάνη στις προμήθειες των νοσοκομείων στα οριζόμενα επίπεδα. Όταν έφυγα μετά τον ανασχηματισμό από Υπουργός, ο μνημονιακός στόχος ήταν 1 δισεκατομμύριο. Εγώ παρέδωσα δαπάνες 93</w:t>
      </w:r>
      <w:r>
        <w:rPr>
          <w:rFonts w:eastAsia="Times New Roman" w:cs="Times New Roman"/>
          <w:szCs w:val="24"/>
        </w:rPr>
        <w:t>5 εκατομμύρια. Ήμουν και 65 εκατομμύρια κάτω από τον στόχο που είχε τεθεί. Αυτή είναι η αλήθεια.</w:t>
      </w:r>
    </w:p>
    <w:p w14:paraId="74B8E0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καλοκαίρι, Ιούλιο, Αύγουστο του 2012, για παράδειγμα, πληροφορηθήκαμε ότι σύμφωνα με τα στοιχεία της ΗΔΙΚΑ κατεγράφησαν εν μέσω</w:t>
      </w:r>
      <w:r>
        <w:rPr>
          <w:rFonts w:eastAsia="Times New Roman" w:cs="Times New Roman"/>
          <w:szCs w:val="24"/>
        </w:rPr>
        <w:t xml:space="preserve"> θέρους περίπου έντεκα εκατομμύρια συνταγές. Αμέσως καλέσαμε στο Υπουργείο τον στρατηγό Μανώλη Σφακιανάκη. Έλαβε δική μου γραπτή εξουσιοδότηση για την έκδοση εισαγγελικής παραγγελίας, με σκοπό να διατεθούν τα στοιχεία από την ΗΔΙΚΑ, να ξεκινήσει η έρευνα κ</w:t>
      </w:r>
      <w:r>
        <w:rPr>
          <w:rFonts w:eastAsia="Times New Roman" w:cs="Times New Roman"/>
          <w:szCs w:val="24"/>
        </w:rPr>
        <w:t xml:space="preserve">αι να εντοπιστούν οι υπαίτιοι της προκλητικής ζήτησης. </w:t>
      </w:r>
    </w:p>
    <w:p w14:paraId="74B8E0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πρωτοβουλία μας πήρε δημοσιότητα και προκάλεσε ποικιλώνυμες αντιδράσεις. Δεν έτυχε, βέβαια, ευνοϊκής υποδοχής. Δεν ήταν αρεστές τότε τέτοιες πρωτοβουλίες. Αντιμετωπίζονταν ως επίθεση στο δικαίωμα πρ</w:t>
      </w:r>
      <w:r>
        <w:rPr>
          <w:rFonts w:eastAsia="Times New Roman" w:cs="Times New Roman"/>
          <w:szCs w:val="24"/>
        </w:rPr>
        <w:t>όσβασης στη δωρεάν υγεία των πολιτών. Είναι χαρακτηριστικό ότι ο Πρόεδρος των φαρμακοποιών Αττικής παρενέβη στην πρωτοβουλία μας. Με επιστολή του στις 5  Οκτωβρίου προς εμένα υπερασπίζεται τους συναδέλφους του φαρμακοποιούς, αλλά σημειώνει: «Αν πράγματι αφ</w:t>
      </w:r>
      <w:r>
        <w:rPr>
          <w:rFonts w:eastAsia="Times New Roman" w:cs="Times New Roman"/>
          <w:szCs w:val="24"/>
        </w:rPr>
        <w:t>ορά τη συνταγογράφηση από γιατρούς, το θέμα είναι πολύ σοβαρό και χρήζει περαιτέρω έρευνας». Σημειώνει την αλήθεια και ευτελίζει τον ισχυρισμό ότι ο κάθε Υπουργός μπορεί να προωθεί προϊόντα εταιρείας.</w:t>
      </w:r>
    </w:p>
    <w:p w14:paraId="74B8E0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κ. Κώστας Λουράντος υπήρξε ο κορυφαίος συνδικαλιστής </w:t>
      </w:r>
      <w:r>
        <w:rPr>
          <w:rFonts w:eastAsia="Times New Roman" w:cs="Times New Roman"/>
          <w:szCs w:val="24"/>
        </w:rPr>
        <w:t>των φαρμακοποιών Αττικής, ο οποίος μάλιστα κάποια στιγμή σε ώρες σύγκρουσης με την Κυβέρνηση δήλωνε ότι τα φαρμακεία της χώρας θα γίνουν εκλογικά κέντρα του ΣΥΡΙΖΑ. Δεν είναι, δηλαδή, κάποιος που θα στεκόταν φιλικά απέναντί μας. Καταθέτω αντίγραφο της επισ</w:t>
      </w:r>
      <w:r>
        <w:rPr>
          <w:rFonts w:eastAsia="Times New Roman" w:cs="Times New Roman"/>
          <w:szCs w:val="24"/>
        </w:rPr>
        <w:t>τολής του κ. Λουράντου.</w:t>
      </w:r>
    </w:p>
    <w:p w14:paraId="74B8E07E"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κ. </w:t>
      </w:r>
      <w:r>
        <w:rPr>
          <w:rFonts w:eastAsia="Times New Roman" w:cs="Times New Roman"/>
          <w:szCs w:val="24"/>
        </w:rPr>
        <w:t xml:space="preserve">Ανδρέας Λυκουρέντζος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74B8E0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 συνέχεια, ο Σύνδεσμος Φαρμακευτικών Επιχειρήσεων Ελλάδος με επιστολή του στις 10 Απριλίου του 2013, στο τέλος σχεδόν της θητείας μου, απευθύνεται στον Υπουργό Οικονομικών κ. Στουρνάρα, στον Υπουργό Ανάπτυξης κ. Χατζηδάκη και με κοινοποίηση στον Υπουργό</w:t>
      </w:r>
      <w:r>
        <w:rPr>
          <w:rFonts w:eastAsia="Times New Roman" w:cs="Times New Roman"/>
          <w:szCs w:val="24"/>
        </w:rPr>
        <w:t xml:space="preserve"> κ. Ανδρέα Λυκουρέντζο διαμαρτύρεται αναφορικά με την καθυστέρηση επί δυόμισι έτη για την αδειοδότηση και τιμολόγηση νέων φαρμάκων κατά παράβαση της ευρωπαϊκής </w:t>
      </w:r>
      <w:r>
        <w:rPr>
          <w:rFonts w:eastAsia="Times New Roman" w:cs="Times New Roman"/>
          <w:szCs w:val="24"/>
        </w:rPr>
        <w:t xml:space="preserve">οδηγίας </w:t>
      </w:r>
      <w:r>
        <w:rPr>
          <w:rFonts w:eastAsia="Times New Roman" w:cs="Times New Roman"/>
          <w:szCs w:val="24"/>
        </w:rPr>
        <w:t>89/105, σύμφωνα με την οποία τα δελτία τιμών με νέα φάρμακα εκδίδονται κάθε ενενήντα ημέ</w:t>
      </w:r>
      <w:r>
        <w:rPr>
          <w:rFonts w:eastAsia="Times New Roman" w:cs="Times New Roman"/>
          <w:szCs w:val="24"/>
        </w:rPr>
        <w:t>ρες. Και επικαλείται διάφορα επιχειρήματα. Υπογράφουν ο κ. Φρουζής ως Πρόεδρος, οι αντιπρόεδροι Κεφαλάς, Παναγούλιας, ο Γενικός Διευθυντής κ. Μαγγαλούσης, δηλαδή η ηγεσία του ΣΦΕΕ, η ηγεσία των πολυεθνικών εταιρειών οι οποίες δραστηριοποιούνται στην Ελλάδα</w:t>
      </w:r>
      <w:r>
        <w:rPr>
          <w:rFonts w:eastAsia="Times New Roman" w:cs="Times New Roman"/>
          <w:szCs w:val="24"/>
        </w:rPr>
        <w:t xml:space="preserve"> την περίοδο εκείνη. </w:t>
      </w:r>
    </w:p>
    <w:p w14:paraId="74B8E0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αντίγραφο αυτής της επιστολής για τα Πρακτικά.</w:t>
      </w:r>
    </w:p>
    <w:p w14:paraId="74B8E081"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κ. </w:t>
      </w:r>
      <w:r>
        <w:rPr>
          <w:rFonts w:eastAsia="Times New Roman" w:cs="Times New Roman"/>
          <w:szCs w:val="24"/>
        </w:rPr>
        <w:t xml:space="preserve">Ανδρέας Λυκουρέντζος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w:t>
      </w:r>
      <w:r>
        <w:rPr>
          <w:rFonts w:eastAsia="Times New Roman"/>
          <w:szCs w:val="24"/>
        </w:rPr>
        <w:t>αι Πρακτικών της Βουλής)</w:t>
      </w:r>
    </w:p>
    <w:p w14:paraId="74B8E0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επιστολή η οποία αποκαλύπτει την άρνησή μας να εισέλθουν πανάκριβα φάρμακα στην αγορά, να εκτιναχθεί στα ύψη η φαρμακευτική δαπάνη, ενώ μας καταγγέλλουν ως ανακόλουθους με την Ευρωπαϊκή Επιτροπή. </w:t>
      </w:r>
    </w:p>
    <w:p w14:paraId="74B8E0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w:t>
      </w:r>
      <w:r>
        <w:rPr>
          <w:rFonts w:eastAsia="Times New Roman" w:cs="Times New Roman"/>
          <w:szCs w:val="24"/>
        </w:rPr>
        <w:t>τές, κάποιοι εξ αυτών μας έστειλαν και το μήνυμα μέσω πληθώρας δημοσιευμάτων ότι κινδυνεύουμε να αντιμετωπίσουμε τις συνέπειες του νόμου λόγω της δήθεν αναλγησίας μας απέναντι στις ανάγκες των ασθενών.</w:t>
      </w:r>
    </w:p>
    <w:p w14:paraId="74B8E0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οι ίδιοι είναι με την πλευρά εκείνων οι οποίοι </w:t>
      </w:r>
      <w:r>
        <w:rPr>
          <w:rFonts w:eastAsia="Times New Roman" w:cs="Times New Roman"/>
          <w:szCs w:val="24"/>
        </w:rPr>
        <w:t xml:space="preserve">προσπαθούν να μας σπιλώσουν, ότι δήθεν προωθούσαμε εταιρικά συμφέροντα. Τότε σπίλωναν την πολιτική μας και τώρα προσπαθούν να σπιλώσουν την τιμή μας. </w:t>
      </w:r>
    </w:p>
    <w:p w14:paraId="74B8E0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τον κ. Γιώργο Σούρλα, Γενικό Γραμματέα Διαφάνειας και Ανθρωπίνων Δικαιωμάτων και εγώ ως Υπουργός την 1</w:t>
      </w:r>
      <w:r>
        <w:rPr>
          <w:rFonts w:eastAsia="Times New Roman" w:cs="Times New Roman"/>
          <w:szCs w:val="24"/>
        </w:rPr>
        <w:t>9</w:t>
      </w:r>
      <w:r>
        <w:rPr>
          <w:rFonts w:eastAsia="Times New Roman" w:cs="Times New Roman"/>
          <w:szCs w:val="24"/>
          <w:vertAlign w:val="superscript"/>
        </w:rPr>
        <w:t>η</w:t>
      </w:r>
      <w:r>
        <w:rPr>
          <w:rFonts w:eastAsia="Times New Roman" w:cs="Times New Roman"/>
          <w:szCs w:val="24"/>
        </w:rPr>
        <w:t xml:space="preserve"> Ιουνίου οργανώσαμε ημερίδα στην οποία εξετάστηκαν οι αιτίες και οι πηγές της διαφθοράς στον τομέα της υγείας. Συζητήθηκαν προτάσεις για την πάταξη του νοσηρού φαινομένου. Ακολούθησε ο ανασχηματισμός έξι μέρες μετά και δεν συνέχισα ως Υπουργός. Δεν ήμουν</w:t>
      </w:r>
      <w:r>
        <w:rPr>
          <w:rFonts w:eastAsia="Times New Roman" w:cs="Times New Roman"/>
          <w:szCs w:val="24"/>
        </w:rPr>
        <w:t xml:space="preserve"> στη θέση να νομοθετήσω με βάση τα συμπεράσματα της ημερίδας. </w:t>
      </w:r>
    </w:p>
    <w:p w14:paraId="74B8E0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Έρχομαι στο δεύτερο σκέλος της εις βάρος μου ανυπόστατης αναφοράς. Ενδιαφερόμουν, υποτίθεται, για την επίσπευση πληρωμών συγκεκριμένης εταιρείας, της «</w:t>
      </w:r>
      <w:r>
        <w:rPr>
          <w:rFonts w:eastAsia="Times New Roman" w:cs="Times New Roman"/>
          <w:szCs w:val="24"/>
          <w:lang w:val="en-US"/>
        </w:rPr>
        <w:t>N</w:t>
      </w:r>
      <w:r>
        <w:rPr>
          <w:rFonts w:eastAsia="Times New Roman" w:cs="Times New Roman"/>
          <w:szCs w:val="24"/>
        </w:rPr>
        <w:t>OVARTIS</w:t>
      </w:r>
      <w:r>
        <w:rPr>
          <w:rFonts w:eastAsia="Times New Roman" w:cs="Times New Roman"/>
          <w:szCs w:val="24"/>
        </w:rPr>
        <w:t>». Είναι παντελώς αβάσιμη και ψευδ</w:t>
      </w:r>
      <w:r>
        <w:rPr>
          <w:rFonts w:eastAsia="Times New Roman" w:cs="Times New Roman"/>
          <w:szCs w:val="24"/>
        </w:rPr>
        <w:t>ής η τοποθέτηση. Δεν το έκανα. Όμως, κατά τη γνώμη μου, και να το επεδίωκε κάποιος, θα ήταν αδύνατο να το επιτύχει για δύο λόγους: Πρώτον, διότι ο ανελέητος ανταγωνισμός μεταξύ των προμηθευτών δεν επέτρεπε οποιαδήποτε μεροληπτική μεταχείριση και διακριτική</w:t>
      </w:r>
      <w:r>
        <w:rPr>
          <w:rFonts w:eastAsia="Times New Roman" w:cs="Times New Roman"/>
          <w:szCs w:val="24"/>
        </w:rPr>
        <w:t xml:space="preserve"> αντιμετώπιση. Σε καμμιά περίπτωση δεν θα το δεχόταν και δεν θα το ανεχόταν ο Πρόεδρος, τα μέλη του Διοικητικού Συμβουλίου του ΕΟΠΥΥ και οι υπηρεσιακοί παράγοντες οι οποίοι αποφάσιζαν και έθεταν την υπογραφή τους.</w:t>
      </w:r>
    </w:p>
    <w:p w14:paraId="74B8E0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ηγεσία του ΕΟΠΥΥ θέσπιζε και εφάρμοζε το</w:t>
      </w:r>
      <w:r>
        <w:rPr>
          <w:rFonts w:eastAsia="Times New Roman" w:cs="Times New Roman"/>
          <w:szCs w:val="24"/>
        </w:rPr>
        <w:t xml:space="preserve">υς κανόνες αποπληρωμής των ληξιπρόθεσμων οφειλών, τους κανόνες ισονομίας, ισότιμης αντιμετώπισης προς όλους, με διαφάνεια και ακεραιότητα. Η </w:t>
      </w:r>
      <w:r>
        <w:rPr>
          <w:rFonts w:eastAsia="Times New Roman" w:cs="Times New Roman"/>
          <w:szCs w:val="24"/>
        </w:rPr>
        <w:t>διοίκηση</w:t>
      </w:r>
      <w:r>
        <w:rPr>
          <w:rFonts w:eastAsia="Times New Roman" w:cs="Times New Roman"/>
          <w:szCs w:val="24"/>
        </w:rPr>
        <w:t xml:space="preserve"> του ΕΟΠΥΥ εξέδωσε τα εντάλματα πληρωμών και όχι ο εκάστοτε Υπουργός. Και ορθώς έπραττε. </w:t>
      </w:r>
    </w:p>
    <w:p w14:paraId="74B8E0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γιατί ή</w:t>
      </w:r>
      <w:r>
        <w:rPr>
          <w:rFonts w:eastAsia="Times New Roman" w:cs="Times New Roman"/>
          <w:szCs w:val="24"/>
        </w:rPr>
        <w:t>ταν στη διάθεση της ηγεσίας του ΕΟΠΥΥ το σύνολο των ληξιπρόθεσμων οφειλών του ελληνικού δημοσίου, ύψους 3,5 δισεκατομμυρίων. Άρα, δεν υπήρχαν χρήματα ειδικά για κάποιους ευνοουμένους και προνομιούχους. Τα κονδύλια υπήρχαν, εξοφλούντο οι πάροχοι με τους καν</w:t>
      </w:r>
      <w:r>
        <w:rPr>
          <w:rFonts w:eastAsia="Times New Roman" w:cs="Times New Roman"/>
          <w:szCs w:val="24"/>
        </w:rPr>
        <w:t>όνες του ΕΟΠΥΥ, όπως ήδη εξήγησα. Η ηγεσία του ΕΟΠΥΥ έκανε ό,τι ήταν δυνατόν να ανταποκριθεί με ταχύτητα στην επίτευξη του στόχου της δανειακής σύμβασης. Είναι εξαιρετικά διαφωτιστικές οι εναγώνιες επιστολές του τότε Προέδρου κ. Ελευθερίου Παπαγεωργόπουλου</w:t>
      </w:r>
      <w:r>
        <w:rPr>
          <w:rFonts w:eastAsia="Times New Roman" w:cs="Times New Roman"/>
          <w:szCs w:val="24"/>
        </w:rPr>
        <w:t xml:space="preserve"> στις 27 Μαΐου 2013, 29 Μαΐου 2013 και 10 Ιουνίου 2013.</w:t>
      </w:r>
    </w:p>
    <w:p w14:paraId="74B8E0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Τις καταθέτω προς ενημέρωση των συναδέλφων μέσω των Πρακτικών.</w:t>
      </w:r>
    </w:p>
    <w:p w14:paraId="74B8E08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Ανδρέας Λυκουρέντζος καταθέτει για τα Πρακτικά τις προαναφερθείσες επιστολές, οι οποίες βρίσκονται στο </w:t>
      </w:r>
      <w:r>
        <w:rPr>
          <w:rFonts w:eastAsia="Times New Roman" w:cs="Times New Roman"/>
          <w:szCs w:val="24"/>
        </w:rPr>
        <w:t xml:space="preserve">αρχείο </w:t>
      </w:r>
      <w:r>
        <w:rPr>
          <w:rFonts w:eastAsia="Times New Roman" w:cs="Times New Roman"/>
          <w:szCs w:val="24"/>
        </w:rPr>
        <w:t>του Τ</w:t>
      </w:r>
      <w:r>
        <w:rPr>
          <w:rFonts w:eastAsia="Times New Roman" w:cs="Times New Roman"/>
          <w:szCs w:val="24"/>
        </w:rPr>
        <w:t>μήματος Γραμματείας της Διεύθυνσης Στενογραφίας και Πρακτικών της Βουλής)</w:t>
      </w:r>
    </w:p>
    <w:p w14:paraId="74B8E0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του επιστολή ο Πρόεδρος του ΕΟΠΥΥ δεν αναφέρεται σε δικές μου παρεμβάσεις. Ιδιαίτερη, όμως, σημασία για εμένα και τη στάση μου έχει η επιστολή την οποίαν μου απευθύνει ο κα</w:t>
      </w:r>
      <w:r>
        <w:rPr>
          <w:rFonts w:eastAsia="Times New Roman" w:cs="Times New Roman"/>
          <w:szCs w:val="24"/>
        </w:rPr>
        <w:t>τ</w:t>
      </w:r>
      <w:r>
        <w:rPr>
          <w:rFonts w:eastAsia="Times New Roman" w:cs="Times New Roman"/>
          <w:szCs w:val="24"/>
        </w:rPr>
        <w:t xml:space="preserve">’ </w:t>
      </w:r>
      <w:r>
        <w:rPr>
          <w:rFonts w:eastAsia="Times New Roman" w:cs="Times New Roman"/>
          <w:szCs w:val="24"/>
        </w:rPr>
        <w:t>εξοχήν αρμόδιος κρατικός λειτουργός για τη λειτουργία του ΕΟΠΥΥ και ο μόνος γνωρίζων τη συμπεριφορά των Υπουργών αμέσως μετά από την αποχώρησή μου από το Υπουργείο: «Ο ρόλος που διαδραματίσατε υπήρξε καθοριστικός για την αναβάθμιση της δημόσιας υγείας σ</w:t>
      </w:r>
      <w:r>
        <w:rPr>
          <w:rFonts w:eastAsia="Times New Roman" w:cs="Times New Roman"/>
          <w:szCs w:val="24"/>
        </w:rPr>
        <w:t>τη χώρα μας, ενώ η προσφορά σας και το έργο σας θα αναγνωρίζεται σε βάθος χρόνου από την κοινωνία, γιατί ο ΕΟΠΥΥ είναι και θα παραμείνει ο Εθνικός Οργανισμός Παροχής Υπηρεσιών Υγείας όλων ημών και των παιδιών μας. Η εντιμότητα και η γενναιότητα που επιδείξ</w:t>
      </w:r>
      <w:r>
        <w:rPr>
          <w:rFonts w:eastAsia="Times New Roman" w:cs="Times New Roman"/>
          <w:szCs w:val="24"/>
        </w:rPr>
        <w:t xml:space="preserve">ατε είναι χαρακτηριστικά σπανίου ήθους εν ανεπαρκεία στη σημερινή πολιτική ζωή. Με σεβασμό και αγάπη, Ελευθέριος Παπαγεωργόπουλος». </w:t>
      </w:r>
    </w:p>
    <w:p w14:paraId="74B8E0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ήταν ποτέ δυνατόν να γράψει αυτήν την εξόχως τιμητική επιστολή σε εμένα ο κ. Παπαγεωργόπουλος αν κατά τη διάρκεια της συ</w:t>
      </w:r>
      <w:r>
        <w:rPr>
          <w:rFonts w:eastAsia="Times New Roman" w:cs="Times New Roman"/>
          <w:szCs w:val="24"/>
        </w:rPr>
        <w:t>νεργασίας μας είχα ασκήσει εγώ σε αυτόν πίεση για την εξυπηρέτηση συμφερόντων ή είχε διαπιστώσει κάτι το μεμπτόν; Η «εντιμότητα», η «γενναιότητα», το «ήθος εν ανεπαρκεία» δεν πάνε μαζί με διαφθορά. Είτε το ένα ισχύει είτε το άλλο. Νομίζω ότι σε αυτήν την π</w:t>
      </w:r>
      <w:r>
        <w:rPr>
          <w:rFonts w:eastAsia="Times New Roman" w:cs="Times New Roman"/>
          <w:szCs w:val="24"/>
        </w:rPr>
        <w:t>αρατήρηση θα συμφωνεί κάθε ακριβοδίκαιος και καλόπιστος κριτής. Καταθέτω και αυτήν την επιστολή.</w:t>
      </w:r>
    </w:p>
    <w:p w14:paraId="74B8E0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Ανδρέας Λυκουρέντζος καταθέτει για τα Πρακτικά την προαναφερθείσα επιστολή,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w:t>
      </w:r>
      <w:r>
        <w:rPr>
          <w:rFonts w:eastAsia="Times New Roman" w:cs="Times New Roman"/>
          <w:szCs w:val="24"/>
        </w:rPr>
        <w:t>ύθυνσης Στενογραφίας και Πρακτικών της Βουλής)</w:t>
      </w:r>
    </w:p>
    <w:p w14:paraId="74B8E0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Χθες ο κ. Παπαγεωργόπουλος σε συνέντευξή του με τίμησε με την εκτίμησή του και την εμπιστοσύνη του. Και εγώ τον τιμώ για το ήθος του, την προσφορά του και για την ποιότητα της συνεργασίας μας.</w:t>
      </w:r>
    </w:p>
    <w:p w14:paraId="74B8E08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Έρχομαι στο τρίτ</w:t>
      </w:r>
      <w:r>
        <w:rPr>
          <w:rFonts w:eastAsia="Times New Roman" w:cs="Times New Roman"/>
          <w:szCs w:val="24"/>
        </w:rPr>
        <w:t xml:space="preserve">ο σημείο της ψευδομαρτυρικής κατάθεσης, ότι επικοινωνούσα, κατόπιν συναλλαγής μηνυμάτων </w:t>
      </w:r>
      <w:r>
        <w:rPr>
          <w:rFonts w:eastAsia="Times New Roman" w:cs="Times New Roman"/>
          <w:szCs w:val="24"/>
          <w:lang w:val="en-US"/>
        </w:rPr>
        <w:t>sms</w:t>
      </w:r>
      <w:r>
        <w:rPr>
          <w:rFonts w:eastAsia="Times New Roman" w:cs="Times New Roman"/>
          <w:szCs w:val="24"/>
        </w:rPr>
        <w:t xml:space="preserve"> και συχνών επαφών με τον φερόμενο ως χρηματίζονται τα πολιτικά πρόσωπα. Έσπευσα στην αίθουσα των κοινοβουλευτικών συντακτών όταν περιήλθε σε γνώση μου, μετά την ανά</w:t>
      </w:r>
      <w:r>
        <w:rPr>
          <w:rFonts w:eastAsia="Times New Roman" w:cs="Times New Roman"/>
          <w:szCs w:val="24"/>
        </w:rPr>
        <w:t>γνωση της παραγράφου της δικογραφίας, αυτή η δήθεν τεκμηρίωση.</w:t>
      </w:r>
    </w:p>
    <w:p w14:paraId="74B8E0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Έκανα δήλωση την οποία επαναλαμβάνω: «Έθεσα και θέτω στη διάθεση της δικαιοσύνης την άρση του τηλεφωνικού απορρήτου, το άνοιγμα των τραπεζικών μου λογαριασμών -δεν είναι και πολλοί, εδώ τηρούνται στο υποκατάστημα της Εθνικής του Μεγάρου της Βουλής-, την ηλ</w:t>
      </w:r>
      <w:r>
        <w:rPr>
          <w:rFonts w:eastAsia="Times New Roman" w:cs="Times New Roman"/>
          <w:szCs w:val="24"/>
        </w:rPr>
        <w:t xml:space="preserve">εκτρονική μου αλληλογραφία,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μου, το άνοιγμα του σπιτιού μου, τα πάντα, όλα στο φως». Δεν έχω κανένα πρόβλημα. Δεν φοβάμαι τίποτα, διότι δεν έχω κάνει τίποτα!</w:t>
      </w:r>
    </w:p>
    <w:p w14:paraId="74B8E09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09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αποδιδόμενης μομφής, </w:t>
      </w:r>
      <w:r>
        <w:rPr>
          <w:rFonts w:eastAsia="Times New Roman" w:cs="Times New Roman"/>
          <w:szCs w:val="24"/>
        </w:rPr>
        <w:t>κατηγορίας, ανυπόστατης τοποθέτησης σε βάρος μου από την κακόβουλη ψευδομαρτυρία δεν έχω κάτι άλλο να προσθέσω. Θέτω εαυτόν στη διάθεση της Βουλής, των θεσμών, της δικαιοσύνης και παράλληλα ζητώ τη συνδρομή της νομικής και θεσμικής θωράκισης της δικαιοσύνη</w:t>
      </w:r>
      <w:r>
        <w:rPr>
          <w:rFonts w:eastAsia="Times New Roman" w:cs="Times New Roman"/>
          <w:szCs w:val="24"/>
        </w:rPr>
        <w:t>ς στην προάσπιση της τιμής μου.</w:t>
      </w:r>
    </w:p>
    <w:p w14:paraId="74B8E0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συμπληρώσω την ομιλία μου με την ανάπτυξη ορισμένων περιστατικών αποκαλυπτικών του τρόπου άσκησης των καθηκόντων μου και δηλωτικών των αρχών με τις οποίες πολιτεύομαι. </w:t>
      </w:r>
    </w:p>
    <w:p w14:paraId="74B8E09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Δύο εβδομάδες, κυρίες και κύριοι Βουλευτές, μετά την</w:t>
      </w:r>
      <w:r>
        <w:rPr>
          <w:rFonts w:eastAsia="Times New Roman" w:cs="Times New Roman"/>
          <w:szCs w:val="24"/>
        </w:rPr>
        <w:t xml:space="preserve"> ανάληψη των καθηκόντων μου, 18 Ιουλίου 2012, κάλεσα στο Υπουργείο τον Ειδικό Γραμματέα του Σώματος Δίωξης Οικονομικού Εγκλήματος. Ζήτησα να διερευνηθούν πλήρως οι υποθέσεις εκ των οποίων ήδη είχαν επιληφθεί οι υπηρεσίες και τα στελέχη του ΣΔΟΕ και αφορούσ</w:t>
      </w:r>
      <w:r>
        <w:rPr>
          <w:rFonts w:eastAsia="Times New Roman" w:cs="Times New Roman"/>
          <w:szCs w:val="24"/>
        </w:rPr>
        <w:t>αν οργανισμούς ή φορείς οι οποίοι υπάγονται στο Υπουργείο Υγείας. Παράλληλα, ζήτησα ενημέρωση για υποθέσεις οι οποίες εξετάστηκαν στο παρελθόν και ήδη είχαν αποσταλεί στη δικαιοσύνη και αφορούσαν πάσης φύσεως δραστηριότητα στον τομέα της υγείας. Ήθελα ξεκά</w:t>
      </w:r>
      <w:r>
        <w:rPr>
          <w:rFonts w:eastAsia="Times New Roman" w:cs="Times New Roman"/>
          <w:szCs w:val="24"/>
        </w:rPr>
        <w:t>θαρες καταστάσεις στο ξεκίνημά μου.</w:t>
      </w:r>
    </w:p>
    <w:p w14:paraId="74B8E0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το δελτίο </w:t>
      </w:r>
      <w:r>
        <w:rPr>
          <w:rFonts w:eastAsia="Times New Roman" w:cs="Times New Roman"/>
          <w:szCs w:val="24"/>
        </w:rPr>
        <w:t>Τύπου</w:t>
      </w:r>
      <w:r>
        <w:rPr>
          <w:rFonts w:eastAsia="Times New Roman" w:cs="Times New Roman"/>
          <w:szCs w:val="24"/>
        </w:rPr>
        <w:t>.</w:t>
      </w:r>
    </w:p>
    <w:p w14:paraId="74B8E0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Ανδρέας Λυκουρέντζος καταθέτει για τα Πρακτικά το προαναφερθέν δελτίο </w:t>
      </w:r>
      <w:r>
        <w:rPr>
          <w:rFonts w:eastAsia="Times New Roman" w:cs="Times New Roman"/>
          <w:szCs w:val="24"/>
        </w:rPr>
        <w:t>Τύπου</w:t>
      </w:r>
      <w:r>
        <w:rPr>
          <w:rFonts w:eastAsia="Times New Roman" w:cs="Times New Roman"/>
          <w:szCs w:val="24"/>
        </w:rPr>
        <w:t xml:space="preserve">,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w:t>
      </w:r>
      <w:r>
        <w:rPr>
          <w:rFonts w:eastAsia="Times New Roman" w:cs="Times New Roman"/>
          <w:szCs w:val="24"/>
        </w:rPr>
        <w:t>ν της Βουλής)</w:t>
      </w:r>
    </w:p>
    <w:p w14:paraId="74B8E0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πρόσφατο παρελθόν ανεφέρθη το όνομά μου και πάλι στη δικογραφία του «Ερρίκος Ντυνάν». Για ποιον λόγο; Γιατί επί έναν χρόνο ως Υπουργός δεν δέχτηκα τον κύριο Πρόεδρο του Κοινωφελούς Ιδρύματος «Ερρίκος Ντυνάν» στο γραφείο μου. Και βεβαίως δ</w:t>
      </w:r>
      <w:r>
        <w:rPr>
          <w:rFonts w:eastAsia="Times New Roman" w:cs="Times New Roman"/>
          <w:szCs w:val="24"/>
        </w:rPr>
        <w:t>εν τον δέχτηκα. Ουδείς λόγος υπήρχε να τον δεχτώ. Τα θέματα του Κοινωφελούς Ιδρύματος τα αντιμετώπισα εδώ στη Βουλή στην Επιτροπή Κοινωνικών Υποθέσεων στην Ολομέλεια. Πάντοτε με θάρρος ανεδείκνυα τα προβλήματα και δεν επέδειξα διάθεση ωραιοποίησης ή συγκάλ</w:t>
      </w:r>
      <w:r>
        <w:rPr>
          <w:rFonts w:eastAsia="Times New Roman" w:cs="Times New Roman"/>
          <w:szCs w:val="24"/>
        </w:rPr>
        <w:t>υψης των κακώς κειμένων. Ουδέποτε συμβιβάστηκα, ουδέποτε υποχώρησα.</w:t>
      </w:r>
    </w:p>
    <w:p w14:paraId="74B8E09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Αρνήθηκα να συμπράξω στην πώληση του «Ερρίκος Ντυνάν» και διακήρυττα εδώ στη Βουλή σε κάθε ευκαιρία ότι μόνο με ΣΔΙΤ θα προχωρούσε η ιδιωτικοποίηση του </w:t>
      </w:r>
      <w:r>
        <w:rPr>
          <w:rFonts w:eastAsia="Times New Roman"/>
          <w:szCs w:val="24"/>
        </w:rPr>
        <w:t>νοσοκομείου</w:t>
      </w:r>
      <w:r>
        <w:rPr>
          <w:rFonts w:eastAsia="Times New Roman"/>
          <w:szCs w:val="24"/>
        </w:rPr>
        <w:t>. Οι συνάδελφοί σας της ε</w:t>
      </w:r>
      <w:r>
        <w:rPr>
          <w:rFonts w:eastAsia="Times New Roman"/>
          <w:szCs w:val="24"/>
        </w:rPr>
        <w:t xml:space="preserve">ποχής εκείνης της Επιτροπής Κοινωνικών Υποθέσεων θυμούνται πάρα πολύ καλά τη θέση μου. </w:t>
      </w:r>
    </w:p>
    <w:p w14:paraId="74B8E099"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εξεταστική επιτροπή</w:t>
      </w:r>
      <w:r>
        <w:rPr>
          <w:rFonts w:eastAsia="Times New Roman"/>
          <w:szCs w:val="24"/>
        </w:rPr>
        <w:t xml:space="preserve"> δεν με κάλεσε ούτε ως μάρτυρα ούτε εξέτασε την υπόθεση «Ερρίκος Ντυνάν» στην έκταση που θα έπρεπε. Έδωσα εντολές ερεύνης την 4</w:t>
      </w:r>
      <w:r>
        <w:rPr>
          <w:rFonts w:eastAsia="Times New Roman"/>
          <w:szCs w:val="24"/>
          <w:vertAlign w:val="superscript"/>
        </w:rPr>
        <w:t>η</w:t>
      </w:r>
      <w:r>
        <w:rPr>
          <w:rFonts w:eastAsia="Times New Roman"/>
          <w:szCs w:val="24"/>
        </w:rPr>
        <w:t xml:space="preserve"> Φεβρουαρίου του 20</w:t>
      </w:r>
      <w:r>
        <w:rPr>
          <w:rFonts w:eastAsia="Times New Roman"/>
          <w:szCs w:val="24"/>
        </w:rPr>
        <w:t>13 για τη διαχείριση της επιχορήγησης του «Ελληνικού Ερυθρού Σταυρού» από τον τακτικό προϋπολογισμό, κατεπείγουσα έρευνα την 17</w:t>
      </w:r>
      <w:r>
        <w:rPr>
          <w:rFonts w:eastAsia="Times New Roman"/>
          <w:szCs w:val="24"/>
          <w:vertAlign w:val="superscript"/>
        </w:rPr>
        <w:t>η</w:t>
      </w:r>
      <w:r>
        <w:rPr>
          <w:rFonts w:eastAsia="Times New Roman"/>
          <w:szCs w:val="24"/>
        </w:rPr>
        <w:t xml:space="preserve"> Απριλίου 2003 για υπερβολική και καταχρηστική διενέργεια αξονικών τομογραφιών στα νοσοκομεία του Εθνικού Συστήματος Υγείας. </w:t>
      </w:r>
    </w:p>
    <w:p w14:paraId="74B8E09A" w14:textId="77777777" w:rsidR="00D8133C" w:rsidRDefault="00A7505C">
      <w:pPr>
        <w:spacing w:line="600" w:lineRule="auto"/>
        <w:ind w:firstLine="720"/>
        <w:contextualSpacing/>
        <w:jc w:val="both"/>
        <w:rPr>
          <w:rFonts w:eastAsia="Times New Roman"/>
          <w:szCs w:val="24"/>
        </w:rPr>
      </w:pPr>
      <w:r>
        <w:rPr>
          <w:rFonts w:eastAsia="Times New Roman"/>
          <w:szCs w:val="24"/>
        </w:rPr>
        <w:t>Κα</w:t>
      </w:r>
      <w:r>
        <w:rPr>
          <w:rFonts w:eastAsia="Times New Roman"/>
          <w:szCs w:val="24"/>
        </w:rPr>
        <w:t xml:space="preserve">ταθέτω τις εντολές τις οποίες έδωσα. </w:t>
      </w:r>
    </w:p>
    <w:p w14:paraId="74B8E0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κ. Ανδρέας Λυκουρέντζος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B8E09C" w14:textId="77777777" w:rsidR="00D8133C" w:rsidRDefault="00A7505C">
      <w:pPr>
        <w:spacing w:line="600" w:lineRule="auto"/>
        <w:ind w:firstLine="720"/>
        <w:contextualSpacing/>
        <w:jc w:val="both"/>
        <w:rPr>
          <w:rFonts w:eastAsia="Times New Roman"/>
          <w:szCs w:val="24"/>
        </w:rPr>
      </w:pPr>
      <w:r>
        <w:rPr>
          <w:rFonts w:eastAsia="Times New Roman"/>
          <w:szCs w:val="24"/>
        </w:rPr>
        <w:t>Ζητούσα να κ</w:t>
      </w:r>
      <w:r>
        <w:rPr>
          <w:rFonts w:eastAsia="Times New Roman"/>
          <w:szCs w:val="24"/>
        </w:rPr>
        <w:t>αταλογιστούν ποινικές και πειθαρχικές ευθύνες όπου εντοπίζονταν. Ανέπεμψα για επανακοστολόγηση από το ΚΕΣΥ πανάκριβες εξετάσεις, ενώ την 6</w:t>
      </w:r>
      <w:r>
        <w:rPr>
          <w:rFonts w:eastAsia="Times New Roman"/>
          <w:szCs w:val="24"/>
          <w:vertAlign w:val="superscript"/>
        </w:rPr>
        <w:t>η</w:t>
      </w:r>
      <w:r>
        <w:rPr>
          <w:rFonts w:eastAsia="Times New Roman"/>
          <w:szCs w:val="24"/>
        </w:rPr>
        <w:t xml:space="preserve"> Αυγούστου, με απόφασή μου, μείωσα την τιμή της εξέτασης του </w:t>
      </w:r>
      <w:r>
        <w:rPr>
          <w:rFonts w:eastAsia="Times New Roman"/>
          <w:szCs w:val="24"/>
          <w:lang w:val="en-US"/>
        </w:rPr>
        <w:t>Cyber</w:t>
      </w:r>
      <w:r>
        <w:rPr>
          <w:rFonts w:eastAsia="Times New Roman"/>
          <w:szCs w:val="24"/>
        </w:rPr>
        <w:t xml:space="preserve"> </w:t>
      </w:r>
      <w:r>
        <w:rPr>
          <w:rFonts w:eastAsia="Times New Roman"/>
          <w:szCs w:val="24"/>
          <w:lang w:val="en-US"/>
        </w:rPr>
        <w:t>knife</w:t>
      </w:r>
      <w:r>
        <w:rPr>
          <w:rFonts w:eastAsia="Times New Roman"/>
          <w:szCs w:val="24"/>
        </w:rPr>
        <w:t xml:space="preserve"> από 11.500 ευρώ στις 6.000 ευρώ. </w:t>
      </w:r>
    </w:p>
    <w:p w14:paraId="74B8E09D" w14:textId="77777777" w:rsidR="00D8133C" w:rsidRDefault="00A7505C">
      <w:pPr>
        <w:spacing w:line="600" w:lineRule="auto"/>
        <w:ind w:firstLine="720"/>
        <w:contextualSpacing/>
        <w:jc w:val="both"/>
        <w:rPr>
          <w:rFonts w:eastAsia="Times New Roman"/>
          <w:szCs w:val="24"/>
        </w:rPr>
      </w:pPr>
      <w:r>
        <w:rPr>
          <w:rFonts w:eastAsia="Times New Roman"/>
          <w:szCs w:val="24"/>
        </w:rPr>
        <w:t>Αντιστέκον</w:t>
      </w:r>
      <w:r>
        <w:rPr>
          <w:rFonts w:eastAsia="Times New Roman"/>
          <w:szCs w:val="24"/>
        </w:rPr>
        <w:t xml:space="preserve">ταν -ακούστε- στην απόφασή μου ακόμη και οι υπηρεσιακοί παράγοντες. Με στήριξε ο Αναπληρωτής Υπουργός Οικονομικών κ. Χρήστος Σταϊκούρας. Έθιξα επιχειρηματικά συμφέροντα. Έστειλαν μήνυμα να αλλάξω απόφαση. Αρνήθηκα. </w:t>
      </w:r>
    </w:p>
    <w:p w14:paraId="74B8E09E" w14:textId="77777777" w:rsidR="00D8133C" w:rsidRDefault="00A7505C">
      <w:pPr>
        <w:spacing w:line="600" w:lineRule="auto"/>
        <w:ind w:firstLine="720"/>
        <w:contextualSpacing/>
        <w:jc w:val="both"/>
        <w:rPr>
          <w:rFonts w:eastAsia="Times New Roman"/>
          <w:szCs w:val="24"/>
        </w:rPr>
      </w:pPr>
      <w:r>
        <w:rPr>
          <w:rFonts w:eastAsia="Times New Roman"/>
          <w:szCs w:val="24"/>
        </w:rPr>
        <w:t>Ακολούθησαν προκηρύξεις διεθνών διαγωνισ</w:t>
      </w:r>
      <w:r>
        <w:rPr>
          <w:rFonts w:eastAsia="Times New Roman"/>
          <w:szCs w:val="24"/>
        </w:rPr>
        <w:t xml:space="preserve">μών με μείωση δαπάνης άνω του 40%, διαχείριση δαπανών και περιορισμός της σπατάλης εθνικών και ευρωπαϊκών πόρων στον τομέα της ψυχιατρικής μεταρρύθμισης, με σύμμαχο την </w:t>
      </w:r>
      <w:r>
        <w:rPr>
          <w:rFonts w:eastAsia="Times New Roman"/>
          <w:szCs w:val="24"/>
        </w:rPr>
        <w:t xml:space="preserve">κ. </w:t>
      </w:r>
      <w:r>
        <w:rPr>
          <w:rFonts w:eastAsia="Times New Roman"/>
          <w:szCs w:val="24"/>
        </w:rPr>
        <w:t>Σκοπούλη, στην οποία οφείλω πολλά για τη συνεργασία μας για την προστασία του δημοσί</w:t>
      </w:r>
      <w:r>
        <w:rPr>
          <w:rFonts w:eastAsia="Times New Roman"/>
          <w:szCs w:val="24"/>
        </w:rPr>
        <w:t>ου χρήματος.</w:t>
      </w:r>
    </w:p>
    <w:p w14:paraId="74B8E09F" w14:textId="77777777" w:rsidR="00D8133C" w:rsidRDefault="00A7505C">
      <w:pPr>
        <w:spacing w:line="600" w:lineRule="auto"/>
        <w:ind w:firstLine="720"/>
        <w:contextualSpacing/>
        <w:jc w:val="both"/>
        <w:rPr>
          <w:rFonts w:eastAsia="Times New Roman"/>
          <w:szCs w:val="24"/>
        </w:rPr>
      </w:pPr>
      <w:r>
        <w:rPr>
          <w:rFonts w:eastAsia="Times New Roman"/>
          <w:szCs w:val="24"/>
        </w:rPr>
        <w:t>Φίλτρα αιμοκάθαρσης, μείωση κατά το 1/3 του κόστους προμήθειας των νοσοκομείων, έχοντας απέναντί μας όχι μόνο τις εναρμονισμένες πρακτικές των προμηθευτριών εταιρειών, αλλά ακόμη και την αντίστοιχη επιστημονική εταιρεία. Επιδείξαμε αποφασιστικ</w:t>
      </w:r>
      <w:r>
        <w:rPr>
          <w:rFonts w:eastAsia="Times New Roman"/>
          <w:szCs w:val="24"/>
        </w:rPr>
        <w:t>ή στάση απέναντι σε οργανωμένα συμφέροντα και όχι μόνο των εταιρειών, αλλά και διαφόρων άλλων «τρωκτικών».</w:t>
      </w:r>
    </w:p>
    <w:p w14:paraId="74B8E0A0" w14:textId="77777777" w:rsidR="00D8133C" w:rsidRDefault="00A7505C">
      <w:pPr>
        <w:spacing w:line="600" w:lineRule="auto"/>
        <w:ind w:firstLine="720"/>
        <w:contextualSpacing/>
        <w:jc w:val="both"/>
        <w:rPr>
          <w:rFonts w:eastAsia="Times New Roman"/>
          <w:szCs w:val="24"/>
        </w:rPr>
      </w:pPr>
      <w:r>
        <w:rPr>
          <w:rFonts w:eastAsia="Times New Roman"/>
          <w:szCs w:val="24"/>
        </w:rPr>
        <w:t>Τα προαναφερθέντα είναι ενδεικτικά παραδείγματα για τις προκλήσεις που αντιμετωπίζει ο Υπουργός. Ποια στάση κρατάει στις επιθέσεις που δέχεται; Αντέχ</w:t>
      </w:r>
      <w:r>
        <w:rPr>
          <w:rFonts w:eastAsia="Times New Roman"/>
          <w:szCs w:val="24"/>
        </w:rPr>
        <w:t>ει; Ποια στάση κρατάει στις προκλήσεις που αντιμετωπίζει; Σε κομβικές κρίσεις αποκαλύπτει το αξιακό του σύστημα, με βάση το οποίο λαμβάνει αποφάσεις και καθορίζει τη στάση του.</w:t>
      </w:r>
    </w:p>
    <w:p w14:paraId="74B8E0A1" w14:textId="77777777" w:rsidR="00D8133C" w:rsidRDefault="00A7505C">
      <w:pPr>
        <w:spacing w:line="600" w:lineRule="auto"/>
        <w:ind w:firstLine="720"/>
        <w:contextualSpacing/>
        <w:jc w:val="both"/>
        <w:rPr>
          <w:rFonts w:eastAsia="Times New Roman"/>
          <w:szCs w:val="24"/>
        </w:rPr>
      </w:pPr>
      <w:r>
        <w:rPr>
          <w:rFonts w:eastAsia="Times New Roman"/>
          <w:szCs w:val="24"/>
        </w:rPr>
        <w:t>Την 4</w:t>
      </w:r>
      <w:r>
        <w:rPr>
          <w:rFonts w:eastAsia="Times New Roman"/>
          <w:szCs w:val="24"/>
          <w:vertAlign w:val="superscript"/>
        </w:rPr>
        <w:t>η</w:t>
      </w:r>
      <w:r>
        <w:rPr>
          <w:rFonts w:eastAsia="Times New Roman"/>
          <w:szCs w:val="24"/>
        </w:rPr>
        <w:t xml:space="preserve"> Ιουνίου του 2013 σύστησα </w:t>
      </w:r>
      <w:r>
        <w:rPr>
          <w:rFonts w:eastAsia="Times New Roman"/>
          <w:szCs w:val="24"/>
        </w:rPr>
        <w:t xml:space="preserve">επιτροπή </w:t>
      </w:r>
      <w:r>
        <w:rPr>
          <w:rFonts w:eastAsia="Times New Roman"/>
          <w:szCs w:val="24"/>
        </w:rPr>
        <w:t xml:space="preserve">στο πλαίσιο του μεταρρυθμιστικού </w:t>
      </w:r>
      <w:r>
        <w:rPr>
          <w:rFonts w:eastAsia="Times New Roman"/>
          <w:szCs w:val="24"/>
        </w:rPr>
        <w:t>προγράμματος «</w:t>
      </w:r>
      <w:r>
        <w:rPr>
          <w:rFonts w:eastAsia="Times New Roman"/>
          <w:szCs w:val="24"/>
          <w:lang w:val="en-US"/>
        </w:rPr>
        <w:t>Health</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rPr>
        <w:t>Α</w:t>
      </w:r>
      <w:r>
        <w:rPr>
          <w:rFonts w:eastAsia="Times New Roman"/>
          <w:szCs w:val="24"/>
          <w:lang w:val="en-US"/>
        </w:rPr>
        <w:t>ction</w:t>
      </w:r>
      <w:r>
        <w:rPr>
          <w:rFonts w:eastAsia="Times New Roman"/>
          <w:szCs w:val="24"/>
        </w:rPr>
        <w:t xml:space="preserve">» υπό τον εντιμότατο καθηγητή κ. Κλαμαρή Νικόλαο, για την πάταξη της διαφθοράς στον τομέα της υγείας. Η </w:t>
      </w:r>
      <w:r>
        <w:rPr>
          <w:rFonts w:eastAsia="Times New Roman"/>
          <w:szCs w:val="24"/>
        </w:rPr>
        <w:t xml:space="preserve">επιτροπή </w:t>
      </w:r>
      <w:r>
        <w:rPr>
          <w:rFonts w:eastAsia="Times New Roman"/>
          <w:szCs w:val="24"/>
        </w:rPr>
        <w:t>εργάστηκε σκληρά και ολοκλήρωσε το έργο της, αφού εγώ πια είχα φύγει από το Υπουργείο.</w:t>
      </w:r>
    </w:p>
    <w:p w14:paraId="74B8E0A2" w14:textId="77777777" w:rsidR="00D8133C" w:rsidRDefault="00A7505C">
      <w:pPr>
        <w:spacing w:line="600" w:lineRule="auto"/>
        <w:ind w:firstLine="720"/>
        <w:contextualSpacing/>
        <w:jc w:val="both"/>
        <w:rPr>
          <w:rFonts w:eastAsia="Times New Roman"/>
          <w:szCs w:val="24"/>
        </w:rPr>
      </w:pPr>
      <w:r>
        <w:rPr>
          <w:rFonts w:eastAsia="Times New Roman"/>
          <w:szCs w:val="24"/>
        </w:rPr>
        <w:t>Καταθέτω το πολυσήμαντο πό</w:t>
      </w:r>
      <w:r>
        <w:rPr>
          <w:rFonts w:eastAsia="Times New Roman"/>
          <w:szCs w:val="24"/>
        </w:rPr>
        <w:t>ρισμά της στα Πρακτικά. Έχει φτάσει σε όλους τους Υπουργούς Υγείας τους μετέπειτα από εμένα. Πιστεύω θα έχει έρθει και σε εσάς, κύριε Υπουργέ. Είναι άξιον μελέτης και συναπόφασης για το πώς αντιμετωπίζονται τα νοσηρά φαινόμενα στον τομέα της υγείας.</w:t>
      </w:r>
    </w:p>
    <w:p w14:paraId="74B8E0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ο κ. Ανδρέας Λυκουρέντζος καταθέτει για τα Πρακτικά το προαναφερθέν πόρισμα, το οποίο βρίσκεται στο αρχείο του Τμήματος Γραμματείας της Διεύθυνσης Στενογραφίας και Πρακτικών της Βουλής)</w:t>
      </w:r>
    </w:p>
    <w:p w14:paraId="74B8E0A4"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κύριοι Βουλευτές, επιτρέψτε μου μια τελευταία αν</w:t>
      </w:r>
      <w:r>
        <w:rPr>
          <w:rFonts w:eastAsia="Times New Roman"/>
          <w:szCs w:val="24"/>
        </w:rPr>
        <w:t>αφορά στην πολιτική μου διαδρομή. Ξεκίνησα τη βιοτή μου ως τέκνο μιας ταπεινής οικογένειας της Τρίπολης. Μάθαμε να ζούμε έντιμα. Δεν άλλαξα τη ζωή μου μετά την εκλογή μου ως Βουλευτής Αρκαδίας, ως Υφυπουργός, ως Υπουργός. Ήρθα στην Αθήνα το φθινόπωρο του μ</w:t>
      </w:r>
      <w:r>
        <w:rPr>
          <w:rFonts w:eastAsia="Times New Roman"/>
          <w:szCs w:val="24"/>
        </w:rPr>
        <w:t>ακρινού 1975, στην εποχή της Μεταπολίτευσης. Με ορισμένες κυρίες και κυρίους Βουλευτές, που τους βλέπω, ήμασταν στα πανεπιστημιακά αμφιθέατρα. Στην εποχή της Μεταπολίτευσης όπου κυριαρχούσαν στη νεολαία τα ιδεολογικά ρεύματα της Αριστεράς, αντίθετα με τους</w:t>
      </w:r>
      <w:r>
        <w:rPr>
          <w:rFonts w:eastAsia="Times New Roman"/>
          <w:szCs w:val="24"/>
        </w:rPr>
        <w:t xml:space="preserve"> καιρούς με συγκίνησαν οι φιλελεύθερες αξίες της κεντροδεξιάς παράταξης.</w:t>
      </w:r>
    </w:p>
    <w:p w14:paraId="74B8E0A5" w14:textId="77777777" w:rsidR="00D8133C" w:rsidRDefault="00A7505C">
      <w:pPr>
        <w:spacing w:line="600" w:lineRule="auto"/>
        <w:ind w:firstLine="720"/>
        <w:contextualSpacing/>
        <w:jc w:val="both"/>
        <w:rPr>
          <w:rFonts w:eastAsia="Times New Roman"/>
          <w:szCs w:val="24"/>
        </w:rPr>
      </w:pPr>
      <w:r>
        <w:rPr>
          <w:rFonts w:eastAsia="Times New Roman"/>
          <w:szCs w:val="24"/>
        </w:rPr>
        <w:t>Ως φοιτητής του Παντείου Πανεπιστημίου διάβασα σημαντικά έργα κορυφαίων διανοητών πολιτικής θεωρίας και δεοντολογίας. Το έργο του Κωνσταντίνου Τσάτσου «Πολιτική» διαμόρφωσε καθοριστικ</w:t>
      </w:r>
      <w:r>
        <w:rPr>
          <w:rFonts w:eastAsia="Times New Roman"/>
          <w:szCs w:val="24"/>
        </w:rPr>
        <w:t xml:space="preserve">ά τη θεώρησή μου. Διδάχτηκα τις αξίες οι οποίες αναδεικνύουν το αληθινό νόημα της πολιτικής και την αναγορεύουν σε λειτούργημα. Είναι η επιτομή της διάκρισης μεταξύ ιδεαλισμού και κυνισμού και αλίμονο στην κοινωνία εάν ηττηθούν οι ρομαντικοί ιδεολόγοι και </w:t>
      </w:r>
      <w:r>
        <w:rPr>
          <w:rFonts w:eastAsia="Times New Roman"/>
          <w:szCs w:val="24"/>
        </w:rPr>
        <w:t>επικρατήσουν οι κυνικοί και οι ιδιοτελείς στον δημόσιο βίο!</w:t>
      </w:r>
    </w:p>
    <w:p w14:paraId="74B8E0A6" w14:textId="77777777" w:rsidR="00D8133C" w:rsidRDefault="00A7505C">
      <w:pPr>
        <w:spacing w:line="600" w:lineRule="auto"/>
        <w:ind w:firstLine="720"/>
        <w:contextualSpacing/>
        <w:jc w:val="both"/>
        <w:rPr>
          <w:rFonts w:eastAsia="Times New Roman"/>
          <w:szCs w:val="24"/>
        </w:rPr>
      </w:pPr>
      <w:r>
        <w:rPr>
          <w:rFonts w:eastAsia="Times New Roman"/>
          <w:szCs w:val="24"/>
        </w:rPr>
        <w:t>Παρακολούθησα τον τιτάνιο αγώνα του Κωνσταντίνου Καραμανλή για να επιτύχει την ένταξη της Ελλάδος στην ευρωπαϊκή οικογένεια, αυτήν την οποίαν, αφού πρώτα συκοφάντησαν, υιοθέτησαν εκ των υστέρων οι</w:t>
      </w:r>
      <w:r>
        <w:rPr>
          <w:rFonts w:eastAsia="Times New Roman"/>
          <w:szCs w:val="24"/>
        </w:rPr>
        <w:t xml:space="preserve"> αντίπαλοί μας. Θαύμασα την πίστη του στην Ελλάδα, τη διορατικότητα του, τη φιλοπατρία του. Με συγκίνησε το ήθος και η αυταπάρνηση στην εκπλήρωση του καθήκοντος των κορυφαίων συνεργατών του. Αποτελούσαν πρότυπο ηθικής, εντιμότητας, ανιδιοτέλειας. Ως νεολαί</w:t>
      </w:r>
      <w:r>
        <w:rPr>
          <w:rFonts w:eastAsia="Times New Roman"/>
          <w:szCs w:val="24"/>
        </w:rPr>
        <w:t>ος τούς έκανα πρότυπο στη συνείδησή μου.</w:t>
      </w:r>
    </w:p>
    <w:p w14:paraId="74B8E0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παράδειγμα αυτών των πολιτικών ηγετών και άλλων σημαντικών της παράταξής μας, οι οποίοι μετέπειτα ακολούθησαν, θέλησα να επαναλάβω, με πλήρη επίγνωση των δικών μου δυνατοτήτων και αυστηρή αυτοκριτική. Θέλησα να α</w:t>
      </w:r>
      <w:r>
        <w:rPr>
          <w:rFonts w:eastAsia="Times New Roman" w:cs="Times New Roman"/>
          <w:szCs w:val="24"/>
        </w:rPr>
        <w:t xml:space="preserve">ναδειχθώ συνεχιστής της ηθικής τους παρακαταθήκης, της ανιδιοτελούς προσφοράς τους στην Ελλάδα. Με κανένα τίμημα δεν ανταλλάσσω την ακλόνητη πίστη μου να παραδώσουμε στις επόμενες γενιές την πολιτική ζωή της Ελλάδας χωρίς σκιές, χωρίς στίγματα, ολοδιάφανη </w:t>
      </w:r>
      <w:r>
        <w:rPr>
          <w:rFonts w:eastAsia="Times New Roman" w:cs="Times New Roman"/>
          <w:szCs w:val="24"/>
        </w:rPr>
        <w:t>και τετιμημένη, η οποία να προκαλεί την υπερηφάνεια των νέων ανθρώπων και όχι την περιφρόνηση. Αν ανατρέξετε στις ομιλίες μου των τελευταίων εδώ ως Βουλευτής, θα δείτε ότι αυτή ήταν η επωδός των ομιλιών μου.</w:t>
      </w:r>
    </w:p>
    <w:p w14:paraId="74B8E0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δεν υπάρχει τίμημα </w:t>
      </w:r>
      <w:r>
        <w:rPr>
          <w:rFonts w:eastAsia="Times New Roman" w:cs="Times New Roman"/>
          <w:szCs w:val="24"/>
        </w:rPr>
        <w:t xml:space="preserve">με το οποίο να μπορεί να εξαγοραστεί η συνείδησή μου. Αυτό καλύτερα όλων το αντιλαμβάνονται όσοι με γνωρίζουν και με γνωρίζουν πολύ καλά και πολλοί σε κάθε γωνιά της Ελλάδος. </w:t>
      </w:r>
    </w:p>
    <w:p w14:paraId="74B8E0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φοβάμαι, δεν ανησυχώ μπροστά στην ψευδομαρτυρία. Επιμένω στην πλήρη διαλεύκα</w:t>
      </w:r>
      <w:r>
        <w:rPr>
          <w:rFonts w:eastAsia="Times New Roman" w:cs="Times New Roman"/>
          <w:szCs w:val="24"/>
        </w:rPr>
        <w:t>νση της υπόθεσης. Δεν θα ανεχθώ, όπως επαρκώς εξήγησα, με κανέναν τρόπο τη σπίλωση του ονόματός μου. Το χρωστώ σε όσους με τιμούν αταλάντευτα με την εμπιστοσύνη τους. Τους οφείλω ευγνωμοσύνη, δεν τους πρόδωσα, δεν θα τους διαψεύσω. Σημειώνω με έμφαση, προς</w:t>
      </w:r>
      <w:r>
        <w:rPr>
          <w:rFonts w:eastAsia="Times New Roman" w:cs="Times New Roman"/>
          <w:szCs w:val="24"/>
        </w:rPr>
        <w:t xml:space="preserve"> αποφυγήν παρεξηγήσεων, ότι τοποθετήθηκα στην εξεταζόμενη πρόταση μόνο σε σχέση με ό,τι με αφορά. Η Νέα Δημοκρατία, η παράταξη στην οποία ανήκω και στην οποία χρωστώ την πολιτική μου διαδρομή, έχει με συνεχείς ανακοινώσεις και δηλώσεις των εκπροσώπων της α</w:t>
      </w:r>
      <w:r>
        <w:rPr>
          <w:rFonts w:eastAsia="Times New Roman" w:cs="Times New Roman"/>
          <w:szCs w:val="24"/>
        </w:rPr>
        <w:t xml:space="preserve">ντιμετωπίσει την πολιτική διάσταση της πολύκροτης πλέον υπόθεσης. </w:t>
      </w:r>
    </w:p>
    <w:p w14:paraId="74B8E0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Παρά το γεγονός ότι δεν θα ξαναθέσω υποψηφιότητα, όπως ήδη έχω ανακοινώσει από την 20</w:t>
      </w:r>
      <w:r>
        <w:rPr>
          <w:rFonts w:eastAsia="Times New Roman" w:cs="Times New Roman"/>
          <w:szCs w:val="24"/>
          <w:vertAlign w:val="superscript"/>
        </w:rPr>
        <w:t>η</w:t>
      </w:r>
      <w:r>
        <w:rPr>
          <w:rFonts w:eastAsia="Times New Roman" w:cs="Times New Roman"/>
          <w:szCs w:val="24"/>
        </w:rPr>
        <w:t xml:space="preserve"> Ιουνίου του περασμένου χρόνου, στηρίζω τον αγώνα του Προέδρου της Νέας Δημοκρατίας, Κυριάκου Μητσοτάκη</w:t>
      </w:r>
      <w:r>
        <w:rPr>
          <w:rFonts w:eastAsia="Times New Roman" w:cs="Times New Roman"/>
          <w:szCs w:val="24"/>
        </w:rPr>
        <w:t xml:space="preserve">, για την αναγέννηση της Ελλάδος, τις μεταρρυθμίσεις, τις αλλαγές, την κοινωνική συνοχή. </w:t>
      </w:r>
    </w:p>
    <w:p w14:paraId="74B8E0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παρακαλώ να διανεμηθεί στις κυρίες και στους κυρίους Βουλευτές η ομιλία μου. Θέλω να τεθεί στην κρίση τους, να αξιολογηθεί από τη συνείδησή τους. Αυτή είναι η φιλοδοξία μου. </w:t>
      </w:r>
    </w:p>
    <w:p w14:paraId="74B8E0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Μίλησα, κυρίες και κύριοι Βουλευτές, για περισσότερο απ’ όσο χρόνο</w:t>
      </w:r>
      <w:r>
        <w:rPr>
          <w:rFonts w:eastAsia="Times New Roman" w:cs="Times New Roman"/>
          <w:szCs w:val="24"/>
        </w:rPr>
        <w:t xml:space="preserve"> ήθελα. Όμως, σημαντικότερη από την τοποθέτησή μου είναι η αντιμετώπισή μου από τους πολίτες και η διαμορφωμένη γνώμη τους, την οποία μου εξέφρασαν αυτές τις δύσκολες ώρες για εμένα, η ολόθερμη συμπαράστασή τους, η σχέση εμπιστοσύνης -και μια τελευταία φρά</w:t>
      </w:r>
      <w:r>
        <w:rPr>
          <w:rFonts w:eastAsia="Times New Roman" w:cs="Times New Roman"/>
          <w:szCs w:val="24"/>
        </w:rPr>
        <w:t xml:space="preserve">ση που αφορά όλους-, εμπιστοσύνη η οποία δεν κερδίζεται με λόγια. </w:t>
      </w:r>
    </w:p>
    <w:p w14:paraId="74B8E0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μια ανοιχτή και ελεύθερη κοινωνία όχι μόνο γίνεται αντιληπτή η στάση μας και η συμπεριφορά μας στον δημόσιο βίο, αλλά αυτή η συμπεριφορά δεν μπορεί να ξεφύγει, δεν μπορεί να παρερμηνευθε</w:t>
      </w:r>
      <w:r>
        <w:rPr>
          <w:rFonts w:eastAsia="Times New Roman" w:cs="Times New Roman"/>
          <w:szCs w:val="24"/>
        </w:rPr>
        <w:t xml:space="preserve">ί από το αλάνθαστο αισθητήριο των πολιτών. Και αυτή ακριβώς η αξιολόγηση, η δύναμη της εμπιστοσύνης, είναι τελικά η δύναμη του κάθε πολιτικού. </w:t>
      </w:r>
    </w:p>
    <w:p w14:paraId="74B8E0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4B8E0A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0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w:t>
      </w:r>
      <w:r>
        <w:rPr>
          <w:rFonts w:eastAsia="Times New Roman" w:cs="Times New Roman"/>
          <w:szCs w:val="24"/>
        </w:rPr>
        <w:t>με τον κύριο Λυκουρέντζο.</w:t>
      </w:r>
    </w:p>
    <w:p w14:paraId="74B8E0B1" w14:textId="77777777" w:rsidR="00D8133C" w:rsidRDefault="00A7505C">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w:t>
      </w:r>
      <w:r>
        <w:rPr>
          <w:rFonts w:eastAsia="Times New Roman" w:cs="Times New Roman"/>
        </w:rPr>
        <w:t xml:space="preserve">ν ιστορία του κτηρίου και τον τρόπο οργάνωσης και λειτουργίας της Βουλής, δεκατέσσερις Γερμανοί φοιτητές Νομικής από το </w:t>
      </w:r>
      <w:r>
        <w:rPr>
          <w:rFonts w:eastAsia="Times New Roman" w:cs="Times New Roman"/>
          <w:lang w:val="en-US"/>
        </w:rPr>
        <w:t>Legal</w:t>
      </w:r>
      <w:r>
        <w:rPr>
          <w:rFonts w:eastAsia="Times New Roman" w:cs="Times New Roman"/>
        </w:rPr>
        <w:t xml:space="preserve"> </w:t>
      </w:r>
      <w:r>
        <w:rPr>
          <w:rFonts w:eastAsia="Times New Roman" w:cs="Times New Roman"/>
          <w:lang w:val="en-US"/>
        </w:rPr>
        <w:t>Court</w:t>
      </w:r>
      <w:r>
        <w:rPr>
          <w:rFonts w:eastAsia="Times New Roman" w:cs="Times New Roman"/>
        </w:rPr>
        <w:t xml:space="preserve"> </w:t>
      </w:r>
      <w:r>
        <w:rPr>
          <w:rFonts w:eastAsia="Times New Roman" w:cs="Times New Roman"/>
          <w:lang w:val="en-US"/>
        </w:rPr>
        <w:t>of</w:t>
      </w:r>
      <w:r>
        <w:rPr>
          <w:rFonts w:eastAsia="Times New Roman" w:cs="Times New Roman"/>
        </w:rPr>
        <w:t xml:space="preserve"> </w:t>
      </w:r>
      <w:r>
        <w:rPr>
          <w:rFonts w:eastAsia="Times New Roman" w:cs="Times New Roman"/>
          <w:lang w:val="en-US"/>
        </w:rPr>
        <w:t>Chemnitz</w:t>
      </w:r>
      <w:r>
        <w:rPr>
          <w:rFonts w:eastAsia="Times New Roman" w:cs="Times New Roman"/>
        </w:rPr>
        <w:t>.</w:t>
      </w:r>
    </w:p>
    <w:p w14:paraId="74B8E0B2"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4B8E0B3"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Επίσης, έχω την τιμή να ανακοινώσω στο Σώμα ότι τη συνεδρίασή μας παρακολουθούν από </w:t>
      </w:r>
      <w:r>
        <w:rPr>
          <w:rFonts w:eastAsia="Times New Roman" w:cs="Times New Roman"/>
        </w:rPr>
        <w:t xml:space="preserve">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μαθητές και μαθήτριες και πέντε </w:t>
      </w:r>
      <w:r>
        <w:rPr>
          <w:rFonts w:eastAsia="Times New Roman" w:cs="Times New Roman"/>
        </w:rPr>
        <w:t>εκπαιδευτικοί</w:t>
      </w:r>
      <w:r>
        <w:rPr>
          <w:rFonts w:eastAsia="Times New Roman" w:cs="Times New Roman"/>
        </w:rPr>
        <w:t xml:space="preserve"> </w:t>
      </w:r>
      <w:r>
        <w:rPr>
          <w:rFonts w:eastAsia="Times New Roman" w:cs="Times New Roman"/>
        </w:rPr>
        <w:t>συνοδοί τους από το 2</w:t>
      </w:r>
      <w:r>
        <w:rPr>
          <w:rFonts w:eastAsia="Times New Roman" w:cs="Times New Roman"/>
          <w:vertAlign w:val="superscript"/>
        </w:rPr>
        <w:t>ο</w:t>
      </w:r>
      <w:r>
        <w:rPr>
          <w:rFonts w:eastAsia="Times New Roman" w:cs="Times New Roman"/>
        </w:rPr>
        <w:t xml:space="preserve"> Γυμνάσιο Αγίου Νικολάου Λασιθίου. </w:t>
      </w:r>
    </w:p>
    <w:p w14:paraId="74B8E0B4"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4B8E0B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74B8E0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για πέντε λεπτά η </w:t>
      </w:r>
      <w:r>
        <w:rPr>
          <w:rFonts w:eastAsia="Times New Roman" w:cs="Times New Roman"/>
          <w:szCs w:val="24"/>
        </w:rPr>
        <w:t xml:space="preserve">κ. </w:t>
      </w:r>
      <w:r>
        <w:rPr>
          <w:rFonts w:eastAsia="Times New Roman" w:cs="Times New Roman"/>
          <w:szCs w:val="24"/>
        </w:rPr>
        <w:t>Αναγνωστοπούλου εκ μέρους του ΣΥΡΙΖΑ και αμέσως μετά ο πρώην Υπουργός κ. Κουτρουμάνης</w:t>
      </w:r>
      <w:r>
        <w:rPr>
          <w:rFonts w:eastAsia="Times New Roman" w:cs="Times New Roman"/>
          <w:szCs w:val="24"/>
        </w:rPr>
        <w:t xml:space="preserve">. </w:t>
      </w:r>
    </w:p>
    <w:p w14:paraId="74B8E0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w:t>
      </w:r>
    </w:p>
    <w:p w14:paraId="74B8E0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σε μία δικογραφία η οποία αφορά μία οποιαδήποτε υπόθεση, πολύ περισσότερο ένα σκάνδαλο, αναφέρονται δέκα πολιτικά πρόσωπα, η Βουλή έχει το συνταγματικό, βάσει </w:t>
      </w:r>
      <w:r>
        <w:rPr>
          <w:rFonts w:eastAsia="Times New Roman" w:cs="Times New Roman"/>
          <w:szCs w:val="24"/>
        </w:rPr>
        <w:t xml:space="preserve">του άρθρου 86, αλλά και το πολιτικό και ηθικό καθήκον να συστήσει ειδική κοινοβουλευτική επιτροπή. </w:t>
      </w:r>
    </w:p>
    <w:p w14:paraId="74B8E0B9"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Οποιαδήποτε συζήτηση αμφισβητεί αυτό το τριπλό καθήκον της Βουλής συνιστά σκευωρία εναντίον του ελληνικού λαού, σκευωρία εναντίον της </w:t>
      </w:r>
      <w:r>
        <w:rPr>
          <w:rFonts w:eastAsia="Times New Roman"/>
          <w:szCs w:val="24"/>
        </w:rPr>
        <w:t>Δημοκρατίας</w:t>
      </w:r>
      <w:r>
        <w:rPr>
          <w:rFonts w:eastAsia="Times New Roman"/>
          <w:szCs w:val="24"/>
        </w:rPr>
        <w:t xml:space="preserve">. Κι αυτό, </w:t>
      </w:r>
      <w:r>
        <w:rPr>
          <w:rFonts w:eastAsia="Times New Roman"/>
          <w:szCs w:val="24"/>
        </w:rPr>
        <w:t xml:space="preserve">γιατί το «όλοι μαζί τα φάγαμε» ή «κάποιοι έβαλαν όλοι μαζί το χέρι τους στο μέλι» όχι μόνο υπονομεύει τη Δημοκρατία, αλλά σηματοδοτεί ένα πράγμα, «πάμε παρακάτω». </w:t>
      </w:r>
    </w:p>
    <w:p w14:paraId="74B8E0BA" w14:textId="77777777" w:rsidR="00D8133C" w:rsidRDefault="00A7505C">
      <w:pPr>
        <w:spacing w:line="600" w:lineRule="auto"/>
        <w:ind w:firstLine="720"/>
        <w:contextualSpacing/>
        <w:jc w:val="both"/>
        <w:rPr>
          <w:rFonts w:eastAsia="Times New Roman"/>
          <w:szCs w:val="24"/>
        </w:rPr>
      </w:pPr>
      <w:r>
        <w:rPr>
          <w:rFonts w:eastAsia="Times New Roman"/>
          <w:szCs w:val="24"/>
        </w:rPr>
        <w:t>Εμείς λέμε δεν θα πάμε παρακάτω. Γιατί, αν δεν λυθούν σημαντικά θέματα, το πώς έφτασε η χώρα</w:t>
      </w:r>
      <w:r>
        <w:rPr>
          <w:rFonts w:eastAsia="Times New Roman"/>
          <w:szCs w:val="24"/>
        </w:rPr>
        <w:t xml:space="preserve"> εδώ που έφτασε, δεν πρόκειται ποτέ να πάει παρακάτω και να έχει μέλλον. Αυτό είναι το πρώτο. </w:t>
      </w:r>
    </w:p>
    <w:p w14:paraId="74B8E0BB" w14:textId="77777777" w:rsidR="00D8133C" w:rsidRDefault="00A7505C">
      <w:pPr>
        <w:spacing w:line="600" w:lineRule="auto"/>
        <w:ind w:firstLine="720"/>
        <w:contextualSpacing/>
        <w:jc w:val="both"/>
        <w:rPr>
          <w:rFonts w:eastAsia="Times New Roman"/>
          <w:szCs w:val="24"/>
        </w:rPr>
      </w:pPr>
      <w:r>
        <w:rPr>
          <w:rFonts w:eastAsia="Times New Roman"/>
          <w:szCs w:val="24"/>
        </w:rPr>
        <w:t>Το δεύτερο είναι ότι υπάρχει το τεκμήριο αθωότητας πάντα κι αυτό πρέπει να είναι σεβαστό από τους πάντες. Υπάρχει, όμως, και κάτι άλλο. Τα πολιτικά πρόσωπα υφίστ</w:t>
      </w:r>
      <w:r>
        <w:rPr>
          <w:rFonts w:eastAsia="Times New Roman"/>
          <w:szCs w:val="24"/>
        </w:rPr>
        <w:t>ανται δημόσιο έλεγχο και πρέπει να υποστούν δημόσιο έλεγχο και πρέπει να είναι ανοιχτά σε αυτόν τον έλεγχο.</w:t>
      </w:r>
    </w:p>
    <w:p w14:paraId="74B8E0BC" w14:textId="77777777" w:rsidR="00D8133C" w:rsidRDefault="00A7505C">
      <w:pPr>
        <w:spacing w:line="600" w:lineRule="auto"/>
        <w:ind w:firstLine="720"/>
        <w:contextualSpacing/>
        <w:jc w:val="both"/>
        <w:rPr>
          <w:rFonts w:eastAsia="Times New Roman"/>
          <w:szCs w:val="24"/>
        </w:rPr>
      </w:pPr>
      <w:r>
        <w:rPr>
          <w:rFonts w:eastAsia="Times New Roman"/>
          <w:szCs w:val="24"/>
        </w:rPr>
        <w:t>Ένα κράτος το οποίο είναι το παλαιότερο της περιοχής κι ένα από τα παλαιότερα της Ευρώπης, ένα κράτος που επί σαράντα χρόνια δεν γνώρισε ούτε πόλεμο</w:t>
      </w:r>
      <w:r>
        <w:rPr>
          <w:rFonts w:eastAsia="Times New Roman"/>
          <w:szCs w:val="24"/>
        </w:rPr>
        <w:t xml:space="preserve"> ούτε κα</w:t>
      </w:r>
      <w:r>
        <w:rPr>
          <w:rFonts w:eastAsia="Times New Roman"/>
          <w:szCs w:val="24"/>
        </w:rPr>
        <w:t>μ</w:t>
      </w:r>
      <w:r>
        <w:rPr>
          <w:rFonts w:eastAsia="Times New Roman"/>
          <w:szCs w:val="24"/>
        </w:rPr>
        <w:t>μία επιδημία δραματικών διαστάσεων, έφτασε στη χρεοκοπία. Δεν έφτασε από θέλημα Θεού. Αυτό το ξέρει όλος ο ελληνικός λαός και απαιτεί εξηγήσεις εδώ και πάρα πολύ καιρό.</w:t>
      </w:r>
    </w:p>
    <w:p w14:paraId="74B8E0BD" w14:textId="77777777" w:rsidR="00D8133C" w:rsidRDefault="00A7505C">
      <w:pPr>
        <w:spacing w:line="600" w:lineRule="auto"/>
        <w:ind w:firstLine="720"/>
        <w:contextualSpacing/>
        <w:jc w:val="both"/>
        <w:rPr>
          <w:rFonts w:eastAsia="Times New Roman"/>
          <w:szCs w:val="24"/>
        </w:rPr>
      </w:pPr>
      <w:r>
        <w:rPr>
          <w:rFonts w:eastAsia="Times New Roman"/>
          <w:szCs w:val="24"/>
        </w:rPr>
        <w:t>Έφτασε στη χρεοκοπία επειδή προσέκρουσε σε τρία «παγόβουνα», αυτά που έφτιαξαν</w:t>
      </w:r>
      <w:r>
        <w:rPr>
          <w:rFonts w:eastAsia="Times New Roman"/>
          <w:szCs w:val="24"/>
        </w:rPr>
        <w:t xml:space="preserve"> το τεράστιο δημόσιο χρέος της Ελλάδας. Προσέκρουσε στα «παγόβουνα» της υγείας, των δημόσιων έργων και των εξοπλισμών. Μη γελιόμαστε. Κάποιοι, λοιπόν, έφτιαξαν μία εδραία αντίληψη ότι το δημόσιο χρήμα δεν αποτελεί δημόσιο αγαθό προς εξυπηρέτηση του δημόσιο</w:t>
      </w:r>
      <w:r>
        <w:rPr>
          <w:rFonts w:eastAsia="Times New Roman"/>
          <w:szCs w:val="24"/>
        </w:rPr>
        <w:t xml:space="preserve">υ συμφέροντος, αλλά ιδιοκτησία κάποιων. Αυτή η αντίληψη έφτιαξε τον φαύλο κύκλο της διαφθοράς, έναν φαύλο κύκλο ο οποίος δεν έχει μόνο ανοχή στη διαφθορά, αλλά σημαίνει τη μη ηθική ως αυτονόητη πράξη άσκησης πολιτικής. </w:t>
      </w:r>
    </w:p>
    <w:p w14:paraId="74B8E0BE" w14:textId="77777777" w:rsidR="00D8133C" w:rsidRDefault="00A7505C">
      <w:pPr>
        <w:spacing w:line="600" w:lineRule="auto"/>
        <w:ind w:firstLine="720"/>
        <w:contextualSpacing/>
        <w:jc w:val="both"/>
        <w:rPr>
          <w:rFonts w:eastAsia="Times New Roman"/>
          <w:szCs w:val="24"/>
        </w:rPr>
      </w:pPr>
      <w:r>
        <w:rPr>
          <w:rFonts w:eastAsia="Times New Roman"/>
          <w:szCs w:val="24"/>
        </w:rPr>
        <w:t>Γιατί μη ηθική είναι η άσκηση της πο</w:t>
      </w:r>
      <w:r>
        <w:rPr>
          <w:rFonts w:eastAsia="Times New Roman"/>
          <w:szCs w:val="24"/>
        </w:rPr>
        <w:t>λιτικής η οποία κατηγορεί αυτό που ο ίδιος ο νόμος προβλέπει, τους προστατευόμενους μάρτυρες, με χίλια δυο επίθετα. Εχθές το βράδυ άκουσα εξοργιστικούς επιθετικούς προσδιορισμούς γι’ αυτούς τους μάρτυρες. Είναι μη ηθική η άσκηση της πολιτικής, όταν η Κυβέρ</w:t>
      </w:r>
      <w:r>
        <w:rPr>
          <w:rFonts w:eastAsia="Times New Roman"/>
          <w:szCs w:val="24"/>
        </w:rPr>
        <w:t>νηση και οι Βουλευτές της Πλειοψηφίας κατηγορούνται ως «συμμορία» και «συμμορίτες». Μη ηθική είναι η άσκηση της πολιτικής, όταν επινοούνται διάφορα νομικίστικα τερτίπια, όπως αυτά που είδαμε σήμερα το πρωί, αντί αυτή η Βουλή να πει ότι πρέπει να γίνει Ειδι</w:t>
      </w:r>
      <w:r>
        <w:rPr>
          <w:rFonts w:eastAsia="Times New Roman"/>
          <w:szCs w:val="24"/>
        </w:rPr>
        <w:t xml:space="preserve">κή Επιτροπή της Βουλής. </w:t>
      </w:r>
    </w:p>
    <w:p w14:paraId="74B8E0BF" w14:textId="77777777" w:rsidR="00D8133C" w:rsidRDefault="00A7505C">
      <w:pPr>
        <w:spacing w:line="600" w:lineRule="auto"/>
        <w:ind w:firstLine="720"/>
        <w:contextualSpacing/>
        <w:jc w:val="both"/>
        <w:rPr>
          <w:rFonts w:eastAsia="Times New Roman"/>
          <w:szCs w:val="24"/>
        </w:rPr>
      </w:pPr>
      <w:r>
        <w:rPr>
          <w:rFonts w:eastAsia="Times New Roman"/>
          <w:szCs w:val="24"/>
        </w:rPr>
        <w:t>Λ</w:t>
      </w:r>
      <w:r>
        <w:rPr>
          <w:rFonts w:eastAsia="Times New Roman"/>
          <w:szCs w:val="24"/>
        </w:rPr>
        <w:t xml:space="preserve">έω για μία αυτονόητη μη ηθική άσκηση της πολιτικής γιατί αυτό βλέπουμε σε όλα τα σκάνδαλα, κυρίως όμως στο σκάνδαλο της υγείας, γιατί πιάνει έναν ιδιαίτερο τομέα που αφορά όλο τον πληθυσμό. Όλοι μιλάνε για σκάνδαλο της υγείας, οι </w:t>
      </w:r>
      <w:r>
        <w:rPr>
          <w:rFonts w:eastAsia="Times New Roman"/>
          <w:szCs w:val="24"/>
        </w:rPr>
        <w:t>πάντες. Η κ. Μπακογιάννη με τους άλλους πέντε Βουλευτές στην επίκαιρη ερώτηση που είχε καταθέσει το 2011 -σημειώστε τη χαρακτηριστική διατύπωση- είχε πει: «Τι και ποιος οδήγησε στην ομαδική τύφλωση;».</w:t>
      </w:r>
    </w:p>
    <w:p w14:paraId="74B8E0C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Αυτή η Βουλή σήμερα καλείται με τη σύσταση της </w:t>
      </w:r>
      <w:r>
        <w:rPr>
          <w:rFonts w:eastAsia="Times New Roman"/>
          <w:szCs w:val="24"/>
        </w:rPr>
        <w:t>επιτροπή</w:t>
      </w:r>
      <w:r>
        <w:rPr>
          <w:rFonts w:eastAsia="Times New Roman"/>
          <w:szCs w:val="24"/>
        </w:rPr>
        <w:t xml:space="preserve">ς </w:t>
      </w:r>
      <w:r>
        <w:rPr>
          <w:rFonts w:eastAsia="Times New Roman"/>
          <w:szCs w:val="24"/>
        </w:rPr>
        <w:t>να δει ποιοι και πώς οδήγησαν στην ομαδική τύφλωση. Κάποιοι οδήγησαν σε ομαδική τύφλωση. Κάποιοι οδήγησαν αυτό το αστικό σύστημα, το οποίο φέρεται να υπερασπίζεται ο κ. Σαμαράς, στην τύφλωση. Αυτό, λοιπόν, το αστικό σύστημα ή τυφλώθηκε από ανοχή στη διαφ</w:t>
      </w:r>
      <w:r>
        <w:rPr>
          <w:rFonts w:eastAsia="Times New Roman"/>
          <w:szCs w:val="24"/>
        </w:rPr>
        <w:t xml:space="preserve">θορά ή κάποιοι ιδιοτελείς το τύφλωσαν. Δεν υπάρχει άλλη εξήγηση. Οι ίδιοι λέτε για σκάνδαλο στην υγεία. </w:t>
      </w:r>
    </w:p>
    <w:p w14:paraId="74B8E0C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Δεν θα πω πολλά. Δυστυχώς, δεν έχω πολύ χρόνο. Θα πω, όμως, δύο στοιχεία, δύο πράγματα μόνο. Δεν θα αναφερθώ σε αυτά </w:t>
      </w:r>
      <w:r>
        <w:rPr>
          <w:rFonts w:eastAsia="Times New Roman"/>
          <w:szCs w:val="24"/>
        </w:rPr>
        <w:t xml:space="preserve">τα οποία </w:t>
      </w:r>
      <w:r>
        <w:rPr>
          <w:rFonts w:eastAsia="Times New Roman"/>
          <w:szCs w:val="24"/>
        </w:rPr>
        <w:t>πολύ ωραία εξέθεσε ο συνά</w:t>
      </w:r>
      <w:r>
        <w:rPr>
          <w:rFonts w:eastAsia="Times New Roman"/>
          <w:szCs w:val="24"/>
        </w:rPr>
        <w:t xml:space="preserve">δελφος, ο κ. Δουζίνας, για τις εκθέσεις του </w:t>
      </w:r>
      <w:r>
        <w:rPr>
          <w:rFonts w:eastAsia="Times New Roman"/>
          <w:szCs w:val="24"/>
          <w:lang w:val="en-US"/>
        </w:rPr>
        <w:t>FBI</w:t>
      </w:r>
      <w:r>
        <w:rPr>
          <w:rFonts w:eastAsia="Times New Roman"/>
          <w:szCs w:val="24"/>
        </w:rPr>
        <w:t xml:space="preserve">, για να μην μπούμε στους μάρτυρες, αλλά ότι πρέπει συνδυαστικά η Βουλή να δει τις εκθέσεις του </w:t>
      </w:r>
      <w:r>
        <w:rPr>
          <w:rFonts w:eastAsia="Times New Roman"/>
          <w:szCs w:val="24"/>
          <w:lang w:val="en-US"/>
        </w:rPr>
        <w:t>FBI</w:t>
      </w:r>
      <w:r>
        <w:rPr>
          <w:rFonts w:eastAsia="Times New Roman"/>
          <w:szCs w:val="24"/>
        </w:rPr>
        <w:t xml:space="preserve"> με το τι γινόταν με τους αριθμούς μέχρι το 2010. Ξέρουμε τι είναι η </w:t>
      </w:r>
      <w:r>
        <w:rPr>
          <w:rFonts w:eastAsia="Times New Roman"/>
          <w:szCs w:val="24"/>
        </w:rPr>
        <w:t>«</w:t>
      </w:r>
      <w:r>
        <w:rPr>
          <w:rFonts w:eastAsia="Times New Roman"/>
          <w:szCs w:val="24"/>
          <w:lang w:val="en-US"/>
        </w:rPr>
        <w:t>N</w:t>
      </w:r>
      <w:r>
        <w:rPr>
          <w:rFonts w:eastAsia="Times New Roman"/>
          <w:szCs w:val="24"/>
          <w:lang w:val="en-US"/>
        </w:rPr>
        <w:t>OVARTIS</w:t>
      </w:r>
      <w:r>
        <w:rPr>
          <w:rFonts w:eastAsia="Times New Roman"/>
          <w:szCs w:val="24"/>
        </w:rPr>
        <w:t>»</w:t>
      </w:r>
      <w:r>
        <w:rPr>
          <w:rFonts w:eastAsia="Times New Roman"/>
          <w:szCs w:val="24"/>
        </w:rPr>
        <w:t xml:space="preserve">. Είναι μία πολυεθνική. Μία </w:t>
      </w:r>
      <w:r>
        <w:rPr>
          <w:rFonts w:eastAsia="Times New Roman"/>
          <w:szCs w:val="24"/>
        </w:rPr>
        <w:t xml:space="preserve">πολυεθνική εταιρεία έχει αυτά τα χαρακτηριστικά που είπε ο κ. Παρασκευόπουλος. Πώς αυτή η χώρα φάνηκε ως ανοχύρωτη πολιτεία και διείσδυσε με τέτοιον τρόπο; </w:t>
      </w:r>
    </w:p>
    <w:p w14:paraId="74B8E0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στη Γαλλία και στη Γερμανία γίνονται διαπραγματεύσεις και αξιολογήσεις φαρμάκων -πρέπει να τα</w:t>
      </w:r>
      <w:r>
        <w:rPr>
          <w:rFonts w:eastAsia="Times New Roman" w:cs="Times New Roman"/>
          <w:szCs w:val="24"/>
        </w:rPr>
        <w:t xml:space="preserve"> ακούσει αυτά ο ελληνικός λαός- και κατέβαινε η τιμή του φαρμάκου, ενώ στη δική μας χώρα -που ήταν χώρα αναφοράς- τα ασφαλιστικά ταμεία δεν έκαναν κα</w:t>
      </w:r>
      <w:r>
        <w:rPr>
          <w:rFonts w:eastAsia="Times New Roman" w:cs="Times New Roman"/>
          <w:szCs w:val="24"/>
        </w:rPr>
        <w:t>μ</w:t>
      </w:r>
      <w:r>
        <w:rPr>
          <w:rFonts w:eastAsia="Times New Roman" w:cs="Times New Roman"/>
          <w:szCs w:val="24"/>
        </w:rPr>
        <w:t>μία διαπραγμάτευση και κα</w:t>
      </w:r>
      <w:r>
        <w:rPr>
          <w:rFonts w:eastAsia="Times New Roman" w:cs="Times New Roman"/>
          <w:szCs w:val="24"/>
        </w:rPr>
        <w:t>μ</w:t>
      </w:r>
      <w:r>
        <w:rPr>
          <w:rFonts w:eastAsia="Times New Roman" w:cs="Times New Roman"/>
          <w:szCs w:val="24"/>
        </w:rPr>
        <w:t>μία αξιολόγηση των φαρμάκων και ανέβαινε η τιμή στα ύψη;</w:t>
      </w:r>
    </w:p>
    <w:p w14:paraId="74B8E0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στη δική μας χώρα</w:t>
      </w:r>
      <w:r>
        <w:rPr>
          <w:rFonts w:eastAsia="Times New Roman" w:cs="Times New Roman"/>
          <w:szCs w:val="24"/>
        </w:rPr>
        <w:t xml:space="preserve"> ανέβηκε η δαπάνη στα ύψη, υπερδιπλασιάστηκε το 2009; Αυτοί είναι αριθμοί. Δεν τα λέει κανένας ύποπτος μάρτυρας. Πρέπει τα πολιτικά πρόσωπα που είχαν την ευθύνη εκείνη την εποχή, να μιλήσουν, να εξηγήσουν για ποιο λόγο και να γίνει και συνδυαστικά με την έ</w:t>
      </w:r>
      <w:r>
        <w:rPr>
          <w:rFonts w:eastAsia="Times New Roman" w:cs="Times New Roman"/>
          <w:szCs w:val="24"/>
        </w:rPr>
        <w:t xml:space="preserve">κθεση του </w:t>
      </w:r>
      <w:r>
        <w:rPr>
          <w:rFonts w:eastAsia="Times New Roman" w:cs="Times New Roman"/>
          <w:szCs w:val="24"/>
          <w:lang w:val="en-US"/>
        </w:rPr>
        <w:t>FBI</w:t>
      </w:r>
      <w:r>
        <w:rPr>
          <w:rFonts w:eastAsia="Times New Roman" w:cs="Times New Roman"/>
          <w:szCs w:val="24"/>
        </w:rPr>
        <w:t xml:space="preserve">; Πρέπει οπωσδήποτε! </w:t>
      </w:r>
    </w:p>
    <w:p w14:paraId="74B8E0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Μετά το 2010 όταν έφτασε αυτή η κοινωνία σε καταρράκωση -γιατί η ασθένεια δεν είναι μόνο καταρράκωση ενός ανθρώπου βιολογικά. Όταν οδηγείσαι σε οικονομική και προσωπική ταπείνωση, εκεί μιλάμε για ανάλγητο πολιτικό σύστημα</w:t>
      </w:r>
      <w:r>
        <w:rPr>
          <w:rFonts w:eastAsia="Times New Roman" w:cs="Times New Roman"/>
          <w:szCs w:val="24"/>
        </w:rPr>
        <w:t>- έχουμε όντως μείωση της φαρμακευτικής δαπάνης. Πώς γινόταν όμως, αυτή η μείωση της φαρμακευτικής δαπάνης; Με μετακύλιση του κόστους στους ιδιώτες, δηλαδή στους πολίτες, δηλαδή στους πελάτες. Είχαν κάποτε να πληρώνουν, τώρα έπρεπε να εξευτελιστούν στη διά</w:t>
      </w:r>
      <w:r>
        <w:rPr>
          <w:rFonts w:eastAsia="Times New Roman" w:cs="Times New Roman"/>
          <w:szCs w:val="24"/>
        </w:rPr>
        <w:t xml:space="preserve">ρκεια της ασθένειάς τους. </w:t>
      </w:r>
    </w:p>
    <w:p w14:paraId="74B8E0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Έγινε αύξηση της ιδιωτικής συμμετοχής; Ναι, πάνω από 25%. Τα ξέρει όλη η κοινωνία αυτά. Δεν τα λέμε εμείς. Κάτι έγινε, λοιπόν, τότε.</w:t>
      </w:r>
    </w:p>
    <w:p w14:paraId="74B8E0C6"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συνάδελφε, σας παρακαλώ να ολοκληρώσετε.</w:t>
      </w:r>
    </w:p>
    <w:p w14:paraId="74B8E0C7"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ΑΘΑΝΑΣΙΑ (ΣΙΑ) ΑΝΑΓΝΩΣΤΟΠΟΥΛΟΥ: </w:t>
      </w:r>
      <w:r>
        <w:rPr>
          <w:rFonts w:eastAsia="Times New Roman"/>
          <w:bCs/>
          <w:szCs w:val="24"/>
        </w:rPr>
        <w:t xml:space="preserve">Ένα λεπτό μόνο. </w:t>
      </w:r>
    </w:p>
    <w:p w14:paraId="74B8E0C8"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Έγινε η ηλεκτρονική συνταγογράφηση; Εξορθολογίστηκε το σύστημα με την ηλεκτρονική συνταγογράφηση; Ή μήπως βρέθηκαν άλλοι τρόποι εταιρείες, όπως η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 να μειώσουν ελάχιστα τον τζίρο τους; Να δούμε τον</w:t>
      </w:r>
      <w:r>
        <w:rPr>
          <w:rFonts w:eastAsia="Times New Roman"/>
          <w:bCs/>
          <w:szCs w:val="24"/>
        </w:rPr>
        <w:t xml:space="preserve"> τζίρο της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 xml:space="preserve"> την περίοδο της κρίσης, σε σχέση με τις άλλες εταιρείες και σε σχέση με τη δαπάνη των ιδιωτών.</w:t>
      </w:r>
    </w:p>
    <w:p w14:paraId="74B8E0C9"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Τι μας λέει για τα φάρμακα </w:t>
      </w:r>
      <w:r>
        <w:rPr>
          <w:rFonts w:eastAsia="Times New Roman"/>
          <w:bCs/>
          <w:szCs w:val="24"/>
        </w:rPr>
        <w:t>«</w:t>
      </w:r>
      <w:r>
        <w:rPr>
          <w:rFonts w:eastAsia="Times New Roman"/>
          <w:bCs/>
          <w:szCs w:val="24"/>
          <w:lang w:val="en-US"/>
        </w:rPr>
        <w:t>Gilenya</w:t>
      </w:r>
      <w:r>
        <w:rPr>
          <w:rFonts w:eastAsia="Times New Roman"/>
          <w:bCs/>
          <w:szCs w:val="24"/>
        </w:rPr>
        <w:t>»</w:t>
      </w:r>
      <w:r>
        <w:rPr>
          <w:rFonts w:eastAsia="Times New Roman"/>
          <w:bCs/>
          <w:szCs w:val="24"/>
        </w:rPr>
        <w:t xml:space="preserve"> ή </w:t>
      </w:r>
      <w:r>
        <w:rPr>
          <w:rFonts w:eastAsia="Times New Roman"/>
          <w:bCs/>
          <w:szCs w:val="24"/>
        </w:rPr>
        <w:t>«</w:t>
      </w:r>
      <w:r>
        <w:rPr>
          <w:rFonts w:eastAsia="Times New Roman"/>
          <w:bCs/>
          <w:szCs w:val="24"/>
          <w:lang w:val="en-US"/>
        </w:rPr>
        <w:t>Lucentis</w:t>
      </w:r>
      <w:r>
        <w:rPr>
          <w:rFonts w:eastAsia="Times New Roman"/>
          <w:bCs/>
          <w:szCs w:val="24"/>
        </w:rPr>
        <w:t>»</w:t>
      </w:r>
      <w:r>
        <w:rPr>
          <w:rFonts w:eastAsia="Times New Roman"/>
          <w:bCs/>
          <w:szCs w:val="24"/>
        </w:rPr>
        <w:t>, ενώ μπήκαν στην παρανομία φάρμακα με πολύ χαμηλότερες τιμές; Για ρωτήστε ασθενείς που εί</w:t>
      </w:r>
      <w:r>
        <w:rPr>
          <w:rFonts w:eastAsia="Times New Roman"/>
          <w:bCs/>
          <w:szCs w:val="24"/>
        </w:rPr>
        <w:t>χαν ανάγκη αυτά τα φάρμακα, για να δούμε τι γινόταν εκείνη την περίοδο.</w:t>
      </w:r>
    </w:p>
    <w:p w14:paraId="74B8E0CA"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Θέλω να πω ένα πράγμα. Όλοι λέμε ότι υπήρχε σκάνδαλο στην υγεία και σκάνδαλο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 xml:space="preserve">, γιατί «τα έπαιρναν», χρηματίζονταν οι γιατροί. Μπορεί η δαπάνη στην υγεία και όλο αυτό το </w:t>
      </w:r>
      <w:r>
        <w:rPr>
          <w:rFonts w:eastAsia="Times New Roman"/>
          <w:bCs/>
          <w:szCs w:val="24"/>
        </w:rPr>
        <w:t>«πάρτι» στην υγεία να συμβεί χωρίς κα</w:t>
      </w:r>
      <w:r>
        <w:rPr>
          <w:rFonts w:eastAsia="Times New Roman"/>
          <w:bCs/>
          <w:szCs w:val="24"/>
        </w:rPr>
        <w:t>μ</w:t>
      </w:r>
      <w:r>
        <w:rPr>
          <w:rFonts w:eastAsia="Times New Roman"/>
          <w:bCs/>
          <w:szCs w:val="24"/>
        </w:rPr>
        <w:t>μία πολιτική ευθύνη; Δηλαδή υπάρχει μία ελίτ η οποία είναι έξω από κάθε πολιτικό σύστημα, κάθε πολιτικό έλεγχο, δεν ελέγχεται από πουθενά και ξαφνικά εμφανίζονται κάποιοι αθώοι πολιτικοί που δεν πήραν είδηση; Έχουν και</w:t>
      </w:r>
      <w:r>
        <w:rPr>
          <w:rFonts w:eastAsia="Times New Roman"/>
          <w:bCs/>
          <w:szCs w:val="24"/>
        </w:rPr>
        <w:t xml:space="preserve"> ηθική ευθύνη, εάν δεν πήραν είδηση.</w:t>
      </w:r>
    </w:p>
    <w:p w14:paraId="74B8E0CB"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Ολοκληρώστε παρακαλώ. Έχετε φτάσει τα εννέα λεπτά.</w:t>
      </w:r>
    </w:p>
    <w:p w14:paraId="74B8E0CC"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ΑΘΑΝΑΣΙΑ (ΣΙΑ) ΑΝΑΓΝΩΣΤΟΠΟΥΛΟΥ: </w:t>
      </w:r>
      <w:r>
        <w:rPr>
          <w:rFonts w:eastAsia="Times New Roman"/>
          <w:bCs/>
          <w:szCs w:val="24"/>
        </w:rPr>
        <w:t>Κλείνω με ένα πράγμα. Εθνική μειοδοσία είναι να μην αφήνεις προοπτική στο</w:t>
      </w:r>
      <w:r>
        <w:rPr>
          <w:rFonts w:eastAsia="Times New Roman"/>
          <w:bCs/>
          <w:szCs w:val="24"/>
        </w:rPr>
        <w:t>ν</w:t>
      </w:r>
      <w:r>
        <w:rPr>
          <w:rFonts w:eastAsia="Times New Roman"/>
          <w:bCs/>
          <w:szCs w:val="24"/>
        </w:rPr>
        <w:t xml:space="preserve"> νέο κόσμο, στη νεολαία να γρά</w:t>
      </w:r>
      <w:r>
        <w:rPr>
          <w:rFonts w:eastAsia="Times New Roman"/>
          <w:bCs/>
          <w:szCs w:val="24"/>
        </w:rPr>
        <w:t xml:space="preserve">ψει τη δική της ιστορία. Εθνική μειοδοσία είναι να ξεπουλάς το μέλλον αυτού του τόπου και να καλύπτεις πίσω από την ελληνική σημαία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 xml:space="preserve">, </w:t>
      </w:r>
      <w:r>
        <w:rPr>
          <w:rFonts w:eastAsia="Times New Roman"/>
          <w:bCs/>
          <w:szCs w:val="24"/>
        </w:rPr>
        <w:t>«</w:t>
      </w:r>
      <w:r>
        <w:rPr>
          <w:rFonts w:eastAsia="Times New Roman"/>
          <w:bCs/>
          <w:szCs w:val="24"/>
          <w:lang w:val="en-US"/>
        </w:rPr>
        <w:t>S</w:t>
      </w:r>
      <w:r>
        <w:rPr>
          <w:rFonts w:eastAsia="Times New Roman"/>
          <w:bCs/>
          <w:szCs w:val="24"/>
          <w:lang w:val="en-US"/>
        </w:rPr>
        <w:t>IEMENS</w:t>
      </w:r>
      <w:r>
        <w:rPr>
          <w:rFonts w:eastAsia="Times New Roman"/>
          <w:bCs/>
          <w:szCs w:val="24"/>
        </w:rPr>
        <w:t>»</w:t>
      </w:r>
      <w:r>
        <w:rPr>
          <w:rFonts w:eastAsia="Times New Roman"/>
          <w:bCs/>
          <w:szCs w:val="24"/>
        </w:rPr>
        <w:t xml:space="preserve"> και διάφορα τέτοια.</w:t>
      </w:r>
    </w:p>
    <w:p w14:paraId="74B8E0CD" w14:textId="77777777" w:rsidR="00D8133C" w:rsidRDefault="00A7505C">
      <w:pPr>
        <w:spacing w:line="600" w:lineRule="auto"/>
        <w:ind w:firstLine="720"/>
        <w:contextualSpacing/>
        <w:jc w:val="both"/>
        <w:rPr>
          <w:rFonts w:eastAsia="Times New Roman"/>
          <w:bCs/>
          <w:szCs w:val="24"/>
        </w:rPr>
      </w:pPr>
      <w:r>
        <w:rPr>
          <w:rFonts w:eastAsia="Times New Roman"/>
          <w:bCs/>
          <w:szCs w:val="24"/>
        </w:rPr>
        <w:t>Ευχαριστώ.</w:t>
      </w:r>
    </w:p>
    <w:p w14:paraId="74B8E0CE" w14:textId="77777777" w:rsidR="00D8133C" w:rsidRDefault="00A7505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74B8E0CF"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ΠΡΟΕΔΡΕΥΩΝ (Μάριος Γεωργιάδ</w:t>
      </w:r>
      <w:r>
        <w:rPr>
          <w:rFonts w:eastAsia="Times New Roman"/>
          <w:b/>
          <w:bCs/>
          <w:szCs w:val="24"/>
        </w:rPr>
        <w:t>ης):</w:t>
      </w:r>
      <w:r>
        <w:rPr>
          <w:rFonts w:eastAsia="Times New Roman"/>
          <w:bCs/>
          <w:szCs w:val="24"/>
        </w:rPr>
        <w:t xml:space="preserve"> Ευχαριστούμε την κ. Αναγνωστοπούλου.</w:t>
      </w:r>
    </w:p>
    <w:p w14:paraId="74B8E0D0" w14:textId="77777777" w:rsidR="00D8133C" w:rsidRDefault="00A7505C">
      <w:pPr>
        <w:spacing w:line="600" w:lineRule="auto"/>
        <w:ind w:firstLine="720"/>
        <w:contextualSpacing/>
        <w:jc w:val="both"/>
        <w:rPr>
          <w:rFonts w:eastAsia="Times New Roman"/>
          <w:bCs/>
          <w:szCs w:val="24"/>
        </w:rPr>
      </w:pPr>
      <w:r>
        <w:rPr>
          <w:rFonts w:eastAsia="Times New Roman"/>
          <w:bCs/>
          <w:szCs w:val="24"/>
        </w:rPr>
        <w:t>Τον λόγο έχει ο πρώην Υπουργός κ. Γεώργιος Κουτρουμάνης, για είκοσι λεπτά.</w:t>
      </w:r>
    </w:p>
    <w:p w14:paraId="74B8E0D1" w14:textId="77777777" w:rsidR="00D8133C" w:rsidRDefault="00A7505C">
      <w:pPr>
        <w:spacing w:line="600" w:lineRule="auto"/>
        <w:ind w:firstLine="720"/>
        <w:contextualSpacing/>
        <w:jc w:val="both"/>
        <w:rPr>
          <w:rFonts w:eastAsia="Times New Roman"/>
          <w:bCs/>
          <w:szCs w:val="24"/>
        </w:rPr>
      </w:pPr>
      <w:r>
        <w:rPr>
          <w:rFonts w:eastAsia="Times New Roman"/>
          <w:b/>
          <w:bCs/>
          <w:szCs w:val="24"/>
        </w:rPr>
        <w:t>ΓΕΩΡΓΙΟΣ ΚΟΥΤΡΟΥΜΑΝΗΣ:</w:t>
      </w:r>
      <w:r>
        <w:rPr>
          <w:rFonts w:eastAsia="Times New Roman"/>
          <w:bCs/>
          <w:szCs w:val="24"/>
        </w:rPr>
        <w:t xml:space="preserve"> Κύριε Πρόεδρε, κυρίες και κύριοι Βουλευτές, είναι γεγονός ότι όταν ασχολείται κάποιος σε αυτήν τη χώρα με την πολιτι</w:t>
      </w:r>
      <w:r>
        <w:rPr>
          <w:rFonts w:eastAsia="Times New Roman"/>
          <w:bCs/>
          <w:szCs w:val="24"/>
        </w:rPr>
        <w:t>κή είναι προετοιμασμένος να δεχθεί κριτική που πολλές φορές είναι και άδικη και αυστηρή.</w:t>
      </w:r>
    </w:p>
    <w:p w14:paraId="74B8E0D2" w14:textId="77777777" w:rsidR="00D8133C" w:rsidRDefault="00A7505C">
      <w:pPr>
        <w:spacing w:line="600" w:lineRule="auto"/>
        <w:contextualSpacing/>
        <w:jc w:val="both"/>
        <w:rPr>
          <w:rFonts w:eastAsia="Times New Roman"/>
          <w:bCs/>
          <w:szCs w:val="24"/>
        </w:rPr>
      </w:pPr>
      <w:r>
        <w:rPr>
          <w:rFonts w:eastAsia="Times New Roman"/>
          <w:bCs/>
          <w:szCs w:val="24"/>
        </w:rPr>
        <w:t>Δεν είχα όμως ποτέ φανταστεί πραγματικά ότι θα βρισκόμουν σε αυτό το Βήμα να δώσω εξηγήσεις ως φερόμενος εμπλεκόμενος στην υπόθεση ενός σκανδάλου και εν προκειμένω στο</w:t>
      </w:r>
      <w:r>
        <w:rPr>
          <w:rFonts w:eastAsia="Times New Roman"/>
          <w:bCs/>
          <w:szCs w:val="24"/>
        </w:rPr>
        <w:t xml:space="preserve"> σκάνδαλο της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w:t>
      </w:r>
    </w:p>
    <w:p w14:paraId="74B8E0D3" w14:textId="77777777" w:rsidR="00D8133C" w:rsidRDefault="00A7505C">
      <w:pPr>
        <w:spacing w:line="600" w:lineRule="auto"/>
        <w:ind w:firstLine="720"/>
        <w:contextualSpacing/>
        <w:jc w:val="both"/>
        <w:rPr>
          <w:rFonts w:eastAsia="Times New Roman"/>
          <w:bCs/>
          <w:szCs w:val="24"/>
        </w:rPr>
      </w:pPr>
      <w:r>
        <w:rPr>
          <w:rFonts w:eastAsia="Times New Roman"/>
          <w:bCs/>
          <w:szCs w:val="24"/>
        </w:rPr>
        <w:t>Εξηγώ σύντομα, συνοπτικά και συγκεκριμένα γιατί πραγματικά ξαφνιάστηκα και απ’ αυτά που θα πω θα καταλάβετε γιατί ακριβώς είμαι και εξοργισμένος.</w:t>
      </w:r>
    </w:p>
    <w:p w14:paraId="74B8E0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όσους δεν με γνωρίζουν ή δεν γνωρίζουν την πορεία μου -και δεν είναι υποχρεωμένο</w:t>
      </w:r>
      <w:r>
        <w:rPr>
          <w:rFonts w:eastAsia="Times New Roman" w:cs="Times New Roman"/>
          <w:szCs w:val="24"/>
        </w:rPr>
        <w:t>ι να θυμούνται την πορεία του καθενός μας- θα πρέπει να θυμίσω ότι είμαι ένας άνθρωπος που υπηρέτησα την κοινωνική ασφάλιση για πάνω από τριάντα χρόνια από απλός υπάλληλος σε ασφαλιστικό ταμείο μέχρι Υπουργός Εργασίας και Κοινωνικής Ασφάλισης, όταν οι πολί</w:t>
      </w:r>
      <w:r>
        <w:rPr>
          <w:rFonts w:eastAsia="Times New Roman" w:cs="Times New Roman"/>
          <w:szCs w:val="24"/>
        </w:rPr>
        <w:t xml:space="preserve">τες της Β΄ Περιφέρειας Αθηνών με τίμησαν με την ψήφο τους και όταν οι τότε Πρωθυπουργοί Παπανδρέου και Παπαδήμος με τίμησαν με την εμπιστοσύνη τους. </w:t>
      </w:r>
    </w:p>
    <w:p w14:paraId="74B8E0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Ανέλαβα καθήκοντα Υφυπουργού τον Οκτώβριο του 2009 και στη συνέχεια Αναπληρωτή Υπουργού και Υπουργού Εργασ</w:t>
      </w:r>
      <w:r>
        <w:rPr>
          <w:rFonts w:eastAsia="Times New Roman" w:cs="Times New Roman"/>
          <w:szCs w:val="24"/>
        </w:rPr>
        <w:t xml:space="preserve">ίας και Κοινωνικής Ασφάλισης μέχρι 14 Μαΐου 2012, δηλαδή την περίοδο διαχείρισης της καταιγίδας η οποία είχε πλήξει τη χώρα και τον λαό μας. </w:t>
      </w:r>
    </w:p>
    <w:p w14:paraId="74B8E0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πολιτικές μου επιλογές δέχθηκα τότε, όπως όλα τα κυβερνητικά στελέχη, μια πρωτόγνωρη σε ένταση κριτική, η </w:t>
      </w:r>
      <w:r>
        <w:rPr>
          <w:rFonts w:eastAsia="Times New Roman" w:cs="Times New Roman"/>
          <w:szCs w:val="24"/>
        </w:rPr>
        <w:t>οποία εξελίχθηκε και συνοδεύτηκε με ύβρεις, προπηλακισμούς, επιθέσεις, απειλές, προσβολές. Ήταν η περίοδος που δεν μπορούσα και δεν μπορούσαμε να κυκλοφορήσουμε γιατί κινδύνευε η σωματική μας ακεραιότητα, γιατί είχαμε στοχοποιηθεί πολιτικά ως υπεύθυνοι, με</w:t>
      </w:r>
      <w:r>
        <w:rPr>
          <w:rFonts w:eastAsia="Times New Roman" w:cs="Times New Roman"/>
          <w:szCs w:val="24"/>
        </w:rPr>
        <w:t xml:space="preserve"> βασικούς ηθικούς αυτουργούς όλους όσους συνέπραξαν και αξιοποίησαν το κίνημα των Αγανακτισμένων. Όλα αυτά προσωπικά τα έχω προσπεράσει, χωρίς να τα έχω ξεχάσει. Η πολιτική κριτική βεβαίως είναι στοιχείο της δημοκρατίας και ο καθένας δικαιούται να έχει τις</w:t>
      </w:r>
      <w:r>
        <w:rPr>
          <w:rFonts w:eastAsia="Times New Roman" w:cs="Times New Roman"/>
          <w:szCs w:val="24"/>
        </w:rPr>
        <w:t xml:space="preserve"> απόψεις του, για τις οποίες κρίνεται. </w:t>
      </w:r>
    </w:p>
    <w:p w14:paraId="74B8E0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περίμενα και δεν περιμένω από τη σημερινή Κυβέρνηση και τα στελέχη της να κάνουν την αυτοκριτική τους, τώρα που είδαν τις δυσκολίες, τώρα που είδαν την πραγματικότητα, για τους προσβλητικούς χαρακτηρισμούς που απ</w:t>
      </w:r>
      <w:r>
        <w:rPr>
          <w:rFonts w:eastAsia="Times New Roman" w:cs="Times New Roman"/>
          <w:szCs w:val="24"/>
        </w:rPr>
        <w:t>ευθύνανε σε εμένα και σε όσους τότε είχαμε την πολιτική ή την κυβερνητική ευθύνη.</w:t>
      </w:r>
    </w:p>
    <w:p w14:paraId="74B8E0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συζητείται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στο οποίο φέρομαι να έχω ανάμειξη, με βάση μια γελοία και εντελώς ψευδή μαρτυρία ενός προστατευόμενου μάρτυρα στην πέμπτη-έκτη κατάθεσή του μετά τις 15 Ιανουαρίου 2018. Η παρέμβασή μου αυτή σήμερα σε άλλες συνθήκες, σε κανονικές συνθήκες, θα μπορούσε να π</w:t>
      </w:r>
      <w:r>
        <w:rPr>
          <w:rFonts w:eastAsia="Times New Roman" w:cs="Times New Roman"/>
          <w:szCs w:val="24"/>
        </w:rPr>
        <w:t>εριοριστεί σε μία φράση: Είμαι απόλυτα καθαρός, ρητά και κατηγορηματικά. Ουδεμία σχέση ή εμπλοκή έχω με το συγκεκριμένο ή οποιοδήποτε άλλο σκάνδαλο. Δεν υπάρχει ούτε ίχνος εμπλοκής μου, ψάξτε παντού. Οι λογαριασμοί μου είναι στη διάθεσή σας. Ψάξτε τα πάντα</w:t>
      </w:r>
      <w:r>
        <w:rPr>
          <w:rFonts w:eastAsia="Times New Roman" w:cs="Times New Roman"/>
          <w:szCs w:val="24"/>
        </w:rPr>
        <w:t>. Δεν θα με βρείτε πουθενά, γιατί δεν υπάρχω πουθενά σε τέτοιες υποθέσεις που συνδέονται με θέματα ήθους, εντιμότητας, συμπεριφοράς.</w:t>
      </w:r>
    </w:p>
    <w:p w14:paraId="74B8E0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Όπως όμως γνωρίζετε όλοι, δεν είμαστε σε κανονικές συνθήκες. Και δεν είμαστε σε κανονικές συνθήκες γιατί στην πραγματικότητ</w:t>
      </w:r>
      <w:r>
        <w:rPr>
          <w:rFonts w:eastAsia="Times New Roman" w:cs="Times New Roman"/>
          <w:szCs w:val="24"/>
        </w:rPr>
        <w:t xml:space="preserve">α δεν υφίσταται το τεκμήριο αθωότητας έτσι όπως τουλάχιστον διεξάγεται ο δημόσιος διάλογος. </w:t>
      </w:r>
    </w:p>
    <w:p w14:paraId="74B8E0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Πολύ περισσότερο δεν υφίσταται το τεκμήριο αθωότητας όταν την Κυριακή το βράδυ βγαίνουν τα ονόματα δέκα πολιτικών προσώπων και την επόμενη ημέρα κορυφαίοι Υπουργοί</w:t>
      </w:r>
      <w:r>
        <w:rPr>
          <w:rFonts w:eastAsia="Times New Roman" w:cs="Times New Roman"/>
          <w:szCs w:val="24"/>
        </w:rPr>
        <w:t xml:space="preserve"> μιλούν για το μεγαλύτερο σκάνδαλο από συστάσεως του ελληνικού κράτους, συνδέοντας απόλυτα τα δέκα πολιτικά πρόσωπα με το συγκεκριμένο σκάνδαλο. Εδώ υπήρξε και κορυφαίος Υπουργός της Κυβέρνησης ο οποίος είπε «ας αποδείξουν ότι είναι αθώοι», τόσο απλά. </w:t>
      </w:r>
    </w:p>
    <w:p w14:paraId="74B8E0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υφίσταται δυστυχώς το τεκμήριο της αθωότητας σε μια πολύπαθη κοινωνία όπου, με ευθύνη όλου του πολιτικού προσωπικού της χώρας διαχρονικά, έχει διαμορφωθεί μια τέτοια άποψη, μια τέτοια εικόνα, ότι όλοι οι πολιτικοί είναι ίδιοι, όλοι οι πολιτικοί «τα παίρνο</w:t>
      </w:r>
      <w:r>
        <w:rPr>
          <w:rFonts w:eastAsia="Times New Roman" w:cs="Times New Roman"/>
          <w:szCs w:val="24"/>
        </w:rPr>
        <w:t>υν».</w:t>
      </w:r>
    </w:p>
    <w:p w14:paraId="74B8E0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Είμαι, λοιπόν, εξοργισμένος όχι γιατί ανησυχώ για την έκβαση αυτής της υπόθεσης για εμένα, που θα είναι η πλήρης δικαίωσή μου, γιατί ξέρω πολύ καλά τι έχω κάνει, αλλά για την εντελώς άδικη και χωρίς το παραμικρό στοιχείο σπίλωση που υφίσταμαι, τον δια</w:t>
      </w:r>
      <w:r>
        <w:rPr>
          <w:rFonts w:eastAsia="Times New Roman" w:cs="Times New Roman"/>
          <w:szCs w:val="24"/>
        </w:rPr>
        <w:t>συρμό και τη συκοφαντία.</w:t>
      </w:r>
    </w:p>
    <w:p w14:paraId="74B8E0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το πρόβλημα μου είναι αυτό που βιώνω σήμερα, δεν είναι το πώς θα εξελιχθεί η κατάσταση. Είναι αυτό που βιώνω εγώ σήμερα και η οικογένειά μου και οι φίλοι μου, που μου συμπαραστέκονται, στους οποίους με την ευκαιρία πρέπει να π</w:t>
      </w:r>
      <w:r>
        <w:rPr>
          <w:rFonts w:eastAsia="Times New Roman" w:cs="Times New Roman"/>
          <w:szCs w:val="24"/>
        </w:rPr>
        <w:t>ω να συνεχίσουν να είναι υπερήφανοι για μένα, γιατί όλα αυτά τα οποία λέγονται δεν έχουν κα</w:t>
      </w:r>
      <w:r>
        <w:rPr>
          <w:rFonts w:eastAsia="Times New Roman" w:cs="Times New Roman"/>
          <w:szCs w:val="24"/>
        </w:rPr>
        <w:t>μ</w:t>
      </w:r>
      <w:r>
        <w:rPr>
          <w:rFonts w:eastAsia="Times New Roman" w:cs="Times New Roman"/>
          <w:szCs w:val="24"/>
        </w:rPr>
        <w:t xml:space="preserve">μία απολύτως βάση. </w:t>
      </w:r>
    </w:p>
    <w:p w14:paraId="74B8E0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βρίσκομαι εδώ, λοιπόν, όχι για να απολογηθώ, αλλά γιατί θεωρώ ότι δικαιούμαι να διαμαρτυρηθώ έντονα για τις αήθεις μεθοδεύσεις και πρακτικές μέσα από τις οποίες εμπλέκεται το όνομα μου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0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αναφερ</w:t>
      </w:r>
      <w:r>
        <w:rPr>
          <w:rFonts w:eastAsia="Times New Roman" w:cs="Times New Roman"/>
          <w:szCs w:val="24"/>
        </w:rPr>
        <w:t xml:space="preserve">θώ πρώτα σε ορισμένες πτυχές που συνδέονται με το μεγάλο αυτό θέμα: Υπάρχει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Εάν υπάρχουν δύο-τρεις άνθρωποι σε αυτή τη χώρα που σε ανύποπτο χρόνο μιλούσαν για τα μεγάλα σκάνδαλα της </w:t>
      </w:r>
      <w:r>
        <w:rPr>
          <w:rFonts w:eastAsia="Times New Roman" w:cs="Times New Roman"/>
          <w:szCs w:val="24"/>
        </w:rPr>
        <w:t>υγείας</w:t>
      </w:r>
      <w:r>
        <w:rPr>
          <w:rFonts w:eastAsia="Times New Roman" w:cs="Times New Roman"/>
          <w:szCs w:val="24"/>
        </w:rPr>
        <w:t xml:space="preserve">, ο ένας είναι ο Κουτρουμάνης. Τουλάχιστον από </w:t>
      </w:r>
      <w:r>
        <w:rPr>
          <w:rFonts w:eastAsia="Times New Roman" w:cs="Times New Roman"/>
          <w:szCs w:val="24"/>
        </w:rPr>
        <w:t>το 2000 και μέχρι το 2009 που ανέλαβα καθήκοντα, όχι μόνο μέσα από τη συμμετοχή στον δημόσιο διάλογο, αλλά με γραπτά κείμενα, με παρεμβάσεις μου, με εισηγήσεις μου στο Συνέδριο της Ομοσπονδίας των Εργαζομένων των Ασφαλιστικών Ταμείων, όπου είχα την τιμή να</w:t>
      </w:r>
      <w:r>
        <w:rPr>
          <w:rFonts w:eastAsia="Times New Roman" w:cs="Times New Roman"/>
          <w:szCs w:val="24"/>
        </w:rPr>
        <w:t xml:space="preserve"> είμαι Πρόεδρος, είχα αναδείξει τα μεγάλα προβλήματα. </w:t>
      </w:r>
    </w:p>
    <w:p w14:paraId="74B8E0E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είχα μιλήσει τότε για την λεηλασία των πόρων των </w:t>
      </w:r>
      <w:r>
        <w:rPr>
          <w:rFonts w:eastAsia="Times New Roman" w:cs="Times New Roman"/>
          <w:szCs w:val="24"/>
        </w:rPr>
        <w:t>ταμείων</w:t>
      </w:r>
      <w:r>
        <w:rPr>
          <w:rFonts w:eastAsia="Times New Roman" w:cs="Times New Roman"/>
          <w:szCs w:val="24"/>
        </w:rPr>
        <w:t>, πολύ περισσότερο μετά από το 2004 που φαινόταν ότι υπήρχε ένα</w:t>
      </w:r>
      <w:r>
        <w:rPr>
          <w:rFonts w:eastAsia="Times New Roman" w:cs="Times New Roman"/>
          <w:szCs w:val="24"/>
        </w:rPr>
        <w:t>ς</w:t>
      </w:r>
      <w:r>
        <w:rPr>
          <w:rFonts w:eastAsia="Times New Roman" w:cs="Times New Roman"/>
          <w:szCs w:val="24"/>
        </w:rPr>
        <w:t xml:space="preserve"> εκτροχιασμός. Είχα μιλήσει για όλες αυτές τις μεθόδους, που χρησιμοποιού</w:t>
      </w:r>
      <w:r>
        <w:rPr>
          <w:rFonts w:eastAsia="Times New Roman" w:cs="Times New Roman"/>
          <w:szCs w:val="24"/>
        </w:rPr>
        <w:t>σαν και οι ασφαλιστικές εταιρείες και οι πάροχοι υπηρεσιών υγείας, για την καθοδηγούμενη, κατευθυνόμενη συνταγογράφηση, για τις εικονικές συνταγές, για μια σειρά άλλα πράγματα. Τα έλεγα μονότονα, τα επαναλάμβανα με τον κίνδυνο να θεωρηθώ και γραφικός από τ</w:t>
      </w:r>
      <w:r>
        <w:rPr>
          <w:rFonts w:eastAsia="Times New Roman" w:cs="Times New Roman"/>
          <w:szCs w:val="24"/>
        </w:rPr>
        <w:t xml:space="preserve">ο 2004. </w:t>
      </w:r>
    </w:p>
    <w:p w14:paraId="74B8E0E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τα επίσημα </w:t>
      </w:r>
      <w:r>
        <w:rPr>
          <w:rFonts w:eastAsia="Times New Roman" w:cs="Times New Roman"/>
          <w:szCs w:val="24"/>
        </w:rPr>
        <w:t xml:space="preserve">πρακτικά </w:t>
      </w:r>
      <w:r>
        <w:rPr>
          <w:rFonts w:eastAsia="Times New Roman" w:cs="Times New Roman"/>
          <w:szCs w:val="24"/>
        </w:rPr>
        <w:t>της Ομοσπονδίας και μέρος από το περιοδικό «Α</w:t>
      </w:r>
      <w:r>
        <w:rPr>
          <w:rFonts w:eastAsia="Times New Roman" w:cs="Times New Roman"/>
          <w:szCs w:val="24"/>
        </w:rPr>
        <w:t>ΣΦΑΛΙΣΜΕΝΟΣ</w:t>
      </w:r>
      <w:r>
        <w:rPr>
          <w:rFonts w:eastAsia="Times New Roman" w:cs="Times New Roman"/>
          <w:szCs w:val="24"/>
        </w:rPr>
        <w:t>», του οποίου είχα την ευθύνη έκδοσης, όπου φαίνεται από το 2000 μέχρι το 2009 τι έλεγα για αυτά τα πράγματα και πόσο είχα αναδείξει το τεράστιο πρόβ</w:t>
      </w:r>
      <w:r>
        <w:rPr>
          <w:rFonts w:eastAsia="Times New Roman" w:cs="Times New Roman"/>
          <w:szCs w:val="24"/>
        </w:rPr>
        <w:t xml:space="preserve">λημα της κατασπατάλησης των πόρων των </w:t>
      </w:r>
      <w:r>
        <w:rPr>
          <w:rFonts w:eastAsia="Times New Roman" w:cs="Times New Roman"/>
          <w:szCs w:val="24"/>
        </w:rPr>
        <w:t xml:space="preserve">ταμείων </w:t>
      </w:r>
      <w:r>
        <w:rPr>
          <w:rFonts w:eastAsia="Times New Roman" w:cs="Times New Roman"/>
          <w:szCs w:val="24"/>
        </w:rPr>
        <w:t xml:space="preserve">και το ενδεχόμενο να πάμε σε χρεοκοπία των </w:t>
      </w:r>
      <w:r>
        <w:rPr>
          <w:rFonts w:eastAsia="Times New Roman" w:cs="Times New Roman"/>
          <w:szCs w:val="24"/>
        </w:rPr>
        <w:t xml:space="preserve">ταμείων </w:t>
      </w:r>
      <w:r>
        <w:rPr>
          <w:rFonts w:eastAsia="Times New Roman" w:cs="Times New Roman"/>
          <w:szCs w:val="24"/>
        </w:rPr>
        <w:t xml:space="preserve">λόγω της τεράστιας αύξησης, η οποία παρατηρήθηκε κυρίως μεταξύ των ετών 2004-2009. </w:t>
      </w:r>
    </w:p>
    <w:p w14:paraId="74B8E0E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 Γεώργιος Κουτρουμάνης καταθέτει για τα Πρακτικά τα προα</w:t>
      </w:r>
      <w:r>
        <w:rPr>
          <w:rFonts w:eastAsia="Times New Roman" w:cs="Times New Roman"/>
          <w:szCs w:val="24"/>
        </w:rPr>
        <w:t>ναφερθέντα έγγραφα, τα οποία βρίσκονται στο αρχείο του Τμήματος Γραμματείας της Διεύθυνσης Στενογραφίας και Πρακτικών της Βουλής)</w:t>
      </w:r>
    </w:p>
    <w:p w14:paraId="74B8E0E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στο ερώτημα αν υπάρχει σκάνδαλο ή δεν υπάρχει, η άποψή μου είναι ότι βεβαίως, και υπάρχει σκάνδαλο, το οποίο είναι αυτονό</w:t>
      </w:r>
      <w:r>
        <w:rPr>
          <w:rFonts w:eastAsia="Times New Roman" w:cs="Times New Roman"/>
          <w:szCs w:val="24"/>
        </w:rPr>
        <w:t xml:space="preserve">ητο ότι πρέπει να διερευνηθεί, και δεν είναι το μόνο σκάνδαλο. Στον χώρο της </w:t>
      </w:r>
      <w:r>
        <w:rPr>
          <w:rFonts w:eastAsia="Times New Roman" w:cs="Times New Roman"/>
          <w:szCs w:val="24"/>
        </w:rPr>
        <w:t>υγείας</w:t>
      </w:r>
      <w:r>
        <w:rPr>
          <w:rFonts w:eastAsia="Times New Roman" w:cs="Times New Roman"/>
          <w:szCs w:val="24"/>
        </w:rPr>
        <w:t xml:space="preserve"> υπάρχουν σκάνδαλα διαχρονικά, σκάνδαλα μεγαλύτερα ή μικρότερα. Και σήμερα, αν ψάξετε, υπάρχουν σκάνδαλα, υπάρχει κατευθυνόμενη συνταγογράφηση, υπάρχουν μια σειρά άλλα πράγμ</w:t>
      </w:r>
      <w:r>
        <w:rPr>
          <w:rFonts w:eastAsia="Times New Roman" w:cs="Times New Roman"/>
          <w:szCs w:val="24"/>
        </w:rPr>
        <w:t>ατα. Όμως, εγώ δεν μίλησα ποτέ και δεν ενοχοποίησα τους πολιτικούς, αλλά τους έκρινα για τις πολιτικές τους ευθύνες. Ανέδειξα τις πολιτικές ευθύνες. Είπα τότε ότι υπάρχει ανοχή σε αυτό το μεγάλο πρόβλημα, το φαινόμενο κατασπατάλησης, λεηλασίας των πόρων τω</w:t>
      </w:r>
      <w:r>
        <w:rPr>
          <w:rFonts w:eastAsia="Times New Roman" w:cs="Times New Roman"/>
          <w:szCs w:val="24"/>
        </w:rPr>
        <w:t xml:space="preserve">ν </w:t>
      </w:r>
      <w:r>
        <w:rPr>
          <w:rFonts w:eastAsia="Times New Roman" w:cs="Times New Roman"/>
          <w:szCs w:val="24"/>
        </w:rPr>
        <w:t>ταμείων</w:t>
      </w:r>
      <w:r>
        <w:rPr>
          <w:rFonts w:eastAsia="Times New Roman" w:cs="Times New Roman"/>
          <w:szCs w:val="24"/>
        </w:rPr>
        <w:t xml:space="preserve">, αφαίμαξης των χρημάτων των εργαζομένων. Από κει και μετά, δεν είχα κανένα στοιχείο για να αποδώσω ευθύνες που έχουν να κάνουν με την ηθική του κάθε πολιτικού προσώπου. </w:t>
      </w:r>
    </w:p>
    <w:p w14:paraId="74B8E0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ρωτήσει κάποιος καλόπιστα: Κουτρουμάνη, καλά μας τα λες. Όμως, τι έκανες,</w:t>
      </w:r>
      <w:r>
        <w:rPr>
          <w:rFonts w:eastAsia="Times New Roman" w:cs="Times New Roman"/>
          <w:szCs w:val="24"/>
        </w:rPr>
        <w:t xml:space="preserve"> όταν ήρθες στην Κυβέρνηση και ανέλαβες καθήκοντα; Να πω ότι, όταν ήρθα στην Κυβέρνηση, ήμουν απόλυτα συνεπής. Άσκησα τα καθήκοντά μου υποδειγματικά και με γνώμονα μόνο το δημόσιο συμφέρον, την εξυπηρέτηση του δημοσίου συμφέροντος. </w:t>
      </w:r>
    </w:p>
    <w:p w14:paraId="74B8E0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εξηγούμαι: Δεν θα κ</w:t>
      </w:r>
      <w:r>
        <w:rPr>
          <w:rFonts w:eastAsia="Times New Roman" w:cs="Times New Roman"/>
          <w:szCs w:val="24"/>
        </w:rPr>
        <w:t>άνω, βέβαια, απολογισμό, γιατί αυτό δεν είναι το αντικείμενο σήμερα, αλλά θέλω να σταθώ σε ορισμένα γεγονότα για να φωτίσω, αν θέλετε, ορισμένες πλευρές και να δοθεί η δυνατότητα σε κάποιους, που τους ακούω να λένε πράγματα τα οποία δεν έχουν κα</w:t>
      </w:r>
      <w:r>
        <w:rPr>
          <w:rFonts w:eastAsia="Times New Roman" w:cs="Times New Roman"/>
          <w:szCs w:val="24"/>
        </w:rPr>
        <w:t>μ</w:t>
      </w:r>
      <w:r>
        <w:rPr>
          <w:rFonts w:eastAsia="Times New Roman" w:cs="Times New Roman"/>
          <w:szCs w:val="24"/>
        </w:rPr>
        <w:t xml:space="preserve">μία σχέση </w:t>
      </w:r>
      <w:r>
        <w:rPr>
          <w:rFonts w:eastAsia="Times New Roman" w:cs="Times New Roman"/>
          <w:szCs w:val="24"/>
        </w:rPr>
        <w:t xml:space="preserve">με την πραγματικότητα, να καθίσουν να διαβάσουν και να παρακολουθήσουν τα πραγματικά γεγονότα. </w:t>
      </w:r>
    </w:p>
    <w:p w14:paraId="74B8E0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Οκτώβριο του 2009, κυρίες και κύριοι Βουλευτές, όταν με τον Ανδρέα τον Λοβέρδο αναλάβαμε τα καθήκοντα στο Υπουργείο Εργασίας –ο ομιλών αρχικά ως Υφυπουργός-</w:t>
      </w:r>
      <w:r>
        <w:rPr>
          <w:rFonts w:eastAsia="Times New Roman" w:cs="Times New Roman"/>
          <w:szCs w:val="24"/>
        </w:rPr>
        <w:t xml:space="preserve">, η φαρμακευτική δαπάνη ήταν 5,6 δισεκατομμύρια –δεν είναι 5,1 το σωστό, είναι 5,6, γιατί δεν είχαν συγκεντρωθεί όλα τα στοιχεία από όλα τα </w:t>
      </w:r>
      <w:r>
        <w:rPr>
          <w:rFonts w:eastAsia="Times New Roman" w:cs="Times New Roman"/>
          <w:szCs w:val="24"/>
        </w:rPr>
        <w:t>ταμεία</w:t>
      </w:r>
      <w:r>
        <w:rPr>
          <w:rFonts w:eastAsia="Times New Roman" w:cs="Times New Roman"/>
          <w:szCs w:val="24"/>
        </w:rPr>
        <w:t>- και, αν θέλετε, η εξωνοσοκομειακή περίθαλψη και συνολικά οι δαπάνες υγείας ήταν 10,8 δισεκατομμύρια ευρώ, αυ</w:t>
      </w:r>
      <w:r>
        <w:rPr>
          <w:rFonts w:eastAsia="Times New Roman" w:cs="Times New Roman"/>
          <w:szCs w:val="24"/>
        </w:rPr>
        <w:t xml:space="preserve">ξημένες την τελευταία εξαετία περίπου κατά 160%. </w:t>
      </w:r>
    </w:p>
    <w:p w14:paraId="74B8E0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όμως, απόλυτα ανακριβές αυτό που ακούω να λέγεται και μέσα από τη Βουλή, αλλά και στον δημόσιο διάλογο, ότι η τρόικα επέβαλε τη μείωση της φαρμακευτικής δαπάνης ή εν πάση περιπτώσει το συμμάζεμα αυτή</w:t>
      </w:r>
      <w:r>
        <w:rPr>
          <w:rFonts w:eastAsia="Times New Roman" w:cs="Times New Roman"/>
          <w:szCs w:val="24"/>
        </w:rPr>
        <w:t>ς της υπόθεσης. Η αλήθεια είναι ότι εμείς, ο Ανδρέας ο Λοβέρδος και εγώ, σε συνεννόηση με τους συναρμόδιους Υπουργούς, που τότε ήταν οι Υπουργοί Υγείας και Υπουργός Ανάπτυξης με τα καθήκοντα και του Υπουργείου Εμπορίου, σε συνεννόηση με τον τότε Πρωθυπουργ</w:t>
      </w:r>
      <w:r>
        <w:rPr>
          <w:rFonts w:eastAsia="Times New Roman" w:cs="Times New Roman"/>
          <w:szCs w:val="24"/>
        </w:rPr>
        <w:t>ό κ. Παπανδρέου παρουσιάσαμε ένα ολοκληρωμένο σχέδιο στις διαπραγματεύσεις με την τρόικα, το οποίο είχαμε ξεκινήσει ήδη να εφαρμόζουμε από τον Νοέμβριο του 2009, με στόχο το δραστικό περιορισμό της φαρμακευτικής δαπάνης και βέβαια και όλων των υπόλοιπων δα</w:t>
      </w:r>
      <w:r>
        <w:rPr>
          <w:rFonts w:eastAsia="Times New Roman" w:cs="Times New Roman"/>
          <w:szCs w:val="24"/>
        </w:rPr>
        <w:t xml:space="preserve">πανών, εκεί που θεωρούσαν ότι υπήρχε κατασπατάληση πόρων. </w:t>
      </w:r>
    </w:p>
    <w:p w14:paraId="74B8E0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συνεννόηση και η σύμπραξη των Υπουργών ήταν εντελώς αναγκαία, γιατί δεν υπήρχε στο Υπουργείο Εργασίας η αρμοδιότητα για την τιμολόγηση των φαρμάκων ή για τη λίστα των φαρμάκων. Ήταν στα άλλα δυο </w:t>
      </w:r>
      <w:r>
        <w:rPr>
          <w:rFonts w:eastAsia="Times New Roman" w:cs="Times New Roman"/>
          <w:szCs w:val="24"/>
        </w:rPr>
        <w:t xml:space="preserve">Υπουργεία. Άρα, χωρίς τη συνεννόηση και τη σύμπραξη δεν θα μπορούσε ποτέ να υπάρξει το αποτέλεσμα που θέλαμε. </w:t>
      </w:r>
    </w:p>
    <w:p w14:paraId="74B8E0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Υπουργείο Εργασίας, όμως, ήταν το επισπεύδον Υπουργείο, γιατί είχε το πρόβλημα. Γιατί τα ασφαλιστικά ταμεία τα οποία εποπτεύει πλήρωναν τον λογαριασμό και τις συνέπειες μιας μεγάλης σπατάλης. Γιατί η μείωση των δαπανών στον συγκεκριμένο τομέα ήταν επιβε</w:t>
      </w:r>
      <w:r>
        <w:rPr>
          <w:rFonts w:eastAsia="Times New Roman" w:cs="Times New Roman"/>
          <w:szCs w:val="24"/>
        </w:rPr>
        <w:t xml:space="preserve">βλημένη στην προσπάθεια διασφάλισης της βιωσιμότητας των </w:t>
      </w:r>
      <w:r>
        <w:rPr>
          <w:rFonts w:eastAsia="Times New Roman" w:cs="Times New Roman"/>
          <w:szCs w:val="24"/>
        </w:rPr>
        <w:t>ταμείων</w:t>
      </w:r>
      <w:r>
        <w:rPr>
          <w:rFonts w:eastAsia="Times New Roman" w:cs="Times New Roman"/>
          <w:szCs w:val="24"/>
        </w:rPr>
        <w:t xml:space="preserve">. </w:t>
      </w:r>
    </w:p>
    <w:p w14:paraId="74B8E0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–και προσωπικά ο ομιλών- στις 23 Απριλίου 2010, όταν ξεκινούσαν οι διαπραγματεύσεις με την τρόικα με επικεφαλής από την πλευρά τους τον κ. </w:t>
      </w:r>
      <w:r>
        <w:rPr>
          <w:rFonts w:eastAsia="Times New Roman" w:cs="Times New Roman"/>
          <w:szCs w:val="24"/>
          <w:lang w:val="en-US"/>
        </w:rPr>
        <w:t>K</w:t>
      </w:r>
      <w:r>
        <w:rPr>
          <w:rFonts w:eastAsia="Times New Roman" w:cs="Times New Roman"/>
          <w:szCs w:val="24"/>
        </w:rPr>
        <w:t>αρόνε</w:t>
      </w:r>
      <w:r>
        <w:rPr>
          <w:rFonts w:eastAsia="Times New Roman" w:cs="Times New Roman"/>
          <w:szCs w:val="24"/>
        </w:rPr>
        <w:t>–είναι γνωστός, εκπρόσωπος της Ευρωπαϊ</w:t>
      </w:r>
      <w:r>
        <w:rPr>
          <w:rFonts w:eastAsia="Times New Roman" w:cs="Times New Roman"/>
          <w:szCs w:val="24"/>
        </w:rPr>
        <w:t>κής Επιτροπής- παρουσιάσαμε ένα ολοκληρωμένο σχέδιο μείωσης των δαπανών και εξορθολογισμού του σε άλλα πεδία. Δεν είχε μόνο τη φαρμακευτική περίθαλψη, είχε μια σειρά από δράσεις, ένα γιγαντιαίο πακέτο 4,5 δισεκατομμυρίων ευρώ. Έπρεπε να μειωθούν οι δαπάνες</w:t>
      </w:r>
      <w:r>
        <w:rPr>
          <w:rFonts w:eastAsia="Times New Roman" w:cs="Times New Roman"/>
          <w:szCs w:val="24"/>
        </w:rPr>
        <w:t xml:space="preserve"> μέσα, αν θέλετε, και από τον έλεγχο της πληρωμής των συντάξεων, φυσικά μέσα από την ηλεκτρονική συνταγογράφηση και μέσα από τον έλεγχο των αναπηρικών συντάξεων. Όλο αυτό το πακέτο ήταν 4,5 δισεκατομμύρια ευρώ, γιατί αυτά έπρεπε να γίνουν και γιατί με αυτά</w:t>
      </w:r>
      <w:r>
        <w:rPr>
          <w:rFonts w:eastAsia="Times New Roman" w:cs="Times New Roman"/>
          <w:szCs w:val="24"/>
        </w:rPr>
        <w:t xml:space="preserve"> θα μπορούσαμε να αποτρέψουμε τις μεγάλες μειώσεις που μας πίεζαν να κάνουμε τότε στις συντάξεις. </w:t>
      </w:r>
    </w:p>
    <w:p w14:paraId="74B8E0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στόχος, βέβαια, δεν επετεύχθη με συνηθισμένες πρακτικές. Ήμασταν πραγματικά σε μια πλήρη συνεργασία με τα συναρμόδια Υπουργεία και είχαμε καθημερινή επικοι</w:t>
      </w:r>
      <w:r>
        <w:rPr>
          <w:rFonts w:eastAsia="Times New Roman" w:cs="Times New Roman"/>
          <w:szCs w:val="24"/>
        </w:rPr>
        <w:t xml:space="preserve">νωνία και με τους διοικητές των </w:t>
      </w:r>
      <w:r>
        <w:rPr>
          <w:rFonts w:eastAsia="Times New Roman" w:cs="Times New Roman"/>
          <w:szCs w:val="24"/>
        </w:rPr>
        <w:t>ταμείων</w:t>
      </w:r>
      <w:r>
        <w:rPr>
          <w:rFonts w:eastAsia="Times New Roman" w:cs="Times New Roman"/>
          <w:szCs w:val="24"/>
        </w:rPr>
        <w:t>, προκειμένου να βρίσκεται σε μια πλήρη εξέλιξη το πρόγραμμα.</w:t>
      </w:r>
    </w:p>
    <w:p w14:paraId="74B8E0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επανασυστήσαμε την ΥΠΕΔΥΦΚΑ, που τη βρήκαμε διαλυμένη το 2009, για να κάνει τους ελέγχους, για να βρεθούν αυτά τα φάρμακα στα πηγάδια, αν θυμάστε, γι</w:t>
      </w:r>
      <w:r>
        <w:rPr>
          <w:rFonts w:eastAsia="Times New Roman" w:cs="Times New Roman"/>
          <w:szCs w:val="24"/>
        </w:rPr>
        <w:t xml:space="preserve">α να βρεθούν στα ράφια φαρμακείων πληρωμένα φάρμακα από τον ελληνικό λαό και τα ξαναπουλούσαν, γιατί απλά δεν τα είχαν πάρει οι ασφαλισμένοι, τις πλαστές συνταγές και μια σειρά άλλα πράγματα. </w:t>
      </w:r>
    </w:p>
    <w:p w14:paraId="74B8E0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θεσμοθετήσουμε και να εφαρμόσουμε την ηλεκτρονική συνταγογρά</w:t>
      </w:r>
      <w:r>
        <w:rPr>
          <w:rFonts w:eastAsia="Times New Roman" w:cs="Times New Roman"/>
          <w:szCs w:val="24"/>
        </w:rPr>
        <w:t xml:space="preserve">φηση. Να ζητήσουμε από τους διοικητές των ασφαλιστικών ταμείων την ενεργοποίηση όλων των ελεγκτικών μηχανισμών, να προωθήσουμε τη σύμπραξη των </w:t>
      </w:r>
      <w:r>
        <w:rPr>
          <w:rFonts w:eastAsia="Times New Roman" w:cs="Times New Roman"/>
          <w:szCs w:val="24"/>
        </w:rPr>
        <w:t>ταμείων</w:t>
      </w:r>
      <w:r>
        <w:rPr>
          <w:rFonts w:eastAsia="Times New Roman" w:cs="Times New Roman"/>
          <w:szCs w:val="24"/>
        </w:rPr>
        <w:t xml:space="preserve">, μέχρι τη δημιουργία του ΕΟΠΥΥ. </w:t>
      </w:r>
    </w:p>
    <w:p w14:paraId="74B8E0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Συνεργαστήκαμε –και πρέπει να το αναφέρω- και με την κ. Ξενογιαννακοπούλ</w:t>
      </w:r>
      <w:r>
        <w:rPr>
          <w:rFonts w:eastAsia="Times New Roman" w:cs="Times New Roman"/>
          <w:szCs w:val="24"/>
        </w:rPr>
        <w:t xml:space="preserve">ου και με την κ. Κατσέλη, τότε που είχαν την αρμοδιότητα στα άλλα δυο Υπουργεία και βέβαια αυτές οι επιλογές μας και οι δράσεις μας συνεχίστηκαν και από τις επόμενες κυβερνήσεις. </w:t>
      </w:r>
    </w:p>
    <w:p w14:paraId="74B8E0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ήταν σημαντικό, τουλάχιστον στην περίοδο που εγώ ασκούσα εκεί </w:t>
      </w:r>
      <w:r>
        <w:rPr>
          <w:rFonts w:eastAsia="Times New Roman" w:cs="Times New Roman"/>
          <w:szCs w:val="24"/>
        </w:rPr>
        <w:t xml:space="preserve">τα καθήκοντά μου, αλλά συνεχίστηκε και από τον κ. Βρούτση που βλέπω εδώ μπροστά μου και από τους άλλους Υπουργούς, έτσι ώστε να μπορέσει κάποια στιγμή να υπάρξει ένας εξορθολογισμός και να λυθεί ένα τεράστιο πρόβλημα, το οποίο είχε οδηγήσει σε πολύ μεγάλο </w:t>
      </w:r>
      <w:r>
        <w:rPr>
          <w:rFonts w:eastAsia="Times New Roman" w:cs="Times New Roman"/>
          <w:szCs w:val="24"/>
        </w:rPr>
        <w:t>έλλει</w:t>
      </w:r>
      <w:r>
        <w:rPr>
          <w:rFonts w:eastAsia="Times New Roman" w:cs="Times New Roman"/>
          <w:szCs w:val="24"/>
        </w:rPr>
        <w:t>μ</w:t>
      </w:r>
      <w:r>
        <w:rPr>
          <w:rFonts w:eastAsia="Times New Roman" w:cs="Times New Roman"/>
          <w:szCs w:val="24"/>
        </w:rPr>
        <w:t xml:space="preserve">μα τα ασφαλιστικά ταμεία. </w:t>
      </w:r>
    </w:p>
    <w:p w14:paraId="74B8E0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γεγονός ότι η τρόικα υιοθέτησε αυτό το σχέδιο και εντάχθηκε στο μνημόνιο με δική μας πρόταση, δεν σημαίνει ότι μας το επέβαλε. Το σχέδιο αυτό ήταν δικό μας, καταδικό μας, ήταν προεκλογική δέσμευση. Ήμουν από εκείνους που</w:t>
      </w:r>
      <w:r>
        <w:rPr>
          <w:rFonts w:eastAsia="Times New Roman" w:cs="Times New Roman"/>
          <w:szCs w:val="24"/>
        </w:rPr>
        <w:t xml:space="preserve"> είχαν συνδιαμορφώσει το πρόγραμμα του ΠΑΣΟΚ και πάντα στο πρόγραμμα αυτό υπήρχε η αναφορά στο συγκεκριμένο πρόβλημα και στον συγκεκριμένο τομέα. </w:t>
      </w:r>
    </w:p>
    <w:p w14:paraId="74B8E0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από το 2004 μέχρι το 2009 υπήρξε εκτροχιασμός. Το είπα και πριν. Πότε άρχισε να μειώνεται δ</w:t>
      </w:r>
      <w:r>
        <w:rPr>
          <w:rFonts w:eastAsia="Times New Roman" w:cs="Times New Roman"/>
          <w:szCs w:val="24"/>
        </w:rPr>
        <w:t xml:space="preserve">ραστικά η φαρμακευτική δαπάνη; Άρχισε να μειώνεται από τον Μάιο του 2010 και σταδιακά μέχρι το τέλος του 2011 είχαμε ήδη μία πολύ μεγάλη μείωση, της τάξεως του 40%. </w:t>
      </w:r>
    </w:p>
    <w:p w14:paraId="74B8E0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τα στοιχεία τα οποία δείχνουν την πορεία της φαρμακευτικής δαπάνης τα δύο πρώτα χ</w:t>
      </w:r>
      <w:r>
        <w:rPr>
          <w:rFonts w:eastAsia="Times New Roman" w:cs="Times New Roman"/>
          <w:szCs w:val="24"/>
        </w:rPr>
        <w:t xml:space="preserve">ρόνια, καθώς και των δαπανών υγείας συνολικά. </w:t>
      </w:r>
    </w:p>
    <w:p w14:paraId="74B8E0F3"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κ. Γεώργιος Κουτρουμάνης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r>
        <w:rPr>
          <w:rFonts w:eastAsia="Times New Roman" w:cs="Times New Roman"/>
        </w:rPr>
        <w:t>)</w:t>
      </w:r>
    </w:p>
    <w:p w14:paraId="74B8E0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τον Μάιο και μετά υπήρχαν μειώσεις, οι οποίες ήταν 30% στο ΙΚΑ, 18% στον ΟΓΑ, 22% στον Οργανισμό Ασφάλισης Ελεύθερων Επαγγελματιών, 31% στον ΟΠΑΔ. Και αυτά χωρίς αύξηση της συμμετοχής στο φάρμακο, που άκουσα προηγουμένως να λέγεται. Ποια αύξηση συμμε</w:t>
      </w:r>
      <w:r>
        <w:rPr>
          <w:rFonts w:eastAsia="Times New Roman" w:cs="Times New Roman"/>
          <w:szCs w:val="24"/>
        </w:rPr>
        <w:t>τοχής του ασφαλισμένου στο φάρμακο υπήρξε εκείνη την περίοδο; Κα</w:t>
      </w:r>
      <w:r>
        <w:rPr>
          <w:rFonts w:eastAsia="Times New Roman" w:cs="Times New Roman"/>
          <w:szCs w:val="24"/>
        </w:rPr>
        <w:t>μ</w:t>
      </w:r>
      <w:r>
        <w:rPr>
          <w:rFonts w:eastAsia="Times New Roman" w:cs="Times New Roman"/>
          <w:szCs w:val="24"/>
        </w:rPr>
        <w:t xml:space="preserve">μία. Ήταν 0%, 10% </w:t>
      </w:r>
      <w:r>
        <w:rPr>
          <w:rFonts w:eastAsia="Times New Roman"/>
          <w:bCs/>
        </w:rPr>
        <w:t>και</w:t>
      </w:r>
      <w:r>
        <w:rPr>
          <w:rFonts w:eastAsia="Times New Roman" w:cs="Times New Roman"/>
          <w:szCs w:val="24"/>
        </w:rPr>
        <w:t xml:space="preserve"> 25% η συμμετοχή. Αυτή ήταν η συμμετοχή από το 1992. </w:t>
      </w:r>
    </w:p>
    <w:p w14:paraId="74B8E0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είχαμε τη μεγάλη μείωση. Πάντως, στη δική μου θητεία από τα 5,6 δισεκατομμύρια ευρώ έφτασε τα 2,85 </w:t>
      </w:r>
      <w:r>
        <w:rPr>
          <w:rFonts w:eastAsia="Times New Roman" w:cs="Times New Roman"/>
          <w:bCs/>
          <w:shd w:val="clear" w:color="auto" w:fill="FFFFFF"/>
        </w:rPr>
        <w:t>δισ</w:t>
      </w:r>
      <w:r>
        <w:rPr>
          <w:rFonts w:eastAsia="Times New Roman" w:cs="Times New Roman"/>
          <w:bCs/>
          <w:shd w:val="clear" w:color="auto" w:fill="FFFFFF"/>
        </w:rPr>
        <w:t>εκατομμύρια ευρώ</w:t>
      </w:r>
      <w:r>
        <w:rPr>
          <w:rFonts w:eastAsia="Times New Roman" w:cs="Times New Roman"/>
          <w:szCs w:val="24"/>
        </w:rPr>
        <w:t xml:space="preserve">. Στη δική μου κυβερνητική θητεία -όχι βέβαια ως προσωπικό έργο, αλλά συνολικό- η δαπάνη για την υγεία από τα 10,8 δισεκατομμύρια ευρώ έφτασε στα 6,6 δισεκατομμύρια ευρώ μέσα από μία μεγάλη προσπάθεια. </w:t>
      </w:r>
    </w:p>
    <w:p w14:paraId="74B8E0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Μετά από όλα αυτά -δεν μιλάω για τα θ</w:t>
      </w:r>
      <w:r>
        <w:rPr>
          <w:rFonts w:eastAsia="Times New Roman" w:cs="Times New Roman"/>
          <w:szCs w:val="24"/>
        </w:rPr>
        <w:t xml:space="preserve">έματα ηθικής τάξεως, στα οποία θα έρθω αμέσως μετά- μπορεί κάποιος να κατηγορήσει τον Κουτρουμάνη ή οποιονδήποτε συμμετείχε τότε σε εκείνη την κυβέρνηση για πολιτικές ευθύνες; Λέω για τη δική μου περίοδο. Πολύ περισσότερο μπορεί κάποιος να έρθει σήμερα με </w:t>
      </w:r>
      <w:r>
        <w:rPr>
          <w:rFonts w:eastAsia="Times New Roman" w:cs="Times New Roman"/>
          <w:szCs w:val="24"/>
        </w:rPr>
        <w:t xml:space="preserve">μία μαρτυρία εντελώς έωλη, εντελώς αστεία, </w:t>
      </w:r>
      <w:r>
        <w:rPr>
          <w:rFonts w:eastAsia="Times New Roman"/>
          <w:bCs/>
        </w:rPr>
        <w:t>και</w:t>
      </w:r>
      <w:r>
        <w:rPr>
          <w:rFonts w:eastAsia="Times New Roman" w:cs="Times New Roman"/>
          <w:szCs w:val="24"/>
        </w:rPr>
        <w:t xml:space="preserve"> να θεωρήσει ότι και ο Κουτρουμάνης και κάποιοι άλλοι εμπλέκονται </w:t>
      </w:r>
      <w:r>
        <w:rPr>
          <w:rFonts w:eastAsia="Times New Roman"/>
          <w:bCs/>
        </w:rPr>
        <w:t>και</w:t>
      </w:r>
      <w:r>
        <w:rPr>
          <w:rFonts w:eastAsia="Times New Roman" w:cs="Times New Roman"/>
          <w:szCs w:val="24"/>
        </w:rPr>
        <w:t xml:space="preserve"> ενέχονται σε αυτή την υπόθεση του μεγάλου σκανδάλου; </w:t>
      </w:r>
    </w:p>
    <w:p w14:paraId="74B8E0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μόνη μαρτυρία, κυρίες και κύριοι, που υπάρχει, αν διαβάσατε την δικογραφία, είναι αυ</w:t>
      </w:r>
      <w:r>
        <w:rPr>
          <w:rFonts w:eastAsia="Times New Roman" w:cs="Times New Roman"/>
          <w:szCs w:val="24"/>
        </w:rPr>
        <w:t xml:space="preserve">τή ενός μάρτυρα με το ψευδώνυμο «Σαράφης», ο οποίος στην τέταρτη, πέμπτη κατάθεση, όπως είπα, λέει το εξής: «Έμαθα ότι κάποιο στέλεχος της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ζήτησε από τη μητρική εταιρεία 500.000 ευρώ…» -Πότε αυτά; Τον Μάρτιο του 2012- «…για να τα χρησιμοποιήσει σε ένα πρόγραμμα, το οποίο περιλάμβανε και χρηματισμό κυβερνητικών αξιωματούχων, προκειμένου να έχει μία ευνοϊκή μεταχείριση η εταιρεία». </w:t>
      </w:r>
    </w:p>
    <w:p w14:paraId="74B8E0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Μάρτιο</w:t>
      </w:r>
      <w:r>
        <w:rPr>
          <w:rFonts w:eastAsia="Times New Roman" w:cs="Times New Roman"/>
          <w:szCs w:val="24"/>
        </w:rPr>
        <w:t xml:space="preserve"> που ήμασταν υπ’ ατμόν, δηλαδή ένα μήνα πριν από τον Μάιο </w:t>
      </w:r>
      <w:r>
        <w:rPr>
          <w:rFonts w:eastAsia="Times New Roman" w:cs="Times New Roman"/>
          <w:bCs/>
          <w:shd w:val="clear" w:color="auto" w:fill="FFFFFF"/>
        </w:rPr>
        <w:t>που</w:t>
      </w:r>
      <w:r>
        <w:rPr>
          <w:rFonts w:eastAsia="Times New Roman" w:cs="Times New Roman"/>
          <w:szCs w:val="24"/>
        </w:rPr>
        <w:t xml:space="preserve"> φύγαμε, έκανε σχεδιασμό η εταιρεία να πάρει </w:t>
      </w:r>
      <w:r>
        <w:rPr>
          <w:rFonts w:eastAsia="Times New Roman" w:cs="Times New Roman"/>
          <w:szCs w:val="24"/>
        </w:rPr>
        <w:t xml:space="preserve">τις </w:t>
      </w:r>
      <w:r>
        <w:rPr>
          <w:rFonts w:eastAsia="Times New Roman" w:cs="Times New Roman"/>
          <w:szCs w:val="24"/>
        </w:rPr>
        <w:t xml:space="preserve">500.000 ευρώ, να </w:t>
      </w:r>
      <w:r>
        <w:rPr>
          <w:rFonts w:eastAsia="Times New Roman" w:cs="Times New Roman"/>
          <w:szCs w:val="24"/>
        </w:rPr>
        <w:t xml:space="preserve">τις </w:t>
      </w:r>
      <w:r>
        <w:rPr>
          <w:rFonts w:eastAsia="Times New Roman" w:cs="Times New Roman"/>
          <w:szCs w:val="24"/>
        </w:rPr>
        <w:t xml:space="preserve">πάρει κάποιος από τους Υπουργούς, να </w:t>
      </w:r>
      <w:r>
        <w:rPr>
          <w:rFonts w:eastAsia="Times New Roman" w:cs="Times New Roman"/>
          <w:szCs w:val="24"/>
        </w:rPr>
        <w:t xml:space="preserve">τις </w:t>
      </w:r>
      <w:r>
        <w:rPr>
          <w:rFonts w:eastAsia="Times New Roman" w:cs="Times New Roman"/>
          <w:szCs w:val="24"/>
        </w:rPr>
        <w:t>μοιράσει σε δώδεκα διεφθαρμένους, μεταξύ των οποίων είναι ο Κουτρουμάνης, ο Βενιζέλο</w:t>
      </w:r>
      <w:r>
        <w:rPr>
          <w:rFonts w:eastAsia="Times New Roman" w:cs="Times New Roman"/>
          <w:szCs w:val="24"/>
        </w:rPr>
        <w:t xml:space="preserve">ς και δέκα Γραμματείς. </w:t>
      </w:r>
    </w:p>
    <w:p w14:paraId="74B8E0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Αυτή είναι η μόνη μαρτυρία που υπάρχει. Δεν λέει ότι έδωσε χρήματα κανένας. Δεν λέει αν τα πήρε αυτά τα χρήματα η εταιρεία από τη μητρική. Αυτό είναι. Και με αυτό καλούμαι εγώ σήμερα να δώσω εξηγήσεις ενώπιόν σας, διασύρομαι, συκοφα</w:t>
      </w:r>
      <w:r>
        <w:rPr>
          <w:rFonts w:eastAsia="Times New Roman" w:cs="Times New Roman"/>
          <w:szCs w:val="24"/>
        </w:rPr>
        <w:t xml:space="preserve">ντούμαι. Και ρωτώ: Με ποιο δικαίωμα άραγε; </w:t>
      </w:r>
    </w:p>
    <w:p w14:paraId="74B8E0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ανέπτυξα μία συγκεκριμένη πορεία. Σε ποιον έδωσα το δικαίωμα, κυρίες και κύριοι Βουλευτές, να διασύρομαι σήμερα με αυτόν τον τρόπο; Και όπως είπα, δεν με ενδιαφέρει το αποτέλεσμα. Ξέρω ποιο θα είναι το αποτέλεσμα. Με ενδιαφέρει η πορεία. Με ενδιαφέρει </w:t>
      </w:r>
      <w:r>
        <w:rPr>
          <w:rFonts w:eastAsia="Times New Roman" w:cs="Times New Roman"/>
          <w:szCs w:val="24"/>
        </w:rPr>
        <w:t xml:space="preserve">αυτό που ζω εγώ και η οικογένεια μου αυτές τις μέρες. Αυτό με ενδιαφέρει. </w:t>
      </w:r>
    </w:p>
    <w:p w14:paraId="74B8E0F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έχω δώσει το παραμικρό δικαίωμα στην πολύχρονη παρουσία μου στον δημόσιο βίο να αμφισβητηθεί το ήθος και η ακεραιότητά μου. Ό,τι έχω κάνει στη ζωή μου το έχω κάνει μόνο μέσα από</w:t>
      </w:r>
      <w:r>
        <w:rPr>
          <w:rFonts w:eastAsia="Times New Roman" w:cs="Times New Roman"/>
          <w:szCs w:val="24"/>
        </w:rPr>
        <w:t xml:space="preserve"> σκληρή δουλειά. Ποτέ δεν μπήκα στον πειρασμό να συζητήσω οτιδήποτε έχει να κάνει με παράνομες πράξεις. Έφυγα φτωχότερος από την πολιτική και χρεωμένος. Μπορεί ο καθένας να διαβάσει οτιδήποτε μέσα από τη δικογραφία και να πει ότι υπάρχει έστω ένα ψήγμα, έν</w:t>
      </w:r>
      <w:r>
        <w:rPr>
          <w:rFonts w:eastAsia="Times New Roman" w:cs="Times New Roman"/>
          <w:szCs w:val="24"/>
        </w:rPr>
        <w:t xml:space="preserve">α ίχνος, μια υπόνοια ότι αυτός ο άνθρωπος είναι αναμειγμένος σε αυτήν την υπόθεση; </w:t>
      </w:r>
    </w:p>
    <w:p w14:paraId="74B8E0F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0507D8">
        <w:rPr>
          <w:rFonts w:eastAsia="Times New Roman" w:cs="Times New Roman"/>
          <w:b/>
          <w:szCs w:val="24"/>
        </w:rPr>
        <w:t>ΣΠΥΡΙΔΩΝ ΛΥΚΟΥΔΗΣ</w:t>
      </w:r>
      <w:r>
        <w:rPr>
          <w:rFonts w:eastAsia="Times New Roman" w:cs="Times New Roman"/>
          <w:szCs w:val="24"/>
        </w:rPr>
        <w:t>)</w:t>
      </w:r>
    </w:p>
    <w:p w14:paraId="74B8E0F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δεν ήμουν από εκείνους που παρέμεινε τίμιος</w:t>
      </w:r>
      <w:r>
        <w:rPr>
          <w:rFonts w:eastAsia="Times New Roman" w:cs="Times New Roman"/>
          <w:szCs w:val="24"/>
        </w:rPr>
        <w:t>, επειδή δεν μπορούσε να είναι άτιμος. Κάθε άνθρωπος που ασκεί εξουσία μπορεί, αν το έχει η κούτρα του, να μπει σε τέτοιες λογικές. Εμένα δεν το είχε ποτέ. Εγώ επέλεξα να είμαι τίμιος, γιατί αυτό ήταν και είναι στάση ζωής. Δεν μπορώ λοιπόν και δεν ανέχομαι</w:t>
      </w:r>
      <w:r>
        <w:rPr>
          <w:rFonts w:eastAsia="Times New Roman" w:cs="Times New Roman"/>
          <w:szCs w:val="24"/>
        </w:rPr>
        <w:t xml:space="preserve"> να κατηγορούμαι, όταν έδωσα τον καλύτερο εαυτό μου και την ψυχή μου σε εκείνο το Υπουργείο δυόμισι χρόνια. Γέρασα –αν θέλετε- δέκα χρόνια εκεί πέρα, για να υπερασπιστώ το δημόσιο συμφέρον, για να μη συμβεί στη χώρα αυτή το χειρότερο. Σήμερα να καλούμαι να</w:t>
      </w:r>
      <w:r>
        <w:rPr>
          <w:rFonts w:eastAsia="Times New Roman" w:cs="Times New Roman"/>
          <w:szCs w:val="24"/>
        </w:rPr>
        <w:t xml:space="preserve"> δώσω εξηγήσεις, επειδή ένας μάρτυρας είπε: «Θα έπαιρνε, για να…»; Είναι αυτό μαρτυρία με την οποία μπορεί να κατηγορηθεί ένας άνθρωπος; </w:t>
      </w:r>
    </w:p>
    <w:p w14:paraId="74B8E0F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Εξάλλου, ουδέποτε συνάντησα κανέναν από την εταιρεία ούτε ήξερα κανέναν ποτέ. Ο Φρουζής ήρθε, ως Αντιπρόεδρος –αν θυμά</w:t>
      </w:r>
      <w:r>
        <w:rPr>
          <w:rFonts w:eastAsia="Times New Roman" w:cs="Times New Roman"/>
          <w:szCs w:val="24"/>
        </w:rPr>
        <w:t>μαι καλά- του ΣΦΕΕ, στο Υπουργείο μαζί με τον Πρόεδρο κ. Φιλιώτη και άλλα πέντε, έξι άτομα. Ποτέ δεν συναντήθηκα κατά μόνας και με κανένα στέλεχος. Ποτέ δεν μου ζήτησαν τίποτα. Ποτέ δεν έχει κα</w:t>
      </w:r>
      <w:r>
        <w:rPr>
          <w:rFonts w:eastAsia="Times New Roman" w:cs="Times New Roman"/>
          <w:szCs w:val="24"/>
        </w:rPr>
        <w:t>μ</w:t>
      </w:r>
      <w:r>
        <w:rPr>
          <w:rFonts w:eastAsia="Times New Roman" w:cs="Times New Roman"/>
          <w:szCs w:val="24"/>
        </w:rPr>
        <w:t xml:space="preserve">μία επικοινωνία μαζί τους. </w:t>
      </w:r>
    </w:p>
    <w:p w14:paraId="74B8E0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κλείσω, θέλω να ρωτήσω το ε</w:t>
      </w:r>
      <w:r>
        <w:rPr>
          <w:rFonts w:eastAsia="Times New Roman" w:cs="Times New Roman"/>
          <w:szCs w:val="24"/>
        </w:rPr>
        <w:t xml:space="preserve">ξής: Κύριοι Βουλευτές της κυβερνητικής </w:t>
      </w:r>
      <w:r>
        <w:rPr>
          <w:rFonts w:eastAsia="Times New Roman" w:cs="Times New Roman"/>
          <w:szCs w:val="24"/>
        </w:rPr>
        <w:t>πλειοψηφίας</w:t>
      </w:r>
      <w:r>
        <w:rPr>
          <w:rFonts w:eastAsia="Times New Roman" w:cs="Times New Roman"/>
          <w:szCs w:val="24"/>
        </w:rPr>
        <w:t>, για ποιο ηθικό πλεονέκτημα, πραγματικά, μπορείτε να μιλάτε, όταν χρησιμοποιείτε αυτές τις πρωτόγνωρες μεθόδους, όταν χρησιμοποιείτε ένα σκάνδαλο με το οποίο σπιλώνετε ανθρώπους σαν κι εμένα; Και αυτό το λ</w:t>
      </w:r>
      <w:r>
        <w:rPr>
          <w:rFonts w:eastAsia="Times New Roman" w:cs="Times New Roman"/>
          <w:szCs w:val="24"/>
        </w:rPr>
        <w:t xml:space="preserve">έω ευθέως και σας κοιτάζω στα μάτια. </w:t>
      </w:r>
    </w:p>
    <w:p w14:paraId="74B8E10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θεωρώ πλέον –γιατί ό,τι έγινε, έγινε- υποχρέωσή σας είναι να συμβάλετε να υπάρξει άμεση διερεύνηση όλης της υπόθεσης σε βάθος. Όλες οι μαρτυρίες, όλες οι κατηγορίες θα πρέπει να ερευνηθούν από την </w:t>
      </w:r>
      <w:r>
        <w:rPr>
          <w:rFonts w:eastAsia="Times New Roman" w:cs="Times New Roman"/>
          <w:szCs w:val="24"/>
        </w:rPr>
        <w:t>προανακριτ</w:t>
      </w:r>
      <w:r>
        <w:rPr>
          <w:rFonts w:eastAsia="Times New Roman" w:cs="Times New Roman"/>
          <w:szCs w:val="24"/>
        </w:rPr>
        <w:t xml:space="preserve">ική </w:t>
      </w:r>
      <w:r>
        <w:rPr>
          <w:rFonts w:eastAsia="Times New Roman" w:cs="Times New Roman"/>
          <w:szCs w:val="24"/>
        </w:rPr>
        <w:t>επιτροπή</w:t>
      </w:r>
      <w:r>
        <w:rPr>
          <w:rFonts w:eastAsia="Times New Roman" w:cs="Times New Roman"/>
          <w:szCs w:val="24"/>
        </w:rPr>
        <w:t xml:space="preserve"> της Βουλής, με τους μάρτυρες παρόντες, είτε τους θέλετε προστατευόμενους είτε μη προστατευόμενους. Να είναι όμως παρόντες. Χωρίς κα</w:t>
      </w:r>
      <w:r>
        <w:rPr>
          <w:rFonts w:eastAsia="Times New Roman" w:cs="Times New Roman"/>
          <w:szCs w:val="24"/>
        </w:rPr>
        <w:t>μ</w:t>
      </w:r>
      <w:r>
        <w:rPr>
          <w:rFonts w:eastAsia="Times New Roman" w:cs="Times New Roman"/>
          <w:szCs w:val="24"/>
        </w:rPr>
        <w:t>μιά παραγραφή.</w:t>
      </w:r>
    </w:p>
    <w:p w14:paraId="74B8E10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1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τα θέματα αυτ</w:t>
      </w:r>
      <w:r>
        <w:rPr>
          <w:rFonts w:eastAsia="Times New Roman" w:cs="Times New Roman"/>
          <w:szCs w:val="24"/>
        </w:rPr>
        <w:t xml:space="preserve">ά μπορούν να συζητηθούν στην </w:t>
      </w:r>
      <w:r>
        <w:rPr>
          <w:rFonts w:eastAsia="Times New Roman" w:cs="Times New Roman"/>
          <w:szCs w:val="24"/>
        </w:rPr>
        <w:t xml:space="preserve">προανακριτική </w:t>
      </w:r>
      <w:r>
        <w:rPr>
          <w:rFonts w:eastAsia="Times New Roman" w:cs="Times New Roman"/>
          <w:szCs w:val="24"/>
        </w:rPr>
        <w:t xml:space="preserve">ή </w:t>
      </w:r>
      <w:r>
        <w:rPr>
          <w:rFonts w:eastAsia="Times New Roman" w:cs="Times New Roman"/>
          <w:szCs w:val="24"/>
        </w:rPr>
        <w:t xml:space="preserve">προκαταρκτική επιτροπή </w:t>
      </w:r>
      <w:r>
        <w:rPr>
          <w:rFonts w:eastAsia="Times New Roman" w:cs="Times New Roman"/>
          <w:szCs w:val="24"/>
        </w:rPr>
        <w:t xml:space="preserve">της Βουλής και να αναδειχθούν οι ευθύνες, όπου υπάρχουν. Όχι, όμως, στη παραγραφή για να μείνει η ρετσινιά σε κάποιους. </w:t>
      </w:r>
    </w:p>
    <w:p w14:paraId="74B8E10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θέλετε, σε ό,τι με αφορά, το χειρότερο που μπορεί να συμβεί είνα</w:t>
      </w:r>
      <w:r>
        <w:rPr>
          <w:rFonts w:eastAsia="Times New Roman" w:cs="Times New Roman"/>
          <w:szCs w:val="24"/>
        </w:rPr>
        <w:t xml:space="preserve">ι να υπάρξει αύριο μία απόφαση παραγραφής και να μείνει η σκιά και η ρετσινιά. </w:t>
      </w:r>
    </w:p>
    <w:p w14:paraId="74B8E104" w14:textId="77777777" w:rsidR="00D8133C" w:rsidRDefault="00A7505C">
      <w:pPr>
        <w:tabs>
          <w:tab w:val="left" w:pos="2608"/>
        </w:tabs>
        <w:spacing w:line="600" w:lineRule="auto"/>
        <w:contextualSpacing/>
        <w:jc w:val="both"/>
        <w:rPr>
          <w:rFonts w:eastAsia="Times New Roman"/>
          <w:szCs w:val="24"/>
        </w:rPr>
      </w:pPr>
      <w:r>
        <w:rPr>
          <w:rFonts w:eastAsia="Times New Roman"/>
          <w:szCs w:val="24"/>
        </w:rPr>
        <w:t xml:space="preserve">Δεν το θέλω και γι’ αυτό κάντε έστω σήμερα το χρέος σας, τουλάχιστον να διερευνηθεί σε βάθος η όλη υπόθεση. </w:t>
      </w:r>
    </w:p>
    <w:p w14:paraId="74B8E10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Στη δική μου θέση μπορεί να βρεθεί καθένας από εσάς ή από εσάς, από όλους, όταν στον πολιτικό βίο επικρατούν οι σκοπιμότητες. Δεν ήμουν ποτέ από αυτούς που λειτουργούσαν έτσι, γιατί ήταν έξω από τις αξίες και τις αρχές μου. Ωστόσο όταν ακολουθούνται αυτές </w:t>
      </w:r>
      <w:r>
        <w:rPr>
          <w:rFonts w:eastAsia="Times New Roman"/>
          <w:szCs w:val="24"/>
        </w:rPr>
        <w:t xml:space="preserve">οι μεθοδεύσεις, όπως αυτές ακολουθούνται σήμερα, να είσαστε σίγουροι ότι πολλοί αθώοι μπορούν να τυλιχτούν σε μια κόλλα χαρτί από τους πολιτικούς τους αντιπάλους. </w:t>
      </w:r>
    </w:p>
    <w:p w14:paraId="74B8E10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Τελειώνω λέγοντας ας είναι τουλάχιστον αυτή η υπόθεση μια αφορμή, μια αφετηρία για όλες τις </w:t>
      </w:r>
      <w:r>
        <w:rPr>
          <w:rFonts w:eastAsia="Times New Roman"/>
          <w:szCs w:val="24"/>
        </w:rPr>
        <w:t>αλλαγές που πρέπει να γίνουν, ώστε να έχουμε ένα πραγματικό κράτος δικαίου που μπορούν να εμπιστευτούν οι πολίτες του.</w:t>
      </w:r>
    </w:p>
    <w:p w14:paraId="74B8E10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Σας ευχαριστώ για την προσοχή σας.</w:t>
      </w:r>
    </w:p>
    <w:p w14:paraId="74B8E10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και της Νέας Δημοκρατίας)</w:t>
      </w:r>
    </w:p>
    <w:p w14:paraId="74B8E10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74B8E10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Η συνάδελφος </w:t>
      </w:r>
      <w:r>
        <w:rPr>
          <w:rFonts w:eastAsia="Times New Roman"/>
          <w:szCs w:val="24"/>
        </w:rPr>
        <w:t xml:space="preserve">κ. </w:t>
      </w:r>
      <w:r>
        <w:rPr>
          <w:rFonts w:eastAsia="Times New Roman"/>
          <w:szCs w:val="24"/>
        </w:rPr>
        <w:t>Εύη Χριστοφιλοπούλου από τη Δημοκρατική Συμπαράταξη έχει τον λόγο.</w:t>
      </w:r>
    </w:p>
    <w:p w14:paraId="74B8E10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Ευχαριστώ, κύριε Πρόεδρε. </w:t>
      </w:r>
    </w:p>
    <w:p w14:paraId="74B8E10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ατμόσφαιρα έχει βαρύνει. </w:t>
      </w:r>
      <w:r>
        <w:rPr>
          <w:rFonts w:eastAsia="Times New Roman"/>
          <w:szCs w:val="24"/>
        </w:rPr>
        <w:t>Είναι πραγματικά λίγοι οι συνάδελφοι στα έδρανα του ΣΥΡΙΖΑ που έχουν τη διάθεση, αν θέλετε, και την αντοχή να ακούν αλήθειες. Γιατί από την ώρα που ξεκίνησαν οι «φερόμενοι», αλήθειες ακούγονται.</w:t>
      </w:r>
    </w:p>
    <w:p w14:paraId="74B8E10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Αφήστε, κύριε Υπουργέ, το ΠΑΣΟΚ. Μη λερώνετε τη λέξη λέγοντάς</w:t>
      </w:r>
      <w:r>
        <w:rPr>
          <w:rFonts w:eastAsia="Times New Roman"/>
          <w:szCs w:val="24"/>
        </w:rPr>
        <w:t xml:space="preserve"> τη. </w:t>
      </w:r>
    </w:p>
    <w:p w14:paraId="74B8E10E" w14:textId="77777777" w:rsidR="00D8133C" w:rsidRDefault="00A7505C">
      <w:pPr>
        <w:tabs>
          <w:tab w:val="left" w:pos="2608"/>
        </w:tabs>
        <w:spacing w:line="600" w:lineRule="auto"/>
        <w:ind w:firstLine="720"/>
        <w:contextualSpacing/>
        <w:jc w:val="center"/>
        <w:rPr>
          <w:rFonts w:eastAsia="Times New Roman"/>
          <w:szCs w:val="24"/>
        </w:rPr>
      </w:pPr>
      <w:r>
        <w:rPr>
          <w:rFonts w:eastAsia="Times New Roman"/>
          <w:szCs w:val="24"/>
        </w:rPr>
        <w:t>(Θόρυβος στην Αίθουσα)</w:t>
      </w:r>
    </w:p>
    <w:p w14:paraId="74B8E10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Κυρίες και κύριοι συνάδελφοι, ναι, θα σας πει το ΠΑΣΟΚ και θα το ακούσετε! Διότι αντί να χρησιμοποιήσουμε το πραγματικό σκάνδαλο «</w:t>
      </w:r>
      <w:r>
        <w:rPr>
          <w:rFonts w:eastAsia="Times New Roman"/>
          <w:szCs w:val="24"/>
          <w:lang w:val="en-US"/>
        </w:rPr>
        <w:t>N</w:t>
      </w:r>
      <w:r>
        <w:rPr>
          <w:rFonts w:eastAsia="Times New Roman"/>
          <w:szCs w:val="24"/>
          <w:lang w:val="en-US"/>
        </w:rPr>
        <w:t>OVARTIS</w:t>
      </w:r>
      <w:r>
        <w:rPr>
          <w:rFonts w:eastAsia="Times New Roman"/>
          <w:szCs w:val="24"/>
        </w:rPr>
        <w:t>» για να αναδείξουμε αμαρτωλές πτυχές της ιστορίας του φαρμάκου, εμείς τι κάνουμε; Συγκαλ</w:t>
      </w:r>
      <w:r>
        <w:rPr>
          <w:rFonts w:eastAsia="Times New Roman"/>
          <w:szCs w:val="24"/>
        </w:rPr>
        <w:t>ύπτουμε και κουκουλώνουμε με τη λάσπη στον ανεμιστήρα με διπλό στόχο. Ο ένας είναι αυτός που είπα, να κουκουλώσουμε πράγματα και θα πω κι εγώ μετά γιατί. Ο άλλος είναι να σπιλώσουμε τους πολιτικούς μας αντιπάλους παραβιάζοντας το κράτος δικαίου. Αλλά δεν θ</w:t>
      </w:r>
      <w:r>
        <w:rPr>
          <w:rFonts w:eastAsia="Times New Roman"/>
          <w:szCs w:val="24"/>
        </w:rPr>
        <w:t xml:space="preserve">α σας περάσει. </w:t>
      </w:r>
    </w:p>
    <w:p w14:paraId="74B8E11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Εμείς απαιτούμε, κύριε Υπουργέ της Δικαιοσύνης που γελάτε, τώρα πραγματική προανακριτική επιτροπή με όλες τις αρμοδιότητες. Να λάμψουν όλα! Να ανοιχτούν λογαριασμοί, να έρθουν μάρτυρες, να πάνε όλα τα στοιχεία στο φως τώρα! Όχι σε προανακριτική-μαϊμού που </w:t>
      </w:r>
      <w:r>
        <w:rPr>
          <w:rFonts w:eastAsia="Times New Roman"/>
          <w:szCs w:val="24"/>
        </w:rPr>
        <w:t xml:space="preserve">είπε ο εισηγητής σας, κύριοι του ΣΥΡΙΖΑ, γιατί «μούφα» είναι και μαϊμού μια τέτοια προανακριτική που λέει «δήθεν», το οποίον «διότι». </w:t>
      </w:r>
    </w:p>
    <w:p w14:paraId="74B8E11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Και ο κύριος Πρόεδρος της Βουλής εξέδωσε σωστά μια ημερήσια διάταξη που περιέγραφε τα αδικήματα και προανήγγειλε μια πραγ</w:t>
      </w:r>
      <w:r>
        <w:rPr>
          <w:rFonts w:eastAsia="Times New Roman"/>
          <w:szCs w:val="24"/>
        </w:rPr>
        <w:t>ματική επιτροπή προανάκρισης, κύριε Πρόεδρε. Όμως, η πρόταση του ΣΥΡΙΖΑ λέει άλλα κι αυτό σημαίνει ότι πάτε να συγκαλύψετε και πάτε να σύρετε και να διασύρετε ανθρώπους.</w:t>
      </w:r>
    </w:p>
    <w:p w14:paraId="74B8E11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Αλλά ας πούμε κι εμείς κάποιες αλήθειες. Ας πάρουμε λίγο τα πράγματα από την αρχή και </w:t>
      </w:r>
      <w:r>
        <w:rPr>
          <w:rFonts w:eastAsia="Times New Roman"/>
          <w:szCs w:val="24"/>
        </w:rPr>
        <w:t xml:space="preserve">ας θέσουμε το δάκτυλο επί τον τύπον των ήλων. Θεσμοθετούμε ως ΠΑΣΟΚ για πρώτη φορά τη λίστα φαρμάκων, όταν βλέπουμε ότι η δαπάνη η φαρμακευτική αρχίζει να ανεβαίνει και θέτουμε περιορισμούς στη συνταγογράφηση. Έρχεται το 2004 η </w:t>
      </w:r>
      <w:r>
        <w:rPr>
          <w:rFonts w:eastAsia="Times New Roman"/>
          <w:szCs w:val="24"/>
        </w:rPr>
        <w:t>κυβέρνηση</w:t>
      </w:r>
      <w:r>
        <w:rPr>
          <w:rFonts w:eastAsia="Times New Roman"/>
          <w:szCs w:val="24"/>
        </w:rPr>
        <w:t xml:space="preserve"> της Νέας Δημοκρατί</w:t>
      </w:r>
      <w:r>
        <w:rPr>
          <w:rFonts w:eastAsia="Times New Roman"/>
          <w:szCs w:val="24"/>
        </w:rPr>
        <w:t xml:space="preserve">ας και τι κάνει; Καταργεί και τη λίστα φαρμάκου και όλους τους περιορισμούς. </w:t>
      </w:r>
    </w:p>
    <w:p w14:paraId="74B8E11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Θα διαβάσω μόνο δυο λέξεις από την προειδοποίηση του εισηγητή του ΠΑΣΟΚ τότε στη Βουλή, του Έκτορα Νασιώκα. Είπε τότε ο κ. Νασιώκας: «Κυρίες και κύριοι, -μιλώντας στην τότε </w:t>
      </w:r>
      <w:r>
        <w:rPr>
          <w:rFonts w:eastAsia="Times New Roman"/>
          <w:szCs w:val="24"/>
        </w:rPr>
        <w:t>κυβέρ</w:t>
      </w:r>
      <w:r>
        <w:rPr>
          <w:rFonts w:eastAsia="Times New Roman"/>
          <w:szCs w:val="24"/>
        </w:rPr>
        <w:t xml:space="preserve">νηση </w:t>
      </w:r>
      <w:r>
        <w:rPr>
          <w:rFonts w:eastAsia="Times New Roman"/>
          <w:szCs w:val="24"/>
        </w:rPr>
        <w:t xml:space="preserve">του Κώστα Καραμανλή- δεν θα επιβαρύνει μόνο αυτή η κατάργηση τη φαρμακευτική δαπάνη, αλλά θα την εκτοξεύσει στα ύψη, δημιουργώντας τεράστια βάρη στα </w:t>
      </w:r>
      <w:r>
        <w:rPr>
          <w:rFonts w:eastAsia="Times New Roman"/>
          <w:szCs w:val="24"/>
        </w:rPr>
        <w:t xml:space="preserve">ταμεία </w:t>
      </w:r>
      <w:r>
        <w:rPr>
          <w:rFonts w:eastAsia="Times New Roman"/>
          <w:szCs w:val="24"/>
        </w:rPr>
        <w:t xml:space="preserve">και στους ίδιους τους ασφαλισμένους». </w:t>
      </w:r>
    </w:p>
    <w:p w14:paraId="74B8E11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Δυστυχώς, ο κ. Νασιώκας επαληθεύθηκε και η δαπάνη, όπως </w:t>
      </w:r>
      <w:r>
        <w:rPr>
          <w:rFonts w:eastAsia="Times New Roman"/>
          <w:szCs w:val="24"/>
        </w:rPr>
        <w:t>ακούσαμε πριν, εκτοξεύθηκε μεταξύ 2004 και 2009 από 2,4 δισεκατομμύρια ευρώ στα 5,6 δισεκατομμύρια ευρώ. Υπερδιπλασιάστηκε.</w:t>
      </w:r>
    </w:p>
    <w:p w14:paraId="74B8E11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Σε όλο αυτό το διάστημα, που είχαν καταργηθεί τα πάντα, το ΠΑΣΟΚ προετοίμαζε τις προτάσεις του, όπως ακούσατε. Έρχεται, λοιπόν, ξανά</w:t>
      </w:r>
      <w:r>
        <w:rPr>
          <w:rFonts w:eastAsia="Times New Roman"/>
          <w:szCs w:val="24"/>
        </w:rPr>
        <w:t xml:space="preserve"> το ΠΑΣΟΚ στην </w:t>
      </w:r>
      <w:r>
        <w:rPr>
          <w:rFonts w:eastAsia="Times New Roman"/>
          <w:szCs w:val="24"/>
        </w:rPr>
        <w:t xml:space="preserve">κυβέρνηση </w:t>
      </w:r>
      <w:r>
        <w:rPr>
          <w:rFonts w:eastAsia="Times New Roman"/>
          <w:szCs w:val="24"/>
        </w:rPr>
        <w:t>και θεσμοθετεί πραγματικά εργαλεία, την ηλεκτρονική συνταγογράφηση, τον ΕΟΠΥΥ, περιορισμούς στις παροχές, κανόνες στην τιμολόγηση, στις παροχές. Παίρνει την τιμολόγηση από το Υπουργείο Εμπορίας και την πάει εκεί που πρέπει, στο Υπο</w:t>
      </w:r>
      <w:r>
        <w:rPr>
          <w:rFonts w:eastAsia="Times New Roman"/>
          <w:szCs w:val="24"/>
        </w:rPr>
        <w:t>υργείο Υγείας.</w:t>
      </w:r>
    </w:p>
    <w:p w14:paraId="74B8E11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Τι κάνει τότε ο ΣΥΡΙΖΑ, αλήθεια, κύριοι Υπουργοί, εκτός από το να χτίζετε, κύριε Ξανθέ, </w:t>
      </w:r>
      <w:r>
        <w:rPr>
          <w:rFonts w:eastAsia="Times New Roman"/>
          <w:szCs w:val="24"/>
        </w:rPr>
        <w:t xml:space="preserve">Υπουργούς </w:t>
      </w:r>
      <w:r>
        <w:rPr>
          <w:rFonts w:eastAsia="Times New Roman"/>
          <w:szCs w:val="24"/>
        </w:rPr>
        <w:t>και να τραμπουκίζετε λέγοντάς μας γερμανοτσολιάδες; Τι άλλο κάνατε; Συζητούσατε με όλους τους παράγοντες του φαρμάκου, αφού ακούσατε και εδώ ότ</w:t>
      </w:r>
      <w:r>
        <w:rPr>
          <w:rFonts w:eastAsia="Times New Roman"/>
          <w:szCs w:val="24"/>
        </w:rPr>
        <w:t xml:space="preserve">ι κάποιος από αυτούς είπε ότι θα μετατρέψει τα εκλογικά κέντρα σε κέντρα του ΣΥΡΙΖΑ. </w:t>
      </w:r>
    </w:p>
    <w:p w14:paraId="74B8E11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Αυτό κάνατε, κλείνατε το μάτι σε όλους και σε όλα μέχρι που γίνατε Κυβέρνηση και, ω του θαύματος, ξεχάσατε να τιμολογήσετε τα φάρμακα, κύριε Ξανθέ και κύριε Κουρουμπλή. Γ</w:t>
      </w:r>
      <w:r>
        <w:rPr>
          <w:rFonts w:eastAsia="Times New Roman"/>
          <w:szCs w:val="24"/>
        </w:rPr>
        <w:t xml:space="preserve">ι’ αυτό ο κ. Κεγκέρογλου και ο κ. Λοβέρδος κι εγώ κάναμε τη μηνυτήρια αναφορά, γιατί αναρωτιόμαστε ποιοι κέρδισαν εκατομμύρια διότι δεν μειώθηκαν τα φάρμακα που θα μειώνονταν. Και γιατί το κάνατε αυτό με βάση τη δική σας λογική; Είχατε κάποιο όφελος; </w:t>
      </w:r>
    </w:p>
    <w:p w14:paraId="74B8E11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Κυρί</w:t>
      </w:r>
      <w:r>
        <w:rPr>
          <w:rFonts w:eastAsia="Times New Roman"/>
          <w:szCs w:val="24"/>
        </w:rPr>
        <w:t>ες και κύριοι συνάδελφοι, όλα αυτά πρέπει να εξεταστούν από μια κανονική προανακριτική επιτροπή με πλήρεις ανακριτικές αρμοδιότητες.</w:t>
      </w:r>
    </w:p>
    <w:p w14:paraId="74B8E11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4B8E11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Κύριε Πρόεδρε, θα ήθελα κι εγώ την ανο</w:t>
      </w:r>
      <w:r>
        <w:rPr>
          <w:rFonts w:eastAsia="Times New Roman"/>
          <w:szCs w:val="24"/>
        </w:rPr>
        <w:t>χή σας για λίγο, όπως και οι υπόλοιποι.</w:t>
      </w:r>
    </w:p>
    <w:p w14:paraId="74B8E11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η υπόθεση «</w:t>
      </w:r>
      <w:r>
        <w:rPr>
          <w:rFonts w:eastAsia="Times New Roman"/>
          <w:szCs w:val="24"/>
          <w:lang w:val="en-US"/>
        </w:rPr>
        <w:t>NOVARTIS</w:t>
      </w:r>
      <w:r>
        <w:rPr>
          <w:rFonts w:eastAsia="Times New Roman"/>
          <w:szCs w:val="24"/>
        </w:rPr>
        <w:t>», που είναι πραγματική, θα μπορούσε πράγματι να αποτελέσει αφετηρία και ευκαιρία, αφετηρία να αποκαλυφθούν πραγματικά κυκλώματα, αυτά που εσείς θέλετε να κουκουλώσετε</w:t>
      </w:r>
      <w:r>
        <w:rPr>
          <w:rFonts w:eastAsia="Times New Roman"/>
          <w:szCs w:val="24"/>
        </w:rPr>
        <w:t xml:space="preserve"> και ευκαιρία να χαράξουμε μια νέα πολιτική για το φάρμακο.</w:t>
      </w:r>
    </w:p>
    <w:p w14:paraId="74B8E11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Τι έγινε, όμως, αντ’ αυτού; Η καλοστημένη σκευωρία, που έχει από όλα. Προσέξτε. Έχει ένα σφιχταγκάλιασμα της Κυβέρνησης και της </w:t>
      </w:r>
      <w:r>
        <w:rPr>
          <w:rFonts w:eastAsia="Times New Roman"/>
          <w:szCs w:val="24"/>
        </w:rPr>
        <w:t xml:space="preserve">δικαιοσύνης </w:t>
      </w:r>
      <w:r>
        <w:rPr>
          <w:rFonts w:eastAsia="Times New Roman"/>
          <w:szCs w:val="24"/>
        </w:rPr>
        <w:t>πρωτοφανές. Πρωθυπουργός και Υπουργοί έχουν γίνει προφήτ</w:t>
      </w:r>
      <w:r>
        <w:rPr>
          <w:rFonts w:eastAsia="Times New Roman"/>
          <w:szCs w:val="24"/>
        </w:rPr>
        <w:t xml:space="preserve">ες. Εδώ και ένα χρόνο μας έχουν πει τι έχει ο φάκελος. Ανατρέξτε σε ομιλία του </w:t>
      </w:r>
      <w:r>
        <w:rPr>
          <w:rFonts w:eastAsia="Times New Roman"/>
          <w:szCs w:val="24"/>
        </w:rPr>
        <w:t xml:space="preserve">κ. </w:t>
      </w:r>
      <w:r>
        <w:rPr>
          <w:rFonts w:eastAsia="Times New Roman"/>
          <w:szCs w:val="24"/>
        </w:rPr>
        <w:t xml:space="preserve">Τσίπρα. Ανατρέξτε στον φιλοκυβερνητικό Τύπο. </w:t>
      </w:r>
    </w:p>
    <w:p w14:paraId="74B8E11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Τα ξέραμε όλα εδώ και μήνες. Ετοιμαζόταν το </w:t>
      </w:r>
      <w:r>
        <w:rPr>
          <w:rFonts w:eastAsia="Times New Roman"/>
          <w:szCs w:val="24"/>
          <w:lang w:val="en-US"/>
        </w:rPr>
        <w:t>FBI</w:t>
      </w:r>
      <w:r>
        <w:rPr>
          <w:rFonts w:eastAsia="Times New Roman"/>
          <w:szCs w:val="24"/>
        </w:rPr>
        <w:t>, όπως άκουσα.</w:t>
      </w:r>
    </w:p>
    <w:p w14:paraId="74B8E11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Δεν είπε τι λέει ο φάκελος.</w:t>
      </w:r>
    </w:p>
    <w:p w14:paraId="74B8E11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ΠΑΡΑΣΚΕΥΗ ΧΡΙΣΤΟΦΙΛ</w:t>
      </w:r>
      <w:r>
        <w:rPr>
          <w:rFonts w:eastAsia="Times New Roman"/>
          <w:b/>
          <w:szCs w:val="24"/>
        </w:rPr>
        <w:t>ΟΠΟΥΛΟΥ:</w:t>
      </w:r>
      <w:r>
        <w:rPr>
          <w:rFonts w:eastAsia="Times New Roman"/>
          <w:szCs w:val="24"/>
        </w:rPr>
        <w:t xml:space="preserve"> Το λέτε αλήθεια; Τα επτά ονόματα του </w:t>
      </w:r>
      <w:r>
        <w:rPr>
          <w:rFonts w:eastAsia="Times New Roman"/>
          <w:szCs w:val="24"/>
          <w:lang w:val="en-US"/>
        </w:rPr>
        <w:t>FBI</w:t>
      </w:r>
      <w:r>
        <w:rPr>
          <w:rFonts w:eastAsia="Times New Roman"/>
          <w:szCs w:val="24"/>
        </w:rPr>
        <w:t xml:space="preserve"> μήπως ήταν εκείνα που η </w:t>
      </w:r>
      <w:r>
        <w:rPr>
          <w:rFonts w:eastAsia="Times New Roman"/>
          <w:szCs w:val="24"/>
        </w:rPr>
        <w:t xml:space="preserve">κ. </w:t>
      </w:r>
      <w:r>
        <w:rPr>
          <w:rFonts w:eastAsia="Times New Roman"/>
          <w:szCs w:val="24"/>
        </w:rPr>
        <w:t xml:space="preserve">Τουλουπάκη έστειλε; Περί τίνος ομιλούμε εδώ; Όπως μας αρέσει τα παρουσιάζουμε; </w:t>
      </w:r>
    </w:p>
    <w:p w14:paraId="74B8E12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Και οι περίφημοι </w:t>
      </w:r>
      <w:r>
        <w:rPr>
          <w:rFonts w:eastAsia="Times New Roman"/>
          <w:szCs w:val="24"/>
          <w:lang w:val="en-US"/>
        </w:rPr>
        <w:t>whistleblowers</w:t>
      </w:r>
      <w:r>
        <w:rPr>
          <w:rFonts w:eastAsia="Times New Roman"/>
          <w:szCs w:val="24"/>
        </w:rPr>
        <w:t xml:space="preserve">, που αναφέρθηκε ο ομιλητής του ΣΥΡΙΖΑ πριν, για το </w:t>
      </w:r>
      <w:r>
        <w:rPr>
          <w:rFonts w:eastAsia="Times New Roman"/>
          <w:szCs w:val="24"/>
          <w:lang w:val="en-US"/>
        </w:rPr>
        <w:t>NOVARTIS</w:t>
      </w:r>
      <w:r>
        <w:rPr>
          <w:rFonts w:eastAsia="Times New Roman"/>
          <w:szCs w:val="24"/>
        </w:rPr>
        <w:t xml:space="preserve"> </w:t>
      </w:r>
      <w:r>
        <w:rPr>
          <w:rFonts w:eastAsia="Times New Roman"/>
          <w:szCs w:val="24"/>
          <w:lang w:val="en-US"/>
        </w:rPr>
        <w:t>GATE</w:t>
      </w:r>
      <w:r>
        <w:rPr>
          <w:rFonts w:eastAsia="Times New Roman"/>
          <w:szCs w:val="24"/>
        </w:rPr>
        <w:t>, τ</w:t>
      </w:r>
      <w:r>
        <w:rPr>
          <w:rFonts w:eastAsia="Times New Roman"/>
          <w:szCs w:val="24"/>
        </w:rPr>
        <w:t xml:space="preserve">ι είναι αλήθεια και γιατί είναι προστατευόμενοι και γιατί αυξήθηκε, άραγε, η προστασία τους; </w:t>
      </w:r>
    </w:p>
    <w:p w14:paraId="74B8E12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Εκ των υστέρων, κύριε Υπουργέ της Δικαιοσύνης, πώς το κρίνετε αυτό, αλήθεια, </w:t>
      </w:r>
      <w:r>
        <w:rPr>
          <w:rFonts w:eastAsia="Times New Roman"/>
          <w:szCs w:val="24"/>
        </w:rPr>
        <w:t>ό</w:t>
      </w:r>
      <w:r>
        <w:rPr>
          <w:rFonts w:eastAsia="Times New Roman"/>
          <w:szCs w:val="24"/>
        </w:rPr>
        <w:t>που γελούσατε πριν λίγο, σε μια τόσο σοβαρή υπόθεση; Έχουμε και μάρτυρες αυξημένης π</w:t>
      </w:r>
      <w:r>
        <w:rPr>
          <w:rFonts w:eastAsia="Times New Roman"/>
          <w:szCs w:val="24"/>
        </w:rPr>
        <w:t>ροστασίας και μειωμένης αξιοπιστίας, που αφηγούνται γενικώς.</w:t>
      </w:r>
    </w:p>
    <w:p w14:paraId="74B8E12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Θα αναφέρω, κυρίες και κύριοι συνάδελφοι, μόνο ένα </w:t>
      </w:r>
      <w:r>
        <w:rPr>
          <w:rFonts w:eastAsia="Times New Roman"/>
          <w:szCs w:val="24"/>
          <w:lang w:val="en-US"/>
        </w:rPr>
        <w:t>leitmotiv</w:t>
      </w:r>
      <w:r>
        <w:rPr>
          <w:rFonts w:eastAsia="Times New Roman"/>
          <w:szCs w:val="24"/>
        </w:rPr>
        <w:t>, το οποίο έρχεται και επανέρχεται σε όσους διαβάζαμε αυτήν τη διάτρητη δικογραφία.</w:t>
      </w:r>
    </w:p>
    <w:p w14:paraId="74B8E12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«Θεωρώ…» -λένε κατ’ επανάληψη οι περισσότεροι από τ</w:t>
      </w:r>
      <w:r>
        <w:rPr>
          <w:rFonts w:eastAsia="Times New Roman"/>
          <w:szCs w:val="24"/>
        </w:rPr>
        <w:t xml:space="preserve">ους κουκουλωμένους μάρτυρες, όλοι, και οι τρεις- «…αντίθετο στη λογική των πραγμάτων…» -αυτό το κλισέ επαναλαμβάνεται, προσέξτε- «…ο Υπουργός να έλαβε ως δώρο κάποιο </w:t>
      </w:r>
      <w:r>
        <w:rPr>
          <w:rFonts w:eastAsia="Times New Roman"/>
          <w:szCs w:val="24"/>
        </w:rPr>
        <w:t xml:space="preserve">ποσό </w:t>
      </w:r>
      <w:r>
        <w:rPr>
          <w:rFonts w:eastAsia="Times New Roman"/>
          <w:szCs w:val="24"/>
        </w:rPr>
        <w:t>κάτω των 200.000 ευρώ» και πάει λέγοντας. Αυτό έρχεται και επανέρχεται και παραπέμπει</w:t>
      </w:r>
      <w:r>
        <w:rPr>
          <w:rFonts w:eastAsia="Times New Roman"/>
          <w:szCs w:val="24"/>
        </w:rPr>
        <w:t xml:space="preserve"> σε μια διχαστική κατάσταση, όπου οι μάρτυρες δεν είναι αληθινοί μάρτυρες. Οι μάρτυρες αφηγούνται γενικώς. Να έλθουν, λοιπόν, στην εξεταστική επιτροπή και να τα ακούσουμε όλα.</w:t>
      </w:r>
    </w:p>
    <w:p w14:paraId="74B8E12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του ΣΥΡΙΖΑ και των ΑΝΕΛ, επιλέξατε στριμωγμένοι από</w:t>
      </w:r>
      <w:r>
        <w:rPr>
          <w:rFonts w:eastAsia="Times New Roman"/>
          <w:szCs w:val="24"/>
        </w:rPr>
        <w:t xml:space="preserve"> τα εθνικά και όχι μόνο να είστε θιασώτες των πιο βρώμικων πολιτικών, να μιμηθείτε τους προκατόχους σας, τους συκοφάντες, που έστησαν το βρώμικο 1989. Μόνο που τώρα αντί για </w:t>
      </w:r>
      <w:r>
        <w:rPr>
          <w:rFonts w:eastAsia="Times New Roman"/>
          <w:szCs w:val="24"/>
        </w:rPr>
        <w:t>«</w:t>
      </w:r>
      <w:r>
        <w:rPr>
          <w:rFonts w:eastAsia="Times New Roman"/>
          <w:szCs w:val="24"/>
          <w:lang w:val="en-US"/>
        </w:rPr>
        <w:t>pampers</w:t>
      </w:r>
      <w:r>
        <w:rPr>
          <w:rFonts w:eastAsia="Times New Roman"/>
          <w:szCs w:val="24"/>
        </w:rPr>
        <w:t>»</w:t>
      </w:r>
      <w:r>
        <w:rPr>
          <w:rFonts w:eastAsia="Times New Roman"/>
          <w:szCs w:val="24"/>
        </w:rPr>
        <w:t xml:space="preserve"> έχουμε τροχήλατες βαλίτσες. </w:t>
      </w:r>
    </w:p>
    <w:p w14:paraId="74B8E12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Εμείς θα επιμείνουμε στην πρότασή μας για π</w:t>
      </w:r>
      <w:r>
        <w:rPr>
          <w:rFonts w:eastAsia="Times New Roman"/>
          <w:szCs w:val="24"/>
        </w:rPr>
        <w:t>λήρη εξεταστική επιτροπή. Η αλήθεια θα λάμψει. Θα ξεχωρίσει η ήρα από το στάρι.</w:t>
      </w:r>
    </w:p>
    <w:p w14:paraId="74B8E12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ξέρετε ένα πράγμα: η </w:t>
      </w:r>
      <w:r>
        <w:rPr>
          <w:rFonts w:eastAsia="Times New Roman" w:cs="Times New Roman"/>
          <w:szCs w:val="24"/>
          <w:lang w:val="en-US"/>
        </w:rPr>
        <w:t>I</w:t>
      </w:r>
      <w:r>
        <w:rPr>
          <w:rFonts w:eastAsia="Times New Roman" w:cs="Times New Roman"/>
          <w:szCs w:val="24"/>
        </w:rPr>
        <w:t>στορία εκδικείται όσους δεν λαμβάνουν από αυτή τα αναγκαία μαθήματα. Εάν δεν λάμψει τώρα με την πραγματική προανακριτική, θα λάμψει μετά τη λαϊκή ε</w:t>
      </w:r>
      <w:r>
        <w:rPr>
          <w:rFonts w:eastAsia="Times New Roman" w:cs="Times New Roman"/>
          <w:szCs w:val="24"/>
        </w:rPr>
        <w:t xml:space="preserve">τυμηγορία. Και η ανεξάρτητη δικαιοσύνη θα κληθεί να καταλογίσει τις πραγματικές ευθύνες, τόσο όσον αφορά το φάρμακο όσον αφορά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αλλά και όσον αφορά τη στημένη σκευωρία που κατασκευάσατε για να σπιλώσετε τους πολιτικούς σας αντιπάλους. Οι </w:t>
      </w:r>
      <w:r>
        <w:rPr>
          <w:rFonts w:eastAsia="Times New Roman" w:cs="Times New Roman"/>
          <w:szCs w:val="24"/>
        </w:rPr>
        <w:t>μάσκες θα πέσουν και οι κουκούλες θα βγουν!</w:t>
      </w:r>
    </w:p>
    <w:p w14:paraId="74B8E12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12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Χρήστος Παππάς, Κοινοβουλευτικός Εκπρόσωπος της Χρυσής Αυγής, έχει τον λόγο. </w:t>
      </w:r>
    </w:p>
    <w:p w14:paraId="74B8E12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Αναλώθηκε πολύς χρόνος πριν περάσουμε στην ουσία της συζήτησης για παρεμπίπτοντα θέματα, για θέματα διαδικασίας και έγινε μεγάλη συζήτηση για το θέμα των καλπών. </w:t>
      </w:r>
    </w:p>
    <w:p w14:paraId="74B8E12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Παρ’ όλο που κατανοούμε την ιδιοτέλεια της Αξιωματικής Αντιπολιτεύσεως περί τ</w:t>
      </w:r>
      <w:r>
        <w:rPr>
          <w:rFonts w:eastAsia="Times New Roman" w:cs="Times New Roman"/>
          <w:szCs w:val="24"/>
        </w:rPr>
        <w:t xml:space="preserve">ου αριθμού των καλπών και παρ’ όλο που είναι πασιφανής η υποκριτική στάση και των δύο, δηλαδή και της Νέας Δημοκρατίας αλλά και του ΣΥΡΙΖΑ, θα μπω στον πειρασμό να τοποθετηθώ και πάλι στο θέμα του αριθμού των καλπών. Και παρακαλώ, προσέξτε με. Δεν θέλω σε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των περιπτώσεων να θεωρηθεί ότι η επανατοποθέτηση αυτή είναι αλλαγή στάσης. </w:t>
      </w:r>
    </w:p>
    <w:p w14:paraId="74B8E12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Μιλήσαμε –και το άκουσε όλος ο ελληνικός λαός- για την ανάγκη δέκα ή μάλλον καλύτερα έντεκα καλπών, για να συμπεριλάβουμε και τον κ. Κουρουμπλή, ο οποίος σκανδαλωδώς στο σκ</w:t>
      </w:r>
      <w:r>
        <w:rPr>
          <w:rFonts w:eastAsia="Times New Roman" w:cs="Times New Roman"/>
          <w:szCs w:val="24"/>
        </w:rPr>
        <w:t xml:space="preserve">άνδαλο </w:t>
      </w:r>
      <w:r>
        <w:rPr>
          <w:rFonts w:eastAsia="Times New Roman" w:cs="Times New Roman"/>
          <w:szCs w:val="24"/>
        </w:rPr>
        <w:t>«</w:t>
      </w:r>
      <w:r>
        <w:rPr>
          <w:rFonts w:eastAsia="Times New Roman" w:cs="Times New Roman"/>
          <w:szCs w:val="24"/>
        </w:rPr>
        <w:t>ΝΟ</w:t>
      </w:r>
      <w:r>
        <w:rPr>
          <w:rFonts w:eastAsia="Times New Roman" w:cs="Times New Roman"/>
          <w:szCs w:val="24"/>
          <w:lang w:val="en-US"/>
        </w:rPr>
        <w:t>VARTIS</w:t>
      </w:r>
      <w:r>
        <w:rPr>
          <w:rFonts w:eastAsia="Times New Roman" w:cs="Times New Roman"/>
          <w:szCs w:val="24"/>
        </w:rPr>
        <w:t>»</w:t>
      </w:r>
      <w:r>
        <w:rPr>
          <w:rFonts w:eastAsia="Times New Roman" w:cs="Times New Roman"/>
          <w:szCs w:val="24"/>
        </w:rPr>
        <w:t xml:space="preserve"> προστατεύεται από την Κυβέρνηση. </w:t>
      </w:r>
    </w:p>
    <w:p w14:paraId="74B8E12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θέλουμε μία κάλπη και μία </w:t>
      </w:r>
      <w:r>
        <w:rPr>
          <w:rFonts w:eastAsia="Times New Roman" w:cs="Times New Roman"/>
          <w:szCs w:val="24"/>
        </w:rPr>
        <w:t xml:space="preserve">επιτροπή </w:t>
      </w:r>
      <w:r>
        <w:rPr>
          <w:rFonts w:eastAsia="Times New Roman" w:cs="Times New Roman"/>
          <w:szCs w:val="24"/>
        </w:rPr>
        <w:t>και ένα δικαστήριο. Μία κάλπη που θα αφορά τα εμπλεκόμενα πολιτικά πρόσωπα σε ένα από τα μεγαλύτερα σκάνδαλα της νεότερης πολιτικής ιστορίας, μία κάλπη για την υπο</w:t>
      </w:r>
      <w:r>
        <w:rPr>
          <w:rFonts w:eastAsia="Times New Roman" w:cs="Times New Roman"/>
          <w:szCs w:val="24"/>
        </w:rPr>
        <w:t>δούλωση της Ελλάδας, μία κάλπη για τη δήμευση των περιουσιακών στοιχείων της χώρας, μία κάλπη για τη δήμευση της δημόσιας περιουσίας, αξίας άνω του 1 τρισεκατομμυρίου, μία κάλπη για τις τράπεζες, μία κάλπη για τη δήμευση του εθνικού πλούτου και μία κάλπη γ</w:t>
      </w:r>
      <w:r>
        <w:rPr>
          <w:rFonts w:eastAsia="Times New Roman" w:cs="Times New Roman"/>
          <w:szCs w:val="24"/>
        </w:rPr>
        <w:t>ια τους ηθικούς αυτουργούς, που οδήγησαν χιλιάδες Έλληνες στην αυτοκτονία. Επίσης, θέλουμε μία κάλπη για την εθνοπροδοτική πολιτική των ανοιχτών συνόρων και του εξισλαμισμού της πατρίδας</w:t>
      </w:r>
      <w:r>
        <w:rPr>
          <w:rFonts w:eastAsia="Times New Roman" w:cs="Times New Roman"/>
          <w:szCs w:val="24"/>
        </w:rPr>
        <w:t xml:space="preserve"> μας</w:t>
      </w:r>
      <w:r>
        <w:rPr>
          <w:rFonts w:eastAsia="Times New Roman" w:cs="Times New Roman"/>
          <w:szCs w:val="24"/>
        </w:rPr>
        <w:t xml:space="preserve">, μία κάλπη για την προδοσία της πατρίδας, μέσω της παροχής, έστω </w:t>
      </w:r>
      <w:r>
        <w:rPr>
          <w:rFonts w:eastAsia="Times New Roman" w:cs="Times New Roman"/>
          <w:szCs w:val="24"/>
        </w:rPr>
        <w:t xml:space="preserve">και σύνθετης ονομασίας, την παράδοση δηλαδή του ιερού ονόματος της Μακεδονίας μας, που σύσσωμο το μνημονιακό, δημοκρατικό, συνταγματικό, αντιπατριωτικό –πείτε το όπως θέλετε- τόξο, προάγει. </w:t>
      </w:r>
    </w:p>
    <w:p w14:paraId="74B8E12D"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και είναι τεράστιο σκάνδαλο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ένα </w:t>
      </w:r>
      <w:r>
        <w:rPr>
          <w:rFonts w:eastAsia="Times New Roman" w:cs="Times New Roman"/>
          <w:szCs w:val="24"/>
        </w:rPr>
        <w:t>εγκληματικό διεθνές σκάνδαλο που αφορά την υγεία και, εφόσον είναι αληθή αυτά που μαρτυρούνται στη δικογραφία, αφορά δεκάδες δισεκατομμύρια ευρώ, αφορά πολιτικά πρόσωπα, αφορά μέσα μαζικής ενημέρωσης, ιδιώτες, νοσοκομεία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4B8E12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Προσέξτε με, όμως: Αυτό αφο</w:t>
      </w:r>
      <w:r>
        <w:rPr>
          <w:rFonts w:eastAsia="Times New Roman" w:cs="Times New Roman"/>
          <w:szCs w:val="24"/>
        </w:rPr>
        <w:t xml:space="preserve">ρά μία εταιρεία του κλάδου, μία πολυεθνική. Και γεννάται εδώ το ερώτημα: Οι υπόλοιπες πολυεθνικές επορεύοντο και πορεύονται με τον σταυρό στο χέρι; </w:t>
      </w:r>
    </w:p>
    <w:p w14:paraId="74B8E12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Προσέξτε επίσης, γιατί ομιλούμε για πολυεθνικές ενός κλάδου της παραγωγής, του εμπορίου, της δημόσιας ζωής.</w:t>
      </w:r>
      <w:r>
        <w:rPr>
          <w:rFonts w:eastAsia="Times New Roman" w:cs="Times New Roman"/>
          <w:szCs w:val="24"/>
        </w:rPr>
        <w:t xml:space="preserve"> Μήπως θα πρέπει να μιλήσουμε και για πολυεθνικές, δηλαδή για τεράστια οικονομικά συμφέροντα –και εγχώρια, εάν θέλετε- στους υπόλοιπους κλάδους και δραστηριότητες;</w:t>
      </w:r>
    </w:p>
    <w:p w14:paraId="74B8E130"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Δεν κομίζω γλαύκα</w:t>
      </w:r>
      <w:r>
        <w:rPr>
          <w:rFonts w:eastAsia="Times New Roman" w:cs="Times New Roman"/>
          <w:szCs w:val="24"/>
        </w:rPr>
        <w:t>ς</w:t>
      </w:r>
      <w:r>
        <w:rPr>
          <w:rFonts w:eastAsia="Times New Roman" w:cs="Times New Roman"/>
          <w:szCs w:val="24"/>
        </w:rPr>
        <w:t xml:space="preserve"> εις Αθήνας. Απλώς κάνω έκκληση στην κοινή λογική και σε όσα διαισθάνεται </w:t>
      </w:r>
      <w:r>
        <w:rPr>
          <w:rFonts w:eastAsia="Times New Roman" w:cs="Times New Roman"/>
          <w:szCs w:val="24"/>
        </w:rPr>
        <w:t xml:space="preserve">και γνωρίζει ο ελληνικός λαός, αυτός ο δυστυχής λαός, ο πάντα ευκολόπιστος και πάντα προδομένος. </w:t>
      </w:r>
    </w:p>
    <w:p w14:paraId="74B8E13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για να επιβεβαιωθεί το πάρτι των πολυεθνικών, το οποίο συνεχίζεται στην πατρίδα μας σε όλα τα επίπεδα: </w:t>
      </w:r>
    </w:p>
    <w:p w14:paraId="74B8E13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Εφημερίδα «ΑΠΟΨΗ», κυριακάτικο δημοσίε</w:t>
      </w:r>
      <w:r>
        <w:rPr>
          <w:rFonts w:eastAsia="Times New Roman" w:cs="Times New Roman"/>
          <w:szCs w:val="24"/>
        </w:rPr>
        <w:t xml:space="preserve">υμα, διαβάζουμε από εκεί: «Στο πόνημα αυτό ο «εγκέφαλος» αντιπρόεδρος της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αναπτύσσει σχέδια εξάπλωσης της εταιρείας σε όλους τους τομείς. Αναφέρεται στο τότε περιβάλλον της υγείας, στις επιβεβλημένες στρατηγικές ενέργειες, στις τεχνικές πρόσβασης </w:t>
      </w:r>
      <w:r>
        <w:rPr>
          <w:rFonts w:eastAsia="Times New Roman" w:cs="Times New Roman"/>
          <w:szCs w:val="24"/>
        </w:rPr>
        <w:t xml:space="preserve">στην </w:t>
      </w:r>
      <w:r>
        <w:rPr>
          <w:rFonts w:eastAsia="Times New Roman" w:cs="Times New Roman"/>
          <w:szCs w:val="24"/>
        </w:rPr>
        <w:t>αγορά της υγείας, στις δημόσιες σχέσεις, στο ασφαλιστικό τμήμα και διάφορα άλ</w:t>
      </w:r>
      <w:r>
        <w:rPr>
          <w:rFonts w:eastAsia="Times New Roman" w:cs="Times New Roman"/>
          <w:szCs w:val="24"/>
        </w:rPr>
        <w:t xml:space="preserve">λα.» Σημειώνει επιγραμματικά «του Φρουζή». Αυτά τα δύο σημεία είναι τα μόνα που σχετίζονται με όλα και διάφορα γκρουπ εμπλεκομένων που αλληλοεπιδρούν και έτσι επιτυγχάνουμε τους φιλόδοξους στόχους για τον επικεφαλής της Επιτροπής Ανταγωνισμού. </w:t>
      </w:r>
    </w:p>
    <w:p w14:paraId="74B8E133"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Τελειώνει δ</w:t>
      </w:r>
      <w:r>
        <w:rPr>
          <w:rFonts w:eastAsia="Times New Roman" w:cs="Times New Roman"/>
          <w:szCs w:val="24"/>
        </w:rPr>
        <w:t>ε το έγγραφό του με την εξής εκπληκτική παράγραφο: «Τέλος, θέλω να σας διαβεβαιώσω ότι είμαι πλήρως ευθυγραμμισμένος πως όλοι δρούμε σαν ομάδα και σε κάθε περίπτωση θα πρέπει να χαιρετίζω όποτε βλέπω πως με ένα μικρό ποσό ο επικεφαλής της Επιτροπής Ανταγων</w:t>
      </w:r>
      <w:r>
        <w:rPr>
          <w:rFonts w:eastAsia="Times New Roman" w:cs="Times New Roman"/>
          <w:szCs w:val="24"/>
        </w:rPr>
        <w:t xml:space="preserve">ισμού μπορεί να προσεγγιστεί φέρνοντας πίσω τεράστια οφέλη». </w:t>
      </w:r>
    </w:p>
    <w:p w14:paraId="74B8E13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Ιδού, λοιπόν, γιατί πρέπει να καταγγελθεί ομοίως και η Κυβέρνηση και η Αξιωματική Αντιπολίτευση, η Κυβέρνηση για την προσχηματική και επιλεκτική αναφορά και πρότασή της, προκειμένου όχι να καθαρ</w:t>
      </w:r>
      <w:r>
        <w:rPr>
          <w:rFonts w:eastAsia="Times New Roman" w:cs="Times New Roman"/>
          <w:szCs w:val="24"/>
        </w:rPr>
        <w:t xml:space="preserve">ίσει την «κόπρο του </w:t>
      </w:r>
      <w:r>
        <w:rPr>
          <w:rFonts w:eastAsia="Times New Roman" w:cs="Times New Roman"/>
          <w:szCs w:val="24"/>
        </w:rPr>
        <w:t>Αυγεία</w:t>
      </w:r>
      <w:r>
        <w:rPr>
          <w:rFonts w:eastAsia="Times New Roman" w:cs="Times New Roman"/>
          <w:szCs w:val="24"/>
        </w:rPr>
        <w:t xml:space="preserve">» της Μεταπολίτευσης και των σκανδάλων, αλλά για να πλήξει αποκλειστικά τους πολιτικούς της αντιπάλους. </w:t>
      </w:r>
    </w:p>
    <w:p w14:paraId="74B8E135"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Ιδού, λοιπόν, με αυτά που σας προανέφερα μία απόδειξη, γιατί είμαστε σε καιρό μνημονίου η ακριβότερη χώρα της Ευρώπης, γιατί </w:t>
      </w:r>
      <w:r>
        <w:rPr>
          <w:rFonts w:eastAsia="Times New Roman" w:cs="Times New Roman"/>
          <w:szCs w:val="24"/>
        </w:rPr>
        <w:t>οι πολυεθνικές κάνουν πάρτι με τους αργυρώνητους κρατικούς αξιωματούχους εις βάρος του ελληνικού λαού. Κα</w:t>
      </w:r>
      <w:r>
        <w:rPr>
          <w:rFonts w:eastAsia="Times New Roman" w:cs="Times New Roman"/>
          <w:szCs w:val="24"/>
        </w:rPr>
        <w:t>μ</w:t>
      </w:r>
      <w:r>
        <w:rPr>
          <w:rFonts w:eastAsia="Times New Roman" w:cs="Times New Roman"/>
          <w:szCs w:val="24"/>
        </w:rPr>
        <w:t>μία διάθεση δεν έχει ο ΣΥΡΙΖΑ να εξυγιάνει τον τόπο. Κα</w:t>
      </w:r>
      <w:r>
        <w:rPr>
          <w:rFonts w:eastAsia="Times New Roman" w:cs="Times New Roman"/>
          <w:szCs w:val="24"/>
        </w:rPr>
        <w:t>μ</w:t>
      </w:r>
      <w:r>
        <w:rPr>
          <w:rFonts w:eastAsia="Times New Roman" w:cs="Times New Roman"/>
          <w:szCs w:val="24"/>
        </w:rPr>
        <w:t>μία διάθεση δεν έχει να εξυγιάνει την πολιτική ζωή. Και πώς θα μπορούσε να γίνει αυτό άλλωστε;</w:t>
      </w:r>
      <w:r>
        <w:rPr>
          <w:rFonts w:eastAsia="Times New Roman" w:cs="Times New Roman"/>
          <w:szCs w:val="24"/>
        </w:rPr>
        <w:t xml:space="preserve"> Το κράτος το βλέπουμε, έχει συνέχεια. Η μνημονιακή </w:t>
      </w:r>
      <w:r>
        <w:rPr>
          <w:rFonts w:eastAsia="Times New Roman" w:cs="Times New Roman"/>
          <w:szCs w:val="24"/>
        </w:rPr>
        <w:t xml:space="preserve">συγκυβέρνηση </w:t>
      </w:r>
      <w:r>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παρέδωσε στην μνημονιακή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τους ίδιους βλέπετε, με τους ίδιους συναγελάζεστε, στις ίδιες πρεσβείες πηγαίνετε, τα ίδια κάνετε. </w:t>
      </w:r>
    </w:p>
    <w:p w14:paraId="74B8E136"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τα για εθ</w:t>
      </w:r>
      <w:r>
        <w:rPr>
          <w:rFonts w:eastAsia="Times New Roman" w:cs="Times New Roman"/>
          <w:szCs w:val="24"/>
        </w:rPr>
        <w:t xml:space="preserve">νικά μας θέματα όμοιοι είστε. Σύνθετη ονομασία. Παραδίδετε το όνομα της Μακεδονίας μας, όπως και παραδίδετε την εθνική μας κυριαρχία: Επί Σημίτη τα Ίμια έγιναν γκρίζα, επί Τσίπρα κινδυνεύουν να γίνουν τουρκικά. </w:t>
      </w:r>
    </w:p>
    <w:p w14:paraId="74B8E13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Κοτζιάς, ο δικός σας ο ΥΠΕΞ -και να το θυμ</w:t>
      </w:r>
      <w:r>
        <w:rPr>
          <w:rFonts w:eastAsia="Times New Roman" w:cs="Times New Roman"/>
          <w:szCs w:val="24"/>
        </w:rPr>
        <w:t>όσαστε αυτό το όνομα, να το θυμάται ο ελληνικός λαός, διότι για τους ιστορικούς του μέλλοντος το όνομα αυτό πιστεύω θα καταστεί συνώνυμο με τον όρο «προδοσία»- λοιπόν, υποχωρεί σε όλα τα μέτωπα. Ειδικότερα δε -να σημειωθεί αυτό- στο ελληνοαλβανικό μέτωπο μ</w:t>
      </w:r>
      <w:r>
        <w:rPr>
          <w:rFonts w:eastAsia="Times New Roman" w:cs="Times New Roman"/>
          <w:szCs w:val="24"/>
        </w:rPr>
        <w:t>ε την επικείμενη συμφωνία που θα περιλαμβάνει άρση του εμπολέμου και πολύ χειρότερα θα περιλαμβάνει την υποχώρηση των θέσεων μας σχετικά με την ΑΟΖ, όπως αυτές έγιναν γνωστές το 2009, τα Διαπόντια νησιά δεν θα έχουν πλέον, για τον Κοτζιά, υφαλοκρηπίδα, κάτ</w:t>
      </w:r>
      <w:r>
        <w:rPr>
          <w:rFonts w:eastAsia="Times New Roman" w:cs="Times New Roman"/>
          <w:szCs w:val="24"/>
        </w:rPr>
        <w:t xml:space="preserve">ι το οποίο θα ανοίξει τον ασκό του Αιόλου σε ό,τι αφορά την κυριαρχία μας στα νησιά του Αιγαίου, έναντι της Τουρκίας. </w:t>
      </w:r>
    </w:p>
    <w:p w14:paraId="74B8E138"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Είπα και το πρωί για το υπαρκτό σκάνδαλο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ότι σε κα</w:t>
      </w:r>
      <w:r>
        <w:rPr>
          <w:rFonts w:eastAsia="Times New Roman" w:cs="Times New Roman"/>
          <w:szCs w:val="24"/>
        </w:rPr>
        <w:t>μ</w:t>
      </w:r>
      <w:r>
        <w:rPr>
          <w:rFonts w:eastAsia="Times New Roman" w:cs="Times New Roman"/>
          <w:szCs w:val="24"/>
        </w:rPr>
        <w:t>μία περίπτωση αυτό δεν μπορεί να γίνει προπέτασμα καπνού, παραπέτασμα, κου</w:t>
      </w:r>
      <w:r>
        <w:rPr>
          <w:rFonts w:eastAsia="Times New Roman" w:cs="Times New Roman"/>
          <w:szCs w:val="24"/>
        </w:rPr>
        <w:t xml:space="preserve">ρτίνα, που θα κρύψει και θα καλύψει τα μειοδοτικά σχέδια που εξυφαίνει η Κυβέρνηση σε όλα τα εθνικά μας θέματα. Η Ελλάδα βρίσκεται σε κίνδυνο. Και μαθαίνουμε για το </w:t>
      </w:r>
      <w:r>
        <w:rPr>
          <w:rFonts w:eastAsia="Times New Roman" w:cs="Times New Roman"/>
          <w:szCs w:val="24"/>
        </w:rPr>
        <w:t xml:space="preserve">σκάνδαλο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μία ημέρα ακριβώς μετά το συλλαλητήριο, το μεγαλειώδες συλλαλητήριο των</w:t>
      </w:r>
      <w:r>
        <w:rPr>
          <w:rFonts w:eastAsia="Times New Roman" w:cs="Times New Roman"/>
          <w:szCs w:val="24"/>
        </w:rPr>
        <w:t xml:space="preserve"> Αθηνών, όπου ο ελληνικός λαός διαδήλωσε, μαζί και η Χρυσή Αυγή, το «κανένας συμβιβασμός για τη Μακεδονία μας» και «οποιαδήποτε σύνθετη ονομασία είναι προδοσία». </w:t>
      </w:r>
    </w:p>
    <w:p w14:paraId="74B8E139"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Βρίσκεται σε κίνδυνο, λοιπόν, η Ελλάδα. Η νατοϊκή κυριαρχία υφίσταται. Στην Τουρκία υπάρχει μία ραγδαία αύξηση των εξοπλισμών, υπάρχει μία οικονομική γιγάντωση, μία δημογραφική έκρηξη. Και όλα αυτά μαζί αθροιζόμενα αποτελούν τους κύριους παράγοντες που δίν</w:t>
      </w:r>
      <w:r>
        <w:rPr>
          <w:rFonts w:eastAsia="Times New Roman" w:cs="Times New Roman"/>
          <w:szCs w:val="24"/>
        </w:rPr>
        <w:t>ουν στην Τουρκία αυτοπεποίθηση και που την ωθούν στην προκλητικότητά της και θράσος, απύθμενο θράσος! Αλλάζουν την πορεία του κυβερνητικού αεροπλάνου με τον Πρωθυπουργό μέσα. Καθηλώνουν το «Σινούκ» στη Νήσο Στρογγύλη επί μισή ώρα. Η Τουρκία αμφισβητεί τα σ</w:t>
      </w:r>
      <w:r>
        <w:rPr>
          <w:rFonts w:eastAsia="Times New Roman" w:cs="Times New Roman"/>
          <w:szCs w:val="24"/>
        </w:rPr>
        <w:t xml:space="preserve">ύνορά μας με την ΑΟΖ της Κύπρου, αμφισβητεί την κυριαρχία μας στα Ίμια. </w:t>
      </w:r>
    </w:p>
    <w:p w14:paraId="74B8E13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Αλήθεια, κύριε Κοτζιά και κύριε Τσίπρα, μια που είπαμε για την ΑΟΖ της Κύπρου</w:t>
      </w:r>
      <w:r w:rsidRPr="001B2801">
        <w:rPr>
          <w:rFonts w:eastAsia="Times New Roman" w:cs="Times New Roman"/>
          <w:szCs w:val="24"/>
        </w:rPr>
        <w:t>,</w:t>
      </w:r>
      <w:r>
        <w:rPr>
          <w:rFonts w:eastAsia="Times New Roman" w:cs="Times New Roman"/>
          <w:szCs w:val="24"/>
        </w:rPr>
        <w:t xml:space="preserve"> η Ελλάδα έχει πάψει να είναι εγγυήτρια δύναμη της ακεραιότητας και της ύπαρξης της Κυπριακής Δημοκρατίας</w:t>
      </w:r>
      <w:r>
        <w:rPr>
          <w:rFonts w:eastAsia="Times New Roman" w:cs="Times New Roman"/>
          <w:szCs w:val="24"/>
        </w:rPr>
        <w:t xml:space="preserve">; </w:t>
      </w:r>
    </w:p>
    <w:p w14:paraId="74B8E13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 δουλικότητα, λοιπόν, του πολιτικού κόσμου, σύσσωμου του δημοκρατικού τόξου, οδηγούμεθα με μαθηματική ακρίβεια σε εθνική καταστροφή. Αναρωτιέμαι αν ποτέ οι ιστορικοί του μέλλοντος θα μάθουν με ακρίβεια τους διαλόγους μεταξύ Τσίπρα και Τραμπ. </w:t>
      </w:r>
    </w:p>
    <w:p w14:paraId="74B8E13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w:t>
      </w:r>
      <w:r>
        <w:rPr>
          <w:rFonts w:eastAsia="Times New Roman" w:cs="Times New Roman"/>
          <w:szCs w:val="24"/>
        </w:rPr>
        <w:t>οντας, θέλω να πω σε όλους αυτούς τους στρουθοκαμηλίζοντες εκπροσώπους του Υπουργείου Εξωτερικών –είτε της Νέας Δημοκρατίας είτε του ΣΥΡΙΖΑ- που λένε ότι ο Ερντογάν όλα αυτά τα κάνει γιατί έχει εσωτερικά μέτωπα και τα κάνει για εσωτερική κατανάλωση, ότι αυ</w:t>
      </w:r>
      <w:r>
        <w:rPr>
          <w:rFonts w:eastAsia="Times New Roman" w:cs="Times New Roman"/>
          <w:szCs w:val="24"/>
        </w:rPr>
        <w:t xml:space="preserve">τό δεν ισχύει. Ο Ερντογάν διδάσκει υψηλή πολιτική. Και φοβούμαι πολύ μήπως επιτύχει το υπό του Σουν Τσου λεχθέντος ότι η υψηλότερη τέχνη του πολέμου είναι η υποταγή του εχθρού χωρίς μάχη. </w:t>
      </w:r>
    </w:p>
    <w:p w14:paraId="74B8E13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Κλείνοντας τα εθνικά, θα ήθελα να πω ότι όλα λύνονται μόνο με ισχυρ</w:t>
      </w:r>
      <w:r>
        <w:rPr>
          <w:rFonts w:eastAsia="Times New Roman" w:cs="Times New Roman"/>
          <w:szCs w:val="24"/>
        </w:rPr>
        <w:t xml:space="preserve">ές Ένοπλες Δυνάμεις, μόνο με τη δύναμη, μόνο με την ψήφιση ενός δικού μας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όπως σας το έχει προτείνει ο Γενικός Γραμματέας της Χρυσής Αυγής στην Αίθουσα αυτή. Και όλα αυτά που λέω, βεβαίως, θέλουν εθνικές ηγεσίες, θέλουν ηγέτες και όχι ικέτες. </w:t>
      </w:r>
    </w:p>
    <w:p w14:paraId="74B8E13E"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στον λίγο χρόνο που μου απομένει θέλω να πω ότι οι εμπλεκόμενοι πρέπει να κριθούν από τη </w:t>
      </w:r>
      <w:r>
        <w:rPr>
          <w:rFonts w:eastAsia="Times New Roman" w:cs="Times New Roman"/>
          <w:szCs w:val="24"/>
        </w:rPr>
        <w:t>δικαιοσύνη</w:t>
      </w:r>
      <w:r>
        <w:rPr>
          <w:rFonts w:eastAsia="Times New Roman" w:cs="Times New Roman"/>
          <w:szCs w:val="24"/>
        </w:rPr>
        <w:t xml:space="preserve">. Ναι, πράγματι, να κριθούν από τη </w:t>
      </w:r>
      <w:r>
        <w:rPr>
          <w:rFonts w:eastAsia="Times New Roman" w:cs="Times New Roman"/>
          <w:szCs w:val="24"/>
        </w:rPr>
        <w:t xml:space="preserve">δικαιοσύνη </w:t>
      </w:r>
      <w:r>
        <w:rPr>
          <w:rFonts w:eastAsia="Times New Roman" w:cs="Times New Roman"/>
          <w:szCs w:val="24"/>
        </w:rPr>
        <w:t>και όχι από τη Βουλή. Να μην τολμήσει η Βουλή να καλύψει τα σκάνδαλα και να γίνει «π</w:t>
      </w:r>
      <w:r>
        <w:rPr>
          <w:rFonts w:eastAsia="Times New Roman" w:cs="Times New Roman"/>
          <w:szCs w:val="24"/>
        </w:rPr>
        <w:t xml:space="preserve">λυντήριο» για άλλη μια φορά. </w:t>
      </w:r>
    </w:p>
    <w:p w14:paraId="74B8E13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απαιτούμε όλα να βγουν στο φως, όσοι πήραν μίζες, ναι, να δικαστούν και εφόσον είναι ένοχοι, να πάνε φυλακή. </w:t>
      </w:r>
    </w:p>
    <w:p w14:paraId="74B8E140"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ιστεύουμε ότι ο ΣΥΡΙΖΑ είναι ανίκανος να πατάξει τη διαφθορά. Επί τρία χρόνια συγκαλύπτετε τα σκάνδαλα του βρώμικου πολιτικού συστήματος. Κάνετε ακριβώς τα ίδια που έκανε η Νέα Δημοκρατία. </w:t>
      </w:r>
    </w:p>
    <w:p w14:paraId="74B8E141"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Είχαμε και έντονες αντιδράσεις σήμερα και στις διάφορες εκπομπές κ</w:t>
      </w:r>
      <w:r>
        <w:rPr>
          <w:rFonts w:eastAsia="Times New Roman" w:cs="Times New Roman"/>
          <w:szCs w:val="24"/>
        </w:rPr>
        <w:t xml:space="preserve">αι στα πάνελ για τους ανώνυμους κουκουλοφόρους μάρτυρες, έντονες αντιδράσεις για παρεμβάσεις Υπουργών, έντονες αντιδράσεις για παρεμβάσεις στους μηχανισμούς της </w:t>
      </w:r>
      <w:r>
        <w:rPr>
          <w:rFonts w:eastAsia="Times New Roman" w:cs="Times New Roman"/>
          <w:szCs w:val="24"/>
        </w:rPr>
        <w:t>δικαιοσύνης</w:t>
      </w:r>
      <w:r>
        <w:rPr>
          <w:rFonts w:eastAsia="Times New Roman" w:cs="Times New Roman"/>
          <w:szCs w:val="24"/>
        </w:rPr>
        <w:t xml:space="preserve">, για μεθοδεύσεις. Είχαμε διαμαρτυρίες για παραβίαση του τεκμηρίου της αθωότητος. </w:t>
      </w:r>
    </w:p>
    <w:p w14:paraId="74B8E142"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ταυτόσημος χαρακτήρας αυτών των αντιδράσεων, των πολιτικών στελεχών δηλαδή της Νέας Δημοκρατίας και του ΠΑΣΟΚ, αποκαλύπτει πάλι το αδιαμφισβήτητο γεγονός ότι στην ουσία αυτά τα δύο κόμματα, η Νέα Δημοκρατία και το ΠΑΣΟΚ, είναι ένα κόμμα. Ίδιοι είστε! Χειρ</w:t>
      </w:r>
      <w:r>
        <w:rPr>
          <w:rFonts w:eastAsia="Times New Roman" w:cs="Times New Roman"/>
          <w:szCs w:val="24"/>
        </w:rPr>
        <w:t xml:space="preserve">οκροτήσατε προηγουμένως την ομιλήτρια του ΠΑΣΟΚ. Ίδιοι είστε! Και απορώ με το απύθμενο θράσος -το θράσος, όπως λέει η έκφραση, χιλίων πιθήκων- του Σαμαρά, Αθανασίου, Δένδια και ΣΙΑ. Το ΣΙΑ βάλτε το και ελληνικά, </w:t>
      </w:r>
      <w:r>
        <w:rPr>
          <w:rFonts w:eastAsia="Times New Roman" w:cs="Times New Roman"/>
          <w:szCs w:val="24"/>
        </w:rPr>
        <w:t>συντροφ</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δηλαδή, αλλά και </w:t>
      </w:r>
      <w:r>
        <w:rPr>
          <w:rFonts w:eastAsia="Times New Roman" w:cs="Times New Roman"/>
          <w:szCs w:val="24"/>
          <w:lang w:val="en-US"/>
        </w:rPr>
        <w:t>CIA</w:t>
      </w:r>
      <w:r>
        <w:rPr>
          <w:rFonts w:eastAsia="Times New Roman" w:cs="Times New Roman"/>
          <w:szCs w:val="24"/>
        </w:rPr>
        <w:t xml:space="preserve"> λατινικά. Ποι</w:t>
      </w:r>
      <w:r>
        <w:rPr>
          <w:rFonts w:eastAsia="Times New Roman" w:cs="Times New Roman"/>
          <w:szCs w:val="24"/>
        </w:rPr>
        <w:t xml:space="preserve">οι ομιλούν; Οι αρχισκευωροί; Ποιοι; Αυτοί που έκαναν τα αίσχη εναντίον της Χρυσής Αυγής; </w:t>
      </w:r>
    </w:p>
    <w:p w14:paraId="74B8E143"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ρωτήσω τη Βουλή, κύριε Πρόεδρε και να πω: Ερωτάται συνολικά σήμερα η παρούσα Βουλή, πέραν της παραπομπής των εμπλεκομένων ή μη πολιτικών προσώπων, δηλαδή του </w:t>
      </w:r>
      <w:r>
        <w:rPr>
          <w:rFonts w:eastAsia="Times New Roman" w:cs="Times New Roman"/>
          <w:szCs w:val="24"/>
        </w:rPr>
        <w:t xml:space="preserve">Σαμαρά, του Λοβέρδου και των υπολοίπων,  αν θα αποφασίσει η Βουλή να ανασταλεί η χρηματοδότηση της Νέας Δημοκρατίας και του ΠΑΣΟΚ. Το ερώτημα, βέβαια, είναι ρητορικό γιατί ως γνωστόν κόρακας κοράκου μάτι δεν βγάζει. </w:t>
      </w:r>
    </w:p>
    <w:p w14:paraId="74B8E14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Συνεπώς είναι υποκριτική η υπόσταση των</w:t>
      </w:r>
      <w:r>
        <w:rPr>
          <w:rFonts w:eastAsia="Times New Roman" w:cs="Times New Roman"/>
          <w:szCs w:val="24"/>
        </w:rPr>
        <w:t xml:space="preserve"> θέσεων και των δηλώσεων σύσσωμου του πολιτικού χώρου του συνταγματικού αυτοαποκαλούμενου τόξου, δηλαδή και των κατηγόρων και των κατηγορουμένων, αλλά και των μέσων μαζικής ενημέρωσης. Και όλα αυτά είναι εύκολα διακριτά από τον ελληνικό λαό. </w:t>
      </w:r>
    </w:p>
    <w:p w14:paraId="74B8E14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Τελειώνω, κύρ</w:t>
      </w:r>
      <w:r>
        <w:rPr>
          <w:rFonts w:eastAsia="Times New Roman" w:cs="Times New Roman"/>
          <w:szCs w:val="24"/>
        </w:rPr>
        <w:t>ιε Πρόεδρε, μεταφέροντάς σας ένα εύστοχο άρθρο της εβδομαδιαίας εθνικής εφημερίδας «Ε</w:t>
      </w:r>
      <w:r>
        <w:rPr>
          <w:rFonts w:eastAsia="Times New Roman" w:cs="Times New Roman"/>
          <w:szCs w:val="24"/>
        </w:rPr>
        <w:t>ΜΠΡΟΣ</w:t>
      </w:r>
      <w:r>
        <w:rPr>
          <w:rFonts w:eastAsia="Times New Roman" w:cs="Times New Roman"/>
          <w:szCs w:val="24"/>
        </w:rPr>
        <w:t xml:space="preserve">», που κυκλοφορεί κάθε Σάββατο, του καλού συναγωνιστή και αρθρογράφου Νικόλαου Κωνσταντίνου –το καταθέτω και στα Πρακτικά- με τίτλο –για την οικονομία του χρόνου δεν </w:t>
      </w:r>
      <w:r>
        <w:rPr>
          <w:rFonts w:eastAsia="Times New Roman" w:cs="Times New Roman"/>
          <w:szCs w:val="24"/>
        </w:rPr>
        <w:t xml:space="preserve">θα αναφέρω πολλά στοιχεία, αναφέρω μόνο τον τίτλο- «Ο λαός ξεχνάει τα σκάνδαλα, όμως, μία εθνική προδοσία δεν θα την ξεχάσει ποτέ». Και είναι απολύτως αληθές. </w:t>
      </w:r>
    </w:p>
    <w:p w14:paraId="74B8E1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άρθρο, </w:t>
      </w:r>
      <w:r>
        <w:rPr>
          <w:rFonts w:eastAsia="Times New Roman" w:cs="Times New Roman"/>
          <w:szCs w:val="24"/>
        </w:rPr>
        <w:t xml:space="preserve">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74B8E1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Ποιος ενθυμείται σήμερα τα προδικτατορικά σκάνδαλα της ΠΕΣΙΝΕ, το σκάνδαλο Σκιαδαρέση, το σκάνδαλο της πλατείας Ομονοίας, το σκάνδαλο της ΔΕΗ κ.ο.</w:t>
      </w:r>
      <w:r>
        <w:rPr>
          <w:rFonts w:eastAsia="Times New Roman" w:cs="Times New Roman"/>
          <w:szCs w:val="24"/>
        </w:rPr>
        <w:t>κ.;</w:t>
      </w:r>
    </w:p>
    <w:p w14:paraId="74B8E1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ένας φάκελος για τα σκάνδαλα. </w:t>
      </w:r>
    </w:p>
    <w:p w14:paraId="74B8E1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τον προαναφερθέντα φάκελο,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4B8E1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Μπορεί να μην ενθυμείσθε αυτά τα σκάνδαλα, αλλά ενθυμείσθε πολύ καλά την προδοσία της Κύπρου το 1974, με τον Ιωαννίδη και τους επίορκους αρχηγούς των επιτελείων, τον ΑΤΤΙΛΑ 1 δηλαδή, και ενθυμείσθε και τον ψευδοεθνάρχη Κωνσταντίνο Καραμανλή με τον ΑΤΤΙΛΑ 2</w:t>
      </w:r>
      <w:r>
        <w:rPr>
          <w:rFonts w:eastAsia="Times New Roman" w:cs="Times New Roman"/>
          <w:szCs w:val="24"/>
        </w:rPr>
        <w:t xml:space="preserve">, με το περίφημο «η Κύπρος κείται μακράν». </w:t>
      </w:r>
    </w:p>
    <w:p w14:paraId="74B8E1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 λαός ξεσηκώνεται. Πραγματοποιήθηκε μία τεράστια συγκέντρωση στη Θεσσαλονίκη και στην Αθήνα. Αυτή της Αθήνας θα έλεγα ότι ήταν η μεγαλύτερη συγκέντρωση του τρέχοντος αιώνα μέχρι στιγμής. Ήταν μία </w:t>
      </w:r>
      <w:r>
        <w:rPr>
          <w:rFonts w:eastAsia="Times New Roman" w:cs="Times New Roman"/>
          <w:szCs w:val="24"/>
        </w:rPr>
        <w:t>συγκέντρωση που πραγματικά είχε εθνικιστική ταυτότητα. Υφίσταται από άκρον εις άκρον της πατρίδας μας ένα τσουνάμι εθνικιστικό, μια πατριωτική φωνή η οποία μπορεί να εκφραστεί μόνο μέσω της Χρυσής Αυγής. Μόνο η Χρυσή Αυγή θα εκφράσει αυτό το πολιτικό ρεύμα</w:t>
      </w:r>
      <w:r>
        <w:rPr>
          <w:rFonts w:eastAsia="Times New Roman" w:cs="Times New Roman"/>
          <w:szCs w:val="24"/>
        </w:rPr>
        <w:t xml:space="preserve">. </w:t>
      </w:r>
    </w:p>
    <w:p w14:paraId="74B8E1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Χρυσή Αυγή, λοιπόν, βρίσκεται στην πρωτοπορία αυτής της αντίδρασης. Η Χρυσή Αυγή -και κλείνω- διώκεται γιατί δεν δέχθηκε να αντικαταστήσει την ευημερία και την ασφάλεια για τους Έλληνες, τον στόχο της δηλαδή, με την ευημερία και την ασφάλεια για τα στ</w:t>
      </w:r>
      <w:r>
        <w:rPr>
          <w:rFonts w:eastAsia="Times New Roman" w:cs="Times New Roman"/>
          <w:szCs w:val="24"/>
        </w:rPr>
        <w:t xml:space="preserve">ελέχη της. </w:t>
      </w:r>
    </w:p>
    <w:p w14:paraId="74B8E1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 για τα υπόλοιπα πολιτικά ανδρείκελα της ξενοκρατίας, θα συνεχίσετε να παλεύετε καταϊδρωμένοι να ξεσκεπάσετε ο ένας τις ανομίες του άλλου.</w:t>
      </w:r>
    </w:p>
    <w:p w14:paraId="74B8E1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w:t>
      </w:r>
    </w:p>
    <w:p w14:paraId="74B8E1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Εμείς δεν θα δείξουμε κα</w:t>
      </w:r>
      <w:r>
        <w:rPr>
          <w:rFonts w:eastAsia="Times New Roman" w:cs="Times New Roman"/>
          <w:szCs w:val="24"/>
        </w:rPr>
        <w:t>μ</w:t>
      </w:r>
      <w:r>
        <w:rPr>
          <w:rFonts w:eastAsia="Times New Roman" w:cs="Times New Roman"/>
          <w:szCs w:val="24"/>
        </w:rPr>
        <w:t>μία ανοχή σε ό,τι αφορά τα σκάνδαλα. Δεν θα δείξουμε κα</w:t>
      </w:r>
      <w:r>
        <w:rPr>
          <w:rFonts w:eastAsia="Times New Roman" w:cs="Times New Roman"/>
          <w:szCs w:val="24"/>
        </w:rPr>
        <w:t>μ</w:t>
      </w:r>
      <w:r>
        <w:rPr>
          <w:rFonts w:eastAsia="Times New Roman" w:cs="Times New Roman"/>
          <w:szCs w:val="24"/>
        </w:rPr>
        <w:t>μία ανοχή σε ό,τι αφορά την εθνική προδοσία. Λέμε «όχι» στους κλέφτες και «όχι» στους εθνοπροδότες!</w:t>
      </w:r>
    </w:p>
    <w:p w14:paraId="74B8E15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4B8E1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r>
        <w:rPr>
          <w:rFonts w:eastAsia="Times New Roman" w:cs="Times New Roman"/>
          <w:szCs w:val="24"/>
        </w:rPr>
        <w:t>συνάδελφε.</w:t>
      </w:r>
    </w:p>
    <w:p w14:paraId="74B8E1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w:t>
      </w:r>
      <w:r>
        <w:rPr>
          <w:rFonts w:eastAsia="Times New Roman" w:cs="Times New Roman"/>
        </w:rPr>
        <w:t xml:space="preserve">τηρίου και τον τρόπο οργάνωσης και λειτουργίας της Βουλής, πενήντα τρεις μαθητές και μαθήτριες και τρεις </w:t>
      </w:r>
      <w:r>
        <w:rPr>
          <w:rFonts w:eastAsia="Times New Roman" w:cs="Times New Roman"/>
        </w:rPr>
        <w:t>εκπαιδευτικοί-</w:t>
      </w:r>
      <w:r>
        <w:rPr>
          <w:rFonts w:eastAsia="Times New Roman" w:cs="Times New Roman"/>
        </w:rPr>
        <w:t>συνοδοί τους από το 5ο Γυμνάσιο Λαμίας.</w:t>
      </w:r>
    </w:p>
    <w:p w14:paraId="74B8E153" w14:textId="77777777" w:rsidR="00D8133C" w:rsidRDefault="00A7505C">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74B8E154" w14:textId="77777777" w:rsidR="00D8133C" w:rsidRDefault="00A7505C">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74B8E1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η </w:t>
      </w:r>
      <w:r>
        <w:rPr>
          <w:rFonts w:eastAsia="Times New Roman" w:cs="Times New Roman"/>
          <w:szCs w:val="24"/>
        </w:rPr>
        <w:t>συνάδελφος κ. Κοζομπόλη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Αμανατίδη </w:t>
      </w:r>
      <w:r>
        <w:rPr>
          <w:rFonts w:eastAsia="Times New Roman" w:cs="Times New Roman"/>
          <w:szCs w:val="24"/>
        </w:rPr>
        <w:t>Παναγιώτα από τον ΣΥΡΙΖΑ.</w:t>
      </w:r>
    </w:p>
    <w:p w14:paraId="74B8E1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ΚΟΖΟΜΠΟΛΗ – ΑΜΑΝΑΤΙΔΗ: </w:t>
      </w:r>
      <w:r>
        <w:rPr>
          <w:rFonts w:eastAsia="Times New Roman" w:cs="Times New Roman"/>
          <w:szCs w:val="24"/>
        </w:rPr>
        <w:t>Ευχαριστώ, κύριε Πρόεδρε.</w:t>
      </w:r>
    </w:p>
    <w:p w14:paraId="74B8E1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Πραγματικά ακούγοντας τους συναδέλφους από τη Νέα Δημοκρατία και από το ΠΑΣΟΚ δεν έχω καταλάβει εάν τελικά για τη Νέα Δημοκρατία και το</w:t>
      </w:r>
      <w:r>
        <w:rPr>
          <w:rFonts w:eastAsia="Times New Roman" w:cs="Times New Roman"/>
          <w:szCs w:val="24"/>
        </w:rPr>
        <w:t xml:space="preserve"> ΠΑΣΟΚ υπάρχει σκάνδαλο. Και εάν υπάρχει, πρέπει να διερευνηθεί. Δεν άκουσα για σκάνδαλο. Για σκευωρίες άκουσα. Τελικά ποιο είναι το σκάνδαλο; </w:t>
      </w:r>
    </w:p>
    <w:p w14:paraId="74B8E1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και κατανοώ ότι είναι πολιτικά επώδυνη η σημερινή συζήτηση στο Κοινοβούλιο. Όμως, κυρίες και κύριοι </w:t>
      </w:r>
      <w:r>
        <w:rPr>
          <w:rFonts w:eastAsia="Times New Roman" w:cs="Times New Roman"/>
          <w:szCs w:val="24"/>
        </w:rPr>
        <w:t>συνάδελφοι, είναι αναγκαία και επιβεβλημένη, γιατί η πολύπλευρη κρίση που μαστίζει τα τελευταία χρόνια τη χώρα και την κοινωνία ως μια από τις βασικές αιτίες έχει την εκτεταμένη διαφθορά, διαπλοκή και τη διασπάθιση του δημοσίου χρήματος. Η μεγάλη φαρμακευτ</w:t>
      </w:r>
      <w:r>
        <w:rPr>
          <w:rFonts w:eastAsia="Times New Roman" w:cs="Times New Roman"/>
          <w:szCs w:val="24"/>
        </w:rPr>
        <w:t>ική δαπάνη που βούλιαξε τον κρατικό προϋπολογισμό και τα ασφαλιστικά ταμεία ήρθε να προστεθεί στη λεηλασία της χώρας από τις παραγγελίες εξοπλιστικών, τα μεγάλα έργα, τη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τα θαλασσοδάνεια των καναλαρχών και των εκδοτών, από τον γαλάζιο δήμαρχο Θε</w:t>
      </w:r>
      <w:r>
        <w:rPr>
          <w:rFonts w:eastAsia="Times New Roman" w:cs="Times New Roman"/>
          <w:szCs w:val="24"/>
        </w:rPr>
        <w:t xml:space="preserve">σσαλονίκης και τους άλλους «άριστους» που πήγαν φυλακή και τις δεκάδες ιστορίες της διαφθοράς από τη σουρεαλιστική με τις πλαστές πινακίδες του τζιπ μέχρι τα δομημένα ομόλογα, τον Βγενόπουλο, την </w:t>
      </w:r>
      <w:r>
        <w:rPr>
          <w:rFonts w:eastAsia="Times New Roman" w:cs="Times New Roman"/>
          <w:szCs w:val="24"/>
        </w:rPr>
        <w:t>«</w:t>
      </w:r>
      <w:r>
        <w:rPr>
          <w:rFonts w:eastAsia="Times New Roman" w:cs="Times New Roman"/>
          <w:szCs w:val="24"/>
        </w:rPr>
        <w:t>ΕΝ</w:t>
      </w:r>
      <w:r>
        <w:rPr>
          <w:rFonts w:eastAsia="Times New Roman" w:cs="Times New Roman"/>
          <w:szCs w:val="24"/>
          <w:lang w:val="en-US"/>
        </w:rPr>
        <w:t>ERGA</w:t>
      </w:r>
      <w:r>
        <w:rPr>
          <w:rFonts w:eastAsia="Times New Roman" w:cs="Times New Roman"/>
          <w:szCs w:val="24"/>
        </w:rPr>
        <w:t>»</w:t>
      </w:r>
      <w:r>
        <w:rPr>
          <w:rFonts w:eastAsia="Times New Roman" w:cs="Times New Roman"/>
          <w:szCs w:val="24"/>
        </w:rPr>
        <w:t xml:space="preserve"> και ων ουκ έστιν αριθμός, που οδήγησαν τη χώρα σε πτώχευση και διαπαιδαγώγησαν τους πολίτες στην ανοχή της έκπτωσης των αξιών.</w:t>
      </w:r>
    </w:p>
    <w:p w14:paraId="74B8E1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σκάνδαλο η αύξηση της φαρμακευτικής δαπάνης τη δεκαετία 2000 – 2010 από 1% σε 2,1% του ΑΕΠ π</w:t>
      </w:r>
      <w:r>
        <w:rPr>
          <w:rFonts w:eastAsia="Times New Roman" w:cs="Times New Roman"/>
          <w:szCs w:val="24"/>
        </w:rPr>
        <w:t xml:space="preserve">ου μεταφράζεται σε δεκάδες δισεκατομμύρια ευρώ. Η αναβάθμιση από το ΚΕΕΛΠΝΟ του κινδύνου πανδημίας γρίπης </w:t>
      </w:r>
      <w:r>
        <w:rPr>
          <w:rFonts w:eastAsia="Times New Roman" w:cs="Times New Roman"/>
          <w:szCs w:val="24"/>
          <w:lang w:val="en-US"/>
        </w:rPr>
        <w:t>H</w:t>
      </w:r>
      <w:r>
        <w:rPr>
          <w:rFonts w:eastAsia="Times New Roman" w:cs="Times New Roman"/>
          <w:szCs w:val="24"/>
        </w:rPr>
        <w:t>1</w:t>
      </w:r>
      <w:r>
        <w:rPr>
          <w:rFonts w:eastAsia="Times New Roman" w:cs="Times New Roman"/>
          <w:szCs w:val="24"/>
          <w:lang w:val="en-US"/>
        </w:rPr>
        <w:t>N</w:t>
      </w:r>
      <w:r>
        <w:rPr>
          <w:rFonts w:eastAsia="Times New Roman" w:cs="Times New Roman"/>
          <w:szCs w:val="24"/>
        </w:rPr>
        <w:t>1 το 2008 είναι επίσης σκάνδαλο, όπως και η συνακόλουθη προμήθεια από τη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16 εκατομμυρίων εμβολίων συν τη δαπάνη για την εκστρατεία ενημέ</w:t>
      </w:r>
      <w:r>
        <w:rPr>
          <w:rFonts w:eastAsia="Times New Roman" w:cs="Times New Roman"/>
          <w:szCs w:val="24"/>
        </w:rPr>
        <w:t xml:space="preserve">ρωσης. </w:t>
      </w:r>
    </w:p>
    <w:p w14:paraId="74B8E15A"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Είναι σκάνδαλο η παραγγελία ύψους 200.000.000 ευρώ, με αδιαφανείς διαγωνιστικές διαδικασίες, για την προμήθεια τεστ μοριακού ελέγχου του αίματος αντί 40 και 50 ευρώ για το τεστ, όταν η μέση τιμή ανέρχεται από 5 έως 15 ευρώ. Είναι σκάνδαλο η Ελλάδα </w:t>
      </w:r>
      <w:r>
        <w:rPr>
          <w:rFonts w:eastAsia="Times New Roman" w:cs="Times New Roman"/>
        </w:rPr>
        <w:t xml:space="preserve">να είναι η μοναδική χώρα στον κόσμο που δεν διαπραγματευόταν την τιμή του φαρμάκου ούτε είχε σύστημα αξιολόγησης του φαρμάκου. </w:t>
      </w:r>
    </w:p>
    <w:p w14:paraId="74B8E15B" w14:textId="77777777" w:rsidR="00D8133C" w:rsidRDefault="00A7505C">
      <w:pPr>
        <w:spacing w:line="600" w:lineRule="auto"/>
        <w:ind w:firstLine="720"/>
        <w:contextualSpacing/>
        <w:jc w:val="both"/>
        <w:rPr>
          <w:rFonts w:eastAsia="Times New Roman" w:cs="Times New Roman"/>
        </w:rPr>
      </w:pPr>
      <w:r>
        <w:rPr>
          <w:rFonts w:eastAsia="Times New Roman" w:cs="Times New Roman"/>
        </w:rPr>
        <w:t>Είναι σκάνδαλο που, ενώ το 2010 επιβλήθηκε η βαρβαρότητα των μνημονίων στον λαό, ο μηχανισμός που παρήγαγε την υπερτιμολόγηση συ</w:t>
      </w:r>
      <w:r>
        <w:rPr>
          <w:rFonts w:eastAsia="Times New Roman" w:cs="Times New Roman"/>
        </w:rPr>
        <w:t xml:space="preserve">νέχισε να υφίσταται και να ενισχύει την κερδοφορία των εταιρειών, που όταν, κατ’ επιταγήν των δανειστών, επιβλήθηκε όριο φαρμακευτικής δαπάνης, χωρίς αιδώ, το βάρος μετακυλίστηκε στους ιδιώτες με τη συνειδητή επιβάρυνση της συμμετοχής των ασφαλισμένων. </w:t>
      </w:r>
    </w:p>
    <w:p w14:paraId="74B8E15C" w14:textId="77777777" w:rsidR="00D8133C" w:rsidRDefault="00A7505C">
      <w:pPr>
        <w:spacing w:line="600" w:lineRule="auto"/>
        <w:ind w:firstLine="720"/>
        <w:contextualSpacing/>
        <w:jc w:val="both"/>
        <w:rPr>
          <w:rFonts w:eastAsia="Times New Roman" w:cs="Times New Roman"/>
        </w:rPr>
      </w:pPr>
      <w:r>
        <w:rPr>
          <w:rFonts w:eastAsia="Times New Roman" w:cs="Times New Roman"/>
        </w:rPr>
        <w:t>Αυ</w:t>
      </w:r>
      <w:r>
        <w:rPr>
          <w:rFonts w:eastAsia="Times New Roman" w:cs="Times New Roman"/>
        </w:rPr>
        <w:t>τή είναι η μείωση της δαπάνης που επικαλούνται κάποιοι προλαλήσαντες εδώ και που όταν η Επιτροπή Διαπραγμάτευσης των Τιμών επιβλήθηκε κι αυτή από τους δανειστές μας –δεν θεσμοθετήθηκε από τον κ. Λοβέρδο, όπως λέει- συγκροτήθηκε, συστάθηκε, αλλά δεν λειτούρ</w:t>
      </w:r>
      <w:r>
        <w:rPr>
          <w:rFonts w:eastAsia="Times New Roman" w:cs="Times New Roman"/>
        </w:rPr>
        <w:t>γησε ποτέ. Τέθηκε σε λειτουργία μόνο από την παρούσα Κυβέρνηση τον Οκτώβριο του 2015.</w:t>
      </w:r>
    </w:p>
    <w:p w14:paraId="74B8E15D" w14:textId="77777777" w:rsidR="00D8133C" w:rsidRDefault="00A7505C">
      <w:pPr>
        <w:spacing w:line="600" w:lineRule="auto"/>
        <w:ind w:firstLine="720"/>
        <w:contextualSpacing/>
        <w:jc w:val="both"/>
        <w:rPr>
          <w:rFonts w:eastAsia="Times New Roman" w:cs="Times New Roman"/>
        </w:rPr>
      </w:pPr>
      <w:r>
        <w:rPr>
          <w:rFonts w:eastAsia="Times New Roman" w:cs="Times New Roman"/>
        </w:rPr>
        <w:t>Και επειδή πολλοί διεκδίκησαν την πατρότητα της ηλεκτρονικής συνταγογράφησης, από μόνη της η ηλεκτρονική συνταγογράφηση, κυρίες και κύριοι, δεν είναι ικανή να λύσει κανέν</w:t>
      </w:r>
      <w:r>
        <w:rPr>
          <w:rFonts w:eastAsia="Times New Roman" w:cs="Times New Roman"/>
        </w:rPr>
        <w:t>α πρόβλημα στην τιμή του φαρμάκου. Από μόνη της δεν ορίζει κανόνες για τις τιμές, η δε μείωση της φαρμακευτικής δαπάνης έχει αξία όταν συνυπολογίζονται όλα τα μεγέθη της δαπάνης αυτής, όχι να μειώνεται η δαπάνη στα φαρμακεία και να διογκώνεται στα φαρμακεί</w:t>
      </w:r>
      <w:r>
        <w:rPr>
          <w:rFonts w:eastAsia="Times New Roman" w:cs="Times New Roman"/>
        </w:rPr>
        <w:t>α των νοσοκομείων, γιατί αυτά δεν είχαν συγκεκριμένο όριο ή στον λόγο συμμετοχής των ασφαλισμένων.</w:t>
      </w:r>
    </w:p>
    <w:p w14:paraId="74B8E15E" w14:textId="77777777" w:rsidR="00D8133C" w:rsidRDefault="00A7505C">
      <w:pPr>
        <w:spacing w:line="600" w:lineRule="auto"/>
        <w:ind w:firstLine="720"/>
        <w:contextualSpacing/>
        <w:jc w:val="both"/>
        <w:rPr>
          <w:rFonts w:eastAsia="Times New Roman" w:cs="Times New Roman"/>
        </w:rPr>
      </w:pPr>
      <w:r>
        <w:rPr>
          <w:rFonts w:eastAsia="Times New Roman" w:cs="Times New Roman"/>
        </w:rPr>
        <w:t>Μόνο η διαλεύκανση αυτού του σκανδάλου μπορεί να αποκαταστήσει την αξιοπιστία του πολιτικού συστήματος, την αυτοκάθαρση των παλαιών κομμάτων που είναι αναγκα</w:t>
      </w:r>
      <w:r>
        <w:rPr>
          <w:rFonts w:eastAsia="Times New Roman" w:cs="Times New Roman"/>
        </w:rPr>
        <w:t xml:space="preserve">ία όσο ποτέ, αλλιώς ο αντικοινοβουλευτισμός, η ακροδεξιά και η αποχή θα θεριεύουν και θα ενισχύονται από μαζική καχυποψία πως κανένας δεν τιμωρείται. </w:t>
      </w:r>
    </w:p>
    <w:p w14:paraId="74B8E15F" w14:textId="77777777" w:rsidR="00D8133C" w:rsidRDefault="00A7505C">
      <w:pPr>
        <w:spacing w:line="600" w:lineRule="auto"/>
        <w:ind w:firstLine="720"/>
        <w:contextualSpacing/>
        <w:jc w:val="both"/>
        <w:rPr>
          <w:rFonts w:eastAsia="Times New Roman" w:cs="Times New Roman"/>
        </w:rPr>
      </w:pPr>
      <w:r>
        <w:rPr>
          <w:rFonts w:eastAsia="Times New Roman" w:cs="Times New Roman"/>
        </w:rPr>
        <w:t>Η διαλεύκανση αυτού του σκανδάλου είναι αναγκαία και για τους ίδιους τους εμπλεκόμενους στην υπόθεση, αφο</w:t>
      </w:r>
      <w:r>
        <w:rPr>
          <w:rFonts w:eastAsia="Times New Roman" w:cs="Times New Roman"/>
        </w:rPr>
        <w:t xml:space="preserve">ύ το δικαιικό μας σύστημα παρέχει τις δικονομικές εγγυήσεις να λάμψει η αλήθεια με σεβασμό στο τεκμήριο της αθωότητας. </w:t>
      </w:r>
    </w:p>
    <w:p w14:paraId="74B8E1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rPr>
        <w:t xml:space="preserve">Είναι άστοχο, ακατανόητο και προβληματικό αυτό που κάνουν όσοι από τη Νέα Δημοκρατία και το ΠΑΣΟΚ βλέπουν ως σκάνδαλο, θεσμικό μάλιστα, </w:t>
      </w:r>
      <w:r>
        <w:rPr>
          <w:rFonts w:eastAsia="Times New Roman" w:cs="Times New Roman"/>
        </w:rPr>
        <w:t xml:space="preserve">την επιβεβλημένη από το νόμο και το Σύνταγμα διερεύνηση της υπόθεσης, να απειλούν και να εκφοβίζουν δικαστικούς λειτουργούς επειδή, τηρώντας τον νόμο, διαβίβασαν τη δικογραφία για τη </w:t>
      </w:r>
      <w:r>
        <w:rPr>
          <w:rFonts w:eastAsia="Times New Roman" w:cs="Times New Roman"/>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 Βουλή. Έτσι εννοούν το</w:t>
      </w:r>
      <w:r>
        <w:rPr>
          <w:rFonts w:eastAsia="Times New Roman" w:cs="Times New Roman"/>
          <w:szCs w:val="24"/>
        </w:rPr>
        <w:t>ν</w:t>
      </w:r>
      <w:r>
        <w:rPr>
          <w:rFonts w:eastAsia="Times New Roman" w:cs="Times New Roman"/>
          <w:szCs w:val="24"/>
        </w:rPr>
        <w:t xml:space="preserve"> ρόλο της ανεξάρτητης δικαιοσύνης; </w:t>
      </w:r>
    </w:p>
    <w:p w14:paraId="74B8E1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άστοχο να εγκαλούν τον Πρωθυπουργό και τον αρμόδιο Υπουργό, για ποιο πράγμα ακριβώς; Δεν κατάλαβα. Είναι άστοχο να καταγγέλλουν τους μάρτυρες δημοσίου συμφέροντος ως κουκουλοφόρους και να τους απειλούν, ενώ γνωρίζουν ότι το νομοθετικό πλαίσιο έχει θ</w:t>
      </w:r>
      <w:r>
        <w:rPr>
          <w:rFonts w:eastAsia="Times New Roman" w:cs="Times New Roman"/>
          <w:szCs w:val="24"/>
        </w:rPr>
        <w:t>εσμοθετηθεί εδώ και χρόνια.</w:t>
      </w:r>
    </w:p>
    <w:p w14:paraId="74B8E1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παρούσα Κυβέρνηση τήρησε τη λαϊκή εντολή για πάταξη της διαφθοράς και της διαπλοκής. Υποθέσεις που λίμναζαν ή ήταν κρυμμένες στα συρτάρια, πήραν το</w:t>
      </w:r>
      <w:r>
        <w:rPr>
          <w:rFonts w:eastAsia="Times New Roman" w:cs="Times New Roman"/>
          <w:szCs w:val="24"/>
        </w:rPr>
        <w:t>ν</w:t>
      </w:r>
      <w:r>
        <w:rPr>
          <w:rFonts w:eastAsia="Times New Roman" w:cs="Times New Roman"/>
          <w:szCs w:val="24"/>
        </w:rPr>
        <w:t xml:space="preserve"> δρόμο της δικαιοσύνης και της νέμεσης. Η Κυβέρνηση και ο Πρωθυπουργός έμπρακτ</w:t>
      </w:r>
      <w:r>
        <w:rPr>
          <w:rFonts w:eastAsia="Times New Roman" w:cs="Times New Roman"/>
          <w:szCs w:val="24"/>
        </w:rPr>
        <w:t>α απέδειξαν ότι έχουν την πολιτική βούληση να συγκρουστούν με το παλιό, αγνοώντας απειλές ή επιθέσεις του θνήσκοντος συστήματος της διαπλοκής, με σεβασμό στο τεκμήριο της αθωότητας, την πιστή τήρηση του νόμου και των δικονομικών εγγυήσεων, την ψύχραιμη και</w:t>
      </w:r>
      <w:r>
        <w:rPr>
          <w:rFonts w:eastAsia="Times New Roman" w:cs="Times New Roman"/>
          <w:szCs w:val="24"/>
        </w:rPr>
        <w:t xml:space="preserve"> ευπρεπή πολιτική αντιπαράθεση, που αποκλείει θεωρίες περί σκευωρίας, κυνηγιού μαγισσών και εξόντωσης. Στο πλαίσιο αυτό θα γίνει και η διερεύνηση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1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δημόσιο, τα ασφαλιστικά ταμεία και οι Έλληνες πολίτες υπέστησαν ζημιά πολλών δισεκ</w:t>
      </w:r>
      <w:r>
        <w:rPr>
          <w:rFonts w:eastAsia="Times New Roman" w:cs="Times New Roman"/>
          <w:szCs w:val="24"/>
        </w:rPr>
        <w:t xml:space="preserve">ατομμυρίων ευρώ από παράνομες και αθέμητες πρακτικές της πολυεθνικής, υπηρεσιακών παραγόντων, πολιτικών προσώπων και επίορκων ιατρών. Πρέπει να αναδειχθούν οι πολιτικές ευθύνες όσων συνέπραξαν ή ανέχτηκαν παρανομίες και κλοπή δημοσίου χρήματος. Και αν από </w:t>
      </w:r>
      <w:r>
        <w:rPr>
          <w:rFonts w:eastAsia="Times New Roman" w:cs="Times New Roman"/>
          <w:szCs w:val="24"/>
        </w:rPr>
        <w:t xml:space="preserve">τα στοιχεία της δικογραφίας ή νεότερα, προκύψουν ποινικές ευθύνες και για πολιτικά πρόσωπα, πρέπει να ελεγχθούν. Ψύχραιμα, θεσμικά και δίκαια όλα στο φως. </w:t>
      </w:r>
    </w:p>
    <w:p w14:paraId="74B8E1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E16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1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w:t>
      </w:r>
      <w:r>
        <w:rPr>
          <w:rFonts w:eastAsia="Times New Roman" w:cs="Times New Roman"/>
          <w:szCs w:val="24"/>
        </w:rPr>
        <w:t>ριστούμε, κυρία συνάδελφε.</w:t>
      </w:r>
    </w:p>
    <w:p w14:paraId="74B8E1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Δημήτριος Σταμάτης από τη Νέα Δημοκρατία.</w:t>
      </w:r>
    </w:p>
    <w:p w14:paraId="74B8E1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Ευχαριστώ, κύριε Πρόεδρε.</w:t>
      </w:r>
    </w:p>
    <w:p w14:paraId="74B8E1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λόγω του πολύ σύντομου χρόνου που έχω στη διάθεσή μου, θα επικεντρωθώ σε τρία σημ</w:t>
      </w:r>
      <w:r>
        <w:rPr>
          <w:rFonts w:eastAsia="Times New Roman" w:cs="Times New Roman"/>
          <w:szCs w:val="24"/>
        </w:rPr>
        <w:t>εία. Πρώτο θα είναι αυτό με το οποίο τελείωσε η προλαλήσασα συνάδελφος του ΣΥΡΙΖΑ.</w:t>
      </w:r>
    </w:p>
    <w:p w14:paraId="74B8E16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Συζητούμε σήμερα την υπόθεση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xml:space="preserve">, η δικογραφία της οποίας ήρθε υποτίθεται αμελλητί στη Βουλή. Ήρθε αμελλητί στη Βουλή; Όχι, ασφαλώς! Οι τρεις εισαγγελείς είχαν πληροφορηθεί, είχαν ακούσει την υποτιθέμενη ανάμειξη Υπουργών και τέλος, Πρωθυπουργών, </w:t>
      </w:r>
      <w:r>
        <w:rPr>
          <w:rFonts w:eastAsia="Times New Roman" w:cs="Times New Roman"/>
          <w:szCs w:val="24"/>
        </w:rPr>
        <w:t xml:space="preserve">πολύ καιρό </w:t>
      </w:r>
      <w:r>
        <w:rPr>
          <w:rFonts w:eastAsia="Times New Roman" w:cs="Times New Roman"/>
          <w:szCs w:val="24"/>
        </w:rPr>
        <w:t>προτού αποφασίσουν να τη στείλ</w:t>
      </w:r>
      <w:r>
        <w:rPr>
          <w:rFonts w:eastAsia="Times New Roman" w:cs="Times New Roman"/>
          <w:szCs w:val="24"/>
        </w:rPr>
        <w:t>ουν στη Βουλή.</w:t>
      </w:r>
    </w:p>
    <w:p w14:paraId="74B8E1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Σε επίρρωση αυτών που σας λέω, καταθέτω μια οιωνεί γνωμοδότηση ενός έγκριτου καθηγητού του </w:t>
      </w:r>
      <w:r>
        <w:rPr>
          <w:rFonts w:eastAsia="Times New Roman" w:cs="Times New Roman"/>
          <w:szCs w:val="24"/>
        </w:rPr>
        <w:t>Ποινικού Δικαίου</w:t>
      </w:r>
      <w:r>
        <w:rPr>
          <w:rFonts w:eastAsia="Times New Roman" w:cs="Times New Roman"/>
          <w:szCs w:val="24"/>
        </w:rPr>
        <w:t>, του συναδέλφου σας, του κ. Παρασκευόπουλου, ο οποίος στη συνέντευξή του στο ΑΠΕ, τη Δευτέρα 19 Φεβρουαρίου, απαντώντας στο σχετικό ε</w:t>
      </w:r>
      <w:r>
        <w:rPr>
          <w:rFonts w:eastAsia="Times New Roman" w:cs="Times New Roman"/>
          <w:szCs w:val="24"/>
        </w:rPr>
        <w:t>ρώτημα της δημοσιογράφου, δείτε τι λέει: «Κοιτάξτε, η δικογραφία έπρεπε να σταλεί στη Βουλή από την Εισαγγελία. Είναι σε θέση κάποιος να γνωρίζει πόσο καιρό είχε στη διάθεσή της η Εισαγγελία και πότε είδε ένα όνομα ή δεν το είδε;». Δηλαδή, θέτει ευθέως θέμ</w:t>
      </w:r>
      <w:r>
        <w:rPr>
          <w:rFonts w:eastAsia="Times New Roman" w:cs="Times New Roman"/>
          <w:szCs w:val="24"/>
        </w:rPr>
        <w:t xml:space="preserve">α άμεσης γνώσης από την Εισαγγελία των ονομάτων των διαπλεκομένων. </w:t>
      </w:r>
    </w:p>
    <w:p w14:paraId="74B8E1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Από πού προκύπτει αυτό;</w:t>
      </w:r>
    </w:p>
    <w:p w14:paraId="74B8E1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Είναι ολοφάνερο.</w:t>
      </w:r>
    </w:p>
    <w:p w14:paraId="74B8E1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αντίθετο λέει.</w:t>
      </w:r>
    </w:p>
    <w:p w14:paraId="74B8E1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Το αντίθετο;</w:t>
      </w:r>
    </w:p>
    <w:p w14:paraId="74B8E1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Ακριβώς το αντίθετο.</w:t>
      </w:r>
    </w:p>
    <w:p w14:paraId="74B8E1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Άλλα αντί άλλων.</w:t>
      </w:r>
    </w:p>
    <w:p w14:paraId="74B8E1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Άλλα αντί άλλων; Εγώ έχω εδώ -και αν θέλετε, να σας τη διαβάσω-…</w:t>
      </w:r>
    </w:p>
    <w:p w14:paraId="74B8E1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έχουμε μπροστά μας. </w:t>
      </w:r>
    </w:p>
    <w:p w14:paraId="74B8E1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Κοιτάξτε: «Η δικογραφία έπρεπε να σταλεί στη Βουλή </w:t>
      </w:r>
      <w:r>
        <w:rPr>
          <w:rFonts w:eastAsia="Times New Roman" w:cs="Times New Roman"/>
          <w:szCs w:val="24"/>
        </w:rPr>
        <w:t>από την Εισαγγελία. Είναι σε θέση κάποιος να γνωρίζει η Εισαγγελία πόσο καιρό είχε και είδε ένα όνομα ή δεν είδε;». Συγγνώμη, αλλά κάποιος πρέπει να μάθει ελληνικά</w:t>
      </w:r>
      <w:r>
        <w:rPr>
          <w:rFonts w:eastAsia="Times New Roman" w:cs="Times New Roman"/>
          <w:szCs w:val="24"/>
        </w:rPr>
        <w:t>….</w:t>
      </w:r>
    </w:p>
    <w:p w14:paraId="74B8E1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Εσείς ξέρετε;</w:t>
      </w:r>
    </w:p>
    <w:p w14:paraId="74B8E1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και δεν </w:t>
      </w:r>
      <w:r>
        <w:rPr>
          <w:rFonts w:eastAsia="Times New Roman" w:cs="Times New Roman"/>
          <w:szCs w:val="24"/>
        </w:rPr>
        <w:t>είμαι εγώ αυτός.</w:t>
      </w:r>
    </w:p>
    <w:p w14:paraId="74B8E1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καταθέτω</w:t>
      </w:r>
      <w:r>
        <w:rPr>
          <w:rFonts w:eastAsia="Times New Roman" w:cs="Times New Roman"/>
          <w:szCs w:val="24"/>
        </w:rPr>
        <w:t>, λοιπόν, για τα Πρακτικά, για να το διαβάσετε πολλές φορές και να το εμπεδώσετε και να δούμε κατά πόσο τηρήθηκε η διαδικασία του άρθρου 86 του Συντάγματος.</w:t>
      </w:r>
    </w:p>
    <w:p w14:paraId="74B8E1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Δημήτριος Σταμάτης καταθέτει για τα Πρακτικά τα προαναφερθέν έγγραφ</w:t>
      </w:r>
      <w:r>
        <w:rPr>
          <w:rFonts w:eastAsia="Times New Roman" w:cs="Times New Roman"/>
          <w:szCs w:val="24"/>
        </w:rPr>
        <w:t>ο, το οποίο βρίσκεται στο αρχείο του Τμήματος Γραμματείας της Διεύθυνσης Στενογραφίας και Πρακτικών της Βουλής)</w:t>
      </w:r>
    </w:p>
    <w:p w14:paraId="74B8E179" w14:textId="77777777" w:rsidR="00D8133C" w:rsidRDefault="00A7505C">
      <w:pPr>
        <w:spacing w:line="600" w:lineRule="auto"/>
        <w:ind w:firstLine="720"/>
        <w:contextualSpacing/>
        <w:jc w:val="both"/>
        <w:rPr>
          <w:rFonts w:eastAsia="Times New Roman" w:cs="Times New Roman"/>
          <w:i/>
          <w:szCs w:val="24"/>
        </w:rPr>
      </w:pPr>
      <w:r>
        <w:rPr>
          <w:rFonts w:eastAsia="Times New Roman" w:cs="Times New Roman"/>
          <w:szCs w:val="24"/>
        </w:rPr>
        <w:t xml:space="preserve">Όμως, πέραν αυτού, οι κύριοι </w:t>
      </w:r>
      <w:r>
        <w:rPr>
          <w:rFonts w:eastAsia="Times New Roman" w:cs="Times New Roman"/>
          <w:szCs w:val="24"/>
        </w:rPr>
        <w:t>εισαγγελείς</w:t>
      </w:r>
      <w:r>
        <w:rPr>
          <w:rFonts w:eastAsia="Times New Roman" w:cs="Times New Roman"/>
          <w:szCs w:val="24"/>
        </w:rPr>
        <w:t xml:space="preserve"> </w:t>
      </w:r>
      <w:r>
        <w:rPr>
          <w:rFonts w:eastAsia="Times New Roman" w:cs="Times New Roman"/>
          <w:szCs w:val="24"/>
        </w:rPr>
        <w:t xml:space="preserve">δεν περιέφεραν μόνο όλη τη δικογραφία επί τρίμηνο, ενώ έπρεπε να τη στείλουν αμέσως στη Βουλή, αλλά έκαναν και αλληλογραφία με το </w:t>
      </w:r>
      <w:r>
        <w:rPr>
          <w:rFonts w:eastAsia="Times New Roman" w:cs="Times New Roman"/>
          <w:szCs w:val="24"/>
          <w:lang w:val="en-GB"/>
        </w:rPr>
        <w:t>FBI</w:t>
      </w:r>
      <w:r>
        <w:rPr>
          <w:rFonts w:eastAsia="Times New Roman" w:cs="Times New Roman"/>
          <w:szCs w:val="24"/>
        </w:rPr>
        <w:t xml:space="preserve">. Εδώ υπάρχει κάποια αμφισβήτηση; Από πού είχαν αυτό το δικαίωμα να αλληλογραφήσουν, με τα ονόματα επτά Υπουργών, με το </w:t>
      </w:r>
      <w:r>
        <w:rPr>
          <w:rFonts w:eastAsia="Times New Roman" w:cs="Times New Roman"/>
          <w:szCs w:val="24"/>
          <w:lang w:val="en-GB"/>
        </w:rPr>
        <w:t>FBI</w:t>
      </w:r>
      <w:r>
        <w:rPr>
          <w:rFonts w:eastAsia="Times New Roman" w:cs="Times New Roman"/>
          <w:szCs w:val="24"/>
        </w:rPr>
        <w:t xml:space="preserve">; Έχει ξεφύγει ή όχι της αρμοδιότητάς της η εισαγγελική Αρχή; Ασφαλώς και έχει. Και αυτό είναι αυταπόδεικτο από τις χρονολογίες με τις οποίες έχουν διακινηθεί τα έγγραφα. Ακούγονται ονόματα Υπουργών από τις 6 Νοεμβρίου και η εισαγγελεύς δεν τα στέλνει στη </w:t>
      </w:r>
      <w:r>
        <w:rPr>
          <w:rFonts w:eastAsia="Times New Roman" w:cs="Times New Roman"/>
          <w:szCs w:val="24"/>
        </w:rPr>
        <w:t>Βουλή, αλλά τα κρατά μέχρι να ακουστούν στην τέταρτη και πέμπτη κατάθεση της ιδίας μάρτυρος τα ονόματα δύο Πρωθυπουργών.</w:t>
      </w:r>
    </w:p>
    <w:p w14:paraId="74B8E1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εγώ: Το ερώτημα, βεβαίως, είναι ρητορικό. Εσείς δεν πρόκειται να πειστείτε. Εσείς έχετε </w:t>
      </w:r>
      <w:r>
        <w:rPr>
          <w:rFonts w:eastAsia="Times New Roman" w:cs="Times New Roman"/>
          <w:szCs w:val="24"/>
        </w:rPr>
        <w:t xml:space="preserve">δεχτεί </w:t>
      </w:r>
      <w:r>
        <w:rPr>
          <w:rFonts w:eastAsia="Times New Roman" w:cs="Times New Roman"/>
          <w:szCs w:val="24"/>
        </w:rPr>
        <w:t xml:space="preserve">κατά καιρούς </w:t>
      </w:r>
      <w:r>
        <w:rPr>
          <w:rFonts w:eastAsia="Times New Roman" w:cs="Times New Roman"/>
          <w:szCs w:val="24"/>
        </w:rPr>
        <w:t xml:space="preserve">ότι ο </w:t>
      </w:r>
      <w:r>
        <w:rPr>
          <w:rFonts w:eastAsia="Times New Roman" w:cs="Times New Roman"/>
          <w:szCs w:val="24"/>
        </w:rPr>
        <w:t>γάιδαρο</w:t>
      </w:r>
      <w:r>
        <w:rPr>
          <w:rFonts w:eastAsia="Times New Roman" w:cs="Times New Roman"/>
          <w:szCs w:val="24"/>
        </w:rPr>
        <w:t>ς</w:t>
      </w:r>
      <w:r>
        <w:rPr>
          <w:rFonts w:eastAsia="Times New Roman" w:cs="Times New Roman"/>
          <w:szCs w:val="24"/>
        </w:rPr>
        <w:t xml:space="preserve"> πε</w:t>
      </w:r>
      <w:r>
        <w:rPr>
          <w:rFonts w:eastAsia="Times New Roman" w:cs="Times New Roman"/>
          <w:szCs w:val="24"/>
        </w:rPr>
        <w:t>τάει. Εγώ απευθύνομαι στην κοινή λογική και στον κόσμο που μας παρακολουθεί. Τι περίμενε, δηλαδή, η εισαγγελεύς; Ήξερε ότι θα ακολουθήσουν και άλλα ονόματα; Αυτό σημαίνει ή ότι είχε μαντικές ιδιότητες ή ότι γνώριζε ότι θα ακουστούν και άλλα ονόματα.</w:t>
      </w:r>
    </w:p>
    <w:p w14:paraId="74B8E1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σ</w:t>
      </w:r>
      <w:r>
        <w:rPr>
          <w:rFonts w:eastAsia="Times New Roman" w:cs="Times New Roman"/>
          <w:szCs w:val="24"/>
        </w:rPr>
        <w:t>το δεύτερο σκέλος, στην καθυστερημένη υπαγωγή των μαρτύρων στο καθεστώς προστασίας του άρθρου 45 του Κώδικα Ποινικής Δικονομίας. Πότε έγινε αυτή η υπαγωγή; Στις 9 Φεβρουαρίου. Πότε εστάλη η δικογραφία στη Βουλή; Στις 5 το βράδυ. Τέσσερις ημέρες μετά αποφάσ</w:t>
      </w:r>
      <w:r>
        <w:rPr>
          <w:rFonts w:eastAsia="Times New Roman" w:cs="Times New Roman"/>
          <w:szCs w:val="24"/>
        </w:rPr>
        <w:t xml:space="preserve">ισαν να δώσουν αυτό το νέο καθεστώς προστασίας. Προσέξτε. Τι μεσολάβησε; Ήδη από την Πέμπτη και την Παρασκευή το πρωί και ο κ. Αθανασίου και εγώ σε πολλά μέσα ενημέρωσης είχαμε καταγγείλει την ανυπαρξία υπογραφής από τον αρμόδιο </w:t>
      </w:r>
      <w:r>
        <w:rPr>
          <w:rFonts w:eastAsia="Times New Roman" w:cs="Times New Roman"/>
          <w:szCs w:val="24"/>
        </w:rPr>
        <w:t xml:space="preserve">αντιεισαγγελέα </w:t>
      </w:r>
      <w:r>
        <w:rPr>
          <w:rFonts w:eastAsia="Times New Roman" w:cs="Times New Roman"/>
          <w:szCs w:val="24"/>
        </w:rPr>
        <w:t>του Αρείου Π</w:t>
      </w:r>
      <w:r>
        <w:rPr>
          <w:rFonts w:eastAsia="Times New Roman" w:cs="Times New Roman"/>
          <w:szCs w:val="24"/>
        </w:rPr>
        <w:t>άγου. Δηλαδή κλήθηκαν εκ των υστέρων να καλύψουν ένα κενό.</w:t>
      </w:r>
    </w:p>
    <w:p w14:paraId="74B8E17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το εξής: Για ποιο λόγο η </w:t>
      </w:r>
      <w:r>
        <w:rPr>
          <w:rFonts w:eastAsia="Times New Roman" w:cs="Times New Roman"/>
          <w:szCs w:val="24"/>
        </w:rPr>
        <w:t xml:space="preserve">εισαγγελεύς </w:t>
      </w:r>
      <w:r>
        <w:rPr>
          <w:rFonts w:eastAsia="Times New Roman" w:cs="Times New Roman"/>
          <w:szCs w:val="24"/>
        </w:rPr>
        <w:t xml:space="preserve">από την πρώτη στιγμή δεν υπήγαγε αυτούς τους μάρτυρες στο καθεστώς προστασίας του 45B και γιατί τους έδωσε την προστασία του </w:t>
      </w:r>
      <w:r>
        <w:rPr>
          <w:rFonts w:eastAsia="Times New Roman" w:cs="Times New Roman"/>
          <w:szCs w:val="24"/>
        </w:rPr>
        <w:t>ν.</w:t>
      </w:r>
      <w:r>
        <w:rPr>
          <w:rFonts w:eastAsia="Times New Roman" w:cs="Times New Roman"/>
          <w:szCs w:val="24"/>
        </w:rPr>
        <w:t>2928/2001; Δύο τ</w:t>
      </w:r>
      <w:r>
        <w:rPr>
          <w:rFonts w:eastAsia="Times New Roman" w:cs="Times New Roman"/>
          <w:szCs w:val="24"/>
        </w:rPr>
        <w:t xml:space="preserve">ινά μπορεί να συμβαίνουν. Τρίτο δεν μπορεί να υπάρχει. </w:t>
      </w:r>
    </w:p>
    <w:p w14:paraId="74B8E17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ότι μπορεί να μην ήξερε τον καινούργιο νόμο του 2014. Τι εμπιστοσύνη, όμως, να έχουμε σε </w:t>
      </w:r>
      <w:r>
        <w:rPr>
          <w:rFonts w:eastAsia="Times New Roman" w:cs="Times New Roman"/>
          <w:szCs w:val="24"/>
        </w:rPr>
        <w:t xml:space="preserve">μια </w:t>
      </w:r>
      <w:r>
        <w:rPr>
          <w:rFonts w:eastAsia="Times New Roman" w:cs="Times New Roman"/>
          <w:szCs w:val="24"/>
        </w:rPr>
        <w:t xml:space="preserve">εισαγγελέα </w:t>
      </w:r>
      <w:r>
        <w:rPr>
          <w:rFonts w:eastAsia="Times New Roman" w:cs="Times New Roman"/>
          <w:szCs w:val="24"/>
        </w:rPr>
        <w:t>που δεν γνωρίζει πρόσφατο νόμο, ο οποίος είναι ειδικός νόμος για τη διαφθορά στον</w:t>
      </w:r>
      <w:r>
        <w:rPr>
          <w:rFonts w:eastAsia="Times New Roman" w:cs="Times New Roman"/>
          <w:szCs w:val="24"/>
        </w:rPr>
        <w:t xml:space="preserve"> πολιτικό κόσμο; Και αυτή απονέμει προστασία που αφορά μάρτυρες που έχουν σχέση με συμμορίες, με κακουργήματα. Δεν το ήξερε; Αν δεν το ήξερε, πιστεύετε ότι μπορεί να σηκώσει στην πλάτη της το βάρος τέτοιας δικογραφίας με ονόματα Υπουργών και Πρωθυπουργών; </w:t>
      </w:r>
    </w:p>
    <w:p w14:paraId="74B8E17E"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εκδοχή είναι ότι το ήξερε. Όμως, γιατί το έκανε; Θα σας πω γιατί το έκανε. Το έκανε -κι εδώ επαληθεύεται ο κ. Πολάκης- διότι κατά πάσα πιθανότητα, όπως πιστεύω εγώ, γνώριζε πολύ καλά ότι αυτοί οι μάρτυρες δεν είναι </w:t>
      </w:r>
      <w:r>
        <w:rPr>
          <w:rFonts w:eastAsia="Times New Roman" w:cs="Times New Roman"/>
          <w:szCs w:val="24"/>
        </w:rPr>
        <w:t xml:space="preserve">οι </w:t>
      </w:r>
      <w:r>
        <w:rPr>
          <w:rFonts w:eastAsia="Times New Roman" w:cs="Times New Roman"/>
          <w:szCs w:val="24"/>
        </w:rPr>
        <w:t>άδολοι μάρτυρες που απαιτεί</w:t>
      </w:r>
      <w:r>
        <w:rPr>
          <w:rFonts w:eastAsia="Times New Roman" w:cs="Times New Roman"/>
          <w:szCs w:val="24"/>
        </w:rPr>
        <w:t xml:space="preserve"> το άρθρο 45. Είναι δόλιοι. Δεν είναι κουκουλοφόροι μόνο, είναι δόλιοι. Έχουν, δηλαδή, δικό τους συμφέρον. Είναι αναμεμειγμένοι στην υπόθεση. Αυτό αποκάλυψε ο κ. Πολάκης. Αντιλαμβανόμενη η </w:t>
      </w:r>
      <w:r>
        <w:rPr>
          <w:rFonts w:eastAsia="Times New Roman" w:cs="Times New Roman"/>
          <w:szCs w:val="24"/>
        </w:rPr>
        <w:t>εισαγγελεύς</w:t>
      </w:r>
      <w:r>
        <w:rPr>
          <w:rFonts w:eastAsia="Times New Roman" w:cs="Times New Roman"/>
          <w:szCs w:val="24"/>
        </w:rPr>
        <w:t xml:space="preserve"> ότι μπλέκει άσχημα, τους αποδίδει την προστασία του </w:t>
      </w:r>
      <w:r>
        <w:rPr>
          <w:rFonts w:eastAsia="Times New Roman" w:cs="Times New Roman"/>
          <w:szCs w:val="24"/>
        </w:rPr>
        <w:t>ν.</w:t>
      </w:r>
      <w:r>
        <w:rPr>
          <w:rFonts w:eastAsia="Times New Roman" w:cs="Times New Roman"/>
          <w:szCs w:val="24"/>
        </w:rPr>
        <w:t>2</w:t>
      </w:r>
      <w:r>
        <w:rPr>
          <w:rFonts w:eastAsia="Times New Roman" w:cs="Times New Roman"/>
          <w:szCs w:val="24"/>
        </w:rPr>
        <w:t xml:space="preserve">928/2001 και όχι της διευρυμένης προστασίας που αφορά μάρτυρες δημοσίου συμφέροντος. </w:t>
      </w:r>
    </w:p>
    <w:p w14:paraId="74B8E17F"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Τρίτον, εδώ υπάρχει απόλυτη ακυρότητα της διαδικασίας. Το λέει, κύριε Υπουργέ της Δικαιοσύνης, το άρθρο 171, 1.β΄ του Κώδικα Ποινικής Δικονομίας. Αυτή η διαδικασία πάσχει</w:t>
      </w:r>
      <w:r>
        <w:rPr>
          <w:rFonts w:eastAsia="Times New Roman" w:cs="Times New Roman"/>
          <w:szCs w:val="24"/>
        </w:rPr>
        <w:t xml:space="preserve"> από ολική ακυρότητα και το πρόβλημα είναι πώς θα συνεχιστεί η διαδικασία πλέον, όταν έχουμε αυτήν την περίπτωση</w:t>
      </w:r>
      <w:r>
        <w:rPr>
          <w:rFonts w:eastAsia="Times New Roman" w:cs="Times New Roman"/>
          <w:szCs w:val="24"/>
        </w:rPr>
        <w:t xml:space="preserve">; Διότι </w:t>
      </w:r>
      <w:r>
        <w:rPr>
          <w:rFonts w:eastAsia="Times New Roman" w:cs="Times New Roman"/>
          <w:szCs w:val="24"/>
        </w:rPr>
        <w:t>προφανώς οι μάρτυρες δεν μπορεί να είναι πλέον προστατευόμενο</w:t>
      </w:r>
      <w:r>
        <w:rPr>
          <w:rFonts w:eastAsia="Times New Roman" w:cs="Times New Roman"/>
          <w:szCs w:val="24"/>
        </w:rPr>
        <w:t>ι</w:t>
      </w:r>
      <w:r>
        <w:rPr>
          <w:rFonts w:eastAsia="Times New Roman" w:cs="Times New Roman"/>
          <w:szCs w:val="24"/>
        </w:rPr>
        <w:t xml:space="preserve">, δεν μπορεί να είναι πλέον άγνωστοι και ανώνυμοι. </w:t>
      </w:r>
    </w:p>
    <w:p w14:paraId="74B8E180"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κλείνω με κάτι τελ</w:t>
      </w:r>
      <w:r>
        <w:rPr>
          <w:rFonts w:eastAsia="Times New Roman" w:cs="Times New Roman"/>
          <w:szCs w:val="24"/>
        </w:rPr>
        <w:t xml:space="preserve">ευταίο που πλανάται ως ερώτημα: Με αυτά τα στοιχεία κανένας λογικός άνθρωπος δεν θα διόγκωνε στο πολιτικό σκέλος αυτήν την υπόθεση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η οποία είναι σκάνδαλο. Ασφαλώς και είναι σκάνδαλο. Όμως, δεν έχει κα</w:t>
      </w:r>
      <w:r>
        <w:rPr>
          <w:rFonts w:eastAsia="Times New Roman" w:cs="Times New Roman"/>
          <w:szCs w:val="24"/>
        </w:rPr>
        <w:t>μ</w:t>
      </w:r>
      <w:r>
        <w:rPr>
          <w:rFonts w:eastAsia="Times New Roman" w:cs="Times New Roman"/>
          <w:szCs w:val="24"/>
        </w:rPr>
        <w:t>μία σχέση με την εμπλοκή πολιτικών προσώπων</w:t>
      </w:r>
      <w:r>
        <w:rPr>
          <w:rFonts w:eastAsia="Times New Roman" w:cs="Times New Roman"/>
          <w:szCs w:val="24"/>
        </w:rPr>
        <w:t xml:space="preserve"> που προσπαθήσατε εσείς να αναδείξετε. Γιατί το κάνετε; Το είπε ο κ. Παρασκευόπουλος πάλι στην αγόρευσή του. Τι είπε; Είπε ότι θα κάνουμε μία προανακριτική επιτροπή.</w:t>
      </w:r>
    </w:p>
    <w:p w14:paraId="74B8E18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Βλέποντας και τον Πρόεδρό μας, τον κ. Βούτση, ήθελα να πω ότι όσο και αν προσπάθησε ο άνθρ</w:t>
      </w:r>
      <w:r>
        <w:rPr>
          <w:rFonts w:eastAsia="Times New Roman" w:cs="Times New Roman"/>
          <w:szCs w:val="24"/>
        </w:rPr>
        <w:t>ωπος να διορθώσει και να επαναφέρει το πράγμα στη σωστή του βάση, δεν είναι δυνατόν εκ των πραγμάτων αυτό να επιτευχθεί. Δηλαδή, αυτή η επιτροπή θα πρέπει να ελέγξει ποια αδικήματα έχουν παραγραφεί διότι ετελέσθησαν κατά την εκτέλεση των υπουργικών καθηκόν</w:t>
      </w:r>
      <w:r>
        <w:rPr>
          <w:rFonts w:eastAsia="Times New Roman" w:cs="Times New Roman"/>
          <w:szCs w:val="24"/>
        </w:rPr>
        <w:t xml:space="preserve">των, άρα έχουν υποστεί παραγραφή, και ποια θα πάνε </w:t>
      </w:r>
      <w:r>
        <w:rPr>
          <w:rFonts w:eastAsia="Times New Roman" w:cs="Times New Roman"/>
          <w:szCs w:val="24"/>
        </w:rPr>
        <w:t>στη δικαιοσύνη</w:t>
      </w:r>
      <w:r>
        <w:rPr>
          <w:rFonts w:eastAsia="Times New Roman" w:cs="Times New Roman"/>
          <w:szCs w:val="24"/>
        </w:rPr>
        <w:t xml:space="preserve">. </w:t>
      </w:r>
    </w:p>
    <w:p w14:paraId="74B8E18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 τω μεταξύ, ήδη</w:t>
      </w:r>
      <w:r>
        <w:rPr>
          <w:rFonts w:eastAsia="Times New Roman" w:cs="Times New Roman"/>
          <w:szCs w:val="24"/>
        </w:rPr>
        <w:t>,</w:t>
      </w:r>
      <w:r>
        <w:rPr>
          <w:rFonts w:eastAsia="Times New Roman" w:cs="Times New Roman"/>
          <w:szCs w:val="24"/>
        </w:rPr>
        <w:t xml:space="preserve"> επικαλούμενοι την παραγραφή της απιστίας, πετυχαίνουν δύο πράγματα. Πρώτα απ’ όλα, πετυχαίνουν να σέρνεται η λάσπη στα πρόσωπα των ανθρώπων που δεν μπορούν να υπερασπισθ</w:t>
      </w:r>
      <w:r>
        <w:rPr>
          <w:rFonts w:eastAsia="Times New Roman" w:cs="Times New Roman"/>
          <w:szCs w:val="24"/>
        </w:rPr>
        <w:t>ούν την αθωότητά τους και, δεύτερον, απαλλαγή για τον «Π.Κ.». Έτσι διαβιβάστηκε το έγγραφο στη Βουλή, δηλαδή «Π.Κ.»</w:t>
      </w:r>
    </w:p>
    <w:p w14:paraId="74B8E18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σας παρακαλώ να ολοκληρώσετε γιατί ήδη έχετε καθυστερήσει.</w:t>
      </w:r>
    </w:p>
    <w:p w14:paraId="74B8E184"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Ναι, κύριε Π</w:t>
      </w:r>
      <w:r>
        <w:rPr>
          <w:rFonts w:eastAsia="Times New Roman" w:cs="Times New Roman"/>
          <w:szCs w:val="24"/>
        </w:rPr>
        <w:t>ρόεδρε, τελειώνω.</w:t>
      </w:r>
    </w:p>
    <w:p w14:paraId="74B8E185"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Προσέξτε, εμείς λέμε «</w:t>
      </w:r>
      <w:r>
        <w:rPr>
          <w:rFonts w:eastAsia="Times New Roman" w:cs="Times New Roman"/>
          <w:szCs w:val="24"/>
        </w:rPr>
        <w:t>ναι</w:t>
      </w:r>
      <w:r>
        <w:rPr>
          <w:rFonts w:eastAsia="Times New Roman" w:cs="Times New Roman"/>
          <w:szCs w:val="24"/>
        </w:rPr>
        <w:t>» στην Ειδική Κοινοβουλευτική Επιτροπή. Μιλάμε, όμως, για πραγματική Ειδική Κοινοβουλευτική Επιτροπή και όχι συγκάλυψη για να διαιωνίζεται το καθεστώς της λάσπης για όσο χρόνο θέλει η Κυβέρνηση.</w:t>
      </w:r>
    </w:p>
    <w:p w14:paraId="74B8E186"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Τέλος, κατηγορήθηκε ο πρώην Πρωθυπουργός Αντώνης Σαμαράς διότι απειλεί -λέει- και εκβιάζει τη </w:t>
      </w:r>
      <w:r>
        <w:rPr>
          <w:rFonts w:eastAsia="Times New Roman" w:cs="Times New Roman"/>
          <w:szCs w:val="24"/>
        </w:rPr>
        <w:t>δικαιοσύνη</w:t>
      </w:r>
      <w:r>
        <w:rPr>
          <w:rFonts w:eastAsia="Times New Roman" w:cs="Times New Roman"/>
          <w:szCs w:val="24"/>
        </w:rPr>
        <w:t xml:space="preserve">. Όχι, ο Σαμαράς προσφεύγει στη </w:t>
      </w:r>
      <w:r>
        <w:rPr>
          <w:rFonts w:eastAsia="Times New Roman" w:cs="Times New Roman"/>
          <w:szCs w:val="24"/>
        </w:rPr>
        <w:t xml:space="preserve">δικαιοσύνη </w:t>
      </w:r>
      <w:r>
        <w:rPr>
          <w:rFonts w:eastAsia="Times New Roman" w:cs="Times New Roman"/>
          <w:szCs w:val="24"/>
        </w:rPr>
        <w:t>για να προστατευθεί από παράνομες ενέργειες δικαστικών κατά το στάδιο της προδικασίας.</w:t>
      </w:r>
    </w:p>
    <w:p w14:paraId="74B8E187"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προσβάλλει απόφαση</w:t>
      </w:r>
      <w:r>
        <w:rPr>
          <w:rFonts w:eastAsia="Times New Roman" w:cs="Times New Roman"/>
          <w:szCs w:val="24"/>
        </w:rPr>
        <w:t xml:space="preserve"> δικαστηρίων. </w:t>
      </w:r>
    </w:p>
    <w:p w14:paraId="74B8E188"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Συμμορία τους λέει. </w:t>
      </w:r>
    </w:p>
    <w:p w14:paraId="74B8E1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Αυτό αναφέρει ο Κώδικας. Ακούστε...</w:t>
      </w:r>
    </w:p>
    <w:p w14:paraId="74B8E18A"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Αφήστε τα αυτά. Καταλάβαμε!</w:t>
      </w:r>
    </w:p>
    <w:p w14:paraId="74B8E1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Ο Κώδικας το αναφέρει. Αυτός είναι ο χαρακτηρισμός που δίνει ο Κώδικας στην πράξ</w:t>
      </w:r>
      <w:r>
        <w:rPr>
          <w:rFonts w:eastAsia="Times New Roman" w:cs="Times New Roman"/>
          <w:szCs w:val="24"/>
        </w:rPr>
        <w:t>η.</w:t>
      </w:r>
    </w:p>
    <w:p w14:paraId="74B8E18C"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Σταμάτη, ολοκληρώστε. Έχετε φτάσει τα δέκα λεπτά.</w:t>
      </w:r>
    </w:p>
    <w:p w14:paraId="74B8E1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Άρα, ο κ. Σαμαράς δεν απειλεί και δεν εκβιάζει. Ζητάει την προστασία του. Αυτό που σας ενοχλεί, είναι το εξής και γι’ αυτό σήμερα είστε εδώ πελαγ</w:t>
      </w:r>
      <w:r>
        <w:rPr>
          <w:rFonts w:eastAsia="Times New Roman" w:cs="Times New Roman"/>
          <w:szCs w:val="24"/>
        </w:rPr>
        <w:t xml:space="preserve">ωμένοι: Γιατί πήγατε… </w:t>
      </w:r>
    </w:p>
    <w:p w14:paraId="74B8E1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Σταμάτη, ολοκληρώστε σας παρακαλώ. </w:t>
      </w:r>
    </w:p>
    <w:p w14:paraId="74B8E18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…να είστε κατήγοροι και πολλοί από αυτούς που εμπλέκονται θα βρεθούν κατηγορούμενοι πολύ πιο γρήγορα από ό,τι εσείς υπολογίζετε. </w:t>
      </w:r>
    </w:p>
    <w:p w14:paraId="74B8E190" w14:textId="77777777" w:rsidR="00D8133C" w:rsidRDefault="00A7505C">
      <w:pPr>
        <w:spacing w:line="600" w:lineRule="auto"/>
        <w:ind w:firstLine="720"/>
        <w:contextualSpacing/>
        <w:jc w:val="center"/>
        <w:rPr>
          <w:rFonts w:eastAsia="Times New Roman"/>
          <w:bCs/>
        </w:rPr>
      </w:pPr>
      <w:r>
        <w:rPr>
          <w:rFonts w:eastAsia="Times New Roman"/>
          <w:bCs/>
        </w:rPr>
        <w:t>(Χειροκρο</w:t>
      </w:r>
      <w:r>
        <w:rPr>
          <w:rFonts w:eastAsia="Times New Roman"/>
          <w:bCs/>
        </w:rPr>
        <w:t>τήματα από την πτέρυγα της Νέας Δημοκρατίας)</w:t>
      </w:r>
    </w:p>
    <w:p w14:paraId="74B8E191" w14:textId="77777777" w:rsidR="00D8133C" w:rsidRDefault="00A7505C">
      <w:pPr>
        <w:spacing w:line="600" w:lineRule="auto"/>
        <w:ind w:firstLine="720"/>
        <w:contextualSpacing/>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Ευχαριστώ, κύριε συνάδελφε.</w:t>
      </w:r>
    </w:p>
    <w:p w14:paraId="74B8E19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Πρέπει να έχουμε μια συνεννόηση για τον χρόνο πάντως, κυρίες και κύριοι συνάδελφοι, διότι είναι σοβαρό το θέμα. </w:t>
      </w:r>
    </w:p>
    <w:p w14:paraId="74B8E193"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 xml:space="preserve">Κύριε Λάππα, επειδή έχετε διακόψει αρκετές φορές, οδηγείτε και τους άλλους στο να μακραίνουν τον χρόνο τους. </w:t>
      </w:r>
    </w:p>
    <w:p w14:paraId="74B8E194"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Εγώ, κύριε Πρόεδρε;</w:t>
      </w:r>
    </w:p>
    <w:p w14:paraId="74B8E195"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Πολλές φορές. Δεν πειράζει. </w:t>
      </w:r>
    </w:p>
    <w:p w14:paraId="74B8E196"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ΚΩΝΣΤΑΝΤΙΝΟΣ ΤΣΙΑΡΑΣ: </w:t>
      </w:r>
      <w:r>
        <w:rPr>
          <w:rFonts w:eastAsia="Times New Roman"/>
          <w:szCs w:val="24"/>
        </w:rPr>
        <w:t>Όχι εσείς προσωπικά. Γεν</w:t>
      </w:r>
      <w:r>
        <w:rPr>
          <w:rFonts w:eastAsia="Times New Roman"/>
          <w:szCs w:val="24"/>
        </w:rPr>
        <w:t>ικά μιλάει.</w:t>
      </w:r>
    </w:p>
    <w:p w14:paraId="74B8E197"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Εγώ το λέω καλοπροαίρετα. Δεν σας βλέπω από πάνω; Τι μου λέτε τώρα; </w:t>
      </w:r>
    </w:p>
    <w:p w14:paraId="74B8E198" w14:textId="77777777" w:rsidR="00D8133C" w:rsidRDefault="00A7505C">
      <w:pPr>
        <w:spacing w:line="600" w:lineRule="auto"/>
        <w:ind w:firstLine="720"/>
        <w:contextualSpacing/>
        <w:jc w:val="both"/>
        <w:rPr>
          <w:rFonts w:eastAsia="Times New Roman"/>
          <w:szCs w:val="24"/>
        </w:rPr>
      </w:pPr>
      <w:r>
        <w:rPr>
          <w:rFonts w:eastAsia="Times New Roman"/>
          <w:szCs w:val="24"/>
        </w:rPr>
        <w:t>Εν πάση περιπτώσει, να σεβαστούμε τον χρόνο. Είναι δεδομένο ότι υπάρχει ανοχή, επειδή το θέμα είναι σοβαρό. Όμως, εάν οι Βουλευτές διπλασιάζουν</w:t>
      </w:r>
      <w:r>
        <w:rPr>
          <w:rFonts w:eastAsia="Times New Roman"/>
          <w:szCs w:val="24"/>
        </w:rPr>
        <w:t xml:space="preserve"> τον χρόνο τους, τα εμπλεκόμενα πρόσωπα κανονικά θα πάνε μέχρι αύριο. Παρακαλώ. </w:t>
      </w:r>
    </w:p>
    <w:p w14:paraId="74B8E199" w14:textId="77777777" w:rsidR="00D8133C" w:rsidRDefault="00A7505C">
      <w:pPr>
        <w:spacing w:line="600" w:lineRule="auto"/>
        <w:ind w:firstLine="720"/>
        <w:contextualSpacing/>
        <w:jc w:val="both"/>
        <w:rPr>
          <w:rFonts w:eastAsia="Times New Roman"/>
          <w:szCs w:val="24"/>
        </w:rPr>
      </w:pPr>
      <w:r>
        <w:rPr>
          <w:rFonts w:eastAsia="Times New Roman"/>
          <w:szCs w:val="24"/>
        </w:rPr>
        <w:t>Ο κ. Αμυράς έχει τον λόγο.</w:t>
      </w:r>
    </w:p>
    <w:p w14:paraId="74B8E19A"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color w:val="000000"/>
          <w:szCs w:val="24"/>
        </w:rPr>
        <w:t>Ευχαριστώ, κύριε Πρόεδρε.</w:t>
      </w:r>
      <w:r>
        <w:rPr>
          <w:rFonts w:eastAsia="Times New Roman"/>
          <w:szCs w:val="24"/>
        </w:rPr>
        <w:t xml:space="preserve"> </w:t>
      </w:r>
    </w:p>
    <w:p w14:paraId="74B8E19B"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σήμερα αποφασίζουμε αν θα συγκροτήσουμε ή όχι την </w:t>
      </w:r>
      <w:r>
        <w:rPr>
          <w:rFonts w:eastAsia="Times New Roman" w:cs="Times New Roman"/>
          <w:szCs w:val="24"/>
        </w:rPr>
        <w:t>προκαταρκτική</w:t>
      </w:r>
      <w:r>
        <w:rPr>
          <w:rFonts w:eastAsia="Times New Roman" w:cs="Times New Roman"/>
          <w:szCs w:val="24"/>
        </w:rPr>
        <w:t xml:space="preserve"> </w:t>
      </w:r>
      <w:r>
        <w:rPr>
          <w:rFonts w:eastAsia="Times New Roman" w:cs="Times New Roman"/>
          <w:szCs w:val="24"/>
        </w:rPr>
        <w:t>επιτροπή</w:t>
      </w:r>
      <w:r>
        <w:rPr>
          <w:rFonts w:eastAsia="Times New Roman"/>
          <w:szCs w:val="24"/>
        </w:rPr>
        <w:t xml:space="preserve">. </w:t>
      </w:r>
      <w:r>
        <w:rPr>
          <w:rFonts w:eastAsia="Times New Roman"/>
          <w:szCs w:val="24"/>
        </w:rPr>
        <w:t>Είναι πολύ εύκολη η απάντηση σε αυτό το ερώτημα: Όλα στο φως, βεβαίως, χωρίς δεύτερη σκέψη, χωρίς, όμως, υποσημειώσεις, χωρίς εξαιρέσεις, με όρους δημοκρατίας, με πιστή τήρηση των νόμων, χωρίς σούρτα φέρτα Υπουργών σε εισαγγελικά γραφεία, χωρίς να παραβιάζ</w:t>
      </w:r>
      <w:r>
        <w:rPr>
          <w:rFonts w:eastAsia="Times New Roman"/>
          <w:szCs w:val="24"/>
        </w:rPr>
        <w:t>ονται θεμελιώδεις αρχές και κατά βάση το τεκμήριο της αθωότητας. Διότι ο κ. Κοτζιάς, ο Υπουργός Εξωτερικών, μόλις προχθές αυθόρμητα μας έφερε ένα νέο δόγμα, το δόγμα ότι είσαι ένοχος μέχρι να αποδείξεις το αντίθετο, ότι δεν είσαι.</w:t>
      </w:r>
    </w:p>
    <w:p w14:paraId="74B8E1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Είπε τέτοιο πράγμα ο </w:t>
      </w:r>
      <w:r>
        <w:rPr>
          <w:rFonts w:eastAsia="Times New Roman" w:cs="Times New Roman"/>
          <w:szCs w:val="24"/>
        </w:rPr>
        <w:t>κ.</w:t>
      </w:r>
      <w:r>
        <w:rPr>
          <w:rFonts w:eastAsia="Times New Roman" w:cs="Times New Roman"/>
          <w:szCs w:val="24"/>
        </w:rPr>
        <w:t xml:space="preserve"> Κοτζιάς;</w:t>
      </w:r>
    </w:p>
    <w:p w14:paraId="74B8E1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Βεβαίως το είπε.</w:t>
      </w:r>
    </w:p>
    <w:p w14:paraId="74B8E19E" w14:textId="77777777" w:rsidR="00D8133C" w:rsidRDefault="00A7505C">
      <w:pPr>
        <w:spacing w:line="600" w:lineRule="auto"/>
        <w:ind w:firstLine="720"/>
        <w:contextualSpacing/>
        <w:jc w:val="both"/>
        <w:rPr>
          <w:rFonts w:eastAsia="Times New Roman" w:cs="Times New Roman"/>
          <w:szCs w:val="24"/>
        </w:rPr>
      </w:pPr>
      <w:r>
        <w:rPr>
          <w:rFonts w:eastAsia="Times New Roman"/>
          <w:b/>
          <w:szCs w:val="24"/>
        </w:rPr>
        <w:t xml:space="preserve">ΓΕΩΡΓΙΟΣ ΑΜΥΡΑΣ: </w:t>
      </w:r>
      <w:r>
        <w:rPr>
          <w:rFonts w:eastAsia="Times New Roman"/>
          <w:szCs w:val="24"/>
        </w:rPr>
        <w:t>Βεβαίως και το είπε. Δεν το ακούσατε;</w:t>
      </w:r>
    </w:p>
    <w:p w14:paraId="74B8E1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w:t>
      </w:r>
      <w:r>
        <w:rPr>
          <w:rFonts w:eastAsia="Times New Roman" w:cs="Times New Roman"/>
          <w:b/>
          <w:szCs w:val="24"/>
        </w:rPr>
        <w:t xml:space="preserve">ι Ανθρωπίνων Δικαιωμάτων): </w:t>
      </w:r>
      <w:r>
        <w:rPr>
          <w:rFonts w:eastAsia="Times New Roman" w:cs="Times New Roman"/>
          <w:szCs w:val="24"/>
        </w:rPr>
        <w:t>Είπε, να αποδείξει την αθωότητά του.</w:t>
      </w:r>
    </w:p>
    <w:p w14:paraId="74B8E1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είπε, κύριε Υπουργέ.</w:t>
      </w:r>
    </w:p>
    <w:p w14:paraId="74B8E1A1"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Ελάτε, κύριε Υπουργέ! Είπε ότι είναι μια καλή ευκαιρία αυτή η </w:t>
      </w:r>
      <w:r>
        <w:rPr>
          <w:rFonts w:eastAsia="Times New Roman"/>
          <w:szCs w:val="24"/>
        </w:rPr>
        <w:t xml:space="preserve">προανακριτική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w:t>
      </w:r>
      <w:r>
        <w:rPr>
          <w:rFonts w:eastAsia="Times New Roman"/>
          <w:szCs w:val="24"/>
        </w:rPr>
        <w:t>να αποδείξουν την αθωότητά τους. Αυτό το νέ</w:t>
      </w:r>
      <w:r>
        <w:rPr>
          <w:rFonts w:eastAsia="Times New Roman"/>
          <w:szCs w:val="24"/>
        </w:rPr>
        <w:t xml:space="preserve">ο δόγμα εδώ δεν περνάει. Αυτό το νέο δόγμα, «ένοχοι μέχρι αποδείξεως του εναντίου», δεν περνάει. </w:t>
      </w:r>
    </w:p>
    <w:p w14:paraId="74B8E1A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Και όποιος νομίζει ότι εδώ στήνονται δέκα κάλπες μόνο, κάνει λάθος. Εδώ στήνονται τριακόσιες κάλπες, μία για τον καθένα, για το πώς θα τοποθετηθείτε στο εξής παράδοξο: Το παράδοξο είναι ότι ενώ υπάρχει ένα σκάνδαλο, αυτό της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 που είναι διεθνές,</w:t>
      </w:r>
      <w:r>
        <w:rPr>
          <w:rFonts w:eastAsia="Times New Roman"/>
          <w:szCs w:val="24"/>
        </w:rPr>
        <w:t xml:space="preserve"> είναι υπαρκτό, και ενώ σε όλες τις χώρες στις οποίες έχει εμφανιστεί το ζήτημα και το σκάνδαλο προσφεύγουν οι ανεξάρτητες αρχές, οι κυβερνήσεις και ζητάνε αποζημιώσεις και έχουν στριμώξει τη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 xml:space="preserve">, εδώ ξεκινήσαμε ανάποδα: Η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είναι ανενόχλη</w:t>
      </w:r>
      <w:r>
        <w:rPr>
          <w:rFonts w:eastAsia="Times New Roman"/>
          <w:szCs w:val="24"/>
        </w:rPr>
        <w:t>τη. Δεν ξέρω, γίνεται κάποια έρευνα; Υπάρχει κάποια κυβερνητική εντολή; Από την Ανεξάρτητη Αρχή Δημοσίων Εσόδων έχει γίνει κάτι</w:t>
      </w:r>
      <w:r>
        <w:rPr>
          <w:rFonts w:eastAsia="Times New Roman"/>
          <w:szCs w:val="24"/>
        </w:rPr>
        <w:t>,</w:t>
      </w:r>
      <w:r>
        <w:rPr>
          <w:rFonts w:eastAsia="Times New Roman"/>
          <w:szCs w:val="24"/>
        </w:rPr>
        <w:t xml:space="preserve"> ούτως ώστε να ξέρουμε αν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έχει στριμωχτεί στη γωνία για το σκάνδαλο ή όχι; Ένα το κρατούμενο.</w:t>
      </w:r>
    </w:p>
    <w:p w14:paraId="74B8E1A3" w14:textId="77777777" w:rsidR="00D8133C" w:rsidRDefault="00A7505C">
      <w:pPr>
        <w:spacing w:line="600" w:lineRule="auto"/>
        <w:ind w:firstLine="720"/>
        <w:contextualSpacing/>
        <w:jc w:val="both"/>
        <w:rPr>
          <w:rFonts w:eastAsia="Times New Roman"/>
          <w:szCs w:val="24"/>
        </w:rPr>
      </w:pPr>
      <w:r>
        <w:rPr>
          <w:rFonts w:eastAsia="Times New Roman"/>
          <w:szCs w:val="24"/>
        </w:rPr>
        <w:t>Εδώ, λοιπόν, ξεκινήσα</w:t>
      </w:r>
      <w:r>
        <w:rPr>
          <w:rFonts w:eastAsia="Times New Roman"/>
          <w:szCs w:val="24"/>
        </w:rPr>
        <w:t xml:space="preserve">με ανάποδα. Κανείς δεν ασχολείται με τις χιλιάδες των γιατρών. Τέσσερις χιλιάδες Έλληνες γιατροί, σύμφωνα με τα δημοσιεύματα τα οποία επικαλούνται την αμερικανική δικογραφία του </w:t>
      </w:r>
      <w:r>
        <w:rPr>
          <w:rFonts w:eastAsia="Times New Roman"/>
          <w:szCs w:val="24"/>
          <w:lang w:val="en-US"/>
        </w:rPr>
        <w:t>FBI</w:t>
      </w:r>
      <w:r>
        <w:rPr>
          <w:rFonts w:eastAsia="Times New Roman"/>
          <w:szCs w:val="24"/>
        </w:rPr>
        <w:t xml:space="preserve">, ήταν στο payroll, τα παίρνανε από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σύμφωνα με αυτά που σας </w:t>
      </w:r>
      <w:r>
        <w:rPr>
          <w:rFonts w:eastAsia="Times New Roman"/>
          <w:szCs w:val="24"/>
        </w:rPr>
        <w:t xml:space="preserve">επικαλούμαι, για να συνταγογραφούν και να υπερσυνταγογραφούν υπέρ των φαρμάκων και των προϊόντων της εταιρείας. Θα ασχοληθεί κανείς με αυτό; </w:t>
      </w:r>
    </w:p>
    <w:p w14:paraId="74B8E1A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Υπάρχει δημοσίευμα σε </w:t>
      </w:r>
      <w:r>
        <w:rPr>
          <w:rFonts w:eastAsia="Times New Roman"/>
          <w:szCs w:val="24"/>
        </w:rPr>
        <w:t xml:space="preserve">έγκυρο </w:t>
      </w:r>
      <w:r>
        <w:rPr>
          <w:rFonts w:eastAsia="Times New Roman"/>
          <w:szCs w:val="24"/>
        </w:rPr>
        <w:t xml:space="preserve">αμερικανικό </w:t>
      </w:r>
      <w:r>
        <w:rPr>
          <w:rFonts w:eastAsia="Times New Roman"/>
          <w:szCs w:val="24"/>
          <w:lang w:val="en-US"/>
        </w:rPr>
        <w:t>site</w:t>
      </w:r>
      <w:r>
        <w:rPr>
          <w:rFonts w:eastAsia="Times New Roman"/>
          <w:szCs w:val="24"/>
        </w:rPr>
        <w:t>, που λέει ότι υπάρχει μια μεγαλύτερη πίτα γιατρών, την οποία ακόμα δ</w:t>
      </w:r>
      <w:r>
        <w:rPr>
          <w:rFonts w:eastAsia="Times New Roman"/>
          <w:szCs w:val="24"/>
        </w:rPr>
        <w:t xml:space="preserve">εν έχει προλάβει να ελέγξει το </w:t>
      </w:r>
      <w:r>
        <w:rPr>
          <w:rFonts w:eastAsia="Times New Roman"/>
          <w:szCs w:val="24"/>
          <w:lang w:val="en-US"/>
        </w:rPr>
        <w:t>FBI</w:t>
      </w:r>
      <w:r>
        <w:rPr>
          <w:rFonts w:eastAsia="Times New Roman"/>
          <w:szCs w:val="24"/>
        </w:rPr>
        <w:t xml:space="preserve">, που αριθμεί </w:t>
      </w:r>
      <w:r>
        <w:rPr>
          <w:rFonts w:eastAsia="Times New Roman"/>
          <w:szCs w:val="24"/>
        </w:rPr>
        <w:t xml:space="preserve">περί </w:t>
      </w:r>
      <w:r>
        <w:rPr>
          <w:rFonts w:eastAsia="Times New Roman"/>
          <w:szCs w:val="24"/>
        </w:rPr>
        <w:t xml:space="preserve">τις πενήντα χιλιάδες. Πενήντα χιλιάδες γιατροί μόνο από μία εταιρεία! Θα ασχοληθούμε με αυτά τα προβλήματα; </w:t>
      </w:r>
    </w:p>
    <w:p w14:paraId="74B8E1A5"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Σκευωρία είναι.</w:t>
      </w:r>
    </w:p>
    <w:p w14:paraId="74B8E1A6"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Άκουσα ένα ειρωνικό σχόλιο από κάτω για σκε</w:t>
      </w:r>
      <w:r>
        <w:rPr>
          <w:rFonts w:eastAsia="Times New Roman"/>
          <w:szCs w:val="24"/>
        </w:rPr>
        <w:t xml:space="preserve">υωρία. Την περασμένη εβδομάδα ο Πρωθυπουργός είπε στην Κοινοβουλευτική Ομάδα, σε εσάς τους Βουλευτές του ΣΥΡΙΖΑ, ότι δεν θα πράξει ο ίδιος αυτά που έπραξε η κυβέρνηση Σαμαρά όταν παραιτήθηκε από τη διεκδίκηση των αποζημιώσεων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w:t>
      </w:r>
    </w:p>
    <w:p w14:paraId="74B8E1A7"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Η Κυβέρνηση</w:t>
      </w:r>
      <w:r>
        <w:rPr>
          <w:rFonts w:eastAsia="Times New Roman"/>
          <w:szCs w:val="24"/>
        </w:rPr>
        <w:t xml:space="preserve"> Τσίπρα, λοιπόν, όχι μόνο δεν άλλαξε τον εξωδικαστικό συμβιβασμό μεταξύ ελληνικού δημοσίου και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w:t>
      </w:r>
      <w:r>
        <w:rPr>
          <w:rFonts w:eastAsia="Times New Roman"/>
          <w:szCs w:val="24"/>
        </w:rPr>
        <w:t xml:space="preserve"> που είχε γίνει το 2012, βάσει του οποίου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όφειλε και έδινε χρήμα και αντιπαροχές ύψους 330 εκατομμυρίων ευρώ, αλλά ο κ. Τσακαλώτος από αυτή</w:t>
      </w:r>
      <w:r>
        <w:rPr>
          <w:rFonts w:eastAsia="Times New Roman"/>
          <w:szCs w:val="24"/>
        </w:rPr>
        <w:t xml:space="preserve"> εδώ τη θέση, όταν του έκανα επίκαιρη ερώτηση, -το κυνηγάω αυτό το θέμα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μου είπε ότι είναι πολύ ευχαριστημένος και ικανοποιημένος από τον τρόπο που ο εξωδικαστικός αυτός συμβιβασμός και η συμφωνία που είχε επιφέρει η κυβέρνηση Σαμαρά εκτελεί</w:t>
      </w:r>
      <w:r>
        <w:rPr>
          <w:rFonts w:eastAsia="Times New Roman"/>
          <w:szCs w:val="24"/>
        </w:rPr>
        <w:t>ται.</w:t>
      </w:r>
    </w:p>
    <w:p w14:paraId="74B8E1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Τι είχε πει, όμως, το 2012 ο κ. Τσίπρας; Και θα έρθω να σας κάνω τη σύγκριση με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cs="Times New Roman"/>
          <w:szCs w:val="24"/>
        </w:rPr>
        <w:t xml:space="preserve"> και τη </w:t>
      </w:r>
      <w:r>
        <w:rPr>
          <w:rFonts w:eastAsia="Times New Roman" w:cs="Times New Roman"/>
          <w:szCs w:val="24"/>
        </w:rPr>
        <w:t>«</w:t>
      </w:r>
      <w:r>
        <w:rPr>
          <w:rFonts w:eastAsia="Times New Roman" w:cs="Times New Roman"/>
          <w:szCs w:val="24"/>
          <w:lang w:val="en-US"/>
        </w:rPr>
        <w:t>S</w:t>
      </w:r>
      <w:r>
        <w:rPr>
          <w:rFonts w:eastAsia="Times New Roman" w:cs="Times New Roman"/>
          <w:szCs w:val="24"/>
        </w:rPr>
        <w:t>IEMENS</w:t>
      </w:r>
      <w:r>
        <w:rPr>
          <w:rFonts w:eastAsia="Times New Roman" w:cs="Times New Roman"/>
          <w:szCs w:val="24"/>
        </w:rPr>
        <w:t>»</w:t>
      </w:r>
      <w:r>
        <w:rPr>
          <w:rFonts w:eastAsia="Times New Roman" w:cs="Times New Roman"/>
          <w:szCs w:val="24"/>
        </w:rPr>
        <w:t xml:space="preserve">. Το 2012 ο κ. Τσίπρας είχε απειλήσει τον κ. Στουρνάρα, τον τότε Υπουργό Οικονομικών, λέγοντας: «Θα βρεθείτε κατηγορούμενος για παράβαση καθήκοντος και απιστία, αν υπογράψετε αυτήν τη συμφωνία με τη </w:t>
      </w:r>
      <w:r>
        <w:rPr>
          <w:rFonts w:eastAsia="Times New Roman" w:cs="Times New Roman"/>
          <w:szCs w:val="24"/>
        </w:rPr>
        <w:t>«</w:t>
      </w:r>
      <w:r>
        <w:rPr>
          <w:rFonts w:eastAsia="Times New Roman" w:cs="Times New Roman"/>
          <w:szCs w:val="24"/>
          <w:lang w:val="en-US"/>
        </w:rPr>
        <w:t>S</w:t>
      </w:r>
      <w:r>
        <w:rPr>
          <w:rFonts w:eastAsia="Times New Roman" w:cs="Times New Roman"/>
          <w:szCs w:val="24"/>
        </w:rPr>
        <w:t>IEMENS». Ρώτησα λοιπόν -μια που δεν αλλάξατε απολύτως τ</w:t>
      </w:r>
      <w:r>
        <w:rPr>
          <w:rFonts w:eastAsia="Times New Roman" w:cs="Times New Roman"/>
          <w:szCs w:val="24"/>
        </w:rPr>
        <w:t xml:space="preserve">ίποτα από αυτόν το συμβιβασμό με τη </w:t>
      </w:r>
      <w:r>
        <w:rPr>
          <w:rFonts w:eastAsia="Times New Roman" w:cs="Times New Roman"/>
          <w:szCs w:val="24"/>
        </w:rPr>
        <w:t>«</w:t>
      </w:r>
      <w:r>
        <w:rPr>
          <w:rFonts w:eastAsia="Times New Roman" w:cs="Times New Roman"/>
          <w:szCs w:val="24"/>
          <w:lang w:val="en-US"/>
        </w:rPr>
        <w:t>S</w:t>
      </w:r>
      <w:r>
        <w:rPr>
          <w:rFonts w:eastAsia="Times New Roman" w:cs="Times New Roman"/>
          <w:szCs w:val="24"/>
        </w:rPr>
        <w:t>IEMENS</w:t>
      </w:r>
      <w:r>
        <w:rPr>
          <w:rFonts w:eastAsia="Times New Roman" w:cs="Times New Roman"/>
          <w:szCs w:val="24"/>
        </w:rPr>
        <w:t>»</w:t>
      </w:r>
      <w:r>
        <w:rPr>
          <w:rFonts w:eastAsia="Times New Roman" w:cs="Times New Roman"/>
          <w:szCs w:val="24"/>
        </w:rPr>
        <w:t xml:space="preserve"> -τον κ. Τσακαλώτο πριν από μερικούς μήνες, σε μια επίκαιρη ερώτηση που είχα καταθέσει, αν φοβάται μήπως βρεθεί κατηγορούμενος για απιστία και παράβαση καθήκοντος. Μου απάντησε: «Δεν φοβάμαι, γιατί έχω τον κ. Κο</w:t>
      </w:r>
      <w:r>
        <w:rPr>
          <w:rFonts w:eastAsia="Times New Roman" w:cs="Times New Roman"/>
          <w:szCs w:val="24"/>
        </w:rPr>
        <w:t>ντονή να με προστατέψει». Μάλιστα. Περί προστασίας, λοιπόν, ο λόγος.</w:t>
      </w:r>
    </w:p>
    <w:p w14:paraId="74B8E1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και στους μάρτυρες, τους προστατευόμενους ή τους κουκουλοφόρους κατά άλλους. Έχει κανείς πραγματικά τη συναίσθηση ότι ο κ. Πικραμμένος αποτελεί κίνδυνο για τους προστατευόμενους μάρτ</w:t>
      </w:r>
      <w:r>
        <w:rPr>
          <w:rFonts w:eastAsia="Times New Roman" w:cs="Times New Roman"/>
          <w:szCs w:val="24"/>
        </w:rPr>
        <w:t xml:space="preserve">υρες; Η μεγαλύτερη προστασία του μάρτυρα είναι η δημοσιότητα. Αυτό έχουμε μάθει στη δημοσιογραφία. Αρχή στη δημοσιογραφία είναι ότι η δημοσιότητα είναι μια ασπίδα, μια προστασία του αδύναμου, απέναντι στην κάθε εξουσία. </w:t>
      </w:r>
    </w:p>
    <w:p w14:paraId="74B8E1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FBI</w:t>
      </w:r>
      <w:r>
        <w:rPr>
          <w:rFonts w:eastAsia="Times New Roman" w:cs="Times New Roman"/>
          <w:szCs w:val="24"/>
        </w:rPr>
        <w:t xml:space="preserve"> τα έχει βρει όλα; Συμμετέχει</w:t>
      </w:r>
      <w:r>
        <w:rPr>
          <w:rFonts w:eastAsia="Times New Roman" w:cs="Times New Roman"/>
          <w:szCs w:val="24"/>
        </w:rPr>
        <w:t xml:space="preserve"> κι αυτό στην σκευωρία; Εάν διαβάσουμε τη δικογραφία, θα δούμε ότι στις εκθέσεις του </w:t>
      </w:r>
      <w:r>
        <w:rPr>
          <w:rFonts w:eastAsia="Times New Roman" w:cs="Times New Roman"/>
          <w:szCs w:val="24"/>
          <w:lang w:val="en-US"/>
        </w:rPr>
        <w:t>FBI</w:t>
      </w:r>
      <w:r>
        <w:rPr>
          <w:rFonts w:eastAsia="Times New Roman" w:cs="Times New Roman"/>
          <w:szCs w:val="24"/>
        </w:rPr>
        <w:t xml:space="preserve">, τις οποίες ζήτησε η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δ</w:t>
      </w:r>
      <w:r>
        <w:rPr>
          <w:rFonts w:eastAsia="Times New Roman" w:cs="Times New Roman"/>
          <w:szCs w:val="24"/>
        </w:rPr>
        <w:t>ιαφθοράς, δεν υπάρχει καμμία αναφορά, κανένα στοιχείο, σε βάρος οποιουδήποτε πολιτικού προσώπου. Αναφέρει τις αθέμιτες πρακτικές, που</w:t>
      </w:r>
      <w:r>
        <w:rPr>
          <w:rFonts w:eastAsia="Times New Roman" w:cs="Times New Roman"/>
          <w:szCs w:val="24"/>
        </w:rPr>
        <w:t xml:space="preserve"> χρησιμοποίησε η </w:t>
      </w:r>
      <w:r>
        <w:rPr>
          <w:rFonts w:eastAsia="Times New Roman"/>
          <w:szCs w:val="24"/>
        </w:rPr>
        <w:t>«</w:t>
      </w:r>
      <w:r>
        <w:rPr>
          <w:rFonts w:eastAsia="Times New Roman"/>
          <w:szCs w:val="24"/>
          <w:lang w:val="en-US"/>
        </w:rPr>
        <w:t>NOVARTIS</w:t>
      </w:r>
      <w:r>
        <w:rPr>
          <w:rFonts w:eastAsia="Times New Roman"/>
          <w:szCs w:val="24"/>
        </w:rPr>
        <w:t>»</w:t>
      </w:r>
      <w:r>
        <w:rPr>
          <w:rFonts w:eastAsia="Times New Roman" w:cs="Times New Roman"/>
          <w:szCs w:val="24"/>
        </w:rPr>
        <w:t xml:space="preserve"> για να αυξήσει τα μερίδια της στον ιατρικό κόσμο, στους φαρμακοποιούς, αλλά τίποτα για Έλληνες πολιτικούς. Έρχεται το ελληνικό τμήμα και τους αναφέρει. Με τι μαρτυρίες; «Νομίζω», «άκουσα», «πιστεύω», «θεωρώ», «εικάζω». Και αυτά </w:t>
      </w:r>
      <w:r>
        <w:rPr>
          <w:rFonts w:eastAsia="Times New Roman" w:cs="Times New Roman"/>
          <w:szCs w:val="24"/>
        </w:rPr>
        <w:t xml:space="preserve">είναι επαρκή στοιχεία για να παραπεμφθεί κάποιος στην ουσία στο εδώλιο! </w:t>
      </w:r>
    </w:p>
    <w:p w14:paraId="74B8E1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αγαπητέ κύριε συνάδελφε του ΣΥΡΙΖΑ και των ΑΝΕΛ, όποιος κι αν είστε εσείς, εικάζω ότι μια που η Βουλή άλλαξε τα συστήματα ήχου και έβαλε γερμανικά </w:t>
      </w:r>
      <w:r>
        <w:rPr>
          <w:rFonts w:eastAsia="Times New Roman" w:cs="Times New Roman"/>
          <w:szCs w:val="24"/>
        </w:rPr>
        <w:t>«</w:t>
      </w:r>
      <w:r>
        <w:rPr>
          <w:rFonts w:eastAsia="Times New Roman" w:cs="Times New Roman"/>
          <w:szCs w:val="24"/>
          <w:lang w:val="en-US"/>
        </w:rPr>
        <w:t>BOSCH</w:t>
      </w:r>
      <w:r>
        <w:rPr>
          <w:rFonts w:eastAsia="Times New Roman" w:cs="Times New Roman"/>
          <w:szCs w:val="24"/>
        </w:rPr>
        <w:t>»</w:t>
      </w:r>
      <w:r>
        <w:rPr>
          <w:rFonts w:eastAsia="Times New Roman" w:cs="Times New Roman"/>
          <w:szCs w:val="24"/>
        </w:rPr>
        <w:t>, ότι το Προεδρε</w:t>
      </w:r>
      <w:r>
        <w:rPr>
          <w:rFonts w:eastAsia="Times New Roman" w:cs="Times New Roman"/>
          <w:szCs w:val="24"/>
        </w:rPr>
        <w:t>ίο της Βουλής κάποια μίζα μπορεί να έχει πάρει. Αυτό μπορεί να βγει να το πει ένας τρελός, θα πάει σε μια δικογραφία, θα έλθει εδώ και τότε εκεί να σας δω τι θα πείτε.</w:t>
      </w:r>
    </w:p>
    <w:p w14:paraId="74B8E1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Πες το να δούμε τι θα γίνει.</w:t>
      </w:r>
    </w:p>
    <w:p w14:paraId="74B8E1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δω τι θα πείτε τό</w:t>
      </w:r>
      <w:r>
        <w:rPr>
          <w:rFonts w:eastAsia="Times New Roman" w:cs="Times New Roman"/>
          <w:szCs w:val="24"/>
        </w:rPr>
        <w:t>τε.</w:t>
      </w:r>
    </w:p>
    <w:p w14:paraId="74B8E1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είναι το θέμα της αξιοπιστίας των μαρτύρων. Δεν μπορεί οι μάρτυρες, την έβδομη φορά που πηγαίνουν στον </w:t>
      </w:r>
      <w:r>
        <w:rPr>
          <w:rFonts w:eastAsia="Times New Roman" w:cs="Times New Roman"/>
          <w:szCs w:val="24"/>
        </w:rPr>
        <w:t>εισαγγελέα</w:t>
      </w:r>
      <w:r>
        <w:rPr>
          <w:rFonts w:eastAsia="Times New Roman" w:cs="Times New Roman"/>
          <w:szCs w:val="24"/>
        </w:rPr>
        <w:t xml:space="preserve">, να λένε, «Α, και ένας Πρωθυπουργός πήρε κάποια χρήματα». Τις προηγούμενες έξι φορές που πήγε στον </w:t>
      </w:r>
      <w:r>
        <w:rPr>
          <w:rFonts w:eastAsia="Times New Roman" w:cs="Times New Roman"/>
          <w:szCs w:val="24"/>
        </w:rPr>
        <w:t>εισαγγελέα</w:t>
      </w:r>
      <w:r>
        <w:rPr>
          <w:rFonts w:eastAsia="Times New Roman" w:cs="Times New Roman"/>
          <w:szCs w:val="24"/>
        </w:rPr>
        <w:t>, δεν μπορούσε να το</w:t>
      </w:r>
      <w:r>
        <w:rPr>
          <w:rFonts w:eastAsia="Times New Roman" w:cs="Times New Roman"/>
          <w:szCs w:val="24"/>
        </w:rPr>
        <w:t xml:space="preserve"> θυμηθεί; Ήταν τόσο ασήμαντο; Τι ήταν, το γάλα από το σούπερ μάρκετ που ξέχασα να πάρω; «Αχ, συγγνώμη αγάπη μου;».</w:t>
      </w:r>
    </w:p>
    <w:p w14:paraId="74B8E1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κάτι ακόμα που είπαν και άλλοι νωρίτερα από εμένα. Αν καθίσουμε επί πέντε ώρες να συζητάμε και να δίνω κατάθεση, η κατάθεση αυτή θα είναι</w:t>
      </w:r>
      <w:r>
        <w:rPr>
          <w:rFonts w:eastAsia="Times New Roman" w:cs="Times New Roman"/>
          <w:szCs w:val="24"/>
        </w:rPr>
        <w:t xml:space="preserve"> πάνω από μιάμιση σελίδα. Άρα, για ποια αξιοπιστία αυτών των προστατευόμενων μαρτύρων μιλάμε; Με βάση τα στοιχεία της δικογραφίας που έχουν έλθει εδώ, αξιοπιστία μηδέν. Αξιοπιστία μηδέν!</w:t>
      </w:r>
    </w:p>
    <w:p w14:paraId="74B8E1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να δούμε και τη φαρμακευτική δαπάνη; Πάμε. Το μεγάλο πάρτι δεν έ</w:t>
      </w:r>
      <w:r>
        <w:rPr>
          <w:rFonts w:eastAsia="Times New Roman" w:cs="Times New Roman"/>
          <w:szCs w:val="24"/>
        </w:rPr>
        <w:t>γινε από το 2010 και μετά. Το μεγάλο πάρτι έγινε την πρώτη δεκαετία, 2000 με 2009. Λοιπόν, το 2000 οι Έλληνες δώσαμε 1,3 δισεκατομμύρια ευρώ για να αγοράσουμε φάρμακα, ως οργανωμένη κοινωνία. Το 2004 δώσαμε σχεδόν τα διπλάσια, δηλαδή 2,5 δισεκατομμύρια ευρ</w:t>
      </w:r>
      <w:r>
        <w:rPr>
          <w:rFonts w:eastAsia="Times New Roman" w:cs="Times New Roman"/>
          <w:szCs w:val="24"/>
        </w:rPr>
        <w:t xml:space="preserve">ώ. Το 2009 δώσαμε 5,1 δισεκατομμύρια ευρώ. Και μετά αρχίζει η πτώση. Το 2014 φθάσαμε στη δαπάνη των 2,1 δισεκατομμυρίων ευρώ, στη χαμηλότερη των τελευταίων δεκαπέντε ετών. </w:t>
      </w:r>
    </w:p>
    <w:p w14:paraId="74B8E1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δούμε τι έλεγε τότε ο ΣΥΡΙΖΑ; Να δούμε, κύριοι συνάδελφοι, που κόπτεστε για το φ</w:t>
      </w:r>
      <w:r>
        <w:rPr>
          <w:rFonts w:eastAsia="Times New Roman" w:cs="Times New Roman"/>
          <w:szCs w:val="24"/>
        </w:rPr>
        <w:t xml:space="preserve">άρμακο, τι λέγατε τότε και πως αντιδρούσατε ως </w:t>
      </w:r>
      <w:r>
        <w:rPr>
          <w:rFonts w:eastAsia="Times New Roman" w:cs="Times New Roman"/>
          <w:szCs w:val="24"/>
        </w:rPr>
        <w:t>α</w:t>
      </w:r>
      <w:r>
        <w:rPr>
          <w:rFonts w:eastAsia="Times New Roman" w:cs="Times New Roman"/>
          <w:szCs w:val="24"/>
        </w:rPr>
        <w:t>ντιπολίτευση σε κάθε προσπάθεια εκλογίκευσης της φαρμακευτικής δαπάνης; Να σας θυμίσω ότι λέγατε μαντζούνια τα γενόσημα; Εσείς τα λέγατε μαντζούνια!</w:t>
      </w:r>
    </w:p>
    <w:p w14:paraId="74B8E1B2"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Ποιος τα λέει αυτά;</w:t>
      </w:r>
    </w:p>
    <w:p w14:paraId="74B8E1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Εσείς τα λέγατε. Κύριε Υπουργέ, ήσασταν ο μόνος θεσμικός παράγοντας το 2013, εσείς ως ΣΥΡΙΖΑ, που πήρατε επισήμως θέση κατά της μείωσης των τιμών των φαρμάκων</w:t>
      </w:r>
      <w:r>
        <w:rPr>
          <w:rFonts w:eastAsia="Times New Roman" w:cs="Times New Roman"/>
          <w:szCs w:val="24"/>
        </w:rPr>
        <w:t>,</w:t>
      </w:r>
      <w:r>
        <w:rPr>
          <w:rFonts w:eastAsia="Times New Roman" w:cs="Times New Roman"/>
          <w:szCs w:val="24"/>
        </w:rPr>
        <w:t xml:space="preserve"> μέσω της χρήσης των γενοσήμων. Είναι έτσι ή δεν είναι; Έτσι είναι. </w:t>
      </w:r>
    </w:p>
    <w:p w14:paraId="74B8E1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Σήμερα τι γ</w:t>
      </w:r>
      <w:r>
        <w:rPr>
          <w:rFonts w:eastAsia="Times New Roman" w:cs="Times New Roman"/>
          <w:szCs w:val="24"/>
        </w:rPr>
        <w:t xml:space="preserve">ίνεται; Η δαπάνη για τα φάρμακα που βρίσκεται; Λίγο πολύ είναι όπως την άφησαν οι προηγούμενοι. Δηλαδή, τι να πούμε; Εάν ο Άδωνις Γεωργιάδης πλήρωνε το φάρμακο με τα ίδια λεφτά, την ίδια ποσότητα χρημάτων με τον κ. Ξανθό σήμερα, τι να πω εγώ; Πρέπει να πω </w:t>
      </w:r>
      <w:r>
        <w:rPr>
          <w:rFonts w:eastAsia="Times New Roman" w:cs="Times New Roman"/>
          <w:szCs w:val="24"/>
        </w:rPr>
        <w:t xml:space="preserve">ότι ο κ. Ξανθός κάτι ύποπτο κάνει; </w:t>
      </w:r>
    </w:p>
    <w:p w14:paraId="74B8E1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έχεις καταλάβει καθόλου! </w:t>
      </w:r>
    </w:p>
    <w:p w14:paraId="74B8E1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καλά!</w:t>
      </w:r>
    </w:p>
    <w:p w14:paraId="74B8E1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εάν κρίνω με το τι κάνατε και με τη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πολύ φοβάμαι ότι τίποτα δεν θα πειράξετε και από τη «</w:t>
      </w:r>
      <w:r>
        <w:rPr>
          <w:rFonts w:eastAsia="Times New Roman"/>
          <w:szCs w:val="24"/>
          <w:lang w:val="en-US"/>
        </w:rPr>
        <w:t>NOVARTIS</w:t>
      </w:r>
      <w:r>
        <w:rPr>
          <w:rFonts w:eastAsia="Times New Roman"/>
          <w:szCs w:val="24"/>
        </w:rPr>
        <w:t xml:space="preserve">» </w:t>
      </w:r>
      <w:r>
        <w:rPr>
          <w:rFonts w:eastAsia="Times New Roman" w:cs="Times New Roman"/>
          <w:szCs w:val="24"/>
        </w:rPr>
        <w:t>. Τίποτα!</w:t>
      </w:r>
    </w:p>
    <w:p w14:paraId="74B8E1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να μην προκαλούνται θεσμικά τραύματα, διότι ο κόσμος αρχίζει και απογοητεύεται και λέει ότι εάν δεν έχεις χέρι και πόδι μέσα στο βαθύ παρακράτος, τίποτα δεν γίνεται. Εσείς οι </w:t>
      </w:r>
      <w:r>
        <w:rPr>
          <w:rFonts w:eastAsia="Times New Roman" w:cs="Times New Roman"/>
          <w:szCs w:val="24"/>
        </w:rPr>
        <w:t>σ</w:t>
      </w:r>
      <w:r>
        <w:rPr>
          <w:rFonts w:eastAsia="Times New Roman" w:cs="Times New Roman"/>
          <w:szCs w:val="24"/>
        </w:rPr>
        <w:t>υριζαίοι, ως Κυβέρνηση και ως κόμμα -θα το πω ξεκάθαρα- έχετε δείξ</w:t>
      </w:r>
      <w:r>
        <w:rPr>
          <w:rFonts w:eastAsia="Times New Roman" w:cs="Times New Roman"/>
          <w:szCs w:val="24"/>
        </w:rPr>
        <w:t xml:space="preserve">ει πόσο αδίστακτοι είστε. Να σας θυμίσω προεκλογικώς τι λάσπη πετάγατε στον επικεφαλής του Ποταμιού, ότι τάχατες ήτανε το χαϊδεμένο παιδί των εργολάβων; Εσείς, οι </w:t>
      </w:r>
      <w:r>
        <w:rPr>
          <w:rFonts w:eastAsia="Times New Roman" w:cs="Times New Roman"/>
          <w:szCs w:val="24"/>
        </w:rPr>
        <w:t>Β</w:t>
      </w:r>
      <w:r>
        <w:rPr>
          <w:rFonts w:eastAsia="Times New Roman" w:cs="Times New Roman"/>
          <w:szCs w:val="24"/>
        </w:rPr>
        <w:t>ουλευτές του ΣΥΡΙΖΑ, που ψηφίσατε νόμο</w:t>
      </w:r>
      <w:r>
        <w:rPr>
          <w:rFonts w:eastAsia="Times New Roman" w:cs="Times New Roman"/>
          <w:szCs w:val="24"/>
        </w:rPr>
        <w:t>υ</w:t>
      </w:r>
      <w:r>
        <w:rPr>
          <w:rFonts w:eastAsia="Times New Roman" w:cs="Times New Roman"/>
          <w:szCs w:val="24"/>
        </w:rPr>
        <w:t>ς -και τους έχω εδώ να σας τους φέρω- δώσατε με απευθ</w:t>
      </w:r>
      <w:r>
        <w:rPr>
          <w:rFonts w:eastAsia="Times New Roman" w:cs="Times New Roman"/>
          <w:szCs w:val="24"/>
        </w:rPr>
        <w:t xml:space="preserve">είας αναθέσεις και μπόνους έξτρα δωράκι στους εθνικούς εργολάβους. Καταλάβατε; </w:t>
      </w:r>
    </w:p>
    <w:p w14:paraId="74B8E1B9"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E1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να μη θυμηθούμε τον διαγωνισμό παρωδία για τα κανάλια; Προσπαθούσατε να χειραγωγήσετε την ενημέρωση και επιτρέψατε στα βοσκοτόπια να</w:t>
      </w:r>
      <w:r>
        <w:rPr>
          <w:rFonts w:eastAsia="Times New Roman" w:cs="Times New Roman"/>
          <w:szCs w:val="24"/>
        </w:rPr>
        <w:t xml:space="preserve"> γίνουν το νέο σήμα κατατεθέν.</w:t>
      </w:r>
    </w:p>
    <w:p w14:paraId="74B8E1BB"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74B8E1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Εσείς μη μιλάτε, διότι εάν είχα στείλει εγώ φαξ από γραφείο πολιτικού</w:t>
      </w:r>
      <w:r>
        <w:rPr>
          <w:rFonts w:eastAsia="Times New Roman" w:cs="Times New Roman"/>
          <w:szCs w:val="24"/>
        </w:rPr>
        <w:t>,</w:t>
      </w:r>
      <w:r>
        <w:rPr>
          <w:rFonts w:eastAsia="Times New Roman" w:cs="Times New Roman"/>
          <w:szCs w:val="24"/>
        </w:rPr>
        <w:t xml:space="preserve"> για να με διορίσουν στην ΕΡΤ, δεν θα είχα τα μούτρα να βρεθώ εδώ. Επομένως, κλείστε το στόμα σας! </w:t>
      </w:r>
    </w:p>
    <w:p w14:paraId="74B8E1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w:t>
      </w:r>
      <w:r>
        <w:rPr>
          <w:rFonts w:eastAsia="Times New Roman" w:cs="Times New Roman"/>
          <w:b/>
          <w:szCs w:val="24"/>
        </w:rPr>
        <w:t>ΝΝΕΤΑ (ΑΝΝΕΤΑ) ΚΑΒΒΑΔΙΑ:</w:t>
      </w:r>
      <w:r>
        <w:rPr>
          <w:rFonts w:eastAsia="Times New Roman" w:cs="Times New Roman"/>
          <w:szCs w:val="24"/>
        </w:rPr>
        <w:t xml:space="preserve"> Τέτοιος ήσουν πάντα! </w:t>
      </w:r>
    </w:p>
    <w:p w14:paraId="74B8E1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η δικαιοσύνη δεν έχει κανέναν λόγο να πάρει οποιονδήποτε ρόλο στα παιχνίδια της πολιτικής. Όσο πιο κοντά βρίσκεται η δικαιοσύνη στους Υπουργούς, τόσο περισσότερο </w:t>
      </w:r>
      <w:r>
        <w:rPr>
          <w:rFonts w:eastAsia="Times New Roman" w:cs="Times New Roman"/>
          <w:szCs w:val="24"/>
        </w:rPr>
        <w:t xml:space="preserve">τραυματίζει το κύρος της. </w:t>
      </w:r>
    </w:p>
    <w:p w14:paraId="74B8E1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έχει μπροστά της περιπέτειες και προκλήσεις. </w:t>
      </w:r>
    </w:p>
    <w:p w14:paraId="74B8E1C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1C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Παρακαλώ, κύριοι συνάδελφοι, ησυχία. </w:t>
      </w:r>
    </w:p>
    <w:p w14:paraId="74B8E1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Αμυρά, να το μαζέψουμε λίγο.  </w:t>
      </w:r>
    </w:p>
    <w:p w14:paraId="74B8E1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Τελειώνω. Όχι, όμως, κύριε Πρόεδρε, να ακούω από εκείνη την πλευρά, από συγκεκριμένα πρόσωπα, να με εγκαλούν εμένα, όταν έχουν υποπέσει σε τέτοιο σφάλμα. Λίγη σεμνότητα! </w:t>
      </w:r>
    </w:p>
    <w:p w14:paraId="74B8E1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Μην ανάβουμε. Επί του θέματος. </w:t>
      </w:r>
    </w:p>
    <w:p w14:paraId="74B8E1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Λίγ</w:t>
      </w:r>
      <w:r>
        <w:rPr>
          <w:rFonts w:eastAsia="Times New Roman" w:cs="Times New Roman"/>
          <w:szCs w:val="24"/>
        </w:rPr>
        <w:t xml:space="preserve">η σεμνότητα, κυρία συνάδελφε! </w:t>
      </w:r>
    </w:p>
    <w:p w14:paraId="74B8E1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στο Ποτάμι λέμε «ναι» στη διερεύνηση όλων των υποθέσεων, αλλά όχι μέσα από συκοφάντηση προσώπων ούτε με το να πυροβολούμε τους θεσμούς.</w:t>
      </w:r>
    </w:p>
    <w:p w14:paraId="74B8E1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Ελπίζω να μην δικαιωθώ, αλλά και στην περίπτωση «</w:t>
      </w:r>
      <w:r>
        <w:rPr>
          <w:rFonts w:eastAsia="Times New Roman"/>
          <w:szCs w:val="24"/>
          <w:lang w:val="en-US"/>
        </w:rPr>
        <w:t>NOVARTIS</w:t>
      </w:r>
      <w:r>
        <w:rPr>
          <w:rFonts w:eastAsia="Times New Roman"/>
          <w:szCs w:val="24"/>
        </w:rPr>
        <w:t>»</w:t>
      </w:r>
      <w:r>
        <w:rPr>
          <w:rFonts w:eastAsia="Times New Roman" w:cs="Times New Roman"/>
          <w:szCs w:val="24"/>
        </w:rPr>
        <w:t>, όπως έγινε και στην περ</w:t>
      </w:r>
      <w:r>
        <w:rPr>
          <w:rFonts w:eastAsia="Times New Roman" w:cs="Times New Roman"/>
          <w:szCs w:val="24"/>
        </w:rPr>
        <w:t xml:space="preserve">ίπτωση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πολύ φοβάμαι ότι στην ίδια ζυγαριά θα είναι και το υπαρκτό σκάνδαλο αλλά και ο εξωθεσμικός πολιτικός χειρισμός της Κυβέρνησης.</w:t>
      </w:r>
    </w:p>
    <w:p w14:paraId="74B8E1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4B8E1C9" w14:textId="77777777" w:rsidR="00D8133C" w:rsidRDefault="00A7505C">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1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Αμυρά. </w:t>
      </w:r>
    </w:p>
    <w:p w14:paraId="74B8E1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ο συνάδελφος κ. Χρήστος Καραγιαννίδης. </w:t>
      </w:r>
    </w:p>
    <w:p w14:paraId="74B8E1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Ευχαριστώ, κύριε Πρόεδρε.</w:t>
      </w:r>
    </w:p>
    <w:p w14:paraId="74B8E1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πω εισαγωγικά ότι επιχειρήματα που ακούγονται στην τηλεόραση δεν σημαίνει ότι είναι και η πραγματικότητα. Το να πετάμε έτσι εύκολα φαξ και τηλέφωνα, χωρίς να μ</w:t>
      </w:r>
      <w:r>
        <w:rPr>
          <w:rFonts w:eastAsia="Times New Roman" w:cs="Times New Roman"/>
          <w:szCs w:val="24"/>
        </w:rPr>
        <w:t xml:space="preserve">πορούμε να </w:t>
      </w:r>
      <w:r>
        <w:rPr>
          <w:rFonts w:eastAsia="Times New Roman" w:cs="Times New Roman"/>
          <w:szCs w:val="24"/>
        </w:rPr>
        <w:t xml:space="preserve">τα </w:t>
      </w:r>
      <w:r>
        <w:rPr>
          <w:rFonts w:eastAsia="Times New Roman" w:cs="Times New Roman"/>
          <w:szCs w:val="24"/>
        </w:rPr>
        <w:t xml:space="preserve">αποδείξουμε, καταδεικνύει ότι είμαστε απλοί συκοφάντες. </w:t>
      </w:r>
    </w:p>
    <w:p w14:paraId="74B8E1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Μόνοι σας το είπατε.</w:t>
      </w:r>
    </w:p>
    <w:p w14:paraId="74B8E1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74B8E1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Καββαδία, έχετε διακόψει τη συνεδρίαση. </w:t>
      </w:r>
    </w:p>
    <w:p w14:paraId="74B8E1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Όχι εγώ. Ο κύριος συνάδελφος. </w:t>
      </w:r>
    </w:p>
    <w:p w14:paraId="74B8E1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 κύριος συνάδελφος απλώς απαντάει. </w:t>
      </w:r>
    </w:p>
    <w:p w14:paraId="74B8E1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Μπορώ να διευθύνω τη συζήτηση; </w:t>
      </w:r>
    </w:p>
    <w:p w14:paraId="74B8E1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Καραγιαννίδη, συνεχίστε.</w:t>
      </w:r>
    </w:p>
    <w:p w14:paraId="74B8E1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Μα, λέει ονόματα.</w:t>
      </w:r>
    </w:p>
    <w:p w14:paraId="74B8E1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η αναφορά ενός ονόματος είναι ύβρις, κύριε συνάδελφε; Σοβαρά το λέτε; Πού το είδατε γραμμένο αυτό; Από πού κι ως πού; </w:t>
      </w:r>
    </w:p>
    <w:p w14:paraId="74B8E1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Καραγιαννίδη, έχετε τον λόγο. </w:t>
      </w:r>
    </w:p>
    <w:p w14:paraId="74B8E1D8" w14:textId="77777777" w:rsidR="00D8133C" w:rsidRDefault="00A7505C">
      <w:pPr>
        <w:spacing w:line="600" w:lineRule="auto"/>
        <w:ind w:firstLine="720"/>
        <w:contextualSpacing/>
        <w:jc w:val="both"/>
        <w:rPr>
          <w:rFonts w:eastAsia="Times New Roman"/>
          <w:szCs w:val="24"/>
        </w:rPr>
      </w:pPr>
      <w:r>
        <w:rPr>
          <w:rFonts w:eastAsia="Times New Roman"/>
          <w:b/>
          <w:szCs w:val="24"/>
        </w:rPr>
        <w:t>ΧΡΗΣΤΟΣ ΚΑΡΑΓΙΑΝΝΙΔΗΣ:</w:t>
      </w:r>
      <w:r>
        <w:rPr>
          <w:rFonts w:eastAsia="Times New Roman"/>
          <w:szCs w:val="24"/>
        </w:rPr>
        <w:t xml:space="preserve"> Η εισήγηση της Νέας Δημοκρατίας α</w:t>
      </w:r>
      <w:r>
        <w:rPr>
          <w:rFonts w:eastAsia="Times New Roman"/>
          <w:szCs w:val="24"/>
        </w:rPr>
        <w:t xml:space="preserve">πό πλευράς του κ. Βορίδη είχε καλή σκηνοθεσία, δυνατή ερμηνεία, με αδύναμο σενάριο. Το δε σενάριο αυτό έχει δύο σκέλη: </w:t>
      </w:r>
    </w:p>
    <w:p w14:paraId="74B8E1D9" w14:textId="77777777" w:rsidR="00D8133C" w:rsidRDefault="00A7505C">
      <w:pPr>
        <w:spacing w:line="600" w:lineRule="auto"/>
        <w:ind w:firstLine="720"/>
        <w:contextualSpacing/>
        <w:jc w:val="both"/>
        <w:rPr>
          <w:rFonts w:eastAsia="Times New Roman"/>
          <w:szCs w:val="24"/>
        </w:rPr>
      </w:pPr>
      <w:r>
        <w:rPr>
          <w:rFonts w:eastAsia="Times New Roman"/>
          <w:szCs w:val="24"/>
        </w:rPr>
        <w:t>Το πρώτο σκέλος είναι η κατασυκοφάντηση των προστατευόμενων μαρτύρων και της δικαιοσύνης -των εισαγγελέων- και μάλιστα</w:t>
      </w:r>
      <w:r>
        <w:rPr>
          <w:rFonts w:eastAsia="Times New Roman"/>
          <w:szCs w:val="24"/>
        </w:rPr>
        <w:t>,</w:t>
      </w:r>
      <w:r>
        <w:rPr>
          <w:rFonts w:eastAsia="Times New Roman"/>
          <w:szCs w:val="24"/>
        </w:rPr>
        <w:t xml:space="preserve"> με έναν τρόπο σκ</w:t>
      </w:r>
      <w:r>
        <w:rPr>
          <w:rFonts w:eastAsia="Times New Roman"/>
          <w:szCs w:val="24"/>
        </w:rPr>
        <w:t xml:space="preserve">αιότατο, θα έλεγα, χωρίς να γνωρίζουν τι έχουν πει οι μάρτυρες. Θα ήθελα να σας ενημερώσω για δύο δημοσιεύματα, για το τι λένε οι μάρτυρες, από δύο εφημερίδες που δεν μπορούν να θεωρηθούν και φιλικές προς το ΣΥΡΙΖΑ, </w:t>
      </w:r>
      <w:r>
        <w:rPr>
          <w:rFonts w:eastAsia="Times New Roman"/>
          <w:szCs w:val="24"/>
        </w:rPr>
        <w:t>«</w:t>
      </w:r>
      <w:r>
        <w:rPr>
          <w:rFonts w:eastAsia="Times New Roman"/>
          <w:szCs w:val="24"/>
        </w:rPr>
        <w:t>ΤΑ ΝΕΑ</w:t>
      </w:r>
      <w:r>
        <w:rPr>
          <w:rFonts w:eastAsia="Times New Roman"/>
          <w:szCs w:val="24"/>
        </w:rPr>
        <w:t>»</w:t>
      </w:r>
      <w:r>
        <w:rPr>
          <w:rFonts w:eastAsia="Times New Roman"/>
          <w:szCs w:val="24"/>
        </w:rPr>
        <w:t xml:space="preserve"> και </w:t>
      </w:r>
      <w:r>
        <w:rPr>
          <w:rFonts w:eastAsia="Times New Roman"/>
          <w:szCs w:val="24"/>
        </w:rPr>
        <w:t>«</w:t>
      </w:r>
      <w:r>
        <w:rPr>
          <w:rFonts w:eastAsia="Times New Roman"/>
          <w:szCs w:val="24"/>
        </w:rPr>
        <w:t>ΤΟ ΒΗΜΑ</w:t>
      </w:r>
      <w:r>
        <w:rPr>
          <w:rFonts w:eastAsia="Times New Roman"/>
          <w:szCs w:val="24"/>
        </w:rPr>
        <w:t>»</w:t>
      </w:r>
      <w:r>
        <w:rPr>
          <w:rFonts w:eastAsia="Times New Roman"/>
          <w:szCs w:val="24"/>
        </w:rPr>
        <w:t>. Έναν χρόνο ακριβ</w:t>
      </w:r>
      <w:r>
        <w:rPr>
          <w:rFonts w:eastAsia="Times New Roman"/>
          <w:szCs w:val="24"/>
        </w:rPr>
        <w:t xml:space="preserve">ώς πριν, λέει η κυρία Γιάννα Παπαδάκου: «Σύμφωνα με πληροφορίες, στον φάκελο του Αμερικανικού Υπουργείου Δικαιοσύνης και του </w:t>
      </w:r>
      <w:r>
        <w:rPr>
          <w:rFonts w:eastAsia="Times New Roman"/>
          <w:szCs w:val="24"/>
          <w:lang w:val="en-US"/>
        </w:rPr>
        <w:t>FBI</w:t>
      </w:r>
      <w:r>
        <w:rPr>
          <w:rFonts w:eastAsia="Times New Roman"/>
          <w:szCs w:val="24"/>
        </w:rPr>
        <w:t xml:space="preserve"> υπάρχουν συγκλονιστικές μαρτυρίες, βίντεο και καταγγελίες. Εμπλέκονται δέκα πολιτικά πρόσωπα, βίντεο μάλιστα δείχνουν πως συμμε</w:t>
      </w:r>
      <w:r>
        <w:rPr>
          <w:rFonts w:eastAsia="Times New Roman"/>
          <w:szCs w:val="24"/>
        </w:rPr>
        <w:t xml:space="preserve">τείχαν στην ευνοϊκή μεταχείριση λήψης αποφάσεων για την πολυεθνική εταιρεία». Γιατί δεν έχετε μηνύσει ακόμα την κυρία Παπαδάκου; </w:t>
      </w:r>
    </w:p>
    <w:p w14:paraId="74B8E1D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Δεύτερο δημοσίευμα, το οποίο είναι από τον κ. Βασίλη Λαμπρόπουλο, στο </w:t>
      </w:r>
      <w:r>
        <w:rPr>
          <w:rFonts w:eastAsia="Times New Roman"/>
          <w:szCs w:val="24"/>
        </w:rPr>
        <w:t>«</w:t>
      </w:r>
      <w:r>
        <w:rPr>
          <w:rFonts w:eastAsia="Times New Roman"/>
          <w:szCs w:val="24"/>
        </w:rPr>
        <w:t>ΒΗΜΑ</w:t>
      </w:r>
      <w:r>
        <w:rPr>
          <w:rFonts w:eastAsia="Times New Roman"/>
          <w:szCs w:val="24"/>
        </w:rPr>
        <w:t>»</w:t>
      </w:r>
      <w:r>
        <w:rPr>
          <w:rFonts w:eastAsia="Times New Roman"/>
          <w:szCs w:val="24"/>
        </w:rPr>
        <w:t xml:space="preserve">. Καταλαβαίνετε ότι δεν είναι ΣΥΡΙΖΑ </w:t>
      </w:r>
      <w:r>
        <w:rPr>
          <w:rFonts w:eastAsia="Times New Roman"/>
          <w:szCs w:val="24"/>
        </w:rPr>
        <w:t xml:space="preserve">«ΤΟ </w:t>
      </w:r>
      <w:r>
        <w:rPr>
          <w:rFonts w:eastAsia="Times New Roman"/>
          <w:szCs w:val="24"/>
        </w:rPr>
        <w:t>ΒΗΜΑ</w:t>
      </w:r>
      <w:r>
        <w:rPr>
          <w:rFonts w:eastAsia="Times New Roman"/>
          <w:szCs w:val="24"/>
        </w:rPr>
        <w:t>»</w:t>
      </w:r>
      <w:r>
        <w:rPr>
          <w:rFonts w:eastAsia="Times New Roman"/>
          <w:szCs w:val="24"/>
        </w:rPr>
        <w:t>. Λέ</w:t>
      </w:r>
      <w:r>
        <w:rPr>
          <w:rFonts w:eastAsia="Times New Roman"/>
          <w:szCs w:val="24"/>
        </w:rPr>
        <w:t>ει, λοιπόν, ο κ. Βασίλης Λαμπρόπουλος: «Και όπως έλεγαν σε μια συνολική αποτίμηση γνώστες του φακέλου</w:t>
      </w:r>
      <w:r>
        <w:rPr>
          <w:rFonts w:eastAsia="Times New Roman"/>
          <w:szCs w:val="24"/>
        </w:rPr>
        <w:t>,</w:t>
      </w:r>
      <w:r>
        <w:rPr>
          <w:rFonts w:eastAsia="Times New Roman"/>
          <w:szCs w:val="24"/>
        </w:rPr>
        <w:t xml:space="preserve"> που έχει σχηματίσει το </w:t>
      </w:r>
      <w:r>
        <w:rPr>
          <w:rFonts w:eastAsia="Times New Roman"/>
          <w:szCs w:val="24"/>
          <w:lang w:val="en-US"/>
        </w:rPr>
        <w:t>FBI</w:t>
      </w:r>
      <w:r>
        <w:rPr>
          <w:rFonts w:eastAsia="Times New Roman"/>
          <w:szCs w:val="24"/>
        </w:rPr>
        <w:t>, ο φάκελος που έχει δοθεί στην ελληνική Βουλή αφορά το 10% των στοιχείων που έχουν συγκεντρωθεί συνολικά στις Ηνωμένες Πολιτεί</w:t>
      </w:r>
      <w:r>
        <w:rPr>
          <w:rFonts w:eastAsia="Times New Roman"/>
          <w:szCs w:val="24"/>
        </w:rPr>
        <w:t>ες. Οι αναφορές για χρηματισμούς πολιτικών που υπάρχουν στις καταθέσεις των τριών υπό προστασία μαρτύρων διασταυρώνονται σε σημαντικό μέρος από τις καταγραφές της εταιρείας, προγραμματισμού συναντήσεων και των σκοπών που εξυπηρετούν, λίστες εσωτερικής χρήσ</w:t>
      </w:r>
      <w:r>
        <w:rPr>
          <w:rFonts w:eastAsia="Times New Roman"/>
          <w:szCs w:val="24"/>
        </w:rPr>
        <w:t xml:space="preserve">ης με ποσά που δίνονται σε διάφορα πρόσωπα». Γιατί δεν μηνύετε τον κ. Λαμπρόπουλο; </w:t>
      </w:r>
    </w:p>
    <w:p w14:paraId="74B8E1DB" w14:textId="77777777" w:rsidR="00D8133C" w:rsidRDefault="00A7505C">
      <w:pPr>
        <w:spacing w:line="600" w:lineRule="auto"/>
        <w:ind w:firstLine="720"/>
        <w:contextualSpacing/>
        <w:jc w:val="both"/>
        <w:rPr>
          <w:rFonts w:eastAsia="Times New Roman"/>
          <w:szCs w:val="24"/>
        </w:rPr>
      </w:pPr>
      <w:r>
        <w:rPr>
          <w:rFonts w:eastAsia="Times New Roman"/>
          <w:szCs w:val="24"/>
        </w:rPr>
        <w:t>Συνεχίζω: Αυτά που γράφονται σε εφημερίδες</w:t>
      </w:r>
      <w:r>
        <w:rPr>
          <w:rFonts w:eastAsia="Times New Roman"/>
          <w:szCs w:val="24"/>
        </w:rPr>
        <w:t>,</w:t>
      </w:r>
      <w:r>
        <w:rPr>
          <w:rFonts w:eastAsia="Times New Roman"/>
          <w:szCs w:val="24"/>
        </w:rPr>
        <w:t xml:space="preserve"> που δεν είναι φιλικές προς τον ΣΥΡΙΖΑ, πώς τα αντικρούετε και λέτε ότι οι μάρτυρες αυτοί είναι αναξιόπιστοι; Διότι τα γράφουν εφ</w:t>
      </w:r>
      <w:r>
        <w:rPr>
          <w:rFonts w:eastAsia="Times New Roman"/>
          <w:szCs w:val="24"/>
        </w:rPr>
        <w:t xml:space="preserve">ημερίδες που είναι κατά βάση φιλικές προς εσάς. </w:t>
      </w:r>
    </w:p>
    <w:p w14:paraId="74B8E1D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δεύτερο σκέλος είναι πιο σημαντικό: Είναι η σκευωρία. Και εδώ έρχεται ο κ. Φρανκ Άντεργουντ και γινόμαστε σήριαλ. Λέτε, λοιπόν, ότι η οργάνωση μελών του </w:t>
      </w:r>
      <w:r>
        <w:rPr>
          <w:rFonts w:eastAsia="Times New Roman"/>
          <w:szCs w:val="24"/>
          <w:lang w:val="en-US"/>
        </w:rPr>
        <w:t>FBI</w:t>
      </w:r>
      <w:r>
        <w:rPr>
          <w:rFonts w:eastAsia="Times New Roman"/>
          <w:szCs w:val="24"/>
        </w:rPr>
        <w:t>, μαζί με την οργάνωση μελών του Υπουργείου Δικα</w:t>
      </w:r>
      <w:r>
        <w:rPr>
          <w:rFonts w:eastAsia="Times New Roman"/>
          <w:szCs w:val="24"/>
        </w:rPr>
        <w:t>ιοσύνης ΣΥΡΙΖΑ στην Αμερική, στήνουν την πλεκτάνη, βρίσκουν μάρτυρες τους οποίους πείθουν να καταθέσουν, ερχόμαστε στην Ελλάδα, στήνουμε τη δικαιοσύνη, στήνουμε εδώ τους μάρτυρες που θα καταθέσουν -και έχουν καταθέσει- και κάνουμε αυτήν τη σκευωρία.</w:t>
      </w:r>
    </w:p>
    <w:p w14:paraId="74B8E1DD" w14:textId="77777777" w:rsidR="00D8133C" w:rsidRDefault="00A7505C">
      <w:pPr>
        <w:spacing w:line="600" w:lineRule="auto"/>
        <w:ind w:firstLine="720"/>
        <w:contextualSpacing/>
        <w:jc w:val="both"/>
        <w:rPr>
          <w:rFonts w:eastAsia="Times New Roman"/>
          <w:szCs w:val="24"/>
        </w:rPr>
      </w:pPr>
      <w:r>
        <w:rPr>
          <w:rFonts w:eastAsia="Times New Roman"/>
          <w:szCs w:val="24"/>
        </w:rPr>
        <w:t>Υπάρχε</w:t>
      </w:r>
      <w:r>
        <w:rPr>
          <w:rFonts w:eastAsia="Times New Roman"/>
          <w:szCs w:val="24"/>
        </w:rPr>
        <w:t>ι ένας που μπορεί να υποστηρίξει σε αυτήν τη χώρα αυτό το σενάριο; Γιατί αυτό το σενάριο λέτε ως γραμμή. Και μάλιστα</w:t>
      </w:r>
      <w:r>
        <w:rPr>
          <w:rFonts w:eastAsia="Times New Roman"/>
          <w:szCs w:val="24"/>
        </w:rPr>
        <w:t>,</w:t>
      </w:r>
      <w:r>
        <w:rPr>
          <w:rFonts w:eastAsia="Times New Roman"/>
          <w:szCs w:val="24"/>
        </w:rPr>
        <w:t xml:space="preserve"> πλήττετε και τον έναν από τους τρεις πυλώνες, τη δικαιοσύνη, ότι είναι σκευωρός, συκοφάντης και στημένη και δεν έχετε αποδείξει κάτι σε αυ</w:t>
      </w:r>
      <w:r>
        <w:rPr>
          <w:rFonts w:eastAsia="Times New Roman"/>
          <w:szCs w:val="24"/>
        </w:rPr>
        <w:t xml:space="preserve">τό το πράγμα, μέχρι στιγμής. Γιατί αν θα χρειαστεί να το αποδείξετε, πολύ φοβάμαι ότι δεν θα έχετε να πείτε τίποτα. </w:t>
      </w:r>
    </w:p>
    <w:p w14:paraId="74B8E1D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Κατανοώ, βέβαια, ότι πρέπει να κουμαντάρετε επίσης και την </w:t>
      </w:r>
      <w:r>
        <w:rPr>
          <w:rFonts w:eastAsia="Times New Roman"/>
          <w:szCs w:val="24"/>
        </w:rPr>
        <w:t>Κ</w:t>
      </w:r>
      <w:r>
        <w:rPr>
          <w:rFonts w:eastAsia="Times New Roman"/>
          <w:szCs w:val="24"/>
        </w:rPr>
        <w:t xml:space="preserve">οινοβουλευτική σας </w:t>
      </w:r>
      <w:r>
        <w:rPr>
          <w:rFonts w:eastAsia="Times New Roman"/>
          <w:szCs w:val="24"/>
        </w:rPr>
        <w:t xml:space="preserve">Ομάδα </w:t>
      </w:r>
      <w:r>
        <w:rPr>
          <w:rFonts w:eastAsia="Times New Roman"/>
          <w:szCs w:val="24"/>
        </w:rPr>
        <w:t>και γι’ αυτό</w:t>
      </w:r>
      <w:r>
        <w:rPr>
          <w:rFonts w:eastAsia="Times New Roman"/>
          <w:szCs w:val="24"/>
        </w:rPr>
        <w:t>,</w:t>
      </w:r>
      <w:r>
        <w:rPr>
          <w:rFonts w:eastAsia="Times New Roman"/>
          <w:szCs w:val="24"/>
        </w:rPr>
        <w:t xml:space="preserve"> το βράδυ θα αποχωρήσετε, γιατί υπάρχει έ</w:t>
      </w:r>
      <w:r>
        <w:rPr>
          <w:rFonts w:eastAsia="Times New Roman"/>
          <w:szCs w:val="24"/>
        </w:rPr>
        <w:t>νας φόβος να βγουν παραπάνω οι ψήφοι για συγκεκριμένα πρόσωπα. Με τη λογική, λοιπόν, του ταρατατζούμ και της καταγγελίας, το βράδυ θα αποχωρήσετε.</w:t>
      </w:r>
    </w:p>
    <w:p w14:paraId="74B8E1DF" w14:textId="77777777" w:rsidR="00D8133C" w:rsidRDefault="00A7505C">
      <w:pPr>
        <w:spacing w:line="600" w:lineRule="auto"/>
        <w:ind w:firstLine="720"/>
        <w:contextualSpacing/>
        <w:jc w:val="both"/>
        <w:rPr>
          <w:rFonts w:eastAsia="Times New Roman"/>
          <w:szCs w:val="24"/>
        </w:rPr>
      </w:pPr>
      <w:r>
        <w:rPr>
          <w:rFonts w:eastAsia="Times New Roman"/>
          <w:szCs w:val="24"/>
        </w:rPr>
        <w:t>Επίσης, εδώ θα ήθελα να έχω και τη διαβεβαίωση ή τη διάψευση -αν και εγώ κόβω το κεφάλι του κ. Βορίδη ότι δεν</w:t>
      </w:r>
      <w:r>
        <w:rPr>
          <w:rFonts w:eastAsia="Times New Roman"/>
          <w:szCs w:val="24"/>
        </w:rPr>
        <w:t xml:space="preserve"> συμβαίνει αυτό- ότι υπάρχουν δημοσιεύματα τα οποία λένε για δεκαπέντε υπογραφές δικαστικών</w:t>
      </w:r>
      <w:r>
        <w:rPr>
          <w:rFonts w:eastAsia="Times New Roman"/>
          <w:szCs w:val="24"/>
        </w:rPr>
        <w:t>,</w:t>
      </w:r>
      <w:r>
        <w:rPr>
          <w:rFonts w:eastAsia="Times New Roman"/>
          <w:szCs w:val="24"/>
        </w:rPr>
        <w:t xml:space="preserve"> που ζητούν να αφαιρεθεί η υπόθεση από τους συγκεκριμένους εισαγγελείς. Αλλά εσείς δεν έχετε κα</w:t>
      </w:r>
      <w:r>
        <w:rPr>
          <w:rFonts w:eastAsia="Times New Roman"/>
          <w:szCs w:val="24"/>
        </w:rPr>
        <w:t>μ</w:t>
      </w:r>
      <w:r>
        <w:rPr>
          <w:rFonts w:eastAsia="Times New Roman"/>
          <w:szCs w:val="24"/>
        </w:rPr>
        <w:t xml:space="preserve">μία σχέση με αυτό και –ξαναλέω- κόβω το κεφάλι το δικό σας. </w:t>
      </w:r>
    </w:p>
    <w:p w14:paraId="74B8E1E0" w14:textId="77777777" w:rsidR="00D8133C" w:rsidRDefault="00A7505C">
      <w:pPr>
        <w:spacing w:line="600" w:lineRule="auto"/>
        <w:ind w:firstLine="720"/>
        <w:contextualSpacing/>
        <w:jc w:val="both"/>
        <w:rPr>
          <w:rFonts w:eastAsia="Times New Roman"/>
          <w:szCs w:val="24"/>
        </w:rPr>
      </w:pPr>
      <w:r>
        <w:rPr>
          <w:rFonts w:eastAsia="Times New Roman"/>
          <w:szCs w:val="24"/>
        </w:rPr>
        <w:t>Κλείνω,</w:t>
      </w:r>
      <w:r>
        <w:rPr>
          <w:rFonts w:eastAsia="Times New Roman"/>
          <w:szCs w:val="24"/>
        </w:rPr>
        <w:t xml:space="preserve"> λοιπόν, με τα λόγια σας, γιατί αυτό μόνο μπορούμε να πούμε προς εσάς: Αίσχος, ντροπή και καταισχύνη για την κατατρομοκράτηση μαρτύρων και δικαιοσύνης, επειδή νιώθετε </w:t>
      </w:r>
      <w:r>
        <w:rPr>
          <w:rFonts w:eastAsia="Times New Roman"/>
          <w:szCs w:val="24"/>
        </w:rPr>
        <w:t>-</w:t>
      </w:r>
      <w:r>
        <w:rPr>
          <w:rFonts w:eastAsia="Times New Roman"/>
          <w:szCs w:val="24"/>
        </w:rPr>
        <w:t>και ιδρώνετε που το νιώθετε</w:t>
      </w:r>
      <w:r>
        <w:rPr>
          <w:rFonts w:eastAsia="Times New Roman"/>
          <w:szCs w:val="24"/>
        </w:rPr>
        <w:t>-</w:t>
      </w:r>
      <w:r>
        <w:rPr>
          <w:rFonts w:eastAsia="Times New Roman"/>
          <w:szCs w:val="24"/>
        </w:rPr>
        <w:t xml:space="preserve"> ότι κάποια στιγμή η δικαιοσύνη θα φτάσει και σε όσους, τυχό</w:t>
      </w:r>
      <w:r>
        <w:rPr>
          <w:rFonts w:eastAsia="Times New Roman"/>
          <w:szCs w:val="24"/>
        </w:rPr>
        <w:t xml:space="preserve">ν, μπορεί να έχουν σχέση με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Γιατί ακούω κι αυτό: «Ναι, υπάρχει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αλλά ποιος φταίει;» Είναι σαν το «πρεζόπλοιο» που ήρθε μόνο του σε ελληνικό λιμάνι και δεν βρήκαμε ποιος το έφερε.</w:t>
      </w:r>
    </w:p>
    <w:p w14:paraId="74B8E1E1" w14:textId="77777777" w:rsidR="00D8133C" w:rsidRDefault="00A7505C">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του ΣΥΡΙΖΑ)</w:t>
      </w:r>
    </w:p>
    <w:p w14:paraId="74B8E1E2"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74B8E1E3" w14:textId="77777777" w:rsidR="00D8133C" w:rsidRDefault="00A7505C">
      <w:pPr>
        <w:spacing w:line="600" w:lineRule="auto"/>
        <w:ind w:firstLine="720"/>
        <w:contextualSpacing/>
        <w:jc w:val="both"/>
        <w:rPr>
          <w:rFonts w:eastAsia="Times New Roman"/>
          <w:szCs w:val="24"/>
        </w:rPr>
      </w:pPr>
      <w:r>
        <w:rPr>
          <w:rFonts w:eastAsia="Times New Roman"/>
          <w:szCs w:val="24"/>
        </w:rPr>
        <w:t>Ο συνάδελφος κ. Κασιδιάρης έχει τώρα τον λόγο.</w:t>
      </w:r>
    </w:p>
    <w:p w14:paraId="74B8E1E4" w14:textId="77777777" w:rsidR="00D8133C" w:rsidRDefault="00A7505C">
      <w:pPr>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ξεκαθαρίζω ότι το ζήτημα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της πολιτικής διαφθοράς δεν είναι το μείζον τη συγκεκριμένη </w:t>
      </w:r>
      <w:r>
        <w:rPr>
          <w:rFonts w:eastAsia="Times New Roman"/>
          <w:szCs w:val="24"/>
        </w:rPr>
        <w:t>χρονική περίοδο που η χώρα βάλλεται πανταχόθεν. Μείζονα είναι τα εθνικά ζητήματα στα Ίμια, στη Μακεδονία, στην ελληνική Αποκλειστική Οικονομική Ζώνη, στην τουρκική απειλή. Και δεν πρόκειται αυτά τα μείζονα, τα οποία έχει υποβαθμίσει η Κυβέρνηση των εθνομηδ</w:t>
      </w:r>
      <w:r>
        <w:rPr>
          <w:rFonts w:eastAsia="Times New Roman"/>
          <w:szCs w:val="24"/>
        </w:rPr>
        <w:t>ενιστών, να ξεχαστούν λόγω της διαφθοράς και της μίζας, που με σύστημα εδώ και δεκαετίες εισπράττει η φιλελεύθερη «ψευτοδεξιά». Δεν πρόκειται να τα ξεχάσουμε.</w:t>
      </w:r>
    </w:p>
    <w:p w14:paraId="74B8E1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οφείλω και μια απάντηση στους </w:t>
      </w:r>
      <w:r>
        <w:rPr>
          <w:rFonts w:eastAsia="Times New Roman" w:cs="Times New Roman"/>
          <w:szCs w:val="24"/>
        </w:rPr>
        <w:t>ν</w:t>
      </w:r>
      <w:r>
        <w:rPr>
          <w:rFonts w:eastAsia="Times New Roman" w:cs="Times New Roman"/>
          <w:szCs w:val="24"/>
        </w:rPr>
        <w:t>εοδημοκράτες</w:t>
      </w:r>
      <w:r>
        <w:rPr>
          <w:rFonts w:eastAsia="Times New Roman" w:cs="Times New Roman"/>
          <w:szCs w:val="24"/>
        </w:rPr>
        <w:t>,</w:t>
      </w:r>
      <w:r>
        <w:rPr>
          <w:rFonts w:eastAsia="Times New Roman" w:cs="Times New Roman"/>
          <w:szCs w:val="24"/>
        </w:rPr>
        <w:t xml:space="preserve"> που λένε ότι εμφανίστηκε το σκάνδαλο της </w:t>
      </w:r>
      <w:r>
        <w:rPr>
          <w:rFonts w:eastAsia="Times New Roman"/>
          <w:szCs w:val="24"/>
        </w:rPr>
        <w:t>«</w:t>
      </w:r>
      <w:r>
        <w:rPr>
          <w:rFonts w:eastAsia="Times New Roman"/>
          <w:szCs w:val="24"/>
          <w:lang w:val="en-US"/>
        </w:rPr>
        <w:t>NO</w:t>
      </w:r>
      <w:r>
        <w:rPr>
          <w:rFonts w:eastAsia="Times New Roman"/>
          <w:szCs w:val="24"/>
          <w:lang w:val="en-US"/>
        </w:rPr>
        <w:t>VARTIS</w:t>
      </w:r>
      <w:r>
        <w:rPr>
          <w:rFonts w:eastAsia="Times New Roman"/>
          <w:szCs w:val="24"/>
        </w:rPr>
        <w:t>»</w:t>
      </w:r>
      <w:r>
        <w:rPr>
          <w:rFonts w:eastAsia="Times New Roman" w:cs="Times New Roman"/>
          <w:szCs w:val="24"/>
        </w:rPr>
        <w:t xml:space="preserve"> επειδή είναι μακεδονομάχοι και λόγω της παρουσίας τους στα συλλαλητήρια. Να ξεκαθαρίσουμε ότι όταν εμφανίστηκε ο Σαμαράς και ο Γεωργιάδης στα συλλαλητήρια, ο κόσμος τους έβριζε, τους αποδοκίμαζε και τους επιτέθηκε και αν ο Σαμαράς δεν έμπαινε να κλ</w:t>
      </w:r>
      <w:r>
        <w:rPr>
          <w:rFonts w:eastAsia="Times New Roman" w:cs="Times New Roman"/>
          <w:szCs w:val="24"/>
        </w:rPr>
        <w:t>ειστεί μέσα στη Μεγάλη Βρετανία, μπορεί να έτρωγε και ξύλο από τους αγανακτισμένους πολίτες. Αυτά</w:t>
      </w:r>
      <w:r>
        <w:rPr>
          <w:rFonts w:eastAsia="Times New Roman" w:cs="Times New Roman"/>
          <w:szCs w:val="24"/>
        </w:rPr>
        <w:t>,</w:t>
      </w:r>
      <w:r>
        <w:rPr>
          <w:rFonts w:eastAsia="Times New Roman" w:cs="Times New Roman"/>
          <w:szCs w:val="24"/>
        </w:rPr>
        <w:t xml:space="preserve"> για να τελειώνουμε με το παραμύθι των δήθεν εθνικών αγώνων της ψευτοδεξιάς, η οποία είναι βουτηγμένη στα σκάνδαλα.</w:t>
      </w:r>
    </w:p>
    <w:p w14:paraId="74B8E1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Στην προκείμενη περίπτωση</w:t>
      </w:r>
      <w:r>
        <w:rPr>
          <w:rFonts w:eastAsia="Times New Roman" w:cs="Times New Roman"/>
          <w:szCs w:val="24"/>
        </w:rPr>
        <w:t>,</w:t>
      </w:r>
      <w:r>
        <w:rPr>
          <w:rFonts w:eastAsia="Times New Roman" w:cs="Times New Roman"/>
          <w:szCs w:val="24"/>
        </w:rPr>
        <w:t xml:space="preserve"> να σταματήσει ο</w:t>
      </w:r>
      <w:r>
        <w:rPr>
          <w:rFonts w:eastAsia="Times New Roman" w:cs="Times New Roman"/>
          <w:szCs w:val="24"/>
        </w:rPr>
        <w:t xml:space="preserve"> Σαμαράς να κλαίγεται και να λέει ότι καταδιώκεται από τον Τσίπρα, διότι αυτή η δικογραφία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cs="Times New Roman"/>
          <w:szCs w:val="24"/>
        </w:rPr>
        <w:t xml:space="preserve"> -να ακουστεί αυτό από Βήματος Βουλής- δεν είναι η πρώτη δικογραφία για βαρύτατα ποινικά εγκλήματα που έχει έρθει στη Βουλή σε βάρος του Σαμαρά. Πριν έ</w:t>
      </w:r>
      <w:r>
        <w:rPr>
          <w:rFonts w:eastAsia="Times New Roman" w:cs="Times New Roman"/>
          <w:szCs w:val="24"/>
        </w:rPr>
        <w:t>ναν χρόνο περίπου ήρθε δικογραφία για το βαρύτατο έγκλημα των τηλεφωνικών εντολών</w:t>
      </w:r>
      <w:r>
        <w:rPr>
          <w:rFonts w:eastAsia="Times New Roman" w:cs="Times New Roman"/>
          <w:szCs w:val="24"/>
        </w:rPr>
        <w:t>,</w:t>
      </w:r>
      <w:r>
        <w:rPr>
          <w:rFonts w:eastAsia="Times New Roman" w:cs="Times New Roman"/>
          <w:szCs w:val="24"/>
        </w:rPr>
        <w:t xml:space="preserve"> που έδινε σε εισαγγελέα για τις προφυλακίσεις Βουλευτών της Χρυσής Αυγής. Έχει ζητήσει η Εισαγγελία Πρωτοδικών να διερευνηθούν οι ποινικές ευθύνες του Σαμαρά για την προτροπ</w:t>
      </w:r>
      <w:r>
        <w:rPr>
          <w:rFonts w:eastAsia="Times New Roman" w:cs="Times New Roman"/>
          <w:szCs w:val="24"/>
        </w:rPr>
        <w:t>ή σε τέλεση εγκλήματος. Αν προχωρήσει η διερεύνηση της υπόθεσης, θα προκύψει και η κακουργηματική κατάχρηση εξουσίας και η κατάργηση της διάκρισης των εξουσιών και η κατάλυση του Συντάγματος, που τιμωρείται με ισόβια. Ποιος κρατά αυτή τη δικογραφία στο συρ</w:t>
      </w:r>
      <w:r>
        <w:rPr>
          <w:rFonts w:eastAsia="Times New Roman" w:cs="Times New Roman"/>
          <w:szCs w:val="24"/>
        </w:rPr>
        <w:t>τάρι; Ο Τσίπρας, οι Υπουργοί του και ο ΣΥΡΙΖΑ.</w:t>
      </w:r>
    </w:p>
    <w:p w14:paraId="74B8E1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την πρώτη μέρα</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έστειλα μια επιστολή στις θυρίδες όλων των Βουλευτών με τα πλήρη στοιχεία, πόσα στοιχεία έστειλε στη Βουλή η Εισαγγελία Πρωτοδικών και δεν έγινε απολύτως τίποτα. Ο ΣΥΡΙΖΑ έχει κλειδώσει στο συρτάρι αυτήν τη δικογραφία για τα βαρύτατα εγκλήματα της εγκλημα</w:t>
      </w:r>
      <w:r>
        <w:rPr>
          <w:rFonts w:eastAsia="Times New Roman" w:cs="Times New Roman"/>
          <w:szCs w:val="24"/>
        </w:rPr>
        <w:t xml:space="preserve">τικής οργάνωσης, του περιβάλλοντος Σαμαρά. Γι’ αυτό, λοιπόν, να σταματήσουν να λέγουν ότι καταδιώκονται, διότι συγκαλύπτονται στην υπόθεση αυτή και συγκαλύπτονται, διότι αν προχωρήσει η διερεύνηση αυτής της υπόθεσης, θα δικαιωθεί η Χρυσή Αυγή. </w:t>
      </w:r>
    </w:p>
    <w:p w14:paraId="74B8E1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στα πρ</w:t>
      </w:r>
      <w:r>
        <w:rPr>
          <w:rFonts w:eastAsia="Times New Roman" w:cs="Times New Roman"/>
          <w:szCs w:val="24"/>
        </w:rPr>
        <w:t xml:space="preserve">αγματικά περιστατικά του φακέλου </w:t>
      </w:r>
      <w:r>
        <w:rPr>
          <w:rFonts w:eastAsia="Times New Roman"/>
          <w:szCs w:val="24"/>
        </w:rPr>
        <w:t>«</w:t>
      </w:r>
      <w:r>
        <w:rPr>
          <w:rFonts w:eastAsia="Times New Roman"/>
          <w:szCs w:val="24"/>
          <w:lang w:val="en-US"/>
        </w:rPr>
        <w:t>NOVARTIS</w:t>
      </w:r>
      <w:r>
        <w:rPr>
          <w:rFonts w:eastAsia="Times New Roman"/>
          <w:szCs w:val="24"/>
        </w:rPr>
        <w:t>»</w:t>
      </w:r>
      <w:r>
        <w:rPr>
          <w:rFonts w:eastAsia="Times New Roman" w:cs="Times New Roman"/>
          <w:szCs w:val="24"/>
        </w:rPr>
        <w:t>, διότι δεν έχει μιλήσει κανείς μέχρι τώρα για τη δικογραφία. Ακούω αλαλαγμούς και φωνές εκτός θέματος. Κανείς δεν έχει μιλήσει για τα τρομερά στοιχεία που έχουν προκύψει</w:t>
      </w:r>
      <w:r>
        <w:rPr>
          <w:rFonts w:eastAsia="Times New Roman" w:cs="Times New Roman"/>
          <w:szCs w:val="24"/>
        </w:rPr>
        <w:t>,</w:t>
      </w:r>
      <w:r>
        <w:rPr>
          <w:rFonts w:eastAsia="Times New Roman" w:cs="Times New Roman"/>
          <w:szCs w:val="24"/>
        </w:rPr>
        <w:t xml:space="preserve"> μέσω της δικογραφίας η οποία διαβιβάστηκε</w:t>
      </w:r>
      <w:r>
        <w:rPr>
          <w:rFonts w:eastAsia="Times New Roman" w:cs="Times New Roman"/>
          <w:szCs w:val="24"/>
        </w:rPr>
        <w:t xml:space="preserve"> στη Βουλή και έτυχε να είμαι από τους πρώτους, μετά τους κατηγορούμενους, που έλαβαν γνώση.</w:t>
      </w:r>
    </w:p>
    <w:p w14:paraId="74B8E1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προστατευόμενη μάρτυρας 3 </w:t>
      </w:r>
      <w:r>
        <w:rPr>
          <w:rFonts w:eastAsia="Times New Roman" w:cs="Times New Roman"/>
          <w:szCs w:val="24"/>
        </w:rPr>
        <w:t xml:space="preserve">λοιπόν, </w:t>
      </w:r>
      <w:r>
        <w:rPr>
          <w:rFonts w:eastAsia="Times New Roman" w:cs="Times New Roman"/>
          <w:szCs w:val="24"/>
        </w:rPr>
        <w:t>περιγράφει με ανατριχιαστικές λεπτομέρειες και δίνει συνταρακτικά στοιχεία για το πώς μπήκε η βαλίτσα με τη μίζα μέσα στο Μαξίμ</w:t>
      </w:r>
      <w:r>
        <w:rPr>
          <w:rFonts w:eastAsia="Times New Roman" w:cs="Times New Roman"/>
          <w:szCs w:val="24"/>
        </w:rPr>
        <w:t xml:space="preserve">ου. Περιγράφει τις τηλεφωνικές κλήσεις του Φρουζή προς το Μαξίμου, περιγράφει τον τρόπο που μπήκε το όχημά του μέσα στο Μέγαρο Μαξίμου. Είναι η εικόνα που βλέπουμε -γιατί κάποιοι πάνε να μας βγάλουν τρελούς και θα εξηγήσω- με τα </w:t>
      </w:r>
      <w:r>
        <w:rPr>
          <w:rFonts w:eastAsia="Times New Roman" w:cs="Times New Roman"/>
          <w:szCs w:val="24"/>
        </w:rPr>
        <w:t xml:space="preserve">υπουργικά </w:t>
      </w:r>
      <w:r>
        <w:rPr>
          <w:rFonts w:eastAsia="Times New Roman" w:cs="Times New Roman"/>
          <w:szCs w:val="24"/>
        </w:rPr>
        <w:t>οχήματα και τα πρ</w:t>
      </w:r>
      <w:r>
        <w:rPr>
          <w:rFonts w:eastAsia="Times New Roman" w:cs="Times New Roman"/>
          <w:szCs w:val="24"/>
        </w:rPr>
        <w:t>ωθυπουργικά να μπαίνουν στο Μαξίμου και μετά ο επιβάτης του οχήματος να ανεβαίνει τα σκαλάκια. Αυτήν την εικόνα που έχουμε δει, αυτήν περιγράφει και η μάρτυρας, η οποία γίνεται πολύ συγκεκριμένη για τον τρόπο με τον οποίον ο κατηγορούμενος Φρουζής έβαζε τα</w:t>
      </w:r>
      <w:r>
        <w:rPr>
          <w:rFonts w:eastAsia="Times New Roman" w:cs="Times New Roman"/>
          <w:szCs w:val="24"/>
        </w:rPr>
        <w:t xml:space="preserve"> «τούβλα» με τα μοβ, τα κίτρινα, τα πράσινα χαρτονομίσματα στη μαύρη </w:t>
      </w:r>
      <w:r>
        <w:rPr>
          <w:rFonts w:eastAsia="Times New Roman" w:cs="Times New Roman"/>
          <w:szCs w:val="24"/>
        </w:rPr>
        <w:t>«</w:t>
      </w:r>
      <w:r>
        <w:rPr>
          <w:rFonts w:eastAsia="Times New Roman" w:cs="Times New Roman"/>
          <w:szCs w:val="24"/>
          <w:lang w:val="en-US"/>
        </w:rPr>
        <w:t>SAMSONIT</w:t>
      </w:r>
      <w:r>
        <w:rPr>
          <w:rFonts w:eastAsia="Times New Roman" w:cs="Times New Roman"/>
          <w:szCs w:val="24"/>
        </w:rPr>
        <w:t>Ε»</w:t>
      </w:r>
      <w:r>
        <w:rPr>
          <w:rFonts w:eastAsia="Times New Roman" w:cs="Times New Roman"/>
          <w:szCs w:val="24"/>
        </w:rPr>
        <w:t xml:space="preserve">. </w:t>
      </w:r>
    </w:p>
    <w:p w14:paraId="74B8E1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Όλες αυτές οι περιγραφές είναι βαρυσήμαντα στοιχεία τα οποία, απ’ ό,τι προκύπτει από τον Τύπο, προέρχονται από ένα πρόσωπο που είχε τη δυνατότητα να τα δει ιδίοις όμμασι.</w:t>
      </w:r>
    </w:p>
    <w:p w14:paraId="74B8E1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Ποια είναι η απάντηση τώρα του Σαμαρά; Στο απολογητικό του υπόμνημα</w:t>
      </w:r>
      <w:r>
        <w:rPr>
          <w:rFonts w:eastAsia="Times New Roman" w:cs="Times New Roman"/>
          <w:szCs w:val="24"/>
        </w:rPr>
        <w:t xml:space="preserve"> -</w:t>
      </w:r>
      <w:r>
        <w:rPr>
          <w:rFonts w:eastAsia="Times New Roman" w:cs="Times New Roman"/>
          <w:szCs w:val="24"/>
        </w:rPr>
        <w:t>διότι η μήνυση αυτή, την οποία διέρρευσε βέβαια στον Τύπο ο ίδιος, και την οποία διάβασα, είναι απολογητικό υπόμνημα και αναφέρεται σε πραγματικά περιστατικά</w:t>
      </w:r>
      <w:r>
        <w:rPr>
          <w:rFonts w:eastAsia="Times New Roman" w:cs="Times New Roman"/>
          <w:szCs w:val="24"/>
        </w:rPr>
        <w:t>- τ</w:t>
      </w:r>
      <w:r>
        <w:rPr>
          <w:rFonts w:eastAsia="Times New Roman" w:cs="Times New Roman"/>
          <w:szCs w:val="24"/>
        </w:rPr>
        <w:t xml:space="preserve">ι λέει; Λέει: «Αποκλείεται </w:t>
      </w:r>
      <w:r>
        <w:rPr>
          <w:rFonts w:eastAsia="Times New Roman" w:cs="Times New Roman"/>
          <w:szCs w:val="24"/>
        </w:rPr>
        <w:t>να μου έφεραν τη μίζα μεσημέρι στο Μαξίμου, γιατί απ’ έξω μπορεί να έχει δημοσιογράφους». Αυτή είναι η απάντηση. Το ότι το Μαξίμου δεν έχει πάρκινγκ, η εικόνα που βλέπουμε εμείς με τα πρωθυπουργικά οχήματα να μπαίνουν στο Μαξίμου είναι μαγική εικόνα. Ή ο Φ</w:t>
      </w:r>
      <w:r>
        <w:rPr>
          <w:rFonts w:eastAsia="Times New Roman" w:cs="Times New Roman"/>
          <w:szCs w:val="24"/>
        </w:rPr>
        <w:t>ρουζής</w:t>
      </w:r>
      <w:r>
        <w:rPr>
          <w:rFonts w:eastAsia="Times New Roman" w:cs="Times New Roman"/>
          <w:szCs w:val="24"/>
        </w:rPr>
        <w:t>,</w:t>
      </w:r>
      <w:r>
        <w:rPr>
          <w:rFonts w:eastAsia="Times New Roman" w:cs="Times New Roman"/>
          <w:szCs w:val="24"/>
        </w:rPr>
        <w:t xml:space="preserve"> αν είχε τη μίζα στην τσάντα, θα έπρεπε να παρκάρει στο Κολωνάκι και να πάει με τα εκατομμύρια ευρώ με τα πόδια.</w:t>
      </w:r>
    </w:p>
    <w:p w14:paraId="74B8E1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Αλλά σε αυτό το απολογητικό του υπόμνημα ο Σαμαράς υποπίπτει σε μια ψευδολογία</w:t>
      </w:r>
      <w:r>
        <w:rPr>
          <w:rFonts w:eastAsia="Times New Roman" w:cs="Times New Roman"/>
          <w:szCs w:val="24"/>
        </w:rPr>
        <w:t>,</w:t>
      </w:r>
      <w:r>
        <w:rPr>
          <w:rFonts w:eastAsia="Times New Roman" w:cs="Times New Roman"/>
          <w:szCs w:val="24"/>
        </w:rPr>
        <w:t xml:space="preserve"> η οποία τον καθιστά ένοχο. Λέει ότι αποκλείεται ο Παπαστ</w:t>
      </w:r>
      <w:r>
        <w:rPr>
          <w:rFonts w:eastAsia="Times New Roman" w:cs="Times New Roman"/>
          <w:szCs w:val="24"/>
        </w:rPr>
        <w:t>αύρου να συνάντησε τον Φρουζή τη συγκεκριμένη ημέρα Τρίτη, γιατί την Κυριακή παντρευόταν στις Σπέτσες. Δηλαδή ήρθε κολυμπώντας από τις Σπέτσες και δεν πρόλαβε από την Κυριακή να φτάσει Τρίτη στο Μέγαρο Μαξίμου. Για την ακρίβεια, τον διαψεύδουν οι δικοί του</w:t>
      </w:r>
      <w:r>
        <w:rPr>
          <w:rFonts w:eastAsia="Times New Roman" w:cs="Times New Roman"/>
          <w:szCs w:val="24"/>
        </w:rPr>
        <w:t xml:space="preserve"> άνθρωποι, οι δημοσιογράφοι του Βήματος, ο </w:t>
      </w:r>
      <w:r>
        <w:rPr>
          <w:rFonts w:eastAsia="Times New Roman" w:cs="Times New Roman"/>
          <w:szCs w:val="24"/>
        </w:rPr>
        <w:t>«</w:t>
      </w:r>
      <w:r>
        <w:rPr>
          <w:rFonts w:eastAsia="Times New Roman" w:cs="Times New Roman"/>
          <w:szCs w:val="24"/>
        </w:rPr>
        <w:t>Β</w:t>
      </w:r>
      <w:r>
        <w:rPr>
          <w:rFonts w:eastAsia="Times New Roman" w:cs="Times New Roman"/>
          <w:szCs w:val="24"/>
        </w:rPr>
        <w:t>ΗΜΑ</w:t>
      </w:r>
      <w:r>
        <w:rPr>
          <w:rFonts w:eastAsia="Times New Roman" w:cs="Times New Roman"/>
          <w:szCs w:val="24"/>
        </w:rPr>
        <w:t>τοδότης</w:t>
      </w:r>
      <w:r>
        <w:rPr>
          <w:rFonts w:eastAsia="Times New Roman" w:cs="Times New Roman"/>
          <w:szCs w:val="24"/>
        </w:rPr>
        <w:t>»</w:t>
      </w:r>
      <w:r>
        <w:rPr>
          <w:rFonts w:eastAsia="Times New Roman" w:cs="Times New Roman"/>
          <w:szCs w:val="24"/>
        </w:rPr>
        <w:t>, που λέει ότι ήδη από τη Δευτέρα ο Παπασταύρου ήταν στο Μαξίμου και δούλευε για τις υποχρεώσεις με την τρόικα.</w:t>
      </w:r>
    </w:p>
    <w:p w14:paraId="74B8E1ED"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Εδώ, λοιπόν, συλλαμβάνεται ψευδόμενος ο Σαμαράς, όσο συνεχίζει να μιλάει.</w:t>
      </w:r>
      <w:r w:rsidDel="0039344C">
        <w:rPr>
          <w:rFonts w:eastAsia="Times New Roman" w:cs="Times New Roman"/>
          <w:szCs w:val="24"/>
        </w:rPr>
        <w:t xml:space="preserve"> </w:t>
      </w:r>
      <w:r>
        <w:rPr>
          <w:rFonts w:eastAsia="Times New Roman" w:cs="Times New Roman"/>
          <w:szCs w:val="24"/>
        </w:rPr>
        <w:t xml:space="preserve">Όσο συνεχίζει </w:t>
      </w:r>
      <w:r>
        <w:rPr>
          <w:rFonts w:eastAsia="Times New Roman" w:cs="Times New Roman"/>
          <w:szCs w:val="24"/>
        </w:rPr>
        <w:t>να μιλάει, δ</w:t>
      </w:r>
      <w:r>
        <w:rPr>
          <w:rFonts w:eastAsia="Times New Roman"/>
          <w:szCs w:val="24"/>
        </w:rPr>
        <w:t>ηλαδή, άλλες μια - δύο μηνύσεις να κάνει και άλλες μια - δυο συνεντεύξεις να δώσει ο Γεωργιάδης και να πουν αυτά που λένε, δεν θα χρειαστεί να τους καλέσει ο ανακριτής διαφθοράς, δεν θα χρειαστεί να τους στείλει κλήση εν ονόματι του νόμου. Θα τ</w:t>
      </w:r>
      <w:r>
        <w:rPr>
          <w:rFonts w:eastAsia="Times New Roman"/>
          <w:szCs w:val="24"/>
        </w:rPr>
        <w:t>ους πάρει ένα τηλέφωνο και θα τους πει: «Δεν χρειάζομαι, πάρτε ένα ταξί με όσα στοιχεία έχετε πει δημόσια, πηγαίν</w:t>
      </w:r>
      <w:r>
        <w:rPr>
          <w:rFonts w:eastAsia="Times New Roman"/>
          <w:szCs w:val="24"/>
        </w:rPr>
        <w:t>ε</w:t>
      </w:r>
      <w:r>
        <w:rPr>
          <w:rFonts w:eastAsia="Times New Roman"/>
          <w:szCs w:val="24"/>
        </w:rPr>
        <w:t>τε κατευθείαν στον Κορυδαλλό. Δεν έχω καμ</w:t>
      </w:r>
      <w:r>
        <w:rPr>
          <w:rFonts w:eastAsia="Times New Roman"/>
          <w:szCs w:val="24"/>
        </w:rPr>
        <w:t>μ</w:t>
      </w:r>
      <w:r>
        <w:rPr>
          <w:rFonts w:eastAsia="Times New Roman"/>
          <w:szCs w:val="24"/>
        </w:rPr>
        <w:t>ία απορία». Διότι οι ίδιοι με όλα αυτά</w:t>
      </w:r>
      <w:r>
        <w:rPr>
          <w:rFonts w:eastAsia="Times New Roman"/>
          <w:szCs w:val="24"/>
        </w:rPr>
        <w:t>,</w:t>
      </w:r>
      <w:r>
        <w:rPr>
          <w:rFonts w:eastAsia="Times New Roman"/>
          <w:szCs w:val="24"/>
        </w:rPr>
        <w:t xml:space="preserve"> τα οποία έχουν πει έχουν καταστήσει τους εαυτούς τους ενόχου</w:t>
      </w:r>
      <w:r>
        <w:rPr>
          <w:rFonts w:eastAsia="Times New Roman"/>
          <w:szCs w:val="24"/>
        </w:rPr>
        <w:t xml:space="preserve">ς. </w:t>
      </w:r>
    </w:p>
    <w:p w14:paraId="74B8E1EE" w14:textId="77777777" w:rsidR="00D8133C" w:rsidRDefault="00A7505C">
      <w:pPr>
        <w:spacing w:line="600" w:lineRule="auto"/>
        <w:ind w:firstLine="720"/>
        <w:contextualSpacing/>
        <w:jc w:val="both"/>
        <w:rPr>
          <w:rFonts w:eastAsia="Times New Roman"/>
          <w:szCs w:val="24"/>
        </w:rPr>
      </w:pPr>
      <w:r>
        <w:rPr>
          <w:rFonts w:eastAsia="Times New Roman"/>
          <w:szCs w:val="24"/>
        </w:rPr>
        <w:t>Υπάρχουν επαρκέστατα στοιχεία αυτήν τη στιγμή, με όλα αυτά τα στοιχεία που έχουν κατατεθεί στη δικαιοσύνη και ήρθαν εδώ στη Βουλή, για τη παραπομπή των συγκεκριμένων προσώπων</w:t>
      </w:r>
      <w:r>
        <w:rPr>
          <w:rFonts w:eastAsia="Times New Roman"/>
          <w:szCs w:val="24"/>
        </w:rPr>
        <w:t>,</w:t>
      </w:r>
      <w:r>
        <w:rPr>
          <w:rFonts w:eastAsia="Times New Roman"/>
          <w:szCs w:val="24"/>
        </w:rPr>
        <w:t xml:space="preserve"> που ανέφερα στη δικαιοσύνη. Μην ξεχνάτε την περίπτωση Μιχελάκη, ο οποίος καταδικάστηκε για παθητική δωροδοκία</w:t>
      </w:r>
      <w:r>
        <w:rPr>
          <w:rFonts w:eastAsia="Times New Roman"/>
          <w:szCs w:val="24"/>
        </w:rPr>
        <w:t>,</w:t>
      </w:r>
      <w:r>
        <w:rPr>
          <w:rFonts w:eastAsia="Times New Roman"/>
          <w:szCs w:val="24"/>
        </w:rPr>
        <w:t xml:space="preserve"> μόνο από ένα σημείωμα. Απλά αυτό το ποσό ήταν γύρω στις μερικές χιλιάδες ευρώ και δεν ήταν η δωροδοκία σε βαθμό κακουργήματος</w:t>
      </w:r>
      <w:r>
        <w:rPr>
          <w:rFonts w:eastAsia="Times New Roman"/>
          <w:szCs w:val="24"/>
        </w:rPr>
        <w:t>,</w:t>
      </w:r>
      <w:r>
        <w:rPr>
          <w:rFonts w:eastAsia="Times New Roman"/>
          <w:szCs w:val="24"/>
        </w:rPr>
        <w:t xml:space="preserve"> για να πάει στη φ</w:t>
      </w:r>
      <w:r>
        <w:rPr>
          <w:rFonts w:eastAsia="Times New Roman"/>
          <w:szCs w:val="24"/>
        </w:rPr>
        <w:t>υλακή.</w:t>
      </w:r>
    </w:p>
    <w:p w14:paraId="74B8E1EF" w14:textId="77777777" w:rsidR="00D8133C" w:rsidRDefault="00A7505C">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την παρούσα περίπτωση ο εισαγγελέας δεν όφειλε καν να στείλει τη δικογραφία στη Βουλή. Εις ό,τι αφορά το ξέπλυμα του μαύρου χρήματος, οφείλει να συνεχίσει απαρέγκλιτα τη διερεύνηση της υπόθεσης. Και βέβαια</w:t>
      </w:r>
      <w:r>
        <w:rPr>
          <w:rFonts w:eastAsia="Times New Roman"/>
          <w:szCs w:val="24"/>
        </w:rPr>
        <w:t>,</w:t>
      </w:r>
      <w:r>
        <w:rPr>
          <w:rFonts w:eastAsia="Times New Roman"/>
          <w:szCs w:val="24"/>
        </w:rPr>
        <w:t xml:space="preserve"> οφείλει, επικαλούμενος το άρθρο 4 παράγρα</w:t>
      </w:r>
      <w:r>
        <w:rPr>
          <w:rFonts w:eastAsia="Times New Roman"/>
          <w:szCs w:val="24"/>
        </w:rPr>
        <w:t xml:space="preserve">φος 1 του Συντάγματος, που λέει ότι όλοι οι πολίτες είμαστε ίσοι έναντι του νόμου, να συνεχίσει να διερευνά τα πολιτικά πρόσωπα. </w:t>
      </w:r>
    </w:p>
    <w:p w14:paraId="74B8E1F0" w14:textId="77777777" w:rsidR="00D8133C" w:rsidRDefault="00A7505C">
      <w:pPr>
        <w:spacing w:line="600" w:lineRule="auto"/>
        <w:ind w:firstLine="720"/>
        <w:contextualSpacing/>
        <w:jc w:val="both"/>
        <w:rPr>
          <w:rFonts w:eastAsia="Times New Roman"/>
          <w:szCs w:val="24"/>
        </w:rPr>
      </w:pPr>
      <w:r>
        <w:rPr>
          <w:rFonts w:eastAsia="Times New Roman"/>
          <w:szCs w:val="24"/>
        </w:rPr>
        <w:t>Γιατί ο Μιχελάκης, δηλαδή, ο οποίος δικάστηκε είναι λιγότερος ίσος απέναντι στο Σύνταγμα από τον Σαμαρά</w:t>
      </w:r>
      <w:r>
        <w:rPr>
          <w:rFonts w:eastAsia="Times New Roman"/>
          <w:szCs w:val="24"/>
        </w:rPr>
        <w:t>,</w:t>
      </w:r>
      <w:r>
        <w:rPr>
          <w:rFonts w:eastAsia="Times New Roman"/>
          <w:szCs w:val="24"/>
        </w:rPr>
        <w:t xml:space="preserve"> που ζητάνε εδώ παραγρ</w:t>
      </w:r>
      <w:r>
        <w:rPr>
          <w:rFonts w:eastAsia="Times New Roman"/>
          <w:szCs w:val="24"/>
        </w:rPr>
        <w:t xml:space="preserve">αφή; Ο Μιχελάκης </w:t>
      </w:r>
      <w:r>
        <w:rPr>
          <w:rFonts w:eastAsia="Times New Roman"/>
          <w:szCs w:val="24"/>
        </w:rPr>
        <w:t>-</w:t>
      </w:r>
      <w:r>
        <w:rPr>
          <w:rFonts w:eastAsia="Times New Roman"/>
          <w:szCs w:val="24"/>
        </w:rPr>
        <w:t xml:space="preserve">ο δικός </w:t>
      </w:r>
      <w:r>
        <w:rPr>
          <w:rFonts w:eastAsia="Times New Roman"/>
          <w:szCs w:val="24"/>
        </w:rPr>
        <w:t>σας-</w:t>
      </w:r>
      <w:r>
        <w:rPr>
          <w:rFonts w:eastAsia="Times New Roman"/>
          <w:szCs w:val="24"/>
        </w:rPr>
        <w:t xml:space="preserve"> δικάστηκε και καταδικάστηκε για δωροδοκία και δεν παρεγράφη το αδίκημα</w:t>
      </w:r>
      <w:r>
        <w:rPr>
          <w:rFonts w:eastAsia="Times New Roman"/>
          <w:szCs w:val="24"/>
        </w:rPr>
        <w:t>. Γ</w:t>
      </w:r>
      <w:r>
        <w:rPr>
          <w:rFonts w:eastAsia="Times New Roman"/>
          <w:szCs w:val="24"/>
        </w:rPr>
        <w:t xml:space="preserve">ιατί να παραγραφεί του Σαμαρά; </w:t>
      </w:r>
    </w:p>
    <w:p w14:paraId="74B8E1F1" w14:textId="77777777" w:rsidR="00D8133C" w:rsidRDefault="00A7505C">
      <w:pPr>
        <w:spacing w:line="600" w:lineRule="auto"/>
        <w:ind w:firstLine="720"/>
        <w:contextualSpacing/>
        <w:jc w:val="both"/>
        <w:rPr>
          <w:rFonts w:eastAsia="Times New Roman"/>
          <w:szCs w:val="24"/>
        </w:rPr>
      </w:pPr>
      <w:r>
        <w:rPr>
          <w:rFonts w:eastAsia="Times New Roman"/>
          <w:szCs w:val="24"/>
        </w:rPr>
        <w:t>Υπάρχει και το άρθρο 26 του Συντάγματος</w:t>
      </w:r>
      <w:r>
        <w:rPr>
          <w:rFonts w:eastAsia="Times New Roman"/>
          <w:szCs w:val="24"/>
        </w:rPr>
        <w:t>,</w:t>
      </w:r>
      <w:r>
        <w:rPr>
          <w:rFonts w:eastAsia="Times New Roman"/>
          <w:szCs w:val="24"/>
        </w:rPr>
        <w:t xml:space="preserve"> που προβλέπει τη διάκριση των εξουσιών και που λέει ρητά ότι η Βουλή δεν δικάζε</w:t>
      </w:r>
      <w:r>
        <w:rPr>
          <w:rFonts w:eastAsia="Times New Roman"/>
          <w:szCs w:val="24"/>
        </w:rPr>
        <w:t>ι. Όλη η υπόθεση, λοιπόν, στη δικαιοσύνη, όλα στο φως και όχι στη Βουλή!</w:t>
      </w:r>
    </w:p>
    <w:p w14:paraId="74B8E1F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Μιας και έγινε μεγάλη συζήτηση για την </w:t>
      </w:r>
      <w:r>
        <w:rPr>
          <w:rFonts w:eastAsia="Times New Roman"/>
          <w:szCs w:val="24"/>
        </w:rPr>
        <w:t xml:space="preserve">Εισαγγελέα κ. </w:t>
      </w:r>
      <w:r>
        <w:rPr>
          <w:rFonts w:eastAsia="Times New Roman"/>
          <w:szCs w:val="24"/>
        </w:rPr>
        <w:t>Ελένη Ράικου, αυτή έχω να πω ότι έγινε γνωστή στο πανελλήνιο</w:t>
      </w:r>
      <w:r>
        <w:rPr>
          <w:rFonts w:eastAsia="Times New Roman"/>
          <w:szCs w:val="24"/>
        </w:rPr>
        <w:t>,</w:t>
      </w:r>
      <w:r>
        <w:rPr>
          <w:rFonts w:eastAsia="Times New Roman"/>
          <w:szCs w:val="24"/>
        </w:rPr>
        <w:t xml:space="preserve"> όταν είχε γίνει το συμβάν με την </w:t>
      </w:r>
      <w:r>
        <w:rPr>
          <w:rFonts w:eastAsia="Times New Roman"/>
          <w:szCs w:val="24"/>
        </w:rPr>
        <w:t xml:space="preserve">κ. </w:t>
      </w:r>
      <w:r>
        <w:rPr>
          <w:rFonts w:eastAsia="Times New Roman"/>
          <w:szCs w:val="24"/>
        </w:rPr>
        <w:t xml:space="preserve">Κανέλλη στον </w:t>
      </w:r>
      <w:r>
        <w:rPr>
          <w:rFonts w:eastAsia="Times New Roman"/>
          <w:szCs w:val="24"/>
        </w:rPr>
        <w:t>«ΑΝΤ 1»</w:t>
      </w:r>
      <w:r>
        <w:rPr>
          <w:rFonts w:eastAsia="Times New Roman"/>
          <w:szCs w:val="24"/>
        </w:rPr>
        <w:t>. Την έπαιρν</w:t>
      </w:r>
      <w:r>
        <w:rPr>
          <w:rFonts w:eastAsia="Times New Roman"/>
          <w:szCs w:val="24"/>
        </w:rPr>
        <w:t>ε ο Δελατόλας τηλέφωνο, της έλεγε: «Έλα, Ελένη, προχώρα, κάνε δίωξη» και μου έβαζε τότε το αδίκημα της επικίνδυνης σωματικής βλάβης για να συλληφθώ επ’ αυτοφώρω και να κάνουν σόου στα κανάλια. Αυτή, λοιπόν, η συγκεκριμένη κυρία, η «έλα, Ελένη», παραιτήθηκε</w:t>
      </w:r>
      <w:r>
        <w:rPr>
          <w:rFonts w:eastAsia="Times New Roman"/>
          <w:szCs w:val="24"/>
        </w:rPr>
        <w:t xml:space="preserve"> επειδή έπεσε στα χέρια της ο «καυτός» φάκελος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Και τώρα αποδεικνύεται γιατί παραιτήθηκε, γιατί δεν ήθελε να στείλει τους δικούς της κατηγορούμενους.</w:t>
      </w:r>
    </w:p>
    <w:p w14:paraId="74B8E1F3" w14:textId="77777777" w:rsidR="00D8133C" w:rsidRDefault="00A7505C">
      <w:pPr>
        <w:spacing w:line="600" w:lineRule="auto"/>
        <w:ind w:firstLine="720"/>
        <w:contextualSpacing/>
        <w:jc w:val="both"/>
        <w:rPr>
          <w:rFonts w:eastAsia="Times New Roman"/>
          <w:szCs w:val="24"/>
        </w:rPr>
      </w:pPr>
      <w:r>
        <w:rPr>
          <w:rFonts w:eastAsia="Times New Roman"/>
          <w:szCs w:val="24"/>
        </w:rPr>
        <w:t>Άκουσα με πάρα πολύ ενδιαφέρον τις δικαιολογίες που ψέλλισε ο πρώην Υπουργός της Νέας Δημοκ</w:t>
      </w:r>
      <w:r>
        <w:rPr>
          <w:rFonts w:eastAsia="Times New Roman"/>
          <w:szCs w:val="24"/>
        </w:rPr>
        <w:t>ρατίας Αθανασίου, όταν αναφέρθηκε από αυτό εδώ το Βήμα ότι είχε κάνει τηλεφωνικές παρεμβάσεις κατά τη διάρκεια των απολογιών του Αρχηγού και των Βουλευτών τη Χρυσής Αυγής. Αυτός ο άνθρωπος</w:t>
      </w:r>
      <w:r>
        <w:rPr>
          <w:rFonts w:eastAsia="Times New Roman"/>
          <w:szCs w:val="24"/>
        </w:rPr>
        <w:t>,</w:t>
      </w:r>
      <w:r>
        <w:rPr>
          <w:rFonts w:eastAsia="Times New Roman"/>
          <w:szCs w:val="24"/>
        </w:rPr>
        <w:t xml:space="preserve"> για μια ακόμα φορά έχει καταστήσει τον εαυτό του ένοχο. Μακάρι να </w:t>
      </w:r>
      <w:r>
        <w:rPr>
          <w:rFonts w:eastAsia="Times New Roman"/>
          <w:szCs w:val="24"/>
        </w:rPr>
        <w:t>μιλάει κάθε μέρα για αυτό το θέμα. Κάθε μέρα να δίνει νέα στοιχεία που μια μέρα θα τον καθίσουν στο σκαμνί, διότι για την παρέμβασή του αυτή, όταν πήρε τηλέφωνο την προϊσταμένη του Πρωτοδικείου Τσάμη και της είπε να κόψει το λαιμό της για να δέσει τη δήθεν</w:t>
      </w:r>
      <w:r>
        <w:rPr>
          <w:rFonts w:eastAsia="Times New Roman"/>
          <w:szCs w:val="24"/>
        </w:rPr>
        <w:t xml:space="preserve"> εγκληματική οργάνωση, είχε απολογηθεί το 2013 ότι πήρε τηλέφωνο</w:t>
      </w:r>
      <w:r>
        <w:rPr>
          <w:rFonts w:eastAsia="Times New Roman"/>
          <w:szCs w:val="24"/>
        </w:rPr>
        <w:t>,</w:t>
      </w:r>
      <w:r>
        <w:rPr>
          <w:rFonts w:eastAsia="Times New Roman"/>
          <w:szCs w:val="24"/>
        </w:rPr>
        <w:t xml:space="preserve"> για να δει πώς πάει η κατάσταση, γιατί είχαμε, λέει, απολογίες και ήθελε να δει αν έχουμε προφυλακίσεις ή μη προφυλακίσεις. </w:t>
      </w:r>
    </w:p>
    <w:p w14:paraId="74B8E1F4" w14:textId="77777777" w:rsidR="00D8133C" w:rsidRDefault="00A7505C">
      <w:pPr>
        <w:spacing w:line="600" w:lineRule="auto"/>
        <w:ind w:firstLine="720"/>
        <w:contextualSpacing/>
        <w:jc w:val="both"/>
        <w:rPr>
          <w:rFonts w:eastAsia="Times New Roman"/>
          <w:szCs w:val="24"/>
        </w:rPr>
      </w:pPr>
      <w:r>
        <w:rPr>
          <w:rFonts w:eastAsia="Times New Roman"/>
          <w:szCs w:val="24"/>
        </w:rPr>
        <w:t>Σήμερα, έφερε άλλο σενάριο, ότι γίνονταν, λέει, επεισόδια στην Ευ</w:t>
      </w:r>
      <w:r>
        <w:rPr>
          <w:rFonts w:eastAsia="Times New Roman"/>
          <w:szCs w:val="24"/>
        </w:rPr>
        <w:t>ελπίδων. Και αυτός τι ήταν; Υπουργός Δικαιοσύνης ή Δημόσιας Τάξης; Ήθελε να στείλει τα ΜΑΤ</w:t>
      </w:r>
      <w:r>
        <w:rPr>
          <w:rFonts w:eastAsia="Times New Roman"/>
          <w:szCs w:val="24"/>
        </w:rPr>
        <w:t>,</w:t>
      </w:r>
      <w:r>
        <w:rPr>
          <w:rFonts w:eastAsia="Times New Roman"/>
          <w:szCs w:val="24"/>
        </w:rPr>
        <w:t xml:space="preserve"> για να καταστείλουν κάποια φανταστικά επεισόδια; Συνελήφθη και πάλι ψευδόμενος. </w:t>
      </w:r>
    </w:p>
    <w:p w14:paraId="74B8E1F5" w14:textId="77777777" w:rsidR="00D8133C" w:rsidRDefault="00A7505C">
      <w:pPr>
        <w:spacing w:line="600" w:lineRule="auto"/>
        <w:ind w:firstLine="720"/>
        <w:contextualSpacing/>
        <w:jc w:val="both"/>
        <w:rPr>
          <w:rFonts w:eastAsia="Times New Roman"/>
          <w:szCs w:val="24"/>
        </w:rPr>
      </w:pPr>
      <w:r>
        <w:rPr>
          <w:rFonts w:eastAsia="Times New Roman"/>
          <w:szCs w:val="24"/>
        </w:rPr>
        <w:t>Και εδώ, βέβαια, το ξαναλέω: Εάν δεν ήταν ο Τσίπρας να κρατάει στο αρχείο το αίτημα</w:t>
      </w:r>
      <w:r>
        <w:rPr>
          <w:rFonts w:eastAsia="Times New Roman"/>
          <w:szCs w:val="24"/>
        </w:rPr>
        <w:t xml:space="preserve"> της εισαγγελίας για διερεύνηση ποινικών ευθυνών</w:t>
      </w:r>
      <w:r>
        <w:rPr>
          <w:rFonts w:eastAsia="Times New Roman"/>
          <w:szCs w:val="24"/>
        </w:rPr>
        <w:t>,</w:t>
      </w:r>
      <w:r>
        <w:rPr>
          <w:rFonts w:eastAsia="Times New Roman"/>
          <w:szCs w:val="24"/>
        </w:rPr>
        <w:t xml:space="preserve"> για τα εγκλήματα που έκανε η Νέα Δημοκρατία, η τότε κυβέρνηση Σαμαρά, σε βάρος της Χρυσής Αυγής, ήταν όλοι αυτοί κατηγορούμενοι για κακουργήματα.</w:t>
      </w:r>
    </w:p>
    <w:p w14:paraId="74B8E1F6"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ολοκληρώστε</w:t>
      </w:r>
      <w:r>
        <w:rPr>
          <w:rFonts w:eastAsia="Times New Roman"/>
          <w:szCs w:val="24"/>
        </w:rPr>
        <w:t>.</w:t>
      </w:r>
    </w:p>
    <w:p w14:paraId="74B8E1F7" w14:textId="77777777" w:rsidR="00D8133C" w:rsidRDefault="00A7505C">
      <w:pPr>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Ολοκληρώνω, κύριε Πρόεδρε. Ο Βουλευτής της Νέας Δημοκρατίας προηγουμένως μίλησε δέκα λεπτά. Στα δέκα λεπτά θα σταματήσω.</w:t>
      </w:r>
    </w:p>
    <w:p w14:paraId="74B8E1F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Προστατευόμενοι  μάρτυρες. Να παρακαλάει ο Σαμαράς και οι συν αυτώ να μείνουν κουκουλοφόροι. Να παρακαλάει, γιατί, </w:t>
      </w:r>
      <w:r>
        <w:rPr>
          <w:rFonts w:eastAsia="Times New Roman"/>
          <w:szCs w:val="24"/>
        </w:rPr>
        <w:t xml:space="preserve">σύμφωνα με τον νόμο που ο ίδιος ψήφισε, ο ανώνυμος μάρτυρας δεν αρκεί για να καταδικάσει, πρέπει η κατάθεσή του να διασταυρωθεί με άλλα στοιχεία και μαρτυρίες. Εάν, όμως, έρθει για παράδειγμα η γραμματέας του Φρουζή επώνυμα και δώσει την ίδια κατάθεση και </w:t>
      </w:r>
      <w:r>
        <w:rPr>
          <w:rFonts w:eastAsia="Times New Roman"/>
          <w:szCs w:val="24"/>
        </w:rPr>
        <w:t>βγει ο Σαμαράς ως απάντηση και πει ότι ο Παπασταύρου ήταν στις Σπέτσες και δεν πρόλαβε να έρθει στην Αθήνα, τότε καταδικάζεται. Και ξέρετε για ποιο αδίκημα καταδικάζεται; Είναι η παθητική δωροδοκία, είναι το ξέπλυμα, αλλά –προσέξτε- στην περίπτωση αυτή ενε</w:t>
      </w:r>
      <w:r>
        <w:rPr>
          <w:rFonts w:eastAsia="Times New Roman"/>
          <w:szCs w:val="24"/>
        </w:rPr>
        <w:t>ργοποιείται η διάταξη περί καταχραστών του Δημοσίου που η οροφή της ποινής είναι ισόβια. Αυτό για κάποιους που δεν έχουν καταλάβει σε πόσο δεινή θέση βρίσκονται και πόσο σοβαρά εγκλήματα έχουν να αντιμετωπίσουν.</w:t>
      </w:r>
    </w:p>
    <w:p w14:paraId="74B8E1F9" w14:textId="77777777" w:rsidR="00D8133C" w:rsidRDefault="00A7505C">
      <w:pPr>
        <w:spacing w:line="600" w:lineRule="auto"/>
        <w:ind w:firstLine="720"/>
        <w:contextualSpacing/>
        <w:jc w:val="both"/>
        <w:rPr>
          <w:rFonts w:eastAsia="Times New Roman"/>
          <w:szCs w:val="24"/>
        </w:rPr>
      </w:pPr>
      <w:r>
        <w:rPr>
          <w:rFonts w:eastAsia="Times New Roman"/>
          <w:szCs w:val="24"/>
        </w:rPr>
        <w:t>Κλείνω με τη σημερινή πολύ εύστοχη αναφορά τ</w:t>
      </w:r>
      <w:r>
        <w:rPr>
          <w:rFonts w:eastAsia="Times New Roman"/>
          <w:szCs w:val="24"/>
        </w:rPr>
        <w:t xml:space="preserve">ου </w:t>
      </w:r>
      <w:r>
        <w:rPr>
          <w:rFonts w:eastAsia="Times New Roman"/>
          <w:szCs w:val="24"/>
        </w:rPr>
        <w:t>«</w:t>
      </w:r>
      <w:r>
        <w:rPr>
          <w:rFonts w:eastAsia="Times New Roman"/>
          <w:szCs w:val="24"/>
          <w:lang w:val="en-US"/>
        </w:rPr>
        <w:t>B</w:t>
      </w:r>
      <w:r>
        <w:rPr>
          <w:rFonts w:eastAsia="Times New Roman"/>
          <w:szCs w:val="24"/>
          <w:lang w:val="en-US"/>
        </w:rPr>
        <w:t>LOOMBERG</w:t>
      </w:r>
      <w:r>
        <w:rPr>
          <w:rFonts w:eastAsia="Times New Roman"/>
          <w:szCs w:val="24"/>
        </w:rPr>
        <w:t xml:space="preserve">», </w:t>
      </w:r>
      <w:r>
        <w:rPr>
          <w:rFonts w:eastAsia="Times New Roman"/>
          <w:szCs w:val="24"/>
        </w:rPr>
        <w:t xml:space="preserve">που λέει ότι η προδοσία των εθνικών θεμάτων και η ανάδειξη των υποθέσεων διαφθοράς ουσιαστικά αναδεικνύει τις δυνάμεις του εθνικισμού, λένε </w:t>
      </w:r>
      <w:r>
        <w:rPr>
          <w:rFonts w:eastAsia="Times New Roman"/>
          <w:szCs w:val="24"/>
        </w:rPr>
        <w:t>«</w:t>
      </w:r>
      <w:r>
        <w:rPr>
          <w:rFonts w:eastAsia="Times New Roman"/>
          <w:szCs w:val="24"/>
        </w:rPr>
        <w:t>της άκρας δεξιάς</w:t>
      </w:r>
      <w:r>
        <w:rPr>
          <w:rFonts w:eastAsia="Times New Roman"/>
          <w:szCs w:val="24"/>
        </w:rPr>
        <w:t>»</w:t>
      </w:r>
      <w:r>
        <w:rPr>
          <w:rFonts w:eastAsia="Times New Roman"/>
          <w:szCs w:val="24"/>
        </w:rPr>
        <w:t xml:space="preserve">, εμείς θα το πούμε πιο απλά και κατανοητά, οδηγούν στη δυναμική άνοδο της Χρυσής </w:t>
      </w:r>
      <w:r>
        <w:rPr>
          <w:rFonts w:eastAsia="Times New Roman"/>
          <w:szCs w:val="24"/>
        </w:rPr>
        <w:t>Αυγής.</w:t>
      </w:r>
    </w:p>
    <w:p w14:paraId="74B8E1FA" w14:textId="77777777" w:rsidR="00D8133C" w:rsidRDefault="00A7505C">
      <w:pPr>
        <w:spacing w:line="600" w:lineRule="auto"/>
        <w:ind w:firstLine="720"/>
        <w:contextualSpacing/>
        <w:jc w:val="both"/>
        <w:rPr>
          <w:rFonts w:eastAsia="Times New Roman"/>
          <w:szCs w:val="24"/>
        </w:rPr>
      </w:pPr>
      <w:r>
        <w:rPr>
          <w:rFonts w:eastAsia="Times New Roman"/>
          <w:szCs w:val="24"/>
        </w:rPr>
        <w:t>Ευχαριστώ.</w:t>
      </w:r>
    </w:p>
    <w:p w14:paraId="74B8E1FB" w14:textId="77777777" w:rsidR="00D8133C" w:rsidRDefault="00A7505C">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4B8E1FC"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Θα δώσω τον λόγο στον κύριο Λαμπρούλη, γιατί πρόκειται να ανέβει στην Έδρα σε λίγο. </w:t>
      </w:r>
    </w:p>
    <w:p w14:paraId="74B8E1FD" w14:textId="77777777" w:rsidR="00D8133C" w:rsidRDefault="00A7505C">
      <w:pPr>
        <w:spacing w:line="600" w:lineRule="auto"/>
        <w:ind w:firstLine="720"/>
        <w:contextualSpacing/>
        <w:jc w:val="both"/>
        <w:rPr>
          <w:rFonts w:eastAsia="Times New Roman"/>
          <w:szCs w:val="24"/>
        </w:rPr>
      </w:pPr>
      <w:r>
        <w:rPr>
          <w:rFonts w:eastAsia="Times New Roman"/>
          <w:b/>
          <w:szCs w:val="24"/>
        </w:rPr>
        <w:t>ΓΕΩΡΓΙΟΣ ΛΑΜΠΡΟΥΛΗΣ (ΣΤ</w:t>
      </w:r>
      <w:r>
        <w:rPr>
          <w:rFonts w:eastAsia="Times New Roman"/>
          <w:b/>
          <w:szCs w:val="24"/>
        </w:rPr>
        <w:t>΄</w:t>
      </w:r>
      <w:r>
        <w:rPr>
          <w:rFonts w:eastAsia="Times New Roman"/>
          <w:b/>
          <w:szCs w:val="24"/>
        </w:rPr>
        <w:t xml:space="preserve"> Αντιπρόεδρος της Βουλής): </w:t>
      </w:r>
      <w:r>
        <w:rPr>
          <w:rFonts w:eastAsia="Times New Roman"/>
          <w:szCs w:val="24"/>
        </w:rPr>
        <w:t>Ευχαριστώ, κύριε Πρό</w:t>
      </w:r>
      <w:r>
        <w:rPr>
          <w:rFonts w:eastAsia="Times New Roman"/>
          <w:szCs w:val="24"/>
        </w:rPr>
        <w:t>εδρε. Ευχαριστώ και τους συναδέλφους που μου έδωσαν τη δυνατότητα να τοποθετηθώ νωρίτερα.</w:t>
      </w:r>
    </w:p>
    <w:p w14:paraId="74B8E1F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Κομμουνιστικό Κόμμα, ήδη το ανακοινώσαμε, το έχουμε πει και από το Βήμα της Βουλής, θα ψηφίσει τη σύσταση της </w:t>
      </w:r>
      <w:r>
        <w:rPr>
          <w:rFonts w:eastAsia="Times New Roman"/>
          <w:szCs w:val="24"/>
        </w:rPr>
        <w:t xml:space="preserve">επιτροπής </w:t>
      </w:r>
      <w:r>
        <w:rPr>
          <w:rFonts w:eastAsia="Times New Roman"/>
          <w:szCs w:val="24"/>
        </w:rPr>
        <w:t>προανακριτικής εξέτασης και θα συμβάλει</w:t>
      </w:r>
      <w:r>
        <w:rPr>
          <w:rFonts w:eastAsia="Times New Roman"/>
          <w:szCs w:val="24"/>
        </w:rPr>
        <w:t>,</w:t>
      </w:r>
      <w:r>
        <w:rPr>
          <w:rFonts w:eastAsia="Times New Roman"/>
          <w:szCs w:val="24"/>
        </w:rPr>
        <w:t xml:space="preserve"> όσ</w:t>
      </w:r>
      <w:r>
        <w:rPr>
          <w:rFonts w:eastAsia="Times New Roman"/>
          <w:szCs w:val="24"/>
        </w:rPr>
        <w:t xml:space="preserve">ο περνάει από το χέρι του </w:t>
      </w:r>
      <w:r>
        <w:rPr>
          <w:rFonts w:eastAsia="Times New Roman"/>
          <w:szCs w:val="24"/>
        </w:rPr>
        <w:t xml:space="preserve">στο </w:t>
      </w:r>
      <w:r>
        <w:rPr>
          <w:rFonts w:eastAsia="Times New Roman"/>
          <w:szCs w:val="24"/>
        </w:rPr>
        <w:t xml:space="preserve">να αποκαλυφθεί η αλήθεια και να αποδοθούν οι ευθύνες όπου υπάρχουν. </w:t>
      </w:r>
    </w:p>
    <w:p w14:paraId="74B8E1FF"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Όσο σημαντικό, όμως, είναι για τον λαό να διαλευκανθεί πλήρως αυτή η υπόθεση και κανένας υπεύθυνος να μην πέσει στα μαλακά, άλλο τόσο σημαντικό είναι να μην </w:t>
      </w:r>
      <w:r>
        <w:rPr>
          <w:rFonts w:eastAsia="Times New Roman"/>
          <w:szCs w:val="24"/>
        </w:rPr>
        <w:t xml:space="preserve">λειτουργήσει ως βολικό άλλοθι κάλυψης της ασκούμενης αντιλαϊκής πολιτικής, στοιχείο της οποίας είναι η επίθεση στο δικαίωμα του λαού στην υγεία, στην πρόσβασή του σε δωρεάν ποιοτικό φάρμακο. </w:t>
      </w:r>
    </w:p>
    <w:p w14:paraId="74B8E20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Διότι, πέρα από το τι τελικά θα αποδειχθεί, από το ποιους κι αν </w:t>
      </w:r>
      <w:r>
        <w:rPr>
          <w:rFonts w:eastAsia="Times New Roman"/>
          <w:szCs w:val="24"/>
        </w:rPr>
        <w:t>θα αγγίξουν οι έρευνες, η σκανδαλολογία και ο κουρνιαχτός που σηκώνεται, που έχει σηκωθεί, έχουν αρχίσει να παραγάγουν αποτέλεσμα για το ίδιο το σύστημα, αφού αξιοποιούνται για να φορτωθεί στα σκάνδαλα, στη διαφθορά, στις μίζες, η τραγική κατάσταση που ζου</w:t>
      </w:r>
      <w:r>
        <w:rPr>
          <w:rFonts w:eastAsia="Times New Roman"/>
          <w:szCs w:val="24"/>
        </w:rPr>
        <w:t>ν οι εργαζόμενοι, ειδικά τα τελευταία χρόνια της καπιταλιστικής κρίσης.</w:t>
      </w:r>
    </w:p>
    <w:p w14:paraId="74B8E201" w14:textId="77777777" w:rsidR="00D8133C" w:rsidRDefault="00A7505C">
      <w:pPr>
        <w:spacing w:line="600" w:lineRule="auto"/>
        <w:ind w:firstLine="720"/>
        <w:contextualSpacing/>
        <w:jc w:val="both"/>
        <w:rPr>
          <w:rFonts w:eastAsia="Times New Roman"/>
          <w:szCs w:val="24"/>
        </w:rPr>
      </w:pPr>
      <w:r>
        <w:rPr>
          <w:rFonts w:eastAsia="Times New Roman"/>
          <w:szCs w:val="24"/>
        </w:rPr>
        <w:t>Στόχος είναι να κρυφτεί η ουσία, το πραγματικό σκάνδαλο, που είναι το φάρμακο-εμπόρευμα, κατ’ επέκταση η εμπορευματοποίηση της υγείας και πρόνοιας, οι επιπτώσεις της κρίσης, η αντιλαϊκ</w:t>
      </w:r>
      <w:r>
        <w:rPr>
          <w:rFonts w:eastAsia="Times New Roman"/>
          <w:szCs w:val="24"/>
        </w:rPr>
        <w:t xml:space="preserve">ή επίθεση, τα μνημόνια και οι άμεσες επιπτώσεις τους στο σύστημα υγείας και πρόνοιας, στο φάρμακο, με τις δραματικές περικοπές που διαμορφώνουν άθλιες συνθήκες. </w:t>
      </w:r>
    </w:p>
    <w:p w14:paraId="74B8E20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Έτσι, με αφορμή την υπόθεση της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η Κυβέρνηση, αντιστρέφοντας το «μαζί τα φάγαμε» πο</w:t>
      </w:r>
      <w:r>
        <w:rPr>
          <w:rFonts w:eastAsia="Times New Roman"/>
          <w:szCs w:val="24"/>
        </w:rPr>
        <w:t>υ ακουγόταν τα πρώτα χρόνια ως αιτία της κρίσης, παρουσιάζει τα σκάνδαλα, τη διαπλοκή και τη διαφθορά ως αιτία των κρατικών ελλειμμάτων και χρεών κι αυτά με τη σειρά τους, εντελώς αντιεπιστημονικά, ως αιτία της καπιταλιστικής κρίσης. Και αυτό για να δικαιο</w:t>
      </w:r>
      <w:r>
        <w:rPr>
          <w:rFonts w:eastAsia="Times New Roman"/>
          <w:szCs w:val="24"/>
        </w:rPr>
        <w:t xml:space="preserve">λογήσει τα βάρβαρα μέτρα και τις περικοπές που νομοθετεί, σε συνέχεια των προηγούμενων κυβερνήσεων, αλλά και για να εμφανιστεί ως υπέρμαχος της κάθαρσης που θα εξαλείψει, δήθεν, τις αιτίες κάθε μελλοντικής κρίσης. </w:t>
      </w:r>
    </w:p>
    <w:p w14:paraId="74B8E203"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Τι επιδίωκε, όμως, η Κυβέρνηση, όπως και </w:t>
      </w:r>
      <w:r>
        <w:rPr>
          <w:rFonts w:eastAsia="Times New Roman"/>
          <w:szCs w:val="24"/>
        </w:rPr>
        <w:t>οι προηγούμενες; Αφενός, επεδίωκε να βγάλει λάδι το ίδιο το σύστημα</w:t>
      </w:r>
      <w:r>
        <w:rPr>
          <w:rFonts w:eastAsia="Times New Roman"/>
          <w:szCs w:val="24"/>
        </w:rPr>
        <w:t>,</w:t>
      </w:r>
      <w:r>
        <w:rPr>
          <w:rFonts w:eastAsia="Times New Roman"/>
          <w:szCs w:val="24"/>
        </w:rPr>
        <w:t xml:space="preserve"> που γεννάει τα σκάνδαλα, που γέννησε την κρίση και τα αντιλαϊκά μέτρα και τώρα απαιτεί νέες θυσίες από τον λαό για να ανακάμψει η κερδοφορία του κεφαλαίου και, αφετέρου, να καλλιεργήσει α</w:t>
      </w:r>
      <w:r>
        <w:rPr>
          <w:rFonts w:eastAsia="Times New Roman"/>
          <w:szCs w:val="24"/>
        </w:rPr>
        <w:t xml:space="preserve">υταπάτες στον λαό ότι μέσα από εξεταστικές ή προανακριτικές επιτροπές, ενδεχομένως με μερικούς αποδιοπομπαίους τράγους, είναι εφικτή η κάθαρση και η εξυγίανση του συστήματος.   </w:t>
      </w:r>
    </w:p>
    <w:p w14:paraId="74B8E20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Συγχρόνως, όμως, αποτελεί τεράστια πρόκληση η προσπάθεια της Κυβέρνησης να κρύψει, να συγκαλύψει μέσα από τη σκανδαλολογία, την αντιλαϊκή πολιτική της στον χώρο της υγείας, στο φάρμακο, σε συνέχεια των προηγούμενων κυβερνήσεων, με μοναδικό στόχο τη μείωση </w:t>
      </w:r>
      <w:r>
        <w:rPr>
          <w:rFonts w:eastAsia="Times New Roman"/>
          <w:szCs w:val="24"/>
        </w:rPr>
        <w:t xml:space="preserve">του κόστους που συνεπάγεται για το κεφάλαιο και το κράτος η ιατροφαρμακευτική περίθαλψη του λαού. </w:t>
      </w:r>
    </w:p>
    <w:p w14:paraId="74B8E205" w14:textId="77777777" w:rsidR="00D8133C" w:rsidRDefault="00A7505C">
      <w:pPr>
        <w:spacing w:line="600" w:lineRule="auto"/>
        <w:ind w:firstLine="720"/>
        <w:contextualSpacing/>
        <w:jc w:val="both"/>
        <w:rPr>
          <w:rFonts w:eastAsia="Times New Roman"/>
          <w:szCs w:val="24"/>
        </w:rPr>
      </w:pPr>
      <w:r>
        <w:rPr>
          <w:rFonts w:eastAsia="Times New Roman"/>
          <w:szCs w:val="24"/>
        </w:rPr>
        <w:t>Αποκορύφωμα αυτής της προσπάθειας είναι οι πανηγυρισμοί για τις περικοπές και τα πλαφόν στην υγεία, το φάρμακο, που τα βαφτίζει, όπως τα βάφτιζαν και οι προη</w:t>
      </w:r>
      <w:r>
        <w:rPr>
          <w:rFonts w:eastAsia="Times New Roman"/>
          <w:szCs w:val="24"/>
        </w:rPr>
        <w:t xml:space="preserve">γούμενες κυβερνήσεις, ως «νοικοκύρεμα», «συμμάζεμα», «εξορθολογισμό», ενώ στην πραγματικότητα το κόστος μετακυλίεται ολοένα και περισσότερο στις απευθείας πληρωμές των ασθενών, οι οποίες αυξάνουν αντιστρόφως ανάλογα με τη μείωση της κρατικής φαρμακευτικής </w:t>
      </w:r>
      <w:r>
        <w:rPr>
          <w:rFonts w:eastAsia="Times New Roman"/>
          <w:szCs w:val="24"/>
        </w:rPr>
        <w:t>δαπάνης.  Την ίδια ώρα, οι πολυεθνικές του φαρμάκου τζιράρουν ασύλληπτα ποσά, πάνω στα οποία φουντώνει ο ανταγωνισμός για το μοίρασμα της πίτας και των αγορών.</w:t>
      </w:r>
    </w:p>
    <w:p w14:paraId="74B8E20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 Έτσι, η υψηλότερη σε σχέση με σήμερα κρατική φαρμακευτική δαπάνη, που υπήρξε τη δεκαετία του 20</w:t>
      </w:r>
      <w:r>
        <w:rPr>
          <w:rFonts w:eastAsia="Times New Roman"/>
          <w:szCs w:val="24"/>
        </w:rPr>
        <w:t>00, υπήρξε αλήθεια</w:t>
      </w:r>
      <w:r>
        <w:rPr>
          <w:rFonts w:eastAsia="Times New Roman"/>
          <w:szCs w:val="24"/>
        </w:rPr>
        <w:t>,</w:t>
      </w:r>
      <w:r>
        <w:rPr>
          <w:rFonts w:eastAsia="Times New Roman"/>
          <w:szCs w:val="24"/>
        </w:rPr>
        <w:t xml:space="preserve"> για να διασφαλίσουν καθολικά οι ασθενείς φθηνότερο ή δωρεάν φάρμακο ή μήπως οι περικοπές στη φαρμακευτική δαπάνη από το κράτος, που επιταχύνθηκαν τα χρόνια της κρίσης, έγιναν με κριτήριο τις λαϊκές ανάγκες, αφού οι έμμεσες και άμεσες πλ</w:t>
      </w:r>
      <w:r>
        <w:rPr>
          <w:rFonts w:eastAsia="Times New Roman"/>
          <w:szCs w:val="24"/>
        </w:rPr>
        <w:t xml:space="preserve">ηρωμές από τους ασθενείς αυξήθηκαν; </w:t>
      </w:r>
    </w:p>
    <w:p w14:paraId="74B8E207" w14:textId="77777777" w:rsidR="00D8133C" w:rsidRDefault="00A7505C">
      <w:pPr>
        <w:spacing w:line="600" w:lineRule="auto"/>
        <w:ind w:firstLine="720"/>
        <w:contextualSpacing/>
        <w:jc w:val="both"/>
        <w:rPr>
          <w:rFonts w:eastAsia="Times New Roman"/>
          <w:szCs w:val="24"/>
        </w:rPr>
      </w:pPr>
      <w:r>
        <w:rPr>
          <w:rFonts w:eastAsia="Times New Roman"/>
          <w:szCs w:val="24"/>
        </w:rPr>
        <w:t>Έτσι, η μείωση της φαρμακευτικής δαπάνης</w:t>
      </w:r>
      <w:r>
        <w:rPr>
          <w:rFonts w:eastAsia="Times New Roman"/>
          <w:szCs w:val="24"/>
        </w:rPr>
        <w:t>,</w:t>
      </w:r>
      <w:r>
        <w:rPr>
          <w:rFonts w:eastAsia="Times New Roman"/>
          <w:szCs w:val="24"/>
        </w:rPr>
        <w:t xml:space="preserve"> μέσω των περικοπών των κρατικών δαπανών που κομπάζει η Κυβέρνηση, συνέβαλε στη δημοσιονομική προσαρμογή, στους στόχους των ματωμένων πλεονασμάτων, προκειμένου αυτοί οι πόροι να </w:t>
      </w:r>
      <w:r>
        <w:rPr>
          <w:rFonts w:eastAsia="Times New Roman"/>
          <w:szCs w:val="24"/>
        </w:rPr>
        <w:t>κατευθυνθούν σε άλλες κερδοφόρες επενδύσεις για το κεφάλαιο και, αφετέρου, δεν έγινε προς όφελος του λαού</w:t>
      </w:r>
      <w:r>
        <w:rPr>
          <w:rFonts w:eastAsia="Times New Roman"/>
          <w:szCs w:val="24"/>
        </w:rPr>
        <w:t>,</w:t>
      </w:r>
      <w:r>
        <w:rPr>
          <w:rFonts w:eastAsia="Times New Roman"/>
          <w:szCs w:val="24"/>
        </w:rPr>
        <w:t xml:space="preserve"> που συνεχίζει να χρυσοπληρώνει τα φάρμακα. Οι περικοπές και τα πλαφόν της δημόσιας φαρμακευτικής δαπάνης, με ευθύνη της σημερινής και των προηγούμενω</w:t>
      </w:r>
      <w:r>
        <w:rPr>
          <w:rFonts w:eastAsia="Times New Roman"/>
          <w:szCs w:val="24"/>
        </w:rPr>
        <w:t>ν κυβερνήσεων, έχουν οδηγήσει στην εκτίναξη των πληρωμών μεσοσταθμικά από το 9% το 2009, στο 30%, περίπου, σήμερα.</w:t>
      </w:r>
    </w:p>
    <w:p w14:paraId="74B8E2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αυτό αφορά μόνο όσα φάρμακα συνταγογραφούνται και συμμετέχει στην αποζημίωσή τους ο ΕΟΠΥΥ. Υπολογίζοντας συγχρόνως τα φάρμακα της λεγόμεν</w:t>
      </w:r>
      <w:r>
        <w:rPr>
          <w:rFonts w:eastAsia="Times New Roman" w:cs="Times New Roman"/>
          <w:szCs w:val="24"/>
        </w:rPr>
        <w:t>ης αρνητικής λίστας που συνταγογραφούνται</w:t>
      </w:r>
      <w:r>
        <w:rPr>
          <w:rFonts w:eastAsia="Times New Roman" w:cs="Times New Roman"/>
          <w:szCs w:val="24"/>
        </w:rPr>
        <w:t>,</w:t>
      </w:r>
      <w:r>
        <w:rPr>
          <w:rFonts w:eastAsia="Times New Roman" w:cs="Times New Roman"/>
          <w:szCs w:val="24"/>
        </w:rPr>
        <w:t xml:space="preserve"> αλλά δεν αποζημιώνονται από τον ΕΟΠΥΥ, τα μη συνταγογραφούμενα φάρμακα</w:t>
      </w:r>
      <w:r>
        <w:rPr>
          <w:rFonts w:eastAsia="Times New Roman" w:cs="Times New Roman"/>
          <w:szCs w:val="24"/>
        </w:rPr>
        <w:t>,</w:t>
      </w:r>
      <w:r>
        <w:rPr>
          <w:rFonts w:eastAsia="Times New Roman" w:cs="Times New Roman"/>
          <w:szCs w:val="24"/>
        </w:rPr>
        <w:t xml:space="preserve"> που πληρώνονται 100% από τον ασθενή και των οποίων η τιμή απελευθερώθηκε, καταλήξαμε σήμερα κράτος και ασφαλιστικά ταμεία να πληρώνουν 57% και 58% λιγότερο, ενώ οι ασφαλισμένοι πληρώνουν περισσότερο κατά 43% σε σχέση με το 2009.</w:t>
      </w:r>
    </w:p>
    <w:p w14:paraId="74B8E2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Παράλληλα</w:t>
      </w:r>
      <w:r>
        <w:rPr>
          <w:rFonts w:eastAsia="Times New Roman" w:cs="Times New Roman"/>
          <w:szCs w:val="24"/>
        </w:rPr>
        <w:t>,</w:t>
      </w:r>
      <w:r>
        <w:rPr>
          <w:rFonts w:eastAsia="Times New Roman" w:cs="Times New Roman"/>
          <w:szCs w:val="24"/>
        </w:rPr>
        <w:t xml:space="preserve"> στα ανωτέρω προ</w:t>
      </w:r>
      <w:r>
        <w:rPr>
          <w:rFonts w:eastAsia="Times New Roman" w:cs="Times New Roman"/>
          <w:szCs w:val="24"/>
        </w:rPr>
        <w:t>στίθεται η κατεύθυνση πως για κάθε φάρμακο που εισάγεται στην λίστα των αποζημιούμενων φαρμάκων από τον ΕΟΠΥΥ, θα πρέπει να αφαιρούνται φάρμακα ίσης αξίας -τα οποία θα πληρώνονται εξ ολοκλήρου από τους ασθενείς στα πλαίσια των προκαθορισμένων και πετσοκομμ</w:t>
      </w:r>
      <w:r>
        <w:rPr>
          <w:rFonts w:eastAsia="Times New Roman" w:cs="Times New Roman"/>
          <w:szCs w:val="24"/>
        </w:rPr>
        <w:t xml:space="preserve">ένων προϋπολογισμών του ΕΟΠΥΥ- και η προώθηση κλειστών προϋπολογισμών στη συνταγογράφηση ανά θεραπευτική κατηγορία σε συνδυασμό με τα υποχρεωτικά θεραπευτικά πρωτόκολλα. </w:t>
      </w:r>
    </w:p>
    <w:p w14:paraId="74B8E2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Όλα αυτά συντελούν ώστε χιλιάδες ασθενείς να διακόπτουν τη θεραπεία τους, αφού δεν μπ</w:t>
      </w:r>
      <w:r>
        <w:rPr>
          <w:rFonts w:eastAsia="Times New Roman" w:cs="Times New Roman"/>
          <w:szCs w:val="24"/>
        </w:rPr>
        <w:t xml:space="preserve">ορούν να τα αγοράσουν. </w:t>
      </w:r>
    </w:p>
    <w:p w14:paraId="74B8E2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74B8E2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σε ένα λεπτό.</w:t>
      </w:r>
    </w:p>
    <w:p w14:paraId="74B8E2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Έτσι η Κυβέρνηση, όπως και οι προηγούμενες, από τη μία διαμορφώνει προϋποθέσεις για πιο κερδοφόρα δράση τω</w:t>
      </w:r>
      <w:r>
        <w:rPr>
          <w:rFonts w:eastAsia="Times New Roman" w:cs="Times New Roman"/>
          <w:szCs w:val="24"/>
        </w:rPr>
        <w:t>ν πολυεθνικών, εισπράττοντας μάλιστα τα εύσημα και από την άλλη προσπαθεί, αξιοποιώντας τα σκάνδαλα, να ξεπλύνει την αντιλαϊκή της πολιτική, ενώ με πρόσχημα την περίφημη εξυγίανση του συστήματος θα συνεχίζει παραπέρα τις περικοπές σε βάρος του λαού.</w:t>
      </w:r>
    </w:p>
    <w:p w14:paraId="74B8E2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Εξάλλο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στο όνομα της πάταξης της διαφθοράς στο παρελθόν</w:t>
      </w:r>
      <w:r>
        <w:rPr>
          <w:rFonts w:eastAsia="Times New Roman" w:cs="Times New Roman"/>
          <w:szCs w:val="24"/>
        </w:rPr>
        <w:t>,</w:t>
      </w:r>
      <w:r>
        <w:rPr>
          <w:rFonts w:eastAsia="Times New Roman" w:cs="Times New Roman"/>
          <w:szCs w:val="24"/>
        </w:rPr>
        <w:t xml:space="preserve"> αλλά και τώρα, παίρνονται μέτρα. Αυτή, όμως, συνεχίζει και καλά κρατεί και διαιωνίζεται ακριβώς στο έδαφος των πολιτικών</w:t>
      </w:r>
      <w:r>
        <w:rPr>
          <w:rFonts w:eastAsia="Times New Roman" w:cs="Times New Roman"/>
          <w:szCs w:val="24"/>
        </w:rPr>
        <w:t>,</w:t>
      </w:r>
      <w:r>
        <w:rPr>
          <w:rFonts w:eastAsia="Times New Roman" w:cs="Times New Roman"/>
          <w:szCs w:val="24"/>
        </w:rPr>
        <w:t xml:space="preserve"> που θωρακίζουν το καπιταλιστικό κέρδος, που είναι η πραγματική αιτία των σκανδάλω</w:t>
      </w:r>
      <w:r>
        <w:rPr>
          <w:rFonts w:eastAsia="Times New Roman" w:cs="Times New Roman"/>
          <w:szCs w:val="24"/>
        </w:rPr>
        <w:t>ν, ο πραγματικός ένοχος. Και όσο συμβαίνει αυτό, το φάρμακο, η υγεία, θα είναι απλησίαστα για την εργατική τάξη και ταυτόχρονα</w:t>
      </w:r>
      <w:r>
        <w:rPr>
          <w:rFonts w:eastAsia="Times New Roman" w:cs="Times New Roman"/>
          <w:szCs w:val="24"/>
        </w:rPr>
        <w:t>,</w:t>
      </w:r>
      <w:r>
        <w:rPr>
          <w:rFonts w:eastAsia="Times New Roman" w:cs="Times New Roman"/>
          <w:szCs w:val="24"/>
        </w:rPr>
        <w:t xml:space="preserve"> θα μαίνεται ο πόλεμος ανάμεσα στις πολυεθνικές για το ποια θα κυριαρχήσει και θα αναπαράγεται η διαφθορά, ο χρηματισμός και άλλα</w:t>
      </w:r>
      <w:r>
        <w:rPr>
          <w:rFonts w:eastAsia="Times New Roman" w:cs="Times New Roman"/>
          <w:szCs w:val="24"/>
        </w:rPr>
        <w:t>.</w:t>
      </w:r>
    </w:p>
    <w:p w14:paraId="74B8E20F"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Και αυτό κα</w:t>
      </w:r>
      <w:r>
        <w:rPr>
          <w:rFonts w:eastAsia="Times New Roman" w:cs="Times New Roman"/>
          <w:szCs w:val="24"/>
        </w:rPr>
        <w:t>μ</w:t>
      </w:r>
      <w:r>
        <w:rPr>
          <w:rFonts w:eastAsia="Times New Roman" w:cs="Times New Roman"/>
          <w:szCs w:val="24"/>
        </w:rPr>
        <w:t>μία εξεταστική, καμ</w:t>
      </w:r>
      <w:r>
        <w:rPr>
          <w:rFonts w:eastAsia="Times New Roman" w:cs="Times New Roman"/>
          <w:szCs w:val="24"/>
        </w:rPr>
        <w:t>μ</w:t>
      </w:r>
      <w:r>
        <w:rPr>
          <w:rFonts w:eastAsia="Times New Roman" w:cs="Times New Roman"/>
          <w:szCs w:val="24"/>
        </w:rPr>
        <w:t>ία προανακριτική δεν μπορεί να το αντιμετωπίσει, όπως δεν τον αντιμετώπισε καμ</w:t>
      </w:r>
      <w:r>
        <w:rPr>
          <w:rFonts w:eastAsia="Times New Roman" w:cs="Times New Roman"/>
          <w:szCs w:val="24"/>
        </w:rPr>
        <w:t>μ</w:t>
      </w:r>
      <w:r>
        <w:rPr>
          <w:rFonts w:eastAsia="Times New Roman" w:cs="Times New Roman"/>
          <w:szCs w:val="24"/>
        </w:rPr>
        <w:t xml:space="preserve">ία νομοθεσία. Γιατί, ανεξάρτητα από την έκβαση της υπόθεσης </w:t>
      </w:r>
      <w:r>
        <w:rPr>
          <w:rFonts w:eastAsia="Times New Roman"/>
          <w:szCs w:val="24"/>
        </w:rPr>
        <w:t>«</w:t>
      </w:r>
      <w:r>
        <w:rPr>
          <w:rFonts w:eastAsia="Times New Roman"/>
          <w:szCs w:val="24"/>
          <w:lang w:val="en-US"/>
        </w:rPr>
        <w:t>NOVARTIS</w:t>
      </w:r>
      <w:r>
        <w:rPr>
          <w:rFonts w:eastAsia="Times New Roman"/>
          <w:szCs w:val="24"/>
        </w:rPr>
        <w:t>»</w:t>
      </w:r>
      <w:r>
        <w:rPr>
          <w:rFonts w:eastAsia="Times New Roman"/>
          <w:bCs/>
          <w:szCs w:val="24"/>
        </w:rPr>
        <w:t>, οι ασθενείς που αντιμετωπίζουν σοβαρά προβλήματα υγείας θα συνεχίσουν ν</w:t>
      </w:r>
      <w:r>
        <w:rPr>
          <w:rFonts w:eastAsia="Times New Roman"/>
          <w:bCs/>
          <w:szCs w:val="24"/>
        </w:rPr>
        <w:t>α συνωστίζονται σε κοινωνικά φαρμακεία ή θα καταχρεώνονται για να εξασφαλίσουν την απαραίτητη φαρμακευτική αγωγή ή θα ζουν καθημερινά έναν Γολγοθά για να εκτελέσουν την πιο απλή συνταγή στον γιατρό.</w:t>
      </w:r>
    </w:p>
    <w:p w14:paraId="74B8E210" w14:textId="77777777" w:rsidR="00D8133C" w:rsidRDefault="00A7505C">
      <w:pPr>
        <w:spacing w:line="600" w:lineRule="auto"/>
        <w:ind w:firstLine="720"/>
        <w:contextualSpacing/>
        <w:jc w:val="both"/>
        <w:rPr>
          <w:rFonts w:eastAsia="Times New Roman"/>
          <w:bCs/>
          <w:szCs w:val="24"/>
        </w:rPr>
      </w:pPr>
      <w:r>
        <w:rPr>
          <w:rFonts w:eastAsia="Times New Roman"/>
          <w:bCs/>
          <w:szCs w:val="24"/>
        </w:rPr>
        <w:t>Απέναντι σε αυτήν την κατάσταση</w:t>
      </w:r>
      <w:r>
        <w:rPr>
          <w:rFonts w:eastAsia="Times New Roman"/>
          <w:bCs/>
          <w:szCs w:val="24"/>
        </w:rPr>
        <w:t>,</w:t>
      </w:r>
      <w:r>
        <w:rPr>
          <w:rFonts w:eastAsia="Times New Roman"/>
          <w:bCs/>
          <w:szCs w:val="24"/>
        </w:rPr>
        <w:t xml:space="preserve"> οι εργαζόμενοι</w:t>
      </w:r>
      <w:r>
        <w:rPr>
          <w:rFonts w:eastAsia="Times New Roman"/>
          <w:bCs/>
          <w:szCs w:val="24"/>
        </w:rPr>
        <w:t>,</w:t>
      </w:r>
      <w:r>
        <w:rPr>
          <w:rFonts w:eastAsia="Times New Roman"/>
          <w:bCs/>
          <w:szCs w:val="24"/>
        </w:rPr>
        <w:t xml:space="preserve"> αντί να </w:t>
      </w:r>
      <w:r>
        <w:rPr>
          <w:rFonts w:eastAsia="Times New Roman"/>
          <w:bCs/>
          <w:szCs w:val="24"/>
        </w:rPr>
        <w:t xml:space="preserve">ψάχνουν ουτοπικά έναν καπιταλισμό χωρίς διαφθορά, σκάνδαλα και μίζες, χρειάζεται να παλέψουν για να ξηλώσουν την αιτία της διαφθοράς και των σκανδάλων, που είναι η ίδια η καπιταλιστική ιδιοκτησία. </w:t>
      </w:r>
    </w:p>
    <w:p w14:paraId="74B8E211" w14:textId="77777777" w:rsidR="00D8133C" w:rsidRDefault="00A7505C">
      <w:pPr>
        <w:spacing w:line="600" w:lineRule="auto"/>
        <w:ind w:firstLine="720"/>
        <w:contextualSpacing/>
        <w:jc w:val="both"/>
        <w:rPr>
          <w:rFonts w:eastAsia="Times New Roman"/>
          <w:bCs/>
          <w:szCs w:val="24"/>
        </w:rPr>
      </w:pPr>
      <w:r>
        <w:rPr>
          <w:rFonts w:eastAsia="Times New Roman"/>
          <w:bCs/>
          <w:szCs w:val="24"/>
        </w:rPr>
        <w:t>Προϋπόθεση γι’ αυτό είναι η ρήξη και η ανατροπή της εξουσί</w:t>
      </w:r>
      <w:r>
        <w:rPr>
          <w:rFonts w:eastAsia="Times New Roman"/>
          <w:bCs/>
          <w:szCs w:val="24"/>
        </w:rPr>
        <w:t>ας του κεφαλαίου και των πολιτικών που υπηρετούν, για μια άλλη οργάνωση της παραγωγής, με κοινωνικοποίηση της καπιταλιστικής φαρμακοβιομηχανίας και όλων των μέσων παραγωγής και κεντρικό επιστημονικό σχεδιασμό</w:t>
      </w:r>
      <w:r>
        <w:rPr>
          <w:rFonts w:eastAsia="Times New Roman"/>
          <w:bCs/>
          <w:szCs w:val="24"/>
        </w:rPr>
        <w:t>,</w:t>
      </w:r>
      <w:r>
        <w:rPr>
          <w:rFonts w:eastAsia="Times New Roman"/>
          <w:bCs/>
          <w:szCs w:val="24"/>
        </w:rPr>
        <w:t xml:space="preserve"> που θα οργανώνει την έρευνα, παραγωγή, εισαγωγ</w:t>
      </w:r>
      <w:r>
        <w:rPr>
          <w:rFonts w:eastAsia="Times New Roman"/>
          <w:bCs/>
          <w:szCs w:val="24"/>
        </w:rPr>
        <w:t>ή και δωρεάν διάθεση ποιοτικών και αποτελεσματικών φαρμάκων</w:t>
      </w:r>
      <w:r>
        <w:rPr>
          <w:rFonts w:eastAsia="Times New Roman"/>
          <w:bCs/>
          <w:szCs w:val="24"/>
        </w:rPr>
        <w:t>,</w:t>
      </w:r>
      <w:r>
        <w:rPr>
          <w:rFonts w:eastAsia="Times New Roman"/>
          <w:bCs/>
          <w:szCs w:val="24"/>
        </w:rPr>
        <w:t xml:space="preserve"> με αυστηρά επιστημονικά κριτήρια, κατάργηση των διαφόρων λιστών και χορήγηση όλων των φαρμάκων με κρατική χρηματοδότηση μέσα από ένα αποκλειστικά κρατικό και δωρεάν σύστημα υγείας.</w:t>
      </w:r>
    </w:p>
    <w:p w14:paraId="74B8E212"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Και αυτό μόνο </w:t>
      </w:r>
      <w:r>
        <w:rPr>
          <w:rFonts w:eastAsia="Times New Roman"/>
          <w:bCs/>
          <w:szCs w:val="24"/>
        </w:rPr>
        <w:t>ο λαός μπορεί και πρέπει να το επιβάλλει</w:t>
      </w:r>
      <w:r>
        <w:rPr>
          <w:rFonts w:eastAsia="Times New Roman"/>
          <w:bCs/>
          <w:szCs w:val="24"/>
        </w:rPr>
        <w:t>. Α</w:t>
      </w:r>
      <w:r>
        <w:rPr>
          <w:rFonts w:eastAsia="Times New Roman"/>
          <w:bCs/>
          <w:szCs w:val="24"/>
        </w:rPr>
        <w:t>ρκεί να το αποφασίσει.</w:t>
      </w:r>
    </w:p>
    <w:p w14:paraId="74B8E213"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74B8E214" w14:textId="77777777" w:rsidR="00D8133C" w:rsidRDefault="00A7505C">
      <w:pPr>
        <w:spacing w:line="600" w:lineRule="auto"/>
        <w:ind w:firstLine="720"/>
        <w:contextualSpacing/>
        <w:jc w:val="both"/>
        <w:rPr>
          <w:rFonts w:eastAsia="Times New Roman"/>
          <w:bCs/>
          <w:szCs w:val="24"/>
        </w:rPr>
      </w:pPr>
      <w:r>
        <w:rPr>
          <w:rFonts w:eastAsia="Times New Roman"/>
          <w:bCs/>
          <w:szCs w:val="24"/>
        </w:rPr>
        <w:t>Τον λόγο έχει ο κ. Σπύρος Λάππας.</w:t>
      </w:r>
    </w:p>
    <w:p w14:paraId="74B8E215"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ΣΠΥΡΙΔΩΝ</w:t>
      </w:r>
      <w:r>
        <w:rPr>
          <w:rFonts w:eastAsia="Times New Roman"/>
          <w:b/>
          <w:bCs/>
          <w:szCs w:val="24"/>
        </w:rPr>
        <w:t>ΑΣ</w:t>
      </w:r>
      <w:r>
        <w:rPr>
          <w:rFonts w:eastAsia="Times New Roman"/>
          <w:b/>
          <w:bCs/>
          <w:szCs w:val="24"/>
        </w:rPr>
        <w:t xml:space="preserve"> ΛΑΠΠΑΣ: </w:t>
      </w:r>
      <w:r>
        <w:rPr>
          <w:rFonts w:eastAsia="Times New Roman"/>
          <w:bCs/>
          <w:szCs w:val="24"/>
        </w:rPr>
        <w:t>Ευχαριστώ, κύριε Πρόεδρε.</w:t>
      </w:r>
    </w:p>
    <w:p w14:paraId="74B8E216"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είναι κορυφαία πραγματικά σήμερα η στιγμή του ελληνικού Κοινοβουλίου και της </w:t>
      </w:r>
      <w:r>
        <w:rPr>
          <w:rFonts w:eastAsia="Times New Roman"/>
          <w:bCs/>
          <w:szCs w:val="24"/>
        </w:rPr>
        <w:t>Ε</w:t>
      </w:r>
      <w:r>
        <w:rPr>
          <w:rFonts w:eastAsia="Times New Roman"/>
          <w:bCs/>
          <w:szCs w:val="24"/>
        </w:rPr>
        <w:t>λληνικής Δημοκρατίας. Τι θα περίμενε η ελληνική κοινωνία σήμερα από τους εκπροσώπους των δύο μεγάλων κομμάτων, που στελέχη τους φέρονται ως εγκαλούμ</w:t>
      </w:r>
      <w:r>
        <w:rPr>
          <w:rFonts w:eastAsia="Times New Roman"/>
          <w:bCs/>
          <w:szCs w:val="24"/>
        </w:rPr>
        <w:t xml:space="preserve">ενοι αλλά και από τους ίδιους τους εγκαλούμενους; Θα περίμενε μία δήλωση ενός εκπροσώπου σας ή ενός από τους φερόμενους εγκαλούμενους να έρθει στην Βουλή και να πει μία μόνο φράση: «Αναλαμβάνω την πολιτική ευθύνη για το σκάνδαλο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bCs/>
          <w:szCs w:val="24"/>
        </w:rPr>
        <w:t xml:space="preserve">», αφού όλοι </w:t>
      </w:r>
      <w:r>
        <w:rPr>
          <w:rFonts w:eastAsia="Times New Roman"/>
          <w:bCs/>
          <w:szCs w:val="24"/>
        </w:rPr>
        <w:t>παραδέχεστε ότι υπάρχει σκάνδαλο! Σκάνδαλο χωρίς πολιτική ευθύνη δεν υπάρχει! Ένα είναι αυτό.</w:t>
      </w:r>
    </w:p>
    <w:p w14:paraId="74B8E217" w14:textId="77777777" w:rsidR="00D8133C" w:rsidRDefault="00A7505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74B8E218" w14:textId="77777777" w:rsidR="00D8133C" w:rsidRDefault="00A7505C">
      <w:pPr>
        <w:spacing w:line="600" w:lineRule="auto"/>
        <w:ind w:firstLine="720"/>
        <w:contextualSpacing/>
        <w:jc w:val="both"/>
        <w:rPr>
          <w:rFonts w:eastAsia="Times New Roman"/>
          <w:bCs/>
          <w:szCs w:val="24"/>
        </w:rPr>
      </w:pPr>
      <w:r>
        <w:rPr>
          <w:rFonts w:eastAsia="Times New Roman"/>
          <w:bCs/>
          <w:szCs w:val="24"/>
        </w:rPr>
        <w:t>Παρ’ όλα αυτά</w:t>
      </w:r>
      <w:r>
        <w:rPr>
          <w:rFonts w:eastAsia="Times New Roman"/>
          <w:bCs/>
          <w:szCs w:val="24"/>
        </w:rPr>
        <w:t>,</w:t>
      </w:r>
      <w:r>
        <w:rPr>
          <w:rFonts w:eastAsia="Times New Roman"/>
          <w:bCs/>
          <w:szCs w:val="24"/>
        </w:rPr>
        <w:t xml:space="preserve"> το προσπερνάμε προς το παρόν. Και να σας πούμε ότι εμείς εδώ δεν κυνηγάμε ανεμόμυλους, όπως ο Δον Κιχώτ</w:t>
      </w:r>
      <w:r>
        <w:rPr>
          <w:rFonts w:eastAsia="Times New Roman"/>
          <w:bCs/>
          <w:szCs w:val="24"/>
        </w:rPr>
        <w:t>ης. Ό,τι λέμε, το στηρίζουμε κάπου. Και αυτό απορρέει και αναδύεται από την ποινική δικογραφία, όχι από τα μυαλά μας. Παρ’ όλα αυτά, όμως, εμείς θα είμαστε οι πρώτοι που θα τηρήσουμε το τεκμήριο της αθωότητας. Γιατί από τα χρόνια του Λουκιανού –όπως θα θυμ</w:t>
      </w:r>
      <w:r>
        <w:rPr>
          <w:rFonts w:eastAsia="Times New Roman"/>
          <w:bCs/>
          <w:szCs w:val="24"/>
        </w:rPr>
        <w:t>άται ο κ. Τζαβάρας- είναι κατοχυρωμένο το εξής: «Κάλλιον γαρ εστίν τον υπαίτιον ανεκδίκητον μένειν ήσπερ τον αναίτιον καταδικάζεσθαι» ή στα απλά ελληνικά: «Καλύτερα να αθωωθούν ενενήντα ένας ένοχοι, παρά να καταδικαστεί ένας αθώος». Θα το τηρήσουμε μέχρι τ</w:t>
      </w:r>
      <w:r>
        <w:rPr>
          <w:rFonts w:eastAsia="Times New Roman"/>
          <w:bCs/>
          <w:szCs w:val="24"/>
        </w:rPr>
        <w:t>ο τέλος σε όλο το στάδιο της διαδικασίας.</w:t>
      </w:r>
    </w:p>
    <w:p w14:paraId="74B8E2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Στουρνάρα και πράγματι ήταν μια αξιοπρεπής στάση απολογητικού χαρακτήρα, αλλά δεν είναι εδώ να του πω ότι δύο σοβαροί, κορυφαίοι </w:t>
      </w:r>
      <w:r>
        <w:rPr>
          <w:rFonts w:eastAsia="Times New Roman" w:cs="Times New Roman"/>
          <w:szCs w:val="24"/>
        </w:rPr>
        <w:t>ε</w:t>
      </w:r>
      <w:r>
        <w:rPr>
          <w:rFonts w:eastAsia="Times New Roman" w:cs="Times New Roman"/>
          <w:szCs w:val="24"/>
        </w:rPr>
        <w:t xml:space="preserve">πιθεωρητές της Τράπεζας της Ελλάδας πέρασαν από την </w:t>
      </w:r>
      <w:r>
        <w:rPr>
          <w:rFonts w:eastAsia="Times New Roman" w:cs="Times New Roman"/>
          <w:szCs w:val="24"/>
        </w:rPr>
        <w:t>ε</w:t>
      </w:r>
      <w:r>
        <w:rPr>
          <w:rFonts w:eastAsia="Times New Roman" w:cs="Times New Roman"/>
          <w:szCs w:val="24"/>
        </w:rPr>
        <w:t>ξεταστική και μας</w:t>
      </w:r>
      <w:r>
        <w:rPr>
          <w:rFonts w:eastAsia="Times New Roman" w:cs="Times New Roman"/>
          <w:szCs w:val="24"/>
        </w:rPr>
        <w:t xml:space="preserve"> είπαν δύο πράγματα: Οι δύο ή τρεις τελευταίες δεκαετίες χαρακτηρίζονταν από δύο πράγματα. Πρώτον, ήταν ένα πάρτι</w:t>
      </w:r>
      <w:r>
        <w:rPr>
          <w:rFonts w:eastAsia="Times New Roman" w:cs="Times New Roman"/>
          <w:szCs w:val="24"/>
        </w:rPr>
        <w:t>,</w:t>
      </w:r>
      <w:r>
        <w:rPr>
          <w:rFonts w:eastAsia="Times New Roman" w:cs="Times New Roman"/>
          <w:szCs w:val="24"/>
        </w:rPr>
        <w:t xml:space="preserve"> που κανένας δεν ήθελε να χαλάσει. Και δεύτερον, ήταν μια φούσκα που κανένας δεν ήθελε να σπάσει. Είναι δικοί σας άνθρωποι, δεν τα λέμε εμείς.</w:t>
      </w:r>
      <w:r>
        <w:rPr>
          <w:rFonts w:eastAsia="Times New Roman" w:cs="Times New Roman"/>
          <w:szCs w:val="24"/>
        </w:rPr>
        <w:t xml:space="preserve"> </w:t>
      </w:r>
    </w:p>
    <w:p w14:paraId="74B8E2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Εν όψει αυτών, υπάρχει διαφθορά στη χώρα; Δεύτερο ερώτημα: υπάρχει διαφθορά στην υγεία; Τρίτο ερώτημα: υπάρχει διαφθορά και στην υγεία; Η απάντηση: </w:t>
      </w:r>
      <w:r>
        <w:rPr>
          <w:rFonts w:eastAsia="Times New Roman" w:cs="Times New Roman"/>
          <w:szCs w:val="24"/>
        </w:rPr>
        <w:t>Κ</w:t>
      </w:r>
      <w:r>
        <w:rPr>
          <w:rFonts w:eastAsia="Times New Roman" w:cs="Times New Roman"/>
          <w:szCs w:val="24"/>
        </w:rPr>
        <w:t>υρίως υπάρχει διαφθορά στην υγεία.</w:t>
      </w:r>
    </w:p>
    <w:p w14:paraId="74B8E2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τώρα θα σας αποκαλύψω τη συμμορία</w:t>
      </w:r>
      <w:r>
        <w:rPr>
          <w:rFonts w:eastAsia="Times New Roman" w:cs="Times New Roman"/>
          <w:szCs w:val="24"/>
        </w:rPr>
        <w:t>,</w:t>
      </w:r>
      <w:r>
        <w:rPr>
          <w:rFonts w:eastAsia="Times New Roman" w:cs="Times New Roman"/>
          <w:szCs w:val="24"/>
        </w:rPr>
        <w:t xml:space="preserve"> που είναι υπέρ αυτής της εκδοχή</w:t>
      </w:r>
      <w:r>
        <w:rPr>
          <w:rFonts w:eastAsia="Times New Roman" w:cs="Times New Roman"/>
          <w:szCs w:val="24"/>
        </w:rPr>
        <w:t xml:space="preserve">ς, μια συμμορία πραγματικά στυγνών εγκληματιών. Πρώτος ο κ. Κρεμαστινός, ο οποίος σε ομιλία του σε μια μελέτη του στο σύγγραμμα του Ιδρύματος Μαραγκοπούλου για τη διαφθορά λέει: «Όταν είδα τα θέματα των ελλειμμάτων το 2000, 2 δισεκατομμύρια, το 2004 100%, </w:t>
      </w:r>
      <w:r>
        <w:rPr>
          <w:rFonts w:eastAsia="Times New Roman" w:cs="Times New Roman"/>
          <w:szCs w:val="24"/>
        </w:rPr>
        <w:t xml:space="preserve">δηλαδή 4 δισεκατομμύρια και 17,5 δισεκατομμύρια το 2009, τρόμαξα και πόνεσα» –τα έχω εδώ και θα σας τα καταθέσω στο τέλος- «Και το ερώτημα ήταν ποιοι τα έκαναν αυτά, ποιοι τα έφαγαν, πού πήγαν τα λεφτά;». Και αυτό είναι το μεγάλο ερώτημα που σήμερα πρέπει </w:t>
      </w:r>
      <w:r>
        <w:rPr>
          <w:rFonts w:eastAsia="Times New Roman" w:cs="Times New Roman"/>
          <w:szCs w:val="24"/>
        </w:rPr>
        <w:t>να διερευνήσει η Βουλή. Πού πήγαν τα λεφτά, για να απαντήσουμε και στο αγωνιώδες ερώτημα του κ. Κρεμαστινού;</w:t>
      </w:r>
    </w:p>
    <w:p w14:paraId="74B8E2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στον δεύτερο συνωμότη, τον κ. Ρακιτζή. Ποιος τον τοποθέτησε Επιθεωρητή Δημόσιας Διοίκησης; Ο ΣΥΡΙΖΑ; Όχι βέβαια! Από το 2009 μέχρι το 2014 ήτα</w:t>
      </w:r>
      <w:r>
        <w:rPr>
          <w:rFonts w:eastAsia="Times New Roman" w:cs="Times New Roman"/>
          <w:szCs w:val="24"/>
        </w:rPr>
        <w:t>ν δικό σας άνθρωπος ή τέλος πάντων</w:t>
      </w:r>
      <w:r>
        <w:rPr>
          <w:rFonts w:eastAsia="Times New Roman" w:cs="Times New Roman"/>
          <w:szCs w:val="24"/>
        </w:rPr>
        <w:t>,</w:t>
      </w:r>
      <w:r>
        <w:rPr>
          <w:rFonts w:eastAsia="Times New Roman" w:cs="Times New Roman"/>
          <w:szCs w:val="24"/>
        </w:rPr>
        <w:t xml:space="preserve"> ήταν αξιοπρεπής</w:t>
      </w:r>
      <w:r>
        <w:rPr>
          <w:rFonts w:eastAsia="Times New Roman" w:cs="Times New Roman"/>
          <w:szCs w:val="24"/>
        </w:rPr>
        <w:t>,</w:t>
      </w:r>
      <w:r>
        <w:rPr>
          <w:rFonts w:eastAsia="Times New Roman" w:cs="Times New Roman"/>
          <w:szCs w:val="24"/>
        </w:rPr>
        <w:t xml:space="preserve"> αρεοπαγίτης με τεράστια, πλούσια γνώση και εμπειρία. Τι λέει, λοιπόν, ο κ. Ρακιτζής; Λέει ότι η διαφθορά στην υγεία είναι ένας από τους βασικότερους, αν όχι ο αποκλειστικός, παράγοντες που οδήγησαν τη χώ</w:t>
      </w:r>
      <w:r>
        <w:rPr>
          <w:rFonts w:eastAsia="Times New Roman" w:cs="Times New Roman"/>
          <w:szCs w:val="24"/>
        </w:rPr>
        <w:t>ρα στη χρεοκοπία, το μαύρο χρήμα στην υγεία. Έχω εδώ τη μελέτη του και θα σας την καταθέσω στο τέλος.</w:t>
      </w:r>
    </w:p>
    <w:p w14:paraId="74B8E2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Τρίτος συνωμότης –αυτός είναι κατάδικός σας άνθρωπος, κύριε Γεωργιάδη- ο κ. Σούρλας με δύο έγγραφά του. Το ένα είναι για το Ίδρυμα Μαραγκοπούλου και λέει </w:t>
      </w:r>
      <w:r>
        <w:rPr>
          <w:rFonts w:eastAsia="Times New Roman" w:cs="Times New Roman"/>
          <w:szCs w:val="24"/>
        </w:rPr>
        <w:t>ότι όπου υπάρχει πολιτική βούληση δεν υπάρχει διαφθορά και όπου υπάρχει διαφθορά δεν υπάρχει πολιτική βούληση. Λέει συγκεκριμένα: «Υπάρχει ευθύνη όλων των πολιτικών προϊσταμένων». Αυτή τη δήλωση είχα υπόψη μου και σας είπα από την αρχή ότι περιμένω από ένα</w:t>
      </w:r>
      <w:r>
        <w:rPr>
          <w:rFonts w:eastAsia="Times New Roman" w:cs="Times New Roman"/>
          <w:szCs w:val="24"/>
        </w:rPr>
        <w:t xml:space="preserve"> ανάστημα πολιτικό ανδρός να έρθουν τουλάχιστον να αναλάβουν την πολιτική ευθύνη, αφού αρνούνται την ποινική ευθύνη. Ούτε αυτό δεν κάνουν και αυτό είναι θλιβερό.</w:t>
      </w:r>
    </w:p>
    <w:p w14:paraId="74B8E2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κ. Σούρλας σε μία έκθεση που κατέθεσε ως Γενικός Γραμματέας Διαφάνειας και Δικαιωμάτων το 2013 τι λέει; Λέει κάτι συγκλονιστικό, το οποίο το κατέθεσε στην Εξεταστική Επιτροπή για την Υγεία, όταν διερευνούσαμε το </w:t>
      </w:r>
      <w:r>
        <w:rPr>
          <w:rFonts w:eastAsia="Times New Roman" w:cs="Times New Roman"/>
          <w:szCs w:val="24"/>
        </w:rPr>
        <w:t>«</w:t>
      </w:r>
      <w:r>
        <w:rPr>
          <w:rFonts w:eastAsia="Times New Roman" w:cs="Times New Roman"/>
          <w:szCs w:val="24"/>
        </w:rPr>
        <w:t>ΕΡΡΙΚΟΣ ΝΤΥΝΑΝ</w:t>
      </w:r>
      <w:r>
        <w:rPr>
          <w:rFonts w:eastAsia="Times New Roman" w:cs="Times New Roman"/>
          <w:szCs w:val="24"/>
        </w:rPr>
        <w:t>»</w:t>
      </w:r>
      <w:r>
        <w:rPr>
          <w:rFonts w:eastAsia="Times New Roman" w:cs="Times New Roman"/>
          <w:szCs w:val="24"/>
        </w:rPr>
        <w:t xml:space="preserve">. Τι λέει δηλαδή; </w:t>
      </w:r>
      <w:r>
        <w:rPr>
          <w:rFonts w:eastAsia="Times New Roman" w:cs="Times New Roman"/>
          <w:szCs w:val="24"/>
        </w:rPr>
        <w:t>Το 2013 η έκθεσή του αναφέρει ένα γεγονός</w:t>
      </w:r>
      <w:r>
        <w:rPr>
          <w:rFonts w:eastAsia="Times New Roman" w:cs="Times New Roman"/>
          <w:szCs w:val="24"/>
        </w:rPr>
        <w:t>,</w:t>
      </w:r>
      <w:r>
        <w:rPr>
          <w:rFonts w:eastAsia="Times New Roman" w:cs="Times New Roman"/>
          <w:szCs w:val="24"/>
        </w:rPr>
        <w:t xml:space="preserve"> το οποίο δεν πρέπει να διαφύγει της προσοχής κανενός. Ήρθε έγγραφο από το ποινικό τμήμα του Υπουργείου Δικαιοσύνης των ΗΠΑ, που λέει ότι καταδικάστηκαν συγκεκριμένες φαρμακευτικές εταιρίες, διότι δωροδόκησαν κρατι</w:t>
      </w:r>
      <w:r>
        <w:rPr>
          <w:rFonts w:eastAsia="Times New Roman" w:cs="Times New Roman"/>
          <w:szCs w:val="24"/>
        </w:rPr>
        <w:t>κούς αξιωματούχους στην Ελλάδα και επέβαλε το αμερικανικό κράτος 350 εκατομμύρια πρόστιμο. Και από το 2011, λέει, που υπάρχει αυτή η σύσταση και από τον ΟΟΣΑ και από τις Ηνωμένες Πολιτείες αγνοήθηκε. Η αβελτηρία, η αδιαφορία και δεν ξέρω τι άλλο του ελληνι</w:t>
      </w:r>
      <w:r>
        <w:rPr>
          <w:rFonts w:eastAsia="Times New Roman" w:cs="Times New Roman"/>
          <w:szCs w:val="24"/>
        </w:rPr>
        <w:t>κού κράτους ήταν χαρακτηριστικότατη, με αποτέλεσμα ο ΟΟΣΑ να κάνει ειδική σύσταση για την αγνόηση αυτού του φαινομένου. Αυτοί, λοιπόν, είναι οι συνωμότες της σκευωρίας.</w:t>
      </w:r>
    </w:p>
    <w:p w14:paraId="74B8E2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να λύσουμε και δύο ζητήματα. Εσείς, κύριοι της Νέας Δημοκρατίας, έχετε ενιαία </w:t>
      </w:r>
      <w:r>
        <w:rPr>
          <w:rFonts w:eastAsia="Times New Roman" w:cs="Times New Roman"/>
          <w:szCs w:val="24"/>
        </w:rPr>
        <w:t>γραμμή σήμερα εδώ; Για να δούμε, λοιπόν, τι είπε ο κ. Βορίδης. Είπε ότι στερείται η πρότασή μας επαρκών αποδεικτικών στοιχείων, προκειμένου να οδηγηθούμε στην πρόταση για τη σύσταση προκαταρκτικής εξέτασης.</w:t>
      </w:r>
    </w:p>
    <w:p w14:paraId="74B8E2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Σταμάτης είπε ότι κακώς οι εισαγγελείς έστει</w:t>
      </w:r>
      <w:r>
        <w:rPr>
          <w:rFonts w:eastAsia="Times New Roman" w:cs="Times New Roman"/>
          <w:szCs w:val="24"/>
        </w:rPr>
        <w:t>λαν</w:t>
      </w:r>
      <w:r>
        <w:rPr>
          <w:rFonts w:eastAsia="Times New Roman" w:cs="Times New Roman"/>
          <w:szCs w:val="24"/>
        </w:rPr>
        <w:t>,</w:t>
      </w:r>
      <w:r>
        <w:rPr>
          <w:rFonts w:eastAsia="Times New Roman" w:cs="Times New Roman"/>
          <w:szCs w:val="24"/>
        </w:rPr>
        <w:t xml:space="preserve"> έστω και αυτά τα γλίσχρα αποδεικτικά στοιχεία. Έπρεπε αμελλητί, χωρίς κανένα αποδεικτικό στοιχείο, να έρθει η δικογραφία στη Βουλή. Κανονίστε τα, βρείτε τα για να έχετε μια συγκεκριμένη πρόταση όλοι, να είστε επιτέλους ομαδοποιημένοι και να ξέρουμε τε</w:t>
      </w:r>
      <w:r>
        <w:rPr>
          <w:rFonts w:eastAsia="Times New Roman" w:cs="Times New Roman"/>
          <w:szCs w:val="24"/>
        </w:rPr>
        <w:t>λικά τι υποστηρίζετε ως κόμμα.</w:t>
      </w:r>
    </w:p>
    <w:p w14:paraId="74B8E22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2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Τώρα, κάτι για να ξεκαθαριστεί. Πρέπει να καταλάβετε, κύριοι συνάδελφοι που δεν είστε νομικοί, ότι η πρότασή μας για σύσταση προκαταρκτικής εξέτασης δεν σημαίνει ούτε ποινική δίωξη </w:t>
      </w:r>
      <w:r>
        <w:rPr>
          <w:rFonts w:eastAsia="Times New Roman" w:cs="Times New Roman"/>
          <w:szCs w:val="24"/>
        </w:rPr>
        <w:t>ούτε επαρκείς ενδείξεις που να οδηγήσουν στην ποινική δίωξη. Θέλουμε στοιχειώδη και, όπως λέει ο κ. Λοβέρδος σε μια ανάλυση σε ένα βιβλίο του, αναγκαία στοιχεία όπου να υπάρχει μια πιθανολόγηση, απλή πιθανολόγηση, για να μπορούμε να πάμε στη σύσταση προκατ</w:t>
      </w:r>
      <w:r>
        <w:rPr>
          <w:rFonts w:eastAsia="Times New Roman" w:cs="Times New Roman"/>
          <w:szCs w:val="24"/>
        </w:rPr>
        <w:t xml:space="preserve">αρκτικής επιτροπής, προκαταρκτικής εξέτασης. Δεν χρειάζονται επαρκείς ενδείξεις. </w:t>
      </w:r>
    </w:p>
    <w:p w14:paraId="74B8E2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επαρκείς ενδείξεις αποτελούν αντικείμενο, κύριε Υπουργέ, και αυτό το ξέρουμε όλοι ως νομικοί, μόνο στο στάδιο λειτουργίας της προανακριτικής εξέτασης</w:t>
      </w:r>
      <w:r>
        <w:rPr>
          <w:rFonts w:eastAsia="Times New Roman" w:cs="Times New Roman"/>
          <w:szCs w:val="24"/>
        </w:rPr>
        <w:t>,</w:t>
      </w:r>
      <w:r>
        <w:rPr>
          <w:rFonts w:eastAsia="Times New Roman" w:cs="Times New Roman"/>
          <w:szCs w:val="24"/>
        </w:rPr>
        <w:t xml:space="preserve"> που θα ασκήσει την ποινική δίωξη. Υπάρχουν και μελέτες, υπάρχει και νομολογία και θα τα δώσω στο τέλος αυτά. Το ένα είναι αυτό.</w:t>
      </w:r>
    </w:p>
    <w:p w14:paraId="74B8E2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ποιος θα κρίνει αν αυτή η απλή πιθανολόγηση και το αναγκαίο μέτρο υπάρχει σήμερα</w:t>
      </w:r>
      <w:r>
        <w:rPr>
          <w:rFonts w:eastAsia="Times New Roman" w:cs="Times New Roman"/>
          <w:szCs w:val="24"/>
        </w:rPr>
        <w:t>,</w:t>
      </w:r>
      <w:r>
        <w:rPr>
          <w:rFonts w:eastAsia="Times New Roman" w:cs="Times New Roman"/>
          <w:szCs w:val="24"/>
        </w:rPr>
        <w:t xml:space="preserve"> για να κάνουμε την πρότασή μας για </w:t>
      </w:r>
      <w:r>
        <w:rPr>
          <w:rFonts w:eastAsia="Times New Roman" w:cs="Times New Roman"/>
          <w:szCs w:val="24"/>
        </w:rPr>
        <w:t xml:space="preserve">τη σύσταση προανακριτικής επιτροπής; Κάποιο δικαστικό όργανο; Όχι, κύριοι συνάδελφοι. Αποκλειστικά και μόνο το Σώμα της Ολομέλειας της Βουλής, γιατί πρέπει αυτό να είναι μέσα στα πλαίσια της </w:t>
      </w:r>
      <w:r>
        <w:rPr>
          <w:rFonts w:eastAsia="Times New Roman" w:cs="Times New Roman"/>
          <w:szCs w:val="24"/>
          <w:lang w:val="en-US"/>
        </w:rPr>
        <w:t>interna</w:t>
      </w:r>
      <w:r>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w:t>
      </w:r>
    </w:p>
    <w:p w14:paraId="74B8E2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δεν μπορεί αυτό, αν καλώς ή κακ</w:t>
      </w:r>
      <w:r>
        <w:rPr>
          <w:rFonts w:eastAsia="Times New Roman" w:cs="Times New Roman"/>
          <w:szCs w:val="24"/>
        </w:rPr>
        <w:t xml:space="preserve">ώς ληφθεί η απόφαση, να ελεγχθεί στο επόμενο διαδικαστικό στάδιο από ένα άλλο δικαστικό ή δικονομικό όργανο. Εδώ θα κριθεί οριστικώς, τελεσιδίκως και αμετακλήτως και δεν μπορεί να προσβληθεί από κανέναν, για κανένα λόγο. Για να ξέρουμε τι λέμε! </w:t>
      </w:r>
    </w:p>
    <w:p w14:paraId="74B8E2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Άλλωστε, ν</w:t>
      </w:r>
      <w:r>
        <w:rPr>
          <w:rFonts w:eastAsia="Times New Roman" w:cs="Times New Roman"/>
          <w:szCs w:val="24"/>
        </w:rPr>
        <w:t xml:space="preserve">α σας πω και κάτι; Ακυρότητα προβλέπεται στην πρότασή </w:t>
      </w:r>
      <w:r>
        <w:rPr>
          <w:rFonts w:eastAsia="Times New Roman" w:cs="Times New Roman"/>
          <w:szCs w:val="24"/>
        </w:rPr>
        <w:t>μας,</w:t>
      </w:r>
      <w:r>
        <w:rPr>
          <w:rFonts w:eastAsia="Times New Roman" w:cs="Times New Roman"/>
          <w:szCs w:val="24"/>
        </w:rPr>
        <w:t xml:space="preserve"> μόνο για έναν λόγο και το αναφέρει και το άρθρο 154 του Κανονισμού της Βουλής: αν δεν είναι γραπτή η πρόταση και αν δεν την υπογράφουν τουλάχιστον τριάντα Βουλευτές. Δεν υπάρχει κανένας άλλος λόγος</w:t>
      </w:r>
      <w:r>
        <w:rPr>
          <w:rFonts w:eastAsia="Times New Roman" w:cs="Times New Roman"/>
          <w:szCs w:val="24"/>
        </w:rPr>
        <w:t xml:space="preserve"> ακυρότητας της πρότασης για σύσταση προανακριτικής εξέτασης. Κανένας απολύτως λόγος! </w:t>
      </w:r>
    </w:p>
    <w:p w14:paraId="74B8E2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αυτό λέμε ότι μέσα στα πλαίσια της Βουλής και εκεί αποκλειστικά συζητιέται αυτή η πρόταση. Ξεχάστε δικαστικά όργανα, ξεχάστε δικαστήρια, ξεχάστε δικαστές! Εδώ, στο κ</w:t>
      </w:r>
      <w:r>
        <w:rPr>
          <w:rFonts w:eastAsia="Times New Roman" w:cs="Times New Roman"/>
          <w:szCs w:val="24"/>
        </w:rPr>
        <w:t xml:space="preserve">υρίαρχο Σώμα, που είναι η Ολομέλεια, εδώ θα κριθούν και θα αποφασιστούν όλα. </w:t>
      </w:r>
    </w:p>
    <w:p w14:paraId="74B8E2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Φερετζές!</w:t>
      </w:r>
    </w:p>
    <w:p w14:paraId="74B8E2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Τι «φερετζές», κυρία Παπαρήγα; Ποιος είναι ο φερετζές; </w:t>
      </w:r>
    </w:p>
    <w:p w14:paraId="74B8E2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Αυτό που λέτε.</w:t>
      </w:r>
    </w:p>
    <w:p w14:paraId="74B8E2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Ολοκλη</w:t>
      </w:r>
      <w:r>
        <w:rPr>
          <w:rFonts w:eastAsia="Times New Roman" w:cs="Times New Roman"/>
          <w:szCs w:val="24"/>
        </w:rPr>
        <w:t xml:space="preserve">ρώστε, κύριε Λάππα.  </w:t>
      </w:r>
    </w:p>
    <w:p w14:paraId="74B8E2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Ολοκληρώνω, κύριε Πρόεδρε.</w:t>
      </w:r>
    </w:p>
    <w:p w14:paraId="74B8E2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ήθελα να πω για κάτι</w:t>
      </w:r>
      <w:r>
        <w:rPr>
          <w:rFonts w:eastAsia="Times New Roman" w:cs="Times New Roman"/>
          <w:szCs w:val="24"/>
        </w:rPr>
        <w:t>,</w:t>
      </w:r>
      <w:r>
        <w:rPr>
          <w:rFonts w:eastAsia="Times New Roman" w:cs="Times New Roman"/>
          <w:szCs w:val="24"/>
        </w:rPr>
        <w:t xml:space="preserve"> που ελέχθη για το αμελλητί. Πρέπει να καταλάβουμε ότι το αμελλητί έχει την έννοια ότι ο </w:t>
      </w:r>
      <w:r>
        <w:rPr>
          <w:rFonts w:eastAsia="Times New Roman" w:cs="Times New Roman"/>
          <w:szCs w:val="24"/>
        </w:rPr>
        <w:t>ε</w:t>
      </w:r>
      <w:r>
        <w:rPr>
          <w:rFonts w:eastAsia="Times New Roman" w:cs="Times New Roman"/>
          <w:szCs w:val="24"/>
        </w:rPr>
        <w:t>ισαγγελέας θα στείλει στη Βουλή τη δικογραφία, που στοιχειωδώς έχει σχηματ</w:t>
      </w:r>
      <w:r>
        <w:rPr>
          <w:rFonts w:eastAsia="Times New Roman" w:cs="Times New Roman"/>
          <w:szCs w:val="24"/>
        </w:rPr>
        <w:t>ιστεί. Μπορεί να έχει ένα τηλεγράφημα και να λέει κατηγορώ τον κ. Λάππα, να έρθει το τηλεγράφημα εναντίον του Λάππα χωρίς να διερευνηθεί στοιχειωδώς, χωρίς να σηματοδοτεί ή να έχει μια βάση ως πιθανολόγηση ενδεχόμενων ευθυνών; Δυστυχώς, η νομολογία είναι υ</w:t>
      </w:r>
      <w:r>
        <w:rPr>
          <w:rFonts w:eastAsia="Times New Roman" w:cs="Times New Roman"/>
          <w:szCs w:val="24"/>
        </w:rPr>
        <w:t xml:space="preserve">πέρ των απόψεών μας και θα σας δώσω τη νομολογία. </w:t>
      </w:r>
    </w:p>
    <w:p w14:paraId="74B8E2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Ολοκληρώνω με το θέμα…</w:t>
      </w:r>
    </w:p>
    <w:p w14:paraId="74B8E2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Λάππα, μην πιάνουμε άλλο θέμα. Σας παρακαλώ, ολοκληρώστε. Είστε ήδη στα οκτώ λεπτά.</w:t>
      </w:r>
    </w:p>
    <w:p w14:paraId="74B8E2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Ολοκληρώνω, κύριε Πρόεδρε. </w:t>
      </w:r>
    </w:p>
    <w:p w14:paraId="74B8E2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μιλήσω</w:t>
      </w:r>
      <w:r>
        <w:rPr>
          <w:rFonts w:eastAsia="Times New Roman" w:cs="Times New Roman"/>
          <w:szCs w:val="24"/>
        </w:rPr>
        <w:t>,</w:t>
      </w:r>
      <w:r>
        <w:rPr>
          <w:rFonts w:eastAsia="Times New Roman" w:cs="Times New Roman"/>
          <w:szCs w:val="24"/>
        </w:rPr>
        <w:t xml:space="preserve"> επ</w:t>
      </w:r>
      <w:r>
        <w:rPr>
          <w:rFonts w:eastAsia="Times New Roman" w:cs="Times New Roman"/>
          <w:szCs w:val="24"/>
        </w:rPr>
        <w:t xml:space="preserve">ειδή έγινε αναφορά για τους προστατευόμενους μάρτυρες. </w:t>
      </w:r>
    </w:p>
    <w:p w14:paraId="74B8E2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Σκέφτεται κανένας, κύριοι συνάδελφοι, ότι θα μπορούσαμε σήμερα να συζητάμε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για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για τα </w:t>
      </w:r>
      <w:r>
        <w:rPr>
          <w:rFonts w:eastAsia="Times New Roman" w:cs="Times New Roman"/>
          <w:szCs w:val="24"/>
          <w:lang w:val="en-US"/>
        </w:rPr>
        <w:t>LuxLeaks</w:t>
      </w:r>
      <w:r>
        <w:rPr>
          <w:rFonts w:eastAsia="Times New Roman" w:cs="Times New Roman"/>
          <w:szCs w:val="24"/>
        </w:rPr>
        <w:t>, αν δεν υπήρχε ο θεσμός των προστατευόμενων μαρτύρων; Θα ακούγα</w:t>
      </w:r>
      <w:r>
        <w:rPr>
          <w:rFonts w:eastAsia="Times New Roman" w:cs="Times New Roman"/>
          <w:szCs w:val="24"/>
        </w:rPr>
        <w:t xml:space="preserve">με για τον </w:t>
      </w:r>
      <w:r>
        <w:rPr>
          <w:rFonts w:eastAsia="Times New Roman" w:cs="Times New Roman"/>
          <w:szCs w:val="24"/>
        </w:rPr>
        <w:t>Τζούλιαν Ασάνζ</w:t>
      </w:r>
      <w:r>
        <w:rPr>
          <w:rFonts w:eastAsia="Times New Roman" w:cs="Times New Roman"/>
          <w:szCs w:val="24"/>
        </w:rPr>
        <w:t xml:space="preserve">, για τον </w:t>
      </w:r>
      <w:r>
        <w:rPr>
          <w:rFonts w:eastAsia="Times New Roman" w:cs="Times New Roman"/>
          <w:szCs w:val="24"/>
        </w:rPr>
        <w:t>‘Εντουάρτ Σνόουντεν</w:t>
      </w:r>
      <w:r>
        <w:rPr>
          <w:rFonts w:eastAsia="Times New Roman" w:cs="Times New Roman"/>
          <w:szCs w:val="24"/>
        </w:rPr>
        <w:t xml:space="preserve"> και τον </w:t>
      </w:r>
      <w:r>
        <w:rPr>
          <w:rFonts w:eastAsia="Times New Roman" w:cs="Times New Roman"/>
          <w:szCs w:val="24"/>
        </w:rPr>
        <w:t>Αντουάν Ντελτούρ</w:t>
      </w:r>
      <w:r>
        <w:rPr>
          <w:rFonts w:eastAsia="Times New Roman" w:cs="Times New Roman"/>
          <w:szCs w:val="24"/>
        </w:rPr>
        <w:t xml:space="preserve">, για τα </w:t>
      </w:r>
      <w:r>
        <w:rPr>
          <w:rFonts w:eastAsia="Times New Roman" w:cs="Times New Roman"/>
          <w:szCs w:val="24"/>
          <w:lang w:val="en-US"/>
        </w:rPr>
        <w:t>WikiLeaks</w:t>
      </w:r>
      <w:r>
        <w:rPr>
          <w:rFonts w:eastAsia="Times New Roman" w:cs="Times New Roman"/>
          <w:szCs w:val="24"/>
        </w:rPr>
        <w:t xml:space="preserve">; </w:t>
      </w:r>
    </w:p>
    <w:p w14:paraId="74B8E2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σε παγκόσμιο επίπεδο γίνεται μια τεράστια συζήτηση για τις αποκαλύψεις αυτών των ανθρώπων, ακριβώς γιατί ήταν προστατευόμενοι μάρτυρες. Και ξέρετε </w:t>
      </w:r>
      <w:r>
        <w:rPr>
          <w:rFonts w:eastAsia="Times New Roman" w:cs="Times New Roman"/>
          <w:szCs w:val="24"/>
        </w:rPr>
        <w:t>ότι η προστασία των μαρτύρων σε αυτό τον θεσμό, που τηρείται στην υπόθεση αυτή εδώ, φτάνει πολύ μακριά. Μπορεί να προστατευτεί</w:t>
      </w:r>
      <w:r>
        <w:rPr>
          <w:rFonts w:eastAsia="Times New Roman" w:cs="Times New Roman"/>
          <w:szCs w:val="24"/>
        </w:rPr>
        <w:t>,</w:t>
      </w:r>
      <w:r>
        <w:rPr>
          <w:rFonts w:eastAsia="Times New Roman" w:cs="Times New Roman"/>
          <w:szCs w:val="24"/>
        </w:rPr>
        <w:t xml:space="preserve"> ακόμη και η προσωπικότητά τους, τα στοιχεία τους, να μετεγκατασταθούν σε άλλη χώρα, γιατί αντιλαμβάνεται ο νομοθέτης ότι για αυτ</w:t>
      </w:r>
      <w:r>
        <w:rPr>
          <w:rFonts w:eastAsia="Times New Roman" w:cs="Times New Roman"/>
          <w:szCs w:val="24"/>
        </w:rPr>
        <w:t>όν που αποκαλύπτει σημεία και τέρατα για μια εταιρεία με τεράστια συμφέροντα, με ιλιγγιώδη ποσά, ακόμα και οικονομική και πολιτική επιρροή, ασφαλώς αναφύονται κίνδυνοι για τον ίδιο, για την οικογένειά του, για τη σωματική του ακεραιότητα, για απειλή της ζω</w:t>
      </w:r>
      <w:r>
        <w:rPr>
          <w:rFonts w:eastAsia="Times New Roman" w:cs="Times New Roman"/>
          <w:szCs w:val="24"/>
        </w:rPr>
        <w:t xml:space="preserve">ής του ακόμα. Αυτά τα προβλέπει ο νομοθέτης. </w:t>
      </w:r>
    </w:p>
    <w:p w14:paraId="74B8E2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ο θεσμός των προστατευόμενων μαρτύρων και στην Ελλάδα και διεθνώς είναι πάρα πολύ ωφέλιμος για την αποκάλυψη, όχι μόνο των σκανδάλων και την έναρξη των ερευνών, αλλά ακόμα και για την άσκηση ποινικής δίωξη</w:t>
      </w:r>
      <w:r>
        <w:rPr>
          <w:rFonts w:eastAsia="Times New Roman" w:cs="Times New Roman"/>
          <w:szCs w:val="24"/>
        </w:rPr>
        <w:t xml:space="preserve">ς. Για φανταστείτε να μην υπήρχαν αυτοί οι προστατευόμενοι μάρτυρες. Θα υπήρχε σήμερα δικογραφία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2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Λάππα, ολοκληρώστε! </w:t>
      </w:r>
    </w:p>
    <w:p w14:paraId="74B8E2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Τελειώνω, κύριε Πρόεδρε.</w:t>
      </w:r>
    </w:p>
    <w:p w14:paraId="74B8E2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Ανοίξτε μια παρένθεση. Κύριε Βενιζέλο</w:t>
      </w:r>
      <w:r>
        <w:rPr>
          <w:rFonts w:eastAsia="Times New Roman" w:cs="Times New Roman"/>
          <w:szCs w:val="24"/>
        </w:rPr>
        <w:t xml:space="preserve">, έχουν μιλήσει και άλλοι συνάδελφοι πριν από μένα και έντεκα λεπτά! </w:t>
      </w:r>
    </w:p>
    <w:p w14:paraId="74B8E2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Εγώ τι φταίω; </w:t>
      </w:r>
    </w:p>
    <w:p w14:paraId="74B8E2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Όχι, άλλοι συνάδελφοι! </w:t>
      </w:r>
    </w:p>
    <w:p w14:paraId="74B8E2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εξής: Ανοίξτε μια παρένθεση! Εάν δεν υπήρχε αυτός ο θεσμός των προστατευόμενων μαρτύρων, </w:t>
      </w:r>
      <w:r>
        <w:rPr>
          <w:rFonts w:eastAsia="Times New Roman" w:cs="Times New Roman"/>
          <w:szCs w:val="24"/>
        </w:rPr>
        <w:t>πιστεύετε ότι ένας μάρτυρας με την διακύβευση τέτοιων τεράστιων συμφερόντων και αναφυομένων κινδύνων για τον ίδιο και τους γνωστούς του, θα υπήρχε πιθανότητα να προσέλθει στο δικαστικό όργανο και φάτσα κάρτα να αρχίζει να καταθέτει όσα καταθέτουν οι μάρτυρ</w:t>
      </w:r>
      <w:r>
        <w:rPr>
          <w:rFonts w:eastAsia="Times New Roman" w:cs="Times New Roman"/>
          <w:szCs w:val="24"/>
        </w:rPr>
        <w:t>ες; Προσθέσετε και τους μάρτυρες…</w:t>
      </w:r>
    </w:p>
    <w:p w14:paraId="74B8E2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παρακαλώ, κύριε Λάππα! </w:t>
      </w:r>
    </w:p>
    <w:p w14:paraId="74B8E2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στη στάση του πολιτικού συστήματος απέναντι στο σκάνδαλο –όλοι το λένε σκάνδαλο πλέον- υπάρχει μια διολίσθηση, μια μετατόπιση, α</w:t>
      </w:r>
      <w:r>
        <w:rPr>
          <w:rFonts w:eastAsia="Times New Roman" w:cs="Times New Roman"/>
          <w:szCs w:val="24"/>
        </w:rPr>
        <w:t xml:space="preserve">πό την σκευωρία πήγαμε στην αποδοχή όλων των πολιτικών πλευρών ότι υπάρχει σκάνδαλο. </w:t>
      </w:r>
    </w:p>
    <w:p w14:paraId="74B8E2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Κρατήστε ότι το πολιτικό σύστημα πρέπει να υλοποιήσει και να είναι υπερήφανο για αυτό που έλεγε ο Ιπποκράτης δυόμισι χιλιάδες χρόνια πριν: «Το της πόλεως ήθος ομοιούται τ</w:t>
      </w:r>
      <w:r>
        <w:rPr>
          <w:rFonts w:eastAsia="Times New Roman" w:cs="Times New Roman"/>
          <w:szCs w:val="24"/>
        </w:rPr>
        <w:t xml:space="preserve">οις άρχουσιν». </w:t>
      </w:r>
    </w:p>
    <w:p w14:paraId="74B8E2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κύριε Πρόεδρε, όλα τα στοιχεία</w:t>
      </w:r>
      <w:r>
        <w:rPr>
          <w:rFonts w:eastAsia="Times New Roman" w:cs="Times New Roman"/>
          <w:szCs w:val="24"/>
        </w:rPr>
        <w:t>,</w:t>
      </w:r>
      <w:r>
        <w:rPr>
          <w:rFonts w:eastAsia="Times New Roman" w:cs="Times New Roman"/>
          <w:szCs w:val="24"/>
        </w:rPr>
        <w:t xml:space="preserve"> που έχω και επικαλέστηκα. Όλα προκύπτουν από έγγραφα, δηλαδή τα του κ. Ρακιντζή, την επίκαιρη ερώτηση, ένα βιβλίο και την νομολογία του Αρείου Πάγου. </w:t>
      </w:r>
    </w:p>
    <w:p w14:paraId="74B8E2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στα Πρακτικά. </w:t>
      </w:r>
    </w:p>
    <w:p w14:paraId="74B8E240"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Β</w:t>
      </w:r>
      <w:r>
        <w:rPr>
          <w:rFonts w:eastAsia="Times New Roman" w:cs="Times New Roman"/>
        </w:rPr>
        <w:t>ουλευτής κ. Σπυρίδων Λάππας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B8E241"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Σας ευχαριστώ, κύριε Πρόεδρε.</w:t>
      </w:r>
    </w:p>
    <w:p w14:paraId="74B8E242"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w:t>
      </w:r>
      <w:r>
        <w:rPr>
          <w:rFonts w:eastAsia="Times New Roman"/>
          <w:bCs/>
        </w:rPr>
        <w:t>ου ΣΥΡΙΖΑ)</w:t>
      </w:r>
    </w:p>
    <w:p w14:paraId="74B8E2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rPr>
        <w:t xml:space="preserve"> </w:t>
      </w:r>
      <w:r>
        <w:rPr>
          <w:rFonts w:eastAsia="Times New Roman" w:cs="Times New Roman"/>
          <w:b/>
          <w:szCs w:val="24"/>
        </w:rPr>
        <w:t>ΠΡΟΕΔΡΕΥΩΝ (Σπυρίδων Λυκούδης):</w:t>
      </w:r>
      <w:r>
        <w:rPr>
          <w:rFonts w:eastAsia="Times New Roman" w:cs="Times New Roman"/>
          <w:szCs w:val="24"/>
        </w:rPr>
        <w:t xml:space="preserve"> Κύριε Λάππα, για να μιλήσετε εσείς δέκα λεπτά, δεν θα μιλήσω καθόλου εγώ. Είναι δίκαιο αυτό; Με συγχωρείτε!</w:t>
      </w:r>
    </w:p>
    <w:p w14:paraId="74B8E2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σειρά έχει ως εξής: Οι κ</w:t>
      </w:r>
      <w:r>
        <w:rPr>
          <w:rFonts w:eastAsia="Times New Roman" w:cs="Times New Roman"/>
          <w:szCs w:val="24"/>
        </w:rPr>
        <w:t>ύριοι</w:t>
      </w:r>
      <w:r>
        <w:rPr>
          <w:rFonts w:eastAsia="Times New Roman" w:cs="Times New Roman"/>
          <w:szCs w:val="24"/>
        </w:rPr>
        <w:t xml:space="preserve"> Μεγαλομύστακας, Κουτσούκος, Τζαβάρας, Λοβέρδος, Βενιζέλος, Σαμαράς. Αν δεν φροντίσουμε λίγο τον χρόνο, έχω την εντύπωση ότι πέντε-έξι Βουλευτές που απομένουμε να μιλήσουμε -κύριε Δρίτσα, είστε και εσείς, είμαι και εγώ-, δεν θα μιλήσουμε τελικά με αυτό που</w:t>
      </w:r>
      <w:r>
        <w:rPr>
          <w:rFonts w:eastAsia="Times New Roman" w:cs="Times New Roman"/>
          <w:szCs w:val="24"/>
        </w:rPr>
        <w:t xml:space="preserve"> γίνεται τώρα.</w:t>
      </w:r>
    </w:p>
    <w:p w14:paraId="74B8E2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κ. Μεγαλομύστακας έχει τον λόγο. </w:t>
      </w:r>
    </w:p>
    <w:p w14:paraId="74B8E2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 </w:t>
      </w:r>
    </w:p>
    <w:p w14:paraId="74B8E2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πρέπει να έχουμε ως βάση ότι το σκάνδαλο υπάρχει.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κατηγορηθεί και έχει καταδικαστεί σε</w:t>
      </w:r>
      <w:r>
        <w:rPr>
          <w:rFonts w:eastAsia="Times New Roman" w:cs="Times New Roman"/>
          <w:szCs w:val="24"/>
        </w:rPr>
        <w:t xml:space="preserve"> πάρα πολλές χώρες. Έχει πληρώσει πρόστιμα, τα οποία βέβαια δεν αναλογούν σε κα</w:t>
      </w:r>
      <w:r>
        <w:rPr>
          <w:rFonts w:eastAsia="Times New Roman" w:cs="Times New Roman"/>
          <w:szCs w:val="24"/>
        </w:rPr>
        <w:t>μ</w:t>
      </w:r>
      <w:r>
        <w:rPr>
          <w:rFonts w:eastAsia="Times New Roman" w:cs="Times New Roman"/>
          <w:szCs w:val="24"/>
        </w:rPr>
        <w:t>μία περίπτωση στα χρήματα</w:t>
      </w:r>
      <w:r>
        <w:rPr>
          <w:rFonts w:eastAsia="Times New Roman" w:cs="Times New Roman"/>
          <w:szCs w:val="24"/>
        </w:rPr>
        <w:t>,</w:t>
      </w:r>
      <w:r>
        <w:rPr>
          <w:rFonts w:eastAsia="Times New Roman" w:cs="Times New Roman"/>
          <w:szCs w:val="24"/>
        </w:rPr>
        <w:t xml:space="preserve"> τα οποία έχει στερήσει από το κάθε κράτος και τα οποία έχει καταχραστεί. Είδαμε ποιο ήταν το πρόστιμό της στις Ηνωμένες Πολιτείες Αμερικής και ελπίζο</w:t>
      </w:r>
      <w:r>
        <w:rPr>
          <w:rFonts w:eastAsia="Times New Roman" w:cs="Times New Roman"/>
          <w:szCs w:val="24"/>
        </w:rPr>
        <w:t>υμε ότι μετά τη διερεύνηση και με το τέλος αυτής της δίκης, να μη συμβεί κάτι ανάλογο και στην Ελλάδα. Πρέπει να διεκδικήσουμε ό,τι έχουμε χάσει απ’ αυτό το σκάνδαλο και δεν πρέπει να χαριστούμε</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 xml:space="preserve">ία περίπτωση, όπως έγινε με άλλα σκάνδαλα. </w:t>
      </w:r>
    </w:p>
    <w:p w14:paraId="74B8E2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w:t>
      </w:r>
      <w:r>
        <w:rPr>
          <w:rFonts w:eastAsia="Times New Roman" w:cs="Times New Roman"/>
          <w:szCs w:val="24"/>
        </w:rPr>
        <w:t xml:space="preserve">ο σκάνδαλο, πέρα απ’ αυτό που συζητάμε σήμερα, οι πληροφορίες από το </w:t>
      </w:r>
      <w:r>
        <w:rPr>
          <w:rFonts w:eastAsia="Times New Roman" w:cs="Times New Roman"/>
          <w:szCs w:val="24"/>
          <w:lang w:val="en-US"/>
        </w:rPr>
        <w:t>FBI</w:t>
      </w:r>
      <w:r>
        <w:rPr>
          <w:rFonts w:eastAsia="Times New Roman" w:cs="Times New Roman"/>
          <w:szCs w:val="24"/>
        </w:rPr>
        <w:t>, μας μιλούν για τέσσερις χιλιάδες γιατρούς, για λειτουργούς του κράτους, για άλλους παράγοντες. Δεν πρέπει να το χάσουμε αυτό. Δεν πρέπει στη βαβούρα και στη φασαρία</w:t>
      </w:r>
      <w:r>
        <w:rPr>
          <w:rFonts w:eastAsia="Times New Roman" w:cs="Times New Roman"/>
          <w:szCs w:val="24"/>
        </w:rPr>
        <w:t>,</w:t>
      </w:r>
      <w:r>
        <w:rPr>
          <w:rFonts w:eastAsia="Times New Roman" w:cs="Times New Roman"/>
          <w:szCs w:val="24"/>
        </w:rPr>
        <w:t xml:space="preserve"> που έχει σηκωθεί</w:t>
      </w:r>
      <w:r>
        <w:rPr>
          <w:rFonts w:eastAsia="Times New Roman" w:cs="Times New Roman"/>
          <w:szCs w:val="24"/>
        </w:rPr>
        <w:t xml:space="preserve"> για πολλούς λόγους να μη δούμε και την ουσία του πράγματος. Εμείς είμαστε εδώ</w:t>
      </w:r>
      <w:r>
        <w:rPr>
          <w:rFonts w:eastAsia="Times New Roman" w:cs="Times New Roman"/>
          <w:szCs w:val="24"/>
        </w:rPr>
        <w:t>,</w:t>
      </w:r>
      <w:r>
        <w:rPr>
          <w:rFonts w:eastAsia="Times New Roman" w:cs="Times New Roman"/>
          <w:szCs w:val="24"/>
        </w:rPr>
        <w:t xml:space="preserve"> για να κρίνουμε τους συναδέλφους μας και να κριθούμε κι όλοι μας για τις αποφάσεις μας. Δεν πρέπει, όμως, να χάσουμε την ουσία του πράγματος. Πρέπει να διεκδικήσουμε τα όσα χάθ</w:t>
      </w:r>
      <w:r>
        <w:rPr>
          <w:rFonts w:eastAsia="Times New Roman" w:cs="Times New Roman"/>
          <w:szCs w:val="24"/>
        </w:rPr>
        <w:t xml:space="preserve">ηκαν και τουλάχιστον να μην επιτρέψουμε αυτό που συνέβαινε τόσα χρόνια. Το ζήτημα είναι να μη συνεχισθεί αυτή η εικόνα. </w:t>
      </w:r>
    </w:p>
    <w:p w14:paraId="74B8E2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Άκουσα πάρα πολλούς συναδέλφους –και με το δίκιο τους- να λένε ότι εφόσον βγάλανε κάποιους ανθρώπους μπροστά ως υπόπτους, αυτοί έχουν σ</w:t>
      </w:r>
      <w:r>
        <w:rPr>
          <w:rFonts w:eastAsia="Times New Roman" w:cs="Times New Roman"/>
          <w:szCs w:val="24"/>
        </w:rPr>
        <w:t>τοχοποιηθεί. Και έχουν δίκιο, γιατί έτσι πλέον λειτουργεί η ελληνική κοινωνία. Αλλά δεν είδα κανέναν από εδώ πάνω να αναρωτηθεί γιατί. Γι’ αυτήν την στοχοποίηση ευθύνονται όλοι, και οι παλιοί που κυβερνούσαν, αλλά και εσείς που κυβερνάτε σήμερα, γιατί απλά</w:t>
      </w:r>
      <w:r>
        <w:rPr>
          <w:rFonts w:eastAsia="Times New Roman" w:cs="Times New Roman"/>
          <w:szCs w:val="24"/>
        </w:rPr>
        <w:t xml:space="preserve"> δεν σας πιστεύει κανείς ό,τι και να πείτε. Οι προηγούμενοι μας έφτασαν σ’ αυτό το σημείο και ήρθατε εσείς και βάζετε με όλη σας τη δύναμη σ’ αυτόν τον αγώνα το δικό σας λιθαράκι. Διότι αυτό κάνετε. Το έχω ξαναπεί απ’ αυτό το Βήμα ότι η απαξίωση του πολιτι</w:t>
      </w:r>
      <w:r>
        <w:rPr>
          <w:rFonts w:eastAsia="Times New Roman" w:cs="Times New Roman"/>
          <w:szCs w:val="24"/>
        </w:rPr>
        <w:t>κού συστήματος</w:t>
      </w:r>
      <w:r>
        <w:rPr>
          <w:rFonts w:eastAsia="Times New Roman" w:cs="Times New Roman"/>
          <w:szCs w:val="24"/>
        </w:rPr>
        <w:t>,</w:t>
      </w:r>
      <w:r>
        <w:rPr>
          <w:rFonts w:eastAsia="Times New Roman" w:cs="Times New Roman"/>
          <w:szCs w:val="24"/>
        </w:rPr>
        <w:t xml:space="preserve"> δεν οφείλεται μόνο στους προηγούμενους</w:t>
      </w:r>
      <w:r>
        <w:rPr>
          <w:rFonts w:eastAsia="Times New Roman" w:cs="Times New Roman"/>
          <w:szCs w:val="24"/>
        </w:rPr>
        <w:t>,</w:t>
      </w:r>
      <w:r>
        <w:rPr>
          <w:rFonts w:eastAsia="Times New Roman" w:cs="Times New Roman"/>
          <w:szCs w:val="24"/>
        </w:rPr>
        <w:t xml:space="preserve"> αλλά οφείλεται και σε σας που άλλα τάζετε και άλλα κάνετε. Που άλλα λέτε σήμερα και άλλα λέτε αύριο, ακόμη και για την πολιτική που ακολουθείτε στο συγκεκριμένο θέμα. Κι αυτό έχει αδυναμίες. Πάρα πολλ</w:t>
      </w:r>
      <w:r>
        <w:rPr>
          <w:rFonts w:eastAsia="Times New Roman" w:cs="Times New Roman"/>
          <w:szCs w:val="24"/>
        </w:rPr>
        <w:t xml:space="preserve">ές αδυναμίες. </w:t>
      </w:r>
    </w:p>
    <w:p w14:paraId="74B8E2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προηγουμένως έναν συνάδελφο ομιλητή, ο οποίος είπε ότι δεν πρέπει να παίρνετε </w:t>
      </w:r>
      <w:r>
        <w:rPr>
          <w:rFonts w:eastAsia="Times New Roman" w:cs="Times New Roman"/>
          <w:szCs w:val="24"/>
        </w:rPr>
        <w:t xml:space="preserve">ως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όσα βλέπετε στην τηλεόραση. Ούτε ως βασικά στοιχεία για να κατηγορήσουμε κάποιον πρέπει να παίρνουμε στοιχεία</w:t>
      </w:r>
      <w:r>
        <w:rPr>
          <w:rFonts w:eastAsia="Times New Roman" w:cs="Times New Roman"/>
          <w:szCs w:val="24"/>
        </w:rPr>
        <w:t>,</w:t>
      </w:r>
      <w:r>
        <w:rPr>
          <w:rFonts w:eastAsia="Times New Roman" w:cs="Times New Roman"/>
          <w:szCs w:val="24"/>
        </w:rPr>
        <w:t xml:space="preserve"> που μπορεί να τα διαβάσουμε σε μι</w:t>
      </w:r>
      <w:r>
        <w:rPr>
          <w:rFonts w:eastAsia="Times New Roman" w:cs="Times New Roman"/>
          <w:szCs w:val="24"/>
        </w:rPr>
        <w:t xml:space="preserve">α εφημερίδα. Γιατί πρώτα τα διαβάσαμε σε εφημερίδες, πρώτα τα ακούσαμε σε λόγους και στη συνέχεια ήρθε η δικογραφία στα χέρια μας. Εδώ κάπου υπάρχει ένα λάθος. Δεν άκουσα κανέναν να μιλάει γι’ αυτό, από την πλευρά της Κυβέρνησης πάντα. Για να δούμε, όμως, </w:t>
      </w:r>
      <w:r>
        <w:rPr>
          <w:rFonts w:eastAsia="Times New Roman" w:cs="Times New Roman"/>
          <w:szCs w:val="24"/>
        </w:rPr>
        <w:t xml:space="preserve">και τι γίνεται από την άλλη πλευρά. </w:t>
      </w:r>
    </w:p>
    <w:p w14:paraId="74B8E2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Άκουσα όλους τους εισηγητές νομίζω –ειδικά της Αντιπολίτευσης- να λένε ότι προσπάθησαν πάρα πολύ</w:t>
      </w:r>
      <w:r>
        <w:rPr>
          <w:rFonts w:eastAsia="Times New Roman" w:cs="Times New Roman"/>
          <w:szCs w:val="24"/>
        </w:rPr>
        <w:t>,</w:t>
      </w:r>
      <w:r>
        <w:rPr>
          <w:rFonts w:eastAsia="Times New Roman" w:cs="Times New Roman"/>
          <w:szCs w:val="24"/>
        </w:rPr>
        <w:t xml:space="preserve"> για να μειώσουν τις φαρμακευτικές δαπάνες. Ναι, προσπάθησαν. Τις μείωσαν, αλλά μεγάλο μέρος των χρημάτων που έπρεπε να πλ</w:t>
      </w:r>
      <w:r>
        <w:rPr>
          <w:rFonts w:eastAsia="Times New Roman" w:cs="Times New Roman"/>
          <w:szCs w:val="24"/>
        </w:rPr>
        <w:t xml:space="preserve">ηρωθούν για τα φάρμακα </w:t>
      </w:r>
      <w:r>
        <w:rPr>
          <w:rFonts w:eastAsia="Times New Roman" w:cs="Times New Roman"/>
          <w:szCs w:val="24"/>
        </w:rPr>
        <w:t xml:space="preserve">το </w:t>
      </w:r>
      <w:r>
        <w:rPr>
          <w:rFonts w:eastAsia="Times New Roman" w:cs="Times New Roman"/>
          <w:szCs w:val="24"/>
        </w:rPr>
        <w:t>μετακυλίστηκαν στους πολίτες. Αυτό δεν πρέπει να το παραβλέψουμε. Και κυρίως</w:t>
      </w:r>
      <w:r>
        <w:rPr>
          <w:rFonts w:eastAsia="Times New Roman" w:cs="Times New Roman"/>
          <w:szCs w:val="24"/>
        </w:rPr>
        <w:t>,</w:t>
      </w:r>
      <w:r>
        <w:rPr>
          <w:rFonts w:eastAsia="Times New Roman" w:cs="Times New Roman"/>
          <w:szCs w:val="24"/>
        </w:rPr>
        <w:t xml:space="preserve"> δεν πρέπει να παραβλέψουμε το γεγονός ότι αυτές οι δαπάνες δημιουργήθηκαν απ’ αυτούς που κυβερνούσαν. Ποιος κυβερνούσε από το 2000 μέχρι το 2009; Πενταπ</w:t>
      </w:r>
      <w:r>
        <w:rPr>
          <w:rFonts w:eastAsia="Times New Roman" w:cs="Times New Roman"/>
          <w:szCs w:val="24"/>
        </w:rPr>
        <w:t>λασιάστηκε η δαπάνη. Γιατί; Γιατί εσείς ήσασταν αναγκασμένοι του ΠΑΣΟΚ και της Νέας Δημοκρατίας να μειώσετε αυτή τη δαπάνη; Αναρωτηθήκατε; Και όσοι κυβέρνησαν ως εδώ έχουν πολιτικές ευθύνες που δεν το έψαξαν το θέμα, δεν το ερεύνησαν σε βάθος, για να βρουν</w:t>
      </w:r>
      <w:r>
        <w:rPr>
          <w:rFonts w:eastAsia="Times New Roman" w:cs="Times New Roman"/>
          <w:szCs w:val="24"/>
        </w:rPr>
        <w:t xml:space="preserve"> τις ευθύνες. Γιατί είναι δεδομένο ότι υπήρχε πρόβλημα, ότι υπήρξε σκάνδαλο. Τώρα, ποιοι εμπλέκονται σ’ αυτό το σκάνδαλο, πρέπει να το βρούμε. Επομένως, εμείς δεν μπορούμε να είμαστε αντίθετοι σε κα</w:t>
      </w:r>
      <w:r>
        <w:rPr>
          <w:rFonts w:eastAsia="Times New Roman" w:cs="Times New Roman"/>
          <w:szCs w:val="24"/>
        </w:rPr>
        <w:t>μ</w:t>
      </w:r>
      <w:r>
        <w:rPr>
          <w:rFonts w:eastAsia="Times New Roman" w:cs="Times New Roman"/>
          <w:szCs w:val="24"/>
        </w:rPr>
        <w:t>μία προανακριτική. Ακόμα, δεν μπορούμε να πάμε αντίθετα σ</w:t>
      </w:r>
      <w:r>
        <w:rPr>
          <w:rFonts w:eastAsia="Times New Roman" w:cs="Times New Roman"/>
          <w:szCs w:val="24"/>
        </w:rPr>
        <w:t>ε τίποτα</w:t>
      </w:r>
      <w:r>
        <w:rPr>
          <w:rFonts w:eastAsia="Times New Roman" w:cs="Times New Roman"/>
          <w:szCs w:val="24"/>
        </w:rPr>
        <w:t>,</w:t>
      </w:r>
      <w:r>
        <w:rPr>
          <w:rFonts w:eastAsia="Times New Roman" w:cs="Times New Roman"/>
          <w:szCs w:val="24"/>
        </w:rPr>
        <w:t xml:space="preserve"> το οποίο μας βοηθά να βελτιώσουμε λίγο την κατάσταση της χώρας. </w:t>
      </w:r>
    </w:p>
    <w:p w14:paraId="74B8E2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Ένα άλλο που θέλω να σχολιάσω είναι τον χαρακτηρισμό των μαρτύρων ως «κουκουλοφόρων». Δεν είναι σωστό. Το ξέρετε πολύ καλά. Είναι ένας νόμος</w:t>
      </w:r>
      <w:r>
        <w:rPr>
          <w:rFonts w:eastAsia="Times New Roman" w:cs="Times New Roman"/>
          <w:szCs w:val="24"/>
        </w:rPr>
        <w:t>,</w:t>
      </w:r>
      <w:r>
        <w:rPr>
          <w:rFonts w:eastAsia="Times New Roman" w:cs="Times New Roman"/>
          <w:szCs w:val="24"/>
        </w:rPr>
        <w:t xml:space="preserve"> που φέρατε εσείς. Άσχετα με το πώς διαχ</w:t>
      </w:r>
      <w:r>
        <w:rPr>
          <w:rFonts w:eastAsia="Times New Roman" w:cs="Times New Roman"/>
          <w:szCs w:val="24"/>
        </w:rPr>
        <w:t>ειρίζονται οι συνάδελφοι της Κυβέρνησης τις καταθέσεις τους, εμείς δεν έχουμε το δικαίωμα να τους ονομάζουμε κουκουλοφόρους. Χάριν σε τέτοιους μάρτυρες προστατευόμενους, έχουν διαλευκανθεί πάρα πολύ μεγάλα σκάνδαλα και αυτό πρέπει να το σεβαστούμε. Γιατί α</w:t>
      </w:r>
      <w:r>
        <w:rPr>
          <w:rFonts w:eastAsia="Times New Roman" w:cs="Times New Roman"/>
          <w:szCs w:val="24"/>
        </w:rPr>
        <w:t>υτά που λέμε, όλα έρχονται κάποια στιγμή μπροστά μας. Είδατε τι έχουν πάθει οι συνάδελφοι της Κυβέρνησης και μακάρι, να μην ακολουθήσουμε μια τέτοια πολιτική, έτσι ώστε να εκτεθούμε και εμείς.</w:t>
      </w:r>
    </w:p>
    <w:p w14:paraId="74B8E2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τώρα στα λάθη, που κατά τη γνώμη μας έκαναν όλοι όσοι υποσ</w:t>
      </w:r>
      <w:r>
        <w:rPr>
          <w:rFonts w:eastAsia="Times New Roman" w:cs="Times New Roman"/>
          <w:szCs w:val="24"/>
        </w:rPr>
        <w:t xml:space="preserve">τήριξαν αυτή την πρόταση από την πλευρά της </w:t>
      </w:r>
      <w:r>
        <w:rPr>
          <w:rFonts w:eastAsia="Times New Roman" w:cs="Times New Roman"/>
          <w:szCs w:val="24"/>
        </w:rPr>
        <w:t>συγκυβέρνησης</w:t>
      </w:r>
      <w:r>
        <w:rPr>
          <w:rFonts w:eastAsia="Times New Roman" w:cs="Times New Roman"/>
          <w:szCs w:val="24"/>
        </w:rPr>
        <w:t>. Δυστυχώς -και λέω δυστυχώς, γιατί λύπη μου προκαλεί- κανείς από τους ομιλητές εδώ, από το Βήμα, δεν μας εξήγησε γιατί δεν υπάρχει κάλπη για τον ΠΚ. Δεν άκουσα κανέναν απολύτως ομιλητή να μας εξηγεί</w:t>
      </w:r>
      <w:r>
        <w:rPr>
          <w:rFonts w:eastAsia="Times New Roman" w:cs="Times New Roman"/>
          <w:szCs w:val="24"/>
        </w:rPr>
        <w:t xml:space="preserve"> γιατί δεν υπάρχει κάλπη για τον ΠΚ, να υπερασπιστεί αυτή την επιλογή. Δεν θα έπρεπε; </w:t>
      </w:r>
    </w:p>
    <w:p w14:paraId="74B8E2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Αντιπολίτευση έκανε πάρα πολλές αναφορές. Δεν θα έπρεπε να μας το εξηγήσετε, να μην το αφήνετε αυτό να πλανάται; Επομένως, καλό είναι να είμαστε πιο προσεκτικοί.</w:t>
      </w:r>
    </w:p>
    <w:p w14:paraId="74B8E2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εμείς </w:t>
      </w:r>
      <w:r>
        <w:rPr>
          <w:rFonts w:eastAsia="Times New Roman" w:cs="Times New Roman"/>
          <w:szCs w:val="24"/>
        </w:rPr>
        <w:t xml:space="preserve">ως </w:t>
      </w:r>
      <w:r>
        <w:rPr>
          <w:rFonts w:eastAsia="Times New Roman" w:cs="Times New Roman"/>
          <w:szCs w:val="24"/>
        </w:rPr>
        <w:t>Ένωση Κεντρώων</w:t>
      </w:r>
      <w:r>
        <w:rPr>
          <w:rFonts w:eastAsia="Times New Roman" w:cs="Times New Roman"/>
          <w:szCs w:val="24"/>
        </w:rPr>
        <w:t>,</w:t>
      </w:r>
      <w:r>
        <w:rPr>
          <w:rFonts w:eastAsia="Times New Roman" w:cs="Times New Roman"/>
          <w:szCs w:val="24"/>
        </w:rPr>
        <w:t xml:space="preserve"> δεν βλέπουμε ότι από τις καταθέσεις των μαρτύρων έως τώρα δημιουργείται μια σοβαρή βάση, πάνω στην οποία να πατήσουμε, για να κυνηγηθούν όλοι όσοι κατηγορούνται σήμερα. Δηλαδή, δεν πρέπει να στεκόμαστε σε αναφορές του τύπου</w:t>
      </w:r>
      <w:r>
        <w:rPr>
          <w:rFonts w:eastAsia="Times New Roman" w:cs="Times New Roman"/>
          <w:szCs w:val="24"/>
        </w:rPr>
        <w:t xml:space="preserve"> «έχω την εντύπωση ότι επειδή δόθηκαν πολλά χρήματα, θα πρέπει να πάρει και ο πολιτικός», ούτε ανεβάζουμε τους τόνους, γιατί δεν έχουμε στοιχεία. Εμείς </w:t>
      </w:r>
      <w:r>
        <w:rPr>
          <w:rFonts w:eastAsia="Times New Roman" w:cs="Times New Roman"/>
          <w:szCs w:val="24"/>
        </w:rPr>
        <w:t xml:space="preserve">πρώτοι </w:t>
      </w:r>
      <w:r>
        <w:rPr>
          <w:rFonts w:eastAsia="Times New Roman" w:cs="Times New Roman"/>
          <w:szCs w:val="24"/>
        </w:rPr>
        <w:t>θα ήμασταν αυτοί</w:t>
      </w:r>
      <w:r>
        <w:rPr>
          <w:rFonts w:eastAsia="Times New Roman" w:cs="Times New Roman"/>
          <w:szCs w:val="24"/>
        </w:rPr>
        <w:t>,</w:t>
      </w:r>
      <w:r>
        <w:rPr>
          <w:rFonts w:eastAsia="Times New Roman" w:cs="Times New Roman"/>
          <w:szCs w:val="24"/>
        </w:rPr>
        <w:t xml:space="preserve"> οι οποίοι θα σηκώναμε τη σημαία σε έναν τέτοιο αγώνα, εάν όμως είχαμε στοιχεία.</w:t>
      </w:r>
      <w:r>
        <w:rPr>
          <w:rFonts w:eastAsia="Times New Roman" w:cs="Times New Roman"/>
          <w:szCs w:val="24"/>
        </w:rPr>
        <w:t xml:space="preserve"> Και αυτός που ήταν απέναντι, ας ήταν και ο εν ενεργεία </w:t>
      </w:r>
      <w:r>
        <w:rPr>
          <w:rFonts w:eastAsia="Times New Roman" w:cs="Times New Roman"/>
          <w:szCs w:val="24"/>
        </w:rPr>
        <w:t>Π</w:t>
      </w:r>
      <w:r>
        <w:rPr>
          <w:rFonts w:eastAsia="Times New Roman" w:cs="Times New Roman"/>
          <w:szCs w:val="24"/>
        </w:rPr>
        <w:t xml:space="preserve">ρωθυπουργός. Πρέπει να είμαστε πολύ προσεκτικοί για ό,τι κάνουμε και για ό,τι δηλώνουμε. </w:t>
      </w:r>
    </w:p>
    <w:p w14:paraId="74B8E2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Ούτε η αναφορά του Υπουργού Εξωτερικών ήταν σωστή, να αποδείξουν την αθωότητά τους. Δεν πρέπει να ξεχνάμε το </w:t>
      </w:r>
      <w:r>
        <w:rPr>
          <w:rFonts w:eastAsia="Times New Roman" w:cs="Times New Roman"/>
          <w:szCs w:val="24"/>
        </w:rPr>
        <w:t>Σύνταγμά μας. Είναι ξεκάθαρο το ότι δεν σέβεται πλέον μεγάλο κομμάτι του Κοινοβουλίου το Σύνταγμα</w:t>
      </w:r>
      <w:r>
        <w:rPr>
          <w:rFonts w:eastAsia="Times New Roman" w:cs="Times New Roman"/>
          <w:szCs w:val="24"/>
        </w:rPr>
        <w:t>,</w:t>
      </w:r>
      <w:r>
        <w:rPr>
          <w:rFonts w:eastAsia="Times New Roman" w:cs="Times New Roman"/>
          <w:szCs w:val="24"/>
        </w:rPr>
        <w:t xml:space="preserve"> το οποίο υπηρετούμε εμείς σήμερα.</w:t>
      </w:r>
    </w:p>
    <w:p w14:paraId="74B8E2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ο τρόπος που διαχειριστήκατε όλη αυτή τη δικογραφία ήταν παράτυπος, και η επίσκεψη του Υπουργού σας και οι δηλώσεις</w:t>
      </w:r>
      <w:r>
        <w:rPr>
          <w:rFonts w:eastAsia="Times New Roman" w:cs="Times New Roman"/>
          <w:szCs w:val="24"/>
        </w:rPr>
        <w:t xml:space="preserve"> που έγιναν μετά από τη συνάντηση με τον Πρωθυπουργό. Είχαν δικαίωμα να τις κάνουν; Ακόμη και δικαίωμα να είχαν, είναι σωστό; Δεν θα έπρεπε πρώτοι εμείς εδώ οι Βουλευτές να πιάσουμε τη δικογραφία στα χέρια μας και στη συνέχεια να ανοιχθούν, να πουν την άπο</w:t>
      </w:r>
      <w:r>
        <w:rPr>
          <w:rFonts w:eastAsia="Times New Roman" w:cs="Times New Roman"/>
          <w:szCs w:val="24"/>
        </w:rPr>
        <w:t>ψή τους, εάν θέλουν; Και πάλι, όμως, από τη συγκεκριμένη δικογραφία δεν μπορούμε να πούμε ότι είναι σκάνδαλο του αιώνα. Σκάνδαλο είναι. Όμως, απ’ αυτά που διαβάσαμε μέχρι σήμερα δεν μπορούμε να είμαστε τόσο σίγουροι για όσα ακούστηκαν κυρίως από την πλευρά</w:t>
      </w:r>
      <w:r>
        <w:rPr>
          <w:rFonts w:eastAsia="Times New Roman" w:cs="Times New Roman"/>
          <w:szCs w:val="24"/>
        </w:rPr>
        <w:t xml:space="preserve"> της Κυβέρνησης.</w:t>
      </w:r>
    </w:p>
    <w:p w14:paraId="74B8E2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τονίσω είναι ότι οι πολιτικοί μας πρέπει να αναπτερώσουν το ηθικό των Ελλήνων. Και πώς θα το καταφέρουμε αυτό; Σίγουρα δεν θα το καταφέρουμε με το να φωνάζει ο ένας, να φωνάζει ο άλλος και να μη στεκόμαστε στην ουσία των </w:t>
      </w:r>
      <w:r>
        <w:rPr>
          <w:rFonts w:eastAsia="Times New Roman" w:cs="Times New Roman"/>
          <w:szCs w:val="24"/>
        </w:rPr>
        <w:t>πραγμάτων. Εγώ</w:t>
      </w:r>
      <w:r>
        <w:rPr>
          <w:rFonts w:eastAsia="Times New Roman" w:cs="Times New Roman"/>
          <w:szCs w:val="24"/>
        </w:rPr>
        <w:t>,</w:t>
      </w:r>
      <w:r>
        <w:rPr>
          <w:rFonts w:eastAsia="Times New Roman" w:cs="Times New Roman"/>
          <w:szCs w:val="24"/>
        </w:rPr>
        <w:t xml:space="preserve"> αυτό που θα ήθελα να υπάρχει σήμερα</w:t>
      </w:r>
      <w:r>
        <w:rPr>
          <w:rFonts w:eastAsia="Times New Roman" w:cs="Times New Roman"/>
          <w:szCs w:val="24"/>
        </w:rPr>
        <w:t>,</w:t>
      </w:r>
      <w:r>
        <w:rPr>
          <w:rFonts w:eastAsia="Times New Roman" w:cs="Times New Roman"/>
          <w:szCs w:val="24"/>
        </w:rPr>
        <w:t xml:space="preserve"> είναι να υπάρχει μια συνεννόηση μεταξύ όλων, μία κοινή γραμμή και να πούμε ναι, θα εξετάσουμε το σκάνδαλο, εάν είναι και δικοί μας μέσα, θα είμαστε μαζί που θα τους στήσουμε στον τοίχο, αλλά δεν μπορούμε</w:t>
      </w:r>
      <w:r>
        <w:rPr>
          <w:rFonts w:eastAsia="Times New Roman" w:cs="Times New Roman"/>
          <w:szCs w:val="24"/>
        </w:rPr>
        <w:t xml:space="preserve"> να πηγαίνουμε έτσι. Πόσο καιρό θα χρειαστούμε; Γιατί, για να λέτε όσα λέτε, πρέπει να βασίζεστε σε στοιχεία. Ξέρετε πότε θα έρθουν αυτά; Μπορείτε να  το πείτε και σε εμάς;</w:t>
      </w:r>
    </w:p>
    <w:p w14:paraId="74B8E2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ελληνικός λαός έχει χάσει την πίστη του στους πολιτικούς. Δεν είναι μόνο αυτοί</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κατηγορούνται σήμερα, όλους </w:t>
      </w:r>
      <w:r>
        <w:rPr>
          <w:rFonts w:eastAsia="Times New Roman" w:cs="Times New Roman"/>
          <w:szCs w:val="24"/>
        </w:rPr>
        <w:t xml:space="preserve">μας </w:t>
      </w:r>
      <w:r>
        <w:rPr>
          <w:rFonts w:eastAsia="Times New Roman" w:cs="Times New Roman"/>
          <w:szCs w:val="24"/>
        </w:rPr>
        <w:t>παίρνει η μπάλα. Όλους! Επομένως, πρέπει όλοι να είμαστε σοβαροί και μετρημένοι σε όσα λέμε.</w:t>
      </w:r>
    </w:p>
    <w:p w14:paraId="74B8E2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Είμαστε σε μια δύσκολη κατάσταση. Δεν χρειάζεται διχασμός. Δεν χρειάζεται να κατηγορούμε ο ένας τον άλλον, χωρίς να έχουμε στοιχ</w:t>
      </w:r>
      <w:r>
        <w:rPr>
          <w:rFonts w:eastAsia="Times New Roman" w:cs="Times New Roman"/>
          <w:szCs w:val="24"/>
        </w:rPr>
        <w:t xml:space="preserve">εία. Είναι καταστροφικό για εμάς και δεν πρέπει να το συνεχίσουμε. </w:t>
      </w:r>
    </w:p>
    <w:p w14:paraId="74B8E2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θέλουμε εμείς είναι να χυθεί άπλετο φως. Θέλουμε να γίνει </w:t>
      </w:r>
      <w:r>
        <w:rPr>
          <w:rFonts w:eastAsia="Times New Roman" w:cs="Times New Roman"/>
          <w:szCs w:val="24"/>
        </w:rPr>
        <w:t>π</w:t>
      </w:r>
      <w:r>
        <w:rPr>
          <w:rFonts w:eastAsia="Times New Roman" w:cs="Times New Roman"/>
          <w:szCs w:val="24"/>
        </w:rPr>
        <w:t>ροανακριτική και να φτάσει ως το τέλος, για το καλό όλων</w:t>
      </w:r>
      <w:r>
        <w:rPr>
          <w:rFonts w:eastAsia="Times New Roman" w:cs="Times New Roman"/>
          <w:szCs w:val="24"/>
        </w:rPr>
        <w:t xml:space="preserve"> κ</w:t>
      </w:r>
      <w:r>
        <w:rPr>
          <w:rFonts w:eastAsia="Times New Roman" w:cs="Times New Roman"/>
          <w:szCs w:val="24"/>
        </w:rPr>
        <w:t>αι για αυτούς που κατηγορούνται, γιατί όσοι δεν έχουν κάνει τί</w:t>
      </w:r>
      <w:r>
        <w:rPr>
          <w:rFonts w:eastAsia="Times New Roman" w:cs="Times New Roman"/>
          <w:szCs w:val="24"/>
        </w:rPr>
        <w:t>ποτα, θα αθωωθούν, αλλά κυρίως για το καλό της χώρας.</w:t>
      </w:r>
    </w:p>
    <w:p w14:paraId="74B8E2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Πρέπει να δούμε ποιοι είναι αυτοί που μας οδήγησαν εδώ που είμαστε τώρα. Δεν τα φάγαμε όλοι μαζί. Δεν τα έφαγαν ούτε οι απλοί Έλληνες πολίτες ούτε όλοι εδώ μέσα. Μπορεί να μην ήταν και κανένας από εδώ </w:t>
      </w:r>
      <w:r>
        <w:rPr>
          <w:rFonts w:eastAsia="Times New Roman" w:cs="Times New Roman"/>
          <w:szCs w:val="24"/>
        </w:rPr>
        <w:t>μέσα. Εμείς πρέπει να βρούμε ποιοι τα έφαγαν και αυτούς να στοχοποιήσουμε και να μην υπάρχει στην ατμόσφαιρα ότι όλοι οι πολιτικοί είναι το ίδιο και όλοι κάνουν τα ίδια, επομένως δεν ασχολούμαστε, και βλέπουμε αυτά τα νούμερα αποχής</w:t>
      </w:r>
      <w:r>
        <w:rPr>
          <w:rFonts w:eastAsia="Times New Roman" w:cs="Times New Roman"/>
          <w:szCs w:val="24"/>
        </w:rPr>
        <w:t>,</w:t>
      </w:r>
      <w:r>
        <w:rPr>
          <w:rFonts w:eastAsia="Times New Roman" w:cs="Times New Roman"/>
          <w:szCs w:val="24"/>
        </w:rPr>
        <w:t xml:space="preserve"> που βλέπουμε. Ας σοβαρ</w:t>
      </w:r>
      <w:r>
        <w:rPr>
          <w:rFonts w:eastAsia="Times New Roman" w:cs="Times New Roman"/>
          <w:szCs w:val="24"/>
        </w:rPr>
        <w:t xml:space="preserve">ευτούμε λίγο όλοι εδώ μέσα, για να πάει καλύτερα η Ελλάδα μας. </w:t>
      </w:r>
    </w:p>
    <w:p w14:paraId="74B8E2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B8E258"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4B8E2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4B8E25A" w14:textId="77777777" w:rsidR="00D8133C" w:rsidRDefault="00A7505C">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w:t>
      </w:r>
      <w:r>
        <w:rPr>
          <w:rFonts w:eastAsia="Times New Roman" w:cs="Times New Roman"/>
        </w:rPr>
        <w:t xml:space="preserve">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σαράντα πέν</w:t>
      </w:r>
      <w:r>
        <w:rPr>
          <w:rFonts w:eastAsia="Times New Roman" w:cs="Times New Roman"/>
          <w:szCs w:val="24"/>
        </w:rPr>
        <w:t xml:space="preserve">τε </w:t>
      </w:r>
      <w:r>
        <w:rPr>
          <w:rFonts w:eastAsia="Times New Roman" w:cs="Times New Roman"/>
        </w:rPr>
        <w:t xml:space="preserve">μαθητές και μαθήτριες και τρεις εκπαιδευτικοί συνοδοί τους από το </w:t>
      </w:r>
      <w:r>
        <w:rPr>
          <w:rFonts w:eastAsia="Times New Roman" w:cs="Times New Roman"/>
          <w:szCs w:val="24"/>
        </w:rPr>
        <w:t>5</w:t>
      </w:r>
      <w:r>
        <w:rPr>
          <w:rFonts w:eastAsia="Times New Roman" w:cs="Times New Roman"/>
          <w:szCs w:val="24"/>
          <w:vertAlign w:val="superscript"/>
        </w:rPr>
        <w:t>ο</w:t>
      </w:r>
      <w:r>
        <w:rPr>
          <w:rFonts w:eastAsia="Times New Roman" w:cs="Times New Roman"/>
          <w:szCs w:val="24"/>
        </w:rPr>
        <w:t xml:space="preserve"> Γυμνάσιο Λαμίας</w:t>
      </w:r>
      <w:r>
        <w:rPr>
          <w:rFonts w:eastAsia="Times New Roman" w:cs="Times New Roman"/>
          <w:szCs w:val="24"/>
        </w:rPr>
        <w:t xml:space="preserve"> (δεύτερο τμήμα)</w:t>
      </w:r>
      <w:r>
        <w:rPr>
          <w:rFonts w:eastAsia="Times New Roman" w:cs="Times New Roman"/>
          <w:szCs w:val="24"/>
        </w:rPr>
        <w:t>.</w:t>
      </w:r>
      <w:r>
        <w:rPr>
          <w:rFonts w:eastAsia="Times New Roman" w:cs="Times New Roman"/>
        </w:rPr>
        <w:t xml:space="preserve"> </w:t>
      </w:r>
    </w:p>
    <w:p w14:paraId="74B8E25B"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74B8E25C" w14:textId="77777777" w:rsidR="00D8133C" w:rsidRDefault="00A7505C">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4B8E2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συνάδελφος κ. Άδωνις Γεωργιάδης έχει τον λόγο.</w:t>
      </w:r>
    </w:p>
    <w:p w14:paraId="74B8E2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Ευχαριστώ πάρα πολύ, κύριε Πρόεδρε.</w:t>
      </w:r>
    </w:p>
    <w:p w14:paraId="74B8E2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είναι μια ευχάριστη μέρα. Κανένα μέλος του Κοινοβουλίου δεν θα ήθελε να βρίσκεται στη θέση που είμαι εγώ σήμερα. Όσο και αν εκ χαρακτήρος μο</w:t>
      </w:r>
      <w:r>
        <w:rPr>
          <w:rFonts w:eastAsia="Times New Roman" w:cs="Times New Roman"/>
          <w:szCs w:val="24"/>
        </w:rPr>
        <w:t>ύ</w:t>
      </w:r>
      <w:r>
        <w:rPr>
          <w:rFonts w:eastAsia="Times New Roman" w:cs="Times New Roman"/>
          <w:szCs w:val="24"/>
        </w:rPr>
        <w:t xml:space="preserve"> αρέσει η φασαρία και δεν </w:t>
      </w:r>
      <w:r>
        <w:rPr>
          <w:rFonts w:eastAsia="Times New Roman" w:cs="Times New Roman"/>
          <w:szCs w:val="24"/>
        </w:rPr>
        <w:t xml:space="preserve">την έχω αρνηθεί ποτέ μέχρι σήμερα στη ζωή μου, σας διαβεβαιώ ότι κανένας από εσάς δεν θα ήθελε να είναι σήμερα στη θέση μου. </w:t>
      </w:r>
    </w:p>
    <w:p w14:paraId="74B8E2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Αντιλαμβάνομαι ότι</w:t>
      </w:r>
      <w:r>
        <w:rPr>
          <w:rFonts w:eastAsia="Times New Roman" w:cs="Times New Roman"/>
          <w:szCs w:val="24"/>
        </w:rPr>
        <w:t>,</w:t>
      </w:r>
      <w:r>
        <w:rPr>
          <w:rFonts w:eastAsia="Times New Roman" w:cs="Times New Roman"/>
          <w:szCs w:val="24"/>
        </w:rPr>
        <w:t xml:space="preserve"> ιδιαίτερα στο χώρο της Πλειοψηφίας</w:t>
      </w:r>
      <w:r>
        <w:rPr>
          <w:rFonts w:eastAsia="Times New Roman" w:cs="Times New Roman"/>
          <w:szCs w:val="24"/>
        </w:rPr>
        <w:t>,</w:t>
      </w:r>
      <w:r>
        <w:rPr>
          <w:rFonts w:eastAsia="Times New Roman" w:cs="Times New Roman"/>
          <w:szCs w:val="24"/>
        </w:rPr>
        <w:t xml:space="preserve"> δεν έχω πολλές συμπάθειες. Πιστεύω, όμως, ότι υπάρχουν αρκετοί άνθρωποι με</w:t>
      </w:r>
      <w:r>
        <w:rPr>
          <w:rFonts w:eastAsia="Times New Roman" w:cs="Times New Roman"/>
          <w:szCs w:val="24"/>
        </w:rPr>
        <w:t xml:space="preserve"> συνείδηση να κρίνουν αυτά που θα πω με δικαιοσύνη και να προσπαθήσουν και αυτοί, στο μέτρο που η έντιμη σχέση των πολιτικών ορίζει, να βγάλουν από πάνω μου -κατά πρώτον, εφόσον μιλάω εγώ, αλλά πιστεύω και για όλους τους υπολοίπους, κρίνοντας από τη δική μ</w:t>
      </w:r>
      <w:r>
        <w:rPr>
          <w:rFonts w:eastAsia="Times New Roman" w:cs="Times New Roman"/>
          <w:szCs w:val="24"/>
        </w:rPr>
        <w:t xml:space="preserve">ου περίπτωση- όλη αυτή τη συκοφαντία. </w:t>
      </w:r>
    </w:p>
    <w:p w14:paraId="74B8E2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Ξέρετε, είμαι σε μια πάρα πολύ δύσκολη θέση, γιατί καλώς γνωρίζω, δεν έχω αυταπάτες, ότι η σημερινή ελληνική κοινωνία, το σύνολο περίπου των πολιτών πιστεύει ότι όλοι οι πολιτικοί «τα παίρνουν». Μπορεί να μιλάμε για τ</w:t>
      </w:r>
      <w:r>
        <w:rPr>
          <w:rFonts w:eastAsia="Times New Roman" w:cs="Times New Roman"/>
          <w:szCs w:val="24"/>
        </w:rPr>
        <w:t>ο τεκμήριο της αθωότητας, αλλά στην πραγματικότητα όλοι γνωρίζουμε ότι για τους πολιτικούς υπάρχει μάλλον «τεκμήριο ενοχής»</w:t>
      </w:r>
      <w:r>
        <w:rPr>
          <w:rFonts w:eastAsia="Times New Roman" w:cs="Times New Roman"/>
          <w:szCs w:val="24"/>
        </w:rPr>
        <w:t>,</w:t>
      </w:r>
      <w:r>
        <w:rPr>
          <w:rFonts w:eastAsia="Times New Roman" w:cs="Times New Roman"/>
          <w:szCs w:val="24"/>
        </w:rPr>
        <w:t xml:space="preserve"> παρά τεκμήριο αθωότητας στην ελληνική κοινωνία. Άρα, θα πρέπει να κοπιάσω πολύ στην υπόλοιπη ζωή μου, για να πείσω όσους με εμπιστε</w:t>
      </w:r>
      <w:r>
        <w:rPr>
          <w:rFonts w:eastAsia="Times New Roman" w:cs="Times New Roman"/>
          <w:szCs w:val="24"/>
        </w:rPr>
        <w:t xml:space="preserve">ύονται ότι όλη αυτή η σκιά που έχει πέσει πάνω μου θα φύγει και γρήγορα. </w:t>
      </w:r>
    </w:p>
    <w:p w14:paraId="74B8E2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και προκαταβολικά σας λέω ότι διαφωνώ με την πρότασή σας ως προς την παραγραφή της απιστίας. Δεν ξέρω γιατί, κυρίες και κύριοι συνάδελφοι του ΣΥΡΙΖΑ, επιλέξατε να </w:t>
      </w:r>
      <w:r>
        <w:rPr>
          <w:rFonts w:eastAsia="Times New Roman" w:cs="Times New Roman"/>
          <w:szCs w:val="24"/>
        </w:rPr>
        <w:t xml:space="preserve">ψηφίσετε αυτό το πράγμα. Προφανώς για τον κ. Παναγιώτη Κουρουμπλή. Θα σας πω αμέσως γιατί διαφωνώ. </w:t>
      </w:r>
    </w:p>
    <w:p w14:paraId="74B8E2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χρησιμοποιήσω τις ρήτρες του νόμου Καστανίδη και τις  προβλέψεις του Συντάγματος, ώστε εφόσον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κρίνει ότι μπορεί να μου </w:t>
      </w:r>
      <w:r>
        <w:rPr>
          <w:rFonts w:eastAsia="Times New Roman" w:cs="Times New Roman"/>
          <w:szCs w:val="24"/>
        </w:rPr>
        <w:t>ασκήσει δίωξη για απιστία, όπως φυσικά και για δωροδοκία, να ζητήσω εγγράφως να δικαστώ και να μην κρυφτώ πίσω από κα</w:t>
      </w:r>
      <w:r>
        <w:rPr>
          <w:rFonts w:eastAsia="Times New Roman" w:cs="Times New Roman"/>
          <w:szCs w:val="24"/>
        </w:rPr>
        <w:t>μ</w:t>
      </w:r>
      <w:r>
        <w:rPr>
          <w:rFonts w:eastAsia="Times New Roman" w:cs="Times New Roman"/>
          <w:szCs w:val="24"/>
        </w:rPr>
        <w:t xml:space="preserve">μία παραγραφή. </w:t>
      </w:r>
    </w:p>
    <w:p w14:paraId="74B8E2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και ο κ. Κουρουμπλής, ο οποίος κατηγορείται από την κυρία </w:t>
      </w:r>
      <w:r>
        <w:rPr>
          <w:rFonts w:eastAsia="Times New Roman" w:cs="Times New Roman"/>
          <w:szCs w:val="24"/>
        </w:rPr>
        <w:t>ε</w:t>
      </w:r>
      <w:r>
        <w:rPr>
          <w:rFonts w:eastAsia="Times New Roman" w:cs="Times New Roman"/>
          <w:szCs w:val="24"/>
        </w:rPr>
        <w:t xml:space="preserve">ισαγγελέα για το τυχόν αδίκημα της απιστίας, θα </w:t>
      </w:r>
      <w:r>
        <w:rPr>
          <w:rFonts w:eastAsia="Times New Roman" w:cs="Times New Roman"/>
          <w:szCs w:val="24"/>
        </w:rPr>
        <w:t xml:space="preserve">ήθελε να κάνει ακριβώς το ίδιο. Δεν καταλαβαίνω γιατί του στερείτε αυτό το δικαίωμα, προαποφασίζοντας ότι η απιστία έχει παραγραφεί, ενώ για να γίνουν δεκτές οι πρόνοιες του νόμου Καστανίδη και του Συντάγματος, θα έπρεπε να γίνουν στο επίπεδο της </w:t>
      </w:r>
      <w:r>
        <w:rPr>
          <w:rFonts w:eastAsia="Times New Roman" w:cs="Times New Roman"/>
          <w:szCs w:val="24"/>
        </w:rPr>
        <w:t>προκαταρκ</w:t>
      </w:r>
      <w:r>
        <w:rPr>
          <w:rFonts w:eastAsia="Times New Roman" w:cs="Times New Roman"/>
          <w:szCs w:val="24"/>
        </w:rPr>
        <w:t>τικής επιτροπής</w:t>
      </w:r>
      <w:r>
        <w:rPr>
          <w:rFonts w:eastAsia="Times New Roman" w:cs="Times New Roman"/>
          <w:szCs w:val="24"/>
        </w:rPr>
        <w:t xml:space="preserve">. </w:t>
      </w:r>
    </w:p>
    <w:p w14:paraId="74B8E2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θα καλούσα και τώρα τον συνάδελφο κ. Κουρουμπλή να ζητήσει να βρεθεί στην </w:t>
      </w:r>
      <w:r>
        <w:rPr>
          <w:rFonts w:eastAsia="Times New Roman" w:cs="Times New Roman"/>
          <w:szCs w:val="24"/>
        </w:rPr>
        <w:t>επιτροπή</w:t>
      </w:r>
      <w:r>
        <w:rPr>
          <w:rFonts w:eastAsia="Times New Roman" w:cs="Times New Roman"/>
          <w:szCs w:val="24"/>
        </w:rPr>
        <w:t xml:space="preserve">, για να μπορεί και αυτός να ζητήσει να δικαστεί για την ενδεχόμενη απιστία και να μην κρυφτεί πίσω από την παραγραφή. </w:t>
      </w:r>
    </w:p>
    <w:p w14:paraId="74B8E2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Μάλιστα τον προκαλώ ακόμα περισσ</w:t>
      </w:r>
      <w:r>
        <w:rPr>
          <w:rFonts w:eastAsia="Times New Roman" w:cs="Times New Roman"/>
          <w:szCs w:val="24"/>
        </w:rPr>
        <w:t xml:space="preserve">ότερο για τον εξής λόγο. Διότι ο κύριος Πρωθυπουργός δήλωσε ότι όποιος μιλάει για παραγραφή είναι ένοχος. Και μέχρι στιγμής οι μόνοι που μιλούν για παραγραφή είστε εσείς στην πρότασή </w:t>
      </w:r>
      <w:r>
        <w:rPr>
          <w:rFonts w:eastAsia="Times New Roman" w:cs="Times New Roman"/>
          <w:szCs w:val="24"/>
        </w:rPr>
        <w:t>σας,</w:t>
      </w:r>
      <w:r>
        <w:rPr>
          <w:rFonts w:eastAsia="Times New Roman" w:cs="Times New Roman"/>
          <w:szCs w:val="24"/>
        </w:rPr>
        <w:t xml:space="preserve"> ως προς την απιστία του κ. Κουρουμπλή. </w:t>
      </w:r>
    </w:p>
    <w:p w14:paraId="74B8E2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όμως, με τη σειρά. Κατ</w:t>
      </w:r>
      <w:r>
        <w:rPr>
          <w:rFonts w:eastAsia="Times New Roman" w:cs="Times New Roman"/>
          <w:szCs w:val="24"/>
        </w:rPr>
        <w:t xml:space="preserve">αρχάς, το περίφημο σκάνδαλο </w:t>
      </w:r>
      <w:r>
        <w:rPr>
          <w:rFonts w:eastAsia="Times New Roman" w:cs="Times New Roman"/>
          <w:szCs w:val="24"/>
          <w:lang w:val="en-US"/>
        </w:rPr>
        <w:t>NOVARTIS</w:t>
      </w:r>
      <w:r>
        <w:rPr>
          <w:rFonts w:eastAsia="Times New Roman" w:cs="Times New Roman"/>
          <w:szCs w:val="24"/>
        </w:rPr>
        <w:t>, το οποίο ξεκίνησε ως το μεγαλύτερο σκάνδαλο της Μεταπολίτευσης, με πρωτοσέλιδα του φιλικού σας Τύπου για λογαριασμούς με 50 εκατομμύρια ευρώ μαύρα λεφτά, από ό,τι έμαθα σήμερα από τον εισηγητή των ΑΝΕΛ, είναι το σκάνδα</w:t>
      </w:r>
      <w:r>
        <w:rPr>
          <w:rFonts w:eastAsia="Times New Roman" w:cs="Times New Roman"/>
          <w:szCs w:val="24"/>
        </w:rPr>
        <w:t xml:space="preserve">λο για το </w:t>
      </w:r>
      <w:r>
        <w:rPr>
          <w:rFonts w:eastAsia="Times New Roman" w:cs="Times New Roman"/>
          <w:szCs w:val="24"/>
        </w:rPr>
        <w:t>«</w:t>
      </w:r>
      <w:r>
        <w:rPr>
          <w:rFonts w:eastAsia="Times New Roman" w:cs="Times New Roman"/>
          <w:szCs w:val="24"/>
          <w:lang w:val="en-US"/>
        </w:rPr>
        <w:t>COPALIA</w:t>
      </w:r>
      <w:r>
        <w:rPr>
          <w:rFonts w:eastAsia="Times New Roman" w:cs="Times New Roman"/>
          <w:szCs w:val="24"/>
        </w:rPr>
        <w:t>»</w:t>
      </w:r>
      <w:r>
        <w:rPr>
          <w:rFonts w:eastAsia="Times New Roman" w:cs="Times New Roman"/>
          <w:szCs w:val="24"/>
        </w:rPr>
        <w:t xml:space="preserve">, κύριε Πρόεδρε. </w:t>
      </w:r>
    </w:p>
    <w:p w14:paraId="74B8E2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Ένα φάρμακο –λέει- επί Γεωργιάδη, συγκεκριμένα τον Αύγουστο του 2013, το </w:t>
      </w:r>
      <w:r>
        <w:rPr>
          <w:rFonts w:eastAsia="Times New Roman" w:cs="Times New Roman"/>
          <w:szCs w:val="24"/>
        </w:rPr>
        <w:t>«</w:t>
      </w:r>
      <w:r>
        <w:rPr>
          <w:rFonts w:eastAsia="Times New Roman" w:cs="Times New Roman"/>
          <w:szCs w:val="24"/>
          <w:lang w:val="en-US"/>
        </w:rPr>
        <w:t>COPALIA</w:t>
      </w:r>
      <w:r>
        <w:rPr>
          <w:rFonts w:eastAsia="Times New Roman" w:cs="Times New Roman"/>
          <w:szCs w:val="24"/>
        </w:rPr>
        <w:t>»</w:t>
      </w:r>
      <w:r>
        <w:rPr>
          <w:rFonts w:eastAsia="Times New Roman" w:cs="Times New Roman"/>
          <w:szCs w:val="24"/>
        </w:rPr>
        <w:t xml:space="preserve">, -τρία συγκεκριμένα έγραψε χθες η «Εφημερίδα των Συντακτών»- ανέβηκε από τα 15 ευρώ στα 17 ευρώ. Αυτό είναι το σκάνδαλο </w:t>
      </w:r>
      <w:r>
        <w:rPr>
          <w:rFonts w:eastAsia="Times New Roman" w:cs="Times New Roman"/>
          <w:szCs w:val="24"/>
        </w:rPr>
        <w:t>«</w:t>
      </w:r>
      <w:r>
        <w:rPr>
          <w:rFonts w:eastAsia="Times New Roman" w:cs="Times New Roman"/>
          <w:szCs w:val="24"/>
        </w:rPr>
        <w:t>NOVART</w:t>
      </w:r>
      <w:r>
        <w:rPr>
          <w:rFonts w:eastAsia="Times New Roman" w:cs="Times New Roman"/>
          <w:szCs w:val="24"/>
        </w:rPr>
        <w:t>IS</w:t>
      </w:r>
      <w:r>
        <w:rPr>
          <w:rFonts w:eastAsia="Times New Roman" w:cs="Times New Roman"/>
          <w:szCs w:val="24"/>
        </w:rPr>
        <w:t>»</w:t>
      </w:r>
      <w:r>
        <w:rPr>
          <w:rFonts w:eastAsia="Times New Roman" w:cs="Times New Roman"/>
          <w:szCs w:val="24"/>
        </w:rPr>
        <w:t xml:space="preserve"> που άκουσα συγκεκριμένα από έναν εισηγητή. Διότι ο πρώτος δεν είπε τίποτα ως προς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2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Ευτυχώς, είναι παρών ο κ. Ξανθός. Κύριε Ξανθέ, θα ήθελα λίγο την προσοχή σας. Τον κ. Ξανθό τον αναφέρω, γιατί τον θεωρώ έντιμο άνθρωπο. Θα τον ρω</w:t>
      </w:r>
      <w:r>
        <w:rPr>
          <w:rFonts w:eastAsia="Times New Roman" w:cs="Times New Roman"/>
          <w:szCs w:val="24"/>
        </w:rPr>
        <w:t>τήσω για να απαντήσει στη συνέχεια στην ομιλία του: Ο Υπουργός βγάζει τις τιμές των φαρμάκων, κύριε Υπουργέ; Εσείς βγάζετε τις τιμές των φαρμάκων ή οι αρμόδιες επιτροπές</w:t>
      </w:r>
      <w:r>
        <w:rPr>
          <w:rFonts w:eastAsia="Times New Roman" w:cs="Times New Roman"/>
          <w:szCs w:val="24"/>
        </w:rPr>
        <w:t>; Α</w:t>
      </w:r>
      <w:r>
        <w:rPr>
          <w:rFonts w:eastAsia="Times New Roman" w:cs="Times New Roman"/>
          <w:szCs w:val="24"/>
        </w:rPr>
        <w:t xml:space="preserve">λλιώς στην εποχή μας, αλλιώς στην εποχή </w:t>
      </w:r>
      <w:r>
        <w:rPr>
          <w:rFonts w:eastAsia="Times New Roman" w:cs="Times New Roman"/>
          <w:szCs w:val="24"/>
        </w:rPr>
        <w:t>σας.</w:t>
      </w:r>
      <w:r>
        <w:rPr>
          <w:rFonts w:eastAsia="Times New Roman" w:cs="Times New Roman"/>
          <w:szCs w:val="24"/>
        </w:rPr>
        <w:t xml:space="preserve"> </w:t>
      </w:r>
    </w:p>
    <w:p w14:paraId="74B8E26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λοιπόν, για τους καλούς συναδέλφους της «Εφημερίδας των Συντακτών», που χθες μου έκαναν την τιμή να μου έχουν πρωτοσέλιδο τρία φάρμακα, τρία ψέματα, έντεκα φάρμακα </w:t>
      </w:r>
      <w:r>
        <w:rPr>
          <w:rFonts w:eastAsia="Times New Roman" w:cs="Times New Roman"/>
          <w:szCs w:val="24"/>
        </w:rPr>
        <w:t>της «</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έχουν αυξηθεί από το τελευταίο δελτίο τιμών της </w:t>
      </w:r>
      <w:r>
        <w:rPr>
          <w:rFonts w:eastAsia="Times New Roman" w:cs="Times New Roman"/>
          <w:szCs w:val="24"/>
        </w:rPr>
        <w:t>κ</w:t>
      </w:r>
      <w:r>
        <w:rPr>
          <w:rFonts w:eastAsia="Times New Roman" w:cs="Times New Roman"/>
          <w:szCs w:val="24"/>
        </w:rPr>
        <w:t>υβερνήσεως</w:t>
      </w:r>
      <w:r>
        <w:rPr>
          <w:rFonts w:eastAsia="Times New Roman" w:cs="Times New Roman"/>
          <w:szCs w:val="24"/>
        </w:rPr>
        <w:t xml:space="preserve"> Σαμαρά στις 7 Αυγούστου 2014 στο παρόν δελτίο της Κυβερνήσεως Τσίπρα στις 22 Φεβρουαρίου 2018 -σε αύξηση φυσικά και τα έντεκα- ως εξής: Το </w:t>
      </w:r>
      <w:r>
        <w:rPr>
          <w:rFonts w:eastAsia="Times New Roman" w:cs="Times New Roman"/>
          <w:szCs w:val="24"/>
          <w:lang w:val="en-US"/>
        </w:rPr>
        <w:t>ALCAINE</w:t>
      </w:r>
      <w:r>
        <w:rPr>
          <w:rFonts w:eastAsia="Times New Roman" w:cs="Times New Roman"/>
          <w:szCs w:val="24"/>
        </w:rPr>
        <w:t xml:space="preserve"> έχει αύξηση 354%, από 1,38 ευρώ σε 4,88 ευρώ –η αλήθεια είναι λίγο μεγαλύτερη από το </w:t>
      </w:r>
      <w:r>
        <w:rPr>
          <w:rFonts w:eastAsia="Times New Roman" w:cs="Times New Roman"/>
          <w:szCs w:val="24"/>
        </w:rPr>
        <w:t>«</w:t>
      </w:r>
      <w:r>
        <w:rPr>
          <w:rFonts w:eastAsia="Times New Roman" w:cs="Times New Roman"/>
          <w:szCs w:val="24"/>
          <w:lang w:val="en-US"/>
        </w:rPr>
        <w:t>COPALIA</w:t>
      </w:r>
      <w:r>
        <w:rPr>
          <w:rFonts w:eastAsia="Times New Roman" w:cs="Times New Roman"/>
          <w:szCs w:val="24"/>
        </w:rPr>
        <w:t>»</w:t>
      </w:r>
      <w:r>
        <w:rPr>
          <w:rFonts w:eastAsia="Times New Roman" w:cs="Times New Roman"/>
          <w:szCs w:val="24"/>
        </w:rPr>
        <w:t xml:space="preserve">- και 8%, 4%, </w:t>
      </w:r>
      <w:r>
        <w:rPr>
          <w:rFonts w:eastAsia="Times New Roman" w:cs="Times New Roman"/>
          <w:szCs w:val="24"/>
        </w:rPr>
        <w:t xml:space="preserve">5%, 2%, 10%, 9%, 8%, 7%, 7% και 3%. </w:t>
      </w:r>
    </w:p>
    <w:p w14:paraId="74B8E2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το καταθέτω. </w:t>
      </w:r>
    </w:p>
    <w:p w14:paraId="74B8E2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αρχείο του Τμήματος Γραμματείας της </w:t>
      </w:r>
      <w:r>
        <w:rPr>
          <w:rFonts w:eastAsia="Times New Roman" w:cs="Times New Roman"/>
          <w:szCs w:val="24"/>
        </w:rPr>
        <w:t>Διεύθυνσης Στενογραφίας και  Πρακτικών της Βουλής)</w:t>
      </w:r>
    </w:p>
    <w:p w14:paraId="74B8E2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Μια απλή περιδιάβαση στον </w:t>
      </w:r>
      <w:r>
        <w:rPr>
          <w:rFonts w:eastAsia="Times New Roman" w:cs="Times New Roman"/>
          <w:szCs w:val="24"/>
        </w:rPr>
        <w:t>«</w:t>
      </w:r>
      <w:r>
        <w:rPr>
          <w:rFonts w:eastAsia="Times New Roman" w:cs="Times New Roman"/>
          <w:szCs w:val="24"/>
        </w:rPr>
        <w:t>Γ</w:t>
      </w:r>
      <w:r>
        <w:rPr>
          <w:rFonts w:eastAsia="Times New Roman" w:cs="Times New Roman"/>
          <w:szCs w:val="24"/>
        </w:rPr>
        <w:t>αληνό</w:t>
      </w:r>
      <w:r>
        <w:rPr>
          <w:rFonts w:eastAsia="Times New Roman" w:cs="Times New Roman"/>
          <w:szCs w:val="24"/>
        </w:rPr>
        <w:t>»</w:t>
      </w:r>
      <w:r>
        <w:rPr>
          <w:rFonts w:eastAsia="Times New Roman" w:cs="Times New Roman"/>
          <w:szCs w:val="24"/>
        </w:rPr>
        <w:t xml:space="preserve"> και μια σύγκριση των δύο δελτίων θα σας πείσει ότι τουλάχιστον έντεκα φάρμακα –προφανώς, είναι περισσότερα, αλλά αυτά βρήκα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έχουν αυξηθεί επί της πρώτης φ</w:t>
      </w:r>
      <w:r>
        <w:rPr>
          <w:rFonts w:eastAsia="Times New Roman" w:cs="Times New Roman"/>
          <w:szCs w:val="24"/>
        </w:rPr>
        <w:t xml:space="preserve">οράς Αριστερά. Μεγάλο σκάνδαλο! </w:t>
      </w:r>
    </w:p>
    <w:p w14:paraId="74B8E2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Ξεκαθαρίζω: Δεν θεωρώ ότι είναι ύποπτη η αύξησή τους. Το αντίθετο. Φαντάζομαι ότι εσείς δεν έχετε κα</w:t>
      </w:r>
      <w:r>
        <w:rPr>
          <w:rFonts w:eastAsia="Times New Roman" w:cs="Times New Roman"/>
          <w:szCs w:val="24"/>
        </w:rPr>
        <w:t>μ</w:t>
      </w:r>
      <w:r>
        <w:rPr>
          <w:rFonts w:eastAsia="Times New Roman" w:cs="Times New Roman"/>
          <w:szCs w:val="24"/>
        </w:rPr>
        <w:t>μία εμπλοκή στην αύξηση αυτών των τιμών, γιατί δεν μπορείτε να έχετε, όπως δεν είχα κι εγώ. Απαιτώ να μου αναγνωρίσετε αυτ</w:t>
      </w:r>
      <w:r>
        <w:rPr>
          <w:rFonts w:eastAsia="Times New Roman" w:cs="Times New Roman"/>
          <w:szCs w:val="24"/>
        </w:rPr>
        <w:t>ό</w:t>
      </w:r>
      <w:r>
        <w:rPr>
          <w:rFonts w:eastAsia="Times New Roman" w:cs="Times New Roman"/>
          <w:szCs w:val="24"/>
        </w:rPr>
        <w:t>,</w:t>
      </w:r>
      <w:r>
        <w:rPr>
          <w:rFonts w:eastAsia="Times New Roman" w:cs="Times New Roman"/>
          <w:szCs w:val="24"/>
        </w:rPr>
        <w:t xml:space="preserve"> που θα αναγνωρίσετε για τον εαυτό σας για τις συγκεκριμένες αυξήσεις τιμών φαρμάκων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2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να δούμε λίγο πιο συγκεκριμένα, γιατί εγώ στην αρχή θέλω να μιλήσω επί των συγκεκριμένων κατηγοριών και μετά θα πω τα γενικά. </w:t>
      </w:r>
    </w:p>
    <w:p w14:paraId="74B8E2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εγώ κατηγορούμαι για δύο βασικά πράγματα: Το πρώτο και βασικό</w:t>
      </w:r>
      <w:r>
        <w:rPr>
          <w:rFonts w:eastAsia="Times New Roman" w:cs="Times New Roman"/>
          <w:szCs w:val="24"/>
        </w:rPr>
        <w:t>,</w:t>
      </w:r>
      <w:r>
        <w:rPr>
          <w:rFonts w:eastAsia="Times New Roman" w:cs="Times New Roman"/>
          <w:szCs w:val="24"/>
        </w:rPr>
        <w:t xml:space="preserve"> για το οποίο κατηγορούμαι</w:t>
      </w:r>
      <w:r>
        <w:rPr>
          <w:rFonts w:eastAsia="Times New Roman" w:cs="Times New Roman"/>
          <w:szCs w:val="24"/>
        </w:rPr>
        <w:t>,</w:t>
      </w:r>
      <w:r>
        <w:rPr>
          <w:rFonts w:eastAsia="Times New Roman" w:cs="Times New Roman"/>
          <w:szCs w:val="24"/>
        </w:rPr>
        <w:t xml:space="preserve"> είναι ότι δήθεν -προσέξτε!- βρήκα 65 εκατομμύρια ευρώ. Είπε η ψευδομάρτυρας η κ. Κελέση: «Συγκεκριμένα, έχω να σας αναφέρω τα εξής: Ο κ. Γεωργιάδης σε</w:t>
      </w:r>
      <w:r>
        <w:rPr>
          <w:rFonts w:eastAsia="Times New Roman" w:cs="Times New Roman"/>
          <w:szCs w:val="24"/>
        </w:rPr>
        <w:t xml:space="preserve"> μια περίοδο μεγάλης οικονομικής στενότητας για την Ελλάδα εξασφάλισε χρήματα για την αποπληρωμή των χρεών του δημοσίου προς 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ποσού 65 εκατομμυρίων ευρώ, το οποίο ήταν δυσανάλογα μεγάλο σε σχέση με το ποσό που καταβλήθηκε στις λοιπές φαρμακευ</w:t>
      </w:r>
      <w:r>
        <w:rPr>
          <w:rFonts w:eastAsia="Times New Roman" w:cs="Times New Roman"/>
          <w:szCs w:val="24"/>
        </w:rPr>
        <w:t>τικές εταιρείες για την ίδια αιτία. Το γεγονός αυτό προκάλεσε μεγάλες…» κ</w:t>
      </w:r>
      <w:r>
        <w:rPr>
          <w:rFonts w:eastAsia="Times New Roman" w:cs="Times New Roman"/>
          <w:szCs w:val="24"/>
        </w:rPr>
        <w:t>.λπ</w:t>
      </w:r>
      <w:r>
        <w:rPr>
          <w:rFonts w:eastAsia="Times New Roman" w:cs="Times New Roman"/>
          <w:szCs w:val="24"/>
        </w:rPr>
        <w:t>.. Και λέει: «Γνωρίζω ότι ο κ. Γεωργιάδης έχει κάνει συμφωνία με τον κ. Φρουζή να λάβει ως αντάλλαγμα για την εξυπηρέτηση αυτή ποσό γύρω στα 2 εκατομμύρια, το οποίο και έλαβε αμέσω</w:t>
      </w:r>
      <w:r>
        <w:rPr>
          <w:rFonts w:eastAsia="Times New Roman" w:cs="Times New Roman"/>
          <w:szCs w:val="24"/>
        </w:rPr>
        <w:t xml:space="preserve">ς μετά την καταβολή των 65 εκατομμυρίων». </w:t>
      </w:r>
    </w:p>
    <w:p w14:paraId="74B8E2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Προσέξτε, κυρίες και κύριοι συνάδελφοι, μια κρίσιμη λεπτομέρεια: Αυτή η κατάθεση είναι η πρώτη της 6</w:t>
      </w:r>
      <w:r>
        <w:rPr>
          <w:rFonts w:eastAsia="Times New Roman" w:cs="Times New Roman"/>
          <w:szCs w:val="24"/>
          <w:vertAlign w:val="superscript"/>
        </w:rPr>
        <w:t>ης</w:t>
      </w:r>
      <w:r>
        <w:rPr>
          <w:rFonts w:eastAsia="Times New Roman" w:cs="Times New Roman"/>
          <w:szCs w:val="24"/>
        </w:rPr>
        <w:t xml:space="preserve"> Νοεμβρίου. Είναι η μέρα των γενεθλίων μου. Δεν λέει πότε τα πήρα, ούτε πότε έδωσα τα 65 εκατομμύρια. Λέει γενι</w:t>
      </w:r>
      <w:r>
        <w:rPr>
          <w:rFonts w:eastAsia="Times New Roman" w:cs="Times New Roman"/>
          <w:szCs w:val="24"/>
        </w:rPr>
        <w:t xml:space="preserve">κώς ότι έδωσα 65 εκατομμύρια και πήρα τα 2 εκατομμύρια.  </w:t>
      </w:r>
    </w:p>
    <w:p w14:paraId="74B8E2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Επειδή, όμως, ο Θεός αγαπάει τον κλέφτη, αλλά αγαπάει και τον νοικοκύρη -γιατί αυτό έχει σημασία γι’ αυτά που θα πω στη συνέχεια- η κυρία μάρτυς θυμήθηκε στην τελευταία της κατάθεση πότε τα πήρα. Πρ</w:t>
      </w:r>
      <w:r>
        <w:rPr>
          <w:rFonts w:eastAsia="Times New Roman" w:cs="Times New Roman"/>
          <w:szCs w:val="24"/>
        </w:rPr>
        <w:t xml:space="preserve">οσέξτε, η πρώτη της κατάθεση είναι στις 6 Νοεμβρίου. Η τελευταία της κατάθεση, όταν θυμήθηκε πότε τα πήρα, ήταν στις 4 Φεβρουαρίου. Μετά από τρεις μήνες το θυμήθηκε! Δεν πειράζει. Μου κάνει. </w:t>
      </w:r>
    </w:p>
    <w:p w14:paraId="74B8E2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Ακούστε, τι λέει στην τελευταία της κατάθεση η ψευδομάρτυς: «Γνω</w:t>
      </w:r>
      <w:r>
        <w:rPr>
          <w:rFonts w:eastAsia="Times New Roman" w:cs="Times New Roman"/>
          <w:szCs w:val="24"/>
        </w:rPr>
        <w:t>ρίζω συγκεκριμένα ότι ο κ. Φρουζής συναντήθηκε με τον Άδωνι Γεωργιάδη την 9</w:t>
      </w:r>
      <w:r>
        <w:rPr>
          <w:rFonts w:eastAsia="Times New Roman" w:cs="Times New Roman"/>
          <w:szCs w:val="24"/>
          <w:vertAlign w:val="superscript"/>
        </w:rPr>
        <w:t>η</w:t>
      </w:r>
      <w:r>
        <w:rPr>
          <w:rFonts w:eastAsia="Times New Roman" w:cs="Times New Roman"/>
          <w:szCs w:val="24"/>
        </w:rPr>
        <w:t xml:space="preserve"> Σεπτεμβρίου 2013 στο Υπουργείο Υγείας και την επομένη, στις 10 Σεπτεμβρίου 2013, είχε συνάντηση επίσης στο Υπουργείο με τον </w:t>
      </w:r>
      <w:r>
        <w:rPr>
          <w:rFonts w:eastAsia="Times New Roman" w:cs="Times New Roman"/>
          <w:szCs w:val="24"/>
        </w:rPr>
        <w:t>κ,</w:t>
      </w:r>
      <w:r>
        <w:rPr>
          <w:rFonts w:eastAsia="Times New Roman" w:cs="Times New Roman"/>
          <w:szCs w:val="24"/>
        </w:rPr>
        <w:t xml:space="preserve"> Άδωνι Γεωργιάδη και τον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Ιωάννη Στουρνάρα. Επίσης, συναντήθηκε με τον κ. Γεωργιάδη ο κ. Φρουζής και στις 30 Σεπτεμβρίου, όπως προκύπτει από σχετικές σημειώσεις του κ. Φρουζή, όπου σε αυτές ανέφερε ότι έκλεισε ραντεβού με τον κ. Γεωργιάδη στις 30 Σεπτεμβρίου μισή ώρα μετά από την κ</w:t>
      </w:r>
      <w:r>
        <w:rPr>
          <w:rFonts w:eastAsia="Times New Roman" w:cs="Times New Roman"/>
          <w:szCs w:val="24"/>
        </w:rPr>
        <w:t xml:space="preserve">ανονική. Η σημείωση αυτή σήμαινε ότι η συνάντηση αυτή έλαβε χώρα μισή ώρα μετά από την κύρια συνάντηση του Υπουργού με τον </w:t>
      </w:r>
      <w:r>
        <w:rPr>
          <w:rFonts w:eastAsia="Times New Roman" w:cs="Times New Roman"/>
          <w:szCs w:val="24"/>
        </w:rPr>
        <w:t xml:space="preserve">κ. </w:t>
      </w:r>
      <w:r>
        <w:rPr>
          <w:rFonts w:eastAsia="Times New Roman" w:cs="Times New Roman"/>
          <w:szCs w:val="24"/>
        </w:rPr>
        <w:t>Φρουζή και με εκπροσώπους άλλων φαρμακευτικών εταιρειών με σκοπό σε αυτή να βρίσκεται μόνος του με τον Υπουργό, ώστε να μπορέσει ν</w:t>
      </w:r>
      <w:r>
        <w:rPr>
          <w:rFonts w:eastAsia="Times New Roman" w:cs="Times New Roman"/>
          <w:szCs w:val="24"/>
        </w:rPr>
        <w:t xml:space="preserve">α του παραδώσει τα χρήματα που είχε μαζί του στο βαλιτσάκι, όπως σας έχω ήδη καταθέσει». </w:t>
      </w:r>
    </w:p>
    <w:p w14:paraId="74B8E2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9251D0">
        <w:rPr>
          <w:rFonts w:eastAsia="Times New Roman" w:cs="Times New Roman"/>
          <w:b/>
          <w:szCs w:val="24"/>
        </w:rPr>
        <w:t>ΓΕΩΡΓΙΟΣ ΛΑΜΠΡΟΥΛΗΣ</w:t>
      </w:r>
      <w:r>
        <w:rPr>
          <w:rFonts w:eastAsia="Times New Roman" w:cs="Times New Roman"/>
          <w:szCs w:val="24"/>
        </w:rPr>
        <w:t>)</w:t>
      </w:r>
    </w:p>
    <w:p w14:paraId="74B8E2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Κοινώς, τι λέει η κυρία ψευδομάρτυς; Λέει ότι μεταξύ των μηνών</w:t>
      </w:r>
      <w:r>
        <w:rPr>
          <w:rFonts w:eastAsia="Times New Roman" w:cs="Times New Roman"/>
          <w:szCs w:val="24"/>
        </w:rPr>
        <w:t xml:space="preserve"> 26 Ιουνίου 2013, όπου εγώ ανέλαβα Υπουργός Υγείας, και 30 Σεπτεμβρίου 2013 είχαμε δώσει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65 εκατομμύρια, πολύ πάνω από όλες τις άλλες εταιρείες, και γι’ αυτό πήρα 2 εκατομμύρια εγώ και 1 εκατομμύριο ο κ. Στουρνάρας, ήτοι 3 εκατομμύρια. </w:t>
      </w:r>
    </w:p>
    <w:p w14:paraId="74B8E27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Θα κ</w:t>
      </w:r>
      <w:r>
        <w:rPr>
          <w:rFonts w:eastAsia="Times New Roman"/>
          <w:szCs w:val="24"/>
        </w:rPr>
        <w:t xml:space="preserve">αταθέσω στο Σώμα κάποια στοιχεία, τα οποία έχω κάνει και με μεγάλους αριθμούς για τον κ. Πολάκη. Εάν η κυρία </w:t>
      </w:r>
      <w:r>
        <w:rPr>
          <w:rFonts w:eastAsia="Times New Roman"/>
          <w:szCs w:val="24"/>
        </w:rPr>
        <w:t xml:space="preserve">εισαγγελεύς </w:t>
      </w:r>
      <w:r>
        <w:rPr>
          <w:rFonts w:eastAsia="Times New Roman"/>
          <w:szCs w:val="24"/>
        </w:rPr>
        <w:t>είχε απλώς ζητήσει τις πληρωμές του ΕΟΠΥΥ, θα είχε καταλάβει ότι αυτό είναι ψέμα. Γιατί; Θα το καταθέσω, απλώς σας το διαβάζω για λόγου</w:t>
      </w:r>
      <w:r>
        <w:rPr>
          <w:rFonts w:eastAsia="Times New Roman"/>
          <w:szCs w:val="24"/>
        </w:rPr>
        <w:t xml:space="preserve">ς ιστορικούς. </w:t>
      </w:r>
    </w:p>
    <w:p w14:paraId="74B8E27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Διαβάζω: Ιούνιος 2013, πόσα πήρε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Μηδέν. Ιούλιος 2013: 11.000.000 ευρώ. Αύγουστος 2013: 202.000 ευρώ. Σήμερα είναι 11.300.000 ευρώ. Σεπτέμβριος 2013: 8.000.000 ευρώ. Είμαστε στα 19.000.000 ευρώ. Έχω πάρει 2.000.000 εγώ και 1.000</w:t>
      </w:r>
      <w:r>
        <w:rPr>
          <w:rFonts w:eastAsia="Times New Roman"/>
          <w:szCs w:val="24"/>
        </w:rPr>
        <w:t xml:space="preserve">.000 ο Στουρνάρας για κάποια 65.000.000 ευρώ, τα οποία δεν έχουν δοθεί ποτέ στη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Προσέξτε τώρα το ακόμα καλύτερο! Το ίδιο διάστημα τον επόμενο χρόνο έχει πάρει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40.000.000 ευρώ. Επί </w:t>
      </w:r>
      <w:r>
        <w:rPr>
          <w:rFonts w:eastAsia="Times New Roman"/>
          <w:szCs w:val="24"/>
        </w:rPr>
        <w:t>«</w:t>
      </w:r>
      <w:r>
        <w:rPr>
          <w:rFonts w:eastAsia="Times New Roman"/>
          <w:szCs w:val="24"/>
        </w:rPr>
        <w:t>πρώτης φοράς Αριστερά</w:t>
      </w:r>
      <w:r>
        <w:rPr>
          <w:rFonts w:eastAsia="Times New Roman"/>
          <w:szCs w:val="24"/>
        </w:rPr>
        <w:t>»</w:t>
      </w:r>
      <w:r>
        <w:rPr>
          <w:rFonts w:eastAsia="Times New Roman"/>
          <w:szCs w:val="24"/>
        </w:rPr>
        <w:t xml:space="preserve"> το 2017 έχει πάρει 60.000.0</w:t>
      </w:r>
      <w:r>
        <w:rPr>
          <w:rFonts w:eastAsia="Times New Roman"/>
          <w:szCs w:val="24"/>
        </w:rPr>
        <w:t>00 ευρώ!</w:t>
      </w:r>
    </w:p>
    <w:p w14:paraId="74B8E27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Τα καταθέτω στα Πρακτικά αφιερωμένα στην κυρία </w:t>
      </w:r>
      <w:r>
        <w:rPr>
          <w:rFonts w:eastAsia="Times New Roman"/>
          <w:szCs w:val="24"/>
        </w:rPr>
        <w:t xml:space="preserve">εισαγγελεύ, </w:t>
      </w:r>
      <w:r>
        <w:rPr>
          <w:rFonts w:eastAsia="Times New Roman"/>
          <w:szCs w:val="24"/>
        </w:rPr>
        <w:t>που δεν τα ζήτησε.</w:t>
      </w:r>
    </w:p>
    <w:p w14:paraId="74B8E279" w14:textId="77777777" w:rsidR="00D8133C" w:rsidRDefault="00A7505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Σπυρίδων-Άδωνις Γεωργιάδης καταθέτει για τα Πρακτικά τα προαναφερθέντα έγγραφα, τα οποία βρίσκονται στο αρχείο του Τμήματος Γραμματείας τ</w:t>
      </w:r>
      <w:r>
        <w:rPr>
          <w:rFonts w:eastAsia="Times New Roman" w:cs="Times New Roman"/>
          <w:szCs w:val="24"/>
        </w:rPr>
        <w:t xml:space="preserve">ης Διεύθυνσης Στενογραφίας και Πρακτικών της Βουλής) </w:t>
      </w:r>
    </w:p>
    <w:p w14:paraId="74B8E27A" w14:textId="77777777" w:rsidR="00D8133C" w:rsidRDefault="00A7505C">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27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Άρα για να καταλάβετε, κυρίες και κύριοι συνάδελφοι, γιατί κατηγορούμαι: Πήρα 2.000.000 ευρώ εγώ και 1.000.000 ευρώ ο κ. Στουρνάρας για φανταστικά 6</w:t>
      </w:r>
      <w:r>
        <w:rPr>
          <w:rFonts w:eastAsia="Times New Roman"/>
          <w:szCs w:val="24"/>
        </w:rPr>
        <w:t xml:space="preserve">5.000.000 ευρώ. Σημειώστε, έχει κι αυτό τη σημασία του για το πώς ωφελήσαμε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τα εξής στοιχεία. </w:t>
      </w:r>
    </w:p>
    <w:p w14:paraId="74B8E27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Σας καταθέτω τους ετήσιους τζίρους της εταιρείας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όπως είναι από τους ισολογισμούς της εταιρείας: Το 2009 είχε τζίρο 440.000.000 ευρώ. </w:t>
      </w:r>
      <w:r>
        <w:rPr>
          <w:rFonts w:eastAsia="Times New Roman"/>
          <w:szCs w:val="24"/>
        </w:rPr>
        <w:t>Το 2010 είχε τζίρο 417.000.000 ευρώ. Το 2011 είχε 440.000.000 ευρώ. Το 2012 είχε 410.000.000 ευρώ. Το 2013 είχε 381.000.000 ευρώ. Το 2014, που είναι η εφαρμογή όλων των νόμων μου, είχε τζίρο 337.000.000 ευρώ. Σημειώστε ότι το 2015 με την «πρώτη φορά Αριστε</w:t>
      </w:r>
      <w:r>
        <w:rPr>
          <w:rFonts w:eastAsia="Times New Roman"/>
          <w:szCs w:val="24"/>
        </w:rPr>
        <w:t xml:space="preserve">ρά» πήγε ήδη στα 341.000.000 ευρώ και σήμερα τρέχει με πάνω από 370.000.000 ευρώ. Αυτό σημαίνει ότι ο χαμηλότερος τζίρος της εταιρείας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τα τελευταία δεκαπέντε χρόνια είναι επί της δικής μου θητείας. Με πλήρωνε, όμως, η </w:t>
      </w:r>
      <w:r>
        <w:rPr>
          <w:rFonts w:eastAsia="Times New Roman"/>
          <w:szCs w:val="24"/>
          <w:lang w:val="en-US"/>
        </w:rPr>
        <w:t>NOVARTIS</w:t>
      </w:r>
      <w:r>
        <w:rPr>
          <w:rFonts w:eastAsia="Times New Roman"/>
          <w:szCs w:val="24"/>
        </w:rPr>
        <w:t xml:space="preserve"> για να της κόβω τα</w:t>
      </w:r>
      <w:r>
        <w:rPr>
          <w:rFonts w:eastAsia="Times New Roman"/>
          <w:szCs w:val="24"/>
        </w:rPr>
        <w:t xml:space="preserve"> λεφτά! </w:t>
      </w:r>
    </w:p>
    <w:p w14:paraId="74B8E27D" w14:textId="77777777" w:rsidR="00D8133C" w:rsidRDefault="00A7505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27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Για τα 65.000.000 ευρώ, λοιπόν, δεν έχω να σας πω περισσότερα. Καταλαβαίνετε -γιατί πιστεύω ότι είστε καλόπιστοι άνθρωποι- ότι είναι αστείο να έχω πληρωθεί για κάτι το οποίο η </w:t>
      </w:r>
      <w:r>
        <w:rPr>
          <w:rFonts w:eastAsia="Times New Roman"/>
          <w:szCs w:val="24"/>
          <w:lang w:val="en-US"/>
        </w:rPr>
        <w:t>NOVARTIS</w:t>
      </w:r>
      <w:r>
        <w:rPr>
          <w:rFonts w:eastAsia="Times New Roman"/>
          <w:szCs w:val="24"/>
        </w:rPr>
        <w:t xml:space="preserve"> δεν έχει εισπράξει. </w:t>
      </w:r>
    </w:p>
    <w:p w14:paraId="74B8E27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Πάμε, όμως, στη δεύτερη κατηγορία. Γι’ αυτή τη δεύ</w:t>
      </w:r>
      <w:r>
        <w:rPr>
          <w:rFonts w:eastAsia="Times New Roman"/>
          <w:szCs w:val="24"/>
        </w:rPr>
        <w:t>τερη κατηγορία -και όσοι με γνωρίζουν θα καταλάβουν τι εννοώ- έκανα μέσα μου μεγάλες ασκήσεις υπομονής για να μην απαντήσω όλο αυτό το διάστημα. Ήθελα γι’ αυτή τη δεύτερη κατηγορία να αφήσω τον πρωθυπουργεύοντα ή εκπρόσωπο του Πρωθυπουργού κ. Βαξεβάνη να ε</w:t>
      </w:r>
      <w:r>
        <w:rPr>
          <w:rFonts w:eastAsia="Times New Roman"/>
          <w:szCs w:val="24"/>
        </w:rPr>
        <w:t xml:space="preserve">κτίθεται με βλακώδη δίκτυα στο διαδίκτυο, να βγαίνουν τα πρωτοσέλιδα στον φιλικό σας Τύπο και να με κατηγορείτε συνεχώς γι’ αυτά τα οποία θα έχω κάνει θρύψαλα στα επόμενα λεπτά της ώρας. </w:t>
      </w:r>
    </w:p>
    <w:p w14:paraId="74B8E28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Ποια είναι η δεύτερη κατηγορία; Εκεί εμπλέκεται -θα σας το πω, είναι</w:t>
      </w:r>
      <w:r>
        <w:rPr>
          <w:rFonts w:eastAsia="Times New Roman"/>
          <w:szCs w:val="24"/>
        </w:rPr>
        <w:t xml:space="preserve"> και λίγο αστείο- το λεγόμενο </w:t>
      </w:r>
      <w:r>
        <w:rPr>
          <w:rFonts w:eastAsia="Times New Roman"/>
          <w:szCs w:val="24"/>
          <w:lang w:val="en-US"/>
        </w:rPr>
        <w:t>Harvard</w:t>
      </w:r>
      <w:r>
        <w:rPr>
          <w:rFonts w:eastAsia="Times New Roman"/>
          <w:szCs w:val="24"/>
        </w:rPr>
        <w:t xml:space="preserve"> </w:t>
      </w:r>
      <w:r>
        <w:rPr>
          <w:rFonts w:eastAsia="Times New Roman"/>
          <w:szCs w:val="24"/>
          <w:lang w:val="en-US"/>
        </w:rPr>
        <w:t>Project</w:t>
      </w:r>
      <w:r>
        <w:rPr>
          <w:rFonts w:eastAsia="Times New Roman"/>
          <w:szCs w:val="24"/>
        </w:rPr>
        <w:t xml:space="preserve">. Τι ήταν το </w:t>
      </w:r>
      <w:r>
        <w:rPr>
          <w:rFonts w:eastAsia="Times New Roman"/>
          <w:szCs w:val="24"/>
          <w:lang w:val="en-US"/>
        </w:rPr>
        <w:t>Harvard</w:t>
      </w:r>
      <w:r>
        <w:rPr>
          <w:rFonts w:eastAsia="Times New Roman"/>
          <w:szCs w:val="24"/>
        </w:rPr>
        <w:t xml:space="preserve"> </w:t>
      </w:r>
      <w:r>
        <w:rPr>
          <w:rFonts w:eastAsia="Times New Roman"/>
          <w:szCs w:val="24"/>
          <w:lang w:val="en-US"/>
        </w:rPr>
        <w:t>Project</w:t>
      </w:r>
      <w:r>
        <w:rPr>
          <w:rFonts w:eastAsia="Times New Roman"/>
          <w:szCs w:val="24"/>
        </w:rPr>
        <w:t>; Βασικά δεν γνωρίζω τι ακριβώς ήταν. Εγώ πήγα όχι στο Μέγαρο Μουσικής που λέει η μάρτυς, γιατί ούτε αυτό δεν ξέρει, αλλά στο ξενοδοχείο «</w:t>
      </w:r>
      <w:r>
        <w:rPr>
          <w:rFonts w:eastAsia="Times New Roman"/>
          <w:szCs w:val="24"/>
          <w:lang w:val="en-US"/>
        </w:rPr>
        <w:t>King</w:t>
      </w:r>
      <w:r>
        <w:rPr>
          <w:rFonts w:eastAsia="Times New Roman"/>
          <w:szCs w:val="24"/>
        </w:rPr>
        <w:t xml:space="preserve"> </w:t>
      </w:r>
      <w:r>
        <w:rPr>
          <w:rFonts w:eastAsia="Times New Roman"/>
          <w:szCs w:val="24"/>
          <w:lang w:val="en-US"/>
        </w:rPr>
        <w:t>George</w:t>
      </w:r>
      <w:r>
        <w:rPr>
          <w:rFonts w:eastAsia="Times New Roman"/>
          <w:szCs w:val="24"/>
        </w:rPr>
        <w:t>» όπου πράγματι είχα προσκληθεί να</w:t>
      </w:r>
      <w:r>
        <w:rPr>
          <w:rFonts w:eastAsia="Times New Roman"/>
          <w:szCs w:val="24"/>
        </w:rPr>
        <w:t xml:space="preserve"> μιλήσω ως Υπουργός Υγείας και να κάνω χαιρετισμό σε έναν χώρο –προσέξτε!- που ήταν υπό την αιγίδα του Παγκοσμίου Οργανισμού Υγείας</w:t>
      </w:r>
      <w:r>
        <w:rPr>
          <w:rFonts w:eastAsia="Times New Roman"/>
          <w:szCs w:val="24"/>
        </w:rPr>
        <w:t>,</w:t>
      </w:r>
      <w:r>
        <w:rPr>
          <w:rFonts w:eastAsia="Times New Roman"/>
          <w:szCs w:val="24"/>
        </w:rPr>
        <w:t xml:space="preserve"> του Πανεπιστημίου Χάρβαρντ και του Πανεπιστημίου Αθηνών, γιατί μετά από εμένα μιλούσε ο Πρύτανης κ. Θάνος Δημόπουλος. Το πρ</w:t>
      </w:r>
      <w:r>
        <w:rPr>
          <w:rFonts w:eastAsia="Times New Roman"/>
          <w:szCs w:val="24"/>
        </w:rPr>
        <w:t xml:space="preserve">οσπερνάω, όμως, αυτό. </w:t>
      </w:r>
    </w:p>
    <w:p w14:paraId="74B8E28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Το πιο αστείο ποιο είναι τώρα; Αυτό είναι ωραίο. Τι λέει η μάρτυς; «Γιατί, κυρίες και κύριοι συνάδελφοι…», λέει μέσα στην κατάθεσή της, «…επελέγη το Πανεπιστήμιο του Χάρβαρντ για να γίνει μέσω αυτού το </w:t>
      </w:r>
      <w:r>
        <w:rPr>
          <w:rFonts w:eastAsia="Times New Roman"/>
          <w:szCs w:val="24"/>
          <w:lang w:val="en-US"/>
        </w:rPr>
        <w:t>Harvard</w:t>
      </w:r>
      <w:r>
        <w:rPr>
          <w:rFonts w:eastAsia="Times New Roman"/>
          <w:szCs w:val="24"/>
        </w:rPr>
        <w:t xml:space="preserve"> </w:t>
      </w:r>
      <w:r>
        <w:rPr>
          <w:rFonts w:eastAsia="Times New Roman"/>
          <w:szCs w:val="24"/>
          <w:lang w:val="en-US"/>
        </w:rPr>
        <w:t>Project</w:t>
      </w:r>
      <w:r>
        <w:rPr>
          <w:rFonts w:eastAsia="Times New Roman"/>
          <w:szCs w:val="24"/>
        </w:rPr>
        <w:t xml:space="preserve"> και να πληρωθού</w:t>
      </w:r>
      <w:r>
        <w:rPr>
          <w:rFonts w:eastAsia="Times New Roman"/>
          <w:szCs w:val="24"/>
        </w:rPr>
        <w:t xml:space="preserve">με εμείς για να βάλουμε τα νέα φάρμακα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στο σύστημα; Όχι γιατί το Χάρβαρντ είναι αυτό που είναι, αλλά γιατί από εκεί είχε αποφοιτήσει ο Αντώνης Σαμαράς». </w:t>
      </w:r>
    </w:p>
    <w:p w14:paraId="74B8E28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Πάλι καλά που πήγε και ο κ. Σαμαράς στο Χάρβαρντ -Πρόεδρε, συγγνώμη, αλλά δεν σε </w:t>
      </w:r>
      <w:r>
        <w:rPr>
          <w:rFonts w:eastAsia="Times New Roman"/>
          <w:szCs w:val="24"/>
        </w:rPr>
        <w:t>αναφέρει εσένα-, γιατί αλλιώς αυτό το «ΙΕΚ Ξ</w:t>
      </w:r>
      <w:r>
        <w:rPr>
          <w:rFonts w:eastAsia="Times New Roman"/>
          <w:szCs w:val="24"/>
        </w:rPr>
        <w:t>ΥΝΗ</w:t>
      </w:r>
      <w:r>
        <w:rPr>
          <w:rFonts w:eastAsia="Times New Roman"/>
          <w:szCs w:val="24"/>
        </w:rPr>
        <w:t>» εκεί στη Μασαχουσέτη δεν θα είχε κα</w:t>
      </w:r>
      <w:r>
        <w:rPr>
          <w:rFonts w:eastAsia="Times New Roman"/>
          <w:szCs w:val="24"/>
        </w:rPr>
        <w:t>μ</w:t>
      </w:r>
      <w:r>
        <w:rPr>
          <w:rFonts w:eastAsia="Times New Roman"/>
          <w:szCs w:val="24"/>
        </w:rPr>
        <w:t xml:space="preserve">μία φήμη. Ευτυχώς γι’ αυτό το επέλεξε ο κ. Φρουζής! </w:t>
      </w:r>
    </w:p>
    <w:p w14:paraId="74B8E28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Το αφήνω αυτό, γιατί καταλαβαίνετε πόσο γελοία κατηγορία είναι. Όμως, πάω στην ουσία. Τι λέει αυτή η δεύτερη κατηγορία</w:t>
      </w:r>
      <w:r>
        <w:rPr>
          <w:rFonts w:eastAsia="Times New Roman"/>
          <w:szCs w:val="24"/>
        </w:rPr>
        <w:t>; Το έχει πει ήδη ο κ. Βαξεβάνης σε αυτό το βίντεο</w:t>
      </w:r>
      <w:r>
        <w:rPr>
          <w:rFonts w:eastAsia="Times New Roman"/>
          <w:szCs w:val="24"/>
        </w:rPr>
        <w:t>,</w:t>
      </w:r>
      <w:r>
        <w:rPr>
          <w:rFonts w:eastAsia="Times New Roman"/>
          <w:szCs w:val="24"/>
        </w:rPr>
        <w:t xml:space="preserve"> που έχει ανεβάσει -το βλέπω και σπαρταράω στα γέλια- με τρομερή έμφαση. Πιστεύει ότι έχει βρει τον τρόπο</w:t>
      </w:r>
      <w:r>
        <w:rPr>
          <w:rFonts w:eastAsia="Times New Roman"/>
          <w:szCs w:val="24"/>
        </w:rPr>
        <w:t>,</w:t>
      </w:r>
      <w:r>
        <w:rPr>
          <w:rFonts w:eastAsia="Times New Roman"/>
          <w:szCs w:val="24"/>
        </w:rPr>
        <w:t xml:space="preserve"> που πήρα τα λεφτά. Τι είπε, λοιπόν; </w:t>
      </w:r>
    </w:p>
    <w:p w14:paraId="74B8E28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Δείτε τι είπε ο «μέγας» Βαξεβάνης, αυτός ο ερευνητής της δημο</w:t>
      </w:r>
      <w:r>
        <w:rPr>
          <w:rFonts w:eastAsia="Times New Roman"/>
          <w:szCs w:val="24"/>
        </w:rPr>
        <w:t xml:space="preserve">σιογραφίας με τη «μεγάλη μύτη» που δεν του ξεφεύγει τίποτα. Είπε ότι ο Γεωργιάδης με τον Σαμαρά και τον Στουρνάρα μέσω του </w:t>
      </w:r>
      <w:r>
        <w:rPr>
          <w:rFonts w:eastAsia="Times New Roman"/>
          <w:szCs w:val="24"/>
          <w:lang w:val="en-US"/>
        </w:rPr>
        <w:t>Harvard</w:t>
      </w:r>
      <w:r>
        <w:rPr>
          <w:rFonts w:eastAsia="Times New Roman"/>
          <w:szCs w:val="24"/>
        </w:rPr>
        <w:t xml:space="preserve"> </w:t>
      </w:r>
      <w:r>
        <w:rPr>
          <w:rFonts w:eastAsia="Times New Roman"/>
          <w:szCs w:val="24"/>
          <w:lang w:val="en-US"/>
        </w:rPr>
        <w:t>Project</w:t>
      </w:r>
      <w:r>
        <w:rPr>
          <w:rFonts w:eastAsia="Times New Roman"/>
          <w:szCs w:val="24"/>
        </w:rPr>
        <w:t xml:space="preserve"> πληρώνονταν -για ποιον λόγο;- για να βάλουν τα νέα φάρμακα στη λίστα. Και μάλιστα, ήδη τα τέσσερα πρώτα νέα φάρμακα τ</w:t>
      </w:r>
      <w:r>
        <w:rPr>
          <w:rFonts w:eastAsia="Times New Roman"/>
          <w:szCs w:val="24"/>
        </w:rPr>
        <w:t xml:space="preserve">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μπήκαν στη λίστα τον Αύγουστο του 2013. </w:t>
      </w:r>
    </w:p>
    <w:p w14:paraId="74B8E28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Υπάρχει συγκεκριμένη αναφορά από έναν από τους μάρτυρες για το δελτίο του Αυγούστου του 2013 που δεν μπορώ να μην σας διαβάσω, γιατί αυτό είναι το ακόμα πιο σπαρταριστό. Έχει δηλαδή πραγματική πλάκα.</w:t>
      </w:r>
      <w:r w:rsidDel="00254F52">
        <w:rPr>
          <w:rFonts w:eastAsia="Times New Roman"/>
          <w:szCs w:val="24"/>
        </w:rPr>
        <w:t xml:space="preserve"> </w:t>
      </w:r>
      <w:r>
        <w:rPr>
          <w:rFonts w:eastAsia="Times New Roman"/>
          <w:szCs w:val="24"/>
        </w:rPr>
        <w:t>Έ</w:t>
      </w:r>
      <w:r>
        <w:rPr>
          <w:rFonts w:eastAsia="Times New Roman"/>
          <w:szCs w:val="24"/>
        </w:rPr>
        <w:t xml:space="preserve">χουμε, λοιπόν, εδώ τον μάρτυρα, ο οποίος λέει ότι τον Αύγουστο του 2013 μπήκαν τα τέσσερα φάρμακα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τα οποία δεν έπρεπε να μπουν. Και βεβαίως μπαίνοντας αυτά τα φάρμακα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ο κ. Γεωργιάδης -κατάφερα τώρα να το βρω, γιατί έχει πολλ</w:t>
      </w:r>
      <w:r>
        <w:rPr>
          <w:rFonts w:eastAsia="Times New Roman"/>
          <w:szCs w:val="24"/>
        </w:rPr>
        <w:t xml:space="preserve">ή πλάκα, δεν θέλω να το χάσουμε, ο μάρτυρας είναι ο κ. Αναστασίου, είναι ακόμα καλύτερο- έβαλε τα τέσσερα φάρμακα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στο δελτίο τιμών, ενώ δεν έπρεπε να τα βάλει. Μάλιστα!</w:t>
      </w:r>
    </w:p>
    <w:p w14:paraId="74B8E28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Διαβάζω από τον μάρτυρα -έχει πολλή πλάκα- αφού έχει πει ότι τον </w:t>
      </w:r>
      <w:r>
        <w:rPr>
          <w:rFonts w:eastAsia="Times New Roman"/>
          <w:szCs w:val="24"/>
        </w:rPr>
        <w:t>Αύγουστο του 2013, συγκεκριμένα στις 6</w:t>
      </w:r>
      <w:r>
        <w:rPr>
          <w:rFonts w:eastAsia="Times New Roman"/>
          <w:szCs w:val="24"/>
        </w:rPr>
        <w:t>-</w:t>
      </w:r>
      <w:r>
        <w:rPr>
          <w:rFonts w:eastAsia="Times New Roman"/>
          <w:szCs w:val="24"/>
        </w:rPr>
        <w:t>8</w:t>
      </w:r>
      <w:r>
        <w:rPr>
          <w:rFonts w:eastAsia="Times New Roman"/>
          <w:szCs w:val="24"/>
        </w:rPr>
        <w:t>-</w:t>
      </w:r>
      <w:r>
        <w:rPr>
          <w:rFonts w:eastAsia="Times New Roman"/>
          <w:szCs w:val="24"/>
        </w:rPr>
        <w:t>2013, έχω βάλει αυτά τα τέσσερα φάρμακα, κύριε Υπουργέ της Δικαιοσύνης, ακούστε τώρα διάλογο μάρτυρα με Εισαγγελέα. Ερώτηση της Εισαγγελέως: «Πώς εξηγείτε ότι το δελτίο τιμών με τα νέα φάρμακα στις 6</w:t>
      </w:r>
      <w:r>
        <w:rPr>
          <w:rFonts w:eastAsia="Times New Roman"/>
          <w:szCs w:val="24"/>
        </w:rPr>
        <w:t>-</w:t>
      </w:r>
      <w:r>
        <w:rPr>
          <w:rFonts w:eastAsia="Times New Roman"/>
          <w:szCs w:val="24"/>
        </w:rPr>
        <w:t>8</w:t>
      </w:r>
      <w:r>
        <w:rPr>
          <w:rFonts w:eastAsia="Times New Roman"/>
          <w:szCs w:val="24"/>
        </w:rPr>
        <w:t>-</w:t>
      </w:r>
      <w:r>
        <w:rPr>
          <w:rFonts w:eastAsia="Times New Roman"/>
          <w:szCs w:val="24"/>
        </w:rPr>
        <w:t>2013 το υπογρ</w:t>
      </w:r>
      <w:r>
        <w:rPr>
          <w:rFonts w:eastAsia="Times New Roman"/>
          <w:szCs w:val="24"/>
        </w:rPr>
        <w:t xml:space="preserve">άφει ο Υφυπουργός;» </w:t>
      </w:r>
      <w:r>
        <w:rPr>
          <w:rFonts w:eastAsia="Times New Roman"/>
          <w:szCs w:val="24"/>
        </w:rPr>
        <w:t>«</w:t>
      </w:r>
      <w:r>
        <w:rPr>
          <w:rFonts w:eastAsia="Times New Roman"/>
          <w:szCs w:val="24"/>
        </w:rPr>
        <w:t>Το δελτίο, για το οποίο κατηγορούμαι, το έχει υπογράψει ο Υφυπουργός μου, ο κ. Μπέζας. Δεν το έχω υπογράψει εγώ</w:t>
      </w:r>
      <w:r>
        <w:rPr>
          <w:rFonts w:eastAsia="Times New Roman"/>
          <w:szCs w:val="24"/>
        </w:rPr>
        <w:t>»</w:t>
      </w:r>
      <w:r>
        <w:rPr>
          <w:rFonts w:eastAsia="Times New Roman"/>
          <w:szCs w:val="24"/>
        </w:rPr>
        <w:t>. Και ρωτάει η Εισαγγελέας σοβαρά: «Μα, πώς το έχει υπογράψει ο Μπέζας;». Και ακούστε απάντηση του μάρτυρα: «Είθισται το δε</w:t>
      </w:r>
      <w:r>
        <w:rPr>
          <w:rFonts w:eastAsia="Times New Roman"/>
          <w:szCs w:val="24"/>
        </w:rPr>
        <w:t>λτίο να το υπογράφει αρμοδίως ο Υπουργός, ο οποίος τότε ήταν ο Άδωνις Γεωργιάδης. Ο Υφυπουργός υπογράφει</w:t>
      </w:r>
      <w:r>
        <w:rPr>
          <w:rFonts w:eastAsia="Times New Roman"/>
          <w:szCs w:val="24"/>
        </w:rPr>
        <w:t>,</w:t>
      </w:r>
      <w:r>
        <w:rPr>
          <w:rFonts w:eastAsia="Times New Roman"/>
          <w:szCs w:val="24"/>
        </w:rPr>
        <w:t xml:space="preserve"> εφόσον είναι εξουσιοδοτημένος. Εικάζω ότι υπήρξε προφορική συνεννόηση με τον προϊστάμενο Υπουργό, ο οποίος είχε και την αρμοδιότητα -εγώ δηλαδή- και τ</w:t>
      </w:r>
      <w:r>
        <w:rPr>
          <w:rFonts w:eastAsia="Times New Roman"/>
          <w:szCs w:val="24"/>
        </w:rPr>
        <w:t>ην ουσιαστική επίβλεψη των θεμάτων στο φάρμακο».</w:t>
      </w:r>
    </w:p>
    <w:p w14:paraId="74B8E28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Δηλαδή, εγώ για να ξεκαρφωθώ στο δελτίο τιμών της 6</w:t>
      </w:r>
      <w:r>
        <w:rPr>
          <w:rFonts w:eastAsia="Times New Roman"/>
          <w:szCs w:val="24"/>
        </w:rPr>
        <w:t>-</w:t>
      </w:r>
      <w:r>
        <w:rPr>
          <w:rFonts w:eastAsia="Times New Roman"/>
          <w:szCs w:val="24"/>
        </w:rPr>
        <w:t>8</w:t>
      </w:r>
      <w:r>
        <w:rPr>
          <w:rFonts w:eastAsia="Times New Roman"/>
          <w:szCs w:val="24"/>
        </w:rPr>
        <w:t>-</w:t>
      </w:r>
      <w:r>
        <w:rPr>
          <w:rFonts w:eastAsia="Times New Roman"/>
          <w:szCs w:val="24"/>
        </w:rPr>
        <w:t>2013 τι έκανα; Έβαλα τον ταλαίπωρο τον κ. Μπέζα, τον φίλο μου, να υπογράφει για να ξεκαρφωθώ.</w:t>
      </w:r>
    </w:p>
    <w:p w14:paraId="74B8E28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Κύριε Υπουργέ της Δικαιοσύνης, ελέγχετε την επάρκεια της </w:t>
      </w:r>
      <w:r>
        <w:rPr>
          <w:rFonts w:eastAsia="Times New Roman"/>
          <w:szCs w:val="24"/>
        </w:rPr>
        <w:t>ει</w:t>
      </w:r>
      <w:r>
        <w:rPr>
          <w:rFonts w:eastAsia="Times New Roman"/>
          <w:szCs w:val="24"/>
        </w:rPr>
        <w:t>σαγγελέως</w:t>
      </w:r>
      <w:r>
        <w:rPr>
          <w:rFonts w:eastAsia="Times New Roman"/>
          <w:szCs w:val="24"/>
        </w:rPr>
        <w:t xml:space="preserve">; Αλήθεια το λέω τώρα. Την ελέγχετε; Έχετε ζητήσει από τη </w:t>
      </w:r>
      <w:r>
        <w:rPr>
          <w:rFonts w:eastAsia="Times New Roman"/>
          <w:szCs w:val="24"/>
        </w:rPr>
        <w:t xml:space="preserve">δικαιοσύνη </w:t>
      </w:r>
      <w:r>
        <w:rPr>
          <w:rFonts w:eastAsia="Times New Roman"/>
          <w:szCs w:val="24"/>
        </w:rPr>
        <w:t xml:space="preserve">να την ελέγξει; </w:t>
      </w:r>
    </w:p>
    <w:p w14:paraId="74B8E28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Εμείς; Η Κυβέρνηση;</w:t>
      </w:r>
    </w:p>
    <w:p w14:paraId="74B8E28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Θα έρθω μετά σε αυτά.</w:t>
      </w:r>
    </w:p>
    <w:p w14:paraId="74B8E28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Εάν εγώ ζ</w:t>
      </w:r>
      <w:r>
        <w:rPr>
          <w:rFonts w:eastAsia="Times New Roman"/>
          <w:szCs w:val="24"/>
        </w:rPr>
        <w:t>ητήσω από κάποιον, γιατί είμαι Υπουργός και έχω την αρμοδιότητα, από τον Βορίδη που είναι φίλος μου, να πάει να υπογράψει το δελτίο τιμών, εκδίδεται δελτίο τιμών</w:t>
      </w:r>
      <w:r>
        <w:rPr>
          <w:rFonts w:eastAsia="Times New Roman"/>
          <w:szCs w:val="24"/>
        </w:rPr>
        <w:t>,</w:t>
      </w:r>
      <w:r>
        <w:rPr>
          <w:rFonts w:eastAsia="Times New Roman"/>
          <w:szCs w:val="24"/>
        </w:rPr>
        <w:t xml:space="preserve"> χωρίς να έχει ο υπογράφων την αρμοδιότητα; Είναι δυνατόν; Μάθετε, λοιπόν, για να το μάθει και</w:t>
      </w:r>
      <w:r>
        <w:rPr>
          <w:rFonts w:eastAsia="Times New Roman"/>
          <w:szCs w:val="24"/>
        </w:rPr>
        <w:t xml:space="preserve"> η κύρια </w:t>
      </w:r>
      <w:r>
        <w:rPr>
          <w:rFonts w:eastAsia="Times New Roman"/>
          <w:szCs w:val="24"/>
        </w:rPr>
        <w:t xml:space="preserve">εισαγγελεύς </w:t>
      </w:r>
      <w:r>
        <w:rPr>
          <w:rFonts w:eastAsia="Times New Roman"/>
          <w:szCs w:val="24"/>
        </w:rPr>
        <w:t>και καταθέτω τα σχετικά ΦΕΚ.</w:t>
      </w:r>
    </w:p>
    <w:p w14:paraId="74B8E28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(Στο σημείο αυτό Βουλευτής κ. 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Άδωνις Γεωργιάδης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w:t>
      </w:r>
      <w:r>
        <w:rPr>
          <w:rFonts w:eastAsia="Times New Roman"/>
          <w:szCs w:val="24"/>
        </w:rPr>
        <w:t>κών της Βουλής)</w:t>
      </w:r>
    </w:p>
    <w:p w14:paraId="74B8E28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Ο κ. Μπέζας είχε την αρμοδιότητα του δελτίου τιμών, για το οποίο κατηγορούμαι, γιατί εγώ πήρα την αρμοδιότητα ενάμιση μήνα μετά και καταθέτω και τα δύο ΦΕΚ. Και αυτός είναι ο λόγος που δεν υπογράφω εγώ το δελτίο τιμών, το οποίο δεν εξεδόθη </w:t>
      </w:r>
      <w:r>
        <w:rPr>
          <w:rFonts w:eastAsia="Times New Roman"/>
          <w:szCs w:val="24"/>
        </w:rPr>
        <w:t>από μένα, αλλά εξεδόθη από τον Υφυπουργό μου. Το ξεκαθαρίζω, όμως. Δεν έχει τίποτα το κακό αυτό το δελτίο.</w:t>
      </w:r>
    </w:p>
    <w:p w14:paraId="74B8E28E"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28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Ας έρθω τώρα</w:t>
      </w:r>
      <w:r>
        <w:rPr>
          <w:rFonts w:eastAsia="Times New Roman"/>
          <w:szCs w:val="24"/>
        </w:rPr>
        <w:t>,</w:t>
      </w:r>
      <w:r>
        <w:rPr>
          <w:rFonts w:eastAsia="Times New Roman"/>
          <w:szCs w:val="24"/>
        </w:rPr>
        <w:t xml:space="preserve"> στη μείζονα κατηγορία</w:t>
      </w:r>
      <w:r>
        <w:rPr>
          <w:rFonts w:eastAsia="Times New Roman"/>
          <w:szCs w:val="24"/>
        </w:rPr>
        <w:t>,</w:t>
      </w:r>
      <w:r>
        <w:rPr>
          <w:rFonts w:eastAsia="Times New Roman"/>
          <w:szCs w:val="24"/>
        </w:rPr>
        <w:t xml:space="preserve"> για να καταλάβετε το μέγεθος της σκευωρίας, γιατί αυτοί οι</w:t>
      </w:r>
      <w:r>
        <w:rPr>
          <w:rFonts w:eastAsia="Times New Roman"/>
          <w:szCs w:val="24"/>
        </w:rPr>
        <w:t xml:space="preserve"> μάρτυρες είναι προφανώς μιλημένοι. Δεν συζητείται. Είναι εξαιρετικά μιλημένοι. Έκαναν έρευνα προηγουμένω</w:t>
      </w:r>
      <w:r>
        <w:rPr>
          <w:rFonts w:eastAsia="Times New Roman"/>
          <w:szCs w:val="24"/>
        </w:rPr>
        <w:t>ν</w:t>
      </w:r>
      <w:r>
        <w:rPr>
          <w:rFonts w:eastAsia="Times New Roman"/>
          <w:szCs w:val="24"/>
        </w:rPr>
        <w:t xml:space="preserve"> μηνών για να καταλήξουν τι θα πουν, ώστε να συμφωνούν με τα δημοσιεύματα Βαξεβάνη και όσα είχε πει ο Τσίπρας στη Βουλή. </w:t>
      </w:r>
    </w:p>
    <w:p w14:paraId="74B8E29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Σημειώστε ότι ο αριθμός των </w:t>
      </w:r>
      <w:r>
        <w:rPr>
          <w:rFonts w:eastAsia="Times New Roman"/>
          <w:szCs w:val="24"/>
        </w:rPr>
        <w:t xml:space="preserve">65 εκατομμυρίων, που δήθεν είχα δώσει στη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δεν βγήκε τυχαία. Ξέρετε γιατί βγήκε; Γιατί έχω αντιδικία με τον κ. Βαξεβάνη για ένα πρωτοσέλιδο που είχε γράψει: «Δωράκι 65 εκατομμυρίων του Γεωργιάδη στη </w:t>
      </w:r>
      <w:r w:rsidRPr="00796F09">
        <w:rPr>
          <w:rFonts w:eastAsia="Times New Roman"/>
          <w:szCs w:val="24"/>
        </w:rPr>
        <w:t>“</w:t>
      </w:r>
      <w:r>
        <w:rPr>
          <w:rFonts w:eastAsia="Times New Roman"/>
          <w:szCs w:val="24"/>
          <w:lang w:val="en-US"/>
        </w:rPr>
        <w:t>NOVARTIS</w:t>
      </w:r>
      <w:r w:rsidRPr="00796F09">
        <w:rPr>
          <w:rFonts w:eastAsia="Times New Roman"/>
          <w:szCs w:val="24"/>
        </w:rPr>
        <w:t>”</w:t>
      </w:r>
      <w:r>
        <w:rPr>
          <w:rFonts w:eastAsia="Times New Roman"/>
          <w:szCs w:val="24"/>
        </w:rPr>
        <w:t xml:space="preserve">». Έχουμε πάει στα δικαστήρια, έχει </w:t>
      </w:r>
      <w:r>
        <w:rPr>
          <w:rFonts w:eastAsia="Times New Roman"/>
          <w:szCs w:val="24"/>
        </w:rPr>
        <w:t xml:space="preserve">ζητήσει δύο φορές αναβολή και δεν έχει γίνει η δίκη και έπρεπε να έχει στο δικαστήριο ένα δημοσίευμα που να ταιριάζει. Όμως, αυτό που είχε γράψει για την υπουργική απόφαση έχει πέσει ήδη από τον έναν ψευδομάρτυρα –όπως λέτε, μια χαρά η απόφαση-, έπρεπε να </w:t>
      </w:r>
      <w:r>
        <w:rPr>
          <w:rFonts w:eastAsia="Times New Roman"/>
          <w:szCs w:val="24"/>
        </w:rPr>
        <w:t>βρουν κάτι άλλο. Και έβαλαν άλλα 65 εκατομμύρια, για να μπορεί να πάει ο Βαξεβάνης στο δικαστήριο και να πει: «Εντάξει, έβαλα 65 εκατομμύρια δωράκι. Δεν είναι αυτά τα 65 εκατομμύρια. Είναι άλλα 65 εκατομμύρια». Όμως, την πάτησαν</w:t>
      </w:r>
      <w:r>
        <w:rPr>
          <w:rFonts w:eastAsia="Times New Roman"/>
          <w:szCs w:val="24"/>
        </w:rPr>
        <w:t>,</w:t>
      </w:r>
      <w:r>
        <w:rPr>
          <w:rFonts w:eastAsia="Times New Roman"/>
          <w:szCs w:val="24"/>
        </w:rPr>
        <w:t xml:space="preserve"> γιατί έβαλαν την ημερομηνί</w:t>
      </w:r>
      <w:r>
        <w:rPr>
          <w:rFonts w:eastAsia="Times New Roman"/>
          <w:szCs w:val="24"/>
        </w:rPr>
        <w:t>α.</w:t>
      </w:r>
    </w:p>
    <w:p w14:paraId="74B8E29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Πάω τώρα στο μείζον. Λέω ξανά: Τι είναι αυτό που έκανα εγώ, ο Σαμαράς και ο Στουρνάρας; Όχι μόνος μου, όλοι μαζί. Υπήρχε ένα </w:t>
      </w:r>
      <w:r>
        <w:rPr>
          <w:rFonts w:eastAsia="Times New Roman"/>
          <w:szCs w:val="24"/>
          <w:lang w:val="en-US"/>
        </w:rPr>
        <w:t>Harvard</w:t>
      </w:r>
      <w:r>
        <w:rPr>
          <w:rFonts w:eastAsia="Times New Roman"/>
          <w:szCs w:val="24"/>
        </w:rPr>
        <w:t xml:space="preserve"> </w:t>
      </w:r>
      <w:r>
        <w:rPr>
          <w:rFonts w:eastAsia="Times New Roman"/>
          <w:szCs w:val="24"/>
          <w:lang w:val="en-US"/>
        </w:rPr>
        <w:t>Project</w:t>
      </w:r>
      <w:r>
        <w:rPr>
          <w:rFonts w:eastAsia="Times New Roman"/>
          <w:szCs w:val="24"/>
        </w:rPr>
        <w:t xml:space="preserve">, όπου μέσα εκεί έφερνε λεφτά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w:t>
      </w:r>
    </w:p>
    <w:p w14:paraId="74B8E29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Ακούσατε προηγουμένως τον κ. Στουρνάρα να λέει πόσα λεφτά βγήκαν από</w:t>
      </w:r>
      <w:r>
        <w:rPr>
          <w:rFonts w:eastAsia="Times New Roman"/>
          <w:szCs w:val="24"/>
        </w:rPr>
        <w:t xml:space="preserve"> αυτήν την εκδήλωση</w:t>
      </w:r>
      <w:r>
        <w:rPr>
          <w:rFonts w:eastAsia="Times New Roman"/>
          <w:szCs w:val="24"/>
        </w:rPr>
        <w:t>:</w:t>
      </w:r>
      <w:r>
        <w:rPr>
          <w:rFonts w:eastAsia="Times New Roman"/>
          <w:szCs w:val="24"/>
        </w:rPr>
        <w:t xml:space="preserve"> 2.700 ευρώ για την κ</w:t>
      </w:r>
      <w:r>
        <w:rPr>
          <w:rFonts w:eastAsia="Times New Roman"/>
          <w:szCs w:val="24"/>
        </w:rPr>
        <w:t>.</w:t>
      </w:r>
      <w:r>
        <w:rPr>
          <w:rFonts w:eastAsia="Times New Roman"/>
          <w:szCs w:val="24"/>
        </w:rPr>
        <w:t xml:space="preserve"> Λίνα Νικολοπούλου, για την οποία θέλω να πω κι εγώ κάτι από το Βήμα αυτό και να μην το ξεχάσω. Η κ</w:t>
      </w:r>
      <w:r>
        <w:rPr>
          <w:rFonts w:eastAsia="Times New Roman"/>
          <w:szCs w:val="24"/>
        </w:rPr>
        <w:t>.</w:t>
      </w:r>
      <w:r>
        <w:rPr>
          <w:rFonts w:eastAsia="Times New Roman"/>
          <w:szCs w:val="24"/>
        </w:rPr>
        <w:t xml:space="preserve"> Λίνα Νικολοπούλου είναι ένα τεράστιο θύμα της ιστορίας. Είναι ντροπή αυτό που κάνετε. Είναι ντροπή όσοι το κάνουν</w:t>
      </w:r>
      <w:r>
        <w:rPr>
          <w:rFonts w:eastAsia="Times New Roman"/>
          <w:szCs w:val="24"/>
        </w:rPr>
        <w:t>. Είναι ντροπή! Η κυρία είναι γνωστό ότι έχει τεράστια σταδιοδρομία στον χώρο της υγείας εδώ και δεκαετίες, χαίρει απολύτου σεβασμού και σίγουρα δεν είναι ούτε λαμόγιο ούτε απατεώνας όπως την παρουσιάζετε. Κλείνω την παρένθεση.</w:t>
      </w:r>
    </w:p>
    <w:p w14:paraId="74B8E29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Άρα, εμείς πληρωνόμασταν. Γι</w:t>
      </w:r>
      <w:r>
        <w:rPr>
          <w:rFonts w:eastAsia="Times New Roman"/>
          <w:szCs w:val="24"/>
        </w:rPr>
        <w:t>ατί πληρωνόμασταν; Λέει ο κ. Βαξεβάνης στο βίντεο και στα άρθρα και στα δημοσιεύματα και η «Α</w:t>
      </w:r>
      <w:r>
        <w:rPr>
          <w:rFonts w:eastAsia="Times New Roman"/>
          <w:szCs w:val="24"/>
        </w:rPr>
        <w:t>ΥΓΗ</w:t>
      </w:r>
      <w:r>
        <w:rPr>
          <w:rFonts w:eastAsia="Times New Roman"/>
          <w:szCs w:val="24"/>
        </w:rPr>
        <w:t xml:space="preserve">» και όλοι αυτοί: «Για να βάλουμε…» -λέει- «…τα νέα φάρμακα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μάλιστα, να τα βάλουμε σε αντίθεση με την τρόικα». Λέει ο κ. Βαξεβάνης, μάλιστα,</w:t>
      </w:r>
      <w:r>
        <w:rPr>
          <w:rFonts w:eastAsia="Times New Roman"/>
          <w:szCs w:val="24"/>
        </w:rPr>
        <w:t xml:space="preserve"> ότι «απόδειξη του δόλου και του χρηματισμού είναι ότι ο κ. Γεωργιάδης, που ως γνωστόν ήταν ο πιο μνημονιακός Υπουργός και ήταν πάντα με την τρόικα, στο μόνο θέμα που διαφώνησε με την τρόικα είναι στην εισαγωγή των νέων φαρμάκων»</w:t>
      </w:r>
    </w:p>
    <w:p w14:paraId="74B8E29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Άρα, ο μνημονιακός Γεωργιά</w:t>
      </w:r>
      <w:r>
        <w:rPr>
          <w:rFonts w:eastAsia="Times New Roman"/>
          <w:szCs w:val="24"/>
        </w:rPr>
        <w:t>δης που ήταν με την τρόικα, αλλά ειδικά σ’ αυτό πήγε ενάντια στην τρόικα, γιατί πήγε ενάντια στην τρόικα; Γιατί τα «έπιασε». Και από πού τα «έπιασε»; Από το Πανεπιστήμιο του Χάρβαρντ.</w:t>
      </w:r>
    </w:p>
    <w:p w14:paraId="74B8E295"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Ο κ. Βαξεβάνης μπορεί να είναι καλός στη λάσπη, στη μελέτη όμως είναι πα</w:t>
      </w:r>
      <w:r>
        <w:rPr>
          <w:rFonts w:eastAsia="Times New Roman" w:cs="Times New Roman"/>
          <w:szCs w:val="24"/>
        </w:rPr>
        <w:t>ντελώς αγράμματος. Σας διαβάζω το εξής, το οποίο θα καταθέσω και στα Πρακτικά: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second</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adjustment</w:t>
      </w:r>
      <w:r>
        <w:rPr>
          <w:rFonts w:eastAsia="Times New Roman" w:cs="Times New Roman"/>
          <w:szCs w:val="24"/>
        </w:rPr>
        <w:t xml:space="preserve"> </w:t>
      </w:r>
      <w:r>
        <w:rPr>
          <w:rFonts w:eastAsia="Times New Roman" w:cs="Times New Roman"/>
          <w:szCs w:val="24"/>
          <w:lang w:val="en-US"/>
        </w:rPr>
        <w:t>program</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third</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xml:space="preserve">, </w:t>
      </w:r>
      <w:r>
        <w:rPr>
          <w:rFonts w:eastAsia="Times New Roman" w:cs="Times New Roman"/>
          <w:szCs w:val="24"/>
          <w:lang w:val="en-US"/>
        </w:rPr>
        <w:t>July</w:t>
      </w:r>
      <w:r>
        <w:rPr>
          <w:rFonts w:eastAsia="Times New Roman" w:cs="Times New Roman"/>
          <w:szCs w:val="24"/>
        </w:rPr>
        <w:t xml:space="preserve"> 2013». Είναι το μνημόνιο. Τα ξέρετε τα μνημόνια τώρα, τα μάθατε! Τότε δεν τα ξέρατε καλά. Τώρα τα μάθατε</w:t>
      </w:r>
      <w:r>
        <w:rPr>
          <w:rFonts w:eastAsia="Times New Roman" w:cs="Times New Roman"/>
          <w:szCs w:val="24"/>
        </w:rPr>
        <w:t>!</w:t>
      </w:r>
      <w:r>
        <w:rPr>
          <w:rFonts w:eastAsia="Times New Roman" w:cs="Times New Roman"/>
          <w:szCs w:val="24"/>
        </w:rPr>
        <w:t xml:space="preserve"> </w:t>
      </w:r>
    </w:p>
    <w:p w14:paraId="74B8E29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Στη</w:t>
      </w:r>
      <w:r w:rsidRPr="001B2801">
        <w:rPr>
          <w:rFonts w:eastAsia="Times New Roman" w:cs="Times New Roman"/>
          <w:szCs w:val="24"/>
        </w:rPr>
        <w:t xml:space="preserve"> </w:t>
      </w:r>
      <w:r>
        <w:rPr>
          <w:rFonts w:eastAsia="Times New Roman" w:cs="Times New Roman"/>
          <w:szCs w:val="24"/>
        </w:rPr>
        <w:t>σελίδα</w:t>
      </w:r>
      <w:r w:rsidRPr="001B2801">
        <w:rPr>
          <w:rFonts w:eastAsia="Times New Roman" w:cs="Times New Roman"/>
          <w:szCs w:val="24"/>
        </w:rPr>
        <w:t xml:space="preserve"> 161 </w:t>
      </w:r>
      <w:r>
        <w:rPr>
          <w:rFonts w:eastAsia="Times New Roman" w:cs="Times New Roman"/>
          <w:szCs w:val="24"/>
        </w:rPr>
        <w:t>του</w:t>
      </w:r>
      <w:r w:rsidRPr="001B2801">
        <w:rPr>
          <w:rFonts w:eastAsia="Times New Roman" w:cs="Times New Roman"/>
          <w:szCs w:val="24"/>
        </w:rPr>
        <w:t xml:space="preserve"> </w:t>
      </w:r>
      <w:r>
        <w:rPr>
          <w:rFonts w:eastAsia="Times New Roman" w:cs="Times New Roman"/>
          <w:szCs w:val="24"/>
        </w:rPr>
        <w:t>μνημονίου</w:t>
      </w:r>
      <w:r w:rsidRPr="001B2801">
        <w:rPr>
          <w:rFonts w:eastAsia="Times New Roman" w:cs="Times New Roman"/>
          <w:szCs w:val="24"/>
        </w:rPr>
        <w:t xml:space="preserve">, </w:t>
      </w:r>
      <w:r>
        <w:rPr>
          <w:rFonts w:eastAsia="Times New Roman" w:cs="Times New Roman"/>
          <w:szCs w:val="24"/>
        </w:rPr>
        <w:t>το</w:t>
      </w:r>
      <w:r w:rsidRPr="001B2801">
        <w:rPr>
          <w:rFonts w:eastAsia="Times New Roman" w:cs="Times New Roman"/>
          <w:szCs w:val="24"/>
        </w:rPr>
        <w:t xml:space="preserve"> </w:t>
      </w:r>
      <w:r>
        <w:rPr>
          <w:rFonts w:eastAsia="Times New Roman" w:cs="Times New Roman"/>
          <w:szCs w:val="24"/>
        </w:rPr>
        <w:t>οποίο</w:t>
      </w:r>
      <w:r w:rsidRPr="001B2801">
        <w:rPr>
          <w:rFonts w:eastAsia="Times New Roman" w:cs="Times New Roman"/>
          <w:szCs w:val="24"/>
        </w:rPr>
        <w:t xml:space="preserve"> </w:t>
      </w:r>
      <w:r>
        <w:rPr>
          <w:rFonts w:eastAsia="Times New Roman" w:cs="Times New Roman"/>
          <w:szCs w:val="24"/>
        </w:rPr>
        <w:t>εκαλούμην</w:t>
      </w:r>
      <w:r w:rsidRPr="001B2801">
        <w:rPr>
          <w:rFonts w:eastAsia="Times New Roman" w:cs="Times New Roman"/>
          <w:szCs w:val="24"/>
        </w:rPr>
        <w:t xml:space="preserve"> </w:t>
      </w:r>
      <w:r>
        <w:rPr>
          <w:rFonts w:eastAsia="Times New Roman" w:cs="Times New Roman"/>
          <w:szCs w:val="24"/>
        </w:rPr>
        <w:t>να</w:t>
      </w:r>
      <w:r w:rsidRPr="001B2801">
        <w:rPr>
          <w:rFonts w:eastAsia="Times New Roman" w:cs="Times New Roman"/>
          <w:szCs w:val="24"/>
        </w:rPr>
        <w:t xml:space="preserve"> </w:t>
      </w:r>
      <w:r>
        <w:rPr>
          <w:rFonts w:eastAsia="Times New Roman" w:cs="Times New Roman"/>
          <w:szCs w:val="24"/>
        </w:rPr>
        <w:t>εφαρμόσω</w:t>
      </w:r>
      <w:r w:rsidRPr="001B2801">
        <w:rPr>
          <w:rFonts w:eastAsia="Times New Roman" w:cs="Times New Roman"/>
          <w:szCs w:val="24"/>
        </w:rPr>
        <w:t xml:space="preserve"> </w:t>
      </w:r>
      <w:r>
        <w:rPr>
          <w:rFonts w:eastAsia="Times New Roman" w:cs="Times New Roman"/>
          <w:szCs w:val="24"/>
        </w:rPr>
        <w:t>και</w:t>
      </w:r>
      <w:r w:rsidRPr="001B2801">
        <w:rPr>
          <w:rFonts w:eastAsia="Times New Roman" w:cs="Times New Roman"/>
          <w:szCs w:val="24"/>
        </w:rPr>
        <w:t xml:space="preserve"> </w:t>
      </w:r>
      <w:r>
        <w:rPr>
          <w:rFonts w:eastAsia="Times New Roman" w:cs="Times New Roman"/>
          <w:szCs w:val="24"/>
        </w:rPr>
        <w:t>για</w:t>
      </w:r>
      <w:r w:rsidRPr="001B2801">
        <w:rPr>
          <w:rFonts w:eastAsia="Times New Roman" w:cs="Times New Roman"/>
          <w:szCs w:val="24"/>
        </w:rPr>
        <w:t xml:space="preserve"> </w:t>
      </w:r>
      <w:r>
        <w:rPr>
          <w:rFonts w:eastAsia="Times New Roman" w:cs="Times New Roman"/>
          <w:szCs w:val="24"/>
        </w:rPr>
        <w:t>το</w:t>
      </w:r>
      <w:r w:rsidRPr="001B2801">
        <w:rPr>
          <w:rFonts w:eastAsia="Times New Roman" w:cs="Times New Roman"/>
          <w:szCs w:val="24"/>
        </w:rPr>
        <w:t xml:space="preserve"> </w:t>
      </w:r>
      <w:r>
        <w:rPr>
          <w:rFonts w:eastAsia="Times New Roman" w:cs="Times New Roman"/>
          <w:szCs w:val="24"/>
        </w:rPr>
        <w:t>οποίο</w:t>
      </w:r>
      <w:r w:rsidRPr="001B2801">
        <w:rPr>
          <w:rFonts w:eastAsia="Times New Roman" w:cs="Times New Roman"/>
          <w:szCs w:val="24"/>
        </w:rPr>
        <w:t xml:space="preserve"> </w:t>
      </w:r>
      <w:r>
        <w:rPr>
          <w:rFonts w:eastAsia="Times New Roman" w:cs="Times New Roman"/>
          <w:szCs w:val="24"/>
        </w:rPr>
        <w:t>ελέγχθηκα</w:t>
      </w:r>
      <w:r w:rsidRPr="001B2801">
        <w:rPr>
          <w:rFonts w:eastAsia="Times New Roman" w:cs="Times New Roman"/>
          <w:szCs w:val="24"/>
        </w:rPr>
        <w:t xml:space="preserve"> </w:t>
      </w:r>
      <w:r>
        <w:rPr>
          <w:rFonts w:eastAsia="Times New Roman" w:cs="Times New Roman"/>
          <w:szCs w:val="24"/>
        </w:rPr>
        <w:t>από</w:t>
      </w:r>
      <w:r w:rsidRPr="001B2801">
        <w:rPr>
          <w:rFonts w:eastAsia="Times New Roman" w:cs="Times New Roman"/>
          <w:szCs w:val="24"/>
        </w:rPr>
        <w:t xml:space="preserve"> </w:t>
      </w:r>
      <w:r>
        <w:rPr>
          <w:rFonts w:eastAsia="Times New Roman" w:cs="Times New Roman"/>
          <w:szCs w:val="24"/>
        </w:rPr>
        <w:t>την</w:t>
      </w:r>
      <w:r w:rsidRPr="001B2801">
        <w:rPr>
          <w:rFonts w:eastAsia="Times New Roman" w:cs="Times New Roman"/>
          <w:szCs w:val="24"/>
        </w:rPr>
        <w:t xml:space="preserve"> </w:t>
      </w:r>
      <w:r>
        <w:rPr>
          <w:rFonts w:eastAsia="Times New Roman" w:cs="Times New Roman"/>
          <w:szCs w:val="24"/>
        </w:rPr>
        <w:t>τρόικα</w:t>
      </w:r>
      <w:r w:rsidRPr="001B2801">
        <w:rPr>
          <w:rFonts w:eastAsia="Times New Roman" w:cs="Times New Roman"/>
          <w:szCs w:val="24"/>
        </w:rPr>
        <w:t xml:space="preserve"> </w:t>
      </w:r>
      <w:r>
        <w:rPr>
          <w:rFonts w:eastAsia="Times New Roman" w:cs="Times New Roman"/>
          <w:szCs w:val="24"/>
        </w:rPr>
        <w:t>στην</w:t>
      </w:r>
      <w:r w:rsidRPr="001B2801">
        <w:rPr>
          <w:rFonts w:eastAsia="Times New Roman" w:cs="Times New Roman"/>
          <w:szCs w:val="24"/>
        </w:rPr>
        <w:t xml:space="preserve"> </w:t>
      </w:r>
      <w:r>
        <w:rPr>
          <w:rFonts w:eastAsia="Times New Roman" w:cs="Times New Roman"/>
          <w:szCs w:val="24"/>
        </w:rPr>
        <w:t>αξιολόγηση</w:t>
      </w:r>
      <w:r w:rsidRPr="001B2801">
        <w:rPr>
          <w:rFonts w:eastAsia="Times New Roman" w:cs="Times New Roman"/>
          <w:szCs w:val="24"/>
        </w:rPr>
        <w:t xml:space="preserve">, </w:t>
      </w:r>
      <w:r>
        <w:rPr>
          <w:rFonts w:eastAsia="Times New Roman" w:cs="Times New Roman"/>
          <w:szCs w:val="24"/>
        </w:rPr>
        <w:t>εάν</w:t>
      </w:r>
      <w:r w:rsidRPr="001B2801">
        <w:rPr>
          <w:rFonts w:eastAsia="Times New Roman" w:cs="Times New Roman"/>
          <w:szCs w:val="24"/>
        </w:rPr>
        <w:t xml:space="preserve"> </w:t>
      </w:r>
      <w:r>
        <w:rPr>
          <w:rFonts w:eastAsia="Times New Roman" w:cs="Times New Roman"/>
          <w:szCs w:val="24"/>
        </w:rPr>
        <w:t>το</w:t>
      </w:r>
      <w:r w:rsidRPr="001B2801">
        <w:rPr>
          <w:rFonts w:eastAsia="Times New Roman" w:cs="Times New Roman"/>
          <w:szCs w:val="24"/>
        </w:rPr>
        <w:t xml:space="preserve"> </w:t>
      </w:r>
      <w:r>
        <w:rPr>
          <w:rFonts w:eastAsia="Times New Roman" w:cs="Times New Roman"/>
          <w:szCs w:val="24"/>
        </w:rPr>
        <w:t>εφήρμοσα</w:t>
      </w:r>
      <w:r w:rsidRPr="001B2801">
        <w:rPr>
          <w:rFonts w:eastAsia="Times New Roman" w:cs="Times New Roman"/>
          <w:szCs w:val="24"/>
        </w:rPr>
        <w:t xml:space="preserve">, </w:t>
      </w:r>
      <w:r>
        <w:rPr>
          <w:rFonts w:eastAsia="Times New Roman" w:cs="Times New Roman"/>
          <w:szCs w:val="24"/>
        </w:rPr>
        <w:t>γράφει</w:t>
      </w:r>
      <w:r w:rsidRPr="001B2801">
        <w:rPr>
          <w:rFonts w:eastAsia="Times New Roman" w:cs="Times New Roman"/>
          <w:szCs w:val="24"/>
        </w:rPr>
        <w:t>: «</w:t>
      </w:r>
      <w:r>
        <w:rPr>
          <w:rFonts w:eastAsia="Times New Roman" w:cs="Times New Roman"/>
          <w:szCs w:val="24"/>
          <w:lang w:val="en-US"/>
        </w:rPr>
        <w:t>Government</w:t>
      </w:r>
      <w:r w:rsidRPr="001B2801">
        <w:rPr>
          <w:rFonts w:eastAsia="Times New Roman" w:cs="Times New Roman"/>
          <w:szCs w:val="24"/>
        </w:rPr>
        <w:t xml:space="preserve">…», </w:t>
      </w:r>
      <w:r>
        <w:rPr>
          <w:rFonts w:eastAsia="Times New Roman" w:cs="Times New Roman"/>
          <w:szCs w:val="24"/>
        </w:rPr>
        <w:t>εγώ</w:t>
      </w:r>
      <w:r w:rsidRPr="001B2801">
        <w:rPr>
          <w:rFonts w:eastAsia="Times New Roman" w:cs="Times New Roman"/>
          <w:szCs w:val="24"/>
        </w:rPr>
        <w:t xml:space="preserve"> </w:t>
      </w:r>
      <w:r>
        <w:rPr>
          <w:rFonts w:eastAsia="Times New Roman" w:cs="Times New Roman"/>
          <w:szCs w:val="24"/>
        </w:rPr>
        <w:t>δηλαδή</w:t>
      </w:r>
      <w:r w:rsidRPr="001B2801">
        <w:rPr>
          <w:rFonts w:eastAsia="Times New Roman" w:cs="Times New Roman"/>
          <w:szCs w:val="24"/>
        </w:rPr>
        <w:t>, «…</w:t>
      </w:r>
      <w:r>
        <w:rPr>
          <w:rFonts w:eastAsia="Times New Roman" w:cs="Times New Roman"/>
          <w:szCs w:val="24"/>
          <w:lang w:val="en-US"/>
        </w:rPr>
        <w:t>revises</w:t>
      </w:r>
      <w:r w:rsidRPr="001B2801">
        <w:rPr>
          <w:rFonts w:eastAsia="Times New Roman" w:cs="Times New Roman"/>
          <w:szCs w:val="24"/>
        </w:rPr>
        <w:t xml:space="preserve"> </w:t>
      </w:r>
      <w:r>
        <w:rPr>
          <w:rFonts w:eastAsia="Times New Roman" w:cs="Times New Roman"/>
          <w:szCs w:val="24"/>
          <w:lang w:val="en-US"/>
        </w:rPr>
        <w:t>downward</w:t>
      </w:r>
      <w:r w:rsidRPr="001B2801">
        <w:rPr>
          <w:rFonts w:eastAsia="Times New Roman" w:cs="Times New Roman"/>
          <w:szCs w:val="24"/>
        </w:rPr>
        <w:t xml:space="preserve"> </w:t>
      </w:r>
      <w:r>
        <w:rPr>
          <w:rFonts w:eastAsia="Times New Roman" w:cs="Times New Roman"/>
          <w:szCs w:val="24"/>
          <w:lang w:val="en-US"/>
        </w:rPr>
        <w:t>the</w:t>
      </w:r>
      <w:r w:rsidRPr="001B2801">
        <w:rPr>
          <w:rFonts w:eastAsia="Times New Roman" w:cs="Times New Roman"/>
          <w:szCs w:val="24"/>
        </w:rPr>
        <w:t xml:space="preserve"> </w:t>
      </w:r>
      <w:r>
        <w:rPr>
          <w:rFonts w:eastAsia="Times New Roman" w:cs="Times New Roman"/>
          <w:szCs w:val="24"/>
          <w:lang w:val="en-US"/>
        </w:rPr>
        <w:t>price</w:t>
      </w:r>
      <w:r w:rsidRPr="001B2801">
        <w:rPr>
          <w:rFonts w:eastAsia="Times New Roman" w:cs="Times New Roman"/>
          <w:szCs w:val="24"/>
        </w:rPr>
        <w:t xml:space="preserve"> </w:t>
      </w:r>
      <w:r>
        <w:rPr>
          <w:rFonts w:eastAsia="Times New Roman" w:cs="Times New Roman"/>
          <w:szCs w:val="24"/>
          <w:lang w:val="en-US"/>
        </w:rPr>
        <w:t>of</w:t>
      </w:r>
      <w:r w:rsidRPr="001B2801">
        <w:rPr>
          <w:rFonts w:eastAsia="Times New Roman" w:cs="Times New Roman"/>
          <w:szCs w:val="24"/>
        </w:rPr>
        <w:t xml:space="preserve"> </w:t>
      </w:r>
      <w:r>
        <w:rPr>
          <w:rFonts w:eastAsia="Times New Roman" w:cs="Times New Roman"/>
          <w:szCs w:val="24"/>
          <w:lang w:val="en-US"/>
        </w:rPr>
        <w:t>medicines</w:t>
      </w:r>
      <w:r w:rsidRPr="001B2801">
        <w:rPr>
          <w:rFonts w:eastAsia="Times New Roman" w:cs="Times New Roman"/>
          <w:szCs w:val="24"/>
        </w:rPr>
        <w:t>…» -</w:t>
      </w:r>
      <w:r>
        <w:rPr>
          <w:rFonts w:eastAsia="Times New Roman" w:cs="Times New Roman"/>
          <w:szCs w:val="24"/>
        </w:rPr>
        <w:t>κατεβάζει</w:t>
      </w:r>
      <w:r w:rsidRPr="001B2801">
        <w:rPr>
          <w:rFonts w:eastAsia="Times New Roman" w:cs="Times New Roman"/>
          <w:szCs w:val="24"/>
        </w:rPr>
        <w:t xml:space="preserve"> </w:t>
      </w:r>
      <w:r>
        <w:rPr>
          <w:rFonts w:eastAsia="Times New Roman" w:cs="Times New Roman"/>
          <w:szCs w:val="24"/>
        </w:rPr>
        <w:t>δηλαδή</w:t>
      </w:r>
      <w:r w:rsidRPr="001B2801">
        <w:rPr>
          <w:rFonts w:eastAsia="Times New Roman" w:cs="Times New Roman"/>
          <w:szCs w:val="24"/>
        </w:rPr>
        <w:t xml:space="preserve"> </w:t>
      </w:r>
      <w:r>
        <w:rPr>
          <w:rFonts w:eastAsia="Times New Roman" w:cs="Times New Roman"/>
          <w:szCs w:val="24"/>
        </w:rPr>
        <w:t>τις</w:t>
      </w:r>
      <w:r w:rsidRPr="001B2801">
        <w:rPr>
          <w:rFonts w:eastAsia="Times New Roman" w:cs="Times New Roman"/>
          <w:szCs w:val="24"/>
        </w:rPr>
        <w:t xml:space="preserve"> </w:t>
      </w:r>
      <w:r>
        <w:rPr>
          <w:rFonts w:eastAsia="Times New Roman" w:cs="Times New Roman"/>
          <w:szCs w:val="24"/>
        </w:rPr>
        <w:t>τιμές</w:t>
      </w:r>
      <w:r w:rsidRPr="001B2801">
        <w:rPr>
          <w:rFonts w:eastAsia="Times New Roman" w:cs="Times New Roman"/>
          <w:szCs w:val="24"/>
        </w:rPr>
        <w:t xml:space="preserve"> </w:t>
      </w:r>
      <w:r>
        <w:rPr>
          <w:rFonts w:eastAsia="Times New Roman" w:cs="Times New Roman"/>
          <w:szCs w:val="24"/>
        </w:rPr>
        <w:t>των</w:t>
      </w:r>
      <w:r w:rsidRPr="001B2801">
        <w:rPr>
          <w:rFonts w:eastAsia="Times New Roman" w:cs="Times New Roman"/>
          <w:szCs w:val="24"/>
        </w:rPr>
        <w:t xml:space="preserve"> </w:t>
      </w:r>
      <w:r>
        <w:rPr>
          <w:rFonts w:eastAsia="Times New Roman" w:cs="Times New Roman"/>
          <w:szCs w:val="24"/>
        </w:rPr>
        <w:t>φαρμάκων</w:t>
      </w:r>
      <w:r w:rsidRPr="001B2801">
        <w:rPr>
          <w:rFonts w:eastAsia="Times New Roman" w:cs="Times New Roman"/>
          <w:szCs w:val="24"/>
        </w:rPr>
        <w:t>- «…</w:t>
      </w:r>
      <w:r>
        <w:rPr>
          <w:rFonts w:eastAsia="Times New Roman" w:cs="Times New Roman"/>
          <w:szCs w:val="24"/>
          <w:lang w:val="en-US"/>
        </w:rPr>
        <w:t>based</w:t>
      </w:r>
      <w:r w:rsidRPr="001B2801">
        <w:rPr>
          <w:rFonts w:eastAsia="Times New Roman" w:cs="Times New Roman"/>
          <w:szCs w:val="24"/>
        </w:rPr>
        <w:t xml:space="preserve"> </w:t>
      </w:r>
      <w:r>
        <w:rPr>
          <w:rFonts w:eastAsia="Times New Roman" w:cs="Times New Roman"/>
          <w:szCs w:val="24"/>
          <w:lang w:val="en-US"/>
        </w:rPr>
        <w:t>on</w:t>
      </w:r>
      <w:r w:rsidRPr="001B2801">
        <w:rPr>
          <w:rFonts w:eastAsia="Times New Roman" w:cs="Times New Roman"/>
          <w:szCs w:val="24"/>
        </w:rPr>
        <w:t xml:space="preserve"> </w:t>
      </w:r>
      <w:r>
        <w:rPr>
          <w:rFonts w:eastAsia="Times New Roman" w:cs="Times New Roman"/>
          <w:szCs w:val="24"/>
          <w:lang w:val="en-US"/>
        </w:rPr>
        <w:t>the</w:t>
      </w:r>
      <w:r w:rsidRPr="001B2801">
        <w:rPr>
          <w:rFonts w:eastAsia="Times New Roman" w:cs="Times New Roman"/>
          <w:szCs w:val="24"/>
        </w:rPr>
        <w:t xml:space="preserve"> </w:t>
      </w:r>
      <w:r>
        <w:rPr>
          <w:rFonts w:eastAsia="Times New Roman" w:cs="Times New Roman"/>
          <w:szCs w:val="24"/>
          <w:lang w:val="en-US"/>
        </w:rPr>
        <w:t>three</w:t>
      </w:r>
      <w:r w:rsidRPr="001B2801">
        <w:rPr>
          <w:rFonts w:eastAsia="Times New Roman" w:cs="Times New Roman"/>
          <w:szCs w:val="24"/>
        </w:rPr>
        <w:t xml:space="preserve"> </w:t>
      </w:r>
      <w:r>
        <w:rPr>
          <w:rFonts w:eastAsia="Times New Roman" w:cs="Times New Roman"/>
          <w:szCs w:val="24"/>
          <w:lang w:val="en-US"/>
        </w:rPr>
        <w:t>EU</w:t>
      </w:r>
      <w:r w:rsidRPr="001B2801">
        <w:rPr>
          <w:rFonts w:eastAsia="Times New Roman" w:cs="Times New Roman"/>
          <w:szCs w:val="24"/>
        </w:rPr>
        <w:t xml:space="preserve"> </w:t>
      </w:r>
      <w:r>
        <w:rPr>
          <w:rFonts w:eastAsia="Times New Roman" w:cs="Times New Roman"/>
          <w:szCs w:val="24"/>
          <w:lang w:val="en-US"/>
        </w:rPr>
        <w:t>countries</w:t>
      </w:r>
      <w:r w:rsidRPr="001B2801">
        <w:rPr>
          <w:rFonts w:eastAsia="Times New Roman" w:cs="Times New Roman"/>
          <w:szCs w:val="24"/>
        </w:rPr>
        <w:t xml:space="preserve"> </w:t>
      </w:r>
      <w:r>
        <w:rPr>
          <w:rFonts w:eastAsia="Times New Roman" w:cs="Times New Roman"/>
          <w:szCs w:val="24"/>
          <w:lang w:val="en-US"/>
        </w:rPr>
        <w:t>with</w:t>
      </w:r>
      <w:r w:rsidRPr="001B2801">
        <w:rPr>
          <w:rFonts w:eastAsia="Times New Roman" w:cs="Times New Roman"/>
          <w:szCs w:val="24"/>
        </w:rPr>
        <w:t xml:space="preserve"> </w:t>
      </w:r>
      <w:r>
        <w:rPr>
          <w:rFonts w:eastAsia="Times New Roman" w:cs="Times New Roman"/>
          <w:szCs w:val="24"/>
          <w:lang w:val="en-US"/>
        </w:rPr>
        <w:t>the</w:t>
      </w:r>
      <w:r w:rsidRPr="001B2801">
        <w:rPr>
          <w:rFonts w:eastAsia="Times New Roman" w:cs="Times New Roman"/>
          <w:szCs w:val="24"/>
        </w:rPr>
        <w:t xml:space="preserve"> </w:t>
      </w:r>
      <w:r>
        <w:rPr>
          <w:rFonts w:eastAsia="Times New Roman" w:cs="Times New Roman"/>
          <w:szCs w:val="24"/>
          <w:lang w:val="en-US"/>
        </w:rPr>
        <w:t>lowest</w:t>
      </w:r>
      <w:r w:rsidRPr="001B2801">
        <w:rPr>
          <w:rFonts w:eastAsia="Times New Roman" w:cs="Times New Roman"/>
          <w:szCs w:val="24"/>
        </w:rPr>
        <w:t xml:space="preserve"> </w:t>
      </w:r>
      <w:r>
        <w:rPr>
          <w:rFonts w:eastAsia="Times New Roman" w:cs="Times New Roman"/>
          <w:szCs w:val="24"/>
          <w:lang w:val="en-US"/>
        </w:rPr>
        <w:t>prices</w:t>
      </w:r>
      <w:r w:rsidRPr="001B2801">
        <w:rPr>
          <w:rFonts w:eastAsia="Times New Roman" w:cs="Times New Roman"/>
          <w:szCs w:val="24"/>
        </w:rPr>
        <w:t xml:space="preserve">…- </w:t>
      </w:r>
      <w:r>
        <w:rPr>
          <w:rFonts w:eastAsia="Times New Roman" w:cs="Times New Roman"/>
          <w:szCs w:val="24"/>
        </w:rPr>
        <w:t>σύμφωνα</w:t>
      </w:r>
      <w:r w:rsidRPr="001B2801">
        <w:rPr>
          <w:rFonts w:eastAsia="Times New Roman" w:cs="Times New Roman"/>
          <w:szCs w:val="24"/>
        </w:rPr>
        <w:t xml:space="preserve"> </w:t>
      </w:r>
      <w:r>
        <w:rPr>
          <w:rFonts w:eastAsia="Times New Roman" w:cs="Times New Roman"/>
          <w:szCs w:val="24"/>
        </w:rPr>
        <w:t>με</w:t>
      </w:r>
      <w:r w:rsidRPr="001B2801">
        <w:rPr>
          <w:rFonts w:eastAsia="Times New Roman" w:cs="Times New Roman"/>
          <w:szCs w:val="24"/>
        </w:rPr>
        <w:t xml:space="preserve"> </w:t>
      </w:r>
      <w:r>
        <w:rPr>
          <w:rFonts w:eastAsia="Times New Roman" w:cs="Times New Roman"/>
          <w:szCs w:val="24"/>
        </w:rPr>
        <w:t>τις</w:t>
      </w:r>
      <w:r w:rsidRPr="001B2801">
        <w:rPr>
          <w:rFonts w:eastAsia="Times New Roman" w:cs="Times New Roman"/>
          <w:szCs w:val="24"/>
        </w:rPr>
        <w:t xml:space="preserve"> </w:t>
      </w:r>
      <w:r>
        <w:rPr>
          <w:rFonts w:eastAsia="Times New Roman" w:cs="Times New Roman"/>
          <w:szCs w:val="24"/>
        </w:rPr>
        <w:t>τρεις</w:t>
      </w:r>
      <w:r w:rsidRPr="001B2801">
        <w:rPr>
          <w:rFonts w:eastAsia="Times New Roman" w:cs="Times New Roman"/>
          <w:szCs w:val="24"/>
        </w:rPr>
        <w:t xml:space="preserve"> </w:t>
      </w:r>
      <w:r>
        <w:rPr>
          <w:rFonts w:eastAsia="Times New Roman" w:cs="Times New Roman"/>
          <w:szCs w:val="24"/>
        </w:rPr>
        <w:t>χαμηλότερες</w:t>
      </w:r>
      <w:r w:rsidRPr="001B2801">
        <w:rPr>
          <w:rFonts w:eastAsia="Times New Roman" w:cs="Times New Roman"/>
          <w:szCs w:val="24"/>
        </w:rPr>
        <w:t xml:space="preserve"> </w:t>
      </w:r>
      <w:r>
        <w:rPr>
          <w:rFonts w:eastAsia="Times New Roman" w:cs="Times New Roman"/>
          <w:szCs w:val="24"/>
        </w:rPr>
        <w:t>χώρες</w:t>
      </w:r>
      <w:r w:rsidRPr="001B2801">
        <w:rPr>
          <w:rFonts w:eastAsia="Times New Roman" w:cs="Times New Roman"/>
          <w:szCs w:val="24"/>
        </w:rPr>
        <w:t>- «…</w:t>
      </w:r>
      <w:r>
        <w:rPr>
          <w:rFonts w:eastAsia="Times New Roman" w:cs="Times New Roman"/>
          <w:szCs w:val="24"/>
          <w:lang w:val="en-US"/>
        </w:rPr>
        <w:t>in</w:t>
      </w:r>
      <w:r w:rsidRPr="001B2801">
        <w:rPr>
          <w:rFonts w:eastAsia="Times New Roman" w:cs="Times New Roman"/>
          <w:szCs w:val="24"/>
        </w:rPr>
        <w:t xml:space="preserve"> </w:t>
      </w:r>
      <w:r>
        <w:rPr>
          <w:rFonts w:eastAsia="Times New Roman" w:cs="Times New Roman"/>
          <w:szCs w:val="24"/>
          <w:lang w:val="en-US"/>
        </w:rPr>
        <w:t>line</w:t>
      </w:r>
      <w:r w:rsidRPr="001B2801">
        <w:rPr>
          <w:rFonts w:eastAsia="Times New Roman" w:cs="Times New Roman"/>
          <w:szCs w:val="24"/>
        </w:rPr>
        <w:t xml:space="preserve"> </w:t>
      </w:r>
      <w:r>
        <w:rPr>
          <w:rFonts w:eastAsia="Times New Roman" w:cs="Times New Roman"/>
          <w:szCs w:val="24"/>
          <w:lang w:val="en-US"/>
        </w:rPr>
        <w:t>with</w:t>
      </w:r>
      <w:r w:rsidRPr="001B2801">
        <w:rPr>
          <w:rFonts w:eastAsia="Times New Roman" w:cs="Times New Roman"/>
          <w:szCs w:val="24"/>
        </w:rPr>
        <w:t xml:space="preserve"> </w:t>
      </w:r>
      <w:r>
        <w:rPr>
          <w:rFonts w:eastAsia="Times New Roman" w:cs="Times New Roman"/>
          <w:szCs w:val="24"/>
          <w:lang w:val="en-US"/>
        </w:rPr>
        <w:t>the</w:t>
      </w:r>
      <w:r w:rsidRPr="001B2801">
        <w:rPr>
          <w:rFonts w:eastAsia="Times New Roman" w:cs="Times New Roman"/>
          <w:szCs w:val="24"/>
        </w:rPr>
        <w:t xml:space="preserve"> </w:t>
      </w:r>
      <w:r>
        <w:rPr>
          <w:rFonts w:eastAsia="Times New Roman" w:cs="Times New Roman"/>
          <w:szCs w:val="24"/>
          <w:lang w:val="en-US"/>
        </w:rPr>
        <w:t>provisions</w:t>
      </w:r>
      <w:r w:rsidRPr="001B2801">
        <w:rPr>
          <w:rFonts w:eastAsia="Times New Roman" w:cs="Times New Roman"/>
          <w:szCs w:val="24"/>
        </w:rPr>
        <w:t xml:space="preserve"> </w:t>
      </w:r>
      <w:r>
        <w:rPr>
          <w:rFonts w:eastAsia="Times New Roman" w:cs="Times New Roman"/>
          <w:szCs w:val="24"/>
          <w:lang w:val="en-US"/>
        </w:rPr>
        <w:t>of</w:t>
      </w:r>
      <w:r w:rsidRPr="001B2801">
        <w:rPr>
          <w:rFonts w:eastAsia="Times New Roman" w:cs="Times New Roman"/>
          <w:szCs w:val="24"/>
        </w:rPr>
        <w:t xml:space="preserve"> </w:t>
      </w:r>
      <w:r>
        <w:rPr>
          <w:rFonts w:eastAsia="Times New Roman" w:cs="Times New Roman"/>
          <w:szCs w:val="24"/>
          <w:lang w:val="en-US"/>
        </w:rPr>
        <w:t>Council</w:t>
      </w:r>
      <w:r w:rsidRPr="001B2801">
        <w:rPr>
          <w:rFonts w:eastAsia="Times New Roman" w:cs="Times New Roman"/>
          <w:szCs w:val="24"/>
        </w:rPr>
        <w:t xml:space="preserve"> </w:t>
      </w:r>
      <w:r>
        <w:rPr>
          <w:rFonts w:eastAsia="Times New Roman" w:cs="Times New Roman"/>
          <w:szCs w:val="24"/>
          <w:lang w:val="en-US"/>
        </w:rPr>
        <w:t>Directive</w:t>
      </w:r>
      <w:r w:rsidRPr="001B2801">
        <w:rPr>
          <w:rFonts w:eastAsia="Times New Roman" w:cs="Times New Roman"/>
          <w:szCs w:val="24"/>
        </w:rPr>
        <w:t xml:space="preserve"> 89/105/</w:t>
      </w:r>
      <w:r>
        <w:rPr>
          <w:rFonts w:eastAsia="Times New Roman" w:cs="Times New Roman"/>
          <w:szCs w:val="24"/>
          <w:lang w:val="en-US"/>
        </w:rPr>
        <w:t>EEC</w:t>
      </w:r>
      <w:r w:rsidRPr="001B2801">
        <w:rPr>
          <w:rFonts w:eastAsia="Times New Roman" w:cs="Times New Roman"/>
          <w:szCs w:val="24"/>
        </w:rPr>
        <w:t xml:space="preserve">. </w:t>
      </w:r>
      <w:r>
        <w:rPr>
          <w:rFonts w:eastAsia="Times New Roman" w:cs="Times New Roman"/>
          <w:szCs w:val="24"/>
        </w:rPr>
        <w:t xml:space="preserve">Δηλαδή, πρέπει να εφαρμόσει πλήρως την </w:t>
      </w:r>
      <w:r>
        <w:rPr>
          <w:rFonts w:eastAsia="Times New Roman" w:cs="Times New Roman"/>
          <w:szCs w:val="24"/>
        </w:rPr>
        <w:t>ο</w:t>
      </w:r>
      <w:r>
        <w:rPr>
          <w:rFonts w:eastAsia="Times New Roman" w:cs="Times New Roman"/>
          <w:szCs w:val="24"/>
        </w:rPr>
        <w:t xml:space="preserve">δηγία με αριθμό 89/105 της Ευρωπαϊκής Οικονομικής Κοινότητας. </w:t>
      </w:r>
    </w:p>
    <w:p w14:paraId="74B8E29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έχω βάλει και σε μεγέθυνση εδώ, για να το ευχαριστηθεί ο φίλος μου ο κ. Βαξεβάνης. Θα το δώσω και ολόκληρο στη συνέχεια. </w:t>
      </w:r>
    </w:p>
    <w:p w14:paraId="74B8E29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29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λέει αυτή η </w:t>
      </w:r>
      <w:r>
        <w:rPr>
          <w:rFonts w:eastAsia="Times New Roman" w:cs="Times New Roman"/>
          <w:szCs w:val="24"/>
        </w:rPr>
        <w:t>ο</w:t>
      </w:r>
      <w:r>
        <w:rPr>
          <w:rFonts w:eastAsia="Times New Roman" w:cs="Times New Roman"/>
          <w:szCs w:val="24"/>
        </w:rPr>
        <w:t>δηγία; Τι έπρεπε να εφαρμόσω εγώ για να είμαι εντάξει με την τρόικα; Σας το διαβ</w:t>
      </w:r>
      <w:r>
        <w:rPr>
          <w:rFonts w:eastAsia="Times New Roman" w:cs="Times New Roman"/>
          <w:szCs w:val="24"/>
        </w:rPr>
        <w:t>άζω: «Τα κράτη-μέλη εξασφαλίζουν ότι η απόφαση σχετικά με την τιμή</w:t>
      </w:r>
      <w:r>
        <w:rPr>
          <w:rFonts w:eastAsia="Times New Roman" w:cs="Times New Roman"/>
          <w:szCs w:val="24"/>
        </w:rPr>
        <w:t>,</w:t>
      </w:r>
      <w:r>
        <w:rPr>
          <w:rFonts w:eastAsia="Times New Roman" w:cs="Times New Roman"/>
          <w:szCs w:val="24"/>
        </w:rPr>
        <w:t xml:space="preserve"> στην οποία μπορεί να χρεώνεται το εν λόγω φάρμακο –τα καινούργια δηλαδή- </w:t>
      </w:r>
      <w:r>
        <w:rPr>
          <w:rFonts w:eastAsia="Times New Roman" w:cs="Times New Roman"/>
          <w:szCs w:val="24"/>
        </w:rPr>
        <w:t>«</w:t>
      </w:r>
      <w:r>
        <w:rPr>
          <w:rFonts w:eastAsia="Times New Roman" w:cs="Times New Roman"/>
          <w:szCs w:val="24"/>
        </w:rPr>
        <w:t>λαμβάνεται και ανακοινώνεται στον αιτούντα μέσα σε ενενήντα ημέρες από την παραλαβή αίτησης που υποβάλει ο κάτοχος</w:t>
      </w:r>
      <w:r>
        <w:rPr>
          <w:rFonts w:eastAsia="Times New Roman" w:cs="Times New Roman"/>
          <w:szCs w:val="24"/>
        </w:rPr>
        <w:t xml:space="preserve"> σχετικής άδειας κυκλοφορίας, σύμφωνα με τις απαιτήσεις που έχουν καθοριστεί στο οικείο κράτος-μέλος. Ο αιτών παρέχει στις αρμόδιες αρχές κάθε πρόσφορη πληροφορία. Εάν η πληροφορίες που παρέχονται προς υποστήριξη της αίτησης είναι απρόσφορες, οι αρμόδιες α</w:t>
      </w:r>
      <w:r>
        <w:rPr>
          <w:rFonts w:eastAsia="Times New Roman" w:cs="Times New Roman"/>
          <w:szCs w:val="24"/>
        </w:rPr>
        <w:t>ρχές γνωστοποιούν αμέσως στον αιτούντα ποιες πρόσθετες λεπτομερείς πληροφορίες απαιτούνται και λαμβάνουν την τελική τους απόφαση εντός ενενήντα ημερών από την παραλαβή αυτών των πρόσθετων πληροφοριών».</w:t>
      </w:r>
    </w:p>
    <w:p w14:paraId="74B8E29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Δηλαδή, τι μου είπε τότε η τρόικα και το μνημόνιο; Ότι</w:t>
      </w:r>
      <w:r>
        <w:rPr>
          <w:rFonts w:eastAsia="Times New Roman" w:cs="Times New Roman"/>
          <w:szCs w:val="24"/>
        </w:rPr>
        <w:t xml:space="preserve"> θα ελεγχθώ σε δύο φάσεις, τον Σεπτέμβριο -γι’ αυτό μπήκαν τον Αύγουστο- και τον Δεκέμβριο, εάν θα έχω βάλει όλα τα νέα φάρμακα στη λίστα και θα έπρεπε να ελεγχθώ από την τρόικα για το εάν αυτά έχουν μπει. </w:t>
      </w:r>
    </w:p>
    <w:p w14:paraId="74B8E29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καταθέτω και το σχετικό έγγραφο. </w:t>
      </w:r>
    </w:p>
    <w:p w14:paraId="74B8E29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29D"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Άρα, δεν έκανα κα</w:t>
      </w:r>
      <w:r>
        <w:rPr>
          <w:rFonts w:eastAsia="Times New Roman" w:cs="Times New Roman"/>
          <w:szCs w:val="24"/>
        </w:rPr>
        <w:t>μ</w:t>
      </w:r>
      <w:r>
        <w:rPr>
          <w:rFonts w:eastAsia="Times New Roman" w:cs="Times New Roman"/>
          <w:szCs w:val="24"/>
        </w:rPr>
        <w:t xml:space="preserve">μία διαφωνία με την τρόικα, </w:t>
      </w:r>
      <w:r>
        <w:rPr>
          <w:rFonts w:eastAsia="Times New Roman" w:cs="Times New Roman"/>
          <w:szCs w:val="24"/>
        </w:rPr>
        <w:t>κατά τη λογική του κ. Βαξεβάνη. Απλώς, εφήρμοσα το μνημόνιο, το οποίο ήμουν υποχρεωμένος να εφαρμόζω. Και τώρα ξέρετε εσείς τι θα πει να εφαρμόζεις το μνημόνιο. Προηγουμένως, προ ολίγων ημερών, δεν πήρατε τη δόση</w:t>
      </w:r>
      <w:r>
        <w:rPr>
          <w:rFonts w:eastAsia="Times New Roman" w:cs="Times New Roman"/>
          <w:szCs w:val="24"/>
        </w:rPr>
        <w:t>,</w:t>
      </w:r>
      <w:r>
        <w:rPr>
          <w:rFonts w:eastAsia="Times New Roman" w:cs="Times New Roman"/>
          <w:szCs w:val="24"/>
        </w:rPr>
        <w:t xml:space="preserve"> γιατί σας έλειπαν δύο κουτάκια και ψάχνει </w:t>
      </w:r>
      <w:r>
        <w:rPr>
          <w:rFonts w:eastAsia="Times New Roman" w:cs="Times New Roman"/>
          <w:szCs w:val="24"/>
        </w:rPr>
        <w:t xml:space="preserve">ο κ. Τσακαλώτος να τα εφαρμόσει. </w:t>
      </w:r>
    </w:p>
    <w:p w14:paraId="74B8E29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Άρα, πιστεύω συνεννοηθήκαμε ως προς τα νέα φάρμακα. Όμως, επειδή ακούω συνεχώς γι’ αυτά τα νέα φάρμακα, θα μου επιτρέψετε να πω και κάτι ακόμη: Στο περίφημο Δελτίο του Μπέζα, για το οποίο έχει κάνει δύο πρωτοσέλιδα ο κ. Βα</w:t>
      </w:r>
      <w:r>
        <w:rPr>
          <w:rFonts w:eastAsia="Times New Roman" w:cs="Times New Roman"/>
          <w:szCs w:val="24"/>
        </w:rPr>
        <w:t>ξεβάνης, ένα η «Εφημερίδα των Συντακτών», ένα «Η Α</w:t>
      </w:r>
      <w:r>
        <w:rPr>
          <w:rFonts w:eastAsia="Times New Roman" w:cs="Times New Roman"/>
          <w:szCs w:val="24"/>
        </w:rPr>
        <w:t>ΥΓΗ</w:t>
      </w:r>
      <w:r>
        <w:rPr>
          <w:rFonts w:eastAsia="Times New Roman" w:cs="Times New Roman"/>
          <w:szCs w:val="24"/>
        </w:rPr>
        <w:t xml:space="preserve">», μου λένε γι’ αυτά τα τέσσερα φάρμακα. </w:t>
      </w:r>
    </w:p>
    <w:p w14:paraId="74B8E29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ξέρετε ότι αυτά τα τέσσερα φάρμακα είναι ορφανά φάρμακα. Αυτό θα πει ότι οι πωλήσεις τους αναφέρονται σε έναν στις εκατόν πενήντα χιλιάδες. Μιλάμε δηλαδή για </w:t>
      </w:r>
      <w:r>
        <w:rPr>
          <w:rFonts w:eastAsia="Times New Roman" w:cs="Times New Roman"/>
          <w:szCs w:val="24"/>
        </w:rPr>
        <w:t xml:space="preserve">φάρμακα εξαιρετικά χαμηλού τζίρου, γιατί είναι για πολύ σπάνιες ασθένειες. </w:t>
      </w:r>
    </w:p>
    <w:p w14:paraId="74B8E2A0"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καταθέτω όλον τον πίνακα των νέων φαρμάκων εκείνου του </w:t>
      </w:r>
      <w:r>
        <w:rPr>
          <w:rFonts w:eastAsia="Times New Roman" w:cs="Times New Roman"/>
          <w:szCs w:val="24"/>
        </w:rPr>
        <w:t>δελτίου</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βρίσκεται στη θέση 71. Είναι </w:t>
      </w:r>
      <w:r>
        <w:rPr>
          <w:rFonts w:eastAsia="Times New Roman" w:cs="Times New Roman"/>
          <w:szCs w:val="24"/>
        </w:rPr>
        <w:t>η</w:t>
      </w:r>
      <w:r>
        <w:rPr>
          <w:rFonts w:eastAsia="Times New Roman" w:cs="Times New Roman"/>
          <w:szCs w:val="24"/>
        </w:rPr>
        <w:t xml:space="preserve"> εβδομηκοστή πρώτη εταιρεία σε αριθμό νέων φαρμάκων στο συγκεκριμένο </w:t>
      </w:r>
      <w:r>
        <w:rPr>
          <w:rFonts w:eastAsia="Times New Roman" w:cs="Times New Roman"/>
          <w:szCs w:val="24"/>
        </w:rPr>
        <w:t>δελτίο</w:t>
      </w:r>
      <w:r>
        <w:rPr>
          <w:rFonts w:eastAsia="Times New Roman" w:cs="Times New Roman"/>
          <w:szCs w:val="24"/>
        </w:rPr>
        <w:t xml:space="preserve">. </w:t>
      </w:r>
    </w:p>
    <w:p w14:paraId="74B8E2A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Πολύ μεγάλη διακριτική και ευνοϊκή μεταχείριση θα είχε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είναι στη θέση 71</w:t>
      </w:r>
      <w:r>
        <w:rPr>
          <w:rFonts w:eastAsia="Times New Roman" w:cs="Times New Roman"/>
          <w:szCs w:val="24"/>
        </w:rPr>
        <w:t>!</w:t>
      </w:r>
    </w:p>
    <w:p w14:paraId="74B8E2A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ρωτάω τον κύριο Υπουργό της Υγείας: Γιατί, κύριε Υπουργέ, με κατηγορείτε και αφήνετε να με κατηγορούν; Εσείς δεν βάζετε νέα φάρμακα και της </w:t>
      </w:r>
      <w:r>
        <w:rPr>
          <w:rFonts w:eastAsia="Times New Roman" w:cs="Times New Roman"/>
          <w:szCs w:val="24"/>
        </w:rPr>
        <w:t>«</w:t>
      </w:r>
      <w:r>
        <w:rPr>
          <w:rFonts w:eastAsia="Times New Roman" w:cs="Times New Roman"/>
          <w:szCs w:val="24"/>
          <w:lang w:val="en-US"/>
        </w:rPr>
        <w:t>NOVART</w:t>
      </w:r>
      <w:r>
        <w:rPr>
          <w:rFonts w:eastAsia="Times New Roman" w:cs="Times New Roman"/>
          <w:szCs w:val="24"/>
          <w:lang w:val="en-US"/>
        </w:rPr>
        <w:t>IS</w:t>
      </w:r>
      <w:r>
        <w:rPr>
          <w:rFonts w:eastAsia="Times New Roman" w:cs="Times New Roman"/>
          <w:szCs w:val="24"/>
        </w:rPr>
        <w:t>»</w:t>
      </w:r>
      <w:r>
        <w:rPr>
          <w:rFonts w:eastAsia="Times New Roman" w:cs="Times New Roman"/>
          <w:szCs w:val="24"/>
        </w:rPr>
        <w:t xml:space="preserve"> στη λίστα; Και βάζετε και καλά κάνετε και βάζετε. Και εγώ δεν υπονοώ καν ότι τα πιάνετε για να τα βάλετε. </w:t>
      </w:r>
    </w:p>
    <w:p w14:paraId="74B8E2A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καταθέτω τη </w:t>
      </w:r>
      <w:r>
        <w:rPr>
          <w:rFonts w:eastAsia="Times New Roman" w:cs="Times New Roman"/>
          <w:szCs w:val="24"/>
        </w:rPr>
        <w:t>λ</w:t>
      </w:r>
      <w:r>
        <w:rPr>
          <w:rFonts w:eastAsia="Times New Roman" w:cs="Times New Roman"/>
          <w:szCs w:val="24"/>
        </w:rPr>
        <w:t xml:space="preserve">ίστα, γιατί εσείς το ξέρετε και οι άλλοι δεν το ξέρουν. Γιατί ο κ. Κουρουμπλης δεν έβγαλε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τ</w:t>
      </w:r>
      <w:r>
        <w:rPr>
          <w:rFonts w:eastAsia="Times New Roman" w:cs="Times New Roman"/>
          <w:szCs w:val="24"/>
        </w:rPr>
        <w:t>ιμών για να βάλει καινούργια φ</w:t>
      </w:r>
      <w:r>
        <w:rPr>
          <w:rFonts w:eastAsia="Times New Roman" w:cs="Times New Roman"/>
          <w:szCs w:val="24"/>
        </w:rPr>
        <w:t xml:space="preserve">άρμακα. Αυτός έχει άλλο πρόβλημα. Ο κ. Ξανθός έχει ήδη βάλει στο σύνολο δεκατέσσερα νέα φάρμακα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2A4"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w:t>
      </w:r>
      <w:r>
        <w:rPr>
          <w:rFonts w:eastAsia="Times New Roman" w:cs="Times New Roman"/>
          <w:szCs w:val="24"/>
        </w:rPr>
        <w:t>δελτίο τιμών φαρμάκων</w:t>
      </w:r>
      <w:r>
        <w:rPr>
          <w:rFonts w:eastAsia="Times New Roman" w:cs="Times New Roman"/>
          <w:szCs w:val="24"/>
        </w:rPr>
        <w:t>, το οποίο βρίσκετα</w:t>
      </w:r>
      <w:r>
        <w:rPr>
          <w:rFonts w:eastAsia="Times New Roman" w:cs="Times New Roman"/>
          <w:szCs w:val="24"/>
        </w:rPr>
        <w:t>ι στο αρχείο του Τμήματος Γραμματείας της Διεύθυνσης Στενογραφίας και Πρακτικών της Βουλής)</w:t>
      </w:r>
    </w:p>
    <w:p w14:paraId="74B8E2A5" w14:textId="77777777" w:rsidR="00D8133C" w:rsidRDefault="00A7505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2A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Αναρωτιέμαι, ο κ. Βαξεβάνης και η «Εφημερίδα Των Συντακτών» δεν τα είδαν αυτά; Και επειδή είπε ο κ. Βαξεβάνης </w:t>
      </w:r>
      <w:r>
        <w:rPr>
          <w:rFonts w:eastAsia="Times New Roman" w:cs="Times New Roman"/>
          <w:szCs w:val="24"/>
        </w:rPr>
        <w:t xml:space="preserve">«είναι πολύ ακριβό το φάρμακο που έβαλε ο Γεωργιάδης. Κάνει 4.000 ευρώ», ξέρετε πόσο κάνει το τελευταίο που έβαλε ο κ. Ξανθός, το </w:t>
      </w:r>
      <w:r>
        <w:rPr>
          <w:rFonts w:eastAsia="Times New Roman" w:cs="Times New Roman"/>
          <w:szCs w:val="24"/>
          <w:lang w:val="en-US"/>
        </w:rPr>
        <w:t>Ilaris</w:t>
      </w:r>
      <w:r>
        <w:rPr>
          <w:rFonts w:eastAsia="Times New Roman" w:cs="Times New Roman"/>
          <w:szCs w:val="24"/>
        </w:rPr>
        <w:t xml:space="preserve">; Κάνει 11.208! </w:t>
      </w:r>
    </w:p>
    <w:p w14:paraId="74B8E2A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Πάρτε και τη Λίστα του κ. Ξανθού με τα νέα φάρμακα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2A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w:t>
      </w:r>
      <w:r>
        <w:rPr>
          <w:rFonts w:eastAsia="Times New Roman" w:cs="Times New Roman"/>
          <w:szCs w:val="24"/>
        </w:rPr>
        <w:t>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την προαναφερθείσα Λίστα, η οποία βρίσκεται στο αρχείο του Τμήματος Γραμματείας της Διεύθυνσης Στενογραφίας και Πρακτικών της Βουλής)</w:t>
      </w:r>
    </w:p>
    <w:p w14:paraId="74B8E2A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Φαντάζεστε να λέμε για όποιον </w:t>
      </w:r>
      <w:r>
        <w:rPr>
          <w:rFonts w:eastAsia="Times New Roman" w:cs="Times New Roman"/>
          <w:szCs w:val="24"/>
        </w:rPr>
        <w:t>Υ</w:t>
      </w:r>
      <w:r>
        <w:rPr>
          <w:rFonts w:eastAsia="Times New Roman" w:cs="Times New Roman"/>
          <w:szCs w:val="24"/>
        </w:rPr>
        <w:t xml:space="preserve">πουργό βάζει καινούργια φάρμακα στη </w:t>
      </w:r>
      <w:r>
        <w:rPr>
          <w:rFonts w:eastAsia="Times New Roman" w:cs="Times New Roman"/>
          <w:szCs w:val="24"/>
        </w:rPr>
        <w:t>λ</w:t>
      </w:r>
      <w:r>
        <w:rPr>
          <w:rFonts w:eastAsia="Times New Roman" w:cs="Times New Roman"/>
          <w:szCs w:val="24"/>
        </w:rPr>
        <w:t>ίστ</w:t>
      </w:r>
      <w:r>
        <w:rPr>
          <w:rFonts w:eastAsia="Times New Roman" w:cs="Times New Roman"/>
          <w:szCs w:val="24"/>
        </w:rPr>
        <w:t>α ότι τα πήρε; Στο τέλος θα πεθαίνουν οι ασθενείς στην Ελλάδα γιατί δεν θα τολμάει κανείς να υπογράψει!</w:t>
      </w:r>
    </w:p>
    <w:p w14:paraId="74B8E2A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κούστε τώρα, για να το καταλάβετε καλά: Πώς μπαίνει ένα νέο φάρμακο στη </w:t>
      </w:r>
      <w:r>
        <w:rPr>
          <w:rFonts w:eastAsia="Times New Roman" w:cs="Times New Roman"/>
          <w:szCs w:val="24"/>
        </w:rPr>
        <w:t>λ</w:t>
      </w:r>
      <w:r>
        <w:rPr>
          <w:rFonts w:eastAsia="Times New Roman" w:cs="Times New Roman"/>
          <w:szCs w:val="24"/>
        </w:rPr>
        <w:t xml:space="preserve">ίστα; Πώς έμπαινε επί των ημερών μας; Το έχει αλλάξει λίγο το σύστημα τώρα ο </w:t>
      </w:r>
      <w:r>
        <w:rPr>
          <w:rFonts w:eastAsia="Times New Roman" w:cs="Times New Roman"/>
          <w:szCs w:val="24"/>
        </w:rPr>
        <w:t>κ. Ξανθός. Δεν μπαίνω τώρα στην κριτική, είναι δικό του το θέμα. Υπουργός είναι!</w:t>
      </w:r>
    </w:p>
    <w:p w14:paraId="74B8E2A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Έβαζε ο Υπουργός τα φάρμακα; Όχι! Υπήρχε μία Επιτροπή Τιμών στο Υπουργείου Υγείας με δεκατρία άτομα. Για να μπουν τα νέα φάρμακα, υπήρχε μια δεύτερη επιτροπή -και την πρώτη κα</w:t>
      </w:r>
      <w:r>
        <w:rPr>
          <w:rFonts w:eastAsia="Times New Roman" w:cs="Times New Roman"/>
          <w:szCs w:val="24"/>
        </w:rPr>
        <w:t>ι τη δεύτερη τον Αύγουστο του 2013 τις είχε διορίσει ο προκάτοχός μου, ο κ. Σαλμάς, με επικεφαλής την κ</w:t>
      </w:r>
      <w:r>
        <w:rPr>
          <w:rFonts w:eastAsia="Times New Roman" w:cs="Times New Roman"/>
          <w:szCs w:val="24"/>
        </w:rPr>
        <w:t>.</w:t>
      </w:r>
      <w:r>
        <w:rPr>
          <w:rFonts w:eastAsia="Times New Roman" w:cs="Times New Roman"/>
          <w:szCs w:val="24"/>
        </w:rPr>
        <w:t xml:space="preserve"> Χριστίνα Παπανικολάου- που με διάφορα κριτήρια έβαζε ποια νέα φάρμακα θα μπουν πρώτα. Αυτή η επιτροπή είχε επτά άτομα. Δεκατρία και επτά μας κάνουν είκ</w:t>
      </w:r>
      <w:r>
        <w:rPr>
          <w:rFonts w:eastAsia="Times New Roman" w:cs="Times New Roman"/>
          <w:szCs w:val="24"/>
        </w:rPr>
        <w:t xml:space="preserve">οσι. Και μετά από τα είκοσι άτομα υπήρχε μια τρίτη επιτροπή, η οποία αποφάσιζε για την αποζημίωσή τους, η επιτροπή θετικής λίστας. Στο σύνολο τριάντα τρία διαφορετικά άτομα έπρεπε να υπογράψουν για να φθάσει ο φάκελος στον Υπουργό να τον υπογράψει. </w:t>
      </w:r>
    </w:p>
    <w:p w14:paraId="74B8E2A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Δηλαδή</w:t>
      </w:r>
      <w:r>
        <w:rPr>
          <w:rFonts w:eastAsia="Times New Roman" w:cs="Times New Roman"/>
          <w:szCs w:val="24"/>
        </w:rPr>
        <w:t xml:space="preserve"> τι λέτε στα σοβαρά; Ότι εγώ</w:t>
      </w:r>
      <w:r>
        <w:rPr>
          <w:rFonts w:eastAsia="Times New Roman" w:cs="Times New Roman"/>
          <w:szCs w:val="24"/>
        </w:rPr>
        <w:t>,</w:t>
      </w:r>
      <w:r>
        <w:rPr>
          <w:rFonts w:eastAsia="Times New Roman" w:cs="Times New Roman"/>
          <w:szCs w:val="24"/>
        </w:rPr>
        <w:t xml:space="preserve"> τον πρώτο μήνα που ήμουν Υπουργός Υγείας</w:t>
      </w:r>
      <w:r>
        <w:rPr>
          <w:rFonts w:eastAsia="Times New Roman" w:cs="Times New Roman"/>
          <w:szCs w:val="24"/>
        </w:rPr>
        <w:t>,</w:t>
      </w:r>
      <w:r>
        <w:rPr>
          <w:rFonts w:eastAsia="Times New Roman" w:cs="Times New Roman"/>
          <w:szCs w:val="24"/>
        </w:rPr>
        <w:t xml:space="preserve"> κατάφερα να πείσω τριάντα τρία άτομα, από τα οποία δεν είχα διορίσει εγώ ακόμα κανένα, να βάλουν φάρμακα γιατί τα «είχα πιάσει»</w:t>
      </w:r>
      <w:r>
        <w:rPr>
          <w:rFonts w:eastAsia="Times New Roman" w:cs="Times New Roman"/>
          <w:szCs w:val="24"/>
        </w:rPr>
        <w:t>;</w:t>
      </w:r>
      <w:r>
        <w:rPr>
          <w:rFonts w:eastAsia="Times New Roman" w:cs="Times New Roman"/>
          <w:szCs w:val="24"/>
        </w:rPr>
        <w:t xml:space="preserve"> Και ένας από τους τριάντα τρεις δεν είπε «ρε, Γεωργιάδη</w:t>
      </w:r>
      <w:r>
        <w:rPr>
          <w:rFonts w:eastAsia="Times New Roman" w:cs="Times New Roman"/>
          <w:szCs w:val="24"/>
        </w:rPr>
        <w:t xml:space="preserve">, τι πας να κάνεις;». Και δεν είχα και την αρμοδιότητα. Μα, ποιος τα πιστεύει αυτά; Ούτε το παιδί μου που είναι τριάμισι ετών δεν τα πιστεύει. </w:t>
      </w:r>
    </w:p>
    <w:p w14:paraId="74B8E2A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πάρτε και εδώ από τη δική μου </w:t>
      </w:r>
      <w:r>
        <w:rPr>
          <w:rFonts w:eastAsia="Times New Roman" w:cs="Times New Roman"/>
          <w:szCs w:val="24"/>
        </w:rPr>
        <w:t xml:space="preserve">επιτροπή </w:t>
      </w:r>
      <w:r>
        <w:rPr>
          <w:rFonts w:eastAsia="Times New Roman" w:cs="Times New Roman"/>
          <w:szCs w:val="24"/>
        </w:rPr>
        <w:t>που έγινε στις 12</w:t>
      </w:r>
      <w:r>
        <w:rPr>
          <w:rFonts w:eastAsia="Times New Roman" w:cs="Times New Roman"/>
          <w:szCs w:val="24"/>
        </w:rPr>
        <w:t xml:space="preserve"> Σεπτεμβρίου</w:t>
      </w:r>
      <w:r>
        <w:rPr>
          <w:rFonts w:eastAsia="Times New Roman" w:cs="Times New Roman"/>
          <w:szCs w:val="24"/>
        </w:rPr>
        <w:t xml:space="preserve">, αφού έχουν βγει πια αυτά. </w:t>
      </w:r>
    </w:p>
    <w:p w14:paraId="74B8E2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2A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προηγούμενη </w:t>
      </w:r>
      <w:r>
        <w:rPr>
          <w:rFonts w:eastAsia="Times New Roman" w:cs="Times New Roman"/>
          <w:szCs w:val="24"/>
        </w:rPr>
        <w:t>ε</w:t>
      </w:r>
      <w:r>
        <w:rPr>
          <w:rFonts w:eastAsia="Times New Roman" w:cs="Times New Roman"/>
          <w:szCs w:val="24"/>
        </w:rPr>
        <w:t>πιτροπή είχε γίνει από τον κ. Μ</w:t>
      </w:r>
      <w:r>
        <w:rPr>
          <w:rFonts w:eastAsia="Times New Roman" w:cs="Times New Roman"/>
          <w:szCs w:val="24"/>
        </w:rPr>
        <w:t xml:space="preserve">άριο Σαλμά. Η μόνη διαφορά είναι ότι εγώ προσέθεσα άλλα τρία άτομα, έκανα πιο μεγάλη την </w:t>
      </w:r>
      <w:r>
        <w:rPr>
          <w:rFonts w:eastAsia="Times New Roman" w:cs="Times New Roman"/>
          <w:szCs w:val="24"/>
        </w:rPr>
        <w:t xml:space="preserve">επιτροπή </w:t>
      </w:r>
      <w:r>
        <w:rPr>
          <w:rFonts w:eastAsia="Times New Roman" w:cs="Times New Roman"/>
          <w:szCs w:val="24"/>
        </w:rPr>
        <w:t xml:space="preserve">για μεγαλύτερη διαφάνεια. </w:t>
      </w:r>
    </w:p>
    <w:p w14:paraId="74B8E2B0"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Νομίζω, λοιπόν, ότι με αυτά που σας είπα έχετε καταλάβει ότι…</w:t>
      </w:r>
    </w:p>
    <w:p w14:paraId="74B8E2B1"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Ψαριανέ, ξέρετε, θα με συγχωρέσετε, γιατί εδώ έρχομαι μετά από </w:t>
      </w:r>
      <w:r>
        <w:rPr>
          <w:rFonts w:eastAsia="Times New Roman" w:cs="Times New Roman"/>
          <w:szCs w:val="24"/>
        </w:rPr>
        <w:t>μια πορεία δέκα ετών στο Κοινοβούλιο, κατά τη διάρκεια της οποίας δεν έχει τολμήσει κανένας να υπονοήσει κάτι εναντίον μου -και εννοώ ως προς το ήθος μου, γιατί ως προς τις πολιτικές μου απόψεις έχω κάνει πολλούς καυγάδες- και με κατηγορούν ότι πήρα 2 εκατ</w:t>
      </w:r>
      <w:r>
        <w:rPr>
          <w:rFonts w:eastAsia="Times New Roman" w:cs="Times New Roman"/>
          <w:szCs w:val="24"/>
        </w:rPr>
        <w:t xml:space="preserve">ομμύρια ευρώ. Και έβαλαν μέσα και τη γραμματέα μου, για να μπαίνουν στο σπίτι και να της κάνουν </w:t>
      </w:r>
      <w:r>
        <w:rPr>
          <w:rFonts w:eastAsia="Times New Roman" w:cs="Times New Roman"/>
          <w:szCs w:val="24"/>
          <w:lang w:val="en-US"/>
        </w:rPr>
        <w:t>bullying</w:t>
      </w:r>
      <w:r>
        <w:rPr>
          <w:rFonts w:eastAsia="Times New Roman" w:cs="Times New Roman"/>
          <w:szCs w:val="24"/>
        </w:rPr>
        <w:t>, λες και θα βρουν εκεί τα εκατομμύρια. Καλά κάνουν! Όπου θέλουν ας μπουν! Άρα, θα μου συγχωρέσετε</w:t>
      </w:r>
      <w:r>
        <w:rPr>
          <w:rFonts w:eastAsia="Times New Roman" w:cs="Times New Roman"/>
          <w:szCs w:val="24"/>
        </w:rPr>
        <w:t>,</w:t>
      </w:r>
      <w:r>
        <w:rPr>
          <w:rFonts w:eastAsia="Times New Roman" w:cs="Times New Roman"/>
          <w:szCs w:val="24"/>
        </w:rPr>
        <w:t xml:space="preserve"> αυτή την ένταση που έχω αυτή τη στιγμή. </w:t>
      </w:r>
    </w:p>
    <w:p w14:paraId="74B8E2B2"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όμως,</w:t>
      </w:r>
      <w:r>
        <w:rPr>
          <w:rFonts w:eastAsia="Times New Roman" w:cs="Times New Roman"/>
          <w:szCs w:val="24"/>
        </w:rPr>
        <w:t xml:space="preserve"> που είναι το πιο εξωφρενικό, κυρίες και κύριοι συνάδελφοι, είναι να με κατηγορεί ο ΣΥΡΙΖΑ</w:t>
      </w:r>
      <w:r>
        <w:rPr>
          <w:rFonts w:eastAsia="Times New Roman" w:cs="Times New Roman"/>
          <w:szCs w:val="24"/>
        </w:rPr>
        <w:t>!</w:t>
      </w:r>
      <w:r>
        <w:rPr>
          <w:rFonts w:eastAsia="Times New Roman" w:cs="Times New Roman"/>
          <w:szCs w:val="24"/>
        </w:rPr>
        <w:t xml:space="preserve"> Αυτό, πραγματικά, είναι άνω ποταμών. Και ξέρετε γιατί είναι άνω ποταμών; Πολλές φορές</w:t>
      </w:r>
      <w:r>
        <w:rPr>
          <w:rFonts w:eastAsia="Times New Roman" w:cs="Times New Roman"/>
          <w:szCs w:val="24"/>
        </w:rPr>
        <w:t>,</w:t>
      </w:r>
      <w:r>
        <w:rPr>
          <w:rFonts w:eastAsia="Times New Roman" w:cs="Times New Roman"/>
          <w:szCs w:val="24"/>
        </w:rPr>
        <w:t xml:space="preserve"> πολλοί από εδώ προσπαθήσατε να πείτε για ποιον λόγο δεν ψηφίζατε όλα τα μέτρα</w:t>
      </w:r>
      <w:r>
        <w:rPr>
          <w:rFonts w:eastAsia="Times New Roman" w:cs="Times New Roman"/>
          <w:szCs w:val="24"/>
        </w:rPr>
        <w:t xml:space="preserve"> περιστολής της δαπάνης. Είπε ο κ. Λάππας προηγουμένως ότι είχε ξεφύγει η δαπάνη. </w:t>
      </w:r>
    </w:p>
    <w:p w14:paraId="74B8E2B3"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Λάππα, ξέρετε πόσα μέτρα πήρα εγώ ως Υπουργός και στη συνέχεια ο κ. Βορίδης και φυσικά και οι προηγούμενοι, ο κ. Σαλμάς, ο κ. Λοβέρδος, τα οποία τα καταψήφισε όλα ο ΣΥ</w:t>
      </w:r>
      <w:r>
        <w:rPr>
          <w:rFonts w:eastAsia="Times New Roman" w:cs="Times New Roman"/>
          <w:szCs w:val="24"/>
        </w:rPr>
        <w:t>ΡΙΖΑ και δεν είχε ψηφίσει ούτε ένα; Σας λέω μόνο ότι ο νόμος μου -αναφέρθηκε σε αυτόν ο κ. Παναγιωτόπουλος, αλλά ξέχασε να πει ότι είναι ο δικός μου νόμος- ο ν.4213/2013, προέβλεπε τα εξής: Η μέγιστη τιμή των φαρμάκων αναφοράς υπό καθεστώς προστασίας του π</w:t>
      </w:r>
      <w:r>
        <w:rPr>
          <w:rFonts w:eastAsia="Times New Roman" w:cs="Times New Roman"/>
          <w:szCs w:val="24"/>
        </w:rPr>
        <w:t>ρώτου διπλώματος ευρεσιτεχνίας δραστικής ουσίας ορίζεται ως ο μέσος όρος των τριών χαμηλοτέρων τιμών των κρατών-μελών της Ευρωπαϊκής Ένωσης. Σύμφωνα με το ανωτέρω εδάφιο, οι μέγιστες τιμές πρέπει να αναθεωρούνται τακτικά προς τα κάτω κάθε φορά, όπως ορίζει</w:t>
      </w:r>
      <w:r>
        <w:rPr>
          <w:rFonts w:eastAsia="Times New Roman" w:cs="Times New Roman"/>
          <w:szCs w:val="24"/>
        </w:rPr>
        <w:t xml:space="preserve"> ένα δελτίο τιμών. Όσον αφορά τις τιμές των πρωτοτύπων και τα λοιπά</w:t>
      </w:r>
      <w:r>
        <w:rPr>
          <w:rFonts w:eastAsia="Times New Roman" w:cs="Times New Roman"/>
          <w:szCs w:val="24"/>
        </w:rPr>
        <w:t xml:space="preserve"> και λέει,</w:t>
      </w:r>
      <w:r>
        <w:rPr>
          <w:rFonts w:eastAsia="Times New Roman" w:cs="Times New Roman"/>
          <w:szCs w:val="24"/>
        </w:rPr>
        <w:t xml:space="preserve"> δεν επιτρέπονται αυξήσεις, παρά μόνο αν είναι διορθώσεις. Να μην το ξεχάσω αυτό. </w:t>
      </w:r>
    </w:p>
    <w:p w14:paraId="74B8E2B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μέσα εδώ έχω μειώσει τα γενόσημα στο 65% από 80% στα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Και το κυριότερο που έχω βάλ</w:t>
      </w:r>
      <w:r>
        <w:rPr>
          <w:rFonts w:eastAsia="Times New Roman" w:cs="Times New Roman"/>
          <w:szCs w:val="24"/>
        </w:rPr>
        <w:t xml:space="preserve">ει στον νόμο, το οποίο καταψήφισε ο ΣΥΡΙΖΑ τότε, είναι ότι τα φάρμακα που χάνουν την πατέντα τους πάνε κατευθείαν στο 50%. Και αν ο μέσος όρος των τριών χαμηλοτέρων τιμών της Ευρώπης είναι κάτω από το 50%, τότε πάμε παρακάτω στις χαμηλότερες. Εάν, όμως, ο </w:t>
      </w:r>
      <w:r>
        <w:rPr>
          <w:rFonts w:eastAsia="Times New Roman" w:cs="Times New Roman"/>
          <w:szCs w:val="24"/>
        </w:rPr>
        <w:t xml:space="preserve">μέσος όρος των τριών χαμηλοτέρων τιμών είναι πάνω από το 50%, πάμε στο 50%. </w:t>
      </w:r>
    </w:p>
    <w:p w14:paraId="74B8E2B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αποτέλεσμα είχε αυτό; Τεράστια απώλεια κερδών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 αυτό έπεσαν οι τζίροι της. </w:t>
      </w:r>
    </w:p>
    <w:p w14:paraId="74B8E2B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πάμε, λοιπόν, τώρα να καταλάβετε…</w:t>
      </w:r>
    </w:p>
    <w:p w14:paraId="74B8E2B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Γεωργιάδη, σας παρακαλώ, συντομεύετε σιγά σιγά. </w:t>
      </w:r>
    </w:p>
    <w:p w14:paraId="74B8E2B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Θέλω μόνο πέντε λεπτά ακόμα.</w:t>
      </w:r>
    </w:p>
    <w:p w14:paraId="74B8E2B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Σας καταθέτω τον πίνακα της ΕΛΣΤΑΤ, κύριε Πρόεδρε της Βουλής -γιατί για εμένα ο μεγαλύτερος τίτλος τιμής μου ως Υπουργός είναι αυτός </w:t>
      </w:r>
      <w:r>
        <w:rPr>
          <w:rFonts w:eastAsia="Times New Roman" w:cs="Times New Roman"/>
          <w:szCs w:val="24"/>
        </w:rPr>
        <w:t>εδώ, είναι ο πίνακας από την ΕΛΣΤΑΤ- όπου το δικό μου έτος έχει συνολικά τις χαμηλότερες δημόσιες δαπάνες υγείας των τελευταίων δέκα ετών. Και έχουν κάποιοι το θράσος να με κατηγορούν. Διαβάζω: «Συνολική δημόσια χρηματοδότηση για δαπάνες: 8.194.000.000 ευρ</w:t>
      </w:r>
      <w:r>
        <w:rPr>
          <w:rFonts w:eastAsia="Times New Roman" w:cs="Times New Roman"/>
          <w:szCs w:val="24"/>
        </w:rPr>
        <w:t xml:space="preserve">ώ». </w:t>
      </w:r>
    </w:p>
    <w:p w14:paraId="74B8E2B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Ήδη τον πρώτο χρόνο της πρώτη φορά Αριστεράς αυτό έγινε 8.704.000.000 ευρώ και ανεβαίνει ακόμα. </w:t>
      </w:r>
    </w:p>
    <w:p w14:paraId="74B8E2B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w:t>
      </w:r>
    </w:p>
    <w:p w14:paraId="74B8E2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w:t>
      </w:r>
      <w:r>
        <w:rPr>
          <w:rFonts w:eastAsia="Times New Roman" w:cs="Times New Roman"/>
          <w:szCs w:val="24"/>
        </w:rPr>
        <w:t>ται στο αρχείο του Τμήματος Γραμματείας της Διεύθυνσης Στενογραφίας και Πρακτικών της Βουλής)</w:t>
      </w:r>
    </w:p>
    <w:p w14:paraId="74B8E2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τον νόμο που σας προανέφερα τον καταψήφισε. Προσέξτε τώρα, γιατί αυτό έχει κάποιο ενδιαφέρον. </w:t>
      </w:r>
      <w:r>
        <w:rPr>
          <w:rFonts w:eastAsia="Times New Roman" w:cs="Times New Roman"/>
          <w:szCs w:val="24"/>
        </w:rPr>
        <w:t>Α</w:t>
      </w:r>
      <w:r>
        <w:rPr>
          <w:rFonts w:eastAsia="Times New Roman" w:cs="Times New Roman"/>
          <w:szCs w:val="24"/>
        </w:rPr>
        <w:t>ν πάρετε το δελτίο τιμών το πριν τον νόμο και το δελτίο τι</w:t>
      </w:r>
      <w:r>
        <w:rPr>
          <w:rFonts w:eastAsia="Times New Roman" w:cs="Times New Roman"/>
          <w:szCs w:val="24"/>
        </w:rPr>
        <w:t xml:space="preserve">μών μετά τον νόμο, με ένα απλό </w:t>
      </w:r>
      <w:r>
        <w:rPr>
          <w:rFonts w:eastAsia="Times New Roman" w:cs="Times New Roman"/>
          <w:szCs w:val="24"/>
        </w:rPr>
        <w:t xml:space="preserve">κουμπάκι το </w:t>
      </w:r>
      <w:r>
        <w:rPr>
          <w:rFonts w:eastAsia="Times New Roman" w:cs="Times New Roman"/>
          <w:szCs w:val="24"/>
          <w:lang w:val="en-US"/>
        </w:rPr>
        <w:t>enter</w:t>
      </w:r>
      <w:r>
        <w:rPr>
          <w:rFonts w:eastAsia="Times New Roman" w:cs="Times New Roman"/>
          <w:szCs w:val="24"/>
        </w:rPr>
        <w:t xml:space="preserve"> βγάζετε πόσα φάρμακα μειώθηκαν. Και ξέρετε πόσα μειώθηκαν; Επτά χιλιάδες πεντακόσια ενενήντα εννέα φάρμακα στα εννέα χιλιάδες. Είναι η μεγαλύτερη συνολική μείωση τιμών φαρμάκου</w:t>
      </w:r>
      <w:r>
        <w:rPr>
          <w:rFonts w:eastAsia="Times New Roman" w:cs="Times New Roman"/>
          <w:szCs w:val="24"/>
        </w:rPr>
        <w:t>,</w:t>
      </w:r>
      <w:r>
        <w:rPr>
          <w:rFonts w:eastAsia="Times New Roman" w:cs="Times New Roman"/>
          <w:szCs w:val="24"/>
        </w:rPr>
        <w:t xml:space="preserve"> που έχει γίνει ποτέ στην Ελλά</w:t>
      </w:r>
      <w:r>
        <w:rPr>
          <w:rFonts w:eastAsia="Times New Roman" w:cs="Times New Roman"/>
          <w:szCs w:val="24"/>
        </w:rPr>
        <w:t xml:space="preserve">δα. </w:t>
      </w:r>
    </w:p>
    <w:p w14:paraId="74B8E2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μειώσαμε τις τιμές σε επτά χιλιάδες πεντακόσια ενενήντα εννέα φάρμακα, εσείς διά του κ. Τσίπρα τον καταψηφίσατε. Ξέρετε ποιος άλλος ήταν αντίθετος; </w:t>
      </w:r>
    </w:p>
    <w:p w14:paraId="74B8E2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για το Σώμα δύο δελτία Τύπου, του ΣΦΕΕ, υπογραφέντα και τα δύο από τον περίφ</w:t>
      </w:r>
      <w:r>
        <w:rPr>
          <w:rFonts w:eastAsia="Times New Roman" w:cs="Times New Roman"/>
          <w:szCs w:val="24"/>
        </w:rPr>
        <w:t>ημο κ. Κωνσταντίνο Φρουζή. Στο ένα δελτίο το 2013, που αφορά τον νόμο μου, ο κ. Φρουζής, αφού με κατηγορεί για τη μείωση δαπάνης, λέει ότι την ίδια στιγμή –ακούστε, γιατί το λέτε συχνά στα κανάλια και τρελαίνομαι- θα υπάρξουν άμεσα αρνητικές επιπτώσεις και</w:t>
      </w:r>
      <w:r>
        <w:rPr>
          <w:rFonts w:eastAsia="Times New Roman" w:cs="Times New Roman"/>
          <w:szCs w:val="24"/>
        </w:rPr>
        <w:t xml:space="preserve"> στην τιμολόγηση φαρμάκων σε ευρωπαϊκές ή άλλες χώρες, χωρίς η χώρα μας να έχει όφελος από αυτό. Με κατηγορεί ο </w:t>
      </w:r>
      <w:r>
        <w:rPr>
          <w:rFonts w:eastAsia="Times New Roman" w:cs="Times New Roman"/>
          <w:szCs w:val="24"/>
        </w:rPr>
        <w:t>κ.</w:t>
      </w:r>
      <w:r>
        <w:rPr>
          <w:rFonts w:eastAsia="Times New Roman" w:cs="Times New Roman"/>
          <w:szCs w:val="24"/>
        </w:rPr>
        <w:t xml:space="preserve"> Φρουζής για το ακριβώς ανάποδο από αυτό που λέτε, ότι επηρεάζω τις τιμές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προς τα κάτω σε όλη την υπόλοιπη Ευρώπη, γιατί γι</w:t>
      </w:r>
      <w:r>
        <w:rPr>
          <w:rFonts w:eastAsia="Times New Roman" w:cs="Times New Roman"/>
          <w:szCs w:val="24"/>
        </w:rPr>
        <w:t xml:space="preserve">νόμαστε χώρα αναφοράς λόγω χαμηλών τιμών. </w:t>
      </w:r>
    </w:p>
    <w:p w14:paraId="74B8E2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το ακόμα καλύτερο. Έχει ολόκληρο δελτίο Τύπου ο κ. Φρουζής όπου καλεί τα πολιτικά κόμματα να μη δεχθούν τη μείωση της δαπάνης. </w:t>
      </w:r>
    </w:p>
    <w:p w14:paraId="74B8E2C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2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καταθέτω στα Πρα</w:t>
      </w:r>
      <w:r>
        <w:rPr>
          <w:rFonts w:eastAsia="Times New Roman" w:cs="Times New Roman"/>
          <w:szCs w:val="24"/>
        </w:rPr>
        <w:t>κτικά.</w:t>
      </w:r>
    </w:p>
    <w:p w14:paraId="74B8E2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 - Άδωνις Γεωργιάδης καταθέτει για τα Πρακτικά τα προαναφερθέντα δελτία Τύπου, τα οποία βρίσκονται στο αρχείο του Τμήματος Γραμματείας της Διεύθυνσης Στενογραφίας και Πρακτικών της Βουλής)</w:t>
      </w:r>
    </w:p>
    <w:p w14:paraId="74B8E2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επίσης την </w:t>
      </w:r>
      <w:r>
        <w:rPr>
          <w:rFonts w:eastAsia="Times New Roman" w:cs="Times New Roman"/>
          <w:szCs w:val="24"/>
        </w:rPr>
        <w:t>απομαγνητοφωνημένη συνέντευξη Τύπου του ΣΥΡΙΖΑ, του κ. Τσίπρα, του κ. Ξανθού, του κ. Κουρουμπλή και του κ. Μπασκόζου.</w:t>
      </w:r>
    </w:p>
    <w:p w14:paraId="74B8E2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Τσίπρας προσπ</w:t>
      </w:r>
      <w:r>
        <w:rPr>
          <w:rFonts w:eastAsia="Times New Roman" w:cs="Times New Roman"/>
          <w:szCs w:val="24"/>
        </w:rPr>
        <w:t>άθησε</w:t>
      </w:r>
      <w:r>
        <w:rPr>
          <w:rFonts w:eastAsia="Times New Roman" w:cs="Times New Roman"/>
          <w:szCs w:val="24"/>
        </w:rPr>
        <w:t xml:space="preserve"> να δικαιολογήσει </w:t>
      </w:r>
      <w:r>
        <w:rPr>
          <w:rFonts w:eastAsia="Times New Roman" w:cs="Times New Roman"/>
          <w:szCs w:val="24"/>
        </w:rPr>
        <w:t xml:space="preserve">τότε </w:t>
      </w:r>
      <w:r>
        <w:rPr>
          <w:rFonts w:eastAsia="Times New Roman" w:cs="Times New Roman"/>
          <w:szCs w:val="24"/>
        </w:rPr>
        <w:t>γιατί δεν ψ</w:t>
      </w:r>
      <w:r>
        <w:rPr>
          <w:rFonts w:eastAsia="Times New Roman" w:cs="Times New Roman"/>
          <w:szCs w:val="24"/>
        </w:rPr>
        <w:t>ηφίζει</w:t>
      </w:r>
      <w:r>
        <w:rPr>
          <w:rFonts w:eastAsia="Times New Roman" w:cs="Times New Roman"/>
          <w:szCs w:val="24"/>
        </w:rPr>
        <w:t xml:space="preserve"> τότε τον νόμο μου. Τι έλεγε; Ο Γεωργιάδης στο πρώτο δελτίο του ανέβασε </w:t>
      </w:r>
      <w:r>
        <w:rPr>
          <w:rFonts w:eastAsia="Times New Roman" w:cs="Times New Roman"/>
          <w:szCs w:val="24"/>
        </w:rPr>
        <w:t>δια</w:t>
      </w:r>
      <w:r>
        <w:rPr>
          <w:rFonts w:eastAsia="Times New Roman" w:cs="Times New Roman"/>
          <w:szCs w:val="24"/>
        </w:rPr>
        <w:t>κόσια τριάντα οκτώ</w:t>
      </w:r>
      <w:r>
        <w:rPr>
          <w:rFonts w:eastAsia="Times New Roman" w:cs="Times New Roman"/>
          <w:szCs w:val="24"/>
        </w:rPr>
        <w:t xml:space="preserve"> φάρμακα και πρέπει να ελεγχθεί γι’ αυτό.</w:t>
      </w:r>
    </w:p>
    <w:p w14:paraId="74B8E2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κύριε Υπουργέ, εγώ ο «κακός» τα ανέβασα τα </w:t>
      </w:r>
      <w:r>
        <w:rPr>
          <w:rFonts w:eastAsia="Times New Roman" w:cs="Times New Roman"/>
          <w:szCs w:val="24"/>
        </w:rPr>
        <w:t xml:space="preserve">διακόσια τριάντα οκτώ </w:t>
      </w:r>
      <w:r>
        <w:rPr>
          <w:rFonts w:eastAsia="Times New Roman" w:cs="Times New Roman"/>
          <w:szCs w:val="24"/>
        </w:rPr>
        <w:t>φάρμακα</w:t>
      </w:r>
      <w:r>
        <w:rPr>
          <w:rFonts w:eastAsia="Times New Roman" w:cs="Times New Roman"/>
          <w:szCs w:val="24"/>
        </w:rPr>
        <w:t>. Ε</w:t>
      </w:r>
      <w:r>
        <w:rPr>
          <w:rFonts w:eastAsia="Times New Roman" w:cs="Times New Roman"/>
          <w:szCs w:val="24"/>
        </w:rPr>
        <w:t>σείς</w:t>
      </w:r>
      <w:r>
        <w:rPr>
          <w:rFonts w:eastAsia="Times New Roman" w:cs="Times New Roman"/>
          <w:szCs w:val="24"/>
        </w:rPr>
        <w:t>,</w:t>
      </w:r>
      <w:r>
        <w:rPr>
          <w:rFonts w:eastAsia="Times New Roman" w:cs="Times New Roman"/>
          <w:szCs w:val="24"/>
        </w:rPr>
        <w:t xml:space="preserve"> που δεν βγάλατε έναν χρόνο το δελτίο</w:t>
      </w:r>
      <w:r>
        <w:rPr>
          <w:rFonts w:eastAsia="Times New Roman" w:cs="Times New Roman"/>
          <w:szCs w:val="24"/>
        </w:rPr>
        <w:t xml:space="preserve">, </w:t>
      </w:r>
      <w:r>
        <w:rPr>
          <w:rFonts w:eastAsia="Times New Roman" w:cs="Times New Roman"/>
          <w:szCs w:val="24"/>
        </w:rPr>
        <w:t xml:space="preserve">άρα δεν διορθώσατε τις τιμές των </w:t>
      </w:r>
      <w:r>
        <w:rPr>
          <w:rFonts w:eastAsia="Times New Roman" w:cs="Times New Roman"/>
          <w:szCs w:val="24"/>
        </w:rPr>
        <w:t>διακοσίων τριάντα οκτώ</w:t>
      </w:r>
      <w:r>
        <w:rPr>
          <w:rFonts w:eastAsia="Times New Roman" w:cs="Times New Roman"/>
          <w:szCs w:val="24"/>
        </w:rPr>
        <w:t xml:space="preserve"> φαρμάκων που ανέβηκαν, δεν είστε υπεύθυνος αν αυτά παρανόμως ανέβηκαν; </w:t>
      </w:r>
      <w:r>
        <w:rPr>
          <w:rFonts w:eastAsia="Times New Roman" w:cs="Times New Roman"/>
          <w:szCs w:val="24"/>
        </w:rPr>
        <w:t>Γιατί ε</w:t>
      </w:r>
      <w:r>
        <w:rPr>
          <w:rFonts w:eastAsia="Times New Roman" w:cs="Times New Roman"/>
          <w:szCs w:val="24"/>
        </w:rPr>
        <w:t>γώ τα ανέβασα παράνομα</w:t>
      </w:r>
      <w:r>
        <w:rPr>
          <w:rFonts w:eastAsia="Times New Roman" w:cs="Times New Roman"/>
          <w:szCs w:val="24"/>
        </w:rPr>
        <w:t>;</w:t>
      </w:r>
      <w:r>
        <w:rPr>
          <w:rFonts w:eastAsia="Times New Roman" w:cs="Times New Roman"/>
          <w:szCs w:val="24"/>
        </w:rPr>
        <w:t xml:space="preserve"> Άρα έναν χρόνο που εσείς -και δεν έχει παραγραφεί το διάστημα της δικής σας θητείας, έγινε και μετά τον Σεπτέμβριο του 2015- τα πουλάγατε στη μεγαλύτερη </w:t>
      </w:r>
      <w:r>
        <w:rPr>
          <w:rFonts w:eastAsia="Times New Roman" w:cs="Times New Roman"/>
          <w:szCs w:val="24"/>
        </w:rPr>
        <w:t>τιμή, σε ακριβότερες τιμές, ενώ δεν έπρεπε και το ξέρατε, βάσει αυτών που λέτε εδώ, πρέπει να μπείτε φυλακή. Λυπάμαι πάρα πολύ. Σας λέω, όμως, να μην ανησυχείτε γιατί οι τιμές των φαρμάκων δικαίως ανέβηκαν τότε. Ανέβηκαν λόγω διορθώσεων, όπως προέβλεπε ο ν</w:t>
      </w:r>
      <w:r>
        <w:rPr>
          <w:rFonts w:eastAsia="Times New Roman" w:cs="Times New Roman"/>
          <w:szCs w:val="24"/>
        </w:rPr>
        <w:t>όμος και όχι γιατί ευνοήθηκε κα</w:t>
      </w:r>
      <w:r>
        <w:rPr>
          <w:rFonts w:eastAsia="Times New Roman" w:cs="Times New Roman"/>
          <w:szCs w:val="24"/>
        </w:rPr>
        <w:t>μ</w:t>
      </w:r>
      <w:r>
        <w:rPr>
          <w:rFonts w:eastAsia="Times New Roman" w:cs="Times New Roman"/>
          <w:szCs w:val="24"/>
        </w:rPr>
        <w:t xml:space="preserve">μία εταιρεία. </w:t>
      </w:r>
    </w:p>
    <w:p w14:paraId="74B8E2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κούστε τώρα το καλύτερο. Ο κ. Παπαγγελόπουλος, που δεν είναι εδώ τώρα -έπρεπε να είναι- όπως είδατε όλοι –κύριε Πρόεδρε, εσείς δεν ήσασταν στην Αίθουσα- παραδέχθηκε ενώπιον του Σώματος δύο πράγματα: Το πρώτο </w:t>
      </w:r>
      <w:r>
        <w:rPr>
          <w:rFonts w:eastAsia="Times New Roman" w:cs="Times New Roman"/>
          <w:szCs w:val="24"/>
        </w:rPr>
        <w:t xml:space="preserve">ότι είχε λάβει μερική ενημέρωση. Και όταν τον ρώτησα να μου πει σε ποιο εδάφιο του Συντάγματος εδράζεται το δικαίωμά του να έχει λάβει ενημέρωση, το έσκασε από την πίσω πόρτα. </w:t>
      </w:r>
    </w:p>
    <w:p w14:paraId="74B8E2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ξέρετε τι άλλο παραδέχθηκε; Ότι πράγματι μίλαγε διαρκώς με την κ. Τουλουπάκ</w:t>
      </w:r>
      <w:r>
        <w:rPr>
          <w:rFonts w:eastAsia="Times New Roman" w:cs="Times New Roman"/>
          <w:szCs w:val="24"/>
        </w:rPr>
        <w:t>η, αλλά τα τηλεφωνήματά του δεν είχαν παράνομο χαρακτήρα. Μπα; Και εμείς πού το ξέρουμε, κύριε Παπαγγελόπουλε; Τώρα πρέπει να ανοίξει το τηλέφωνο του κ. Παπαγγελόπουλου. Ξέρετε -μου έχει γίνει καταγγελία συγκεκριμένη και περιμένω να με καλέσει ο εισαγγελέα</w:t>
      </w:r>
      <w:r>
        <w:rPr>
          <w:rFonts w:eastAsia="Times New Roman" w:cs="Times New Roman"/>
          <w:szCs w:val="24"/>
        </w:rPr>
        <w:t>ς για να τα καταθέσω- πόσες φορές μιλούσε με την κ. Τουλουπάκη στο τηλέφωνο; Μιλούσε είκοσι πέντε φορές την ημέρα</w:t>
      </w:r>
      <w:r>
        <w:rPr>
          <w:rFonts w:eastAsia="Times New Roman" w:cs="Times New Roman"/>
          <w:szCs w:val="24"/>
        </w:rPr>
        <w:t>,</w:t>
      </w:r>
      <w:r>
        <w:rPr>
          <w:rFonts w:eastAsia="Times New Roman" w:cs="Times New Roman"/>
          <w:szCs w:val="24"/>
        </w:rPr>
        <w:t xml:space="preserve"> μιλούσε ο κ. Παπαγγελόπουλος με την κ. Τουλουπάκη. Έτσι </w:t>
      </w:r>
      <w:r>
        <w:rPr>
          <w:rFonts w:eastAsia="Times New Roman" w:cs="Times New Roman"/>
          <w:szCs w:val="24"/>
        </w:rPr>
        <w:t>μάθαινε</w:t>
      </w:r>
      <w:r>
        <w:rPr>
          <w:rFonts w:eastAsia="Times New Roman" w:cs="Times New Roman"/>
          <w:szCs w:val="24"/>
        </w:rPr>
        <w:t xml:space="preserve"> την πορεία των καταθέσεων, αν δεν τις έστηνε κιόλας</w:t>
      </w:r>
      <w:r>
        <w:rPr>
          <w:rFonts w:eastAsia="Times New Roman" w:cs="Times New Roman"/>
          <w:szCs w:val="24"/>
        </w:rPr>
        <w:t>!</w:t>
      </w:r>
    </w:p>
    <w:p w14:paraId="74B8E2C9"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74B8E2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Γεωργιάδη, ολοκληρώστε παρακαλώ.</w:t>
      </w:r>
    </w:p>
    <w:p w14:paraId="74B8E2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Δύο λεπτά ακόμα, θέλω κύριε Πρόεδρε.</w:t>
      </w:r>
    </w:p>
    <w:p w14:paraId="74B8E2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Ακούστε τι έλεγε ο κ. Μπασκόζος, δίπλα στον κ. Τσίπρα, όσον αφορά το γιατί δεν ψηφίσατ</w:t>
      </w:r>
      <w:r>
        <w:rPr>
          <w:rFonts w:eastAsia="Times New Roman" w:cs="Times New Roman"/>
          <w:szCs w:val="24"/>
        </w:rPr>
        <w:t>ε τον νόμο. Αυτό έχει πολύ μεγάλο ενδιαφέρον. Ο κ. Παπαγγελόπουλος  το βράδυ που χαρακτήρισε τη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 το μεγαλύτερο σκάνδαλο όλων των εποχών τι είπε; Πρόεδρε, πρόσεξε, για σένα είναι αυτό. Είπε ότι είναι το μεγαλύτερο σκάνδαλο όλων των εποχών γιατί, ε</w:t>
      </w:r>
      <w:r>
        <w:rPr>
          <w:rFonts w:eastAsia="Times New Roman" w:cs="Times New Roman"/>
          <w:szCs w:val="24"/>
        </w:rPr>
        <w:t xml:space="preserve">νώ η φαρμακευτική δαπάνη έπρεπε να είναι 1%, χάρη στα μέτρα των προηγουμένων -αναφέρεται στην πριν από εμάς εποχή- πήγε στο διπλάσιο. Διαβάζω τι έλεγε ο </w:t>
      </w:r>
      <w:r>
        <w:rPr>
          <w:rFonts w:eastAsia="Times New Roman" w:cs="Times New Roman"/>
          <w:szCs w:val="24"/>
        </w:rPr>
        <w:t>κ.</w:t>
      </w:r>
      <w:r>
        <w:rPr>
          <w:rFonts w:eastAsia="Times New Roman" w:cs="Times New Roman"/>
          <w:szCs w:val="24"/>
        </w:rPr>
        <w:t xml:space="preserve"> Μπασκόζος –νυν Γενικός Γραμματέας του Υπουργείου Υγείας- δίπλα στον κ. Τσίπρα στη συνέντευξη Τύπου, </w:t>
      </w:r>
      <w:r>
        <w:rPr>
          <w:rFonts w:eastAsia="Times New Roman" w:cs="Times New Roman"/>
          <w:szCs w:val="24"/>
        </w:rPr>
        <w:t>όπου εξηγούσατε γιατί δεν ψηφίσατε τον νόμο: «Πρώτον, από πού και ως πού ο μνημονιακός στόχος να πέσει η δημόσια φαρμακευτική δαπάνη στο 1% πρέπει να γίνει εθνικός στόχος και να τον συμμεριζόμαστε όλοι;». Ο κ. Μπασκόζος ζητούσε 500 εκατομμύρια ευρώ τον χρό</w:t>
      </w:r>
      <w:r>
        <w:rPr>
          <w:rFonts w:eastAsia="Times New Roman" w:cs="Times New Roman"/>
          <w:szCs w:val="24"/>
        </w:rPr>
        <w:t xml:space="preserve">νο παραπάνω στη φαρμακοβιομηχανία. </w:t>
      </w:r>
    </w:p>
    <w:p w14:paraId="74B8E2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14:paraId="74B8E2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w:t>
      </w:r>
      <w:r>
        <w:rPr>
          <w:rFonts w:eastAsia="Times New Roman" w:cs="Times New Roman"/>
          <w:szCs w:val="24"/>
        </w:rPr>
        <w:t>ίας και Πρακτικών της Βουλής)</w:t>
      </w:r>
    </w:p>
    <w:p w14:paraId="74B8E2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ήταν το βασικό επιχείρημα για την καταψήφιση του νόμου μου. Εμείς κατεβάσαμε τη δαπάνη. Εμείς κατεβάσαμε τα κέρδη. Εμείς είχαμε εχθρούς όλους τους φαρμακοβιομηχάνους. Εσείς τα καταψηφίσατε όλα. Γιατί τα καταψηφίσατε; Γιατ</w:t>
      </w:r>
      <w:r>
        <w:rPr>
          <w:rFonts w:eastAsia="Times New Roman" w:cs="Times New Roman"/>
          <w:szCs w:val="24"/>
        </w:rPr>
        <w:t xml:space="preserve">ί ζητούσατε μέσα σε αυτήν τη Βουλή 500 εκατομμύρια παραπάνω και για τη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Και έχετε τα μούτρα να μιλάτε!</w:t>
      </w:r>
    </w:p>
    <w:p w14:paraId="74B8E2D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2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και το πρόγραμμα του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p>
    <w:p w14:paraId="74B8E2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Βουλευτής κ. Σπυρίδων - Άδωνις Γεωργιάδης καταθέτει για τα Πρακτικά το προαναφερθέν πρόγραμμα, το οποίο βρίσκεται στο αρχείο του Τμήματος Γραμματείας της Διεύθυνσης Στενογραφίας και Πρακτικών της Βουλής)</w:t>
      </w:r>
    </w:p>
    <w:p w14:paraId="74B8E2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μάρτυρας -τόσο καλά ενημερωμένη ήταν- είπε ότι έγι</w:t>
      </w:r>
      <w:r>
        <w:rPr>
          <w:rFonts w:eastAsia="Times New Roman" w:cs="Times New Roman"/>
          <w:szCs w:val="24"/>
        </w:rPr>
        <w:t>νε στο Μέγαρο Μουσικής. Ας μάθει ότι έγινε στο «</w:t>
      </w:r>
      <w:r>
        <w:rPr>
          <w:rFonts w:eastAsia="Times New Roman" w:cs="Times New Roman"/>
          <w:szCs w:val="24"/>
          <w:lang w:val="en-US"/>
        </w:rPr>
        <w:t>King</w:t>
      </w:r>
      <w:r>
        <w:rPr>
          <w:rFonts w:eastAsia="Times New Roman" w:cs="Times New Roman"/>
          <w:szCs w:val="24"/>
        </w:rPr>
        <w:t xml:space="preserve"> </w:t>
      </w:r>
      <w:r>
        <w:rPr>
          <w:rFonts w:eastAsia="Times New Roman" w:cs="Times New Roman"/>
          <w:szCs w:val="24"/>
          <w:lang w:val="en-US"/>
        </w:rPr>
        <w:t>George</w:t>
      </w:r>
      <w:r>
        <w:rPr>
          <w:rFonts w:eastAsia="Times New Roman" w:cs="Times New Roman"/>
          <w:szCs w:val="24"/>
        </w:rPr>
        <w:t>».</w:t>
      </w:r>
    </w:p>
    <w:p w14:paraId="74B8E2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τώρα: Δεν θα πάει ο Υπουργός Υγείας να απευθύνει χαιρετισμό σε συνέδριο του </w:t>
      </w:r>
      <w:r>
        <w:rPr>
          <w:rFonts w:eastAsia="Times New Roman" w:cs="Times New Roman"/>
          <w:szCs w:val="24"/>
          <w:lang w:val="en-US"/>
        </w:rPr>
        <w:t>WHO</w:t>
      </w:r>
      <w:r>
        <w:rPr>
          <w:rFonts w:eastAsia="Times New Roman" w:cs="Times New Roman"/>
          <w:szCs w:val="24"/>
        </w:rPr>
        <w:t>, του Πανεπιστημίου του Χάρβαρντ και του Πανεπιστημίου Αθηνών; Μιλάμε σοβαρά; Βάλτε και τον Δημόπουλο μέσ</w:t>
      </w:r>
      <w:r>
        <w:rPr>
          <w:rFonts w:eastAsia="Times New Roman" w:cs="Times New Roman"/>
          <w:szCs w:val="24"/>
        </w:rPr>
        <w:t>α. Το καταθέτω, λοιπόν, για τα Πρακτικά, για να καταλάβετε το μέγεθος της σκευωρίας.</w:t>
      </w:r>
    </w:p>
    <w:p w14:paraId="74B8E2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είναι σκευωρία;</w:t>
      </w:r>
    </w:p>
    <w:p w14:paraId="74B8E2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Είναι σκευωρία, κυρίες και κύριοι συνάδελφοι, για τον εξής απλό λόγο: Ας υποτεθεί ότι κάποιοι μάρτυρες, που εσείς δεν τους γνωρίζατε καθόλου, αυτοβο</w:t>
      </w:r>
      <w:r>
        <w:rPr>
          <w:rFonts w:eastAsia="Times New Roman" w:cs="Times New Roman"/>
          <w:szCs w:val="24"/>
        </w:rPr>
        <w:t>ύλως πήγαν και κατέθεσαν αυτά τα φοβερά πράγματα κατά οκτώ Υπουργών και δύο Πρωθυπουργών, τι θα σήμαινε μία τόσο σοβαρή κίνηση των μαρτύρων από πλευράς Δικαιοσύνης και Κυβερνήσεως; Την απόλυτη τήρηση της διαδικασίας. Ένα τόσο σοβαρό θέμα δεν σηκώνει την πα</w:t>
      </w:r>
      <w:r>
        <w:rPr>
          <w:rFonts w:eastAsia="Times New Roman" w:cs="Times New Roman"/>
          <w:szCs w:val="24"/>
        </w:rPr>
        <w:t>ραμικρή πλάκα. Όλοι καταλαβαίνουν, κύριε Υπουργέ της Δικαιοσύνης, ότι για ένα τόσο σοβαρό θέμα το πρώτο</w:t>
      </w:r>
      <w:r>
        <w:rPr>
          <w:rFonts w:eastAsia="Times New Roman" w:cs="Times New Roman"/>
          <w:szCs w:val="24"/>
        </w:rPr>
        <w:t>,</w:t>
      </w:r>
      <w:r>
        <w:rPr>
          <w:rFonts w:eastAsia="Times New Roman" w:cs="Times New Roman"/>
          <w:szCs w:val="24"/>
        </w:rPr>
        <w:t xml:space="preserve"> που θα κοιτάξουν όλοι μετά είναι εάν τηρήθηκαν οι όροι της προδικασίας.</w:t>
      </w:r>
    </w:p>
    <w:p w14:paraId="74B8E2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Πώς εξηγείτε, κύριε Υπουργέ της Δικαιοσύνης, ότι ο κ. Πολάκης δεκατέσσερις μέρε</w:t>
      </w:r>
      <w:r>
        <w:rPr>
          <w:rFonts w:eastAsia="Times New Roman" w:cs="Times New Roman"/>
          <w:szCs w:val="24"/>
        </w:rPr>
        <w:t xml:space="preserve">ς πριν έρθει η δικογραφία στη Βουλή -δεκατέσσερις μέρες πριν!- γράφει στο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λόγω της καταδίκης του Μιχελάκη σε πρώτο βαθμό: «Πάρτε αριστεία με τη σέσουλα… και έρχονται κι άλλα πολύ μεγάλα… ντιν-νταν, τοκ-τοκ-τοκ». Το «ντιν-νταν, τοκ-τοκ-τοκ» είναι </w:t>
      </w:r>
      <w:r>
        <w:rPr>
          <w:rFonts w:eastAsia="Times New Roman" w:cs="Times New Roman"/>
          <w:szCs w:val="24"/>
        </w:rPr>
        <w:t xml:space="preserve">το μυαλό του το κλούβιο. </w:t>
      </w:r>
    </w:p>
    <w:p w14:paraId="74B8E2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74B8E2D9"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Σπυρίδων-Άδωνις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74B8E2DA" w14:textId="77777777" w:rsidR="00D8133C" w:rsidRDefault="00A7505C">
      <w:pPr>
        <w:spacing w:line="600" w:lineRule="auto"/>
        <w:ind w:firstLine="720"/>
        <w:contextualSpacing/>
        <w:jc w:val="both"/>
        <w:rPr>
          <w:rFonts w:eastAsia="Times New Roman"/>
          <w:bCs/>
        </w:rPr>
      </w:pPr>
      <w:r>
        <w:rPr>
          <w:rFonts w:eastAsia="Times New Roman"/>
          <w:b/>
          <w:bCs/>
        </w:rPr>
        <w:t xml:space="preserve">ΠΡΟΕΔΡΕΥΩΝ (Γεώργιος Λαμπρούλης): </w:t>
      </w:r>
      <w:r>
        <w:rPr>
          <w:rFonts w:eastAsia="Times New Roman"/>
          <w:bCs/>
        </w:rPr>
        <w:t xml:space="preserve">Κύριε Γεωργιάδη, ολοκληρώστε. </w:t>
      </w:r>
    </w:p>
    <w:p w14:paraId="74B8E2DB"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Ακούστε τώρα. </w:t>
      </w:r>
    </w:p>
    <w:p w14:paraId="74B8E2DC" w14:textId="77777777" w:rsidR="00D8133C" w:rsidRDefault="00A7505C">
      <w:pPr>
        <w:spacing w:line="600" w:lineRule="auto"/>
        <w:ind w:firstLine="720"/>
        <w:contextualSpacing/>
        <w:jc w:val="both"/>
        <w:rPr>
          <w:rFonts w:eastAsia="Times New Roman"/>
          <w:bCs/>
        </w:rPr>
      </w:pPr>
      <w:r>
        <w:rPr>
          <w:rFonts w:eastAsia="Times New Roman"/>
          <w:bCs/>
        </w:rPr>
        <w:t>Πώς εξηγείτε, κύριε Υπουργέ της Δικαιοσύνης, ότι δέκα μέρες πριν πάρει η Βουλή τον φάκελο, ο κύριος Υπουργός Άμυνας αναρτά σ</w:t>
      </w:r>
      <w:r>
        <w:rPr>
          <w:rFonts w:eastAsia="Times New Roman"/>
          <w:bCs/>
        </w:rPr>
        <w:t xml:space="preserve">το </w:t>
      </w:r>
      <w:r>
        <w:rPr>
          <w:rFonts w:eastAsia="Times New Roman"/>
          <w:bCs/>
          <w:lang w:val="en-US"/>
        </w:rPr>
        <w:t>t</w:t>
      </w:r>
      <w:r>
        <w:rPr>
          <w:rFonts w:eastAsia="Times New Roman"/>
          <w:bCs/>
          <w:lang w:val="en-US"/>
        </w:rPr>
        <w:t>witter</w:t>
      </w:r>
      <w:r>
        <w:rPr>
          <w:rFonts w:eastAsia="Times New Roman"/>
          <w:bCs/>
        </w:rPr>
        <w:t xml:space="preserve"> του το εξής: «Τώρα που έρχεται η </w:t>
      </w:r>
      <w:r>
        <w:rPr>
          <w:rFonts w:eastAsia="Times New Roman"/>
          <w:bCs/>
        </w:rPr>
        <w:t>«</w:t>
      </w:r>
      <w:r>
        <w:rPr>
          <w:rFonts w:eastAsia="Times New Roman"/>
          <w:bCs/>
          <w:lang w:val="en-US"/>
        </w:rPr>
        <w:t>NOVARTIS</w:t>
      </w:r>
      <w:r>
        <w:rPr>
          <w:rFonts w:eastAsia="Times New Roman"/>
          <w:bCs/>
        </w:rPr>
        <w:t>»</w:t>
      </w:r>
      <w:r>
        <w:rPr>
          <w:rFonts w:eastAsia="Times New Roman"/>
          <w:bCs/>
        </w:rPr>
        <w:t>, θα καταλάβετε γιατί λύσσαξαν εναντίον μου οι τρεις σωματοφύλακες και οι άρπαγες εκδότες του ΚΕΕΛΠΝΟ»</w:t>
      </w:r>
      <w:r>
        <w:rPr>
          <w:rFonts w:eastAsia="Times New Roman"/>
          <w:bCs/>
        </w:rPr>
        <w:t>.</w:t>
      </w:r>
      <w:r>
        <w:rPr>
          <w:rFonts w:eastAsia="Times New Roman"/>
          <w:bCs/>
        </w:rPr>
        <w:t xml:space="preserve"> </w:t>
      </w:r>
    </w:p>
    <w:p w14:paraId="74B8E2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74B8E2DE"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Άδωνις Γεωργιάδης </w:t>
      </w:r>
      <w:r>
        <w:rPr>
          <w:rFonts w:eastAsia="Times New Roman" w:cs="Times New Roman"/>
        </w:rPr>
        <w:t>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74B8E2DF" w14:textId="77777777" w:rsidR="00D8133C" w:rsidRDefault="00A7505C">
      <w:pPr>
        <w:spacing w:line="600" w:lineRule="auto"/>
        <w:ind w:firstLine="720"/>
        <w:contextualSpacing/>
        <w:jc w:val="both"/>
        <w:rPr>
          <w:rFonts w:eastAsia="Times New Roman"/>
          <w:bCs/>
        </w:rPr>
      </w:pPr>
      <w:r>
        <w:rPr>
          <w:rFonts w:eastAsia="Times New Roman"/>
          <w:bCs/>
        </w:rPr>
        <w:t>Με συγχωρείτε, κύριε Υπουργέ της Δικαιοσύνης, εσείς δεν είστε υπέρ του να τηρηθεί η προδικασί</w:t>
      </w:r>
      <w:r>
        <w:rPr>
          <w:rFonts w:eastAsia="Times New Roman"/>
          <w:bCs/>
        </w:rPr>
        <w:t xml:space="preserve">α και να ελέγξετε εάν τηρήθηκε; Ποιος έκανε αυτές τις διαρροές στο μισό Υπουργικό Συμβούλιο; Δεν αισθάνεστε κάποια τύψη γι’ αυτό; </w:t>
      </w:r>
    </w:p>
    <w:p w14:paraId="74B8E2E0" w14:textId="77777777" w:rsidR="00D8133C" w:rsidRDefault="00A7505C">
      <w:pPr>
        <w:spacing w:line="600" w:lineRule="auto"/>
        <w:ind w:firstLine="720"/>
        <w:contextualSpacing/>
        <w:jc w:val="both"/>
        <w:rPr>
          <w:rFonts w:eastAsia="Times New Roman"/>
          <w:bCs/>
        </w:rPr>
      </w:pPr>
      <w:r>
        <w:rPr>
          <w:rFonts w:eastAsia="Times New Roman"/>
          <w:bCs/>
        </w:rPr>
        <w:t xml:space="preserve">Μου λέτε ότι κάνουμε εμείς παρέμβαση στη </w:t>
      </w:r>
      <w:r>
        <w:rPr>
          <w:rFonts w:eastAsia="Times New Roman"/>
          <w:bCs/>
        </w:rPr>
        <w:t>δ</w:t>
      </w:r>
      <w:r>
        <w:rPr>
          <w:rFonts w:eastAsia="Times New Roman"/>
          <w:bCs/>
        </w:rPr>
        <w:t xml:space="preserve">ικαιοσύνη. Σας είχα κάνει ερώτηση για τις αλλεπάλληλες ύβρεις του κυρίου Πολάκη πριν από έναν χρόνο κατά των δικαστών. Θυμάστε που ανέφερε έναν Εισαγγελέα Καραφλό, έλεγε ότι «τα παίρνει», μιλούσε για παραδικαστικό κλπ; </w:t>
      </w:r>
    </w:p>
    <w:p w14:paraId="74B8E2E1" w14:textId="77777777" w:rsidR="00D8133C" w:rsidRDefault="00A7505C">
      <w:pPr>
        <w:spacing w:line="600" w:lineRule="auto"/>
        <w:ind w:firstLine="720"/>
        <w:contextualSpacing/>
        <w:jc w:val="both"/>
        <w:rPr>
          <w:rFonts w:eastAsia="Times New Roman"/>
          <w:bCs/>
        </w:rPr>
      </w:pPr>
      <w:r>
        <w:rPr>
          <w:rFonts w:eastAsia="Times New Roman"/>
          <w:bCs/>
        </w:rPr>
        <w:t>Ξέρετε τι μου απάντησε ο κύριος Υπου</w:t>
      </w:r>
      <w:r>
        <w:rPr>
          <w:rFonts w:eastAsia="Times New Roman"/>
          <w:bCs/>
        </w:rPr>
        <w:t>ργός Δικαιοσύνης στην ερώτηση; «Δεν έχουν πέσει στην αντίληψή μου αυτές οι καταγγελίες του κ</w:t>
      </w:r>
      <w:r>
        <w:rPr>
          <w:rFonts w:eastAsia="Times New Roman"/>
          <w:bCs/>
        </w:rPr>
        <w:t>.</w:t>
      </w:r>
      <w:r>
        <w:rPr>
          <w:rFonts w:eastAsia="Times New Roman"/>
          <w:bCs/>
        </w:rPr>
        <w:t xml:space="preserve"> Πολάκη». Τότε που έβριζε ο Πολάκης τη μισή </w:t>
      </w:r>
      <w:r>
        <w:rPr>
          <w:rFonts w:eastAsia="Times New Roman"/>
          <w:bCs/>
        </w:rPr>
        <w:t>δ</w:t>
      </w:r>
      <w:r>
        <w:rPr>
          <w:rFonts w:eastAsia="Times New Roman"/>
          <w:bCs/>
        </w:rPr>
        <w:t>ικαιοσύνη μέσα στη Βουλή, δεν ήταν παρέμβαση, τώρα σας έπιασε ο πόνος για την παρέμβαση, που ζητάμε να ελεγχθεί η προδ</w:t>
      </w:r>
      <w:r>
        <w:rPr>
          <w:rFonts w:eastAsia="Times New Roman"/>
          <w:bCs/>
        </w:rPr>
        <w:t xml:space="preserve">ικασία και αν τηρήθηκαν οι όροι, κύριε Λάππα! Τέτοιοι υποκριτές είστε! </w:t>
      </w:r>
    </w:p>
    <w:p w14:paraId="74B8E2E2" w14:textId="77777777" w:rsidR="00D8133C" w:rsidRDefault="00A7505C">
      <w:pPr>
        <w:spacing w:line="600" w:lineRule="auto"/>
        <w:ind w:firstLine="720"/>
        <w:contextualSpacing/>
        <w:jc w:val="both"/>
        <w:rPr>
          <w:rFonts w:eastAsia="Times New Roman"/>
          <w:bCs/>
        </w:rPr>
      </w:pPr>
      <w:r>
        <w:rPr>
          <w:rFonts w:eastAsia="Times New Roman"/>
          <w:bCs/>
        </w:rPr>
        <w:t>Και πάμε τώρα στο τελευταίο…</w:t>
      </w:r>
    </w:p>
    <w:p w14:paraId="74B8E2E3" w14:textId="77777777" w:rsidR="00D8133C" w:rsidRDefault="00A7505C">
      <w:pPr>
        <w:spacing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Όχι, κύριε Γεωργιάδη, δεν πάμε. Μιλάτε τριάντα πέντε λεπτά. </w:t>
      </w:r>
    </w:p>
    <w:p w14:paraId="74B8E2E4"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Κλείνω, κύριε Πρόεδρε.</w:t>
      </w:r>
    </w:p>
    <w:p w14:paraId="74B8E2E5" w14:textId="77777777" w:rsidR="00D8133C" w:rsidRDefault="00A7505C">
      <w:pPr>
        <w:spacing w:line="600" w:lineRule="auto"/>
        <w:ind w:firstLine="720"/>
        <w:contextualSpacing/>
        <w:jc w:val="both"/>
        <w:rPr>
          <w:rFonts w:eastAsia="Times New Roman"/>
          <w:bCs/>
        </w:rPr>
      </w:pPr>
      <w:r>
        <w:rPr>
          <w:rFonts w:eastAsia="Times New Roman"/>
          <w:b/>
          <w:bCs/>
        </w:rPr>
        <w:t>ΠΡΟΕΔΡΕ</w:t>
      </w:r>
      <w:r>
        <w:rPr>
          <w:rFonts w:eastAsia="Times New Roman"/>
          <w:b/>
          <w:bCs/>
        </w:rPr>
        <w:t>ΥΩΝ (Γεώργιος Λαμπρούλης):</w:t>
      </w:r>
      <w:r>
        <w:rPr>
          <w:rFonts w:eastAsia="Times New Roman"/>
          <w:bCs/>
        </w:rPr>
        <w:t xml:space="preserve"> Με συγχωρείτε, είχαμε πει ότι θα μιλήσετε είκοσι λεπτά. </w:t>
      </w:r>
    </w:p>
    <w:p w14:paraId="74B8E2E6" w14:textId="77777777" w:rsidR="00D8133C" w:rsidRDefault="00A7505C">
      <w:pPr>
        <w:spacing w:line="600" w:lineRule="auto"/>
        <w:ind w:firstLine="720"/>
        <w:contextualSpacing/>
        <w:jc w:val="center"/>
        <w:rPr>
          <w:rFonts w:eastAsia="Times New Roman"/>
          <w:bCs/>
        </w:rPr>
      </w:pPr>
      <w:r>
        <w:rPr>
          <w:rFonts w:eastAsia="Times New Roman"/>
          <w:bCs/>
        </w:rPr>
        <w:t>(Διαμαρτυρίες από την πτέρυγα της Νέας Δημοκρατίας)</w:t>
      </w:r>
    </w:p>
    <w:p w14:paraId="74B8E2E7" w14:textId="77777777" w:rsidR="00D8133C" w:rsidRDefault="00A7505C">
      <w:pPr>
        <w:spacing w:line="600" w:lineRule="auto"/>
        <w:ind w:firstLine="720"/>
        <w:contextualSpacing/>
        <w:jc w:val="both"/>
        <w:rPr>
          <w:rFonts w:eastAsia="Times New Roman"/>
          <w:bCs/>
        </w:rPr>
      </w:pPr>
      <w:r>
        <w:rPr>
          <w:rFonts w:eastAsia="Times New Roman"/>
          <w:b/>
          <w:bCs/>
        </w:rPr>
        <w:t>ΝΙΚΟΛΑΟΣ ΔΕΝΔΙΑΣ:</w:t>
      </w:r>
      <w:r>
        <w:rPr>
          <w:rFonts w:eastAsia="Times New Roman"/>
          <w:bCs/>
        </w:rPr>
        <w:t xml:space="preserve"> Υπερασπίζεται τον εαυτό του, κύριε Πρόεδρε. </w:t>
      </w:r>
    </w:p>
    <w:p w14:paraId="74B8E2E8"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Όπως καταλάβατε, έχουμε μια</w:t>
      </w:r>
      <w:r>
        <w:rPr>
          <w:rFonts w:eastAsia="Times New Roman"/>
          <w:bCs/>
        </w:rPr>
        <w:t xml:space="preserve"> προδικασία</w:t>
      </w:r>
      <w:r>
        <w:rPr>
          <w:rFonts w:eastAsia="Times New Roman"/>
          <w:bCs/>
        </w:rPr>
        <w:t>,</w:t>
      </w:r>
      <w:r>
        <w:rPr>
          <w:rFonts w:eastAsia="Times New Roman"/>
          <w:bCs/>
        </w:rPr>
        <w:t xml:space="preserve"> η οποία δεν τηρήθηκε. Δεν θα μπω στα νομικά. Αυτό θα τα κάνουν άλλοι αξιότεροι εμού. Έχουμε το μισό Υπουργικό Συμβούλιο που την έχει προαναγγείλει, ενώ υποτίθεται ότι οι μάρτυρες είναι σε καθεστώς ανωνυμίας, για να μη διαρρεύσει τίποτα. </w:t>
      </w:r>
    </w:p>
    <w:p w14:paraId="74B8E2E9" w14:textId="77777777" w:rsidR="00D8133C" w:rsidRDefault="00A7505C">
      <w:pPr>
        <w:spacing w:line="600" w:lineRule="auto"/>
        <w:ind w:firstLine="720"/>
        <w:contextualSpacing/>
        <w:jc w:val="both"/>
        <w:rPr>
          <w:rFonts w:eastAsia="Times New Roman"/>
          <w:bCs/>
        </w:rPr>
      </w:pPr>
      <w:r>
        <w:rPr>
          <w:rFonts w:eastAsia="Times New Roman"/>
          <w:bCs/>
        </w:rPr>
        <w:t>Προσέ</w:t>
      </w:r>
      <w:r>
        <w:rPr>
          <w:rFonts w:eastAsia="Times New Roman"/>
          <w:bCs/>
        </w:rPr>
        <w:t>ξτε πώς στήθηκε τώρα η σκευωρία. Θα σας πω τα ονόματα</w:t>
      </w:r>
      <w:r>
        <w:rPr>
          <w:rFonts w:eastAsia="Times New Roman"/>
          <w:bCs/>
        </w:rPr>
        <w:t>,</w:t>
      </w:r>
      <w:r>
        <w:rPr>
          <w:rFonts w:eastAsia="Times New Roman"/>
          <w:bCs/>
        </w:rPr>
        <w:t xml:space="preserve"> για να τα ξέρετε. Κεντρικό πρόσωπο της σκευωρίας φυσικά</w:t>
      </w:r>
      <w:r>
        <w:rPr>
          <w:rFonts w:eastAsia="Times New Roman"/>
          <w:bCs/>
        </w:rPr>
        <w:t>,</w:t>
      </w:r>
      <w:r>
        <w:rPr>
          <w:rFonts w:eastAsia="Times New Roman"/>
          <w:bCs/>
        </w:rPr>
        <w:t xml:space="preserve"> είναι ο ίδιος ο Πρωθυπουργός. Δεν υπάρχει κα</w:t>
      </w:r>
      <w:r>
        <w:rPr>
          <w:rFonts w:eastAsia="Times New Roman"/>
          <w:bCs/>
        </w:rPr>
        <w:t>μ</w:t>
      </w:r>
      <w:r>
        <w:rPr>
          <w:rFonts w:eastAsia="Times New Roman"/>
          <w:bCs/>
        </w:rPr>
        <w:t>μία αμφιβολία. Δεν μπορεί κανένας Παπαγγελόπουλος να το κάνει αυτό</w:t>
      </w:r>
      <w:r>
        <w:rPr>
          <w:rFonts w:eastAsia="Times New Roman"/>
          <w:bCs/>
        </w:rPr>
        <w:t>,</w:t>
      </w:r>
      <w:r>
        <w:rPr>
          <w:rFonts w:eastAsia="Times New Roman"/>
          <w:bCs/>
        </w:rPr>
        <w:t xml:space="preserve"> χωρίς την έγκριση του Πρωθυπουρ</w:t>
      </w:r>
      <w:r>
        <w:rPr>
          <w:rFonts w:eastAsia="Times New Roman"/>
          <w:bCs/>
        </w:rPr>
        <w:t xml:space="preserve">γού. </w:t>
      </w:r>
    </w:p>
    <w:p w14:paraId="74B8E2EA" w14:textId="77777777" w:rsidR="00D8133C" w:rsidRDefault="00A7505C">
      <w:pPr>
        <w:spacing w:line="600" w:lineRule="auto"/>
        <w:ind w:firstLine="720"/>
        <w:contextualSpacing/>
        <w:jc w:val="both"/>
        <w:rPr>
          <w:rFonts w:eastAsia="Times New Roman"/>
          <w:bCs/>
        </w:rPr>
      </w:pPr>
      <w:r>
        <w:rPr>
          <w:rFonts w:eastAsia="Times New Roman"/>
          <w:bCs/>
        </w:rPr>
        <w:t>Ποιος είναι ο μηχανισμός; Ο πρώτος και ο μεγαλύτερος είναι η κ</w:t>
      </w:r>
      <w:r>
        <w:rPr>
          <w:rFonts w:eastAsia="Times New Roman"/>
          <w:bCs/>
        </w:rPr>
        <w:t>.</w:t>
      </w:r>
      <w:r>
        <w:rPr>
          <w:rFonts w:eastAsia="Times New Roman"/>
          <w:bCs/>
        </w:rPr>
        <w:t xml:space="preserve"> Παπασπύρου, η Γενική Γραμματέας Δημόσιας Διοικήσεως. Η κ</w:t>
      </w:r>
      <w:r>
        <w:rPr>
          <w:rFonts w:eastAsia="Times New Roman"/>
          <w:bCs/>
        </w:rPr>
        <w:t>.</w:t>
      </w:r>
      <w:r>
        <w:rPr>
          <w:rFonts w:eastAsia="Times New Roman"/>
          <w:bCs/>
        </w:rPr>
        <w:t xml:space="preserve"> Παπασπύρου είναι, λέει, η δεύτερη μάνα του κ</w:t>
      </w:r>
      <w:r>
        <w:rPr>
          <w:rFonts w:eastAsia="Times New Roman"/>
          <w:bCs/>
        </w:rPr>
        <w:t>.</w:t>
      </w:r>
      <w:r>
        <w:rPr>
          <w:rFonts w:eastAsia="Times New Roman"/>
          <w:bCs/>
        </w:rPr>
        <w:t xml:space="preserve"> Τζανακόπουλου. Δικαίωμά της. Όταν όμως, κ</w:t>
      </w:r>
      <w:r>
        <w:rPr>
          <w:rFonts w:eastAsia="Times New Roman"/>
          <w:bCs/>
        </w:rPr>
        <w:t>.</w:t>
      </w:r>
      <w:r>
        <w:rPr>
          <w:rFonts w:eastAsia="Times New Roman"/>
          <w:bCs/>
        </w:rPr>
        <w:t xml:space="preserve"> Παπασπύρου, κατέχεις δημόσιο αξίωμα, εί</w:t>
      </w:r>
      <w:r>
        <w:rPr>
          <w:rFonts w:eastAsia="Times New Roman"/>
          <w:bCs/>
        </w:rPr>
        <w:t xml:space="preserve">σαι υποχρεωμένη να το σέβεσαι. </w:t>
      </w:r>
    </w:p>
    <w:p w14:paraId="74B8E2EB" w14:textId="77777777" w:rsidR="00D8133C" w:rsidRDefault="00A7505C">
      <w:pPr>
        <w:spacing w:line="600" w:lineRule="auto"/>
        <w:ind w:firstLine="720"/>
        <w:contextualSpacing/>
        <w:jc w:val="both"/>
        <w:rPr>
          <w:rFonts w:eastAsia="Times New Roman"/>
          <w:bCs/>
        </w:rPr>
      </w:pPr>
      <w:r>
        <w:rPr>
          <w:rFonts w:eastAsia="Times New Roman"/>
          <w:bCs/>
        </w:rPr>
        <w:t xml:space="preserve">Έχω να κάνω μια κατάθεση για τα Πρακτικά, την οποία αφιερώνω στη μνήμη αυτού του μικρού κοριτσιού, της Μελίνας, τεσσάρων ετών, που πέθανε στην Κρήτη.  Ο πατέρας βγαίνει κάθε δυο μήνες και κάνει δηλώσεις. Και λέει «πείτε μου </w:t>
      </w:r>
      <w:r>
        <w:rPr>
          <w:rFonts w:eastAsia="Times New Roman"/>
          <w:bCs/>
        </w:rPr>
        <w:t>γιατί πέθανε το παιδί μου</w:t>
      </w:r>
      <w:r>
        <w:rPr>
          <w:rFonts w:eastAsia="Times New Roman"/>
          <w:bCs/>
        </w:rPr>
        <w:t>,</w:t>
      </w:r>
      <w:r>
        <w:rPr>
          <w:rFonts w:eastAsia="Times New Roman"/>
          <w:bCs/>
        </w:rPr>
        <w:t xml:space="preserve"> που ήταν τεσσάρων ετών». </w:t>
      </w:r>
    </w:p>
    <w:p w14:paraId="74B8E2EC"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Άδωνις Γεωργιάδης καταθέτει για τα Πρακτικά φάκελο με τα προαναφερθέντα έγγραφα, τα οποία βρίσκονται στο αρχείο του Τμήματος Γραμματείας της Διεύθυνσης </w:t>
      </w:r>
      <w:r>
        <w:rPr>
          <w:rFonts w:eastAsia="Times New Roman" w:cs="Times New Roman"/>
        </w:rPr>
        <w:t>Στενογραφίας και Πρακτικών της Βουλής)</w:t>
      </w:r>
    </w:p>
    <w:p w14:paraId="74B8E2ED" w14:textId="77777777" w:rsidR="00D8133C" w:rsidRDefault="00A7505C">
      <w:pPr>
        <w:spacing w:line="600" w:lineRule="auto"/>
        <w:ind w:firstLine="720"/>
        <w:contextualSpacing/>
        <w:jc w:val="both"/>
        <w:rPr>
          <w:rFonts w:eastAsia="Times New Roman"/>
          <w:bCs/>
        </w:rPr>
      </w:pPr>
      <w:r>
        <w:rPr>
          <w:rFonts w:eastAsia="Times New Roman"/>
          <w:bCs/>
        </w:rPr>
        <w:t>Στα συρτάρια της κ</w:t>
      </w:r>
      <w:r>
        <w:rPr>
          <w:rFonts w:eastAsia="Times New Roman"/>
          <w:bCs/>
        </w:rPr>
        <w:t>.</w:t>
      </w:r>
      <w:r>
        <w:rPr>
          <w:rFonts w:eastAsia="Times New Roman"/>
          <w:bCs/>
        </w:rPr>
        <w:t xml:space="preserve"> Παπασπύρου και της ΕΥΠ, με εντολή της, μένουν κλειδωμένα τα πορίσματα που έχουν εκδοθεί εδώ και έναν χρόνο για το πώς πέθανε αυτό το κορίτσι και ευθύνεται η κ Πολάκη. Να το πάρει ο πατέρας</w:t>
      </w:r>
      <w:r>
        <w:rPr>
          <w:rFonts w:eastAsia="Times New Roman"/>
          <w:bCs/>
        </w:rPr>
        <w:t>,</w:t>
      </w:r>
      <w:r>
        <w:rPr>
          <w:rFonts w:eastAsia="Times New Roman"/>
          <w:bCs/>
        </w:rPr>
        <w:t xml:space="preserve"> για να </w:t>
      </w:r>
      <w:r>
        <w:rPr>
          <w:rFonts w:eastAsia="Times New Roman"/>
          <w:bCs/>
        </w:rPr>
        <w:t>δει πώς πέθανε το παιδί του! Από εσάς</w:t>
      </w:r>
      <w:r>
        <w:rPr>
          <w:rFonts w:eastAsia="Times New Roman"/>
          <w:bCs/>
        </w:rPr>
        <w:t>,</w:t>
      </w:r>
      <w:r>
        <w:rPr>
          <w:rFonts w:eastAsia="Times New Roman"/>
          <w:bCs/>
        </w:rPr>
        <w:t xml:space="preserve"> που το καλύπτετε!</w:t>
      </w:r>
    </w:p>
    <w:p w14:paraId="74B8E2EE"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2EF" w14:textId="77777777" w:rsidR="00D8133C" w:rsidRDefault="00A7505C">
      <w:pPr>
        <w:spacing w:line="600" w:lineRule="auto"/>
        <w:ind w:firstLine="720"/>
        <w:contextualSpacing/>
        <w:jc w:val="both"/>
        <w:rPr>
          <w:rFonts w:eastAsia="Times New Roman"/>
          <w:bCs/>
        </w:rPr>
      </w:pPr>
      <w:r>
        <w:rPr>
          <w:rFonts w:eastAsia="Times New Roman"/>
          <w:b/>
          <w:bCs/>
        </w:rPr>
        <w:t>ΝΙΚΟΛΑΟΣ ΞΥΔΑΚΗΣ:</w:t>
      </w:r>
      <w:r>
        <w:rPr>
          <w:rFonts w:eastAsia="Times New Roman"/>
          <w:bCs/>
        </w:rPr>
        <w:t xml:space="preserve"> Ντροπή!</w:t>
      </w:r>
    </w:p>
    <w:p w14:paraId="74B8E2F0" w14:textId="77777777" w:rsidR="00D8133C" w:rsidRDefault="00A7505C">
      <w:pPr>
        <w:spacing w:line="600" w:lineRule="auto"/>
        <w:ind w:firstLine="720"/>
        <w:contextualSpacing/>
        <w:jc w:val="center"/>
        <w:rPr>
          <w:rFonts w:eastAsia="Times New Roman"/>
          <w:bCs/>
        </w:rPr>
      </w:pPr>
      <w:r>
        <w:rPr>
          <w:rFonts w:eastAsia="Times New Roman"/>
          <w:bCs/>
        </w:rPr>
        <w:t>(Διαμαρτυρίες από την πτέρυγα του ΣΥΡΙΖΑ)</w:t>
      </w:r>
    </w:p>
    <w:p w14:paraId="74B8E2F1" w14:textId="77777777" w:rsidR="00D8133C" w:rsidRDefault="00A7505C">
      <w:pPr>
        <w:spacing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Σας παρακαλώ, κύριε Γεωργιάδη. </w:t>
      </w:r>
    </w:p>
    <w:p w14:paraId="74B8E2F2"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Πέθανε παιδί τεσσάρων ετών και αντί να ρίξετε φως στην υπόθεση, επιτρέπετε στην </w:t>
      </w:r>
      <w:r>
        <w:rPr>
          <w:rFonts w:eastAsia="Times New Roman"/>
          <w:bCs/>
        </w:rPr>
        <w:t xml:space="preserve">.  </w:t>
      </w:r>
      <w:r>
        <w:rPr>
          <w:rFonts w:eastAsia="Times New Roman"/>
          <w:bCs/>
        </w:rPr>
        <w:t>Παπασπύρου και στον κ. Πολάκη να συγκαλύπτει τον θάνατο και έρχεστε και στη Βουλή και μιλάτε!</w:t>
      </w:r>
    </w:p>
    <w:p w14:paraId="74B8E2F3"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2F4" w14:textId="77777777" w:rsidR="00D8133C" w:rsidRDefault="00A7505C">
      <w:pPr>
        <w:spacing w:line="600" w:lineRule="auto"/>
        <w:ind w:firstLine="720"/>
        <w:contextualSpacing/>
        <w:jc w:val="both"/>
        <w:rPr>
          <w:rFonts w:eastAsia="Times New Roman"/>
          <w:bCs/>
        </w:rPr>
      </w:pPr>
      <w:r>
        <w:rPr>
          <w:rFonts w:eastAsia="Times New Roman"/>
          <w:b/>
          <w:bCs/>
        </w:rPr>
        <w:t>ΠΡΟΕΔΡ</w:t>
      </w:r>
      <w:r>
        <w:rPr>
          <w:rFonts w:eastAsia="Times New Roman"/>
          <w:b/>
          <w:bCs/>
        </w:rPr>
        <w:t>ΕΥΩΝ (Γεώργιος Λαμπρούλης):</w:t>
      </w:r>
      <w:r>
        <w:rPr>
          <w:rFonts w:eastAsia="Times New Roman"/>
          <w:bCs/>
        </w:rPr>
        <w:t xml:space="preserve"> Κύριε Γεωργιάδη, σας παρακαλώ, νομίζω ότι εξαντλήθηκε πλέον και η υπομονή του Προεδρείου. </w:t>
      </w:r>
    </w:p>
    <w:p w14:paraId="74B8E2F5"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Άρα, Παπασπύρου, Παπαγγελόπουλος και Τσίπρας έχουν στήσει αυτή την ιστορία. </w:t>
      </w:r>
    </w:p>
    <w:p w14:paraId="74B8E2F6" w14:textId="77777777" w:rsidR="00D8133C" w:rsidRDefault="00A7505C">
      <w:pPr>
        <w:spacing w:line="600" w:lineRule="auto"/>
        <w:ind w:firstLine="720"/>
        <w:contextualSpacing/>
        <w:jc w:val="both"/>
        <w:rPr>
          <w:rFonts w:eastAsia="Times New Roman"/>
          <w:bCs/>
        </w:rPr>
      </w:pPr>
      <w:r>
        <w:rPr>
          <w:rFonts w:eastAsia="Times New Roman"/>
          <w:b/>
          <w:bCs/>
        </w:rPr>
        <w:t>ΠΡΟΕΔΡΕΥΩΝ (Γεώργιος Λαμπρούλη</w:t>
      </w:r>
      <w:r>
        <w:rPr>
          <w:rFonts w:eastAsia="Times New Roman"/>
          <w:b/>
          <w:bCs/>
        </w:rPr>
        <w:t>ς):</w:t>
      </w:r>
      <w:r>
        <w:rPr>
          <w:rFonts w:eastAsia="Times New Roman"/>
          <w:bCs/>
        </w:rPr>
        <w:t xml:space="preserve"> Κύριε Γεωργιάδη, θα σας διακόψω. Θα κλείσω το μικρόφωνο.</w:t>
      </w:r>
    </w:p>
    <w:p w14:paraId="74B8E2F7" w14:textId="77777777" w:rsidR="00D8133C" w:rsidRDefault="00A7505C">
      <w:pPr>
        <w:spacing w:line="600" w:lineRule="auto"/>
        <w:ind w:firstLine="720"/>
        <w:contextualSpacing/>
        <w:jc w:val="both"/>
        <w:rPr>
          <w:rFonts w:eastAsia="Times New Roman"/>
          <w:bCs/>
        </w:rPr>
      </w:pPr>
      <w:r>
        <w:rPr>
          <w:rFonts w:eastAsia="Times New Roman"/>
          <w:b/>
          <w:bCs/>
        </w:rPr>
        <w:t>ΣΠΥΡΙΔΩΝ</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ΑΔΩΝΙΣ ΓΕΩΡΓΙΑΔΗΣ:</w:t>
      </w:r>
      <w:r>
        <w:rPr>
          <w:rFonts w:eastAsia="Times New Roman"/>
          <w:bCs/>
        </w:rPr>
        <w:t xml:space="preserve"> Μετά τη δημόσια παραδοχή του κ</w:t>
      </w:r>
      <w:r>
        <w:rPr>
          <w:rFonts w:eastAsia="Times New Roman"/>
          <w:bCs/>
        </w:rPr>
        <w:t>.</w:t>
      </w:r>
      <w:r>
        <w:rPr>
          <w:rFonts w:eastAsia="Times New Roman"/>
          <w:bCs/>
        </w:rPr>
        <w:t xml:space="preserve"> Παπαγγελόπουλου ότι πράγματι</w:t>
      </w:r>
      <w:r>
        <w:rPr>
          <w:rFonts w:eastAsia="Times New Roman"/>
          <w:bCs/>
        </w:rPr>
        <w:t>,</w:t>
      </w:r>
      <w:r>
        <w:rPr>
          <w:rFonts w:eastAsia="Times New Roman"/>
          <w:bCs/>
        </w:rPr>
        <w:t xml:space="preserve"> μιλούσε με την κ</w:t>
      </w:r>
      <w:r>
        <w:rPr>
          <w:rFonts w:eastAsia="Times New Roman"/>
          <w:bCs/>
        </w:rPr>
        <w:t>.</w:t>
      </w:r>
      <w:r>
        <w:rPr>
          <w:rFonts w:eastAsia="Times New Roman"/>
          <w:bCs/>
        </w:rPr>
        <w:t xml:space="preserve"> Τουλουπάκη στο τηλέφωνο κατά το διάστημα της προδικασίας, απαιτώ από τον κύριο Υπουργ</w:t>
      </w:r>
      <w:r>
        <w:rPr>
          <w:rFonts w:eastAsia="Times New Roman"/>
          <w:bCs/>
        </w:rPr>
        <w:t>ό Δικαιοσύνης να ανοίξουν τα τηλέφωνα του κ</w:t>
      </w:r>
      <w:r>
        <w:rPr>
          <w:rFonts w:eastAsia="Times New Roman"/>
          <w:bCs/>
        </w:rPr>
        <w:t>.</w:t>
      </w:r>
      <w:r>
        <w:rPr>
          <w:rFonts w:eastAsia="Times New Roman"/>
          <w:bCs/>
        </w:rPr>
        <w:t xml:space="preserve"> Παπαγγελόπουλου, να δούμε πόσες φορές μιλούσε με την κ</w:t>
      </w:r>
      <w:r>
        <w:rPr>
          <w:rFonts w:eastAsia="Times New Roman"/>
          <w:bCs/>
        </w:rPr>
        <w:t>.</w:t>
      </w:r>
      <w:r>
        <w:rPr>
          <w:rFonts w:eastAsia="Times New Roman"/>
          <w:bCs/>
        </w:rPr>
        <w:t xml:space="preserve"> Τουλουπάκη και να την καλέσουμε στη Βουλή να μας πει τι έλεγαν στο τηλέφωνο. Τότε θα κρίνει η Βουλή</w:t>
      </w:r>
      <w:r>
        <w:rPr>
          <w:rFonts w:eastAsia="Times New Roman"/>
          <w:bCs/>
        </w:rPr>
        <w:t>,</w:t>
      </w:r>
      <w:r>
        <w:rPr>
          <w:rFonts w:eastAsia="Times New Roman"/>
          <w:bCs/>
        </w:rPr>
        <w:t xml:space="preserve"> αν αυτά είναι αξιόποινες πράξεις ή όχι. </w:t>
      </w:r>
    </w:p>
    <w:p w14:paraId="74B8E2F8" w14:textId="77777777" w:rsidR="00D8133C" w:rsidRDefault="00A7505C">
      <w:pPr>
        <w:spacing w:line="600" w:lineRule="auto"/>
        <w:ind w:firstLine="720"/>
        <w:contextualSpacing/>
        <w:jc w:val="center"/>
        <w:rPr>
          <w:rFonts w:eastAsia="Times New Roman"/>
          <w:bCs/>
        </w:rPr>
      </w:pPr>
      <w:r>
        <w:rPr>
          <w:rFonts w:eastAsia="Times New Roman"/>
          <w:bCs/>
        </w:rPr>
        <w:t>(Χειροκροτήμα</w:t>
      </w:r>
      <w:r>
        <w:rPr>
          <w:rFonts w:eastAsia="Times New Roman"/>
          <w:bCs/>
        </w:rPr>
        <w:t>τα από την πτέρυγα της Νέας Δημοκρατίας)</w:t>
      </w:r>
    </w:p>
    <w:p w14:paraId="74B8E2F9" w14:textId="77777777" w:rsidR="00D8133C" w:rsidRDefault="00A7505C">
      <w:pPr>
        <w:spacing w:line="600" w:lineRule="auto"/>
        <w:ind w:firstLine="720"/>
        <w:contextualSpacing/>
        <w:jc w:val="both"/>
        <w:rPr>
          <w:rFonts w:eastAsia="Times New Roman"/>
          <w:bCs/>
        </w:rPr>
      </w:pPr>
      <w:r>
        <w:rPr>
          <w:rFonts w:eastAsia="Times New Roman"/>
          <w:bCs/>
        </w:rPr>
        <w:t xml:space="preserve">Παρακαλώ πολύ να ψηφίσετε «ΝΑΙ» στην </w:t>
      </w:r>
      <w:r>
        <w:rPr>
          <w:rFonts w:eastAsia="Times New Roman"/>
          <w:bCs/>
        </w:rPr>
        <w:t>π</w:t>
      </w:r>
      <w:r>
        <w:rPr>
          <w:rFonts w:eastAsia="Times New Roman"/>
          <w:bCs/>
        </w:rPr>
        <w:t xml:space="preserve">ροανακριτική σε ό,τι με αφορά και για την απιστία, γιατί θέλω να πάω στο δικαστήριο και να δικαστώ. </w:t>
      </w:r>
    </w:p>
    <w:p w14:paraId="74B8E2FA" w14:textId="77777777" w:rsidR="00D8133C" w:rsidRDefault="00A7505C">
      <w:pPr>
        <w:spacing w:line="600" w:lineRule="auto"/>
        <w:ind w:firstLine="720"/>
        <w:contextualSpacing/>
        <w:jc w:val="both"/>
        <w:rPr>
          <w:rFonts w:eastAsia="Times New Roman"/>
          <w:bCs/>
        </w:rPr>
      </w:pPr>
      <w:r>
        <w:rPr>
          <w:rFonts w:eastAsia="Times New Roman"/>
          <w:bCs/>
        </w:rPr>
        <w:t xml:space="preserve">Ευχαριστώ πολύ, κύριε Πρόεδρε. </w:t>
      </w:r>
    </w:p>
    <w:p w14:paraId="74B8E2FB" w14:textId="77777777" w:rsidR="00D8133C" w:rsidRDefault="00A7505C">
      <w:pPr>
        <w:spacing w:line="600" w:lineRule="auto"/>
        <w:ind w:firstLine="720"/>
        <w:contextualSpacing/>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74B8E2FC" w14:textId="77777777" w:rsidR="00D8133C" w:rsidRDefault="00A7505C">
      <w:pPr>
        <w:spacing w:line="600" w:lineRule="auto"/>
        <w:ind w:firstLine="720"/>
        <w:contextualSpacing/>
        <w:jc w:val="both"/>
        <w:rPr>
          <w:rFonts w:eastAsia="Times New Roman" w:cs="Times New Roman"/>
        </w:rPr>
      </w:pPr>
      <w:r>
        <w:rPr>
          <w:rFonts w:eastAsia="Times New Roman"/>
          <w:b/>
          <w:bCs/>
        </w:rPr>
        <w:t>ΠΡΟΕΔΡΕΥΩΝ (Γεώργιος Λαμπρούλης):</w:t>
      </w:r>
      <w:r>
        <w:rPr>
          <w:rFonts w:eastAsia="Times New Roman"/>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w:t>
      </w:r>
      <w:r>
        <w:rPr>
          <w:rFonts w:eastAsia="Times New Roman" w:cs="Times New Roman"/>
        </w:rPr>
        <w:t xml:space="preserve">ι ενημερώθηκαν για την ιστορία του κτηρίου και τον τρόπο οργάνωσης και λειτουργίας της Βουλής, είκοσι τρεις μαθήτριες και μαθητές και δυο συνοδοί εκπαιδευτικοί του Γενικού Λυκείου από τα Άβδηρα Ξάνθης.  </w:t>
      </w:r>
    </w:p>
    <w:p w14:paraId="74B8E2FD"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4B8E2FE" w14:textId="77777777" w:rsidR="00D8133C" w:rsidRDefault="00A7505C">
      <w:pPr>
        <w:spacing w:line="600" w:lineRule="auto"/>
        <w:ind w:firstLine="720"/>
        <w:contextualSpacing/>
        <w:jc w:val="center"/>
        <w:rPr>
          <w:rFonts w:eastAsia="Times New Roman" w:cs="Times New Roman"/>
        </w:rPr>
      </w:pPr>
      <w:r>
        <w:rPr>
          <w:rFonts w:eastAsia="Times New Roman" w:cs="Times New Roman"/>
        </w:rPr>
        <w:t xml:space="preserve">(Χειροκροτήματα απ’ όλες </w:t>
      </w:r>
      <w:r>
        <w:rPr>
          <w:rFonts w:eastAsia="Times New Roman" w:cs="Times New Roman"/>
        </w:rPr>
        <w:t>τις πτέρυγες της Βουλής)</w:t>
      </w:r>
    </w:p>
    <w:p w14:paraId="74B8E2FF" w14:textId="77777777" w:rsidR="00D8133C" w:rsidRDefault="00A7505C">
      <w:pPr>
        <w:spacing w:line="600" w:lineRule="auto"/>
        <w:ind w:firstLine="720"/>
        <w:contextualSpacing/>
        <w:jc w:val="both"/>
        <w:rPr>
          <w:rFonts w:eastAsia="Times New Roman" w:cs="Times New Roman"/>
        </w:rPr>
      </w:pPr>
      <w:r>
        <w:rPr>
          <w:rFonts w:eastAsia="Times New Roman" w:cs="Times New Roman"/>
          <w:b/>
        </w:rPr>
        <w:t>ΔΗΜΗΤΡΙΟΣ ΠΑΠΑΓΓΕΛΟΠΟΥΛΟΣ (Αναπληρωτής Υπουργός Δικαιοσύνης, Διαφάνειας και Ανθρωπίνων Δικαιωμάτων):</w:t>
      </w:r>
      <w:r>
        <w:rPr>
          <w:rFonts w:eastAsia="Times New Roman" w:cs="Times New Roman"/>
        </w:rPr>
        <w:t xml:space="preserve"> Κύριε Πρόεδρε, θα ήθελα τον λόγο.</w:t>
      </w:r>
    </w:p>
    <w:p w14:paraId="74B8E300" w14:textId="77777777" w:rsidR="00D8133C" w:rsidRDefault="00A7505C">
      <w:pPr>
        <w:spacing w:line="600" w:lineRule="auto"/>
        <w:ind w:firstLine="720"/>
        <w:contextualSpacing/>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Ορίστε, κύριε Παπαγγελόπουλε, έχετε τον λόγο για ένα λεπτό.</w:t>
      </w:r>
    </w:p>
    <w:p w14:paraId="74B8E301" w14:textId="77777777" w:rsidR="00D8133C" w:rsidRDefault="00A7505C">
      <w:pPr>
        <w:spacing w:line="600" w:lineRule="auto"/>
        <w:ind w:firstLine="720"/>
        <w:contextualSpacing/>
        <w:jc w:val="both"/>
        <w:rPr>
          <w:rFonts w:eastAsia="Times New Roman" w:cs="Times New Roman"/>
        </w:rPr>
      </w:pPr>
      <w:r>
        <w:rPr>
          <w:rFonts w:eastAsia="Times New Roman" w:cs="Times New Roman"/>
          <w:b/>
        </w:rPr>
        <w:t>ΔΗ</w:t>
      </w:r>
      <w:r>
        <w:rPr>
          <w:rFonts w:eastAsia="Times New Roman" w:cs="Times New Roman"/>
          <w:b/>
        </w:rPr>
        <w:t>ΜΗΤΡΙΟΣ ΠΑΠΑΓΓΕΛΟΠΟΥΛΟΣ (Αναπληρωτής Υπουργός Δικαιοσύνης, Διαφάνειας και Ανθρωπίνων Δικαιωμάτων):</w:t>
      </w:r>
      <w:r>
        <w:rPr>
          <w:rFonts w:eastAsia="Times New Roman" w:cs="Times New Roman"/>
        </w:rPr>
        <w:t xml:space="preserve"> Κύριε Πρόεδρε, κυρίες και κύριοι, ο κ. Γεωργιάδης συνεχίζει να παραποιεί και να περικόπτει τα λόγια μου. Δείχνω μεγάλη ανοχή απέναντί του γιατί, όπως είπα, σ</w:t>
      </w:r>
      <w:r>
        <w:rPr>
          <w:rFonts w:eastAsia="Times New Roman" w:cs="Times New Roman"/>
        </w:rPr>
        <w:t xml:space="preserve">έβομαι το τεκμήριο της αθωότητας και γιατί το ήθος μου μου επιβάλλει να είμαι συγκρατημένος. </w:t>
      </w:r>
    </w:p>
    <w:p w14:paraId="74B8E3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πω μόνο δυο κουβέντες. Αναζητήστε στα Πρακτικά αν παραδέχτηκα εγώ ότι μιλούσα με την κ. Τουλουπάκη. Εγώ το μόνο που είπα είναι ότι εγώ θα προτείνω ή θα εισηγηθ</w:t>
      </w:r>
      <w:r>
        <w:rPr>
          <w:rFonts w:eastAsia="Times New Roman" w:cs="Times New Roman"/>
          <w:szCs w:val="24"/>
        </w:rPr>
        <w:t xml:space="preserve">ώ να συσταθεί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και να ανοίξουν τα τηλέφωνά μου και ότι δεν έχω κάνει καμμία παράνομη πράξη.</w:t>
      </w:r>
    </w:p>
    <w:p w14:paraId="74B8E303"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3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Μίλαγες ή δεν μίλαγες;</w:t>
      </w:r>
    </w:p>
    <w:p w14:paraId="74B8E3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ησυχία. Αφήσ</w:t>
      </w:r>
      <w:r>
        <w:rPr>
          <w:rFonts w:eastAsia="Times New Roman" w:cs="Times New Roman"/>
          <w:szCs w:val="24"/>
        </w:rPr>
        <w:t>τε τον Υπουργό να απαντήσει σε αυτό που θέλει να πει.</w:t>
      </w:r>
    </w:p>
    <w:p w14:paraId="74B8E3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p>
    <w:p w14:paraId="74B8E3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Νομίζω ότι μπορώ να ολοκληρώσω.</w:t>
      </w:r>
    </w:p>
    <w:p w14:paraId="74B8E3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έχει τεράστια διαφορά.</w:t>
      </w:r>
    </w:p>
    <w:p w14:paraId="74B8E309"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w:t>
      </w:r>
      <w:r>
        <w:rPr>
          <w:rFonts w:eastAsia="Times New Roman" w:cs="Times New Roman"/>
          <w:szCs w:val="24"/>
        </w:rPr>
        <w:t>τέρυγα της Νέας Δημοκρατίας)</w:t>
      </w:r>
    </w:p>
    <w:p w14:paraId="74B8E3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Είπα, επίσης, να ανοίξουν τα τηλέφωνά μου, αν ανοίξουν και μερικών άλλων. Αν αυτό είναι παραδοχή παρανομίας…</w:t>
      </w:r>
    </w:p>
    <w:p w14:paraId="74B8E3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w:t>
      </w:r>
    </w:p>
    <w:p w14:paraId="74B8E3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w:t>
      </w:r>
      <w:r>
        <w:rPr>
          <w:rFonts w:eastAsia="Times New Roman" w:cs="Times New Roman"/>
          <w:b/>
          <w:szCs w:val="24"/>
        </w:rPr>
        <w:t>ιαφάνειας και Ανθρωπίνων Δικαιωμάτων):</w:t>
      </w:r>
      <w:r>
        <w:rPr>
          <w:rFonts w:eastAsia="Times New Roman" w:cs="Times New Roman"/>
          <w:szCs w:val="24"/>
        </w:rPr>
        <w:t xml:space="preserve"> Κύριε Πρόεδρε, μισό λεπτό ακόμη.</w:t>
      </w:r>
    </w:p>
    <w:p w14:paraId="74B8E3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Είπε, επίσης, ο κ. Γεωργιάδης ότι είχα μερική ενημέρωση, χωρίς να ολοκληρώσει τη φράση μου.</w:t>
      </w:r>
    </w:p>
    <w:p w14:paraId="74B8E3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Είπα ότι είχα μερική ενημέρωση από τον αρμόδιο Υπουργό και είπε από ποιο άρθρο του Συντάγματ</w:t>
      </w:r>
      <w:r>
        <w:rPr>
          <w:rFonts w:eastAsia="Times New Roman" w:cs="Times New Roman"/>
          <w:szCs w:val="24"/>
        </w:rPr>
        <w:t>ος προβλέπεται.</w:t>
      </w:r>
    </w:p>
    <w:p w14:paraId="74B8E30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 αρχάς, δεν απαγορεύεται από πουθενά. Δεύτερον, η δικογραφία στον Υπουργό Δικαιοσύνης πηγαίνει ανοικτή. Ο νόμος προβλέπει να περνάει από τον Υπουργό Δικαιοσύνης. Σε προηγούμενους Υπουργούς Δικαιοσύνης -δεν θα αναφέρω το όνομά τους-….</w:t>
      </w:r>
    </w:p>
    <w:p w14:paraId="74B8E3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w:t>
      </w:r>
      <w:r>
        <w:rPr>
          <w:rFonts w:eastAsia="Times New Roman" w:cs="Times New Roman"/>
          <w:b/>
          <w:szCs w:val="24"/>
        </w:rPr>
        <w:t>ΥΡΟΥΔΗΣ ΒΟΡΙΔΗΣ:</w:t>
      </w:r>
      <w:r>
        <w:rPr>
          <w:rFonts w:eastAsia="Times New Roman" w:cs="Times New Roman"/>
          <w:szCs w:val="24"/>
        </w:rPr>
        <w:t xml:space="preserve"> Τι ακούμε από εισαγγελέα!</w:t>
      </w:r>
    </w:p>
    <w:p w14:paraId="74B8E3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Βορίδη, μη με διακόπτετε.</w:t>
      </w:r>
    </w:p>
    <w:p w14:paraId="74B8E31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Ελάτε, κύριε Υπουργέ, συντομεύετε.</w:t>
      </w:r>
    </w:p>
    <w:p w14:paraId="74B8E3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w:t>
      </w:r>
      <w:r>
        <w:rPr>
          <w:rFonts w:eastAsia="Times New Roman" w:cs="Times New Roman"/>
          <w:szCs w:val="24"/>
        </w:rPr>
        <w:t>κύριοι συνάδελφοι, μη διακόπτετε.</w:t>
      </w:r>
    </w:p>
    <w:p w14:paraId="74B8E31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Προσπαθείτε να με φιμώσετε, αλλά δεν θα το πετύχετε.</w:t>
      </w:r>
    </w:p>
    <w:p w14:paraId="74B8E31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Ίσα-ίσα!</w:t>
      </w:r>
    </w:p>
    <w:p w14:paraId="74B8E3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ΠΑΠΑΓΓΕΛΟΠΟΥΛΟΣ (Αναπληρωτής </w:t>
      </w:r>
      <w:r>
        <w:rPr>
          <w:rFonts w:eastAsia="Times New Roman" w:cs="Times New Roman"/>
          <w:b/>
          <w:szCs w:val="24"/>
        </w:rPr>
        <w:t>Υπουργός Δικαιοσύνης, Διαφάνειας και Ανθρωπίνων Δικαιωμάτων):</w:t>
      </w:r>
      <w:r>
        <w:rPr>
          <w:rFonts w:eastAsia="Times New Roman" w:cs="Times New Roman"/>
          <w:szCs w:val="24"/>
        </w:rPr>
        <w:t xml:space="preserve"> Προηγούμενος Υπουργός Δικαιοσύνης -δεν θα αναφέρω το όνομά του, διότι θα ζητήσει τον λόγο επί προσωπικού και θα πετάξουμε πάλι την μπάλα στην εξέδρα, για να μην μιλάμε επί της ουσίας- κράτησε δι</w:t>
      </w:r>
      <w:r>
        <w:rPr>
          <w:rFonts w:eastAsia="Times New Roman" w:cs="Times New Roman"/>
          <w:szCs w:val="24"/>
        </w:rPr>
        <w:t xml:space="preserve">κογραφία επί τρεις μήνες, τη μελέτησε, εξέφρασε και νομική άποψη -που δεν είχε δικαίωμα-, την επέστρεψε στον </w:t>
      </w:r>
      <w:r>
        <w:rPr>
          <w:rFonts w:eastAsia="Times New Roman" w:cs="Times New Roman"/>
          <w:szCs w:val="24"/>
        </w:rPr>
        <w:t>ε</w:t>
      </w:r>
      <w:r>
        <w:rPr>
          <w:rFonts w:eastAsia="Times New Roman" w:cs="Times New Roman"/>
          <w:szCs w:val="24"/>
        </w:rPr>
        <w:t>ισαγγελέα, λέγοντάς του ότι κακώς του την έστειλε στη Βουλή και ο εισαγγελέας, βέβαια, του απάντησε δεόντως, καταχεριάζοντάς τον. Αυτά προς αποκατ</w:t>
      </w:r>
      <w:r>
        <w:rPr>
          <w:rFonts w:eastAsia="Times New Roman" w:cs="Times New Roman"/>
          <w:szCs w:val="24"/>
        </w:rPr>
        <w:t>άσταση της αληθείας.</w:t>
      </w:r>
    </w:p>
    <w:p w14:paraId="74B8E3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74B8E3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Ευχαριστούμε τον κύριο Υπουργό.</w:t>
      </w:r>
    </w:p>
    <w:p w14:paraId="74B8E3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Δεν θα συνεχίσω να παρακολουθώ το σόου του κ. Γεωργιάδη. Το σ</w:t>
      </w:r>
      <w:r>
        <w:rPr>
          <w:rFonts w:eastAsia="Times New Roman" w:cs="Times New Roman"/>
          <w:szCs w:val="24"/>
        </w:rPr>
        <w:t>όου είναι μόνο για τηλεόραση. Στη Βουλή εγώ δεν συμμετέχω σε σόου.</w:t>
      </w:r>
    </w:p>
    <w:p w14:paraId="74B8E3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θα ήθελα τον λόγο επί προσωπικού.</w:t>
      </w:r>
    </w:p>
    <w:p w14:paraId="74B8E3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υπάρχει προσωπικό, κύριε Γεωργιάδη. Σας παρακαλώ πολύ!</w:t>
      </w:r>
    </w:p>
    <w:p w14:paraId="74B8E3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οινοβουλευτικός Εκπρόσωπος του Κομμουνιστικού Κόμματος Ελλάδας κ. Παφίλης.</w:t>
      </w:r>
    </w:p>
    <w:p w14:paraId="74B8E3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Συνηθισμένοι είμαστε σε αυτά. Ένα πράγμα θα πω σαν σχόλιο από τα εντυπωσιακά και όλα αυτά που λέγονται. «Τίτλος τιμής» λέει και ο κ. Γεωργιάδης και η Κυβέρνηση το</w:t>
      </w:r>
      <w:r>
        <w:rPr>
          <w:rFonts w:eastAsia="Times New Roman" w:cs="Times New Roman"/>
          <w:szCs w:val="24"/>
        </w:rPr>
        <w:t>υ ΣΥΡΙΖΑ, «ότι χαμηλώσαμε τις δαπάνες για την υγεία». Ας σκεφθεί ο εργαζόμενος και ο ελληνικός λαός τις συνέπειες που είχε αυτή η πολιτική και που έχει και που θεωρείται τίτλος τιμής.</w:t>
      </w:r>
    </w:p>
    <w:p w14:paraId="74B8E3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 πω στοιχεία. Γνωρίζει ο κάθε εργαζόμενος πόσα πλήρωνε,</w:t>
      </w:r>
      <w:r>
        <w:rPr>
          <w:rFonts w:eastAsia="Times New Roman" w:cs="Times New Roman"/>
          <w:szCs w:val="24"/>
        </w:rPr>
        <w:t xml:space="preserve"> πόσα πληρώνει, σε τι κατάσταση βρίσκονται τα νοσοκομεία, όχι από τώρα, όχι ότι πριν ήταν καλά, σε τι κατάσταση βρίσκεται συνολικά ο ελληνικός λαός όσον αφορά στο θέμα της υγείας και στο θέμα των φαρμάκων. Και μόνο ότι ένα κομμάτι σταματά τη θεραπεία με κί</w:t>
      </w:r>
      <w:r>
        <w:rPr>
          <w:rFonts w:eastAsia="Times New Roman" w:cs="Times New Roman"/>
          <w:szCs w:val="24"/>
        </w:rPr>
        <w:t>νδυνο να πεθάνει δείχνει τι υπερασπίζεστε, ποιο σύστημα υπερασπίζεστε και αυτή είναι η ουσία.</w:t>
      </w:r>
    </w:p>
    <w:p w14:paraId="74B8E3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ό,τι αφορά στη συζήτηση, είναι επανάληψη του ίδιου σκηνικού. Το ζούμε πολλά χρόνια, εμείς οι παλαιότεροι ζωντανά. Άλλοι το έζησαν από τις τηλεοράσεις. Εμφανίζε</w:t>
      </w:r>
      <w:r>
        <w:rPr>
          <w:rFonts w:eastAsia="Times New Roman" w:cs="Times New Roman"/>
          <w:szCs w:val="24"/>
        </w:rPr>
        <w:t>ται και στη χώρα μας και σε ολόκληρο τον καπιταλιστικό κόσμο. Λέγεται συζήτηση περί σκανδάλων, η οποία συνοδεύεται από βαρύγδουπες εκφράσεις, δηλώσεις που χρησιμοποιούν τα κόμματα-στυλοβάτες του ίδιου του συστήματος και τις χρησιμοποιούν είτε είναι στην κυ</w:t>
      </w:r>
      <w:r>
        <w:rPr>
          <w:rFonts w:eastAsia="Times New Roman" w:cs="Times New Roman"/>
          <w:szCs w:val="24"/>
        </w:rPr>
        <w:t xml:space="preserve">βέρνηση είτε είναι στην αντιπολίτευση. Ουσιαστικά τα ίδια λένε όλοι, όπως «έκπληξη,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3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Μα, καλά πού ζείτε; Σε άλλον κόσμο; Φοβερό! Έχουμε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μάλιστα το μεγαλύτερο. Κάθε φορά που εμφανίζεται ένα, είναι το μεγαλύτερο!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ήταν το μεγαλύτερο σκάνδαλο.</w:t>
      </w:r>
    </w:p>
    <w:p w14:paraId="74B8E3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 την Κυβέρνηση του ΣΥΡΙΖΑ πού είναι η συμφωνία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που τη θεωρούσατε ότι είναι καταστροφική, ζημιογόνα, απαράδεκτη, που ξεπλένει, κάνει, φτιάχνει; Την εφαρμόζετε μέχρι κεραίας -ναι ή όχι;- σ</w:t>
      </w:r>
      <w:r>
        <w:rPr>
          <w:rFonts w:eastAsia="Times New Roman" w:cs="Times New Roman"/>
          <w:szCs w:val="24"/>
        </w:rPr>
        <w:t xml:space="preserve">ε σημείο που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σε αυτή τη συμφωνία δεν τήρησε ούτε καν τις υποχρεώσεις της;</w:t>
      </w:r>
    </w:p>
    <w:p w14:paraId="74B8E3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εξοπλιστικά, άλλο σκάνδαλο! </w:t>
      </w:r>
      <w:r>
        <w:rPr>
          <w:rFonts w:eastAsia="Times New Roman" w:cs="Times New Roman"/>
          <w:szCs w:val="24"/>
          <w:lang w:val="en-US"/>
        </w:rPr>
        <w:t>To</w:t>
      </w:r>
      <w:r>
        <w:rPr>
          <w:rFonts w:eastAsia="Times New Roman" w:cs="Times New Roman"/>
          <w:szCs w:val="24"/>
        </w:rPr>
        <w:t xml:space="preserve"> μεγαλύτερο σκάνδαλο! </w:t>
      </w:r>
      <w:r>
        <w:rPr>
          <w:rFonts w:eastAsia="Times New Roman" w:cs="Times New Roman"/>
          <w:szCs w:val="24"/>
        </w:rPr>
        <w:t>«</w:t>
      </w:r>
      <w:r>
        <w:rPr>
          <w:rFonts w:eastAsia="Times New Roman" w:cs="Times New Roman"/>
          <w:szCs w:val="24"/>
          <w:lang w:val="en-US"/>
        </w:rPr>
        <w:t>N</w:t>
      </w:r>
      <w:r>
        <w:rPr>
          <w:rFonts w:eastAsia="Times New Roman" w:cs="Times New Roman"/>
          <w:szCs w:val="24"/>
        </w:rPr>
        <w:t>Ο</w:t>
      </w:r>
      <w:r>
        <w:rPr>
          <w:rFonts w:eastAsia="Times New Roman" w:cs="Times New Roman"/>
          <w:szCs w:val="24"/>
          <w:lang w:val="en-US"/>
        </w:rPr>
        <w:t>VARTIS</w:t>
      </w:r>
      <w:r>
        <w:rPr>
          <w:rFonts w:eastAsia="Times New Roman" w:cs="Times New Roman"/>
          <w:szCs w:val="24"/>
        </w:rPr>
        <w:t>»</w:t>
      </w:r>
      <w:r>
        <w:rPr>
          <w:rFonts w:eastAsia="Times New Roman" w:cs="Times New Roman"/>
          <w:szCs w:val="24"/>
        </w:rPr>
        <w:t xml:space="preserve"> τώρα! Και όλοι ορκίζεστε όταν είστε στην κυβέρνηση -ή αυτοί οι οποίοι κάνουν αυτήν την παρέμβ</w:t>
      </w:r>
      <w:r>
        <w:rPr>
          <w:rFonts w:eastAsia="Times New Roman" w:cs="Times New Roman"/>
          <w:szCs w:val="24"/>
        </w:rPr>
        <w:t>αση- «Όλα στα φως»! Μα, καλά, τόση υποκρισία! Δεν ξέρετε; Δεν έχετε εμπειρία και από την Ελλάδα και παγκόσμια; Δεν γνωρίζετε το πώς λειτουργεί το σύστημα; Δεν γνωρίζετε όλα τα δαιδαλώδη και όλες τις κατασκευές που έχουν γίνει σε εθνικό επίπεδο και παγκόσμι</w:t>
      </w:r>
      <w:r>
        <w:rPr>
          <w:rFonts w:eastAsia="Times New Roman" w:cs="Times New Roman"/>
          <w:szCs w:val="24"/>
        </w:rPr>
        <w:t xml:space="preserve">α, ώστε στην καλύτερη περίπτωση να βρεθεί ένας για να είναι «φύλλο συκής» για το σύστημα; </w:t>
      </w:r>
    </w:p>
    <w:p w14:paraId="74B8E3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Τότε, γιατί όλοι σας κοροϊδεύετε τον κόσμο; Γιατί λέτε ότι όλα θα βγουν στο φως; Γιατί λέτε ότι το μαχαίρι θα φτάσει μέχρι το κόκκαλο; Γιατί λέτε ότι θα αποκαλυφθεί </w:t>
      </w:r>
      <w:r>
        <w:rPr>
          <w:rFonts w:eastAsia="Times New Roman" w:cs="Times New Roman"/>
          <w:szCs w:val="24"/>
        </w:rPr>
        <w:t>όλη η διαπλοκή; Πείτε μας μια περίπτωση και στην Ελλάδα και παγκόσμια, μια, να την έχετε να την κουνάτε! Κα</w:t>
      </w:r>
      <w:r>
        <w:rPr>
          <w:rFonts w:eastAsia="Times New Roman" w:cs="Times New Roman"/>
          <w:szCs w:val="24"/>
        </w:rPr>
        <w:t>μ</w:t>
      </w:r>
      <w:r>
        <w:rPr>
          <w:rFonts w:eastAsia="Times New Roman" w:cs="Times New Roman"/>
          <w:szCs w:val="24"/>
        </w:rPr>
        <w:t>μία! Δεν το ξέρετε; Κοροϊδεύετε κυριολεκτικά τον κόσμο για συγκεκριμένους λόγους. Τι αποδεικνύεται; Αποδεικνύεται ότι πέρα από το πώς σκάνε τα σκάνδ</w:t>
      </w:r>
      <w:r>
        <w:rPr>
          <w:rFonts w:eastAsia="Times New Roman" w:cs="Times New Roman"/>
          <w:szCs w:val="24"/>
        </w:rPr>
        <w:t xml:space="preserve">αλα και γιατί -που θα πω παρακάτω- υπηρετούν και άλλες σκοπιμότητες. Είναι και βαλβίδα εκτόνωσης για τον ελληνικό λαό –αλλά, ξέρετε, συνήθισε τώρα και δεν πιστεύει κανέναν- και αποπροσανατολισμός από βασικά προβλήματα και, βέβαια, άλλα πολιτικά παιχνίδια. </w:t>
      </w:r>
    </w:p>
    <w:p w14:paraId="74B8E3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δεν περνάει από όλη αυτή τη συζήτηση και από αυτούς τους όρκους; Υπάρχει ένα άβατο. Ποιο είναι το άβατο; Είναι το ίδιο το καπιταλιστικό σύστημα. Δεν ακούσαμε καμία κουβέντα, πέρα από εκείνο το κατασκεύασμα -δεν είναι εδώ ο κ. Παρασκευόπουλος- ότι ο καπ</w:t>
      </w:r>
      <w:r>
        <w:rPr>
          <w:rFonts w:eastAsia="Times New Roman" w:cs="Times New Roman"/>
          <w:szCs w:val="24"/>
        </w:rPr>
        <w:t xml:space="preserve">ιταλισμός άλλαξε. Πήρε μια φοβερή απόφαση το 2000, λες και πριν ήταν άγιος. Τίποτα για το ίδιο το καπιταλιστικό σύστημα. Αυτό είναι στο άβατο. </w:t>
      </w:r>
    </w:p>
    <w:p w14:paraId="74B8E3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λέμε, λοιπόν, εμείς και τι λένε κι άλλοι; Μπορούν να αντιμετωπιστούν τα σκάνδαλα με δικαστικό δρόμο και με τη</w:t>
      </w:r>
      <w:r>
        <w:rPr>
          <w:rFonts w:eastAsia="Times New Roman" w:cs="Times New Roman"/>
          <w:szCs w:val="24"/>
        </w:rPr>
        <w:t>ν κάθαρση; Δηλαδή ποιον κοροϊδεύετε; Μας δουλεύετε ψιλό γαζί και εμάς και όλον τον ελληνικό λαό ότι θα κάνετε κάθαρση; Δηλαδή τι θα κάνετε; Θα γκρεμίσετε τις πολυεθνικές; Θα τις βάλετε στη σειρά; Θα κάνετε υγιή ανταγωνισμό; Τι είναι αυτά που λέτε; Πού βασί</w:t>
      </w:r>
      <w:r>
        <w:rPr>
          <w:rFonts w:eastAsia="Times New Roman" w:cs="Times New Roman"/>
          <w:szCs w:val="24"/>
        </w:rPr>
        <w:t xml:space="preserve">ζονται αυτά; Βασίζονται στην πραγματικότητα; Πού είναι; Πείτε μας μια χώρα όπου έγινε η περιβόητη κάθαρση. Τα καθαρά χέρια είδατε πού οδήγησαν. </w:t>
      </w:r>
    </w:p>
    <w:p w14:paraId="74B8E3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μπορούν να αντιμετωπιστούν με τον δικαστικό δρόμο. Υπάρχουν μια, δυο εξαιρέσεις που βγαίνουν σε όλες τις καπιταλιστικές χώρες, οι οποίες ενισχύουν τον κανόνα. Γιατί δεν μπορούν να αντιμετωπιστούν; Γιατί είναι αδύνατον; Είναι αδύνατον, διότι είναι σύμφ</w:t>
      </w:r>
      <w:r>
        <w:rPr>
          <w:rFonts w:eastAsia="Times New Roman" w:cs="Times New Roman"/>
          <w:szCs w:val="24"/>
        </w:rPr>
        <w:t>υτο με το ίδιο το καπιταλιστικό σύστημα. Είναι η λειτουργία του ίδιου του καπιταλιστικού δρόμου ανάπτυξης, του ίδιου του καπιταλισμού. Για ποιο λόγο; Είναι ηθικοί οι λόγοι; Όχι. Ποιο είναι το κίνητρο της παραγωγής του φαρμάκου και της προστασίας της ανθρώπ</w:t>
      </w:r>
      <w:r>
        <w:rPr>
          <w:rFonts w:eastAsia="Times New Roman" w:cs="Times New Roman"/>
          <w:szCs w:val="24"/>
        </w:rPr>
        <w:t>ινης ζωής μέσα στον καπιταλισμό; Είναι οι ανθρώπινες ανάγκες, οι λαϊκές ανάγκες ή είναι το κυνήγι του καπιταλιστικού κέρδους; Γιατί φτιάχνουν φαρμακοβιομηχανίες οι καπιταλιστές; Ας μιλήσουμε πιο απλά. Γιατί; Για να προσφέρουν κοινωνικό έργο; Ποιος το πιστε</w:t>
      </w:r>
      <w:r>
        <w:rPr>
          <w:rFonts w:eastAsia="Times New Roman" w:cs="Times New Roman"/>
          <w:szCs w:val="24"/>
        </w:rPr>
        <w:t>ύει αυτό; Είναι ζάμπλουτοι, υπάρχει αμύθητο χρήμα. Γι’ αυτό το κάνουν, για να βγάλουν κέρδος. Άρα όσο το κίνητρο της παραγωγής είναι το κέρδος, δηλαδή ο καπιταλισμός, τόσο θα είναι αδίστακτοι στις μεθόδους που χρησιμοποιούν για να εξασφαλίσουν μεγαλύτερο κ</w:t>
      </w:r>
      <w:r>
        <w:rPr>
          <w:rFonts w:eastAsia="Times New Roman" w:cs="Times New Roman"/>
          <w:szCs w:val="24"/>
        </w:rPr>
        <w:t xml:space="preserve">έρδος, πολύ περισσότερο όταν υπάρχει και σκληρός ανταγωνισμός ανάμεσα σε μεγάλα μονοπώλια. </w:t>
      </w:r>
    </w:p>
    <w:p w14:paraId="74B8E3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όταν όλα είναι εμπόρευμα, αυτά θα έχεις. Λέμε ότι είναι αδίστακτο το σύστημα και ότι δεν υπάρχει υγιής ανταγωνισμός. Καλά, δεν γνωρίζετε τίποτα όλοι σας; </w:t>
      </w:r>
      <w:r>
        <w:rPr>
          <w:rFonts w:eastAsia="Times New Roman" w:cs="Times New Roman"/>
          <w:szCs w:val="24"/>
        </w:rPr>
        <w:t xml:space="preserve">Δεν γνωρίζετε τι συμβαίνει; Πωλούνται και αγοράζονται ανθρώπινα όργανα, ναι ή όχι; Ποιος τα κάνει αυτά; Ο εργαζόμενος; Ο λαός; Πίσω από αυτά βρίσκονται μεγαλοκλινικές, κορυφαίες, όπου πάνε οι άλλοι στην Ελβετία και σε άλλες ανεπτυγμένες χώρες. </w:t>
      </w:r>
    </w:p>
    <w:p w14:paraId="74B8E3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πουλάει </w:t>
      </w:r>
      <w:r>
        <w:rPr>
          <w:rFonts w:eastAsia="Times New Roman" w:cs="Times New Roman"/>
          <w:szCs w:val="24"/>
        </w:rPr>
        <w:t xml:space="preserve">ο Πακιστανός το νεφρό του για να βγάλει λεφτά, ναι ή όχι; Η βαρβαρότητα του συστήματος στο απόγειό της! Γίνονται πειραματόζωα οι άνθρωποι, χωρίς να το ξέρουν. Υπάρχει άρθρο -και όχι στον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αλλά στο </w:t>
      </w:r>
      <w:r>
        <w:rPr>
          <w:rFonts w:eastAsia="Times New Roman" w:cs="Times New Roman"/>
          <w:szCs w:val="24"/>
        </w:rPr>
        <w:t>«</w:t>
      </w:r>
      <w:r>
        <w:rPr>
          <w:rFonts w:eastAsia="Times New Roman" w:cs="Times New Roman"/>
          <w:szCs w:val="24"/>
        </w:rPr>
        <w:t>ΠΟΝΤΙΚΙ</w:t>
      </w:r>
      <w:r>
        <w:rPr>
          <w:rFonts w:eastAsia="Times New Roman" w:cs="Times New Roman"/>
          <w:szCs w:val="24"/>
        </w:rPr>
        <w:t>»</w:t>
      </w:r>
      <w:r>
        <w:rPr>
          <w:rFonts w:eastAsia="Times New Roman" w:cs="Times New Roman"/>
          <w:szCs w:val="24"/>
        </w:rPr>
        <w:t>, θα το πω, δεν έχει σημασία- που περ</w:t>
      </w:r>
      <w:r>
        <w:rPr>
          <w:rFonts w:eastAsia="Times New Roman" w:cs="Times New Roman"/>
          <w:szCs w:val="24"/>
        </w:rPr>
        <w:t xml:space="preserve">ιέχει έρευνα μιας φοιτήτριας του πανεπιστημίου, η οποία λέει πώς χρησιμοποιούνται χωρίς να το γνωρίζουν χιλιάδες άνθρωποι και πόσοι χιλιάδες άνθρωποι έχουν πεθάνει σαν πειραματόζωα στην Ινδία στο Μπαγκλαντές, σε άλλες χώρες. Γίνονται αυτά ή όχι; </w:t>
      </w:r>
    </w:p>
    <w:p w14:paraId="74B8E329"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w:t>
      </w:r>
      <w:r>
        <w:rPr>
          <w:rFonts w:eastAsia="Times New Roman" w:cs="Times New Roman"/>
          <w:szCs w:val="24"/>
        </w:rPr>
        <w:t xml:space="preserve">και άλλες εταιρείες. Η </w:t>
      </w:r>
      <w:r>
        <w:rPr>
          <w:rFonts w:eastAsia="Times New Roman" w:cs="Times New Roman"/>
          <w:szCs w:val="24"/>
        </w:rPr>
        <w:t>«</w:t>
      </w:r>
      <w:r>
        <w:rPr>
          <w:rFonts w:eastAsia="Times New Roman" w:cs="Times New Roman"/>
          <w:szCs w:val="24"/>
        </w:rPr>
        <w:t>MONSANTO</w:t>
      </w:r>
      <w:r>
        <w:rPr>
          <w:rFonts w:eastAsia="Times New Roman" w:cs="Times New Roman"/>
          <w:szCs w:val="24"/>
        </w:rPr>
        <w:t>»</w:t>
      </w:r>
      <w:r>
        <w:rPr>
          <w:rFonts w:eastAsia="Times New Roman" w:cs="Times New Roman"/>
          <w:szCs w:val="24"/>
        </w:rPr>
        <w:t>, η μεγάλη εταιρεία, πού δοκίμασε τον «Πορτοκαλί Παράγοντα»; Στο Βιετνάμ. Κατέστρεψε ολόκληρες περιοχές. Γίνονται τερατογενέσεις σήμερα, ναι ή όχι; Γιατί το έκανε; Για να δείξει την αποτελεσματικότητα στην καταπολέμηση κάπο</w:t>
      </w:r>
      <w:r>
        <w:rPr>
          <w:rFonts w:eastAsia="Times New Roman" w:cs="Times New Roman"/>
          <w:szCs w:val="24"/>
        </w:rPr>
        <w:t xml:space="preserve">ιων ζιζανίων και, φυσικά, για να τσακίσει το ηθικό των Βιετναμέζων. Όμως την πάτησε. Δεν μπόρεσε να τους νικήσει. </w:t>
      </w:r>
    </w:p>
    <w:p w14:paraId="74B8E32A"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Αυτά δεν τα ξέρετε; Είναι αδίστακτο το σύστημα και ιδιαίτερα σε αυτόν τον τομέα, όπως και σε πολλούς άλλους. Και έτσι συγκεντρώνεται ο πλούτο</w:t>
      </w:r>
      <w:r>
        <w:rPr>
          <w:rFonts w:eastAsia="Times New Roman" w:cs="Times New Roman"/>
          <w:szCs w:val="24"/>
        </w:rPr>
        <w:t xml:space="preserve">ς, 1% του παγκοσμίου πληθυσμού, 90% του παγκοσμίου ΑΕΠ. Αυτό υποστηρίζετε, κυρίες και κύριοι των κομμάτων που στηρίζετε τον καπιταλισμό.  </w:t>
      </w:r>
    </w:p>
    <w:p w14:paraId="74B8E32B"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Τι είναι, λοιπόν,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Δεν είναι ό,τι κάνουν όλες οι μεγάλες εταιρείες και τα μονοπώλια; Πού θα το</w:t>
      </w:r>
      <w:r>
        <w:rPr>
          <w:rFonts w:eastAsia="Times New Roman" w:cs="Times New Roman"/>
          <w:szCs w:val="24"/>
        </w:rPr>
        <w:t xml:space="preserve"> κάνει; Επειδή βγαίνει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τώρα εδώ; Οι άλλες τι κάνουν; Υγιή ανταγωνισμό κάνουν; Τι λέτε; Δεν χρησιμοποιούν τις ίδιες μεθόδους και χειρότερες, ναι ή όχι; Είναι συνήθης, καθημερινή δουλειά όλων αυτών. Δεν το ξέρετε αυτό; Και γιατί δεν το λέτε; Για</w:t>
      </w:r>
      <w:r>
        <w:rPr>
          <w:rFonts w:eastAsia="Times New Roman" w:cs="Times New Roman"/>
          <w:szCs w:val="24"/>
        </w:rPr>
        <w:t>τί δεν βγαίνετε εδώ να πείτε ότι ναι, έτσι κάνουν τα μονοπώλια σε όλους τους τομείς; Γιατί, λοιπόν, δεν το λέτε και οι μεν και οι δε, και ο ΣΥΡΙΖΑ και η Νέα Δημοκρατία και όλα τα κόμματα που υποστηρίζουν τον καπιταλισμό; Γιατί υπηρετούν την ίδια στρατηγική</w:t>
      </w:r>
      <w:r>
        <w:rPr>
          <w:rFonts w:eastAsia="Times New Roman" w:cs="Times New Roman"/>
          <w:szCs w:val="24"/>
        </w:rPr>
        <w:t>. Γιατί θεωρούν ότι η κινητήρια δύναμη εξέλιξης της κοινωνίας είναι ο καπιταλιστής, είναι η ιδιοκτησία, η ατομική ιδιοκτησία στα μέσα παραγωγής, η οποία δεν διστάζει να κάνει όλα αυτά. Σε αυτό κουβέντα.</w:t>
      </w:r>
    </w:p>
    <w:p w14:paraId="74B8E32C"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Ορισμένοι φωστήρες στα μέσα κοινωνικής δικτύωσης -εδώ</w:t>
      </w:r>
      <w:r>
        <w:rPr>
          <w:rFonts w:eastAsia="Times New Roman" w:cs="Times New Roman"/>
          <w:szCs w:val="24"/>
        </w:rPr>
        <w:t xml:space="preserve"> δεν το ακούσαμε ακόμα- μας κατηγορούν ότι τα φορτώνουμε όλα στον καπιταλισμό. Αποδεχόμαστε πλήρως την κατηγορία. Βεβαίως τα φορτώνουμε στον καπιταλισμό. Βεβαίως αυτό το απάνθρωπο σύστημα είναι υπεύθυνο και λειτουργεί έτσι. Βεβαίως εμπορευματοποιεί και την</w:t>
      </w:r>
      <w:r>
        <w:rPr>
          <w:rFonts w:eastAsia="Times New Roman" w:cs="Times New Roman"/>
          <w:szCs w:val="24"/>
        </w:rPr>
        <w:t xml:space="preserve"> ανθρώπινη ζωή. Βεβαίως. Αυτό το δεχόμαστε. Μάλιστα, λέμε ότι ακριβώς επειδή έχει σαπίσει, επειδή έχει τελειώσει, είναι ανάγκη αντικειμενική η ανατροπή του, γιατί έχουν ωριμάσει όλες οι προϋποθέσεις για να περάσει η κοινωνία σε άλλη μορφή οργάνωσης, όπου θ</w:t>
      </w:r>
      <w:r>
        <w:rPr>
          <w:rFonts w:eastAsia="Times New Roman" w:cs="Times New Roman"/>
          <w:szCs w:val="24"/>
        </w:rPr>
        <w:t xml:space="preserve">α κινείται με γνώμονα την κάλυψη των ανθρωπίνων αναγκών και όχι το καπιταλιστικό κέρδος. </w:t>
      </w:r>
    </w:p>
    <w:p w14:paraId="74B8E32D"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εμείς πάντα ενδιαφερόμαστε όποια πρόσωπα εμπλέκονται και αν εμπλέκονται να βγουν στην επιφάνεια και να τιμωρηθούν. Κυρίως ενδιαφερόμαστε, μέσα από τέτοιες </w:t>
      </w:r>
      <w:r>
        <w:rPr>
          <w:rFonts w:eastAsia="Times New Roman" w:cs="Times New Roman"/>
          <w:szCs w:val="24"/>
        </w:rPr>
        <w:t>διαδικασίες, να αντιληφθεί και ο λαός πώς λειτουργεί όλο αυτό το σύστημα. Γιατί σε τελευταία ανάλυση και αν μπουν τρεις φυλακή, θα αλλάξει δηλαδή την επόμενη ημέρα; Θα μεταμορφωθεί; Όχι βέβαια. Τι κάνει ιδιαίτερα ο ΣΥΡΙΖΑ, πέρα από άλλες πολιτικές στοχεύσε</w:t>
      </w:r>
      <w:r>
        <w:rPr>
          <w:rFonts w:eastAsia="Times New Roman" w:cs="Times New Roman"/>
          <w:szCs w:val="24"/>
        </w:rPr>
        <w:t>ις που περιγράφονται, που έχουν βάση ή δεν έχουν, κάτι που δεν έχει καμμ</w:t>
      </w:r>
      <w:r>
        <w:rPr>
          <w:rFonts w:eastAsia="Times New Roman" w:cs="Times New Roman"/>
          <w:szCs w:val="24"/>
        </w:rPr>
        <w:t>ία</w:t>
      </w:r>
      <w:r>
        <w:rPr>
          <w:rFonts w:eastAsia="Times New Roman" w:cs="Times New Roman"/>
          <w:szCs w:val="24"/>
        </w:rPr>
        <w:t xml:space="preserve"> σημασία; Δημιουργεί στον λαό την αυταπάτη του τίμιου καπιταλισμού, της εξυγίανσης του συστήματος. </w:t>
      </w:r>
    </w:p>
    <w:p w14:paraId="74B8E32E"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Ακούω εδώ, </w:t>
      </w:r>
      <w:r>
        <w:rPr>
          <w:rFonts w:eastAsia="Times New Roman" w:cs="Times New Roman"/>
          <w:szCs w:val="24"/>
        </w:rPr>
        <w:t>π</w:t>
      </w:r>
      <w:r>
        <w:rPr>
          <w:rFonts w:eastAsia="Times New Roman" w:cs="Times New Roman"/>
          <w:szCs w:val="24"/>
        </w:rPr>
        <w:t xml:space="preserve">ρόεδρε της </w:t>
      </w:r>
      <w:r>
        <w:rPr>
          <w:rFonts w:eastAsia="Times New Roman" w:cs="Times New Roman"/>
          <w:szCs w:val="24"/>
        </w:rPr>
        <w:t>ε</w:t>
      </w:r>
      <w:r>
        <w:rPr>
          <w:rFonts w:eastAsia="Times New Roman" w:cs="Times New Roman"/>
          <w:szCs w:val="24"/>
        </w:rPr>
        <w:t>πιτροπής, κάθαρση. Τι λέτε; Θα κάνετε κάθαρση στο καπιταλι</w:t>
      </w:r>
      <w:r>
        <w:rPr>
          <w:rFonts w:eastAsia="Times New Roman" w:cs="Times New Roman"/>
          <w:szCs w:val="24"/>
        </w:rPr>
        <w:t xml:space="preserve">στικό σύστημα; </w:t>
      </w:r>
    </w:p>
    <w:p w14:paraId="74B8E32F"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Δεν το είπαμε.</w:t>
      </w:r>
    </w:p>
    <w:p w14:paraId="74B8E330"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Το άκουσα, κάθαρση. Τα λέτε οι περισσότεροι. Δημιουργείτε την εντύπωση, κοροϊδεύοντας τους εργαζόμενους, όπως το κάνατε και παλιότερα -πάρτε τα Πρακτικά και διαβάστε το- για κράτους δικαί</w:t>
      </w:r>
      <w:r>
        <w:rPr>
          <w:rFonts w:eastAsia="Times New Roman" w:cs="Times New Roman"/>
          <w:szCs w:val="24"/>
        </w:rPr>
        <w:t>ου. Το είπατε; Ποιο κράτος δικαίου; Ταξικό είναι, και ταξικό καραμπινάτο, και υπηρετεί τα συμφέροντα αυτών που λέγαμε προηγουμένως.</w:t>
      </w:r>
    </w:p>
    <w:p w14:paraId="74B8E331"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Τι λέτε, λοιπόν; Λέτε «εμείς θα βάλουμε νόμους για υγιή ανταγωνισμό». Σοβαρολογείτε; Υπάρχει υγιής ανταγωνισμός στον καπιταλ</w:t>
      </w:r>
      <w:r>
        <w:rPr>
          <w:rFonts w:eastAsia="Times New Roman" w:cs="Times New Roman"/>
          <w:szCs w:val="24"/>
        </w:rPr>
        <w:t>ισμό; Ο θάνατός σου η ζωή μου. Το μεγάλο ψάρι τρώει το μικρό και όλοι μαζί τρώνε τους εργαζόμενους. Αυτός είναι ο νόμος του καπιταλισμού, τρώνε τον ιδρώτα των εργαζόμενων.</w:t>
      </w:r>
    </w:p>
    <w:p w14:paraId="74B8E332"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Μάλιστα, εδώ φτάσαμε στην επανάληψη που λέει: Η κρίση ήρθε λόγω της διαφθοράς, Γεώργ</w:t>
      </w:r>
      <w:r>
        <w:rPr>
          <w:rFonts w:eastAsia="Times New Roman" w:cs="Times New Roman"/>
          <w:szCs w:val="24"/>
        </w:rPr>
        <w:t>ιος Παπανδρέου. Το θυμάστε; Όταν είπε «λεφτά υπάρχουν» και τα λοιπά, τι έλεγε; Η Ελλάδα έφτασε εδώ και στο μνημόνιο λόγω της διαφθοράς. Και πολύ περισσότερο ορισμένοι είναι πολύ προκλητικοί. Άκουγα τον κ. Τσιρώνη στο ράδιο να λέει ότι η Ελλάδα είναι σε αυτ</w:t>
      </w:r>
      <w:r>
        <w:rPr>
          <w:rFonts w:eastAsia="Times New Roman" w:cs="Times New Roman"/>
          <w:szCs w:val="24"/>
        </w:rPr>
        <w:t xml:space="preserve">όν τον τομέα πρωταθλήτρια. </w:t>
      </w:r>
    </w:p>
    <w:p w14:paraId="74B8E3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Μα, καλά. Σοβαρολογείτε; Το ότι οι Γερμανοί πληρώνουν παντού δεν είναι διαφθορά; Οι Βρετανοί, οι Γάλλοι, οι Αμερικάνοι κ.α., όλοι δεν πληρώνουν; Είναι ιδίωμα της Ελλάδας; Αλήθεια; Σοβαρολογείτε -και θέλετε να λέγεστε και αριστερ</w:t>
      </w:r>
      <w:r>
        <w:rPr>
          <w:rFonts w:eastAsia="Times New Roman" w:cs="Times New Roman"/>
          <w:szCs w:val="24"/>
        </w:rPr>
        <w:t xml:space="preserve">οί- ότι η κρίση στην Ελλάδα ήλθε από τη διαφθορά και τη ρεμούλα; Πλάκα μας κάνετε; Σε όλον τον καπιταλιστικό κόσμο, η κρίση και η ρεμούλα ήταν οι αιτίες; Αυτά λέτε. Γι’ αυτό ήλθαν τα μνημόνια, λέει. Γιατί τόσα δισεκατομμύρια εδώ, τόσα δισεκατομμύρια εκεί, </w:t>
      </w:r>
      <w:r>
        <w:rPr>
          <w:rFonts w:eastAsia="Times New Roman" w:cs="Times New Roman"/>
          <w:szCs w:val="24"/>
        </w:rPr>
        <w:t>τόσα δισεκατομμύρια εκεί. Και όχι η ανάγκη του ίδιου του καπιταλιστικού συστήματος να περάσει στη συντριβή των δικαιωμάτων των εργαζομένων, κ.λπ., δηλαδή αυτά που λέμε τόσο καιρό. Αθωώνετε το ίδιο το καπιταλιστικό σύστημα. Και μάλιστα, δεν το αθωώνετε μόνο</w:t>
      </w:r>
      <w:r>
        <w:rPr>
          <w:rFonts w:eastAsia="Times New Roman" w:cs="Times New Roman"/>
          <w:szCs w:val="24"/>
        </w:rPr>
        <w:t xml:space="preserve">. Δίνετε εξετάσεις στο ίδιο το σύστημα ότι μπορείτε να το υπηρετήσετε πολύ καλά, παραπλανώντας τον λαό ότι μπορείτε να το κάνετε ηθικό. Ο εκμεταλλευτής δεν γίνεται ηθικός. Είναι ανήθικος από την ίδια του τη φύση, γιατί εκμεταλλεύεται τη δουλειά του άλλου. </w:t>
      </w:r>
      <w:r>
        <w:rPr>
          <w:rFonts w:eastAsia="Times New Roman" w:cs="Times New Roman"/>
          <w:szCs w:val="24"/>
        </w:rPr>
        <w:t xml:space="preserve">Το λέω έτσι απλοϊκά. </w:t>
      </w:r>
    </w:p>
    <w:p w14:paraId="74B8E3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Παρακάτω. Τι λέτε, λοιπόν; Λέτε ότι «θα τα βγάλουμε όλα αυτά στο φως, θα αλλάξουμε το τοπίο» και μάλιστα, φθάνετε σε ένα σημείο να δικαιολογείτε τα μνημόνια για τη μείωση της φαρμακευτικής δαπάνης. Πολλή σκόνη σηκώνετε στο θέμα της με</w:t>
      </w:r>
      <w:r>
        <w:rPr>
          <w:rFonts w:eastAsia="Times New Roman" w:cs="Times New Roman"/>
          <w:szCs w:val="24"/>
        </w:rPr>
        <w:t xml:space="preserve">ίωσης ή όχι. Μπορεί να αυξηθεί η φαρμακευτική δαπάνη, για να καλύψει τις λαϊκές ανάγκες. Πρέπει να αυξηθεί σήμερα η φαρμακευτική δαπάνη και όχι να μειώνεται και να κόβεται. </w:t>
      </w:r>
    </w:p>
    <w:p w14:paraId="74B8E3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φθάσατε και φθάνετε στο σημείο να δικαιολογείτε τα μνημόνια που τα λέγατε κατά</w:t>
      </w:r>
      <w:r>
        <w:rPr>
          <w:rFonts w:eastAsia="Times New Roman" w:cs="Times New Roman"/>
          <w:szCs w:val="24"/>
        </w:rPr>
        <w:t>ρα. Τι είναι τα μνημόνια; Είναι συγκεντρωμένα τα μέτρα που παίρνονται σε όλες τις καπιταλιστικές χώρες. Τα δικαιολογείτε και υπερηφανεύεστε για τη μείωση της φαρμακευτικής δαπάνης. Πώς βγαίνουν τα σκάνδαλα; Για να δούμε μια άλλη πλευρά. Πώς βγαίνουν; Βγαίν</w:t>
      </w:r>
      <w:r>
        <w:rPr>
          <w:rFonts w:eastAsia="Times New Roman" w:cs="Times New Roman"/>
          <w:szCs w:val="24"/>
        </w:rPr>
        <w:t xml:space="preserve">ουν από τις συγκρούσεις ανάμεσα σε μεγαθήρια. Ναι ή όχι; Ποιο βγήκε ευθέως; Ποια κυβέρνηση σηκώθηκε και είπε «υπάρχει θέμα σε αυτό και να το βγάλουμε». Πώς βγήκε τούτο εδώ; Το </w:t>
      </w:r>
      <w:r>
        <w:rPr>
          <w:rFonts w:eastAsia="Times New Roman" w:cs="Times New Roman"/>
          <w:szCs w:val="24"/>
          <w:lang w:val="en-US"/>
        </w:rPr>
        <w:t>FBI</w:t>
      </w:r>
      <w:r>
        <w:rPr>
          <w:rFonts w:eastAsia="Times New Roman" w:cs="Times New Roman"/>
          <w:szCs w:val="24"/>
        </w:rPr>
        <w:t xml:space="preserve">. Ρε, που φθάσαμε! Το </w:t>
      </w:r>
      <w:r>
        <w:rPr>
          <w:rFonts w:eastAsia="Times New Roman" w:cs="Times New Roman"/>
          <w:szCs w:val="24"/>
          <w:lang w:val="en-US"/>
        </w:rPr>
        <w:t>FBI</w:t>
      </w:r>
      <w:r>
        <w:rPr>
          <w:rFonts w:eastAsia="Times New Roman" w:cs="Times New Roman"/>
          <w:szCs w:val="24"/>
        </w:rPr>
        <w:t>, διεθνής ανθρωπιστικός οργανισμός, ο οποίος ενδιαφέρεται για το καλό της ανθρωπότητας και για το ότι οι εργαζόμενοι πληρώνουν ακριβά τα φάρμακα. Τι λέτε τώρα; Σύγκρουση συμφερόντων ήταν. Πού κατέληξαν αυτές οι συγκρούσεις και το αμερικάνικο σύστημα, που τ</w:t>
      </w:r>
      <w:r>
        <w:rPr>
          <w:rFonts w:eastAsia="Times New Roman" w:cs="Times New Roman"/>
          <w:szCs w:val="24"/>
        </w:rPr>
        <w:t xml:space="preserve">ώρα τελευταία, όπως και παλαιότερα, το έχετε ερωτευτεί παράφορα. </w:t>
      </w:r>
    </w:p>
    <w:p w14:paraId="74B8E3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Πού κατέληξαν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Τι λένε οι Αμερικάνοι; «Πλήρωσε 300, 400, 500, 1 δισεκατομμύριο και τελειώσαμε και δεν με ενδιαφέρει». Είδατε κανέναν να πάει φυλακή; Έκλεισε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χωρί</w:t>
      </w:r>
      <w:r>
        <w:rPr>
          <w:rFonts w:eastAsia="Times New Roman" w:cs="Times New Roman"/>
          <w:szCs w:val="24"/>
        </w:rPr>
        <w:t xml:space="preserve">ς να ανοίξει ρουθούνι; Έκλεισε. Τι έκανε; Το κάνουν για να πάρουν χρήμα και για να εξυπηρετήσουν τα συμφέροντα των δικών τους εταιρειών. </w:t>
      </w:r>
    </w:p>
    <w:p w14:paraId="74B8E3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λοιπόν, τι λέμε; Όσο η υγεία, η παιδεία και πριν από όλα η εργατική δύναμη είναι εμπόρευμα, όσο υπάρχει αυτό το</w:t>
      </w:r>
      <w:r>
        <w:rPr>
          <w:rFonts w:eastAsia="Times New Roman" w:cs="Times New Roman"/>
          <w:szCs w:val="24"/>
        </w:rPr>
        <w:t xml:space="preserve"> σύστημα, τα σκάνδαλα είναι αναπόφευκτα και είναι συνυφασμένα με τη λειτουργία του ίδιου του συστήματος. Αν δεν ανατραπεί -και πρέπει να ανατραπεί- αυτό το σύστημα, οι απίστευτες δυνατότητες που έχει η ανθρωπότητα, επειδή το σύστημα σάπισε, οδηγούν σε πισω</w:t>
      </w:r>
      <w:r>
        <w:rPr>
          <w:rFonts w:eastAsia="Times New Roman" w:cs="Times New Roman"/>
          <w:szCs w:val="24"/>
        </w:rPr>
        <w:t xml:space="preserve">γύρισμα και όχι σε πρόοδο. </w:t>
      </w:r>
    </w:p>
    <w:p w14:paraId="74B8E3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καπιταλισμός, από τότε που εδραιώθηκε, έγινε αντιδραστικός. Σήμερα είναι στο χειρότερο στάδιο του. Υπάρχουν όλες οι δυνατότητες. Παντού. Εδώ δεν τολμάτε να πείτε «να φτιάξουμε εθνική φαρμακευτική βιομηχανία». Θα φτιάξετε; Σας </w:t>
      </w:r>
      <w:r>
        <w:rPr>
          <w:rFonts w:eastAsia="Times New Roman" w:cs="Times New Roman"/>
          <w:szCs w:val="24"/>
        </w:rPr>
        <w:t>αφήνει η μαμά; Όχι. Ποια είναι η μαμά; Η Ευρωπαϊκή Ένωση και το καπιταλιστικό σύστημα. Αν θέλετε, κόψτε από το πρόγραμμα δημοσίων επενδύσεων, πάρτε μια απόφαση, ότι, για να αντιμετωπίσουμε εν μέρει όλο αυτό το θέμα του φαρμάκου, που είναι γνωστό ποιος το κ</w:t>
      </w:r>
      <w:r>
        <w:rPr>
          <w:rFonts w:eastAsia="Times New Roman" w:cs="Times New Roman"/>
          <w:szCs w:val="24"/>
        </w:rPr>
        <w:t xml:space="preserve">αθορίζει, και της υγείας των ανθρώπων, θα φτιάξουμε εθνική βιομηχανία, κρατική. Κάντε το, ντε! Τολμάτε; Σου «πατάει» 300 εκατομμύρια πρόστιμο η Ευρωπαϊκή Ένωση. Ο </w:t>
      </w:r>
      <w:r>
        <w:rPr>
          <w:rFonts w:eastAsia="Times New Roman" w:cs="Times New Roman"/>
          <w:szCs w:val="24"/>
        </w:rPr>
        <w:t>θ</w:t>
      </w:r>
      <w:r>
        <w:rPr>
          <w:rFonts w:eastAsia="Times New Roman" w:cs="Times New Roman"/>
          <w:szCs w:val="24"/>
        </w:rPr>
        <w:t>εός που προσκυνάτε είναι ο ίδιος ο καπιταλισμός.</w:t>
      </w:r>
    </w:p>
    <w:p w14:paraId="74B8E3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Τέλος, για την προανακριτική. Θέλουμε να ξε</w:t>
      </w:r>
      <w:r>
        <w:rPr>
          <w:rFonts w:eastAsia="Times New Roman" w:cs="Times New Roman"/>
          <w:szCs w:val="24"/>
        </w:rPr>
        <w:t xml:space="preserve">καθαρίσουμε ένα θέμα. Όλα αυτά τα νομικίστικα έχουν μια σημασία. Ποια είναι η ουσία; Εμείς είπαμε να γίνει, με ορισμένες προϋποθέσεις. Ποιες είναι </w:t>
      </w:r>
      <w:r>
        <w:rPr>
          <w:rFonts w:eastAsia="Times New Roman" w:cs="Times New Roman"/>
          <w:szCs w:val="24"/>
        </w:rPr>
        <w:t>οι</w:t>
      </w:r>
      <w:r>
        <w:rPr>
          <w:rFonts w:eastAsia="Times New Roman" w:cs="Times New Roman"/>
          <w:szCs w:val="24"/>
        </w:rPr>
        <w:t xml:space="preserve"> προϋποθέσεις; Ότι θα πάει μέχρι τέλους. Αυτό που έγινε με τον Παπαντωνίου και που προδιαθέτει για τέτοια ε</w:t>
      </w:r>
      <w:r>
        <w:rPr>
          <w:rFonts w:eastAsia="Times New Roman" w:cs="Times New Roman"/>
          <w:szCs w:val="24"/>
        </w:rPr>
        <w:t xml:space="preserve">ξέλιξη είναι μια ωμή κοροϊδία απέναντι στον ελληνικό λαό. </w:t>
      </w:r>
    </w:p>
    <w:p w14:paraId="74B8E3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τι λέμε; Ανεξάρτητα από νόμους και γραφές, η Βουλή, που είναι το ανώτατο όργανο, θα αποφασίσει, θα καλέσει τους πάντες, θα έλθουν οι μάρτυρες να καταθέσουν επωνύμως. Θα κάνω ένα μικρό σχόλιο.</w:t>
      </w:r>
      <w:r>
        <w:rPr>
          <w:rFonts w:eastAsia="Times New Roman" w:cs="Times New Roman"/>
          <w:szCs w:val="24"/>
        </w:rPr>
        <w:t xml:space="preserve"> </w:t>
      </w:r>
      <w:r>
        <w:rPr>
          <w:rFonts w:eastAsia="Times New Roman" w:cs="Times New Roman"/>
          <w:szCs w:val="24"/>
        </w:rPr>
        <w:t>Θα κληθούν και άλλοι. Αν βρεθούν κι άλλοι, θα έρθουμε στη Βουλή, να διερευνηθεί, -χωρίς να έχουμε αυταπάτες, κρατάμε μικρό καλάθι-,  μέχρι το τέλος. Αν παιχτεί ξανά το ίδιο θέατρο, σας το λέμε και από το Βήμα εδώ -κύριε Δρίτσα, δεν ξέρω εάν θα είστε Πρόεδ</w:t>
      </w:r>
      <w:r>
        <w:rPr>
          <w:rFonts w:eastAsia="Times New Roman" w:cs="Times New Roman"/>
          <w:szCs w:val="24"/>
        </w:rPr>
        <w:t>ρος-, εμείς δεν θα συμμετέχουμε σε τέτοια κοροϊδία, δηλαδή ότι τα μαζέψαμε όλα και τα γυρίζουμε στη δικαιοσύνη. Να είμαστε εξηγημένοι. Αυτό θα δείχνει και ποια είναι η στόχευση.</w:t>
      </w:r>
    </w:p>
    <w:p w14:paraId="74B8E3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Παρά το γεγονός των μεγάλων ερωτηματικών που υπάρχουν στη δικογραφία -και υπάρ</w:t>
      </w:r>
      <w:r>
        <w:rPr>
          <w:rFonts w:eastAsia="Times New Roman" w:cs="Times New Roman"/>
          <w:szCs w:val="24"/>
        </w:rPr>
        <w:t xml:space="preserve">χουν «είπα», «άκουσα», «μου είπαν τέτοιο και αυτά»-, εμείς λέμε «ναι», να πάνε όλοι να εξεταστούν. Κανένας δεν είναι ένοχος. </w:t>
      </w:r>
    </w:p>
    <w:p w14:paraId="74B8E3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τέλος έχουμε εδώ το εξής παιχνίδι: «προστατευόμενοι μάρτυρες». Είναι ο νόμος που ψηφίστηκε το 2001. Ποιος τον ψήφισε; Η Νέα Δη</w:t>
      </w:r>
      <w:r>
        <w:rPr>
          <w:rFonts w:eastAsia="Times New Roman" w:cs="Times New Roman"/>
          <w:szCs w:val="24"/>
        </w:rPr>
        <w:t xml:space="preserve">μοκρατία. Ναι ή όχι; Λένε ότι όταν σκάβεις τον λάκκο του αλλουνού, πέφτεις ο ίδιος μέσα. </w:t>
      </w:r>
    </w:p>
    <w:p w14:paraId="74B8E3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ΠΑΣΟΚ. </w:t>
      </w:r>
    </w:p>
    <w:p w14:paraId="74B8E3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συμφώνησε η Νέα Δημοκρατία; Συμφώνησε. Ήταν τρομονόμ</w:t>
      </w:r>
      <w:r>
        <w:rPr>
          <w:rFonts w:eastAsia="Times New Roman" w:cs="Times New Roman"/>
          <w:szCs w:val="24"/>
        </w:rPr>
        <w:t xml:space="preserve">ος και τα σκυλιά δεμένα, όπως και εσείς τώρα. Θα τα ακούσετε τώρα. </w:t>
      </w:r>
    </w:p>
    <w:p w14:paraId="74B8E3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ζήτημα βάζει η Νέα Δημοκρατία; Να μην υπάρχουν προστατευόμενοι μάρτυρες; Πείτε το εδώ. Μα, δεν μπορείτε να το πείτε. Τι λέτε; «Η διαδικασία», «εκείνο», «το άλλο». Άρα αποδέχεστε τους πρ</w:t>
      </w:r>
      <w:r>
        <w:rPr>
          <w:rFonts w:eastAsia="Times New Roman" w:cs="Times New Roman"/>
          <w:szCs w:val="24"/>
        </w:rPr>
        <w:t xml:space="preserve">οστατευόμενους μάρτυρες. </w:t>
      </w:r>
    </w:p>
    <w:p w14:paraId="74B8E34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έλεγε ο ΣΥΡΙΖΑ τότε; Ο Συνασπισμός έφυγε από τη Βουλή. Και μάλιστα –λέει- σε τέτοια κορυφαία πολιτικά ζητήματα έχεις και την κορυφαία πολιτική αντίδραση, που είναι η αποχώρηση από τη Βουλή. Έβαλαν ορισμένα ερωτηματικά -ο Κουβέλ</w:t>
      </w:r>
      <w:r>
        <w:rPr>
          <w:rFonts w:eastAsia="Times New Roman" w:cs="Times New Roman"/>
          <w:szCs w:val="24"/>
        </w:rPr>
        <w:t>ης μίλαγε τότε- και έθεσαν ορισμένα θέματα πάρα πολύ σημαντικά: τι θα συμβεί με την μία περίπτωση και τι θα συμβεί με την άλλη περίπτωση. Σήμερα αντιστρέφονται οι όροι και υπερασπίζεστε αυτούς τους μάρτυρες. Ε, όχι έτσι! Οι κουκούλες και οι ανώνυμοι μάρτυρ</w:t>
      </w:r>
      <w:r>
        <w:rPr>
          <w:rFonts w:eastAsia="Times New Roman" w:cs="Times New Roman"/>
          <w:szCs w:val="24"/>
        </w:rPr>
        <w:t xml:space="preserve">ες σήμερα παίζουν αυτόν τον ρόλο. </w:t>
      </w:r>
    </w:p>
    <w:p w14:paraId="74B8E34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έρθουν και θα καταθέσουν επωνύμως. Να αναλάβει το κράτος σας να τους προστατέψει. Γιατί, δηλαδή, δεν μπορεί να το κάνει αυτό; Ή δεν τους ξέρουν οι μυστικές υπηρεσίες; Τους ξέρουν ή όχι; Τους ξέρουν οι Αμερικάνοι; Τους </w:t>
      </w:r>
      <w:r>
        <w:rPr>
          <w:rFonts w:eastAsia="Times New Roman" w:cs="Times New Roman"/>
          <w:szCs w:val="24"/>
        </w:rPr>
        <w:t xml:space="preserve">ξέρουν ή όχι; Μπορούν αυτοί να οργανώσουν και δολοφονίες και ό,τι θέλετε; Ναι ή όχι; Ποιον κοροϊδεύετε; Όχι παιχνίδια, λοιπόν. </w:t>
      </w:r>
    </w:p>
    <w:p w14:paraId="74B8E3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ΚΚΕ θα κάνει ό,τι μπορεί, όπως έκανε πάντα, ώστε ένα μέρος τουλάχιστον της αλήθειας να αποκαλυφθεί και ο ελληνικός λαός να αν</w:t>
      </w:r>
      <w:r>
        <w:rPr>
          <w:rFonts w:eastAsia="Times New Roman" w:cs="Times New Roman"/>
          <w:szCs w:val="24"/>
        </w:rPr>
        <w:t xml:space="preserve">τιληφθεί τι ακριβώς συμβαίνει και τι παιχνίδια παίζονται. </w:t>
      </w:r>
    </w:p>
    <w:p w14:paraId="74B8E3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ακολουθήσει ο Αναπληρωτής Υπουργός Υγείας κ. Πολάκης. Μετά τον κ. Πολάκη θα μιλήσει ο κ. Τζαβάρας. Θα πάμε ένας Υπουργός ή Βουλευτής για να εξαντληθεί και ο κατ</w:t>
      </w:r>
      <w:r>
        <w:rPr>
          <w:rFonts w:eastAsia="Times New Roman" w:cs="Times New Roman"/>
          <w:szCs w:val="24"/>
        </w:rPr>
        <w:t xml:space="preserve">άλογος. Αμέσως μετά τον κ. Τζαβάρα θα μιλήσει ο κ. Σαλμάς. </w:t>
      </w:r>
    </w:p>
    <w:p w14:paraId="74B8E3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Μα, ήταν η σειρά μου. </w:t>
      </w:r>
    </w:p>
    <w:p w14:paraId="74B8E3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Εάν σας παραχωρεί τη θέση του ο κ. Τζαβάρας, πάρτε εσείς τον λόγο. </w:t>
      </w:r>
    </w:p>
    <w:p w14:paraId="74B8E3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Για εμάς είναι η συνεδρίαση σήμερα. </w:t>
      </w:r>
    </w:p>
    <w:p w14:paraId="74B8E3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Ναι, είναι και για τους Βουλευτές που έχουν γραφτεί και για τους Κοινοβουλευτικούς. Να βάλουμε μια σειρά, γιατί όσο προχωράει η ώρα, μένουν πίσω οι ομιλητές. Πέντε Βουλευτές έχουν μείνει εκ του καταλόγου. Εάν θέλετε μετά τ</w:t>
      </w:r>
      <w:r>
        <w:rPr>
          <w:rFonts w:eastAsia="Times New Roman" w:cs="Times New Roman"/>
          <w:szCs w:val="24"/>
        </w:rPr>
        <w:t xml:space="preserve">ον κ. Πολάκη να πάρετε εσείς τον λόγο, δεν υπάρχει ζήτημα και μετά από εσάς θα μιλήσει ο κ. Τζαβάρας. Όπως νομίζετε. </w:t>
      </w:r>
    </w:p>
    <w:p w14:paraId="74B8E3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Πολάκη, έχετε τον λόγο. </w:t>
      </w:r>
    </w:p>
    <w:p w14:paraId="74B8E3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πολύ, κύριε Πρόεδρε. </w:t>
      </w:r>
    </w:p>
    <w:p w14:paraId="74B8E3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Πραγματικά αυτές τις μ</w:t>
      </w:r>
      <w:r>
        <w:rPr>
          <w:rFonts w:eastAsia="Times New Roman" w:cs="Times New Roman"/>
          <w:szCs w:val="24"/>
        </w:rPr>
        <w:t>έρες, επειδή εγώ κυκλοφορώ πολύ και σε καφενεία και σε πλατείες κ.λπ., τρεις κουβέντες ακούω</w:t>
      </w:r>
      <w:r>
        <w:rPr>
          <w:rFonts w:eastAsia="Times New Roman" w:cs="Times New Roman"/>
          <w:szCs w:val="24"/>
        </w:rPr>
        <w:t>.</w:t>
      </w:r>
      <w:r>
        <w:rPr>
          <w:rFonts w:eastAsia="Times New Roman" w:cs="Times New Roman"/>
          <w:szCs w:val="24"/>
        </w:rPr>
        <w:t xml:space="preserve"> Πρώτον, «Θα πάει κανένας φυλακή»; Δεύτερον, «Έχετε στοιχεία; Μην κάνετε πίσω». Τρίτον, «Προσέχετε». </w:t>
      </w:r>
    </w:p>
    <w:p w14:paraId="74B8E3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Αυτές τις τρεις κουβέντες ακούω. Αυτές τις ακούνε όλοι. Ξέρου</w:t>
      </w:r>
      <w:r>
        <w:rPr>
          <w:rFonts w:eastAsia="Times New Roman" w:cs="Times New Roman"/>
          <w:szCs w:val="24"/>
        </w:rPr>
        <w:t xml:space="preserve">ν πολύ καλά ότι ο ελληνικός λαός έχει καταλάβει ότι για πρώτη φορά υπάρχει μια κυβέρνηση που δεν δίνει πολιτική κάλυψη σε ένα πράγμα που ο κόσμος το είχε τούμπανο και εμείς κρυφό καμάρι. </w:t>
      </w:r>
    </w:p>
    <w:p w14:paraId="74B8E3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να πρωτοπεί κανείς;  Σήμερα αυτό που κουβεντιάζουμε είναι η κορυφ</w:t>
      </w:r>
      <w:r>
        <w:rPr>
          <w:rFonts w:eastAsia="Times New Roman" w:cs="Times New Roman"/>
          <w:szCs w:val="24"/>
        </w:rPr>
        <w:t>ή ενός από τα τρία παγόβουνα πάνω στα οποία προσέκρουσε και βούλιαξε η χώρα. Από το 1991 μέχρι το 2010 δόθηκαν στη χώρα μας 260 δισεκατομμύρια ευρώ στον χώρο της υγείας. Από αυτά τα 160 δισεκατομμύρια ευρώ περίπου ήταν δημόσια δαπάνη -κρατικός προϋπολογισμ</w:t>
      </w:r>
      <w:r>
        <w:rPr>
          <w:rFonts w:eastAsia="Times New Roman" w:cs="Times New Roman"/>
          <w:szCs w:val="24"/>
        </w:rPr>
        <w:t xml:space="preserve">ός και ασφαλιστικά ταμεία- και περίπου τα 100 δισεκατομμύρια ευρώ ήταν η ιδιωτική δαπάνη. </w:t>
      </w:r>
    </w:p>
    <w:p w14:paraId="74B8E34D"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Με τους πιο μετριοπαθείς υπολογισμούς, που τους έχει κάνει και η Εθνική Σχολή Δημόσιας Υγείας και διάφοροι επιστήμονες του χώρου, το 30% της δημόσιας δαπάνης και το </w:t>
      </w:r>
      <w:r>
        <w:rPr>
          <w:rFonts w:eastAsia="Times New Roman"/>
          <w:szCs w:val="24"/>
        </w:rPr>
        <w:t>40% τις ιδιωτικής δαπάνης αυτών των 260 δισεκατομμυρίων αποτελούν μαύρο χρήμα υπερτιμολογήσεων, φαρμάκων, υλικών, αντιδραστηρίων, παράνομων αμοιβών, συμποσούντων σε 85 δισεκατομμύρια ευρώ. Προσθέστε τα 150 των εξοπλισμών, τα 100 των δημοσίων έργων -Ολυμπια</w:t>
      </w:r>
      <w:r>
        <w:rPr>
          <w:rFonts w:eastAsia="Times New Roman"/>
          <w:szCs w:val="24"/>
        </w:rPr>
        <w:t>κών Αγώνων και πριν και μετά- και θα βγάλετε τα 340 δισεκατομμύρια του χρέους που χρεοκόπησε τη χώρα το 2010. Και κάποιοι τολμούν να μιλούν για σκευωρία και κάνουν και μηνύσεις.</w:t>
      </w:r>
    </w:p>
    <w:p w14:paraId="74B8E34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Λοιπόν, εγώ έχω να σας προτείνω να μηνύσετε ακόμα πέντε, έξι. </w:t>
      </w:r>
    </w:p>
    <w:p w14:paraId="74B8E34F" w14:textId="77777777" w:rsidR="00D8133C" w:rsidRDefault="00A7505C">
      <w:pPr>
        <w:spacing w:line="600" w:lineRule="auto"/>
        <w:ind w:firstLine="720"/>
        <w:contextualSpacing/>
        <w:jc w:val="both"/>
        <w:rPr>
          <w:rFonts w:eastAsia="Times New Roman"/>
          <w:szCs w:val="24"/>
        </w:rPr>
      </w:pPr>
      <w:r>
        <w:rPr>
          <w:rFonts w:eastAsia="Times New Roman"/>
          <w:szCs w:val="24"/>
        </w:rPr>
        <w:t>Πρώτον, να μηνύ</w:t>
      </w:r>
      <w:r>
        <w:rPr>
          <w:rFonts w:eastAsia="Times New Roman"/>
          <w:szCs w:val="24"/>
        </w:rPr>
        <w:t>σετε, αυτοί που μέχρι τώρα έχουν μηνύσει, τους Βουλευτές που το 2011 σε αυτήν την Αίθουσα κατέθεσαν επίκαιρη ερώτηση στον τότε Υπουργό Υγείας, χρησιμοποιώντας εκφράσεις που χρησιμοποιεί η Αριστερά και οι συμμορίτες, για πιράνχας, για καταγγελίες για κακοδι</w:t>
      </w:r>
      <w:r>
        <w:rPr>
          <w:rFonts w:eastAsia="Times New Roman"/>
          <w:szCs w:val="24"/>
        </w:rPr>
        <w:t>αχείριση και κατασπατάληση του δημοσίου χρήματος, ότι –θα το διαβάσω αυτό το κομμάτι- «το παράθυρο της σπατάλης και των υπερτιμολογήσεων άνοιξε το 2001 όταν με νόμο για τις προμήθειες προβλεπόταν ότι ορισμένα είδη θα έπρεπε να θεωρούνται μη συγκρίσιμα μετα</w:t>
      </w:r>
      <w:r>
        <w:rPr>
          <w:rFonts w:eastAsia="Times New Roman"/>
          <w:szCs w:val="24"/>
        </w:rPr>
        <w:t xml:space="preserve">ξύ τους έστω και αν είναι ίδιας κατηγορίας». </w:t>
      </w:r>
    </w:p>
    <w:p w14:paraId="74B8E35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Από πολιτική απόφαση ξεκίνησαν και οργανώθηκαν όλα. Τίποτα δεν πέφτει από τον ουρανό. Και καταλήγουν οι επερωτώντες Βουλευτές -λέω να κάνετε μήνυση και σε αυτούς- ρωτώντας τον Υπουργό πώς και ποιοι διασφάλιζαν </w:t>
      </w:r>
      <w:r>
        <w:rPr>
          <w:rFonts w:eastAsia="Times New Roman"/>
          <w:szCs w:val="24"/>
        </w:rPr>
        <w:t xml:space="preserve">επί σειρά ετών την ομαδική τύφλωση όλων όσων είχαν την ευθύνη για τις σχετικές αγορές, με αποτέλεσμα να πολλαπλασιάζεται το πραγματικό κόστος των αγοραζομένων. Και λέει και άλλα πολλά. Ποιοι την κάνουν την ερώτηση; </w:t>
      </w:r>
      <w:r>
        <w:rPr>
          <w:rFonts w:eastAsia="Times New Roman"/>
          <w:szCs w:val="24"/>
        </w:rPr>
        <w:t xml:space="preserve">Οι κ.κ. </w:t>
      </w:r>
      <w:r>
        <w:rPr>
          <w:rFonts w:eastAsia="Times New Roman"/>
          <w:szCs w:val="24"/>
        </w:rPr>
        <w:t>Μπακογιάννη Θεοδώρα, Μαρκογιαννάκ</w:t>
      </w:r>
      <w:r>
        <w:rPr>
          <w:rFonts w:eastAsia="Times New Roman"/>
          <w:szCs w:val="24"/>
        </w:rPr>
        <w:t xml:space="preserve">ης Χρήστος, Κιλτίδης Κωνσταντίνος, Κοντογιάννης Γεώργιος, Αυγενάκης Ελευθέριος. </w:t>
      </w:r>
    </w:p>
    <w:p w14:paraId="74B8E351" w14:textId="77777777" w:rsidR="00D8133C" w:rsidRDefault="00A7505C">
      <w:pPr>
        <w:spacing w:line="600" w:lineRule="auto"/>
        <w:ind w:firstLine="720"/>
        <w:contextualSpacing/>
        <w:jc w:val="both"/>
        <w:rPr>
          <w:rFonts w:eastAsia="Times New Roman"/>
          <w:szCs w:val="24"/>
        </w:rPr>
      </w:pPr>
      <w:r>
        <w:rPr>
          <w:rFonts w:eastAsia="Times New Roman"/>
          <w:szCs w:val="24"/>
        </w:rPr>
        <w:t>Μηνύστε και κάποιον άλλον που διετέλεσε Αναπληρωτής Υπουργός Υγείας, τον κ. Σαλμά, ο οποίος στις 26</w:t>
      </w:r>
      <w:r>
        <w:rPr>
          <w:rFonts w:eastAsia="Times New Roman"/>
          <w:szCs w:val="24"/>
        </w:rPr>
        <w:t>-</w:t>
      </w:r>
      <w:r>
        <w:rPr>
          <w:rFonts w:eastAsia="Times New Roman"/>
          <w:szCs w:val="24"/>
        </w:rPr>
        <w:t>5</w:t>
      </w:r>
      <w:r>
        <w:rPr>
          <w:rFonts w:eastAsia="Times New Roman"/>
          <w:szCs w:val="24"/>
        </w:rPr>
        <w:t>-</w:t>
      </w:r>
      <w:r>
        <w:rPr>
          <w:rFonts w:eastAsia="Times New Roman"/>
          <w:szCs w:val="24"/>
        </w:rPr>
        <w:t>2014 -δεν τα λέω εγώ, δεν τα λέει ο Ξανθός, δεν τα λέει ο Κουρουμπλής, δε</w:t>
      </w:r>
      <w:r>
        <w:rPr>
          <w:rFonts w:eastAsia="Times New Roman"/>
          <w:szCs w:val="24"/>
        </w:rPr>
        <w:t xml:space="preserve">ν τα λέει ο Κοντονής- λέει ότι ο κ. Γεωργιάδης με το που ανέλαβε ανέβασε την τιμή σε διακόσια εξήντα πέντε φάρμακα, έβαλε μέσα, χωρίς κανένα κριτήριο, άλλα εκατό φάρμακα και ότι όλα αυτά που λέει για τη δαπάνη είναι μπούρδες, διότι «εγώ κατέβασα τη δαπάνη </w:t>
      </w:r>
      <w:r>
        <w:rPr>
          <w:rFonts w:eastAsia="Times New Roman"/>
          <w:szCs w:val="24"/>
        </w:rPr>
        <w:t>όσο κατέβηκε» και βάζει και τη δαπάνη κάθε μήνα, πόσο ήταν επί θητείας του και πόσο ήταν επί κ. Γεωργιάδη, που δείχνει ότι είναι ίδια και παραπάνω -δεν την μείωσε καθόλου απ’ ό,τι φαίνεται ο κ. Γεωργιάδης. Και μάλιστα, λέει, ότι με αυτό που έκανε, με τη δι</w:t>
      </w:r>
      <w:r>
        <w:rPr>
          <w:rFonts w:eastAsia="Times New Roman"/>
          <w:szCs w:val="24"/>
        </w:rPr>
        <w:t>αφορά ασφαλιστικής τιμής και αναφερόμενης τιμής, ουσιαστικά, χρέωσε όλη τη διαφορά στους ασθενείς, αυξάνοντας τουλάχιστον 200 εκατομμύρια ευρώ τη συμμετοχή των ασθενών στα φάρμακα και μετά επαίρεται για μείωση. Μηνύστε και τον κ. Σαλμά.</w:t>
      </w:r>
    </w:p>
    <w:p w14:paraId="74B8E352" w14:textId="77777777" w:rsidR="00D8133C" w:rsidRDefault="00A7505C">
      <w:pPr>
        <w:spacing w:line="600" w:lineRule="auto"/>
        <w:ind w:firstLine="720"/>
        <w:contextualSpacing/>
        <w:jc w:val="both"/>
        <w:rPr>
          <w:rFonts w:eastAsia="Times New Roman"/>
          <w:szCs w:val="24"/>
        </w:rPr>
      </w:pPr>
      <w:r>
        <w:rPr>
          <w:rFonts w:eastAsia="Times New Roman"/>
          <w:szCs w:val="24"/>
        </w:rPr>
        <w:t>Πάμε στην ουσία, γι</w:t>
      </w:r>
      <w:r>
        <w:rPr>
          <w:rFonts w:eastAsia="Times New Roman"/>
          <w:szCs w:val="24"/>
        </w:rPr>
        <w:t xml:space="preserve">ατί δεν νομίζω να χρειάζονται άλλα λόγια περί σκευωρίας. Απαντήθηκαν. </w:t>
      </w:r>
    </w:p>
    <w:p w14:paraId="74B8E353"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γενικά με τις φαρμακευτικές βιομηχανίες- είναι παγκόσμιο αλλά έχει μια ιδιαίτερη ελληνική πτυχή, γιατί η χώρα μας μέσα από διεθνείς συμφωνίες ως χώρα μέσου ε</w:t>
      </w:r>
      <w:r>
        <w:rPr>
          <w:rFonts w:eastAsia="Times New Roman"/>
          <w:szCs w:val="24"/>
        </w:rPr>
        <w:t xml:space="preserve">πιπέδου ανάπτυξης του καπιταλισμού με αυτό το ΑΕΠ κ.λπ. ήταν τιμή αναφοράς, έπαιρναν δηλαδή τιμή από εμάς, σε πρώτη φάση είκοσι εννιά χώρες και σε επόμενη φάση άλλες πενήντα χώρες. Δηλαδή αγορές όπως η Βραζιλία, η Ινδία, η Ρωσία και άλλες πολλαπλάσιες από </w:t>
      </w:r>
      <w:r>
        <w:rPr>
          <w:rFonts w:eastAsia="Times New Roman"/>
          <w:szCs w:val="24"/>
        </w:rPr>
        <w:t xml:space="preserve">τη δική μας. Άρα μια υψηλή τιμή εδώ μεταφραζόταν σε υψηλή τιμή αναφοράς σε πάρα πολλές άλλες χώρες. </w:t>
      </w:r>
    </w:p>
    <w:p w14:paraId="74B8E35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Και τι έκαναν οι φαρμακοβιομηχανίες και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η οποία από ένα σημείο και μετά ήταν ο πρωτομάστορας, ο μαέστρος σε αυτήν την ορχήστρα; Τιμολογούσαν </w:t>
      </w:r>
      <w:r>
        <w:rPr>
          <w:rFonts w:eastAsia="Times New Roman"/>
          <w:szCs w:val="24"/>
        </w:rPr>
        <w:t>τα καινούργια φάρμακά τους σε τρεις ακριβές χώρες της Ευρώπης, με ανεβασμένο βιοτικό επίπεδο, με βιομηχανίες δικές τους που ήθελαν πιο υψηλές τιμές γιατί έτσι αύξαναν τα κέρδη τους, όπως για παράδειγμα Γερμανία, Αγγλία, Ελβετία, και η τρίτη ή η τέταρτη χώρ</w:t>
      </w:r>
      <w:r>
        <w:rPr>
          <w:rFonts w:eastAsia="Times New Roman"/>
          <w:szCs w:val="24"/>
        </w:rPr>
        <w:t xml:space="preserve">α που ερχόταν να τιμολογηθεί ήταν η δική μας. </w:t>
      </w:r>
    </w:p>
    <w:p w14:paraId="74B8E3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Τρώγαμε ένα ψέμα μια δεκαετία, ότι παίρνουμε τις τρεις φτηνότερες τιμές της Ευρώπης. Κολοκύθια με τη ρίγανη! Ήμασταν η τέταρτη ή η πέμπτη χώρα που τιμολογούνταν, ειδικά την περίοδο που η τιμολόγηση ήταν στο Υπ</w:t>
      </w:r>
      <w:r>
        <w:rPr>
          <w:rFonts w:eastAsia="Times New Roman" w:cs="Times New Roman"/>
          <w:szCs w:val="24"/>
        </w:rPr>
        <w:t>ουργείο Εμπορίου και Ανάπτυξης, που είναι μια τεράστια μαύρη τρύπα όλη αυτή η περίοδος. Δεν υπάρχουν αρχεία, έχουν χαθεί, έχουν καταστραφεί, για το πώς τιμολογούνταν και από πού αντλούσαν τιμές. Έφερναν οι εταιρείες τιμές εδώ, «έτσι το τιμολογήσαμε, βγάλτε</w:t>
      </w:r>
      <w:r>
        <w:rPr>
          <w:rFonts w:eastAsia="Times New Roman" w:cs="Times New Roman"/>
          <w:szCs w:val="24"/>
        </w:rPr>
        <w:t xml:space="preserve"> τον μέσο όρο», και αμέσως μετά έπαιρναν τιμές και οι άλλες χώρες. Αυτό ήταν το πρώτο εγκληματικό της ιδιαίτερης ελληνικής πτυχής και κάποιοι κυβερνούσαν αυτά τα χρόνια και αυτοί δεν ήταν η Αριστερά και οι ΑΝΕΛ. Ήταν το ΠΑΣΟΚ και η Νέα Δημοκρατία αυτοί που</w:t>
      </w:r>
      <w:r>
        <w:rPr>
          <w:rFonts w:eastAsia="Times New Roman" w:cs="Times New Roman"/>
          <w:szCs w:val="24"/>
        </w:rPr>
        <w:t xml:space="preserve"> οργάνωσαν αυτό το πράγμα, γιατί όλα άρχονται από την πολιτική απόφαση. </w:t>
      </w:r>
    </w:p>
    <w:p w14:paraId="74B8E3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έγκλημα μεγαλύτερο: Είμαστε η μοναδική χώρα του ανεπτυγμένου δυτικού καπιταλισμού στην οποία τα ασφαλιστικά μας ταμεία δεν διαπραγματεύτηκαν ποτέ, μέχρι το 2016 που το κάναμε</w:t>
      </w:r>
      <w:r>
        <w:rPr>
          <w:rFonts w:eastAsia="Times New Roman" w:cs="Times New Roman"/>
          <w:szCs w:val="24"/>
        </w:rPr>
        <w:t xml:space="preserve"> με τον Ξανθό, τιμή σε σχέση με τις φαρμακευτικές εταιρείες. Ένα φάρμακο που έπαιρνε τιμή αναφοράς 100 ευρώ στη Γερμανία δεν το πλήρωνε ο γερμανικός ΕΟΠΥΥ ή το γερμανικό ΙΚΑ 100 ευρώ. Ερχόταν σε διαπραγμάτευση και έλεγε: «Εγώ θα σου αγοράσω την πλειοψηφία </w:t>
      </w:r>
      <w:r>
        <w:rPr>
          <w:rFonts w:eastAsia="Times New Roman" w:cs="Times New Roman"/>
          <w:szCs w:val="24"/>
        </w:rPr>
        <w:t>της ποσότητας που θα πουλήσεις, το 95%-98%. Άρα κάνε μου έκπτωση». Και έπαιρνε έκπτωση 40%, 50% και 60%. Εμείς εδώ για πάρα πολλά χρόνια, μέχρι το 2010, πληρώναμε, αν ήταν φάρμακο χωρίς συμμετοχή, το σύνολο της αναγραφόμενης τιμής. Αν είχε 5% ή 10% συμμετο</w:t>
      </w:r>
      <w:r>
        <w:rPr>
          <w:rFonts w:eastAsia="Times New Roman" w:cs="Times New Roman"/>
          <w:szCs w:val="24"/>
        </w:rPr>
        <w:t xml:space="preserve">χή, πληρώναμε τα 90 ευρώ. Αυτό είναι τεράστιο έγκλημα απέναντι στη χώρα. </w:t>
      </w:r>
    </w:p>
    <w:p w14:paraId="74B8E3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Έτσι είχαν τη δυνατότητα οι φαρμακευτικές, μέσα από αυτές τις τιμές και από αυτές τις αποζημιώσεις από τα ασφαλιστικά ταμεία και τις νοσοκομειακές τιμές αντίστοιχα, να μπορούν να δια</w:t>
      </w:r>
      <w:r>
        <w:rPr>
          <w:rFonts w:eastAsia="Times New Roman" w:cs="Times New Roman"/>
          <w:szCs w:val="24"/>
        </w:rPr>
        <w:t>φθείρουν και να εκμαυλίζουν ευρύτερα στρώματα του υγειονομικού δυναμικού για να προκαλούν τέτοια συνταγογράφηση. Διότι, αν είχε μια τιμή 40 ευρώ αντί για 100 που θα αποζημίωνε, δεν θα είχε τη δυνατότητα το «λίπος» να το διαχύσει στον διοικητικό μηχανισμό ή</w:t>
      </w:r>
      <w:r>
        <w:rPr>
          <w:rFonts w:eastAsia="Times New Roman" w:cs="Times New Roman"/>
          <w:szCs w:val="24"/>
        </w:rPr>
        <w:t xml:space="preserve"> στο ιατρικό δυναμικό, για να αυξήσει τη υπερσυνταγογράφηση.</w:t>
      </w:r>
    </w:p>
    <w:p w14:paraId="74B8E3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Έτσι στήθηκε αυτό το πράγμα και μίλησα για την περίοδο από το 2004 έως το 2009 που εκτινάχθηκε η δαπάνη. Τότε -κοιτάξτε τα στοιχεία αυτά που θα πω είναι τα πραγματικά, γιατί έχουν ακουστεί διάφορ</w:t>
      </w:r>
      <w:r>
        <w:rPr>
          <w:rFonts w:eastAsia="Times New Roman" w:cs="Times New Roman"/>
          <w:szCs w:val="24"/>
        </w:rPr>
        <w:t xml:space="preserve">α, τα οποία είναι ψέματα, γιατί η μισή αλήθεια είναι χειρότερη από το ολόκληρο ψέμα-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2006 είχε πανελλαδικό τζίρο παντού, στον δημόσιο και ιδιωτικό τομέα, δημόσια και ιδιωτική δαπάνη, 341 εκατομμύρια ευρώ. Το 2009 είχε 596. Μήπως συνέβαλε σε</w:t>
      </w:r>
      <w:r>
        <w:rPr>
          <w:rFonts w:eastAsia="Times New Roman" w:cs="Times New Roman"/>
          <w:szCs w:val="24"/>
        </w:rPr>
        <w:t xml:space="preserve"> αυτήν την αύξηση η ιστορία με τα εμβόλια και η ιστορία με τον μοριακό έλεγχο του αίματος; Έτσι ξαφνικά δυνάμωσε αυτή η εταιρεία, όταν παραγγείλαμε εμβόλια για να καλύψουμε όλη την αφρικανική ήπειρο; Ή όταν παραγγείλαμε διαγνωστικά τεστ και, την ώρα που η </w:t>
      </w:r>
      <w:r>
        <w:rPr>
          <w:rFonts w:eastAsia="Times New Roman" w:cs="Times New Roman"/>
          <w:szCs w:val="24"/>
        </w:rPr>
        <w:t xml:space="preserve">Πολωνία τα πλήρωνε 7 και 8 ευρώ, εμείς ξεκινήσαμε να τα πληρώνουμε 60 και 80 ευρώ το ένα; Αυτά έγιναν από το 2006 έως το 2009 και 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πίσω από αυτά. Είναι και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όχι μόνον αυτή. Και 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είναι και άλλες εταιρείες, αλλά βασικά</w:t>
      </w:r>
      <w:r>
        <w:rPr>
          <w:rFonts w:eastAsia="Times New Roman" w:cs="Times New Roman"/>
          <w:szCs w:val="24"/>
        </w:rPr>
        <w:t xml:space="preserve"> αυτές.</w:t>
      </w:r>
    </w:p>
    <w:p w14:paraId="74B8E3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Έτσι στήθηκε αυτό το παραμύθι, με πολιτική οργάνωση από τα πάνω. Δεν τα παίρνουν οι γιατροί από μοναχοί τους, δεν τα παίρνουν οι διοικητικοί υπάλληλοι από μοναχοί τους. Το επιτρέπει μια πολιτική απόφαση που καθορίζει την τιμή και το πλαίσιο να διαχ</w:t>
      </w:r>
      <w:r>
        <w:rPr>
          <w:rFonts w:eastAsia="Times New Roman" w:cs="Times New Roman"/>
          <w:szCs w:val="24"/>
        </w:rPr>
        <w:t xml:space="preserve">υθεί ο εκμαυλισμός στην ελληνική κοινωνία. Και αυτό κάνατε τότε. Αυτό κάνατε. </w:t>
      </w:r>
    </w:p>
    <w:p w14:paraId="74B8E3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κοινωνικό συμβόλαιο που χρεωκόπησε τη χώρα ήταν ότι λέγατε: «Δεν σε αμείβω με μισθό για αυτό που κάνεις, αλλά σου επιτρέπω να παίρνεις μέρος της υπερτιμολόγησης υλικού, φαρμά</w:t>
      </w:r>
      <w:r>
        <w:rPr>
          <w:rFonts w:eastAsia="Times New Roman" w:cs="Times New Roman"/>
          <w:szCs w:val="24"/>
        </w:rPr>
        <w:t xml:space="preserve">κου, αντιδραστηρίου ως μίζα». Και έτσι χρεωκοπήσαμε. Και βγαίνετε και παινεύεστε, λες και έχετε να κάνετε με ανθρώπους που είναι από τη ζούγκλα της Αφρικής, και λέτε: «Μετά το μειώσαμε. Οπότε τι μας κατηγορείτε;» </w:t>
      </w:r>
    </w:p>
    <w:p w14:paraId="74B8E3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Τίποτα δεν μειώσατε. Μεταφέρατε την αύξηση</w:t>
      </w:r>
      <w:r>
        <w:rPr>
          <w:rFonts w:eastAsia="Times New Roman" w:cs="Times New Roman"/>
          <w:szCs w:val="24"/>
        </w:rPr>
        <w:t xml:space="preserve"> της δαπάνης, κατ’ αρχ</w:t>
      </w:r>
      <w:r>
        <w:rPr>
          <w:rFonts w:eastAsia="Times New Roman" w:cs="Times New Roman"/>
          <w:szCs w:val="24"/>
        </w:rPr>
        <w:t>άς</w:t>
      </w:r>
      <w:r>
        <w:rPr>
          <w:rFonts w:eastAsia="Times New Roman" w:cs="Times New Roman"/>
          <w:szCs w:val="24"/>
        </w:rPr>
        <w:t>, στη συμμετοχή των ασθενών.</w:t>
      </w:r>
    </w:p>
    <w:p w14:paraId="74B8E35C"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3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Στο θέμα μας. </w:t>
      </w:r>
    </w:p>
    <w:p w14:paraId="74B8E3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πάμε και στο συγκεκριμένο θέμα.</w:t>
      </w:r>
    </w:p>
    <w:p w14:paraId="74B8E3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τις υπουργικές αποφάσεις που πήρατε, με τον τρόπο που το κάνατε, δεν πειράξατε ούτε μισή τρίχα του μηχανισμού που παρήγαγε υπερτιμολόγηση. </w:t>
      </w:r>
    </w:p>
    <w:p w14:paraId="74B8E360" w14:textId="77777777" w:rsidR="00D8133C" w:rsidRDefault="00A7505C">
      <w:pPr>
        <w:spacing w:line="600" w:lineRule="auto"/>
        <w:ind w:firstLine="720"/>
        <w:contextualSpacing/>
        <w:jc w:val="both"/>
        <w:rPr>
          <w:rFonts w:eastAsia="Times New Roman"/>
          <w:szCs w:val="24"/>
        </w:rPr>
      </w:pPr>
      <w:r>
        <w:rPr>
          <w:rFonts w:eastAsia="Times New Roman"/>
          <w:szCs w:val="24"/>
        </w:rPr>
        <w:t>Δεν πειράξατε ούτε μισή τρίχα και στα φάρμακα και στο υπόλοιπο υγειονομικό υλικό. Και θα το εξηγήσω συγ</w:t>
      </w:r>
      <w:r>
        <w:rPr>
          <w:rFonts w:eastAsia="Times New Roman"/>
          <w:szCs w:val="24"/>
        </w:rPr>
        <w:t xml:space="preserve">κεκριμένα. Συνέχιζαν να έρχονται εδώ και να παίρνουν τιμή με τις τρεις χώρες και να είμαστε η τέταρτη ή η πέμπτη χώρα. Φτιάξατε μια σειρά από νόμους που θα πω μετά και ουσιαστικά μοιράσατε την πίτα και προφυλάξατε κάποιους από το να έχουν μείωση στην πίτα </w:t>
      </w:r>
      <w:r>
        <w:rPr>
          <w:rFonts w:eastAsia="Times New Roman"/>
          <w:szCs w:val="24"/>
        </w:rPr>
        <w:t>της δημόσιας δαπάνης. Αυτά κάνατε και θα το αποδείξω με νούμερα. Και όλα αυτά που είπαν προηγουμένως είναι αέρας κοπανιστός.</w:t>
      </w:r>
    </w:p>
    <w:p w14:paraId="74B8E36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Και μάλιστα την ίδια στιγμή, επειδή το κάνατε οριζόντια και ο μηχανισμός είχε μάθει αλλιώς, είχε εκπαιδευτεί στο προηγούμενο </w:t>
      </w:r>
      <w:r>
        <w:rPr>
          <w:rFonts w:eastAsia="Times New Roman"/>
          <w:szCs w:val="24"/>
        </w:rPr>
        <w:t>κοινωνικό συμβόλαιο, αρχίσαν να λείπουν φάρμακα από καρκινοπαθείς. Δεν είχαν γάζες και σύριγγες στα νοσοκομεία. Τα είπε και πριν και ο κ. Πικραμ</w:t>
      </w:r>
      <w:r>
        <w:rPr>
          <w:rFonts w:eastAsia="Times New Roman"/>
          <w:szCs w:val="24"/>
        </w:rPr>
        <w:t>μ</w:t>
      </w:r>
      <w:r>
        <w:rPr>
          <w:rFonts w:eastAsia="Times New Roman"/>
          <w:szCs w:val="24"/>
        </w:rPr>
        <w:t>ένος, γι’ αυτό γέλαγα, γιατί τότε μας έλεγαν: «Όχι, εμείς τα είχαμε μια χαρά, τώρα εσείς τα κάνατε». Τώρα που τ</w:t>
      </w:r>
      <w:r>
        <w:rPr>
          <w:rFonts w:eastAsia="Times New Roman"/>
          <w:szCs w:val="24"/>
        </w:rPr>
        <w:t>α στρώσαμε και δεν υπάρχει κανένα τέτοιο ζήτημα σε αυτό.</w:t>
      </w:r>
    </w:p>
    <w:p w14:paraId="74B8E362" w14:textId="77777777" w:rsidR="00D8133C" w:rsidRDefault="00A7505C">
      <w:pPr>
        <w:spacing w:line="600" w:lineRule="auto"/>
        <w:ind w:firstLine="720"/>
        <w:contextualSpacing/>
        <w:jc w:val="both"/>
        <w:rPr>
          <w:rFonts w:eastAsia="Times New Roman"/>
          <w:szCs w:val="24"/>
        </w:rPr>
      </w:pPr>
      <w:r>
        <w:rPr>
          <w:rFonts w:eastAsia="Times New Roman"/>
          <w:szCs w:val="24"/>
        </w:rPr>
        <w:t>Την ίδια στιγμή που γινόταν αυτό σε κάποιες συγκεκριμένες εταιρείες, σε κάποιες συγκεκριμένες δαπάνες, δημόσιες δαπάνες είχαμε εξακοντισμό της δαπάνης. Ο ΕΟΠΥΥ δεν είχε φάρμακα για κάποιους, γιατί εί</w:t>
      </w:r>
      <w:r>
        <w:rPr>
          <w:rFonts w:eastAsia="Times New Roman"/>
          <w:szCs w:val="24"/>
        </w:rPr>
        <w:t>χε γίνει το οριζόντιο λεπίδι, όμως τα 11 και τα 13 εκατομμύρια των επιθεμάτων και των κολοστομιών έγιναν 53 και 48 τη μνημονιακή περίοδο.</w:t>
      </w:r>
    </w:p>
    <w:p w14:paraId="74B8E363" w14:textId="77777777" w:rsidR="00D8133C" w:rsidRDefault="00A7505C">
      <w:pPr>
        <w:spacing w:line="600" w:lineRule="auto"/>
        <w:ind w:firstLine="720"/>
        <w:contextualSpacing/>
        <w:jc w:val="both"/>
        <w:rPr>
          <w:rFonts w:eastAsia="Times New Roman"/>
          <w:szCs w:val="24"/>
        </w:rPr>
      </w:pPr>
      <w:r>
        <w:rPr>
          <w:rFonts w:eastAsia="Times New Roman"/>
          <w:szCs w:val="24"/>
        </w:rPr>
        <w:t>Την ίδια στιγμή που στα νοσοκομεία έλειπαν βασικά υλικά συνέχιζαν να μπαίνουν υπερτιμολογημένα λίγα ακριβά υλικά ή ανέ</w:t>
      </w:r>
      <w:r>
        <w:rPr>
          <w:rFonts w:eastAsia="Times New Roman"/>
          <w:szCs w:val="24"/>
        </w:rPr>
        <w:t>βηκε στο Θεό έως τριπλασιασμού το κόστος των εργολαβικών συνεργείων, τα οποία έχουμε διώξει μέχρι στιγμής από τα εβδομήντα από τα εκατόν είκοσι πέντε νοσοκομεία της χώρας. Αυτό είχατε κάνει. Προφυλάξατε τους κολλητούς και τις μεγάλες εταιρείες.</w:t>
      </w:r>
    </w:p>
    <w:p w14:paraId="74B8E364" w14:textId="77777777" w:rsidR="00D8133C" w:rsidRDefault="00A7505C">
      <w:pPr>
        <w:spacing w:line="600" w:lineRule="auto"/>
        <w:ind w:firstLine="720"/>
        <w:contextualSpacing/>
        <w:jc w:val="both"/>
        <w:rPr>
          <w:rFonts w:eastAsia="Times New Roman"/>
          <w:szCs w:val="24"/>
        </w:rPr>
      </w:pPr>
      <w:r>
        <w:rPr>
          <w:rFonts w:eastAsia="Times New Roman"/>
          <w:szCs w:val="24"/>
        </w:rPr>
        <w:t>Και πάμε στ</w:t>
      </w:r>
      <w:r>
        <w:rPr>
          <w:rFonts w:eastAsia="Times New Roman"/>
          <w:szCs w:val="24"/>
        </w:rPr>
        <w:t xml:space="preserve">α νούμερα. Κύριε Πρόεδρε, ευχαριστώ προκαταβολικά για την ανοχή, γιατί πρέπει να απαντηθούν κάποια πράγματα. </w:t>
      </w:r>
    </w:p>
    <w:p w14:paraId="74B8E365"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η ανοχή, όμως έχει και όρια. Σας παρακαλώ να επισπεύσουμε.</w:t>
      </w:r>
    </w:p>
    <w:p w14:paraId="74B8E366" w14:textId="77777777" w:rsidR="00D8133C" w:rsidRDefault="00A7505C">
      <w:pPr>
        <w:spacing w:line="600" w:lineRule="auto"/>
        <w:ind w:firstLine="720"/>
        <w:contextualSpacing/>
        <w:jc w:val="both"/>
        <w:rPr>
          <w:rFonts w:eastAsia="Times New Roman"/>
          <w:b/>
          <w:szCs w:val="24"/>
        </w:rPr>
      </w:pPr>
      <w:r>
        <w:rPr>
          <w:rFonts w:eastAsia="Times New Roman"/>
          <w:b/>
          <w:szCs w:val="24"/>
        </w:rPr>
        <w:t>ΠΑΥΛΟΣ ΠΟΛΑΚΗΣ (Αναπληρωτής Υπουργός Υ</w:t>
      </w:r>
      <w:r>
        <w:rPr>
          <w:rFonts w:eastAsia="Times New Roman"/>
          <w:b/>
          <w:szCs w:val="24"/>
        </w:rPr>
        <w:t>γείας):</w:t>
      </w:r>
      <w:r>
        <w:rPr>
          <w:rFonts w:eastAsia="Times New Roman"/>
          <w:szCs w:val="24"/>
        </w:rPr>
        <w:t xml:space="preserve"> Θα το προσπαθήσω.</w:t>
      </w:r>
    </w:p>
    <w:p w14:paraId="74B8E36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Λοιπόν, 2006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συνολικές πωλήσεις παντού.</w:t>
      </w:r>
    </w:p>
    <w:p w14:paraId="74B8E368" w14:textId="77777777" w:rsidR="00D8133C" w:rsidRDefault="00A7505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Τι παντού; Τι εννοείτε;</w:t>
      </w:r>
    </w:p>
    <w:p w14:paraId="74B8E369"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Σημαίνει δημόσια, ιδιωτική δαπάνη, σημαίνει ιδιωτική καταβολή, σημαίνει ό,τι τιμολόγιο έκοψ</w:t>
      </w:r>
      <w:r>
        <w:rPr>
          <w:rFonts w:eastAsia="Times New Roman"/>
          <w:szCs w:val="24"/>
        </w:rPr>
        <w:t xml:space="preserve">ε στη χώρα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συνολική δαπάνη. Από 3,41% το 2006, 596 εκατομμύρια το 2009. Το 2012 αυτό γίνεται 524 εκατομμύρια. Το 2013, 2014 και 2015 μένει 473 εκατομμύρια ευρώ. Πέφτει το 2016 στα 436 εκατομμύρια. Αυτά είναι τα πραγματικά στοιχεία. Πώς γίνετα</w:t>
      </w:r>
      <w:r>
        <w:rPr>
          <w:rFonts w:eastAsia="Times New Roman"/>
          <w:szCs w:val="24"/>
        </w:rPr>
        <w:t>ι, ενώ έχουνε κόψει στο μισό τη δαπάνη αυτή εδώ να έχει πέσει τόσο;</w:t>
      </w:r>
    </w:p>
    <w:p w14:paraId="74B8E36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Πάμε πιο συγκεκριμένα. Το 2012 δαπάνη φαρμακείων που πληρώνει ο ΕΟΠΥΥ ή τα ασφαλιστικά ταμεία,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157 εκατομμύρια. Το 2013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150 εκατομμύρια, πτώση 4,40%.</w:t>
      </w:r>
    </w:p>
    <w:p w14:paraId="74B8E36B" w14:textId="77777777" w:rsidR="00D8133C" w:rsidRDefault="00A7505C">
      <w:pPr>
        <w:spacing w:line="600" w:lineRule="auto"/>
        <w:ind w:firstLine="720"/>
        <w:contextualSpacing/>
        <w:jc w:val="both"/>
        <w:rPr>
          <w:rFonts w:eastAsia="Times New Roman"/>
          <w:szCs w:val="24"/>
        </w:rPr>
      </w:pPr>
      <w:r>
        <w:rPr>
          <w:rFonts w:eastAsia="Times New Roman"/>
          <w:szCs w:val="24"/>
        </w:rPr>
        <w:t>Δεύτερη εταιρεία</w:t>
      </w:r>
      <w:r>
        <w:rPr>
          <w:rFonts w:eastAsia="Times New Roman"/>
          <w:szCs w:val="24"/>
        </w:rPr>
        <w:t xml:space="preserve"> </w:t>
      </w:r>
      <w:r>
        <w:rPr>
          <w:rFonts w:eastAsia="Times New Roman"/>
          <w:szCs w:val="24"/>
        </w:rPr>
        <w:t>«</w:t>
      </w:r>
      <w:r>
        <w:rPr>
          <w:rFonts w:eastAsia="Times New Roman"/>
          <w:szCs w:val="24"/>
          <w:lang w:val="en-US"/>
        </w:rPr>
        <w:t>PFIZER</w:t>
      </w:r>
      <w:r>
        <w:rPr>
          <w:rFonts w:eastAsia="Times New Roman"/>
          <w:szCs w:val="24"/>
        </w:rPr>
        <w:t>»</w:t>
      </w:r>
      <w:r>
        <w:rPr>
          <w:rFonts w:eastAsia="Times New Roman"/>
          <w:szCs w:val="24"/>
        </w:rPr>
        <w:t xml:space="preserve"> 143 εκατομμύρια το 2012, 123 εκατομμύρια το 2013, πτώση 13,7%. Η τρίτη εταιρεία, η</w:t>
      </w:r>
      <w:r>
        <w:rPr>
          <w:rFonts w:eastAsia="Times New Roman"/>
          <w:color w:val="545454"/>
          <w:szCs w:val="24"/>
        </w:rPr>
        <w:t xml:space="preserve"> </w:t>
      </w:r>
      <w:r>
        <w:rPr>
          <w:rFonts w:eastAsia="Times New Roman"/>
          <w:color w:val="545454"/>
          <w:szCs w:val="24"/>
        </w:rPr>
        <w:t>«</w:t>
      </w:r>
      <w:r>
        <w:rPr>
          <w:rFonts w:eastAsia="Times New Roman" w:cs="Times New Roman"/>
          <w:bCs/>
          <w:szCs w:val="24"/>
        </w:rPr>
        <w:t>ASTRAZENECA»</w:t>
      </w:r>
      <w:r>
        <w:rPr>
          <w:rFonts w:eastAsia="Times New Roman"/>
          <w:szCs w:val="24"/>
        </w:rPr>
        <w:t xml:space="preserve"> από 131 εκατομμύρια στα 118 εκατομμύρια, είναι πτώση 10%. </w:t>
      </w:r>
    </w:p>
    <w:p w14:paraId="74B8E36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Πάμε στο 2013-2014.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από τα 150 εκατομμύρια -μιλάμε για τα ιδιωτικά φαρμακεία που πληρώνει ο ΕΟΠΥΥ-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145 εκατομμύρια, πτώση -3,1%. </w:t>
      </w:r>
      <w:r>
        <w:rPr>
          <w:rFonts w:eastAsia="Times New Roman"/>
          <w:szCs w:val="24"/>
        </w:rPr>
        <w:t>«</w:t>
      </w:r>
      <w:r>
        <w:rPr>
          <w:rFonts w:eastAsia="Times New Roman" w:cs="Times New Roman"/>
          <w:bCs/>
          <w:szCs w:val="24"/>
        </w:rPr>
        <w:t>ASTRAZENECA»</w:t>
      </w:r>
      <w:r>
        <w:rPr>
          <w:rFonts w:eastAsia="Times New Roman"/>
          <w:b/>
          <w:bCs/>
          <w:color w:val="545454"/>
          <w:szCs w:val="24"/>
        </w:rPr>
        <w:t xml:space="preserve"> </w:t>
      </w:r>
      <w:r>
        <w:rPr>
          <w:rFonts w:eastAsia="Times New Roman" w:cs="Times New Roman"/>
          <w:bCs/>
          <w:szCs w:val="24"/>
        </w:rPr>
        <w:t>82</w:t>
      </w:r>
      <w:r>
        <w:rPr>
          <w:rFonts w:eastAsia="Times New Roman"/>
          <w:szCs w:val="24"/>
        </w:rPr>
        <w:t xml:space="preserve"> εκατομμύρια</w:t>
      </w:r>
      <w:r>
        <w:rPr>
          <w:rFonts w:eastAsia="Times New Roman" w:cs="Times New Roman"/>
          <w:bCs/>
          <w:szCs w:val="24"/>
        </w:rPr>
        <w:t xml:space="preserve"> από 118</w:t>
      </w:r>
      <w:r>
        <w:rPr>
          <w:rFonts w:eastAsia="Times New Roman"/>
          <w:szCs w:val="24"/>
        </w:rPr>
        <w:t xml:space="preserve"> εκατομμύρια</w:t>
      </w:r>
      <w:r>
        <w:rPr>
          <w:rFonts w:eastAsia="Times New Roman" w:cs="Times New Roman"/>
          <w:bCs/>
          <w:szCs w:val="24"/>
        </w:rPr>
        <w:t>,</w:t>
      </w:r>
      <w:r>
        <w:rPr>
          <w:rFonts w:eastAsia="Times New Roman"/>
          <w:b/>
          <w:bCs/>
          <w:color w:val="545454"/>
          <w:szCs w:val="24"/>
        </w:rPr>
        <w:t xml:space="preserve"> </w:t>
      </w:r>
      <w:r w:rsidRPr="00370ACF">
        <w:rPr>
          <w:rFonts w:eastAsia="Times New Roman"/>
          <w:bCs/>
          <w:szCs w:val="24"/>
        </w:rPr>
        <w:t>π</w:t>
      </w:r>
      <w:r w:rsidRPr="00370ACF">
        <w:rPr>
          <w:rFonts w:eastAsia="Times New Roman"/>
          <w:szCs w:val="24"/>
        </w:rPr>
        <w:t>τ</w:t>
      </w:r>
      <w:r>
        <w:rPr>
          <w:rFonts w:eastAsia="Times New Roman"/>
          <w:szCs w:val="24"/>
        </w:rPr>
        <w:t xml:space="preserve">ώση 30%. </w:t>
      </w:r>
      <w:r>
        <w:rPr>
          <w:rFonts w:eastAsia="Times New Roman"/>
          <w:szCs w:val="24"/>
        </w:rPr>
        <w:t>«</w:t>
      </w:r>
      <w:r>
        <w:rPr>
          <w:rFonts w:eastAsia="Times New Roman"/>
          <w:szCs w:val="24"/>
          <w:lang w:val="en-US"/>
        </w:rPr>
        <w:t>PFIZER</w:t>
      </w:r>
      <w:r>
        <w:rPr>
          <w:rFonts w:eastAsia="Times New Roman"/>
          <w:szCs w:val="24"/>
        </w:rPr>
        <w:t>»</w:t>
      </w:r>
      <w:r>
        <w:rPr>
          <w:rFonts w:eastAsia="Times New Roman"/>
          <w:szCs w:val="24"/>
        </w:rPr>
        <w:t xml:space="preserve"> από 123 εκατομμύρια 78 εκατομμύρια, πτώση 36%. Τυχαίο.</w:t>
      </w:r>
    </w:p>
    <w:p w14:paraId="74B8E36D" w14:textId="77777777" w:rsidR="00D8133C" w:rsidRDefault="00A7505C">
      <w:pPr>
        <w:spacing w:line="600" w:lineRule="auto"/>
        <w:ind w:firstLine="720"/>
        <w:contextualSpacing/>
        <w:jc w:val="both"/>
        <w:rPr>
          <w:rFonts w:eastAsia="Times New Roman"/>
          <w:szCs w:val="24"/>
        </w:rPr>
      </w:pPr>
      <w:r>
        <w:rPr>
          <w:rFonts w:eastAsia="Times New Roman"/>
          <w:szCs w:val="24"/>
        </w:rPr>
        <w:t>Πάμε παρακ</w:t>
      </w:r>
      <w:r>
        <w:rPr>
          <w:rFonts w:eastAsia="Times New Roman"/>
          <w:szCs w:val="24"/>
        </w:rPr>
        <w:t>άτω.</w:t>
      </w:r>
    </w:p>
    <w:p w14:paraId="74B8E36E"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ήδη φτάσατε τα δεκαέξι λεπτά. Σας παρακαλώ, να επιταχύνετε λίγο για να ολοκληρώσουμε. Υπάρχουν και άλλοι αρκετοί ομιλητές.</w:t>
      </w:r>
    </w:p>
    <w:p w14:paraId="74B8E36F"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Πάμε τώρα σε ένα εξαιρετικά σημαν</w:t>
      </w:r>
      <w:r>
        <w:rPr>
          <w:rFonts w:eastAsia="Times New Roman"/>
          <w:szCs w:val="24"/>
        </w:rPr>
        <w:t>τικό πράγμα, το οποίο έχει να κάνει με τη δαπάνη των φαρμακείων του ΕΟΠΥΥ, των φαρμάκων υψηλού κόστους, αυτά που δίνονταν σε ειδικές κατηγορίες ασθενών, ακριβά φάρμακα το 2013 από τα φαρμακεία του ΕΟΠΥΥ.</w:t>
      </w:r>
    </w:p>
    <w:p w14:paraId="74B8E3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εκείνη τη χρονιά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πούλησε 130 </w:t>
      </w:r>
      <w:r>
        <w:rPr>
          <w:rFonts w:eastAsia="Times New Roman" w:cs="Times New Roman"/>
          <w:szCs w:val="24"/>
        </w:rPr>
        <w:t xml:space="preserve">εκατομμύρια ευρώ. Τα τιμολόγια που έκοψε ήταν 130 εκατομμύρια ευρώ. 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ήταν 81 εκατομμύρια ευρώ, μερίδιο αγοράς </w:t>
      </w:r>
      <w:r w:rsidRPr="008A0B9D">
        <w:rPr>
          <w:rFonts w:eastAsia="Times New Roman" w:cs="Times New Roman"/>
          <w:szCs w:val="24"/>
        </w:rPr>
        <w:t>18,38%</w:t>
      </w:r>
      <w:r>
        <w:rPr>
          <w:rFonts w:eastAsia="Times New Roman" w:cs="Times New Roman"/>
          <w:szCs w:val="24"/>
        </w:rPr>
        <w:t xml:space="preserve">, γιατί ακούστηκαν κάτι 7% και κάτι «κολοκύθια». Η </w:t>
      </w:r>
      <w:r>
        <w:rPr>
          <w:rFonts w:eastAsia="Times New Roman" w:cs="Times New Roman"/>
          <w:szCs w:val="24"/>
        </w:rPr>
        <w:t>«</w:t>
      </w:r>
      <w:r>
        <w:rPr>
          <w:rFonts w:eastAsia="Times New Roman" w:cs="Times New Roman"/>
          <w:szCs w:val="24"/>
          <w:lang w:val="en-US"/>
        </w:rPr>
        <w:t>ABB</w:t>
      </w:r>
      <w:r>
        <w:rPr>
          <w:rFonts w:eastAsia="Times New Roman" w:cs="Times New Roman"/>
          <w:szCs w:val="24"/>
        </w:rPr>
        <w:t xml:space="preserve"> </w:t>
      </w:r>
      <w:r>
        <w:rPr>
          <w:rFonts w:eastAsia="Times New Roman" w:cs="Times New Roman"/>
          <w:szCs w:val="24"/>
          <w:lang w:val="en-US"/>
        </w:rPr>
        <w:t>VIE</w:t>
      </w:r>
      <w:r>
        <w:rPr>
          <w:rFonts w:eastAsia="Times New Roman" w:cs="Times New Roman"/>
          <w:szCs w:val="24"/>
        </w:rPr>
        <w:t>»</w:t>
      </w:r>
      <w:r>
        <w:rPr>
          <w:rFonts w:eastAsia="Times New Roman" w:cs="Times New Roman"/>
          <w:szCs w:val="24"/>
        </w:rPr>
        <w:t xml:space="preserve"> 51 εκατομμύρια, η </w:t>
      </w:r>
      <w:r>
        <w:rPr>
          <w:rFonts w:eastAsia="Times New Roman" w:cs="Times New Roman"/>
          <w:szCs w:val="24"/>
        </w:rPr>
        <w:t>«</w:t>
      </w:r>
      <w:r>
        <w:rPr>
          <w:rFonts w:eastAsia="Times New Roman" w:cs="Times New Roman"/>
          <w:szCs w:val="24"/>
        </w:rPr>
        <w:t>MERCK</w:t>
      </w:r>
      <w:r>
        <w:rPr>
          <w:rFonts w:eastAsia="Times New Roman" w:cs="Times New Roman"/>
          <w:szCs w:val="24"/>
        </w:rPr>
        <w:t>»</w:t>
      </w:r>
      <w:r>
        <w:rPr>
          <w:rFonts w:eastAsia="Times New Roman" w:cs="Times New Roman"/>
          <w:szCs w:val="24"/>
        </w:rPr>
        <w:t xml:space="preserve"> 50 εκατομμύρια, η </w:t>
      </w:r>
      <w:r>
        <w:rPr>
          <w:rFonts w:eastAsia="Times New Roman" w:cs="Times New Roman"/>
          <w:szCs w:val="24"/>
        </w:rPr>
        <w:t>«</w:t>
      </w:r>
      <w:r>
        <w:rPr>
          <w:rFonts w:eastAsia="Times New Roman" w:cs="Times New Roman"/>
          <w:szCs w:val="24"/>
          <w:lang w:val="en-US"/>
        </w:rPr>
        <w:t>AMGEN</w:t>
      </w:r>
      <w:r>
        <w:rPr>
          <w:rFonts w:eastAsia="Times New Roman" w:cs="Times New Roman"/>
          <w:szCs w:val="24"/>
        </w:rPr>
        <w:t>»</w:t>
      </w:r>
      <w:r>
        <w:rPr>
          <w:rFonts w:eastAsia="Times New Roman" w:cs="Times New Roman"/>
          <w:szCs w:val="24"/>
        </w:rPr>
        <w:t xml:space="preserve"> 49 εκατομμύρια, η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w:t>
      </w:r>
      <w:r>
        <w:rPr>
          <w:rFonts w:eastAsia="Times New Roman" w:cs="Times New Roman"/>
          <w:szCs w:val="24"/>
        </w:rPr>
        <w:t xml:space="preserve"> 48 εκατομμύρια. Τι έβαλαν στην τσέπη οι εταιρείες αυτές; Και για χρέη προηγούμενων ετών. Όμως αν εγώ φέτος πουλήσω εμπόρευμα 130 και τα βάλω στην τσέπη και ο ανταγωνιστής μου που πούλησε λιγότερα και πάρει τα μισά, εγώ είμαι προνομιακά. Διότι οι ε</w:t>
      </w:r>
      <w:r>
        <w:rPr>
          <w:rFonts w:eastAsia="Times New Roman" w:cs="Times New Roman"/>
          <w:szCs w:val="24"/>
        </w:rPr>
        <w:t xml:space="preserve">πιχειρήσεις πτωχεύουν ή αναπτύσσονται όχι από τα λογιστικά κέρδη ή γενικά τι χρωστάνε αλλά από το τι έχουν στο ταμείο.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λοιπόν, πουλάει 130, 411 και παίρνει 130, 830. Τυχαίο; Το 2013. </w:t>
      </w:r>
    </w:p>
    <w:p w14:paraId="74B8E3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πουλάει 81 και παίρνει 76. Και αυτή καλά. Η </w:t>
      </w:r>
      <w:r>
        <w:rPr>
          <w:rFonts w:eastAsia="Times New Roman" w:cs="Times New Roman"/>
          <w:szCs w:val="24"/>
        </w:rPr>
        <w:t>«</w:t>
      </w:r>
      <w:r>
        <w:rPr>
          <w:rFonts w:eastAsia="Times New Roman" w:cs="Times New Roman"/>
          <w:szCs w:val="24"/>
          <w:lang w:val="en-US"/>
        </w:rPr>
        <w:t>ABB</w:t>
      </w:r>
      <w:r>
        <w:rPr>
          <w:rFonts w:eastAsia="Times New Roman" w:cs="Times New Roman"/>
          <w:szCs w:val="24"/>
        </w:rPr>
        <w:t xml:space="preserve"> </w:t>
      </w:r>
      <w:r>
        <w:rPr>
          <w:rFonts w:eastAsia="Times New Roman" w:cs="Times New Roman"/>
          <w:szCs w:val="24"/>
          <w:lang w:val="en-US"/>
        </w:rPr>
        <w:t>VIE</w:t>
      </w:r>
      <w:r>
        <w:rPr>
          <w:rFonts w:eastAsia="Times New Roman" w:cs="Times New Roman"/>
          <w:szCs w:val="24"/>
        </w:rPr>
        <w:t>»</w:t>
      </w:r>
      <w:r>
        <w:rPr>
          <w:rFonts w:eastAsia="Times New Roman" w:cs="Times New Roman"/>
          <w:szCs w:val="24"/>
        </w:rPr>
        <w:t xml:space="preserve"> πουλάει 50 και παίρνει 14 κι αυτή ακριβά φάρμακα. Η </w:t>
      </w:r>
      <w:r>
        <w:rPr>
          <w:rFonts w:eastAsia="Times New Roman" w:cs="Times New Roman"/>
          <w:szCs w:val="24"/>
        </w:rPr>
        <w:t>«</w:t>
      </w:r>
      <w:r>
        <w:rPr>
          <w:rFonts w:eastAsia="Times New Roman" w:cs="Times New Roman"/>
          <w:szCs w:val="24"/>
          <w:lang w:val="en-US"/>
        </w:rPr>
        <w:t>MERCK</w:t>
      </w:r>
      <w:r>
        <w:rPr>
          <w:rFonts w:eastAsia="Times New Roman" w:cs="Times New Roman"/>
          <w:szCs w:val="24"/>
        </w:rPr>
        <w:t>»</w:t>
      </w:r>
      <w:r>
        <w:rPr>
          <w:rFonts w:eastAsia="Times New Roman" w:cs="Times New Roman"/>
          <w:szCs w:val="24"/>
        </w:rPr>
        <w:t xml:space="preserve"> πουλάει 50 και παίρνει 28. Η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w:t>
      </w:r>
      <w:r>
        <w:rPr>
          <w:rFonts w:eastAsia="Times New Roman" w:cs="Times New Roman"/>
          <w:szCs w:val="24"/>
        </w:rPr>
        <w:t xml:space="preserve"> πουλάει 48 και παίρνει παραπάνω. </w:t>
      </w:r>
    </w:p>
    <w:p w14:paraId="74B8E3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δεν χρειάζεται να τα διαβάζετε. Πείτε δυο τρία στοιχεία που θέλετε κα</w:t>
      </w:r>
      <w:r>
        <w:rPr>
          <w:rFonts w:eastAsia="Times New Roman" w:cs="Times New Roman"/>
          <w:szCs w:val="24"/>
        </w:rPr>
        <w:t>ι καταθέστε….</w:t>
      </w:r>
    </w:p>
    <w:p w14:paraId="74B8E3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Αυτό, λοιπόν αποδεικνύει τους πίνακες…</w:t>
      </w:r>
    </w:p>
    <w:p w14:paraId="74B8E3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με ακούτε; Αν θέλετε αυτά τα στοιχεία που έχετε στον κατάλογο που διαβάζετε, να τα καταθέσετε στα Πρακτικά γ</w:t>
      </w:r>
      <w:r>
        <w:rPr>
          <w:rFonts w:eastAsia="Times New Roman" w:cs="Times New Roman"/>
          <w:szCs w:val="24"/>
        </w:rPr>
        <w:t xml:space="preserve">ια να λάβει γνώση το Σώμα. </w:t>
      </w:r>
    </w:p>
    <w:p w14:paraId="74B8E3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θα τα καταθέσω. Πάμε τώρα στο γιατί λέει 65... </w:t>
      </w:r>
    </w:p>
    <w:p w14:paraId="74B8E3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σας παρακαλώ πρέπει να κλείσετε.</w:t>
      </w:r>
    </w:p>
    <w:p w14:paraId="74B8E3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Λέει, λοιπόν</w:t>
      </w:r>
      <w:r>
        <w:rPr>
          <w:rFonts w:eastAsia="Times New Roman" w:cs="Times New Roman"/>
          <w:szCs w:val="24"/>
        </w:rPr>
        <w:t xml:space="preserve">, ο κ. Γεωργιάδης «μα, που τα βρήκατε τα 65;». Αν αθροίσει κανείς τις πληρωμές από τον μήνα που ανέλαβε μέχρι τον Δεκέμβρη, βγάζει 64.800. Άρα με αυτόν τον τρόπο φτάνει να πάρει τα 130 εκατομμύρια σε ρευστό, όταν πούλησε 130 εμπόρευμα. Και πριν από τον κ. </w:t>
      </w:r>
      <w:r>
        <w:rPr>
          <w:rFonts w:eastAsia="Times New Roman" w:cs="Times New Roman"/>
          <w:szCs w:val="24"/>
        </w:rPr>
        <w:t xml:space="preserve">Γεωργιάδη είχε πάρει άλλα 65 με μια μεγάλη δόση 49 εκατομμυρίων ευρώ τον Μάρτιο και 15,22. Προχωράμε λίγο παρακάτω. </w:t>
      </w:r>
    </w:p>
    <w:p w14:paraId="74B8E3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Όχι, κύριε Πολάκη, δεν προχωράμε. Σας παρακαλώ. </w:t>
      </w:r>
    </w:p>
    <w:p w14:paraId="74B8E3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Θέλω δύο τ</w:t>
      </w:r>
      <w:r>
        <w:rPr>
          <w:rFonts w:eastAsia="Times New Roman" w:cs="Times New Roman"/>
          <w:szCs w:val="24"/>
        </w:rPr>
        <w:t xml:space="preserve">ρία λεπτά ακόμα. </w:t>
      </w:r>
    </w:p>
    <w:p w14:paraId="74B8E3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Έχετε μιλήσει αρκετά. Θα μιλήσει και ο κ. Ξανθός, θα μιλήσουν κι άλλοι. Σας παρακαλώ. </w:t>
      </w:r>
    </w:p>
    <w:p w14:paraId="74B8E3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Προσέξτε με. </w:t>
      </w:r>
    </w:p>
    <w:p w14:paraId="74B8E3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Ό,τι στοιχείο έχετε που</w:t>
      </w:r>
      <w:r>
        <w:rPr>
          <w:rFonts w:eastAsia="Times New Roman" w:cs="Times New Roman"/>
          <w:szCs w:val="24"/>
        </w:rPr>
        <w:t xml:space="preserve"> το διαβάζετε και το ανακοινώνετε στο Σώμα, δώστε το στα Πρακτικά να διανεμηθεί σε όλους τους Βουλευτές. </w:t>
      </w:r>
    </w:p>
    <w:p w14:paraId="74B8E3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τα καταθέσω. Θα τα πω πολύ γρήγορα, λίγο την ανοχή σας γιατί είναι πολύ σημαντικά. Ακούστηκαν κάποια πράγματα τα οποία πρέπει να απαντηθούν συγκεκριμένα. </w:t>
      </w:r>
    </w:p>
    <w:p w14:paraId="74B8E3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Μπορείτε να μου πείτε γιατί αλλάξατε με το καλημέρα που αναλάβατε, τον τρόπο και τη ρύθμιση με την οποία έμπαιναν τα φάρμακα στη θετική λίστα; Μέχρι εσάς, με ρύθμιση του κ. Λοβέρδου, για να μπει στη θετική λίστα έπρεπε να αποζημιώνεται στα 2/3 των χωρών τη</w:t>
      </w:r>
      <w:r>
        <w:rPr>
          <w:rFonts w:eastAsia="Times New Roman" w:cs="Times New Roman"/>
          <w:szCs w:val="24"/>
        </w:rPr>
        <w:t xml:space="preserve">ς Ευρωπαϊκής Ένωσης και όχι σε λιγότερες από δώδεκα. Με εσάς, με μια πονηρή διάταξη που περάσατε τον Σεπτέμβρη και την πήρατε πίσω τον Απρίλη -έχοντας ολοκληρωθεί 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είπατε να παίρνει ασφαλιστική τιμή, να μπαίνει στη λίστα τη θετική που το</w:t>
      </w:r>
      <w:r>
        <w:rPr>
          <w:rFonts w:eastAsia="Times New Roman" w:cs="Times New Roman"/>
          <w:szCs w:val="24"/>
        </w:rPr>
        <w:t xml:space="preserve"> αποζημιώνει ο ΕΟΠΥΥ, αν αποζημιώνεται στα 2/3 των χωρών που κυκλοφορεί. Δηλαδή κυκλοφορεί σε τρεις χώρες; Αποζημιώνεται σε δύο; Μπαίνει στη θετική μας λίστα. Εσείς το κάνατε αυτό. Και έχει σαφή συνάρτηση με το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και τα δέκα φάρμακα, το </w:t>
      </w:r>
      <w:r>
        <w:rPr>
          <w:rFonts w:eastAsia="Times New Roman" w:cs="Times New Roman"/>
          <w:szCs w:val="24"/>
          <w:lang w:val="en-US"/>
        </w:rPr>
        <w:t>Exelo</w:t>
      </w:r>
      <w:r>
        <w:rPr>
          <w:rFonts w:eastAsia="Times New Roman" w:cs="Times New Roman"/>
          <w:szCs w:val="24"/>
          <w:lang w:val="en-US"/>
        </w:rPr>
        <w:t>n</w:t>
      </w:r>
      <w:r>
        <w:rPr>
          <w:rFonts w:eastAsia="Times New Roman" w:cs="Times New Roman"/>
          <w:szCs w:val="24"/>
        </w:rPr>
        <w:t xml:space="preserve"> </w:t>
      </w:r>
      <w:r>
        <w:rPr>
          <w:rFonts w:eastAsia="Times New Roman" w:cs="Times New Roman"/>
          <w:szCs w:val="24"/>
          <w:lang w:val="en-US"/>
        </w:rPr>
        <w:t>Tts</w:t>
      </w:r>
      <w:r>
        <w:rPr>
          <w:rFonts w:eastAsia="Times New Roman" w:cs="Times New Roman"/>
          <w:szCs w:val="24"/>
        </w:rPr>
        <w:t xml:space="preserve">, το </w:t>
      </w:r>
      <w:r>
        <w:rPr>
          <w:rFonts w:eastAsia="Times New Roman" w:cs="Times New Roman"/>
          <w:szCs w:val="24"/>
          <w:lang w:val="en-US"/>
        </w:rPr>
        <w:t>Seebri</w:t>
      </w:r>
      <w:r>
        <w:rPr>
          <w:rFonts w:eastAsia="Times New Roman" w:cs="Times New Roman"/>
          <w:szCs w:val="24"/>
        </w:rPr>
        <w:t xml:space="preserve">, το </w:t>
      </w:r>
      <w:r>
        <w:rPr>
          <w:rFonts w:eastAsia="Times New Roman" w:cs="Times New Roman"/>
          <w:szCs w:val="24"/>
          <w:lang w:val="en-US"/>
        </w:rPr>
        <w:t>Bex</w:t>
      </w:r>
      <w:r>
        <w:rPr>
          <w:rFonts w:eastAsia="Times New Roman" w:cs="Times New Roman"/>
          <w:szCs w:val="24"/>
        </w:rPr>
        <w:t xml:space="preserve"> </w:t>
      </w:r>
      <w:r>
        <w:rPr>
          <w:rFonts w:eastAsia="Times New Roman" w:cs="Times New Roman"/>
          <w:szCs w:val="24"/>
          <w:lang w:val="en-US"/>
        </w:rPr>
        <w:t>Sero</w:t>
      </w:r>
      <w:r>
        <w:rPr>
          <w:rFonts w:eastAsia="Times New Roman" w:cs="Times New Roman"/>
          <w:szCs w:val="24"/>
        </w:rPr>
        <w:t xml:space="preserve">, το </w:t>
      </w:r>
      <w:r>
        <w:rPr>
          <w:rFonts w:eastAsia="Times New Roman" w:cs="Times New Roman"/>
          <w:szCs w:val="24"/>
          <w:lang w:val="en-US"/>
        </w:rPr>
        <w:t>Takavi</w:t>
      </w:r>
      <w:r>
        <w:rPr>
          <w:rFonts w:eastAsia="Times New Roman" w:cs="Times New Roman"/>
          <w:szCs w:val="24"/>
        </w:rPr>
        <w:t xml:space="preserve">, το </w:t>
      </w:r>
      <w:r>
        <w:rPr>
          <w:rFonts w:eastAsia="Times New Roman" w:cs="Times New Roman"/>
          <w:szCs w:val="24"/>
          <w:lang w:val="en-US"/>
        </w:rPr>
        <w:t>Votubia</w:t>
      </w:r>
      <w:r>
        <w:rPr>
          <w:rFonts w:eastAsia="Times New Roman" w:cs="Times New Roman"/>
          <w:szCs w:val="24"/>
        </w:rPr>
        <w:t xml:space="preserve">, το </w:t>
      </w:r>
      <w:r>
        <w:rPr>
          <w:rFonts w:eastAsia="Times New Roman" w:cs="Times New Roman"/>
          <w:szCs w:val="24"/>
          <w:lang w:val="en-US"/>
        </w:rPr>
        <w:t>Signifor</w:t>
      </w:r>
      <w:r>
        <w:rPr>
          <w:rFonts w:eastAsia="Times New Roman" w:cs="Times New Roman"/>
          <w:szCs w:val="24"/>
        </w:rPr>
        <w:t xml:space="preserve">, </w:t>
      </w:r>
      <w:r>
        <w:rPr>
          <w:rFonts w:eastAsia="Times New Roman" w:cs="Times New Roman"/>
          <w:szCs w:val="24"/>
          <w:lang w:val="en-US"/>
        </w:rPr>
        <w:t>Tobi</w:t>
      </w:r>
      <w:r>
        <w:rPr>
          <w:rFonts w:eastAsia="Times New Roman" w:cs="Times New Roman"/>
          <w:szCs w:val="24"/>
        </w:rPr>
        <w:t xml:space="preserve"> </w:t>
      </w:r>
      <w:r>
        <w:rPr>
          <w:rFonts w:eastAsia="Times New Roman" w:cs="Times New Roman"/>
          <w:szCs w:val="24"/>
          <w:lang w:val="en-US"/>
        </w:rPr>
        <w:t>Podhaler</w:t>
      </w:r>
      <w:r>
        <w:rPr>
          <w:rFonts w:eastAsia="Times New Roman" w:cs="Times New Roman"/>
          <w:szCs w:val="24"/>
        </w:rPr>
        <w:t xml:space="preserve">, το </w:t>
      </w:r>
      <w:r>
        <w:rPr>
          <w:rFonts w:eastAsia="Times New Roman" w:cs="Times New Roman"/>
          <w:szCs w:val="24"/>
          <w:lang w:val="en-US"/>
        </w:rPr>
        <w:t>Omnitrope</w:t>
      </w:r>
      <w:r>
        <w:rPr>
          <w:rFonts w:eastAsia="Times New Roman" w:cs="Times New Roman"/>
          <w:szCs w:val="24"/>
        </w:rPr>
        <w:t xml:space="preserve">, το </w:t>
      </w:r>
      <w:r>
        <w:rPr>
          <w:rFonts w:eastAsia="Times New Roman" w:cs="Times New Roman"/>
          <w:szCs w:val="24"/>
          <w:lang w:val="en-US"/>
        </w:rPr>
        <w:t>Optaflu</w:t>
      </w:r>
      <w:r>
        <w:rPr>
          <w:rFonts w:eastAsia="Times New Roman" w:cs="Times New Roman"/>
          <w:szCs w:val="24"/>
        </w:rPr>
        <w:t xml:space="preserve">, το </w:t>
      </w:r>
      <w:r>
        <w:rPr>
          <w:rFonts w:eastAsia="Times New Roman" w:cs="Times New Roman"/>
          <w:szCs w:val="24"/>
          <w:lang w:val="en-US"/>
        </w:rPr>
        <w:t>Fluad</w:t>
      </w:r>
      <w:r>
        <w:rPr>
          <w:rFonts w:eastAsia="Times New Roman" w:cs="Times New Roman"/>
          <w:szCs w:val="24"/>
        </w:rPr>
        <w:t>, τα οποία είναι τα φάρμακα που περιγράφονται στο πλάνο της εταιρείας τον Μάρτη του 2013 ότι πρέπει μέσα σε δέκα μήνες να έχει υλοποιηθεί, ν</w:t>
      </w:r>
      <w:r>
        <w:rPr>
          <w:rFonts w:eastAsia="Times New Roman" w:cs="Times New Roman"/>
          <w:szCs w:val="24"/>
        </w:rPr>
        <w:t xml:space="preserve">α έχουν μπει να πάρουν τιμή. Και την περίοδο που ήσασταν Υπουργός μπήκαν όλα αυτά και μάλιστα τέσσερα μπήκαν με τιμές σε δύο χώρες, δεν είχαν άλλες τιμές. </w:t>
      </w:r>
    </w:p>
    <w:p w14:paraId="74B8E3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Κι εδώ κλείνουμε, κύριε Υπουργέ. </w:t>
      </w:r>
    </w:p>
    <w:p w14:paraId="74B8E3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w:t>
      </w:r>
      <w:r>
        <w:rPr>
          <w:rFonts w:eastAsia="Times New Roman" w:cs="Times New Roman"/>
          <w:b/>
          <w:szCs w:val="24"/>
        </w:rPr>
        <w:t xml:space="preserve">ργός Υγείας): </w:t>
      </w:r>
      <w:r>
        <w:rPr>
          <w:rFonts w:eastAsia="Times New Roman" w:cs="Times New Roman"/>
          <w:szCs w:val="24"/>
        </w:rPr>
        <w:t xml:space="preserve">Προχωράμε σε ένα τελευταίο. </w:t>
      </w:r>
    </w:p>
    <w:p w14:paraId="74B8E3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με αναγκάσετε να κλείσω το μικρόφωνο. </w:t>
      </w:r>
    </w:p>
    <w:p w14:paraId="74B8E3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Ποτέ δεν κάνατε επιτροπή διαπραγμάτευσης. Τη συγκροτήσατε -την προέβλεψε ο νόμος ο παλιός- </w:t>
      </w:r>
      <w:r>
        <w:rPr>
          <w:rFonts w:eastAsia="Times New Roman" w:cs="Times New Roman"/>
          <w:szCs w:val="24"/>
        </w:rPr>
        <w:t xml:space="preserve">και δεν συνεδρίασε ούτε μία φορά. Τυχαίο; Γιατί; Γιατί δεν βγήκε ο κανονισμός λειτουργίας. </w:t>
      </w:r>
    </w:p>
    <w:p w14:paraId="74B8E383"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Τελευταία απόφαση λίγο πριν φύγετε, για την οποία σας διόρθωσε ο κ. Βορίδης. Καταργήσατε τη διάταξη της ειδικής χονδρικής τιμής, άρα αυξήσατε θεωρητικά -εσείς το υπ</w:t>
      </w:r>
      <w:r>
        <w:rPr>
          <w:rFonts w:eastAsia="Times New Roman" w:cs="Times New Roman"/>
          <w:szCs w:val="24"/>
        </w:rPr>
        <w:t>ογράψατε λίγες μέρες πριν φύγετε- για να πωλούνται τα φάρμακα υψηλού κόστους και σε φαρμακεία όχι με την ειδική χονδρική τιμή που ήταν χαμηλή, αλλά με χονδρική τιμή συν 16% κέρδος, δηλαδή δώσατε αύξηση 11 εκατομμύρια ευρώ.</w:t>
      </w:r>
      <w:r>
        <w:rPr>
          <w:rFonts w:eastAsia="Times New Roman"/>
          <w:szCs w:val="24"/>
        </w:rPr>
        <w:t xml:space="preserve"> Α</w:t>
      </w:r>
      <w:r>
        <w:rPr>
          <w:rFonts w:eastAsia="Times New Roman"/>
          <w:szCs w:val="24"/>
        </w:rPr>
        <w:t>υτά είναι</w:t>
      </w:r>
      <w:r>
        <w:rPr>
          <w:rFonts w:eastAsia="Times New Roman"/>
          <w:szCs w:val="24"/>
        </w:rPr>
        <w:t>, λοιπόν,</w:t>
      </w:r>
      <w:r>
        <w:rPr>
          <w:rFonts w:eastAsia="Times New Roman"/>
          <w:szCs w:val="24"/>
        </w:rPr>
        <w:t xml:space="preserve"> τα 65 εκατομμ</w:t>
      </w:r>
      <w:r>
        <w:rPr>
          <w:rFonts w:eastAsia="Times New Roman"/>
          <w:szCs w:val="24"/>
        </w:rPr>
        <w:t xml:space="preserve">ύρια που σας έλεγαν οι υπηρεσίες του ΕΟΠΥΥ ότι θα ανέβει η δαπάνη, αν το κάνετε αυτό το πράγμα. Είναι άλλα 65 εκατομμύρια αυτά. Άλλα 65 εκατομμύρια που δώσατε μπανκουί κι άλλα 65 εκατομμύρια που πήγε να γίνει η δουλειά. Το κατάλαβε, όμως, ο κ. Βορίδης και </w:t>
      </w:r>
      <w:r>
        <w:rPr>
          <w:rFonts w:eastAsia="Times New Roman"/>
          <w:szCs w:val="24"/>
        </w:rPr>
        <w:t xml:space="preserve">τον Αύγουστο το άλλαξε, βάζοντας οριζόντιο </w:t>
      </w:r>
      <w:r>
        <w:rPr>
          <w:rFonts w:eastAsia="Times New Roman"/>
          <w:szCs w:val="24"/>
          <w:lang w:val="en-US"/>
        </w:rPr>
        <w:t>rebate</w:t>
      </w:r>
      <w:r>
        <w:rPr>
          <w:rFonts w:eastAsia="Times New Roman"/>
          <w:szCs w:val="24"/>
        </w:rPr>
        <w:t xml:space="preserve">. </w:t>
      </w:r>
    </w:p>
    <w:p w14:paraId="74B8E384" w14:textId="77777777" w:rsidR="00D8133C" w:rsidRDefault="00A7505C">
      <w:pPr>
        <w:spacing w:line="600" w:lineRule="auto"/>
        <w:ind w:firstLine="720"/>
        <w:contextualSpacing/>
        <w:jc w:val="both"/>
        <w:rPr>
          <w:rFonts w:eastAsia="Times New Roman"/>
          <w:szCs w:val="24"/>
        </w:rPr>
      </w:pPr>
      <w:r>
        <w:rPr>
          <w:rFonts w:eastAsia="Times New Roman"/>
          <w:szCs w:val="24"/>
        </w:rPr>
        <w:t>Όσον αφορά μια άλλη υπουργική απόφαση που πήρατε, που αφορούσε το Lucentis, -κυκλοφορεί ένα πολύ συγκινητικό με αυτό το φάρμακο για την ωχρά κηλίδα, για κάποιους ασθενείς που βρισκόταν εκτός- όταν ήρθε μι</w:t>
      </w:r>
      <w:r>
        <w:rPr>
          <w:rFonts w:eastAsia="Times New Roman"/>
          <w:szCs w:val="24"/>
        </w:rPr>
        <w:t xml:space="preserve">α άλλη του μορφή, εσείς με το δελτίο τιμών το οποίο είχατε υπογράψει, πρακτικά, επιτρέψατε με μια πονηρή διάταξη που μπήκε, αντί η τιμή της νέας συσκευασίας, με βάση τα </w:t>
      </w:r>
      <w:r>
        <w:rPr>
          <w:rFonts w:eastAsia="Times New Roman"/>
          <w:szCs w:val="24"/>
          <w:lang w:val="en-US"/>
        </w:rPr>
        <w:t>milligram</w:t>
      </w:r>
      <w:r>
        <w:rPr>
          <w:rFonts w:eastAsia="Times New Roman"/>
          <w:szCs w:val="24"/>
        </w:rPr>
        <w:t xml:space="preserve"> να πάει αναλογικά, δηλαδή να πάρει τιμή 509 ευρώ…</w:t>
      </w:r>
    </w:p>
    <w:p w14:paraId="74B8E385"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Λαμπρο</w:t>
      </w:r>
      <w:r>
        <w:rPr>
          <w:rFonts w:eastAsia="Times New Roman"/>
          <w:b/>
          <w:szCs w:val="24"/>
        </w:rPr>
        <w:t>ύλης):</w:t>
      </w:r>
      <w:r>
        <w:rPr>
          <w:rFonts w:eastAsia="Times New Roman"/>
          <w:szCs w:val="24"/>
        </w:rPr>
        <w:t xml:space="preserve"> Κύριε Πολάκη, ως εδώ. </w:t>
      </w:r>
    </w:p>
    <w:p w14:paraId="74B8E386"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Μισό λεπτό.  </w:t>
      </w:r>
    </w:p>
    <w:p w14:paraId="74B8E387"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Όχι, δεν έχετε ούτε μισό λεπτό. Θα κλείσω το μικρόφωνό σας, κύριε Πολάκη. Σας παρακαλώ πολύ. Ήδη μιλάτε είκοσι τρία λεπτά, από τα δέκα που είχατε ως χρόνο. Πόσο ανοχή να δείξει το Προεδρείο;  </w:t>
      </w:r>
    </w:p>
    <w:p w14:paraId="74B8E388"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Αφήστε το να ακο</w:t>
      </w:r>
      <w:r>
        <w:rPr>
          <w:rFonts w:eastAsia="Times New Roman"/>
          <w:szCs w:val="24"/>
        </w:rPr>
        <w:t xml:space="preserve">υστεί. </w:t>
      </w:r>
    </w:p>
    <w:p w14:paraId="74B8E389"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Όχι άλλο. Εδώ κλείνει η παρέμβασή σας. </w:t>
      </w:r>
    </w:p>
    <w:p w14:paraId="74B8E38A"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Είναι ένα φάρμακο που έκανε τζίρους 25 και 30 εκατομμύρια ευρώ τον χρόνο. Αντί, λοιπόν, να πάρει τιμή 509 ευρώ, που έλεγε η Επιτ</w:t>
      </w:r>
      <w:r>
        <w:rPr>
          <w:rFonts w:eastAsia="Times New Roman"/>
          <w:szCs w:val="24"/>
        </w:rPr>
        <w:t>ροπή του ΕΟΦ, που σας το συνέστησε, τελικά, με μία διάταξη που έλεγε «εξαιρούνται τα οφθαλμικά και μπορούν να πάνε με τρις τιμές», πήρε τιμή 780 ευρώ, δηλαδή, ένα τρίτο παραπάνω. Δηλαδή, από τα 25 εκατομμύρια του ετήσιου τζίρου, το ένα τρίτο ήταν αυτή η αν</w:t>
      </w:r>
      <w:r>
        <w:rPr>
          <w:rFonts w:eastAsia="Times New Roman"/>
          <w:szCs w:val="24"/>
        </w:rPr>
        <w:t xml:space="preserve">ατιμολόγηση. Και μετά, με αυτό έπρεπε να πηγαίνουμε και γι’ αυτό δεν κατέβαιναν. </w:t>
      </w:r>
    </w:p>
    <w:p w14:paraId="74B8E38B"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Εδώ ολοκληρώσατε, κύριε Πολάκη.   </w:t>
      </w:r>
    </w:p>
    <w:p w14:paraId="74B8E38C"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Πρέπει να πω…</w:t>
      </w:r>
    </w:p>
    <w:p w14:paraId="74B8E38D"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υπάρχει</w:t>
      </w:r>
      <w:r>
        <w:rPr>
          <w:rFonts w:eastAsia="Times New Roman"/>
          <w:szCs w:val="24"/>
        </w:rPr>
        <w:t xml:space="preserve"> τίποτα άλλο. Παρακαλώ να κλείσει το μικρόφωνο.  </w:t>
      </w:r>
    </w:p>
    <w:p w14:paraId="74B8E38E"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Να κάνω  επίλογο; </w:t>
      </w:r>
    </w:p>
    <w:p w14:paraId="74B8E38F"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Εμείς, θα το φτάσουμε μέχρι το τέλος, γιατί δεν χρωστάμε σε κανέναν. Ξέρουμε τον χώρο. </w:t>
      </w:r>
    </w:p>
    <w:p w14:paraId="74B8E390" w14:textId="77777777" w:rsidR="00D8133C" w:rsidRDefault="00A7505C">
      <w:pPr>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Μας έπεισες. </w:t>
      </w:r>
    </w:p>
    <w:p w14:paraId="74B8E391" w14:textId="77777777" w:rsidR="00D8133C" w:rsidRDefault="00A7505C">
      <w:pPr>
        <w:spacing w:line="600" w:lineRule="auto"/>
        <w:ind w:firstLine="720"/>
        <w:contextualSpacing/>
        <w:jc w:val="both"/>
        <w:rPr>
          <w:rFonts w:eastAsia="Times New Roman"/>
          <w:szCs w:val="24"/>
        </w:rPr>
      </w:pPr>
      <w:r>
        <w:rPr>
          <w:rFonts w:eastAsia="Times New Roman"/>
          <w:b/>
          <w:szCs w:val="24"/>
        </w:rPr>
        <w:t>ΠΑΥΛΟΣ ΠΟΛΑΚΗΣ (Α</w:t>
      </w:r>
      <w:r>
        <w:rPr>
          <w:rFonts w:eastAsia="Times New Roman"/>
          <w:b/>
          <w:szCs w:val="24"/>
        </w:rPr>
        <w:t xml:space="preserve">ναπληρωτής Υπουργός Υγείας): </w:t>
      </w:r>
      <w:r>
        <w:rPr>
          <w:rFonts w:eastAsia="Times New Roman"/>
          <w:szCs w:val="24"/>
        </w:rPr>
        <w:t>Δεν πειράζει. Υπάρχουν κ</w:t>
      </w:r>
      <w:r>
        <w:rPr>
          <w:rFonts w:eastAsia="Times New Roman"/>
          <w:szCs w:val="24"/>
        </w:rPr>
        <w:t>α</w:t>
      </w:r>
      <w:r>
        <w:rPr>
          <w:rFonts w:eastAsia="Times New Roman"/>
          <w:szCs w:val="24"/>
        </w:rPr>
        <w:t>ι άλλα που μπορώ να πω συγκεκριμένα. Θα φτάσουμε μέχρι το τέλος. Δεν υπάρχει πεδίο συνδιαλλαγής. Για πρώτη φορά συμβαίνει αυτό το πράγμα σε αυτή τη χώρα και γι’ αυτό κάποιοι έχουν τρομοκρατηθεί. Κι έχου</w:t>
      </w:r>
      <w:r>
        <w:rPr>
          <w:rFonts w:eastAsia="Times New Roman"/>
          <w:szCs w:val="24"/>
        </w:rPr>
        <w:t>ν τρομοκρατηθεί τόσο πολύ, που προσπαθούν να πατήσουν στον θάνατο ενός κοριτσιού για να πλήξουν αυτούς που θεωρούν ότι τους κυνηγούν. Έχω σώσει χιλιάδες ανθρώπους στη ζωή μου. Ξέρω πολύ καλά τι σημαίνει ανθρώπινος πόνος και θάνατος. Και είναι ντροπή, αίσχο</w:t>
      </w:r>
      <w:r>
        <w:rPr>
          <w:rFonts w:eastAsia="Times New Roman"/>
          <w:szCs w:val="24"/>
        </w:rPr>
        <w:t xml:space="preserve">ς και ελεεινότητα να χρησιμοποιείς αυτό το πράγμα για να πλήξεις αυτά που λέω. </w:t>
      </w:r>
    </w:p>
    <w:p w14:paraId="74B8E392"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4B8E393" w14:textId="77777777" w:rsidR="00D8133C" w:rsidRDefault="00A7505C">
      <w:pPr>
        <w:spacing w:line="600" w:lineRule="auto"/>
        <w:ind w:firstLine="720"/>
        <w:contextualSpacing/>
        <w:jc w:val="both"/>
        <w:rPr>
          <w:rFonts w:eastAsia="Times New Roman"/>
          <w:szCs w:val="24"/>
        </w:rPr>
      </w:pPr>
      <w:r>
        <w:rPr>
          <w:rFonts w:eastAsia="Times New Roman"/>
          <w:szCs w:val="24"/>
        </w:rPr>
        <w:t>Αν βρεθεί ένας που να πει ότι γι’ αυτή την υπόθεση σήκωσα το τηλέφωνο να πω κάντε αυτό ή εκείνο, εγώ την επόμενη στιγμή θα παραιτηθώ</w:t>
      </w:r>
      <w:r>
        <w:rPr>
          <w:rFonts w:eastAsia="Times New Roman"/>
          <w:szCs w:val="24"/>
        </w:rPr>
        <w:t xml:space="preserve"> από Βουλευτής και Υπουργός. Όπως και ένας δεν έχει βρεθεί πουθενά να πει ότι σηκώσαμε το τηλέφωνο και με δωδεκάμισι χιλιάδες διορισμούς έχουμε πει πάρτε αυτόν, πάρτε εκείνον, ρίξτε τον άλλο. </w:t>
      </w:r>
    </w:p>
    <w:p w14:paraId="74B8E394" w14:textId="77777777" w:rsidR="00D8133C" w:rsidRDefault="00A7505C">
      <w:pPr>
        <w:spacing w:line="600" w:lineRule="auto"/>
        <w:ind w:firstLine="720"/>
        <w:contextualSpacing/>
        <w:jc w:val="both"/>
        <w:rPr>
          <w:rFonts w:eastAsia="Times New Roman"/>
          <w:szCs w:val="24"/>
        </w:rPr>
      </w:pPr>
      <w:r>
        <w:rPr>
          <w:rFonts w:eastAsia="Times New Roman"/>
          <w:szCs w:val="24"/>
        </w:rPr>
        <w:t>Δεν σας μοιάζουμε. Δεν θα σας μοιάσουμε. Έχετε μπει και θα μπεί</w:t>
      </w:r>
      <w:r>
        <w:rPr>
          <w:rFonts w:eastAsia="Times New Roman"/>
          <w:szCs w:val="24"/>
        </w:rPr>
        <w:t xml:space="preserve">τε, μετά από αυτή την ιστορία, στο χρονοντούλαπο της ιστορίας. </w:t>
      </w:r>
    </w:p>
    <w:p w14:paraId="74B8E39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Ευχαριστώ πολύ. </w:t>
      </w:r>
    </w:p>
    <w:p w14:paraId="74B8E396"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4B8E397"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μπορώ να έχω τον λόγο; </w:t>
      </w:r>
    </w:p>
    <w:p w14:paraId="74B8E398"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Επί προσωπικού; </w:t>
      </w:r>
    </w:p>
    <w:p w14:paraId="74B8E399"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Μπορώ να έχω τον λόγο, σας παρακαλώ; </w:t>
      </w:r>
    </w:p>
    <w:p w14:paraId="74B8E39A"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Εντάξει, παρακαλείτε, αλλά </w:t>
      </w:r>
      <w:r>
        <w:rPr>
          <w:rFonts w:eastAsia="Times New Roman"/>
          <w:szCs w:val="24"/>
        </w:rPr>
        <w:t xml:space="preserve">αιτιολογήστε γιατί </w:t>
      </w:r>
      <w:r>
        <w:rPr>
          <w:rFonts w:eastAsia="Times New Roman"/>
          <w:szCs w:val="24"/>
        </w:rPr>
        <w:t xml:space="preserve">ζητάτε τον λόγο. </w:t>
      </w:r>
    </w:p>
    <w:p w14:paraId="74B8E39B"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Επί προσωπικού, προφανώς. </w:t>
      </w:r>
    </w:p>
    <w:p w14:paraId="74B8E39C"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Εξηγήστε σ</w:t>
      </w:r>
      <w:r>
        <w:rPr>
          <w:rFonts w:eastAsia="Times New Roman"/>
          <w:szCs w:val="24"/>
        </w:rPr>
        <w:t xml:space="preserve">το Προεδρείο. </w:t>
      </w:r>
    </w:p>
    <w:p w14:paraId="74B8E39D"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Θα παρακαλέσω πολύ, όμως, να είστε και σύντομος και να μην έχουν προσωπικές αιχμές αυτά που έχετε να πείτε. Μην αναφέρεστε σε ονόματα. Ήδη είναι μεγάλος ο κατάλογος, πολλοί ομιλητές. </w:t>
      </w:r>
    </w:p>
    <w:p w14:paraId="74B8E39E"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Παρακαλώ πολύ, κύριε Πρόεδρε, χάνεται ο χρόνος. </w:t>
      </w:r>
    </w:p>
    <w:p w14:paraId="74B8E39F"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χρόνο του ενός λεπτού θα τον έχετε. Γιατί ανησυχείτε; Δεν κατάλαβα. Θα μου υποδείξετε αν θα μιλήσω και πόσο; </w:t>
      </w:r>
    </w:p>
    <w:p w14:paraId="74B8E3A0"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Περιμένω. </w:t>
      </w:r>
    </w:p>
    <w:p w14:paraId="74B8E3A1"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w:t>
      </w:r>
      <w:r>
        <w:rPr>
          <w:rFonts w:eastAsia="Times New Roman"/>
          <w:b/>
          <w:szCs w:val="24"/>
        </w:rPr>
        <w:t xml:space="preserve">ιος Λαμπρούλης): </w:t>
      </w:r>
      <w:r>
        <w:rPr>
          <w:rFonts w:eastAsia="Times New Roman"/>
          <w:szCs w:val="24"/>
        </w:rPr>
        <w:t xml:space="preserve">Έχετε τον λόγο. </w:t>
      </w:r>
    </w:p>
    <w:p w14:paraId="74B8E3A2"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Κατ</w:t>
      </w:r>
      <w:r>
        <w:rPr>
          <w:rFonts w:eastAsia="Times New Roman"/>
          <w:szCs w:val="24"/>
        </w:rPr>
        <w:t xml:space="preserve">’ </w:t>
      </w:r>
      <w:r>
        <w:rPr>
          <w:rFonts w:eastAsia="Times New Roman"/>
          <w:szCs w:val="24"/>
        </w:rPr>
        <w:t>αρχάς, για να τα βάλουμε σε μία σειρά. Επαναλαμβάνω ότι το κατηγορητήριο που έχετε στα χέρια σας λέει ότι εγώ πήρα τα 2 εκατομμύρια στις 30</w:t>
      </w:r>
      <w:r>
        <w:rPr>
          <w:rFonts w:eastAsia="Times New Roman"/>
          <w:szCs w:val="24"/>
        </w:rPr>
        <w:t xml:space="preserve"> Σεπτεμβρίου</w:t>
      </w:r>
      <w:r>
        <w:rPr>
          <w:rFonts w:eastAsia="Times New Roman"/>
          <w:szCs w:val="24"/>
        </w:rPr>
        <w:t>. Στις 30</w:t>
      </w:r>
      <w:r>
        <w:rPr>
          <w:rFonts w:eastAsia="Times New Roman"/>
          <w:szCs w:val="24"/>
        </w:rPr>
        <w:t xml:space="preserve"> Σεπτεμβρίου</w:t>
      </w:r>
      <w:r>
        <w:rPr>
          <w:rFonts w:eastAsia="Times New Roman"/>
          <w:szCs w:val="24"/>
        </w:rPr>
        <w:t>, λέει η μάρτυρ</w:t>
      </w:r>
      <w:r>
        <w:rPr>
          <w:rFonts w:eastAsia="Times New Roman"/>
          <w:szCs w:val="24"/>
        </w:rPr>
        <w:t xml:space="preserve">ας στην τελευταία της κατάθεση, ότι ο κ. Φρουζής ήρθε στο γραφείο μου μισή ώρα νωρίτερα για να μου δώσει τη βαλίτσα, «όπως προείπα».  </w:t>
      </w:r>
    </w:p>
    <w:p w14:paraId="74B8E3A3"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Ο κ. Πολάκης προ ολίγου άθροισε τα εκατομμύρια μέχρι τον Δεκέμβριο. Σύμφωνα με τη λογική Πολάκη, δηλαδή, εγώ πήρα τα χρήμ</w:t>
      </w:r>
      <w:r>
        <w:rPr>
          <w:rFonts w:eastAsia="Times New Roman" w:cs="Times New Roman"/>
          <w:szCs w:val="24"/>
        </w:rPr>
        <w:t xml:space="preserve">ατα προκαταβολικά, πριν τα πάρει η </w:t>
      </w:r>
      <w:r>
        <w:rPr>
          <w:rFonts w:eastAsia="Times New Roman" w:cs="Times New Roman"/>
          <w:szCs w:val="24"/>
        </w:rPr>
        <w:t>«</w:t>
      </w:r>
      <w:r>
        <w:rPr>
          <w:rFonts w:eastAsia="Times New Roman"/>
          <w:bCs/>
          <w:szCs w:val="24"/>
          <w:lang w:val="en-US"/>
        </w:rPr>
        <w:t>NOVARTIS</w:t>
      </w:r>
      <w:r>
        <w:rPr>
          <w:rFonts w:eastAsia="Times New Roman"/>
          <w:bCs/>
          <w:szCs w:val="24"/>
        </w:rPr>
        <w:t>»</w:t>
      </w:r>
      <w:r>
        <w:rPr>
          <w:rFonts w:eastAsia="Times New Roman"/>
          <w:bCs/>
          <w:szCs w:val="24"/>
        </w:rPr>
        <w:t xml:space="preserve">. </w:t>
      </w:r>
    </w:p>
    <w:p w14:paraId="74B8E3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Περιγράφονται και αυτά.</w:t>
      </w:r>
    </w:p>
    <w:p w14:paraId="74B8E3A5" w14:textId="77777777" w:rsidR="00D8133C" w:rsidRDefault="00A7505C">
      <w:pPr>
        <w:spacing w:line="600" w:lineRule="auto"/>
        <w:ind w:firstLine="720"/>
        <w:contextualSpacing/>
        <w:jc w:val="both"/>
        <w:rPr>
          <w:rFonts w:eastAsia="Times New Roman"/>
          <w:bCs/>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Προσέξτε εδώ το καλύτερο. Η</w:t>
      </w:r>
      <w:r>
        <w:rPr>
          <w:rFonts w:eastAsia="Times New Roman"/>
          <w:bCs/>
          <w:szCs w:val="24"/>
        </w:rPr>
        <w:t xml:space="preserve">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xml:space="preserve"> έχει 130 εκατομμύρια σταθερό τζίρο το χρόνο. Το 2013, κύριε Υπουργέ, </w:t>
      </w:r>
      <w:r>
        <w:rPr>
          <w:rFonts w:eastAsia="Times New Roman"/>
          <w:bCs/>
          <w:szCs w:val="24"/>
        </w:rPr>
        <w:t>πήρε 130 εκατομμύρια –τα έχω καταθέσει- άλλα 130 εκατομμύρια το 2014. Το 2015 πήρε 120 εκατομμύρια–προφανώς λόγω δημοψηφίσματος έπεσε ο τζίρος της- και 138 εκατομμύρια το 2016 και το 2017 πάει στα 145 εκατομμύρια.</w:t>
      </w:r>
    </w:p>
    <w:p w14:paraId="74B8E3A6"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Άρα επί των δικών μου ημερών η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xml:space="preserve"> δεν έχει πάρει ούτε ένα ευρώ παραπάνω σε ετήσια βάση. Και μέχρι την ημέρα που υποτίθεται ότι πήρα τα λεφτά έχει πάρει από τον Ιούνιο μέχρι τον Σεπτέμβριο τα λιγότερα λεφτά των τελευταίων πέντε ετών, ήτοι 19 εκατομμύρια. Σας καταθέτω και τον αναλογικό πίνα</w:t>
      </w:r>
      <w:r>
        <w:rPr>
          <w:rFonts w:eastAsia="Times New Roman"/>
          <w:bCs/>
          <w:szCs w:val="24"/>
        </w:rPr>
        <w:t xml:space="preserve">κα, επειδή ανέφερε τις εταιρείες. </w:t>
      </w:r>
    </w:p>
    <w:p w14:paraId="74B8E3A7"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Σπυρίδων</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Άδωνις Γεωργιάδης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r>
        <w:rPr>
          <w:rFonts w:eastAsia="Times New Roman"/>
          <w:bCs/>
          <w:szCs w:val="24"/>
        </w:rPr>
        <w:t>)</w:t>
      </w:r>
    </w:p>
    <w:p w14:paraId="74B8E3A8"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Ως προς το </w:t>
      </w:r>
      <w:r>
        <w:rPr>
          <w:rFonts w:eastAsia="Times New Roman"/>
          <w:bCs/>
          <w:szCs w:val="24"/>
          <w:lang w:val="en-US"/>
        </w:rPr>
        <w:t>Lucentis</w:t>
      </w:r>
      <w:r>
        <w:rPr>
          <w:rFonts w:eastAsia="Times New Roman"/>
          <w:bCs/>
          <w:szCs w:val="24"/>
        </w:rPr>
        <w:t xml:space="preserve"> –επειδή ακούστηκε και έχει ξαναγίνει αυτή η συζήτηση- η τιμή του βγήκε τον Οκτώβριο του 2014 επί του διαδόχου μου, κ. Βορίδη, και όχι επί εμού. Δεύτερον, η κ. Μακριδάκη -την οποία έχετε τώρα Πρόεδρο του ΕΟΦ- είχε εισηγηθεί μέσα στην </w:t>
      </w:r>
      <w:r>
        <w:rPr>
          <w:rFonts w:eastAsia="Times New Roman"/>
          <w:bCs/>
          <w:szCs w:val="24"/>
        </w:rPr>
        <w:t>ε</w:t>
      </w:r>
      <w:r>
        <w:rPr>
          <w:rFonts w:eastAsia="Times New Roman"/>
          <w:bCs/>
          <w:szCs w:val="24"/>
        </w:rPr>
        <w:t xml:space="preserve">πιτροπή αυτή την τιμή για το </w:t>
      </w:r>
      <w:r>
        <w:rPr>
          <w:rFonts w:eastAsia="Times New Roman"/>
          <w:bCs/>
          <w:szCs w:val="24"/>
          <w:lang w:val="en-US"/>
        </w:rPr>
        <w:t>Lucentis</w:t>
      </w:r>
      <w:r>
        <w:rPr>
          <w:rFonts w:eastAsia="Times New Roman"/>
          <w:bCs/>
          <w:szCs w:val="24"/>
        </w:rPr>
        <w:t xml:space="preserve">. Τρίτον, αφού ξαναείπατε στην Βουλή τα ίδια, βγάλατε δελτίο τιμών –άκουσον, άκουσον!- όχι με την τιμή που σας είπε τώρα ο κ. Πολάκης, αλλά με την τιμή που είχαμε εμείς. Δηλαδή, εμείς οι «κακοί» αυξήσαμε την τιμή της </w:t>
      </w:r>
      <w:r>
        <w:rPr>
          <w:rFonts w:eastAsia="Times New Roman"/>
          <w:bCs/>
          <w:szCs w:val="24"/>
        </w:rPr>
        <w:t>«</w:t>
      </w:r>
      <w:r>
        <w:rPr>
          <w:rFonts w:eastAsia="Times New Roman"/>
          <w:bCs/>
          <w:szCs w:val="24"/>
          <w:lang w:val="en-US"/>
        </w:rPr>
        <w:t>N</w:t>
      </w:r>
      <w:r>
        <w:rPr>
          <w:rFonts w:eastAsia="Times New Roman"/>
          <w:bCs/>
          <w:szCs w:val="24"/>
          <w:lang w:val="en-US"/>
        </w:rPr>
        <w:t>OVARTIS</w:t>
      </w:r>
      <w:r>
        <w:rPr>
          <w:rFonts w:eastAsia="Times New Roman"/>
          <w:bCs/>
          <w:szCs w:val="24"/>
        </w:rPr>
        <w:t>»</w:t>
      </w:r>
      <w:r>
        <w:rPr>
          <w:rFonts w:eastAsia="Times New Roman"/>
          <w:bCs/>
          <w:szCs w:val="24"/>
        </w:rPr>
        <w:t xml:space="preserve">, αλλά εσείς οι «καλοί» κρατήσατε την ίδια τιμή στο </w:t>
      </w:r>
      <w:r>
        <w:rPr>
          <w:rFonts w:eastAsia="Times New Roman"/>
          <w:bCs/>
          <w:szCs w:val="24"/>
          <w:lang w:val="en-US"/>
        </w:rPr>
        <w:t>Lucentis</w:t>
      </w:r>
      <w:r>
        <w:rPr>
          <w:rFonts w:eastAsia="Times New Roman"/>
          <w:bCs/>
          <w:szCs w:val="24"/>
        </w:rPr>
        <w:t>. Αυτά δεν αντέχουν σε καμ</w:t>
      </w:r>
      <w:r>
        <w:rPr>
          <w:rFonts w:eastAsia="Times New Roman"/>
          <w:bCs/>
          <w:szCs w:val="24"/>
        </w:rPr>
        <w:t>μ</w:t>
      </w:r>
      <w:r>
        <w:rPr>
          <w:rFonts w:eastAsia="Times New Roman"/>
          <w:bCs/>
          <w:szCs w:val="24"/>
        </w:rPr>
        <w:t>ία συζήτηση.</w:t>
      </w:r>
    </w:p>
    <w:p w14:paraId="74B8E3A9" w14:textId="77777777" w:rsidR="00D8133C" w:rsidRDefault="00A7505C">
      <w:pPr>
        <w:spacing w:line="600" w:lineRule="auto"/>
        <w:ind w:firstLine="720"/>
        <w:contextualSpacing/>
        <w:jc w:val="both"/>
        <w:rPr>
          <w:rFonts w:eastAsia="Times New Roman"/>
          <w:bCs/>
          <w:szCs w:val="24"/>
        </w:rPr>
      </w:pPr>
      <w:r>
        <w:rPr>
          <w:rFonts w:eastAsia="Times New Roman"/>
          <w:bCs/>
          <w:szCs w:val="24"/>
        </w:rPr>
        <w:t xml:space="preserve">Κλείνω, λοιπόν, κύριε Πρόεδρε. </w:t>
      </w:r>
    </w:p>
    <w:p w14:paraId="74B8E3AA" w14:textId="77777777" w:rsidR="00D8133C" w:rsidRDefault="00A7505C">
      <w:pPr>
        <w:spacing w:line="600" w:lineRule="auto"/>
        <w:ind w:firstLine="720"/>
        <w:contextualSpacing/>
        <w:jc w:val="both"/>
        <w:rPr>
          <w:rFonts w:eastAsia="Times New Roman"/>
          <w:bCs/>
          <w:szCs w:val="24"/>
        </w:rPr>
      </w:pPr>
      <w:r>
        <w:rPr>
          <w:rFonts w:eastAsia="Times New Roman"/>
          <w:bCs/>
          <w:szCs w:val="24"/>
        </w:rPr>
        <w:t>Με θωρείς που σε θωρώ, Πολάκη; Εσ</w:t>
      </w:r>
      <w:r>
        <w:rPr>
          <w:rFonts w:eastAsia="Times New Roman"/>
          <w:bCs/>
          <w:szCs w:val="24"/>
        </w:rPr>
        <w:t>ύ</w:t>
      </w:r>
      <w:r>
        <w:rPr>
          <w:rFonts w:eastAsia="Times New Roman"/>
          <w:bCs/>
          <w:szCs w:val="24"/>
        </w:rPr>
        <w:t xml:space="preserve"> θα ονειρεύεσαι ότι θα με βάλεις φυλακή. Εγώ θα σε βάλω, όμως. Ξέρεις γιατί;</w:t>
      </w:r>
    </w:p>
    <w:p w14:paraId="74B8E3AB"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w:t>
      </w:r>
      <w:r>
        <w:rPr>
          <w:rFonts w:eastAsia="Times New Roman"/>
          <w:b/>
          <w:bCs/>
          <w:szCs w:val="24"/>
        </w:rPr>
        <w:t xml:space="preserve">ΡΕΥΩΝ (Γεώργιος Λαμπρούλης): </w:t>
      </w:r>
      <w:r>
        <w:rPr>
          <w:rFonts w:eastAsia="Times New Roman"/>
          <w:bCs/>
          <w:szCs w:val="24"/>
        </w:rPr>
        <w:t>Κύριε Γεωργιάδη, μην πυροδοτείτε τη συζήτηση. Σας παρακαλώ.</w:t>
      </w:r>
    </w:p>
    <w:p w14:paraId="74B8E3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Γιατί έχεις δώσει 8 εκατομμύρια στον κ. Γιανακουλόπουλο χωρίς κα</w:t>
      </w:r>
      <w:r>
        <w:rPr>
          <w:rFonts w:eastAsia="Times New Roman" w:cs="Times New Roman"/>
          <w:szCs w:val="24"/>
        </w:rPr>
        <w:t>μ</w:t>
      </w:r>
      <w:r>
        <w:rPr>
          <w:rFonts w:eastAsia="Times New Roman" w:cs="Times New Roman"/>
          <w:szCs w:val="24"/>
        </w:rPr>
        <w:t>μία σύμβαση από το ΚΕΕΛΠΝΟ. Και εάν η κ. Παπασπύρου έχει την οποιαδήποτε</w:t>
      </w:r>
      <w:r>
        <w:rPr>
          <w:rFonts w:eastAsia="Times New Roman" w:cs="Times New Roman"/>
          <w:szCs w:val="24"/>
        </w:rPr>
        <w:t xml:space="preserve"> τσίπα, θα στείλει αύριο ελεγκτές στο ΚΕΕΛΠΝΟ να ελέγξει -αφού βγαίνει στα κανάλια και λέει ότι δεν πρέπει να πλήττεται ο θεσμός της Γραμματέας Δημοσίας Διοικήσεως- με βάση ποιο νομικό πλαίσιο δώσατε 8 εκατομμύρια σε αυτήν την εταιρεία.</w:t>
      </w:r>
    </w:p>
    <w:p w14:paraId="74B8E3AD" w14:textId="77777777" w:rsidR="00D8133C" w:rsidRDefault="00A7505C">
      <w:pPr>
        <w:spacing w:line="600" w:lineRule="auto"/>
        <w:ind w:firstLine="720"/>
        <w:contextualSpacing/>
        <w:jc w:val="both"/>
        <w:rPr>
          <w:rFonts w:eastAsia="Times New Roman" w:cs="Times New Roman"/>
          <w:szCs w:val="24"/>
        </w:rPr>
      </w:pPr>
      <w:r>
        <w:rPr>
          <w:rFonts w:eastAsia="Times New Roman"/>
          <w:b/>
          <w:bCs/>
          <w:szCs w:val="24"/>
        </w:rPr>
        <w:t>ΠΡΟΕΔΡΕΥΩΝ (Γεώργιο</w:t>
      </w:r>
      <w:r>
        <w:rPr>
          <w:rFonts w:eastAsia="Times New Roman"/>
          <w:b/>
          <w:bCs/>
          <w:szCs w:val="24"/>
        </w:rPr>
        <w:t xml:space="preserve">ς Λαμπρούλης): </w:t>
      </w:r>
      <w:r>
        <w:rPr>
          <w:rFonts w:eastAsia="Times New Roman"/>
          <w:bCs/>
          <w:szCs w:val="24"/>
        </w:rPr>
        <w:t>Κύριε Γεωργιάδη!</w:t>
      </w:r>
    </w:p>
    <w:p w14:paraId="74B8E3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Και μην διανοηθείτε να ψηφίσετε πάλι τροπολογία, όπως πήγατε να κάνατε πέρυσι το καλοκαίρι, κύριε Λάππα. Γιατί τώρα θα είναι φωτογραφική και θα πάει στα δικαστήρια.</w:t>
      </w:r>
    </w:p>
    <w:p w14:paraId="74B8E3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καλώ την κ. Παπασπύρου να στείλει αύριο ελεγκτές στο ΚΕΕΛΠΝΟ. Εγώ θα κάνω μηνυτήρια αναφορά, μπας και κουνηθεί κανένας εισαγγελέας και εκεί θα τα πούμε για το ποιος έχει δώσει και τι. </w:t>
      </w:r>
    </w:p>
    <w:p w14:paraId="74B8E3B0"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Καλώς, κύριε Γεωργιάδη. Ολοκληρώσατε</w:t>
      </w:r>
      <w:r>
        <w:rPr>
          <w:rFonts w:eastAsia="Times New Roman"/>
          <w:bCs/>
          <w:szCs w:val="24"/>
        </w:rPr>
        <w:t>.</w:t>
      </w:r>
    </w:p>
    <w:p w14:paraId="74B8E3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Και ως προς την μικρή Μελίνα, προφανώς, κύριε Πρόεδρε, είναι συμπτωματικό ότι το ΣΕΥΠ έχει βγάλει πόρισμα εξαιρετικά επιβαρυντικό για την Νεκταρία Πολάκη από το 2016 και μένει κλειστό στα συρτάρια μετά από τρία χρόνια.</w:t>
      </w:r>
    </w:p>
    <w:p w14:paraId="74B8E3B2"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w:t>
      </w:r>
      <w:r>
        <w:rPr>
          <w:rFonts w:eastAsia="Times New Roman"/>
          <w:b/>
          <w:bCs/>
          <w:szCs w:val="24"/>
        </w:rPr>
        <w:t xml:space="preserve">ΡΕΥΩΝ (Γεώργιος Λαμπρούλης): </w:t>
      </w:r>
      <w:r>
        <w:rPr>
          <w:rFonts w:eastAsia="Times New Roman"/>
          <w:bCs/>
          <w:szCs w:val="24"/>
        </w:rPr>
        <w:t>Σας παρακαλώ, κύριε Γεωργιάδη τώρα!</w:t>
      </w:r>
    </w:p>
    <w:p w14:paraId="74B8E3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Προφανώς είναι συμπτωματικό που είναι συγγενής σας, κύριε Υπουργέ! Δεν έχετε καμ</w:t>
      </w:r>
      <w:r>
        <w:rPr>
          <w:rFonts w:eastAsia="Times New Roman" w:cs="Times New Roman"/>
          <w:szCs w:val="24"/>
        </w:rPr>
        <w:t>μ</w:t>
      </w:r>
      <w:r>
        <w:rPr>
          <w:rFonts w:eastAsia="Times New Roman" w:cs="Times New Roman"/>
          <w:szCs w:val="24"/>
        </w:rPr>
        <w:t xml:space="preserve">ία σχέση με αυτή την συγκάλυψη. </w:t>
      </w:r>
    </w:p>
    <w:p w14:paraId="74B8E3B4"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 xml:space="preserve">Εδώ, όμως, μιλάμε για ένα παιδί τεσσάρων ετών </w:t>
      </w:r>
      <w:r>
        <w:rPr>
          <w:rFonts w:eastAsia="Times New Roman" w:cs="Times New Roman"/>
          <w:szCs w:val="24"/>
        </w:rPr>
        <w:t>και για έναν πατέρα που κάθε τρεις μήνες βγαίνει και λέει: «Πείτε μου, γιατί πέθανε το παιδί μου». Ντροπή σας!</w:t>
      </w:r>
    </w:p>
    <w:p w14:paraId="74B8E3B5"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Τον λόγο έχει ο κ. Σαλμάς.</w:t>
      </w:r>
    </w:p>
    <w:p w14:paraId="74B8E3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να απαντήσω.</w:t>
      </w:r>
    </w:p>
    <w:p w14:paraId="74B8E3B7"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ΠΡΟΕΔΡΕΥΩΝ</w:t>
      </w:r>
      <w:r>
        <w:rPr>
          <w:rFonts w:eastAsia="Times New Roman"/>
          <w:b/>
          <w:bCs/>
          <w:szCs w:val="24"/>
        </w:rPr>
        <w:t xml:space="preserve"> (Γεώργιος Λαμπρούλης): </w:t>
      </w:r>
      <w:r>
        <w:rPr>
          <w:rFonts w:eastAsia="Times New Roman"/>
          <w:bCs/>
          <w:szCs w:val="24"/>
        </w:rPr>
        <w:t xml:space="preserve">Με συγχωρείτε, υπολείπονται άλλοι τέσσερις από τους δέκα. Υπάρχουν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 Τι θα γίνει τώρα;</w:t>
      </w:r>
    </w:p>
    <w:p w14:paraId="74B8E3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Πρέπει να απαντήσω, κύριε Πρόεδρε.</w:t>
      </w:r>
    </w:p>
    <w:p w14:paraId="74B8E3B9"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Ας </w:t>
      </w:r>
      <w:r>
        <w:rPr>
          <w:rFonts w:eastAsia="Times New Roman"/>
          <w:bCs/>
          <w:szCs w:val="24"/>
        </w:rPr>
        <w:t>μιλήσει ο κ. Σαλμάς και θα απαντήσετε, άμα θέλετε, μετά.</w:t>
      </w:r>
    </w:p>
    <w:p w14:paraId="74B8E3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τώρα </w:t>
      </w:r>
      <w:r>
        <w:rPr>
          <w:rFonts w:eastAsia="Times New Roman" w:cs="Times New Roman"/>
          <w:szCs w:val="24"/>
        </w:rPr>
        <w:t>θ</w:t>
      </w:r>
      <w:r>
        <w:rPr>
          <w:rFonts w:eastAsia="Times New Roman" w:cs="Times New Roman"/>
          <w:szCs w:val="24"/>
        </w:rPr>
        <w:t>α απαντήσω.</w:t>
      </w:r>
    </w:p>
    <w:p w14:paraId="74B8E3BB"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Προφανώς για το τελευταίο που είναι και το προσωπικό. Γι’ αυτό θέλετε;</w:t>
      </w:r>
    </w:p>
    <w:p w14:paraId="74B8E3BC" w14:textId="77777777" w:rsidR="00D8133C" w:rsidRDefault="00A7505C">
      <w:pPr>
        <w:spacing w:line="600" w:lineRule="auto"/>
        <w:ind w:firstLine="720"/>
        <w:contextualSpacing/>
        <w:jc w:val="both"/>
        <w:rPr>
          <w:rFonts w:eastAsia="Times New Roman"/>
          <w:bCs/>
          <w:szCs w:val="24"/>
        </w:rPr>
      </w:pPr>
      <w:r>
        <w:rPr>
          <w:rFonts w:eastAsia="Times New Roman"/>
          <w:bCs/>
          <w:szCs w:val="24"/>
        </w:rPr>
        <w:t>Κύριε Πολάκη, σας παρακαλ</w:t>
      </w:r>
      <w:r>
        <w:rPr>
          <w:rFonts w:eastAsia="Times New Roman"/>
          <w:bCs/>
          <w:szCs w:val="24"/>
        </w:rPr>
        <w:t>ώ να είστε σύντομος.</w:t>
      </w:r>
    </w:p>
    <w:p w14:paraId="74B8E3BD" w14:textId="77777777" w:rsidR="00D8133C" w:rsidRDefault="00A7505C">
      <w:pPr>
        <w:spacing w:line="600" w:lineRule="auto"/>
        <w:ind w:firstLine="720"/>
        <w:contextualSpacing/>
        <w:jc w:val="both"/>
        <w:rPr>
          <w:rFonts w:eastAsia="Times New Roman"/>
          <w:bCs/>
          <w:szCs w:val="24"/>
        </w:rPr>
      </w:pPr>
      <w:r>
        <w:rPr>
          <w:rFonts w:eastAsia="Times New Roman"/>
          <w:bCs/>
          <w:szCs w:val="24"/>
        </w:rPr>
        <w:t>Ορίστε, έχετε τον λόγο για ένα λεπτό.</w:t>
      </w:r>
    </w:p>
    <w:p w14:paraId="74B8E3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στοιχεία που ανέφερα είναι τα πραγματικά. Όλα τα άλλα είναι κοπτοραπτικές. </w:t>
      </w:r>
    </w:p>
    <w:p w14:paraId="74B8E3BF"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 xml:space="preserve">Το θέμα του </w:t>
      </w:r>
      <w:r>
        <w:rPr>
          <w:rFonts w:eastAsia="Times New Roman"/>
          <w:bCs/>
          <w:szCs w:val="24"/>
          <w:lang w:val="en-US"/>
        </w:rPr>
        <w:t>Lucentis</w:t>
      </w:r>
      <w:r>
        <w:rPr>
          <w:rFonts w:eastAsia="Times New Roman"/>
          <w:bCs/>
          <w:szCs w:val="24"/>
        </w:rPr>
        <w:t xml:space="preserve"> από τη στιγμή που τιμολογήθηκε με αυτόν τον τρόπο, </w:t>
      </w:r>
      <w:r>
        <w:rPr>
          <w:rFonts w:eastAsia="Times New Roman"/>
          <w:bCs/>
          <w:szCs w:val="24"/>
        </w:rPr>
        <w:t>έπρεπε να συνεχίζει να τιμολογείται με αυτόν τον τρόπο. Ο τρόπος με τον οποίο πήρε κατά 1/3 αύξηση στην τιμή παραπάνω απ’ αυτό που πρότεινε η επιτροπή του ΕΟΦ…</w:t>
      </w:r>
    </w:p>
    <w:p w14:paraId="74B8E3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Η κ. Μακριδάκη ήταν.</w:t>
      </w:r>
    </w:p>
    <w:p w14:paraId="74B8E3C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μπορεί να ήταν η κ. Μακριδάκη. Άσε τι λες τώρα.</w:t>
      </w:r>
    </w:p>
    <w:p w14:paraId="74B8E3C2" w14:textId="77777777" w:rsidR="00D8133C" w:rsidRDefault="00A7505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Μην διακόπτετε.</w:t>
      </w:r>
    </w:p>
    <w:p w14:paraId="74B8E3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Ο ΕΟΦ σας έστειλε δελτίο –που υπάρχει- και λέει για 509 ευρώ. Και εσείς επιλέξατε το άλλο με τη ρύθμιση την</w:t>
      </w:r>
      <w:r>
        <w:rPr>
          <w:rFonts w:eastAsia="Times New Roman" w:cs="Times New Roman"/>
          <w:szCs w:val="24"/>
        </w:rPr>
        <w:t xml:space="preserve"> οποία περάσατε με υπουργική απόφαση. Και αυτή είναι μια συγκεκριμένη φωτογραφική ρύθμιση για ένα φάρμακο που κάνει τζίρο 25 εκατομμύρια και 30 εκατομμύρια ευρώ το χρόνο.</w:t>
      </w:r>
    </w:p>
    <w:p w14:paraId="74B8E3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Όσο για το Copalia –που ξέχασα να το πω- με την αύξηση που κάνατε επί της δικής σας θ</w:t>
      </w:r>
      <w:r>
        <w:rPr>
          <w:rFonts w:eastAsia="Times New Roman" w:cs="Times New Roman"/>
          <w:szCs w:val="24"/>
        </w:rPr>
        <w:t>ητείας, από τα 18 εκατομμύρια ευρώ το χρόνο δαπάνη, πήγε στα 22 εκατομμύρια ευρώ το χρόνο δαπάνη, δηλαδή, 4 εκατομμύρια ευρώ παραπάνω.</w:t>
      </w:r>
      <w:r>
        <w:rPr>
          <w:rFonts w:eastAsia="Times New Roman" w:cs="Times New Roman"/>
          <w:szCs w:val="24"/>
        </w:rPr>
        <w:t xml:space="preserve"> </w:t>
      </w:r>
      <w:r>
        <w:rPr>
          <w:rFonts w:eastAsia="Times New Roman" w:cs="Times New Roman"/>
          <w:szCs w:val="24"/>
        </w:rPr>
        <w:t>Από εκεί και πέρα τη λάσπη στη γυρίζω. Δεν είμαστε το ίδιο και δεν θα γίνουμε ποτέ.</w:t>
      </w:r>
    </w:p>
    <w:p w14:paraId="74B8E3C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74B8E3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 </w:t>
      </w:r>
    </w:p>
    <w:p w14:paraId="74B8E3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Σαλμά, έχετε τον λόγο. </w:t>
      </w:r>
    </w:p>
    <w:p w14:paraId="74B8E3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Ευχαριστώ, κύριε Πρόεδρε. </w:t>
      </w:r>
    </w:p>
    <w:p w14:paraId="74B8E3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είμαι εδώ σε αυτά τα έδρανα τα τελευταία δεκαοχτώ χρόνια υπηρετώντας την αντιπροσωπευτική </w:t>
      </w:r>
      <w:r>
        <w:rPr>
          <w:rFonts w:eastAsia="Times New Roman" w:cs="Times New Roman"/>
          <w:szCs w:val="24"/>
        </w:rPr>
        <w:t>κοινοβουλευτική δημοκρατία της πατρίδας. Η πορεία ήταν δύσκολη. Η αφετηρία όχι ευνοϊκή, όπως για πολλούς από εσάς, μέσα από αντιξοότητες που τις αντιπαρήλθα με αγώνα και επιμονή, με καταξίωση που με κόπο κέρδισα στους πολίτες της Αιτωλοακαρνανίας που με εκ</w:t>
      </w:r>
      <w:r>
        <w:rPr>
          <w:rFonts w:eastAsia="Times New Roman" w:cs="Times New Roman"/>
          <w:szCs w:val="24"/>
        </w:rPr>
        <w:t xml:space="preserve">λέγουν για δύο δεκαετίες οχτώ φορές πρώτο Βουλευτή. </w:t>
      </w:r>
    </w:p>
    <w:p w14:paraId="74B8E3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Κάθε φορά που ανέβαινα σε αυτό το Βήμα είχα έναν λόγο. Αυτήν τη φορά είναι η πρώτη που πραγματικά δεν έχω κανέναν απολύτως λόγο</w:t>
      </w:r>
      <w:r>
        <w:rPr>
          <w:rFonts w:eastAsia="Times New Roman" w:cs="Times New Roman"/>
          <w:szCs w:val="24"/>
        </w:rPr>
        <w:t>,</w:t>
      </w:r>
      <w:r>
        <w:rPr>
          <w:rFonts w:eastAsia="Times New Roman" w:cs="Times New Roman"/>
          <w:szCs w:val="24"/>
        </w:rPr>
        <w:t xml:space="preserve"> εκτός από το να αδράξω την ευκαιρία να υπενθυμίσω το έργο μου κατά τη θητε</w:t>
      </w:r>
      <w:r>
        <w:rPr>
          <w:rFonts w:eastAsia="Times New Roman" w:cs="Times New Roman"/>
          <w:szCs w:val="24"/>
        </w:rPr>
        <w:t xml:space="preserve">ία μου στο Υπουργείο Υγείας. Δεν έχω κανέναν απολύτως λόγο γιατί είμαι αυτός ο μόνος από τον οποίο έμαθε η ελληνική πολιτεία, η ελληνική δικαιοσύνη και ο ελληνικός λαός ότι η εταιρεία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χρησιμοποίησε αθέμιτες πρακτικές επί σειρά ετών στη χώρα μας.</w:t>
      </w:r>
      <w:r>
        <w:rPr>
          <w:rFonts w:eastAsia="Times New Roman" w:cs="Times New Roman"/>
          <w:szCs w:val="24"/>
        </w:rPr>
        <w:t xml:space="preserve"> Και είμαι αυτός και ο μόνος που με τα πορίσματα που διέταξα και στα οποία αποτυπώνονται αυτές οι πρακτικές έδωσε το έναυσμα να ξεκινήσει η δικαστική έρευνα στην πατρίδα μας. Αθέμιτες πρακτικές σε επίπεδο γιατρών και δημοσίων στελεχών της διοίκησης που εμπ</w:t>
      </w:r>
      <w:r>
        <w:rPr>
          <w:rFonts w:eastAsia="Times New Roman" w:cs="Times New Roman"/>
          <w:szCs w:val="24"/>
        </w:rPr>
        <w:t xml:space="preserve">λέκονταν στην πολιτική του φαρμάκου και όχι σε επίπεδο πολιτικού προσωπικού. </w:t>
      </w:r>
    </w:p>
    <w:p w14:paraId="74B8E3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είχα φανταστεί όταν αποφάσιζα να αποκαλύψω τις πρακτικές της εταιρείας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τη διαχείριση που θα ετύγχανε το θέμα. Και πολύ περισσότερο δεν είχα φανταστεί ότι θα φ</w:t>
      </w:r>
      <w:r>
        <w:rPr>
          <w:rFonts w:eastAsia="Times New Roman" w:cs="Times New Roman"/>
          <w:szCs w:val="24"/>
        </w:rPr>
        <w:t xml:space="preserve">τάσω να απολογούμαι και εγώ. Δεν θα θύμιζα την φράση του αείμνηστου Καραμανλή ότι έχουμε μετατραπεί </w:t>
      </w:r>
      <w:r>
        <w:rPr>
          <w:rFonts w:eastAsia="Times New Roman" w:cs="Times New Roman"/>
          <w:szCs w:val="24"/>
        </w:rPr>
        <w:t xml:space="preserve">ως </w:t>
      </w:r>
      <w:r>
        <w:rPr>
          <w:rFonts w:eastAsia="Times New Roman" w:cs="Times New Roman"/>
          <w:szCs w:val="24"/>
        </w:rPr>
        <w:t xml:space="preserve">χώρα σε ένα απέραντο φρενοκομείο, θα κάνω, όμως, υπομονή για να λάμψει η αλήθεια. </w:t>
      </w:r>
    </w:p>
    <w:p w14:paraId="74B8E3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το δικαιολογούσα ότι έκανα πολλούς εχθρούς και δυνατούς στη μάχη κα</w:t>
      </w:r>
      <w:r>
        <w:rPr>
          <w:rFonts w:eastAsia="Times New Roman" w:cs="Times New Roman"/>
          <w:szCs w:val="24"/>
        </w:rPr>
        <w:t>τά τη διαφθοράς στο χώρο του φαρμάκου όπου δραστηριοποιούνται οι πιο σημαντικές σε τζίρο επιχειρήσεις παγκοσμίως μεγαλύτερες ακόμη και από την πολεμική βιομηχανία. Αλλά, αν είμαι μέρος της λύσης του προβλήματος, όπως θα προσπαθήσω να αναδείξω με τα στοιχεί</w:t>
      </w:r>
      <w:r>
        <w:rPr>
          <w:rFonts w:eastAsia="Times New Roman" w:cs="Times New Roman"/>
          <w:szCs w:val="24"/>
        </w:rPr>
        <w:t xml:space="preserve">α που θα παραθέσω, και όχι μέρος του προβλήματος, τότε ζητώ οι Έλληνες πολίτες να μείνουν δίπλα μου μέχρι το τέλος και να σταθούν και να με εμπιστευτούν. </w:t>
      </w:r>
    </w:p>
    <w:p w14:paraId="74B8E3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θα μπω στον πειρασμό να αντικρούσω τις αοριστίες και την αποτύπωση των φημών όπως προκύπτουν από τις καταθέσεις. Γιατί αυτό που είναι συγκεκριμένο για εμένα από τις καταθέσεις των μαρτύρων εδώ και που προκύπτει και από κάποιες καταθέσεις των μαρτύρων σ</w:t>
      </w:r>
      <w:r>
        <w:rPr>
          <w:rFonts w:eastAsia="Times New Roman" w:cs="Times New Roman"/>
          <w:szCs w:val="24"/>
        </w:rPr>
        <w:t xml:space="preserve">τις αμερικανικές αρχές είναι -και διαβάζω αυτολεξεί- ότι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ήταν ευχαριστημένη από τις υπηρεσιακές μου αποφάσεις και προσπαθούσε να με παρακάμψει, ότι πρώτη φορά η εταιρεία συναντούσε τέτοιο εμπόδιο και ότι πλήρωναν χρήματα σε μέσα ενημέρωσης</w:t>
      </w:r>
      <w:r>
        <w:rPr>
          <w:rFonts w:eastAsia="Times New Roman" w:cs="Times New Roman"/>
          <w:szCs w:val="24"/>
        </w:rPr>
        <w:t xml:space="preserve"> για να με πολεμήσουν. </w:t>
      </w:r>
    </w:p>
    <w:p w14:paraId="74B8E3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επιβεβαιώθηκε και από τον δικηγόρο των μαρτύρων που κατέθεσε στην Αμερική, ο οποίος δήλωσε ότι ο Σαλμάς ήταν ο υπ’ αριθμόν ένα στόχος της εταιρείας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όσα γνωρίζει από την αμερικανική δικογραφία. </w:t>
      </w:r>
    </w:p>
    <w:p w14:paraId="74B8E3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w:t>
      </w:r>
      <w:r>
        <w:rPr>
          <w:rFonts w:eastAsia="Times New Roman" w:cs="Times New Roman"/>
          <w:szCs w:val="24"/>
        </w:rPr>
        <w:t>α αντί να αντικρούσω φήμες ας πω συγκεκριμένα πράγματα. Θα ενημερώσω εσάς τους συναδέλφους, τον ελληνικό λαό, τους ψηφοφόρους μου, τους φίλους μου, τους ασθενείς μου, τους συγγενείς μου, την οικογένειά μου για το τι έκανα για την πατρίδα, τι άλλαξε μετά τη</w:t>
      </w:r>
      <w:r>
        <w:rPr>
          <w:rFonts w:eastAsia="Times New Roman" w:cs="Times New Roman"/>
          <w:szCs w:val="24"/>
        </w:rPr>
        <w:t xml:space="preserve"> θητεία μου στη χώρα. Είμαι βέβαιος ότι γνωρίζετε ότι μόνο καλό έκανα στην Ελλάδα. </w:t>
      </w:r>
    </w:p>
    <w:p w14:paraId="74B8E3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πήρα καμ</w:t>
      </w:r>
      <w:r>
        <w:rPr>
          <w:rFonts w:eastAsia="Times New Roman" w:cs="Times New Roman"/>
          <w:szCs w:val="24"/>
        </w:rPr>
        <w:t>μ</w:t>
      </w:r>
      <w:r>
        <w:rPr>
          <w:rFonts w:eastAsia="Times New Roman" w:cs="Times New Roman"/>
          <w:szCs w:val="24"/>
        </w:rPr>
        <w:t xml:space="preserve">ία απόφαση -ενώ πήρα πολλές για το φάρμακο, δεκάδες- που ζημίωσε το κράτος και τους πολίτες, αντιθέτως δεκάδες που ωφέλησαν. </w:t>
      </w:r>
    </w:p>
    <w:p w14:paraId="74B8E3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απίστησα. Δεν δωροδοκήθηκα. Δεν συμβιβάστηκα. Δεν κρύφτηκα. Δεν φοβήθηκα. Δεν λιγοψύχησα, όταν συγκρούστηκα με τα μεγαλύτερα συμφέροντα. Δεν κέρδισα φίλους. Αντίθετα, έχασα φίλους. Πέρασα μοναξιά, όταν έπρεπε να επιλύσουμε προβλήματα και τις παθογένειε</w:t>
      </w:r>
      <w:r>
        <w:rPr>
          <w:rFonts w:eastAsia="Times New Roman" w:cs="Times New Roman"/>
          <w:szCs w:val="24"/>
        </w:rPr>
        <w:t xml:space="preserve">ς στο σύστημα </w:t>
      </w:r>
      <w:r>
        <w:rPr>
          <w:rFonts w:eastAsia="Times New Roman" w:cs="Times New Roman"/>
          <w:szCs w:val="24"/>
        </w:rPr>
        <w:t>υ</w:t>
      </w:r>
      <w:r>
        <w:rPr>
          <w:rFonts w:eastAsia="Times New Roman" w:cs="Times New Roman"/>
          <w:szCs w:val="24"/>
        </w:rPr>
        <w:t xml:space="preserve">γείας που για δεκαετίες ήταν έρμαιο λεηλασίας και διαφθοράς. Ίσως, είμαι από τους ελάχιστους γιατρούς που στα είκοσι πέντε χρονιά της ιατρικής μου, δεν έχω πάει μέχρι σήμερα ούτε ένα ταξίδι πληρωμένο από φαρμακευτική εταιρεία. </w:t>
      </w:r>
    </w:p>
    <w:p w14:paraId="74B8E3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Ανέλαβα τα κα</w:t>
      </w:r>
      <w:r>
        <w:rPr>
          <w:rFonts w:eastAsia="Times New Roman" w:cs="Times New Roman"/>
          <w:szCs w:val="24"/>
        </w:rPr>
        <w:t xml:space="preserve">θήκοντά μου τον Ιούνιο του 2012, για ένα χρόνο, μέχρι τον Ιούνιο του 2013. Μου ανατέθηκαν δύο βασικές αρμοδιότητες: ο ΕΟΠΥΥ και η φαρμακευτική πολιτική. Ο ΕΟΠΥΥ είχε δημιουργηθεί πριν από έξι μήνες και σε οκτώ μέρες, αφότου ανέλαβα, ήρθε στην αποκλειστική </w:t>
      </w:r>
      <w:r>
        <w:rPr>
          <w:rFonts w:eastAsia="Times New Roman" w:cs="Times New Roman"/>
          <w:szCs w:val="24"/>
        </w:rPr>
        <w:t xml:space="preserve">αρμοδιότητα του Υπουργού Υγείας. </w:t>
      </w:r>
    </w:p>
    <w:p w14:paraId="74B8E3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Παρέλαβα έναν </w:t>
      </w:r>
      <w:r>
        <w:rPr>
          <w:rFonts w:eastAsia="Times New Roman" w:cs="Times New Roman"/>
          <w:szCs w:val="24"/>
        </w:rPr>
        <w:t>ο</w:t>
      </w:r>
      <w:r>
        <w:rPr>
          <w:rFonts w:eastAsia="Times New Roman" w:cs="Times New Roman"/>
          <w:szCs w:val="24"/>
        </w:rPr>
        <w:t xml:space="preserve">ργανισμό με προϋπολογισμό δαπανών γύρω στα 7 δισεκατομμύρια ευρώ και τον παρέδωσα στα 5,5 δισεκατομμύρια ευρώ. Παρέλαβα έναν </w:t>
      </w:r>
      <w:r>
        <w:rPr>
          <w:rFonts w:eastAsia="Times New Roman" w:cs="Times New Roman"/>
          <w:szCs w:val="24"/>
        </w:rPr>
        <w:t>ο</w:t>
      </w:r>
      <w:r>
        <w:rPr>
          <w:rFonts w:eastAsia="Times New Roman" w:cs="Times New Roman"/>
          <w:szCs w:val="24"/>
        </w:rPr>
        <w:t>ργανισμό με συμβασιοποιημένες υποχρεώσεις 2,5 δισεκατομμύρια περισσότερα από τα έ</w:t>
      </w:r>
      <w:r>
        <w:rPr>
          <w:rFonts w:eastAsia="Times New Roman" w:cs="Times New Roman"/>
          <w:szCs w:val="24"/>
        </w:rPr>
        <w:t xml:space="preserve">σοδά του -δηλαδή έλλειμμα- με αδυναμία πληρωμών σε όλους τους παρόχους. </w:t>
      </w:r>
    </w:p>
    <w:p w14:paraId="74B8E3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 θυμάστε, παρέλαβα με τα φαρμακεία κλειστά, σε απεργίες, τα διαγνωστικά με αναστολή εκτέλεσης παραπεμπτικών, έναν </w:t>
      </w:r>
      <w:r>
        <w:rPr>
          <w:rFonts w:eastAsia="Times New Roman" w:cs="Times New Roman"/>
          <w:szCs w:val="24"/>
        </w:rPr>
        <w:t>ο</w:t>
      </w:r>
      <w:r>
        <w:rPr>
          <w:rFonts w:eastAsia="Times New Roman" w:cs="Times New Roman"/>
          <w:szCs w:val="24"/>
        </w:rPr>
        <w:t xml:space="preserve">ργανισμό με απλογραφικό σύστημα. Παρέδωσα έναν </w:t>
      </w:r>
      <w:r>
        <w:rPr>
          <w:rFonts w:eastAsia="Times New Roman" w:cs="Times New Roman"/>
          <w:szCs w:val="24"/>
        </w:rPr>
        <w:t>ο</w:t>
      </w:r>
      <w:r>
        <w:rPr>
          <w:rFonts w:eastAsia="Times New Roman" w:cs="Times New Roman"/>
          <w:szCs w:val="24"/>
        </w:rPr>
        <w:t>ργανισμό, όπου πλή</w:t>
      </w:r>
      <w:r>
        <w:rPr>
          <w:rFonts w:eastAsia="Times New Roman" w:cs="Times New Roman"/>
          <w:szCs w:val="24"/>
        </w:rPr>
        <w:t xml:space="preserve">ρωνε σε τρεις μήνες, με έλλειμμα μειωμένο κατά 1,5 δισεκατομμύριο ευρώ, τα φαρμακεία ανοιχτά. Παρέδωσα ένα σύγχρονο λογιστικό πρότυπο! </w:t>
      </w:r>
    </w:p>
    <w:p w14:paraId="74B8E3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Ολοκληρώθηκε η διαδικασία ένταξης των νέων ταμείων στον ΕΟΠΥΥ. Εκδόθηκαν όλες οι αποφάσεις που αφορούσαν τη μετάταξη του</w:t>
      </w:r>
      <w:r>
        <w:rPr>
          <w:rFonts w:eastAsia="Times New Roman" w:cs="Times New Roman"/>
          <w:szCs w:val="24"/>
        </w:rPr>
        <w:t xml:space="preserve"> προσωπικού από τα υπό ένταξη ταμεία. Ολοκληρώθηκε η μεταβίβαση της περιουσίας όλων των υπό ένταξη ταμείων. Δημιουργήθηκε ένα πλήρες μητρώο ασφαλισμένων. </w:t>
      </w:r>
    </w:p>
    <w:p w14:paraId="74B8E3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Τροποποίησα και εκσυγχρόνισα τον Κανονισμό Παροχών του ΕΟΠΥΥ, ο οποίος μέχρι και σήμερα δεν έχει αλλά</w:t>
      </w:r>
      <w:r>
        <w:rPr>
          <w:rFonts w:eastAsia="Times New Roman" w:cs="Times New Roman"/>
          <w:szCs w:val="24"/>
        </w:rPr>
        <w:t>ξει και φέρει την υπογραφή μου. Αυτό σημαίνει ότι θεσπίστηκαν για πρώτη φορά ασφαλιστικές τιμές εξετάσεων, διαφορετικές από αυτές που ορίζονται στο Παρατηρητήριο. Μειώθηκαν οι τιμές δεκάδων διαγνωστικών εξετάσεων. Θεσπίστηκε, για πρώτη φορά, Επιτροπή Διαπρ</w:t>
      </w:r>
      <w:r>
        <w:rPr>
          <w:rFonts w:eastAsia="Times New Roman" w:cs="Times New Roman"/>
          <w:szCs w:val="24"/>
        </w:rPr>
        <w:t xml:space="preserve">αγμάτευσης Τιμών Εξετάσεων και Φαρμάκων, ώστε να μπορεί να κάνει συμφωνίες τιμής-όγκου και να αγοράζει πιο φτηνά από την αγορά υπηρεσίες, εξοικονομώντας εκατομμύρια ευρώ για τον Έλληνα ασφαλισμένο. </w:t>
      </w:r>
    </w:p>
    <w:p w14:paraId="74B8E3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δαπάνη για κλινικές και κέντρα αποκατάστασης πριν το 20</w:t>
      </w:r>
      <w:r>
        <w:rPr>
          <w:rFonts w:eastAsia="Times New Roman" w:cs="Times New Roman"/>
          <w:szCs w:val="24"/>
        </w:rPr>
        <w:t xml:space="preserve">12 ήταν στα 785 εκατομμύρια ευρώ, ενώ το 2013 που παρέδωσα και έκτοτε ήταν κοντά στα 500 εκατομμύρια. </w:t>
      </w:r>
    </w:p>
    <w:p w14:paraId="74B8E3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δαπάνη στα διαγνωστικά πριν το 2012 ήταν 490 εκατομμύρια και την παρέδωσα στα 320 εκατομμύρια ευρώ. Για να προστατευθούν αυτά τα όρια καθιέρωσα κλειστο</w:t>
      </w:r>
      <w:r>
        <w:rPr>
          <w:rFonts w:eastAsia="Times New Roman" w:cs="Times New Roman"/>
          <w:szCs w:val="24"/>
        </w:rPr>
        <w:t xml:space="preserve">ύς προϋπολογισμούς και το υπερβαίνον ποσό το επέστρεφαν πίσω οι κλινικές και τα διαγνωστικά κέντρα. </w:t>
      </w:r>
    </w:p>
    <w:p w14:paraId="74B8E3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διαγνωστικά κέντρα σε καθημερινή βάση άρχισαν να αποστέλλουν τις πράξεις μέσω ειδικής εφαρμογής στο σύστημα «</w:t>
      </w:r>
      <w:r>
        <w:rPr>
          <w:rFonts w:eastAsia="Times New Roman" w:cs="Times New Roman"/>
          <w:szCs w:val="24"/>
          <w:lang w:val="en-US"/>
        </w:rPr>
        <w:t>e</w:t>
      </w:r>
      <w:r>
        <w:rPr>
          <w:rFonts w:eastAsia="Times New Roman" w:cs="Times New Roman"/>
          <w:szCs w:val="24"/>
        </w:rPr>
        <w:t>-ΔΑΠΥ», όπως ισχύει  και μέχρι σήμερα. Δημ</w:t>
      </w:r>
      <w:r>
        <w:rPr>
          <w:rFonts w:eastAsia="Times New Roman" w:cs="Times New Roman"/>
          <w:szCs w:val="24"/>
        </w:rPr>
        <w:t>ιουργείται το σύστημα ηλεκτρονικών υποβολών «</w:t>
      </w:r>
      <w:r>
        <w:rPr>
          <w:rFonts w:eastAsia="Times New Roman" w:cs="Times New Roman"/>
          <w:szCs w:val="24"/>
          <w:lang w:val="en-US"/>
        </w:rPr>
        <w:t>e</w:t>
      </w:r>
      <w:r>
        <w:rPr>
          <w:rFonts w:eastAsia="Times New Roman" w:cs="Times New Roman"/>
          <w:szCs w:val="24"/>
        </w:rPr>
        <w:t>-ΔΑΠΥ</w:t>
      </w:r>
      <w:r>
        <w:rPr>
          <w:rFonts w:eastAsia="Times New Roman" w:cs="Times New Roman"/>
          <w:b/>
          <w:szCs w:val="24"/>
        </w:rPr>
        <w:t xml:space="preserve"> </w:t>
      </w:r>
      <w:r>
        <w:rPr>
          <w:rFonts w:eastAsia="Times New Roman" w:cs="Times New Roman"/>
          <w:szCs w:val="24"/>
        </w:rPr>
        <w:t xml:space="preserve">Παροχών» και το σύστημα υποβολών ιατρικών δαπανών ασφαλισμένων χωρών Ευρωπαϊκής Ένωσης. Οι πληρωμές του ΕΟΠΥΥ στους παρόχους ορίζονται με διαφάνεια. </w:t>
      </w:r>
    </w:p>
    <w:p w14:paraId="74B8E3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Ποτέ στον έναν χρόνο της θητείας μου δεν έκανα καμία π</w:t>
      </w:r>
      <w:r>
        <w:rPr>
          <w:rFonts w:eastAsia="Times New Roman" w:cs="Times New Roman"/>
          <w:szCs w:val="24"/>
        </w:rPr>
        <w:t>αρέμβαση στους δύο Πρόεδρους του ΕΟΠΥΥ με τους οποίους συνεργάστηκα -Βουδούρη και Παπαγεωργόπουλο- για να πληρώσουν κατά προτεραιότητα καμία εταιρεία. Δεν ήταν, βέβαια, στην αρμοδιότητά μου ούτε να τους επιλέξω, ούτε να τους διορίσω, ούτε να τους παύσω. Κα</w:t>
      </w:r>
      <w:r>
        <w:rPr>
          <w:rFonts w:eastAsia="Times New Roman" w:cs="Times New Roman"/>
          <w:szCs w:val="24"/>
        </w:rPr>
        <w:t xml:space="preserve">θαρές κουβέντες. </w:t>
      </w:r>
    </w:p>
    <w:p w14:paraId="74B8E3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Πάμε τώρα στο φάρμακο. Κυρίες και κύριοι συνάδελφοι, η φαρμακευτική δαπάνη επηρεάζεται από τρεις παράγοντες: Την τιμή του φαρμάκου, τον αριθμό των κουτιών που συνταγογραφούνται και το ποσοστό έκπτωσης, που είναι η ασφαλιστική τιμή. Για να</w:t>
      </w:r>
      <w:r>
        <w:rPr>
          <w:rFonts w:eastAsia="Times New Roman" w:cs="Times New Roman"/>
          <w:szCs w:val="24"/>
        </w:rPr>
        <w:t xml:space="preserve"> ελεγχθεί ο όγκος των συνταγών, ελήφθησαν κατά τη θητεία μου μέτρα για τη συνταγογράφηση. </w:t>
      </w:r>
    </w:p>
    <w:p w14:paraId="74B8E3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σύστημα ηλεκτρονικής συνταγογράφησης είχε ξεκινήσει επί Υπουργών Λοβέρδου και Κουτρουμάνη και είχε ήδη φτάσει το 50% των συνταγών να είναι ηλεκτρονικές όταν ανέλα</w:t>
      </w:r>
      <w:r>
        <w:rPr>
          <w:rFonts w:eastAsia="Times New Roman" w:cs="Times New Roman"/>
          <w:szCs w:val="24"/>
        </w:rPr>
        <w:t>βα. Η ηλεκτρονική συνταγογράφηση επεκτάθηκε στη θητεία μου και χωρίς να πληρώσουν ούτε ένα ευρώ, κάλυψε το σύνολο των φαρμακευτικών συνταγών και των διαγνωστικών εξετάσεων, σε ενιαίο περιβάλλον, αφού ενσωματώθηκαν τα δύο διαφορετικά τότε «e-syntagografisi»</w:t>
      </w:r>
      <w:r>
        <w:rPr>
          <w:rFonts w:eastAsia="Times New Roman" w:cs="Times New Roman"/>
          <w:szCs w:val="24"/>
        </w:rPr>
        <w:t xml:space="preserve"> και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diagnosis</w:t>
      </w:r>
      <w:r>
        <w:rPr>
          <w:rFonts w:eastAsia="Times New Roman" w:cs="Times New Roman"/>
          <w:szCs w:val="24"/>
        </w:rPr>
        <w:t>» σε ένα ενιαίο λογιστικό και λογισμικό με όνομα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prescription</w:t>
      </w:r>
      <w:r>
        <w:rPr>
          <w:rFonts w:eastAsia="Times New Roman" w:cs="Times New Roman"/>
          <w:szCs w:val="24"/>
        </w:rPr>
        <w:t xml:space="preserve">», αυτό που ακόμα χρησιμοποιείται και σήμερα. </w:t>
      </w:r>
    </w:p>
    <w:p w14:paraId="74B8E3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prescription</w:t>
      </w:r>
      <w:r>
        <w:rPr>
          <w:rFonts w:eastAsia="Times New Roman" w:cs="Times New Roman"/>
          <w:szCs w:val="24"/>
        </w:rPr>
        <w:t>» διασυνδέθηκε με το «</w:t>
      </w:r>
      <w:r>
        <w:rPr>
          <w:rFonts w:eastAsia="Times New Roman" w:cs="Times New Roman"/>
          <w:szCs w:val="24"/>
          <w:lang w:val="en-US"/>
        </w:rPr>
        <w:t>e</w:t>
      </w:r>
      <w:r>
        <w:rPr>
          <w:rFonts w:eastAsia="Times New Roman" w:cs="Times New Roman"/>
          <w:szCs w:val="24"/>
        </w:rPr>
        <w:t>-ΔΑΠΥ», ώστε να είναι διαθέσιμα σε πραγματικό χρόνο στον ΕΟΠΥΥ τα δεδομένα εκτελέσεων π</w:t>
      </w:r>
      <w:r>
        <w:rPr>
          <w:rFonts w:eastAsia="Times New Roman" w:cs="Times New Roman"/>
          <w:szCs w:val="24"/>
        </w:rPr>
        <w:t xml:space="preserve">αραπεμπτικών - εργαστηριακές και διαγνωστικές εξετάσεις- οι επισκέψεις σε γιατρούς, κέντρα και κλινικές, ακριβώς με τη μορφή που είναι μέχρι και σήμερα. </w:t>
      </w:r>
    </w:p>
    <w:p w14:paraId="74B8E3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Διασυνδέθηκαν τα μηχανογραφικά συστήματα των φαρμακείων με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syntagografisi</w:t>
      </w:r>
      <w:r>
        <w:rPr>
          <w:rFonts w:eastAsia="Times New Roman" w:cs="Times New Roman"/>
          <w:szCs w:val="24"/>
        </w:rPr>
        <w:t>.</w:t>
      </w:r>
      <w:r>
        <w:rPr>
          <w:rFonts w:eastAsia="Times New Roman" w:cs="Times New Roman"/>
          <w:szCs w:val="24"/>
          <w:lang w:val="en-US"/>
        </w:rPr>
        <w:t>gr</w:t>
      </w:r>
      <w:r>
        <w:rPr>
          <w:rFonts w:eastAsia="Times New Roman" w:cs="Times New Roman"/>
          <w:szCs w:val="24"/>
        </w:rPr>
        <w:t>, για να γίνεται καθο</w:t>
      </w:r>
      <w:r>
        <w:rPr>
          <w:rFonts w:eastAsia="Times New Roman" w:cs="Times New Roman"/>
          <w:szCs w:val="24"/>
        </w:rPr>
        <w:t xml:space="preserve">λικά πλέον ηλεκτρονικά η εκτέλεση των συνταγών. Προκειμένου να υπάρχει ακριβής πληροφορία νοσηρότητας στις συνταγές, αξιόπιστα στοιχεία και στατιστικά επεξεργάσιμα, εφαρμόστηκε η καταχώρηση της διάγνωσης της νόσου με βάση την ταξινόμηση </w:t>
      </w:r>
      <w:r>
        <w:rPr>
          <w:rFonts w:eastAsia="Times New Roman" w:cs="Times New Roman"/>
          <w:szCs w:val="24"/>
          <w:lang w:val="en-US"/>
        </w:rPr>
        <w:t>ICD</w:t>
      </w:r>
      <w:r>
        <w:rPr>
          <w:rFonts w:eastAsia="Times New Roman" w:cs="Times New Roman"/>
          <w:szCs w:val="24"/>
        </w:rPr>
        <w:t>-10</w:t>
      </w:r>
      <w:r>
        <w:rPr>
          <w:rFonts w:eastAsia="Times New Roman" w:cs="Times New Roman"/>
          <w:b/>
          <w:szCs w:val="24"/>
        </w:rPr>
        <w:t xml:space="preserve"> </w:t>
      </w:r>
      <w:r>
        <w:rPr>
          <w:rFonts w:eastAsia="Times New Roman" w:cs="Times New Roman"/>
          <w:szCs w:val="24"/>
        </w:rPr>
        <w:t>στις συνταγέ</w:t>
      </w:r>
      <w:r>
        <w:rPr>
          <w:rFonts w:eastAsia="Times New Roman" w:cs="Times New Roman"/>
          <w:szCs w:val="24"/>
        </w:rPr>
        <w:t xml:space="preserve">ς του ΕΟΠΥΥ, η οποία κατέστη υποχρεωτική από 21-6-2013, όπως ισχύει μέχρι και σήμερα. </w:t>
      </w:r>
    </w:p>
    <w:p w14:paraId="74B8E3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Μάρτιο του 2013 αυτοματοποιήθηκε η διαδικασία δημιουργίας και αποστολής ενημερωτικών σημειωμάτων σε φαρμακοποιούς και γιατρούς. Στα εν λόγω αρχεία αναγράφονται στοιχ</w:t>
      </w:r>
      <w:r>
        <w:rPr>
          <w:rFonts w:eastAsia="Times New Roman" w:cs="Times New Roman"/>
          <w:szCs w:val="24"/>
        </w:rPr>
        <w:t xml:space="preserve">εία, για να ενημερώνονται οι γιατροί, αναφορικά με τη συνταγογραφική τους δραστηριότητα και δείκτες μηνιαίας συνταγογράφησης. </w:t>
      </w:r>
    </w:p>
    <w:p w14:paraId="74B8E3E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Καθιέρωσα τη συνταγογράφηση, με βάση τη δραστική ουσία, όπως ακριβώς ισχύει μέχρι και σήμερα. Με υπουργική απόφαση που εξέδωσα το</w:t>
      </w:r>
      <w:r>
        <w:rPr>
          <w:rFonts w:eastAsia="Times New Roman" w:cs="Times New Roman"/>
          <w:szCs w:val="24"/>
        </w:rPr>
        <w:t>ν Νοέμβριο του 2012 καθιερώνεται υποχρεωτικά η εφαρμογή της συνταγογράφησης με βάση τη δραστική ουσία και τη διεθνή ονομασία και πλέον οι γιατροί υποχρεούνται να συνταγογραφούν, χωρίς την εμπορική ονομασία, που επέτρεπε συναλλαγή με φαρμακευτικές επιχειρήσ</w:t>
      </w:r>
      <w:r>
        <w:rPr>
          <w:rFonts w:eastAsia="Times New Roman" w:cs="Times New Roman"/>
          <w:szCs w:val="24"/>
        </w:rPr>
        <w:t>εις.</w:t>
      </w:r>
    </w:p>
    <w:p w14:paraId="74B8E3E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Μέτρα που πήρα για την τιμή του φαρμάκου. Καθιέρωσα, κυρίες και κύριοι συνάδελφοι, νέο σύστημα τιμολόγησης φαρμάκων που ισχύει ακόμη και μέχρι σήμερα, όπως ακριβώς το θεσμοθέτησα.</w:t>
      </w:r>
    </w:p>
    <w:p w14:paraId="74B8E3E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τον Οκτώβριο του 2012 οι τιμές των φαρμάκων προκύπτουν από την επεξ</w:t>
      </w:r>
      <w:r>
        <w:rPr>
          <w:rFonts w:eastAsia="Times New Roman" w:cs="Times New Roman"/>
          <w:szCs w:val="24"/>
        </w:rPr>
        <w:t xml:space="preserve">εργασία των τιμών αναφοράς από μία ομάδα δημοσίων υπαλλήλων λειτουργών, που είναι εγκατεστημένοι στον ΕΟΦ, οι οποίοι χρησιμοποιούν για πρώτη φορά τότε την ευρωπαϊκή βάση τιμών αναφοράς της Κομισιόν με την ονομασία </w:t>
      </w:r>
      <w:r>
        <w:rPr>
          <w:rFonts w:eastAsia="Times New Roman" w:cs="Times New Roman"/>
          <w:szCs w:val="24"/>
          <w:lang w:val="en-US"/>
        </w:rPr>
        <w:t>Euripid</w:t>
      </w:r>
      <w:r>
        <w:rPr>
          <w:rFonts w:eastAsia="Times New Roman" w:cs="Times New Roman"/>
          <w:szCs w:val="24"/>
        </w:rPr>
        <w:t>, ώστε να υπάρχει απόλυτη διαφάνεια</w:t>
      </w:r>
      <w:r>
        <w:rPr>
          <w:rFonts w:eastAsia="Times New Roman" w:cs="Times New Roman"/>
          <w:szCs w:val="24"/>
        </w:rPr>
        <w:t xml:space="preserve">. </w:t>
      </w:r>
    </w:p>
    <w:p w14:paraId="74B8E3E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μεγαλύτερη, όμως, μεταρρύθμιση στο πεδίο της τιμολόγησης που έκανα ήταν ο τρόπος που χάνουν την προστασία της τιμής τους τα πρωτότυπα φάρμακα των πολυεθνικών φαρμακοβιομηχανιών και πέφτουν αυτόματα στο 50% της τιμής τους. </w:t>
      </w:r>
    </w:p>
    <w:p w14:paraId="74B8E3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Την άνοιξη του 2012, πριν απ</w:t>
      </w:r>
      <w:r>
        <w:rPr>
          <w:rFonts w:eastAsia="Times New Roman" w:cs="Times New Roman"/>
          <w:szCs w:val="24"/>
        </w:rPr>
        <w:t>ό εμένα, μνημονιακός νόμος προέβλεπε ότι τα φάρμακα που λήγει η πατέντα τους πέφτουν στο 50% της τιμής που είχαν, όταν ήταν υπό πατέντα. Όταν ανέλαβα, έψαξα να βρω πότε λήγουν οι πατέντες. Επικοινώνησα με τον Οργανισμό Βιομηχανικής Ιδιοκτησίας και δεν υπήρ</w:t>
      </w:r>
      <w:r>
        <w:rPr>
          <w:rFonts w:eastAsia="Times New Roman" w:cs="Times New Roman"/>
          <w:szCs w:val="24"/>
        </w:rPr>
        <w:t xml:space="preserve">χε βάση δεδομένων. </w:t>
      </w:r>
    </w:p>
    <w:p w14:paraId="74B8E3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από την </w:t>
      </w:r>
      <w:r>
        <w:rPr>
          <w:rFonts w:eastAsia="Times New Roman" w:cs="Times New Roman"/>
          <w:szCs w:val="24"/>
          <w:lang w:val="en-US"/>
        </w:rPr>
        <w:t>Task</w:t>
      </w:r>
      <w:r>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βοήθεια, αλλά δεν μπορούσε να μου δώσουν. Τι έκανα; Με την 2374/24-8-2012 υπουργική μου απόφαση ενσωμάτωσα τη 2001/83 Ευρωπαϊκή Κοινοτική Οδηγία, που αφορούσε στον τομέα της παραγωγής και της κυκλοφορίας φαρμάκων που προορίζονται για ανθρώπινη χρήση, που </w:t>
      </w:r>
      <w:r>
        <w:rPr>
          <w:rFonts w:eastAsia="Times New Roman" w:cs="Times New Roman"/>
          <w:szCs w:val="24"/>
        </w:rPr>
        <w:t xml:space="preserve">δεν είχε γίνει από το 2001 και δεν το ζητούσε η τρόικα, γιατί άκουσα και μερικούς που έλεγαν η τρόικα έκανε όλα αυτά τα καλά. </w:t>
      </w:r>
    </w:p>
    <w:p w14:paraId="74B8E3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Εκεί, λοιπόν, προβλέπεται νομικό έρεισμα λήξης δεκαετούς περιόδου προστασίας δεδομένων, το οποίο μπορούσα να το βρω και χρησιμοπο</w:t>
      </w:r>
      <w:r>
        <w:rPr>
          <w:rFonts w:eastAsia="Times New Roman" w:cs="Times New Roman"/>
          <w:szCs w:val="24"/>
        </w:rPr>
        <w:t xml:space="preserve">ίησα για το πρώτο δελτίο τιμών που εξέδωσα αντί της λήξης της πατέντας. </w:t>
      </w:r>
    </w:p>
    <w:p w14:paraId="74B8E3E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Συνολική εξοικονόμηση για ΕΟΠΥΥ, νοσοκομεία και ασφαλισμένους, μισό δισεκατομμύριο ευρώ σε μία νύχτα. </w:t>
      </w:r>
    </w:p>
    <w:p w14:paraId="74B8E3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Εκατοντάδες πρωτότυπα φάρμακα έπεσαν σε μία νύχτα στο 50% της τιμής </w:t>
      </w:r>
      <w:r>
        <w:rPr>
          <w:rFonts w:eastAsia="Times New Roman" w:cs="Times New Roman"/>
          <w:szCs w:val="24"/>
        </w:rPr>
        <w:t xml:space="preserve">τους και άλλαξαν οι τιμές στο μισό πλανήτη. Σε μία νύχτα ήμουν στόχος στα </w:t>
      </w:r>
      <w:r>
        <w:rPr>
          <w:rFonts w:eastAsia="Times New Roman" w:cs="Times New Roman"/>
          <w:szCs w:val="24"/>
          <w:lang w:val="en-US"/>
        </w:rPr>
        <w:t>headquarters</w:t>
      </w:r>
      <w:r>
        <w:rPr>
          <w:rFonts w:eastAsia="Times New Roman" w:cs="Times New Roman"/>
          <w:b/>
          <w:szCs w:val="24"/>
        </w:rPr>
        <w:t xml:space="preserve"> </w:t>
      </w:r>
      <w:r>
        <w:rPr>
          <w:rFonts w:eastAsia="Times New Roman" w:cs="Times New Roman"/>
          <w:szCs w:val="24"/>
        </w:rPr>
        <w:t xml:space="preserve">δεκάδων πολυεθνικών και εγώ ο αφελής χαιρόμουν που νίκησα για να μην κοπούν άλλο οι συντάξεις και να παίρνει ο κόσμος φθηνά φάρμακα. </w:t>
      </w:r>
    </w:p>
    <w:p w14:paraId="74B8E3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ασθενείς τώρα που μας παρακολουθούν θυμούνται ότι τον Οκτώβριο του 2012 πήραν όλοι ξαφνικά σε μία μέρα φθηνότερα τα φάρμακά τους κατά πολύ. </w:t>
      </w:r>
    </w:p>
    <w:p w14:paraId="74B8E3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Την περίοδο αυτή, πριν και μετά το ιστορικό αυτό δελτίο τιμών, δέχθηκα τον πιο λυσσαλέο πόλεμο που δέχθηκε Υπουρ</w:t>
      </w:r>
      <w:r>
        <w:rPr>
          <w:rFonts w:eastAsia="Times New Roman" w:cs="Times New Roman"/>
          <w:szCs w:val="24"/>
        </w:rPr>
        <w:t xml:space="preserve">γός Υγείας από πολλούς που ήταν στο </w:t>
      </w:r>
      <w:r>
        <w:rPr>
          <w:rFonts w:eastAsia="Times New Roman" w:cs="Times New Roman"/>
          <w:szCs w:val="24"/>
          <w:lang w:val="en-US"/>
        </w:rPr>
        <w:t>payroll</w:t>
      </w:r>
      <w:r>
        <w:rPr>
          <w:rFonts w:eastAsia="Times New Roman" w:cs="Times New Roman"/>
          <w:szCs w:val="24"/>
        </w:rPr>
        <w:t xml:space="preserve"> των εταιριών. Ίσως οι λεπτομέρειες αυτού του βρώμικου πολέμου να είναι αποτυπωμένες στις μαρτυρίες αυτών που τα ήξεραν στην άλλη άκρη του Ατλαντικού. </w:t>
      </w:r>
    </w:p>
    <w:p w14:paraId="74B8E3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τζίρος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πλήττεται 30% σε μία νύχτα. Συ</w:t>
      </w:r>
      <w:r>
        <w:rPr>
          <w:rFonts w:eastAsia="Times New Roman" w:cs="Times New Roman"/>
          <w:szCs w:val="24"/>
        </w:rPr>
        <w:t>ναγερμός στην Ελβετία! Ένας τρελός Αναπληρωτής Υπουργός τα αλλάζει όλα. Καταθέτω την αλληλογραφία -είναι ήδη στη δικογραφία- του Διευθύνοντος Συμβούλου, κ. Χάλαρη, όπου του ζήτησα με βάση τις πωλήσεις των τριών προηγουμένων μηνών να μου βγάλει την επίδραση</w:t>
      </w:r>
      <w:r>
        <w:rPr>
          <w:rFonts w:eastAsia="Times New Roman" w:cs="Times New Roman"/>
          <w:szCs w:val="24"/>
        </w:rPr>
        <w:t xml:space="preserve"> του δελτίου τιμών σε μερικές εταιρείες, μεταξύ των οποίων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3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74B8E3ED"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Βουλευτής κ. Μάριος Σαλμάς καταθέτει για τα Πρακτικά το προαναφερθέν έγγραφο, τα οποίο βρίσκεται στο αρχείο του Τμήματος Γραμματεία</w:t>
      </w:r>
      <w:r>
        <w:rPr>
          <w:rFonts w:eastAsia="Times New Roman" w:cs="Times New Roman"/>
        </w:rPr>
        <w:t>ς της Διεύθυνσης Στενογραφίας και  Πρακτικών της Βουλής)</w:t>
      </w:r>
    </w:p>
    <w:p w14:paraId="74B8E3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Ένας τρελός Αναπληρωτής Υπουργός τα αλλάζει όλα. Αλλά, προς Θεού, δεν έγιναν αυτά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έγιναν για όλες τις εταιρείες και αυτό δεν είχε επιστροφή, για όσους αμφιβάλλουν ότι το έκανα για </w:t>
      </w:r>
      <w:r>
        <w:rPr>
          <w:rFonts w:eastAsia="Times New Roman" w:cs="Times New Roman"/>
          <w:szCs w:val="24"/>
        </w:rPr>
        <w:t>να με παρακαλούν οι εταιρείες. Αυτό έγινε από εμένα και δεν άλλαξε ποτέ, τουλάχιστον από εμένα. Δεν ξέρω τι έγινε μετά.</w:t>
      </w:r>
    </w:p>
    <w:p w14:paraId="74B8E3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με τρεις λέξεις που προσέθεσα στην υπουργική μου απόφαση της αγορανομικής διάταξης αυξήσεις δεν δίνονται αυθαίρετα. Ακόμη </w:t>
      </w:r>
      <w:r>
        <w:rPr>
          <w:rFonts w:eastAsia="Times New Roman" w:cs="Times New Roman"/>
          <w:szCs w:val="24"/>
        </w:rPr>
        <w:t>και οι τιμές που ήταν λάθος στα προηγούμενα δελτία προς τα κάτω δεν ανέβηκαν. Αυτό είχε σαν αποτέλεσμα περίπου διακόσια ογδόντα φάρμακα να τιμολογηθούν σε τιμή κατώτερη απ’ αυτήν που προβλέπονταν με βάση τον μέσο όρο των τριών φθηνότερων τιμών. Γι’ αυτό κα</w:t>
      </w:r>
      <w:r>
        <w:rPr>
          <w:rFonts w:eastAsia="Times New Roman" w:cs="Times New Roman"/>
          <w:szCs w:val="24"/>
        </w:rPr>
        <w:t xml:space="preserve">ι ο κ. Κουρουμπλής από την ημέρα που ανέλαβε Υπουργός δήλωσε επανειλημμένως ότι ο Σαλμάς, προς τιμήν του, κρατούσε αυτά τα φάρμακα κάτω από εκεί που έπρεπε να είναι. Γιατί αυθαίρετα; Γιατί δεν μπορούσα να νομοθετήσω, μιας και η νομοθετική πρωτοβουλία ήταν </w:t>
      </w:r>
      <w:r>
        <w:rPr>
          <w:rFonts w:eastAsia="Times New Roman" w:cs="Times New Roman"/>
          <w:szCs w:val="24"/>
        </w:rPr>
        <w:t>στον Υπουργό.</w:t>
      </w:r>
    </w:p>
    <w:p w14:paraId="74B8E3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Κατά τη διάρκεια της θητείας μου, οι τιμές των φαρμάκων μειώθηκαν μεσοσταθμικά 23%. Στο ανωτέρω δελτίο τιμών μειώθηκαν οι τιμές σε επτά χιλιάδες τριακόσιους κωδικούς φαρμάκων. Να το ξαναπώ; Σε μια νύχτα σε επτά χιλιάδες τριακόσιους κωδικούς φ</w:t>
      </w:r>
      <w:r>
        <w:rPr>
          <w:rFonts w:eastAsia="Times New Roman" w:cs="Times New Roman"/>
          <w:szCs w:val="24"/>
        </w:rPr>
        <w:t xml:space="preserve">αρμάκων έπεσε η τιμή. </w:t>
      </w:r>
    </w:p>
    <w:p w14:paraId="74B8E3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δεκαετίες τα ασφαλιστικά ταμεία αγόραζαν τα φάρμακα σε τιμές λιανικής. Αυτό είχε ως αποτέλεσμα διασπάθιση δημοσίου χρήματος. Αυτό σταμάτησε το 2013, μετά την υπουργική μου απόφαση επτακοσίων σελίδων που εκδόθηκε κατ’ εφαρμογή του</w:t>
      </w:r>
      <w:r>
        <w:rPr>
          <w:rFonts w:eastAsia="Times New Roman" w:cs="Times New Roman"/>
          <w:szCs w:val="24"/>
        </w:rPr>
        <w:t xml:space="preserve"> νόμου Λοβέρδου, με την οποία εφαρμόζεται η θετική λίστα φαρμάκων και ορίζονται ασφαλιστικές τιμές που αγοράζουν πλέον τα ασφαλιστικά ταμεία. Σαν συνέπεια εξοικονομήθηκαν εκατοντάδες εκατομμύρια ευρώ, όπως ακριβώς ισχύει μέχρι και σήμερα. </w:t>
      </w:r>
    </w:p>
    <w:p w14:paraId="74B8E3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μεγάλη πτώση τ</w:t>
      </w:r>
      <w:r>
        <w:rPr>
          <w:rFonts w:eastAsia="Times New Roman" w:cs="Times New Roman"/>
          <w:szCs w:val="24"/>
        </w:rPr>
        <w:t>ων τιμών των φαρμάκων στην Ελλάδα με έφερε αντιμέτωπο με ένα άλλο πολύ σοβαρό πρόβλημα: τις ελλείψεις φαρμάκων. Οι φαρμακαποθήκες, μαζί με τα φαρμακεία, μάζευαν τα φάρμακα και τα εξήγαγαν σε χώρες, όπως η Γερμανία, όπου η τιμή τους ήταν διπλάσια, για να κε</w:t>
      </w:r>
      <w:r>
        <w:rPr>
          <w:rFonts w:eastAsia="Times New Roman" w:cs="Times New Roman"/>
          <w:szCs w:val="24"/>
        </w:rPr>
        <w:t>ρδίζουν πολύ περισσότερα. Αυτό, όμως, χάλαγε την πολιτική τιμολόγησης των πολυεθνικών, γιατί το ασφαλιστικό σύστημα της Γερμανίας αγόραζε τα φάρμακα από παράλληλη εισαγωγή 15% φθηνότερα. Έτσι, λοιπόν, η πολυεθνική φαρμακοβιομηχανία περιόριζε τις διαθέσιμες</w:t>
      </w:r>
      <w:r>
        <w:rPr>
          <w:rFonts w:eastAsia="Times New Roman" w:cs="Times New Roman"/>
          <w:szCs w:val="24"/>
        </w:rPr>
        <w:t xml:space="preserve"> ποσότητες στην Ελλάδα και το αποτέλεσμα ήταν οι ελλείψεις βασικών φαρμάκων. Αυτό χρησιμοποιούσαν οι ίδιες φαρμακοβιομηχανίες, ώστε με πληρωμένα δημοσιεύματα στον εγχώριο, αλλά και στο διεθνή Τύπο να με πολεμούν και να με εμφανίζουν Υπουργό των ελλείψεων. </w:t>
      </w:r>
    </w:p>
    <w:p w14:paraId="74B8E3F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Διάλεξα μόνο δυο δημοσιεύματα που αξίζει να ερευνήσετε πώς πληρώθηκαν. Έχω τον λόγο μου που σας τα λέω. Το ένα είναι στ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lang w:val="en-US"/>
        </w:rPr>
        <w:t>GUARDIAN</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το άλλο </w:t>
      </w:r>
      <w:r>
        <w:rPr>
          <w:rFonts w:eastAsia="Times New Roman" w:cs="Times New Roman"/>
          <w:szCs w:val="24"/>
        </w:rPr>
        <w:t xml:space="preserve">στο </w:t>
      </w:r>
      <w:r>
        <w:rPr>
          <w:rFonts w:eastAsia="Times New Roman" w:cs="Times New Roman"/>
          <w:szCs w:val="24"/>
        </w:rPr>
        <w:t>«</w:t>
      </w:r>
      <w:r>
        <w:rPr>
          <w:rFonts w:eastAsia="Times New Roman" w:cs="Times New Roman"/>
          <w:szCs w:val="24"/>
          <w:lang w:val="en-US"/>
        </w:rPr>
        <w:t>CNN</w:t>
      </w:r>
      <w:r>
        <w:rPr>
          <w:rFonts w:eastAsia="Times New Roman" w:cs="Times New Roman"/>
          <w:szCs w:val="24"/>
        </w:rPr>
        <w:t>»</w:t>
      </w:r>
      <w:r>
        <w:rPr>
          <w:rFonts w:eastAsia="Times New Roman" w:cs="Times New Roman"/>
          <w:szCs w:val="24"/>
        </w:rPr>
        <w:t>: Η Ελλάδα, φτωχή χώρα, με ελλείψεις φαρμάκων, τριτοκοσμική χώρα και –έχουν συνεντεύξεις- πώς ο Υπουρ</w:t>
      </w:r>
      <w:r>
        <w:rPr>
          <w:rFonts w:eastAsia="Times New Roman" w:cs="Times New Roman"/>
          <w:szCs w:val="24"/>
        </w:rPr>
        <w:t>γός κρατά χαμηλά τις τιμές.</w:t>
      </w:r>
    </w:p>
    <w:p w14:paraId="74B8E3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Μάριος Σαλμάς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 </w:t>
      </w:r>
    </w:p>
    <w:p w14:paraId="74B8E3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λύσω α</w:t>
      </w:r>
      <w:r>
        <w:rPr>
          <w:rFonts w:eastAsia="Times New Roman" w:cs="Times New Roman"/>
          <w:szCs w:val="24"/>
        </w:rPr>
        <w:t>υτό το πρόβλημα, έκανα τις εξής κινήσεις. Απαγόρευσα τις παράλληλες εξαγωγές των υπό έλλειψη φαρμάκων. Δεν είναι εύκολο, γιατί είναι νόμιμη ενδοκοινοτική συναλλαγή, πώς θα την απαγορεύσεις; Το έκανα, όμως. Έβαλα πρόστιμα σε οκτώ πολυεθνικές εταιρείες για μ</w:t>
      </w:r>
      <w:r>
        <w:rPr>
          <w:rFonts w:eastAsia="Times New Roman" w:cs="Times New Roman"/>
          <w:szCs w:val="24"/>
        </w:rPr>
        <w:t>η επαρκή τροφοδοσία. Δημιούργησα βάση δεδομένων των μοναδιαίων αριθμών που αναγράφονται σε κάθε κουτί. Δεν υπήρχε ποτέ μέχρι τότε. Άλλαξα τις ταινίες γνησιότητας στα κουπόνια, στα κουτιά δηλαδή, τα κάναμε υδατογραφημένα και τον μοναδιαίο αριθμό αυτοκόλλητο</w:t>
      </w:r>
      <w:r>
        <w:rPr>
          <w:rFonts w:eastAsia="Times New Roman" w:cs="Times New Roman"/>
          <w:szCs w:val="24"/>
        </w:rPr>
        <w:t xml:space="preserve">, για να μην σβήνεται. Έτσι μπορούσαμε να γνωρίζουμε πού βρίσκεται κάθε κουτί. </w:t>
      </w:r>
    </w:p>
    <w:p w14:paraId="74B8E3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Παράλληλα, εντατικοποιήθηκαν οι έλεγχοι σε φαρμακαποθήκες και επιβλήθηκαν αυστηρά πρόστιμα. Μόλις είχα κάνει άλλον έναν εχθρό, τζίρου στην Ελλάδα 1 δισεκατομμυρίου.</w:t>
      </w:r>
    </w:p>
    <w:p w14:paraId="74B8E3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Έγινε πλέον</w:t>
      </w:r>
      <w:r>
        <w:rPr>
          <w:rFonts w:eastAsia="Times New Roman" w:cs="Times New Roman"/>
          <w:szCs w:val="24"/>
        </w:rPr>
        <w:t xml:space="preserve"> υποχρεωτικό να διαγράφονται με ανεξίτηλο μελάνι τα κουπόνια και να επιστρέφονται στον ΕΟΦ για τα φάρμακα που εξήγοντο. Αυτό είχε ως αποτέλεσμα να σταματήσει η εξαγωγή των φαρμάκων και τα κουπόνια να κολλιούνται και να χρεώνονται στα ασφαλιστικά ταμεία, όπ</w:t>
      </w:r>
      <w:r>
        <w:rPr>
          <w:rFonts w:eastAsia="Times New Roman" w:cs="Times New Roman"/>
          <w:szCs w:val="24"/>
        </w:rPr>
        <w:t xml:space="preserve">ως γινόταν επί δεκαετίες και τώρα έκπληκτοι όλοι λέμε πώς φθάσαμε να μην έχουν συντάξεις οι Έλληνες. </w:t>
      </w:r>
    </w:p>
    <w:p w14:paraId="74B8E3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 έκαναν πριν είκοσι χρόνια οι διοικητές των </w:t>
      </w:r>
      <w:r>
        <w:rPr>
          <w:rFonts w:eastAsia="Times New Roman" w:cs="Times New Roman"/>
          <w:szCs w:val="24"/>
        </w:rPr>
        <w:t>τ</w:t>
      </w:r>
      <w:r>
        <w:rPr>
          <w:rFonts w:eastAsia="Times New Roman" w:cs="Times New Roman"/>
          <w:szCs w:val="24"/>
        </w:rPr>
        <w:t xml:space="preserve">αμείων αυτά που έκανε ο Σαλμάς είκοσι χρόνια μετά, δεν θα είχαμε φτάσει εδώ. </w:t>
      </w:r>
    </w:p>
    <w:p w14:paraId="74B8E3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μετά απ’ όλα αυτά, είναι ότι σε ένα δείπνο στην Αθήνα το 2013 με τον ελληνικής καταγωγής Υπουργό Υγείας της Αλβανίας, μετά από όλες αυτές τις αλλαγές, μου εξήγησε ότι έκανα ένα καλό και ένα κακό στην Αλβανία. </w:t>
      </w:r>
    </w:p>
    <w:p w14:paraId="74B8E3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Έκπληκτος άκουσα ότι</w:t>
      </w:r>
      <w:r>
        <w:rPr>
          <w:rFonts w:eastAsia="Times New Roman" w:cs="Times New Roman"/>
          <w:szCs w:val="24"/>
        </w:rPr>
        <w:t xml:space="preserve"> το καλό ήταν πως μείωσα τις τιμές, γιατί η Αλβανία παίρνει τον μέσο όρο της Ελλάδας, των Σκοπίων και της Ιταλίας. Περισσότερο έκπληκτος άκουσα το κακό που τους έκανα. Μου είπε</w:t>
      </w:r>
      <w:r>
        <w:rPr>
          <w:rFonts w:eastAsia="Times New Roman" w:cs="Times New Roman"/>
          <w:szCs w:val="24"/>
        </w:rPr>
        <w:t>:</w:t>
      </w:r>
      <w:r>
        <w:rPr>
          <w:rFonts w:eastAsia="Times New Roman" w:cs="Times New Roman"/>
          <w:szCs w:val="24"/>
        </w:rPr>
        <w:t xml:space="preserve"> «Μας άφησες χωρίς φάρμακα». Τον ρώτησα, «Γιατί;». Μου απάντησε, «Γιατί κάτι έκ</w:t>
      </w:r>
      <w:r>
        <w:rPr>
          <w:rFonts w:eastAsia="Times New Roman" w:cs="Times New Roman"/>
          <w:szCs w:val="24"/>
        </w:rPr>
        <w:t xml:space="preserve">ανες στα κουπόνια και στις ταινίες και σταμάτησαν να έρχονται στην Αλβανία από την Ήπειρο φάρμακα με φορτηγά, που κολλούσαν και τα κουπόνια σε πλαστές συνταγές στα ασφαλιστικά ταμεία. </w:t>
      </w:r>
    </w:p>
    <w:p w14:paraId="74B8E3F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Μια μεγάλη διαμάχη με τη φαρμακοβιομηχανία ήταν οι πιέσεις για είσοδο σ</w:t>
      </w:r>
      <w:r>
        <w:rPr>
          <w:rFonts w:eastAsia="Times New Roman" w:cs="Times New Roman"/>
          <w:szCs w:val="24"/>
        </w:rPr>
        <w:t xml:space="preserve">την Ελλάδα νέων φαρμάκων. Προκειμένου, όμως, να ξεκινήσουν οι διαδικασίες τιμολόγησης καινοτόμων φαρμάκων, χρειάστηκε σοβαρή και επιστημονική προεργασία, παρά τις πιέσεις μέσω πολλών δημοσιευμάτων. </w:t>
      </w:r>
    </w:p>
    <w:p w14:paraId="74B8E3F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η πολιτική τιμολόγησης των καινοτόμων </w:t>
      </w:r>
      <w:r>
        <w:rPr>
          <w:rFonts w:eastAsia="Times New Roman" w:cs="Times New Roman"/>
          <w:szCs w:val="24"/>
        </w:rPr>
        <w:t xml:space="preserve">φαρμάκων έπρεπε να συστηματοποιηθεί με πρότυπο τις προηγμένες χώρες, στις οποίες λειτουργούν επιτροπές αξιολόγησης καινοτομίας. Μέχρι πρότινος η χώρα μας δεν είχε τέτοιες επιτροπές. </w:t>
      </w:r>
    </w:p>
    <w:p w14:paraId="74B8E3F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την υπ’ αριθμόν 57066/11-6-2013 απόφασή μου, πήρε τελικά σάρκα και οστ</w:t>
      </w:r>
      <w:r>
        <w:rPr>
          <w:rFonts w:eastAsia="Times New Roman" w:cs="Times New Roman"/>
          <w:szCs w:val="24"/>
        </w:rPr>
        <w:t xml:space="preserve">ά η </w:t>
      </w:r>
      <w:r>
        <w:rPr>
          <w:rFonts w:eastAsia="Times New Roman" w:cs="Times New Roman"/>
          <w:szCs w:val="24"/>
        </w:rPr>
        <w:t>ε</w:t>
      </w:r>
      <w:r>
        <w:rPr>
          <w:rFonts w:eastAsia="Times New Roman" w:cs="Times New Roman"/>
          <w:szCs w:val="24"/>
        </w:rPr>
        <w:t xml:space="preserve">πιτροπή, η οποία θα αξιολογούσε τα πρωτότυπα καινοτόμα φάρμακα, που αιτήθηκαν τιμολόγησης από 1-1-2011 μέχρι 31-1-2013. Στη συνέχεια, θα δίνονταν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τ</w:t>
      </w:r>
      <w:r>
        <w:rPr>
          <w:rFonts w:eastAsia="Times New Roman" w:cs="Times New Roman"/>
          <w:szCs w:val="24"/>
        </w:rPr>
        <w:t xml:space="preserve">ιμολόγησης του ΕΟΦ, με παράλληλη κοινοποίηση στη Διεύθυνση Φαρμάκων του Υπουργείου Υγείας. Η </w:t>
      </w:r>
      <w:r>
        <w:rPr>
          <w:rFonts w:eastAsia="Times New Roman" w:cs="Times New Roman"/>
          <w:szCs w:val="24"/>
        </w:rPr>
        <w:t>ε</w:t>
      </w:r>
      <w:r>
        <w:rPr>
          <w:rFonts w:eastAsia="Times New Roman" w:cs="Times New Roman"/>
          <w:szCs w:val="24"/>
        </w:rPr>
        <w:t xml:space="preserve">πιτροπή ξεκίνησε να επεξεργάζεται τριάντα, σαράντα καινοτόμα φάρμακα. Κατά τη θητεία μου, όμως, δεν κυκλοφόρησε ούτε ένα νέο φάρμακο καμίας εταιρείας, χωρίς, όμως, το αντίθετο να σημαίνει κάτι αρνητικό. </w:t>
      </w:r>
    </w:p>
    <w:p w14:paraId="74B8E3F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όλα όσα προανέφερα, η μηνιαία φαρμακευτική δαπάν</w:t>
      </w:r>
      <w:r>
        <w:rPr>
          <w:rFonts w:eastAsia="Times New Roman" w:cs="Times New Roman"/>
          <w:szCs w:val="24"/>
        </w:rPr>
        <w:t xml:space="preserve">η μειώθηκε στη θητεία μου σε μηνιαία βάση κατά 100 εκατομμύρια ευρώ, δηλαδή από περίπου 285 </w:t>
      </w:r>
      <w:r>
        <w:rPr>
          <w:rFonts w:eastAsia="Times New Roman" w:cs="Times New Roman"/>
        </w:rPr>
        <w:t>εκατομμύρια ευρώ</w:t>
      </w:r>
      <w:r>
        <w:rPr>
          <w:rFonts w:eastAsia="Times New Roman" w:cs="Times New Roman"/>
          <w:szCs w:val="24"/>
        </w:rPr>
        <w:t xml:space="preserve"> σε 190 εκατομμύρια ευρώ τον μήνα. Καταθέτω για τα Πρακτικά τη μηνιαία φαρμακευτική δαπάνη. Με πράσινο χρώμα είναι η δική μου πολιτική διαδρομή. </w:t>
      </w:r>
    </w:p>
    <w:p w14:paraId="74B8E3FF"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w:t>
      </w:r>
      <w:r>
        <w:rPr>
          <w:rFonts w:eastAsia="Times New Roman" w:cs="Times New Roman"/>
        </w:rPr>
        <w:t>το σημείο αυτό ο Βουλευτής κ. Μάριος Σαλμάς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400" w14:textId="77777777" w:rsidR="00D8133C" w:rsidRDefault="00A7505C">
      <w:pPr>
        <w:spacing w:line="600" w:lineRule="auto"/>
        <w:ind w:firstLine="720"/>
        <w:contextualSpacing/>
        <w:jc w:val="both"/>
        <w:rPr>
          <w:rFonts w:eastAsia="Times New Roman" w:cs="Times New Roman"/>
        </w:rPr>
      </w:pPr>
      <w:r>
        <w:rPr>
          <w:rFonts w:eastAsia="Times New Roman" w:cs="Times New Roman"/>
        </w:rPr>
        <w:t>Η κυβέρνηση Σαμαρά παρέδωσε τη δαπάνη στα 165 εκατομ</w:t>
      </w:r>
      <w:r>
        <w:rPr>
          <w:rFonts w:eastAsia="Times New Roman" w:cs="Times New Roman"/>
        </w:rPr>
        <w:t>μύρια ευρώ τον μήνα, αλλά δυστυχώς μετά ανέβηκε. Για να προστατευθεί αυτό το όριο που είχαμε βάλει, με δυο υπουργικές αποφάσεις τον Νοέμβριο του 2012 όρισα κλειστό προϋπολογισμό 2.880.000.000 ευρώ για το 2012 και 2.440.000.000 ευρώ για το 2013. Και είχα πε</w:t>
      </w:r>
      <w:r>
        <w:rPr>
          <w:rFonts w:eastAsia="Times New Roman" w:cs="Times New Roman"/>
        </w:rPr>
        <w:t xml:space="preserve">τύχει τον στόχο του 2013 από τον Ιούνιο -στα 190 εκατομμύρια ευρώ- από 3,8 δισεκατομμύρια που έκλεισε  το 2011. Και το υπερβαίνον ποσό το επέστρεφε στον ΕΟΠΥΥ η φαρμακοβιομηχανία. </w:t>
      </w:r>
    </w:p>
    <w:p w14:paraId="74B8E401" w14:textId="77777777" w:rsidR="00D8133C" w:rsidRDefault="00A7505C">
      <w:pPr>
        <w:spacing w:line="600" w:lineRule="auto"/>
        <w:ind w:firstLine="720"/>
        <w:contextualSpacing/>
        <w:jc w:val="both"/>
        <w:rPr>
          <w:rFonts w:eastAsia="Times New Roman" w:cs="Times New Roman"/>
        </w:rPr>
      </w:pPr>
      <w:r>
        <w:rPr>
          <w:rFonts w:eastAsia="Times New Roman" w:cs="Times New Roman"/>
        </w:rPr>
        <w:t>Δηλαδή, με τις συνολικές μεταρρυθμίσεις που προανέφερα, το Υπουργείο Υγείας</w:t>
      </w:r>
      <w:r>
        <w:rPr>
          <w:rFonts w:eastAsia="Times New Roman" w:cs="Times New Roman"/>
        </w:rPr>
        <w:t xml:space="preserve"> ουσιαστικά βγήκε από το μνημόνιο και η εξοικονόμηση συνολικά στον ΕΟΠΥΥ και στο φάρμακο έφτασε το 1,5 δισεκατομμύριο ευρώ ετησίως. Δηλαδή, από το 2013 μέχρι σήμερα, με τις πολιτικές μου, το ελληνικό δημόσιο ωφελήθηκε 6 δισεκατομμύρια ευρώ. </w:t>
      </w:r>
    </w:p>
    <w:p w14:paraId="74B8E402" w14:textId="77777777" w:rsidR="00D8133C" w:rsidRDefault="00A7505C">
      <w:pPr>
        <w:spacing w:line="600" w:lineRule="auto"/>
        <w:ind w:firstLine="720"/>
        <w:contextualSpacing/>
        <w:jc w:val="both"/>
        <w:rPr>
          <w:rFonts w:eastAsia="Times New Roman" w:cs="Times New Roman"/>
        </w:rPr>
      </w:pPr>
      <w:r>
        <w:rPr>
          <w:rFonts w:eastAsia="Times New Roman" w:cs="Times New Roman"/>
        </w:rPr>
        <w:t>Μέρος απ’ αυτή</w:t>
      </w:r>
      <w:r>
        <w:rPr>
          <w:rFonts w:eastAsia="Times New Roman" w:cs="Times New Roman"/>
        </w:rPr>
        <w:t>ν την εξοικονόμηση επέστρεψα στους ασθενείς. Έτσι οι ρευματοπαθείς από 25% συμμετοχή στα φάρμακά είχαν πλέον 10%, μέχρι και σήμερα. Οι νεφροπαθείς έπαιρναν δωρεάν όλα τα φάρμακα και οι ασθενείς με μεσογειακή αναιμία έπαιρναν δωρεάν ακόμα και τα φάρμακα που</w:t>
      </w:r>
      <w:r>
        <w:rPr>
          <w:rFonts w:eastAsia="Times New Roman" w:cs="Times New Roman"/>
        </w:rPr>
        <w:t xml:space="preserve"> αφορούσαν επιπλοκές της νόσου. Οι ζαχαροδιαβητικοί έπαιρναν δωρεάν τις ταινίες μέτρησης ζαχάρου. Υπάρχουν και πολλά άλλα. Να μην </w:t>
      </w:r>
      <w:r>
        <w:rPr>
          <w:rFonts w:eastAsia="Times New Roman" w:cs="Times New Roman"/>
        </w:rPr>
        <w:t>σπαταλήσουμε</w:t>
      </w:r>
      <w:r>
        <w:rPr>
          <w:rFonts w:eastAsia="Times New Roman" w:cs="Times New Roman"/>
        </w:rPr>
        <w:t xml:space="preserve">, όμως, τον χρόνο. </w:t>
      </w:r>
    </w:p>
    <w:p w14:paraId="74B8E403"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Στη θητεία μου, κυρίες και κύριοι συνάδελφοι, έθεσα ως πρωταρχικό στόχο την πάταξη της διαφθορ</w:t>
      </w:r>
      <w:r>
        <w:rPr>
          <w:rFonts w:eastAsia="Times New Roman" w:cs="Times New Roman"/>
        </w:rPr>
        <w:t xml:space="preserve">άς. Στο πλαίσιο αυτό εντόπισα, με ελέγχους που διέταξα, παράνομες χρηματοδοτήσεις από την εταιρεία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σε δημόσιους λειτουργούς, δηλαδή γιατρούς, φαρμακοποιούς και υπαλλήλους που εμπλέκονταν στην πολιτική του φαρμάκου. </w:t>
      </w:r>
    </w:p>
    <w:p w14:paraId="74B8E404"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Αυτά τα πορίσματα αποτέλεσαν </w:t>
      </w:r>
      <w:r>
        <w:rPr>
          <w:rFonts w:eastAsia="Times New Roman" w:cs="Times New Roman"/>
        </w:rPr>
        <w:t xml:space="preserve">υλικό της σημερινής δικογραφίας τόσο στις Ηνωμένες Πολιτείες της Αμερικής όσο και στη χώρα μας και κατάλαβαν ότι εδώ πια δεν παίζουμε. Γι’ αυτό και ο πρώην Πρόεδρος του ΣΦΕΕ, του Συνδέσμου Φαρμακευτικών Επιχειρήσεων Ελλάδος, κάπου στις αρχές του 2013, στα </w:t>
      </w:r>
      <w:r>
        <w:rPr>
          <w:rFonts w:eastAsia="Times New Roman" w:cs="Times New Roman"/>
        </w:rPr>
        <w:t xml:space="preserve">μισά της θητείας μου, αν θυμάμαι καλά, είπε: «Στο πάρτι ήμασταν καλεσμένοι. Το πάρτι τελείωσε». </w:t>
      </w:r>
    </w:p>
    <w:p w14:paraId="74B8E4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μην επαναληφθούν, όμως, παρόμοια φαινόμενα στο μέλλον, καταρτίστηκε τον Δεκέμβριο του 2012 εγκύκλιος από τον ΕΟΦ, που αναρτήθηκε στην ιστοσελίδα, που περιγράφει τις σχέσεις των γιατρών, των λοιπών φορέων με τις φαρμακευτικές εταιρείες. Και ο Σύνδεσμ</w:t>
      </w:r>
      <w:r>
        <w:rPr>
          <w:rFonts w:eastAsia="Times New Roman" w:cs="Times New Roman"/>
          <w:szCs w:val="24"/>
        </w:rPr>
        <w:t xml:space="preserve">ος Φαρμακευτικών Επιχειρήσεων Ελλάδος επικαιροποιεί τον κώδικα δεοντολογίας του. </w:t>
      </w:r>
    </w:p>
    <w:p w14:paraId="74B8E4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κλινικές μελέτες αποτελούσαν έναν άλλον έμμεσο τρόπο χρηματισμού γιατρών. Κατόπιν της 18910/19-2-2013 Κοινής Υπουργικής Απόφασης το θεσμικό πλαίσιο για τις κλινικές μελέτε</w:t>
      </w:r>
      <w:r>
        <w:rPr>
          <w:rFonts w:eastAsia="Times New Roman" w:cs="Times New Roman"/>
          <w:szCs w:val="24"/>
        </w:rPr>
        <w:t xml:space="preserve">ς στη χώρα μας άλλαξε. Καθορίζονται εφ’ εξής διαφανείς διαδικασίες και προβλέπει από τα νοσοκομεία να παίρνει με 10% και 15% και οι υγειονομικές περιφέρεις άλλο τόσο επί του συνολικού κόστους της μελέτης. </w:t>
      </w:r>
    </w:p>
    <w:p w14:paraId="74B8E4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ήταν μεταρρυθμίσεις που πιστώνονται στην </w:t>
      </w:r>
      <w:r>
        <w:rPr>
          <w:rFonts w:eastAsia="Times New Roman" w:cs="Times New Roman"/>
          <w:szCs w:val="24"/>
        </w:rPr>
        <w:t>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που μου ανέθεσε αυτό το κρίσιμο πόστο στην πιο κρίσιμη στιγμή της χώρας. </w:t>
      </w:r>
    </w:p>
    <w:p w14:paraId="74B8E4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άδικο αντί της επιβράβευσης να είμαστε σήμερα σε αυτήν εδώ τη συζήτηση. </w:t>
      </w:r>
    </w:p>
    <w:p w14:paraId="74B8E4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περιττό να αναφέρω ότι όλα τα παραπάνω έγιναν με απόλυτη </w:t>
      </w:r>
      <w:r>
        <w:rPr>
          <w:rFonts w:eastAsia="Times New Roman" w:cs="Times New Roman"/>
          <w:szCs w:val="24"/>
        </w:rPr>
        <w:t xml:space="preserve">διαφάνεια, καθαρότητα και προσωπικό κόστος. Θα αναφέρω ότι το «πόθεν έσχες» μου μέχρι και το 2014 -ενάμισι χρόνο αφ’ ότου έφυγα από το Υπουργείο- έχει επανελεγχθεί εξονυχιστικά από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λέγχου «πόθεν έσχες» και η </w:t>
      </w:r>
      <w:r>
        <w:rPr>
          <w:rFonts w:eastAsia="Times New Roman" w:cs="Times New Roman"/>
          <w:szCs w:val="24"/>
        </w:rPr>
        <w:t>ε</w:t>
      </w:r>
      <w:r>
        <w:rPr>
          <w:rFonts w:eastAsia="Times New Roman" w:cs="Times New Roman"/>
          <w:szCs w:val="24"/>
        </w:rPr>
        <w:t xml:space="preserve">πιτροπή το έθεσε στο αρχείο στις </w:t>
      </w:r>
      <w:r>
        <w:rPr>
          <w:rFonts w:eastAsia="Times New Roman" w:cs="Times New Roman"/>
          <w:szCs w:val="24"/>
        </w:rPr>
        <w:t xml:space="preserve">30 Μαρτίου του 2016, αφού δεν βρέθηκε το παραμικρό, ύστερα από μια καταγγελία ανώνυμη, από αυτά που σε εμάς στην πολιτική είναι συνήθη. Λογαριασμούς στο εξωτερικό δεν είχα και δεν έχω. Συνεπώς όλα είναι πεντακάθαρα, τελεία και παύλα. </w:t>
      </w:r>
    </w:p>
    <w:p w14:paraId="74B8E4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δεκαοχτώ χρονών πέρασα στην Ιατρική. Αποφοίτησα είκοσι τεσσάρων ετών. Στα είκοσι οχτώ αναγορεύτηκα διδάκτωρ και στα τριάντα έτη ήμουν χειρουργός - ορθοπεδικός και ο νεότερος λέκτορας στην Ιατρική Σχολή Αθηνών και ήδη γνωστός γιατρός, αφού είχα την</w:t>
      </w:r>
      <w:r>
        <w:rPr>
          <w:rFonts w:eastAsia="Times New Roman" w:cs="Times New Roman"/>
          <w:szCs w:val="24"/>
        </w:rPr>
        <w:t xml:space="preserve"> φροντίδα της Εθνικής Ομάδας Άρσης Βαρών και πολλών άλλων ομάδων αθλητών και Ολυμπιονικών. </w:t>
      </w:r>
    </w:p>
    <w:p w14:paraId="74B8E40B"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 xml:space="preserve">Από το εξωτερικό έρχονταν Ολυμπιονίκες να τους χειρουργήσω. Παράδειγμα, ο </w:t>
      </w:r>
      <w:r>
        <w:rPr>
          <w:rFonts w:eastAsia="Times New Roman"/>
          <w:bCs/>
          <w:szCs w:val="24"/>
        </w:rPr>
        <w:t>Γκεόργκι</w:t>
      </w:r>
      <w:r>
        <w:rPr>
          <w:rFonts w:eastAsia="Times New Roman"/>
          <w:szCs w:val="24"/>
        </w:rPr>
        <w:t xml:space="preserve"> Ασανίτζε, ο Γεωργιανός Ολυμπιονίκης που πήρε, αφού τον χειρούργησα, το χρυσό μετάλλιο από τον Πύρρο Δήμα στην Αθήνα το 2004. Πιστέψτε με, δεν είχα ανάγκη να αφήσω μια λαμπρή καριέρα για να δει τάχα στο σακάκι μου ο ανώνυμος μάρτυρας, σε μια συνάντηση με κ</w:t>
      </w:r>
      <w:r>
        <w:rPr>
          <w:rFonts w:eastAsia="Times New Roman"/>
          <w:szCs w:val="24"/>
        </w:rPr>
        <w:t xml:space="preserve">άποια εταιρεία που δεν θυμάται, κάτι πενηντάρικα. Δεν είχα ανάγκη τη δεκαετία που οι μίζες στα ορθοπεδικά έπεφταν σύννεφο, εγώ να τρέχω στα χωριά και να κάνω εθελοντισμό. Κι όμως, το έκανα, γιατί πίστευα σε αρχές και αξίες και δεν έδινα σημασία στο χρήμα. </w:t>
      </w:r>
      <w:r>
        <w:rPr>
          <w:rFonts w:eastAsia="Times New Roman"/>
          <w:szCs w:val="24"/>
        </w:rPr>
        <w:t xml:space="preserve">Εκεί, ισορροπούσα, κοντά στον αδύναμο, τον νοικοκύρη, τον απλό πολίτη, όπως πολλοί από εσάς, παίρνοντας δύναμη από κάθε μικρή μου συμβολή. </w:t>
      </w:r>
    </w:p>
    <w:p w14:paraId="74B8E40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Θα αφήσω, κυρίες και κύριοι συνάδελφοι, τα Πρακτικά της σημερινής μου ομιλίας παρακαταθήκη στις μελλοντικές γενιές, </w:t>
      </w:r>
      <w:r>
        <w:rPr>
          <w:rFonts w:eastAsia="Times New Roman"/>
          <w:szCs w:val="24"/>
        </w:rPr>
        <w:t>όταν θα διαβάζουν πώς μπορεί, ενώ είσαι αυτός που προστάτευσε το δημόσιο συμφέρον, που τα άλλαξες όλα με τρόπο που οι αλλαγές αυτές σήμερα είναι κανόνας, που περιόρισες τα κέρδη των πολυεθνικών φαρμακευτικών εταιρειών, που έπιασες τις αθέμιτες πρακτικές, π</w:t>
      </w:r>
      <w:r>
        <w:rPr>
          <w:rFonts w:eastAsia="Times New Roman"/>
          <w:szCs w:val="24"/>
        </w:rPr>
        <w:t xml:space="preserve">ου τις οδήγησες στις ελεγκτικές αρχές, που επέμεινες μέχρι τέλους, που αποκάλυψες το σκάνδαλο στην Ελλάδα, να γίνεις και εν δυνάμει κατηγορούμενος από μία απλή κατάθεση ενός ανώνυμου μάρτυρα που λέει ότι άκουσε φήμες για κάποιον. </w:t>
      </w:r>
    </w:p>
    <w:p w14:paraId="74B8E40D" w14:textId="77777777" w:rsidR="00D8133C" w:rsidRDefault="00A7505C">
      <w:pPr>
        <w:spacing w:line="600" w:lineRule="auto"/>
        <w:ind w:firstLine="720"/>
        <w:contextualSpacing/>
        <w:jc w:val="both"/>
        <w:rPr>
          <w:rFonts w:eastAsia="Times New Roman"/>
          <w:szCs w:val="24"/>
        </w:rPr>
      </w:pPr>
      <w:r>
        <w:rPr>
          <w:rFonts w:eastAsia="Times New Roman"/>
          <w:szCs w:val="24"/>
        </w:rPr>
        <w:t>Ξέρετε, αγαπητοί συνάδελφ</w:t>
      </w:r>
      <w:r>
        <w:rPr>
          <w:rFonts w:eastAsia="Times New Roman"/>
          <w:szCs w:val="24"/>
        </w:rPr>
        <w:t>οι, εάν με παραπέμψετε -δεν θα είχα κα</w:t>
      </w:r>
      <w:r>
        <w:rPr>
          <w:rFonts w:eastAsia="Times New Roman"/>
          <w:szCs w:val="24"/>
        </w:rPr>
        <w:t>μ</w:t>
      </w:r>
      <w:r>
        <w:rPr>
          <w:rFonts w:eastAsia="Times New Roman"/>
          <w:szCs w:val="24"/>
        </w:rPr>
        <w:t>μία αντίρρηση προσωπικά- μπορεί αυτή η ίδια σας η πράξη να είναι πιο διδακτική για τα παιδιά μας και πιο χρήσιμη απ’ ό,τι μερικά δισεκατομμύρια που ωφέλησα το ελληνικό δημόσιο. Αυτό που έκαμα, σε συνδυασμό με αυτό που</w:t>
      </w:r>
      <w:r>
        <w:rPr>
          <w:rFonts w:eastAsia="Times New Roman"/>
          <w:szCs w:val="24"/>
        </w:rPr>
        <w:t xml:space="preserve"> εκτιμώ ότι δεν θα κάνετε, μπορεί να αποτελέσει παράδειγμα προς αποφυγή στο μέλλον, τότε που θα έχει καταγραφεί άλλη μια ελάχιστη περίπτωση που θα προστεθεί σε σειρά μεγάλων παραδειγμάτων, που η πατρίδα σκοτώνει αυτούς που την ωφέλησαν. Ίσως έτσι με κάνετε</w:t>
      </w:r>
      <w:r>
        <w:rPr>
          <w:rFonts w:eastAsia="Times New Roman"/>
          <w:szCs w:val="24"/>
        </w:rPr>
        <w:t xml:space="preserve"> πιο σημαντικό απ’ ό,τι αισθάνομαι ότι είμαι. </w:t>
      </w:r>
    </w:p>
    <w:p w14:paraId="74B8E40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Σας ευχαριστώ που με ακούσατε. Συγγνώμη αν σας κούρασα με μερικές ασήμαντες λεπτομέρειες. </w:t>
      </w:r>
    </w:p>
    <w:p w14:paraId="74B8E40F"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4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w:t>
      </w:r>
      <w:r>
        <w:rPr>
          <w:rFonts w:eastAsia="Times New Roman" w:cs="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Pr>
          <w:rFonts w:eastAsia="Times New Roman" w:cs="Times New Roman"/>
          <w:szCs w:val="24"/>
        </w:rPr>
        <w:t xml:space="preserve">ργίας της Βουλής των Ελλήνων, είκοσι επτά μαθητές και μαθήτριες και τρεις εκπαιδευτικοί συνοδοί τους από το Γυμνάσιο Τεφελίου Ηρακλείου. </w:t>
      </w:r>
    </w:p>
    <w:p w14:paraId="74B8E4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74B8E41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B8E4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Τζαβάρας από τη Νέα Δημ</w:t>
      </w:r>
      <w:r>
        <w:rPr>
          <w:rFonts w:eastAsia="Times New Roman" w:cs="Times New Roman"/>
          <w:szCs w:val="24"/>
        </w:rPr>
        <w:t xml:space="preserve">οκρατία. </w:t>
      </w:r>
    </w:p>
    <w:p w14:paraId="74B8E41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Ευχαριστώ, κύριε Πρόεδρε. </w:t>
      </w:r>
    </w:p>
    <w:p w14:paraId="74B8E41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Κύριοι συνάδελφοι της Πλειοψηφίας, της Συμπολίτευσης, θα πρέπει ευθύς εξαρχής να σας εξομολογηθώ ότι από το πρωί που παρακολουθώ τη συνεδρίαση και εναγωνίως περιμένω να δω από τα χείλη αυτών που α</w:t>
      </w:r>
      <w:r>
        <w:rPr>
          <w:rFonts w:eastAsia="Times New Roman"/>
          <w:szCs w:val="24"/>
        </w:rPr>
        <w:t xml:space="preserve">νέλαβαν σήμερα εδώ να υποστηρίξουν την κατηγορία εναντίον των δύο πρώην Πρωθυπουργών και των πέντε πρώην Υπουργών, προσπαθώ να δω σε τι συνίσταται αυτή η επιλήψιμη συμπεριφορά που είναι ικανή να χαρακτηριστεί ως αξιόποινη και να οδηγήσει στη σύσταση της </w:t>
      </w:r>
      <w:r>
        <w:rPr>
          <w:rFonts w:eastAsia="Times New Roman"/>
          <w:szCs w:val="24"/>
        </w:rPr>
        <w:t>ε</w:t>
      </w:r>
      <w:r>
        <w:rPr>
          <w:rFonts w:eastAsia="Times New Roman"/>
          <w:szCs w:val="24"/>
        </w:rPr>
        <w:t>ξ</w:t>
      </w:r>
      <w:r>
        <w:rPr>
          <w:rFonts w:eastAsia="Times New Roman"/>
          <w:szCs w:val="24"/>
        </w:rPr>
        <w:t xml:space="preserve">εταστικής </w:t>
      </w:r>
      <w:r>
        <w:rPr>
          <w:rFonts w:eastAsia="Times New Roman"/>
          <w:szCs w:val="24"/>
        </w:rPr>
        <w:t>ε</w:t>
      </w:r>
      <w:r>
        <w:rPr>
          <w:rFonts w:eastAsia="Times New Roman"/>
          <w:szCs w:val="24"/>
        </w:rPr>
        <w:t xml:space="preserve">πιτροπής. </w:t>
      </w:r>
    </w:p>
    <w:p w14:paraId="74B8E41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Και επειδή διακονώ τον χώρο της δικαιοσύνης επί σαράντα χρόνια, έχω μάθει να λέω και να επαναλαμβάνω ότι δεν υπάρχει δικαιοσύνη παρά μόνο εάν αυτή είναι σε θέση να στηρίζεται στην αλήθεια, στην αλήθεια των γεγονότων, στην αξιοπιστία τ</w:t>
      </w:r>
      <w:r>
        <w:rPr>
          <w:rFonts w:eastAsia="Times New Roman"/>
          <w:szCs w:val="24"/>
        </w:rPr>
        <w:t xml:space="preserve">ων αποδεικτικών μέσων και στην ειλικρίνεια αυτών που την υποστηρίζουν. </w:t>
      </w:r>
    </w:p>
    <w:p w14:paraId="74B8E41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Γιατί είναι αδιανόητο να πιστεύει κανένας ότι με όλα αυτά που ακούσαμε προηγουμένως από τον κ. Πολάκη ή από τον κ. Παπαγγελόπουλο ή από όλους τους άλλους που παρήλασαν από αυτό το Βήμα</w:t>
      </w:r>
      <w:r>
        <w:rPr>
          <w:rFonts w:eastAsia="Times New Roman"/>
          <w:szCs w:val="24"/>
        </w:rPr>
        <w:t xml:space="preserve"> και απέφυγαν επιμελώς να βάλουν το δάχτυλο επί τον τύπον των ήλων περιοριζόμενοι σε γενικόλογες αναφορές, από όλους αυτούς δεν είναι δυνατόν με βάση τη λογική και το δίκαιο να υπάρξει μια πεποίθηση που να στοιχειοθετείται στα γεγονότα και στον νόμο που να</w:t>
      </w:r>
      <w:r>
        <w:rPr>
          <w:rFonts w:eastAsia="Times New Roman"/>
          <w:szCs w:val="24"/>
        </w:rPr>
        <w:t xml:space="preserve"> αξίζει να συσταθεί εξεταστική επιτροπή με την έννοια που την αναφέρει και την περιγράφει το άρθρο 86 του Συντάγματος.</w:t>
      </w:r>
    </w:p>
    <w:p w14:paraId="74B8E41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Κυρίως, όμως, και απευθύνομαι στα μέλη της Κυβέρνησης, θα ήθελα και ζητώ την προσοχή σας, κύριε Πρόεδρε, να τονίσω ότι αυτή η διαδικασία </w:t>
      </w:r>
      <w:r>
        <w:rPr>
          <w:rFonts w:eastAsia="Times New Roman"/>
          <w:szCs w:val="24"/>
        </w:rPr>
        <w:t xml:space="preserve">στην οποία σήμερα όλοι συμμετέχουμε, </w:t>
      </w:r>
      <w:r>
        <w:rPr>
          <w:rFonts w:eastAsia="Times New Roman"/>
          <w:szCs w:val="24"/>
        </w:rPr>
        <w:t xml:space="preserve">αυτή </w:t>
      </w:r>
      <w:r>
        <w:rPr>
          <w:rFonts w:eastAsia="Times New Roman"/>
          <w:szCs w:val="24"/>
        </w:rPr>
        <w:t>η συνεδρίαση της Ολομέλειας στηρίζεται στη διάταξη του άρθρου 86, όπως πολλοί είπατε, για να μην πω όλοι ανεξαιρέτως. Αυτό όμως που θεωρώ ότι δεν έχουμε συνειδητοποιήσει είναι ότι σήμερα η Ολομέλεια ασκεί μια εξαιρ</w:t>
      </w:r>
      <w:r>
        <w:rPr>
          <w:rFonts w:eastAsia="Times New Roman"/>
          <w:szCs w:val="24"/>
        </w:rPr>
        <w:t xml:space="preserve">ετική αρμοδιότητα, μια αρμοδιότητα η οποία δεν είναι ούτε νομοθετικού περιεχομένου ούτε ελεγκτικού προς την Κυβέρνηση περιεχομένου, αλλά είναι δικαστική αρμοδιότητα. </w:t>
      </w:r>
    </w:p>
    <w:p w14:paraId="74B8E41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Και αυτή η αρμοδιότητα, κύριε Υπουργέ, και εσείς και οι άλλοι που μιλήσατε, ανήκει εξ ολο</w:t>
      </w:r>
      <w:r>
        <w:rPr>
          <w:rFonts w:eastAsia="Times New Roman"/>
          <w:szCs w:val="24"/>
        </w:rPr>
        <w:t xml:space="preserve">κλήρου στη Βουλή, στους Βουλευτές. Δεν υπάρχει δυνατότητα σε αυτή την Αίθουσα εδώ να μην γίνεται συζήτηση παρά μόνο μεταξύ των Βουλευτών. </w:t>
      </w:r>
    </w:p>
    <w:p w14:paraId="74B8E41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Και το λέω αυτό γιατί στο Βήμα αυτό είδα πριν από ώρες, δίκην εισαγγελέως, να ανεβαίνει και Υπουργός ο οποίος δεν είν</w:t>
      </w:r>
      <w:r>
        <w:rPr>
          <w:rFonts w:eastAsia="Times New Roman"/>
          <w:szCs w:val="24"/>
        </w:rPr>
        <w:t xml:space="preserve">αι Βουλευτής. Δεν θα πω ότι αυτό προσβάλλει την κοινοβουλευτική τάξη. Δεν θα πω ότι αυτό δεν προκύπτει ούτε από το Σύνταγμα ούτε από τον Κανονισμό. Θα πω, όμως, ένα και μόνο. </w:t>
      </w:r>
    </w:p>
    <w:p w14:paraId="74B8E41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Κύριοι, σε αυτή τη διαδικασία που ξεκινήσατε είσαστε τραγικά μόνοι απέναντι στην</w:t>
      </w:r>
      <w:r>
        <w:rPr>
          <w:rFonts w:eastAsia="Times New Roman"/>
          <w:szCs w:val="24"/>
        </w:rPr>
        <w:t xml:space="preserve"> αλήθεια την οποία έχετε με όλα τα μέσα που διαθέτετε αγωνιστεί για να την αποκρύψετε. Αλλά δεν θα γλιτώσετε από την αλήθεια. Και δεν θα γλιτώσετε ξέρετε γιατί; Γιατί κάποτε ένα μικρό παιδί σε ένα παραμύθι είχε πει: «Ο βασιλιάς είναι γυμνός». Κι εσείς μεν </w:t>
      </w:r>
      <w:r>
        <w:rPr>
          <w:rFonts w:eastAsia="Times New Roman"/>
          <w:szCs w:val="24"/>
        </w:rPr>
        <w:t xml:space="preserve">μπορεί να μην βλέπετε τη γύμνια σας, αλλά ήδη σε αυτή την Αίθουσα έχει καταστεί περίοπτη. </w:t>
      </w:r>
    </w:p>
    <w:p w14:paraId="74B8E41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Ακούσαμε να λέγονται πράγματα τα οποία δεν αντέχουν σε λογική και δεν αντέχουν σε λογική γιατί, κύριοι συνάδελφοι, μέχρι τώρα τρία χρόνια, μονότονα, συστηματικά, επα</w:t>
      </w:r>
      <w:r>
        <w:rPr>
          <w:rFonts w:eastAsia="Times New Roman"/>
          <w:szCs w:val="24"/>
        </w:rPr>
        <w:t>ναλαμβάνετε μια παλιά γνωστή στην Αριστερά πολιτική τακτική. Κάθε κοινωνικό ζήτημα, κάθε πολιτικό θέμα, κάθε κοινοβουλευτική διαδικασία προσπαθείτε να το τοποθετείτε πάντα στο δημόσιο διάλογο με όρους φιλίας και αντιπαλότητας.</w:t>
      </w:r>
    </w:p>
    <w:p w14:paraId="74B8E41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Για εσάς σημασία και αξία σε </w:t>
      </w:r>
      <w:r>
        <w:rPr>
          <w:rFonts w:eastAsia="Times New Roman"/>
          <w:szCs w:val="24"/>
        </w:rPr>
        <w:t>καθετί που κάνετε, σε καθετί που εισηγείστε, έχει να μπορείτε να κατονομάζετε στον ελληνικό λαό εχθρούς και μέσα από αυτόν τον προσδιορισμό της εχθρότητάς σας απέναντι στο παλιό πολιτικό σύστημα, στη Νέα Δημοκρατία, στο ΠΑΣΟΚ, στο ΚΚΕ, μέσα από αυτήν ακριβ</w:t>
      </w:r>
      <w:r>
        <w:rPr>
          <w:rFonts w:eastAsia="Times New Roman"/>
          <w:szCs w:val="24"/>
        </w:rPr>
        <w:t>ώς τη σχέση να προσπαθείτε να δώσετε νόημα στην πολιτική σας ύπαρξη.</w:t>
      </w:r>
    </w:p>
    <w:p w14:paraId="74B8E41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Σήμερα, όμως, δεν θα το επιτύχετε και δεν θα το επιτύχετε γιατί πραγματικά δεν μπορείτε πια μετά απ’ όλα αυτά που ακούστηκαν να ισχυρίζεστε ότι η Αίθουσα αυτή είναι αφιλόξενη προς τη </w:t>
      </w:r>
      <w:r>
        <w:rPr>
          <w:rFonts w:eastAsia="Times New Roman"/>
          <w:szCs w:val="24"/>
        </w:rPr>
        <w:t>δ</w:t>
      </w:r>
      <w:r>
        <w:rPr>
          <w:rFonts w:eastAsia="Times New Roman"/>
          <w:szCs w:val="24"/>
        </w:rPr>
        <w:t>ικα</w:t>
      </w:r>
      <w:r>
        <w:rPr>
          <w:rFonts w:eastAsia="Times New Roman"/>
          <w:szCs w:val="24"/>
        </w:rPr>
        <w:t xml:space="preserve">ιοσύνη και την αλήθεια. </w:t>
      </w:r>
    </w:p>
    <w:p w14:paraId="74B8E41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Είναι, πράγματι, αφιλόξενη στην αλήθεια που εσείς θέλετε να επιβάλετε. Και το λέω αυτό, γιατί σε όλη αυτήν την διαδικασία πρωταγωνιστικό ρόλο παίζει η Κυβέρνηση. Από εκεί που ξεκίνησε αυτή η διαδικασία, θυμάστε -εσείς οι ίδιοι οι π</w:t>
      </w:r>
      <w:r>
        <w:rPr>
          <w:rFonts w:eastAsia="Times New Roman"/>
          <w:szCs w:val="24"/>
        </w:rPr>
        <w:t>ερισσότεροι το είπατε- ότι μια δικαστική διαδικασία της Βουλής ξεκίνησε με εντολή του Πρωθυπουργού και αυτό, βέβαια, κακοποιεί και κουρελιάζει και το Σύνταγμα και τους θεσμούς, γιατί σε αυτήν ακριβώς την Αίθουσα έπρεπε να έλθει αυτή η δικογραφία χωρίς καμμ</w:t>
      </w:r>
      <w:r>
        <w:rPr>
          <w:rFonts w:eastAsia="Times New Roman"/>
          <w:szCs w:val="24"/>
        </w:rPr>
        <w:t>ία μεσολάβηση κυβερνητικού παράγοντα.</w:t>
      </w:r>
    </w:p>
    <w:p w14:paraId="74B8E42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Το δεύτερο και σπουδαιότερο είναι ότι σ’ αυτήν εδώ τη διαδικασία σήμερα έχουμε ήδη ετοιμασμένη μια δικογραφία. Και ενώ άκουσα προηγουμένως και τον εκλεκτό συνάδελφο, τον κ. Παρασκευόπουλο, να λέει ότι το άρθρο 86 του Σ</w:t>
      </w:r>
      <w:r>
        <w:rPr>
          <w:rFonts w:eastAsia="Times New Roman"/>
          <w:szCs w:val="24"/>
        </w:rPr>
        <w:t xml:space="preserve">υντάγματος μόνο στη Βουλή αναγνωρίζει τα δικαίωμα και την εξουσία να κάνει προκαταρκτική εξέταση, εντούτοις ήδη υπάρχει μια προκαταρκτική εξέταση, υπάρχει μια προανάκριση -θα έλεγα- η οποία, παρ’ όλο που εδώ και μήνες έχει προσκρούσει σε ονόματα μελών της </w:t>
      </w:r>
      <w:r>
        <w:rPr>
          <w:rFonts w:eastAsia="Times New Roman"/>
          <w:szCs w:val="24"/>
        </w:rPr>
        <w:t xml:space="preserve">Κυβέρνησης και Υφυπουργών και πρώην Πρωθυπουργών, εντούτοις αυτήν τη δικογραφία εισαγγελικοί λειτουργοί επιμένουν να την επεξεργάζονται. </w:t>
      </w:r>
    </w:p>
    <w:p w14:paraId="74B8E42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Με ποιο δικαίωμα; Αναρωτήθηκε κανένας με ποιο δικαίωμα η οποιαδήποτε κυρία </w:t>
      </w:r>
      <w:r>
        <w:rPr>
          <w:rFonts w:eastAsia="Times New Roman"/>
          <w:szCs w:val="24"/>
        </w:rPr>
        <w:t>ε</w:t>
      </w:r>
      <w:r>
        <w:rPr>
          <w:rFonts w:eastAsia="Times New Roman"/>
          <w:szCs w:val="24"/>
        </w:rPr>
        <w:t xml:space="preserve">ισαγγελέας </w:t>
      </w:r>
      <w:r>
        <w:rPr>
          <w:rFonts w:eastAsia="Times New Roman"/>
          <w:szCs w:val="24"/>
        </w:rPr>
        <w:t>δ</w:t>
      </w:r>
      <w:r>
        <w:rPr>
          <w:rFonts w:eastAsia="Times New Roman"/>
          <w:szCs w:val="24"/>
        </w:rPr>
        <w:t>ιαφθοράς ή ο οποιοσδήποτε άλλο</w:t>
      </w:r>
      <w:r>
        <w:rPr>
          <w:rFonts w:eastAsia="Times New Roman"/>
          <w:szCs w:val="24"/>
        </w:rPr>
        <w:t>ς δικαστικός παράγοντας ή Υπουργός επιμένει να επεξεργάζεται, να ερευνά, να κάνει προκαταρκτική εξέταση ή προανάκριση, τη στιγμή που ήδη πολλού έχει προσκρούσει σε αδικήματα και σε πρόσωπα για τα οποία το άρθρο 86 του Συντάγματος επιφυλάσσει εξαιρετική αρμ</w:t>
      </w:r>
      <w:r>
        <w:rPr>
          <w:rFonts w:eastAsia="Times New Roman"/>
          <w:szCs w:val="24"/>
        </w:rPr>
        <w:t xml:space="preserve">οδιότητα για τη δίωξή τους στη Βουλή; </w:t>
      </w:r>
    </w:p>
    <w:p w14:paraId="74B8E42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Αυτό δεν είναι ένα πραξικόπημα; Αυτό δεν είναι κάτι για το οποίο δεν δικαιούστε σήμερα να εμφανίζεστε στο Κοινοβούλιο με αυτήν την έπαρση, που προηγουμένως είδαμε από μερικούς Υπουργούς; Είστε ευχαριστημένοι γι’  αυτό</w:t>
      </w:r>
      <w:r>
        <w:rPr>
          <w:rFonts w:eastAsia="Times New Roman"/>
          <w:szCs w:val="24"/>
        </w:rPr>
        <w:t xml:space="preserve"> που πετύχατε; Γιατί δεν αφήνετε τη Βουλή να ασχοληθεί με τις αρμοδιότητές της; Η Βουλή δεν θέλει ούτε πατερούληδες ούτε και προστάτες ούτε και επιτρόπους.</w:t>
      </w:r>
    </w:p>
    <w:p w14:paraId="74B8E42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4B8E42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(Γεώργιος Λαμπρούλης):</w:t>
      </w:r>
      <w:r>
        <w:rPr>
          <w:rFonts w:eastAsia="Times New Roman"/>
          <w:szCs w:val="24"/>
        </w:rPr>
        <w:t xml:space="preserve"> Κύριε Τζαβάρα, παρακαλώ.</w:t>
      </w:r>
    </w:p>
    <w:p w14:paraId="74B8E42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Τελειώνω, κύριε Πρόεδρε.</w:t>
      </w:r>
    </w:p>
    <w:p w14:paraId="74B8E42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Θεωρώ ότι εδώ, σ’ αυτήν την Αίθουσα, πάνω απ’ όλα αυτό που υπηρετείται με αξιοπρέπεια είναι η λαϊκή κυριαρχία. </w:t>
      </w:r>
    </w:p>
    <w:p w14:paraId="74B8E42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Βεβαίως, δεν είναι όλοι νομικοί ούτε συνταγματολ</w:t>
      </w:r>
      <w:r>
        <w:rPr>
          <w:rFonts w:eastAsia="Times New Roman"/>
          <w:szCs w:val="24"/>
        </w:rPr>
        <w:t>όγοι όσοι συμμετέχουν σ’ αυτό το Κοινοβούλιο. Θεωρώ, όμως, ότι όλοι έχουν τη συνταγματική και την πολιτική ευαισθησία, όταν η Βουλή αποφασίζει ως δικαστικό σώμα, ως εισαγγελέας, να γνωρίζουν ότι δικαιοσύνη είναι να μπορεί κάθε φορά αυτός που είναι ο φορέας</w:t>
      </w:r>
      <w:r>
        <w:rPr>
          <w:rFonts w:eastAsia="Times New Roman"/>
          <w:szCs w:val="24"/>
        </w:rPr>
        <w:t xml:space="preserve"> αυτής της λειτουργίας να αποδίδει στον καθένα αυτό που του αξίζει.</w:t>
      </w:r>
    </w:p>
    <w:p w14:paraId="74B8E42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Δυστυχώς, μέχρι τώρα από τα χείλη αυτών που κατηγορούνται –και τους άκουσα προσεκτικά- δεν είδα παρά μόνο ένα παράπονο. Κανένας από εσάς που μίλησαν δεν τους έχει πει γιατί κατηγορούνται, </w:t>
      </w:r>
      <w:r>
        <w:rPr>
          <w:rFonts w:eastAsia="Times New Roman"/>
          <w:szCs w:val="24"/>
        </w:rPr>
        <w:t>για ποια πράξη ή παράλειψη στον ιστορικό χρόνο τους αποδόθηκε η μομφή ότι σύνδεσαν την παρουσία τους σε ένα Υπουργείο. Και αυτό είναι μια απώλεια για τη Δημοκρατία και για τη διαφάνεια.</w:t>
      </w:r>
    </w:p>
    <w:p w14:paraId="74B8E42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Κι εσείς ισχυρίζεστε ότι θέλετε να βάλετε στο χρονοντούλαπο της ιστορί</w:t>
      </w:r>
      <w:r>
        <w:rPr>
          <w:rFonts w:eastAsia="Times New Roman"/>
          <w:szCs w:val="24"/>
        </w:rPr>
        <w:t>ας, όπως λέτε κατά τη μανιώδη έκφραση ενός άλλου λαϊκιστή ηγέτη, το παλιό πολιτικό σύστημα;</w:t>
      </w:r>
    </w:p>
    <w:p w14:paraId="74B8E42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Μα, ποιοι είστε, επιτέλους, κύριοι; Δεν έχετε καταλάβει ότι με τον χειρότερο τρόπο συνεχίζετε τις πιο σκοτεινές σελίδες της Μεταπολίτευσης; </w:t>
      </w:r>
    </w:p>
    <w:p w14:paraId="74B8E42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Επιτέλους, πρέπει να σε</w:t>
      </w:r>
      <w:r>
        <w:rPr>
          <w:rFonts w:eastAsia="Times New Roman"/>
          <w:szCs w:val="24"/>
        </w:rPr>
        <w:t xml:space="preserve">βαστείτε το Κοινοβούλιο και, κυρίως, πρέπει να αφήσετε αυτά τα διαδικαστικά τερτίπια με τις κάλπικες διαδικασίες, που ενώ το αίτημα σήμερα είναι εάν θα ψηφίσουμε «ναι» ή «όχι» στη σύσταση ειδικής κοινοβουλευτικής επιτροπής για τη διενέργεια προκαταρκτικής </w:t>
      </w:r>
      <w:r>
        <w:rPr>
          <w:rFonts w:eastAsia="Times New Roman"/>
          <w:szCs w:val="24"/>
        </w:rPr>
        <w:t>εξέτασης, εσείς αυτήν ακριβώς τη διαδικασία κατά τρόπο πρωθύστερο την έχετε κάνει ενοχή ή απαλλαγή από συγκεκριμένες κατηγορίες σε ανθρώπους -δέκα τον αριθμό-, οι οποίοι μέχρι στιγμής δεν έχουν καταλάβει γιατί τους κατηγορείτε.</w:t>
      </w:r>
    </w:p>
    <w:p w14:paraId="74B8E42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74B8E42D"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w:t>
      </w:r>
      <w:r>
        <w:rPr>
          <w:rFonts w:eastAsia="Times New Roman"/>
          <w:szCs w:val="24"/>
        </w:rPr>
        <w:t>πό την πτέρυγα της Νέας Δημοκρατίας)</w:t>
      </w:r>
    </w:p>
    <w:p w14:paraId="74B8E42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δώσω τον λόγο στον κ. Κοτζιά για δύο λεπτά, για να απαντήσει σε κάποιες αναφορές που έγιναν στον ίδιο από προηγούμενους ομιλητές και θα ακολουθήσει εν τάχει ο κ. Κατσίκης, ο κ. Κουτσ</w:t>
      </w:r>
      <w:r>
        <w:rPr>
          <w:rFonts w:eastAsia="Times New Roman" w:cs="Times New Roman"/>
          <w:szCs w:val="24"/>
        </w:rPr>
        <w:t xml:space="preserve">ούκος, ο κ. Δρίτσας, ο κ. Λοβέρδος και έπεται συνέχεια. </w:t>
      </w:r>
    </w:p>
    <w:p w14:paraId="74B8E42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 xml:space="preserve">Ευχαριστώ, κύριε Πρόεδρε. </w:t>
      </w:r>
    </w:p>
    <w:p w14:paraId="74B8E430"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Από τρεις πλευρές αναφέρθηκε εδώ στο Κοινοβούλιο ότι εγώ δήλωσα ότι οι αναφερόμενοι πρέπει να αποδείξουν ότι δεν είναι ένοχοι, πράγμ</w:t>
      </w:r>
      <w:r>
        <w:rPr>
          <w:rFonts w:eastAsia="Times New Roman" w:cs="Times New Roman"/>
          <w:szCs w:val="24"/>
        </w:rPr>
        <w:t>α το οποίο ουδέποτε έκανα, εάν και το έγραψαν χθες ως τέτοιο πάνω από δέκα άρθρα της διαπλοκής.</w:t>
      </w:r>
    </w:p>
    <w:p w14:paraId="74B8E43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ακριβώς τι είπα: «Ουδείς καταδικάζεται εκ των προτέρων, αλλά τα σκάνδαλα υπήρξαν. Ποιος είναι ο φορέας τους, ας το βρει η </w:t>
      </w:r>
      <w:r>
        <w:rPr>
          <w:rFonts w:eastAsia="Times New Roman" w:cs="Times New Roman"/>
          <w:szCs w:val="24"/>
        </w:rPr>
        <w:t>δ</w:t>
      </w:r>
      <w:r>
        <w:rPr>
          <w:rFonts w:eastAsia="Times New Roman" w:cs="Times New Roman"/>
          <w:szCs w:val="24"/>
        </w:rPr>
        <w:t>ικαιοσύνη. Εγώ, δηλαδή</w:t>
      </w:r>
      <w:r>
        <w:rPr>
          <w:rFonts w:eastAsia="Times New Roman" w:cs="Times New Roman"/>
          <w:szCs w:val="24"/>
        </w:rPr>
        <w:t xml:space="preserve">, θα ψηφίσω για μια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στη Βουλή και θα στηρίξω αυτή τη διαδικασία, διότι εάν κάποιος είναι αθώος, θα πρέπει να αποδοθεί ξανά στην κοινωνία ως αθώος. Εάν κάποιος είναι ένοχος, πρέπει να γίνει κάθαρση, σύμφωνα και με την παλιά ελληνική παρά</w:t>
      </w:r>
      <w:r>
        <w:rPr>
          <w:rFonts w:eastAsia="Times New Roman" w:cs="Times New Roman"/>
          <w:szCs w:val="24"/>
        </w:rPr>
        <w:t xml:space="preserve">δοση στην αρχαιότητα». </w:t>
      </w:r>
    </w:p>
    <w:p w14:paraId="74B8E43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Και το ερώτημα είναι: Δεν διάβασαν τη δήλωσή μου; Καλώς! Δεν διάβασαν ούτε τη διάψευσή μου; Και έρχονται εδώ και λένε ότι τα άκουσαν και τα διάβασαν και κάνουν παρατηρήσεις στα υπουργικά έδρανα; Νομίζω ότι είναι αβίαστο το συμπέρασμ</w:t>
      </w:r>
      <w:r>
        <w:rPr>
          <w:rFonts w:eastAsia="Times New Roman" w:cs="Times New Roman"/>
          <w:szCs w:val="24"/>
        </w:rPr>
        <w:t>α ότι δεν διάβασαν, δεν άκουσαν, αλλά αναπαράγουν ψεύτικες ειδήσεις με μια απλοχεριά που δεν συνάδει σε αυτό το Κοινοβούλιο.</w:t>
      </w:r>
    </w:p>
    <w:p w14:paraId="74B8E43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Και το ερώτημα είναι: Τους ενόχλησε που τους είπα ότι πρέπει να γίνει κάθαρση; Τους ενόχλησε που είπα ότι οι αθώοι πρέπει να αποδοθ</w:t>
      </w:r>
      <w:r>
        <w:rPr>
          <w:rFonts w:eastAsia="Times New Roman" w:cs="Times New Roman"/>
          <w:szCs w:val="24"/>
        </w:rPr>
        <w:t xml:space="preserve">ούν αθώοι στην κοινωνία; Τους ενόχλησε που είπα ότι η </w:t>
      </w:r>
      <w:r>
        <w:rPr>
          <w:rFonts w:eastAsia="Times New Roman" w:cs="Times New Roman"/>
          <w:szCs w:val="24"/>
        </w:rPr>
        <w:t>δ</w:t>
      </w:r>
      <w:r>
        <w:rPr>
          <w:rFonts w:eastAsia="Times New Roman" w:cs="Times New Roman"/>
          <w:szCs w:val="24"/>
        </w:rPr>
        <w:t>ικαιοσύνη θα βρει ποιος είναι ένοχος και ποιος είναι αθώος;</w:t>
      </w:r>
    </w:p>
    <w:p w14:paraId="74B8E434"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Τρία χρόνια κάποιοι κάνουν αντιπολίτευση με ψέματα, με συκοφαντίες, με δολοφονίες χαρακτήρα. Σας ενοχλούν δύο πράγματα και θα σας τα πω: Σας </w:t>
      </w:r>
      <w:r>
        <w:rPr>
          <w:rFonts w:eastAsia="Times New Roman" w:cs="Times New Roman"/>
          <w:szCs w:val="24"/>
        </w:rPr>
        <w:t>ενοχλεί ότι υπάρχουν άνθρωποι -υπάρχει αυτή η Κυβέρνηση- που θέτουν το καθήκον πάνω από τον εαυτό τους και που δεν τους κρατά κανείς και μπορούν να λένε τη γνώμη τους!</w:t>
      </w:r>
    </w:p>
    <w:p w14:paraId="74B8E435"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B8E436" w14:textId="77777777" w:rsidR="00D8133C" w:rsidRDefault="00A7505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43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Λαμπρούλης):</w:t>
      </w:r>
      <w:r>
        <w:rPr>
          <w:rFonts w:eastAsia="Times New Roman" w:cs="Times New Roman"/>
          <w:szCs w:val="24"/>
        </w:rPr>
        <w:t xml:space="preserve"> Τον λόγο έχει ο κ. Κατσίκης από τους Ανεξάρτητους Έλληνες. </w:t>
      </w:r>
    </w:p>
    <w:p w14:paraId="74B8E43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Αναφέρετ</w:t>
      </w:r>
      <w:r>
        <w:rPr>
          <w:rFonts w:eastAsia="Times New Roman" w:cs="Times New Roman"/>
          <w:szCs w:val="24"/>
        </w:rPr>
        <w:t>αι</w:t>
      </w:r>
      <w:r>
        <w:rPr>
          <w:rFonts w:eastAsia="Times New Roman" w:cs="Times New Roman"/>
          <w:szCs w:val="24"/>
        </w:rPr>
        <w:t xml:space="preserve"> σε άλλη δήλωση, κύριε Πρόεδρε! Τη δήλωση στην ΕΡΤ να διαβάσετε, κύριε Κοτζιά!</w:t>
      </w:r>
    </w:p>
    <w:p w14:paraId="74B8E43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ΚΟΤΖΙΑΣ (Υπουργός Εξωτερικών): </w:t>
      </w:r>
      <w:r>
        <w:rPr>
          <w:rFonts w:eastAsia="Times New Roman" w:cs="Times New Roman"/>
          <w:szCs w:val="24"/>
        </w:rPr>
        <w:t>Όχι, κυρία Μπακογιάννη. Έχω τη δή</w:t>
      </w:r>
      <w:r>
        <w:rPr>
          <w:rFonts w:eastAsia="Times New Roman" w:cs="Times New Roman"/>
          <w:szCs w:val="24"/>
        </w:rPr>
        <w:t xml:space="preserve">λωση στον </w:t>
      </w:r>
      <w:r>
        <w:rPr>
          <w:rFonts w:eastAsia="Times New Roman" w:cs="Times New Roman"/>
          <w:szCs w:val="24"/>
        </w:rPr>
        <w:t>«</w:t>
      </w:r>
      <w:r>
        <w:rPr>
          <w:rFonts w:eastAsia="Times New Roman" w:cs="Times New Roman"/>
          <w:szCs w:val="24"/>
        </w:rPr>
        <w:t>ALPHA</w:t>
      </w:r>
      <w:r>
        <w:rPr>
          <w:rFonts w:eastAsia="Times New Roman" w:cs="Times New Roman"/>
          <w:szCs w:val="24"/>
        </w:rPr>
        <w:t>»</w:t>
      </w:r>
      <w:r>
        <w:rPr>
          <w:rFonts w:eastAsia="Times New Roman" w:cs="Times New Roman"/>
          <w:szCs w:val="24"/>
        </w:rPr>
        <w:t xml:space="preserve">. Καταθέτω το απόσπασμα στα Πρακτικά. </w:t>
      </w:r>
    </w:p>
    <w:p w14:paraId="74B8E43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Εξωτερικών κ. Νικόλαος Κοτζιάς καταθέτει για τα Πρακτικά το προαναφερθέν απόσπασμα, το οποίο βρίσκεται στο αρχείο του Τμήματος Γραμματείας της Διεύθυνσης Στενογραφίας και Π</w:t>
      </w:r>
      <w:r>
        <w:rPr>
          <w:rFonts w:eastAsia="Times New Roman" w:cs="Times New Roman"/>
          <w:szCs w:val="24"/>
        </w:rPr>
        <w:t>ρακτικών της Βουλής)</w:t>
      </w:r>
    </w:p>
    <w:p w14:paraId="74B8E43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Δώσατε ολόκληρη συνέντευξη. «Είπα-Ξείπα»!</w:t>
      </w:r>
    </w:p>
    <w:p w14:paraId="74B8E43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w:t>
      </w:r>
    </w:p>
    <w:p w14:paraId="74B8E43D"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Κατσίκη, έχετε τον λόγο. </w:t>
      </w:r>
    </w:p>
    <w:p w14:paraId="74B8E43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κύριε Πρόεδρε. </w:t>
      </w:r>
    </w:p>
    <w:p w14:paraId="74B8E43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w:t>
      </w:r>
      <w:r>
        <w:rPr>
          <w:rFonts w:eastAsia="Times New Roman" w:cs="Times New Roman"/>
          <w:szCs w:val="24"/>
        </w:rPr>
        <w:t xml:space="preserve">, ακούγοντας τους συναδέλφους από αυτό το Βήμα να εκφράζουν απόψεις, θέσεις και προβληματισμούς για το υπό συζήτηση θέμα του σκανδάλου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δημιουργήθηκε ένας προβληματισμός σε εμένα: Πρόκειται για σκάνδαλο ή για σκευωρία; </w:t>
      </w:r>
    </w:p>
    <w:p w14:paraId="74B8E440"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 να συμβαίνουν </w:t>
      </w:r>
      <w:r>
        <w:rPr>
          <w:rFonts w:eastAsia="Times New Roman" w:cs="Times New Roman"/>
          <w:szCs w:val="24"/>
        </w:rPr>
        <w:t>και τα δύο; Να πρόκειται και για σκάνδαλο και για σκευωρία; Και εάν δεν πρόκειται για σκευωρία, η υπόθεση ξεκινάει από εδώ, θα φτάσει μέχρι τη δικαιοσύνη και η αλήθεια θα λάμψει. Εάν, όμως, δεν πρόκειται για σκάνδαλο, όλοι όσοι υπερασπίζονται τον εαυτό του</w:t>
      </w:r>
      <w:r>
        <w:rPr>
          <w:rFonts w:eastAsia="Times New Roman" w:cs="Times New Roman"/>
          <w:szCs w:val="24"/>
        </w:rPr>
        <w:t>ς ως μη εμπλεκόμενοι, να μας πουν, αλήθεια, ποιος δημιούργησε το σκάνδαλο;</w:t>
      </w:r>
    </w:p>
    <w:p w14:paraId="74B8E44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μπορούσε κανείς να απαντήσει, κυρίες και κύριοι συνάδελφοι, σε αυτή την ερώτηση, ποιος δημιούργησε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Εκτός πια και εάν κάποιοι, ως υπερασπιστές των ίδιω</w:t>
      </w:r>
      <w:r>
        <w:rPr>
          <w:rFonts w:eastAsia="Times New Roman" w:cs="Times New Roman"/>
          <w:szCs w:val="24"/>
        </w:rPr>
        <w:t xml:space="preserve">ν τους των εαυτών, μετατρέπονται και σε υπερασπιστές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περνώντας το μήνυμα ότι δεν πρόκειται για σκάνδαλο. </w:t>
      </w:r>
    </w:p>
    <w:p w14:paraId="74B8E44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Τις τελευταίες δύο εβδομάδες γίναμε μάρτυρες ενός πολιτικού σεισμού, που ξέσπασε με αφορμή την αναγγελία διεξαγωγής έρευνας για τη διε</w:t>
      </w:r>
      <w:r>
        <w:rPr>
          <w:rFonts w:eastAsia="Times New Roman" w:cs="Times New Roman"/>
          <w:szCs w:val="24"/>
        </w:rPr>
        <w:t xml:space="preserve">ρεύνηση πολιτικών ευθυνών που αφορούν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44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προς διερεύνηση σκάνδαλο προκαλεί ισχυρούς κλυδωνισμούς στα θεμέλια ενός πολυδαίδαλου συστήματος, που φαίνεται να έχει επωφεληθεί εις βάρος της υγείας των πολιτών, εις βάρος της οικονομίας </w:t>
      </w:r>
      <w:r>
        <w:rPr>
          <w:rFonts w:eastAsia="Times New Roman" w:cs="Times New Roman"/>
          <w:szCs w:val="24"/>
        </w:rPr>
        <w:t xml:space="preserve">των ελληνικών νοικοκυριών και κατ’ επέκτασιν εις βάρος της εθνικής οικονομίας.  </w:t>
      </w:r>
    </w:p>
    <w:p w14:paraId="74B8E44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υπερτιμολογήσεις των φαρμάκων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εκτιμάται ότι έχουν κοστίσει στην Ελλάδα περίπου 3 δισεκατομμύρια ευρώ, ενώ παρόμοιες πρακτικές στον τομέα της υγείας φαίνεται </w:t>
      </w:r>
      <w:r>
        <w:rPr>
          <w:rFonts w:eastAsia="Times New Roman" w:cs="Times New Roman"/>
          <w:szCs w:val="24"/>
        </w:rPr>
        <w:t xml:space="preserve">να έχουν κοστίσει στη χώρα περίπου 23 δισεκατομμύρια ευρώ για το χρονικό διάστημα από το 2000 έως το 2015. </w:t>
      </w:r>
    </w:p>
    <w:p w14:paraId="74B8E44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κυρίες και κύριοι συνάδελφοι, το σκάνδαλο είναι υπαρκτό και σε αυτό πρέπει να συμφωνήσουμε όλοι μας, πόσο μάλλον όταν το Ομοσπονδιακό Γρ</w:t>
      </w:r>
      <w:r>
        <w:rPr>
          <w:rFonts w:eastAsia="Times New Roman" w:cs="Times New Roman"/>
          <w:szCs w:val="24"/>
        </w:rPr>
        <w:t xml:space="preserve">αφείο Ερευνών των ΗΠΑ, το </w:t>
      </w:r>
      <w:r>
        <w:rPr>
          <w:rFonts w:eastAsia="Times New Roman" w:cs="Times New Roman"/>
          <w:szCs w:val="24"/>
          <w:lang w:val="en-US"/>
        </w:rPr>
        <w:t>FBI</w:t>
      </w:r>
      <w:r>
        <w:rPr>
          <w:rFonts w:eastAsia="Times New Roman" w:cs="Times New Roman"/>
          <w:szCs w:val="24"/>
        </w:rPr>
        <w:t xml:space="preserve"> δηλαδή, το οποίο υπάγεται στο Υπουργείο Δικαιοσύνης των ΗΠΑ, έχει αποκαλύψει την ύπαρξη σκανδάλου σε είκοσι εννιά χώρες ανά τον κόσμο, με την Ελλάδα να συμπεριλαμβάνεται στον κατάλογο αυτό. </w:t>
      </w:r>
    </w:p>
    <w:p w14:paraId="74B8E44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Έχοντας κάνει, λοιπόν, το πρώτο βήμ</w:t>
      </w:r>
      <w:r>
        <w:rPr>
          <w:rFonts w:eastAsia="Times New Roman" w:cs="Times New Roman"/>
          <w:szCs w:val="24"/>
        </w:rPr>
        <w:t xml:space="preserve">α, που είναι η παραδοχή του σκανδάλου, οφείλουμε να προχωρήσουμε στη διαλεύκανσή του, διότι ας μην εθελοτυφλούμε, πολιτικές ευθύνες, κυρίες και κύριοι συνάδελφοι, ασφαλώς και υπάρχουν. </w:t>
      </w:r>
    </w:p>
    <w:p w14:paraId="74B8E44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Οφείλουμε, λοιπόν, να ξετυλίξουμε το κουβάρι, το πολύ μπερδεμένο ομολο</w:t>
      </w:r>
      <w:r>
        <w:rPr>
          <w:rFonts w:eastAsia="Times New Roman" w:cs="Times New Roman"/>
          <w:szCs w:val="24"/>
        </w:rPr>
        <w:t xml:space="preserve">γουμένως των πολιτικών ευθυνών και να σταματούμε σε κάθε κόμπο που θα κρύβει και έναν εμπλεκόμενο. Και ξέρετε, υπάρχουν πολλοί κόμποι στο κουβάρι που πρέπει να λυθούν. Για την ώρα είναι δέκα οι κόμποι, όσες και οι κάλπες. </w:t>
      </w:r>
    </w:p>
    <w:p w14:paraId="74B8E44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σε αυτό το σημείο θα ήθελα να</w:t>
      </w:r>
      <w:r>
        <w:rPr>
          <w:rFonts w:eastAsia="Times New Roman" w:cs="Times New Roman"/>
          <w:szCs w:val="24"/>
        </w:rPr>
        <w:t xml:space="preserve"> εστιάσουμε στον κόμπο του κουβαριού, στην κάλπη που αφορά τον πρώην Πρωθυπουργό κ. Αντώνη Σαμαρά. Ο εκάστοτε Πρωθυπουργός, κυρίες και κύριοι, έχει την ύψιστη πολιτική ευθύνη σε ό,τι αφορά την άσκηση του κυβερνητικού του έργου. Στην κάλπη, λοιπόν, με το όν</w:t>
      </w:r>
      <w:r>
        <w:rPr>
          <w:rFonts w:eastAsia="Times New Roman" w:cs="Times New Roman"/>
          <w:szCs w:val="24"/>
        </w:rPr>
        <w:t>ομα «Σαμαράς» καλούμαστε να ψηφίσουμε και να αποφασίσουμε για το εάν τελικά ένας πρώην Πρωθυπουργός γνώριζε ή τουλάχιστον όφειλε να γνωρίζει τα όσα διαδραματίζονταν στον χώρο της υγείας. Ξέφυγε ή δεν ξέφυγε η κατάσταση; Σαφώς και χάθηκε ο έλεγχος. Ποιος έχ</w:t>
      </w:r>
      <w:r>
        <w:rPr>
          <w:rFonts w:eastAsia="Times New Roman" w:cs="Times New Roman"/>
          <w:szCs w:val="24"/>
        </w:rPr>
        <w:t>ει την ευθύνη; Ο Πρωθυπουργός ενημερώνεται από τους Υπουργούς του; Και αν ναι, τι τελικά συνέβη; Δεν ήλεγχε τους Υπουργούς του; Γνώριζε τα τεκταινόμενα και δεν προχωρούσε στις δέουσες πράξεις ή αδρανούσε; Τα νομιμοποιούσε διά της ανοχής του; Ακόμη και αν α</w:t>
      </w:r>
      <w:r>
        <w:rPr>
          <w:rFonts w:eastAsia="Times New Roman" w:cs="Times New Roman"/>
          <w:szCs w:val="24"/>
        </w:rPr>
        <w:t xml:space="preserve">δρανούσε, δεν έχει ευθύνες; Είναι πασίδηλο πως ευθύνες υπάρχουν. Σε ποιον βαθμό, ωστόσο, απομένει να το κρίνει η προανακριτική επιτροπή. </w:t>
      </w:r>
    </w:p>
    <w:p w14:paraId="74B8E44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λοιπόν, με την όλη διαδικασία και τη διερεύνηση απόδοσης ευθυνών, οι Ανεξάρτητοι Έλληνες θα ψηφίσουμε υπέρ </w:t>
      </w:r>
      <w:r>
        <w:rPr>
          <w:rFonts w:eastAsia="Times New Roman" w:cs="Times New Roman"/>
          <w:szCs w:val="24"/>
        </w:rPr>
        <w:t xml:space="preserve">της σύστασης ειδικής επιτροπής προς διενέργεια προκαταρκτικής εξέτασης κατά το άρθρο 86 του Συντάγματος. </w:t>
      </w:r>
    </w:p>
    <w:p w14:paraId="74B8E44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B8E44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παρακαλώ, δείξτε λίγο την ανοχή σας, όπως στους άλλ</w:t>
      </w:r>
      <w:r>
        <w:rPr>
          <w:rFonts w:eastAsia="Times New Roman" w:cs="Times New Roman"/>
          <w:szCs w:val="24"/>
        </w:rPr>
        <w:t xml:space="preserve">ους, έτσι και σε εμένα. </w:t>
      </w:r>
    </w:p>
    <w:p w14:paraId="74B8E44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πιστεύουμε πως το κόμμα της Αξιωματικής Αντιπολίτευσης πρέπει να κάνει το ίδιο και εξηγούμαι: Η Νέα Δημοκρατία το δήλωσε εξάλλου ότι θα ψηφίσει ώστε να έρθουν όλα στο φως και πρέπει να το κάνει και μάλιστα χωρίς εκπτώσεις, χωρίς όρους και πόσο μάλλον χ</w:t>
      </w:r>
      <w:r>
        <w:rPr>
          <w:rFonts w:eastAsia="Times New Roman" w:cs="Times New Roman"/>
          <w:szCs w:val="24"/>
        </w:rPr>
        <w:t>ωρίς απειλές. Η Νέα Δημοκρατία πρέπει να ψηφίσει υπέρ της σύστασης προανακριτικής επιτροπής, τη στιγμή που θεωρεί ότι τα στελέχη της δεν έχουν να φοβηθούν τίποτα. Η Νέα Δημοκρατία πρέπει να ψηφίσει υπέρ της σύστασης προανακριτικής επιτροπής, ακόμη και στην</w:t>
      </w:r>
      <w:r>
        <w:rPr>
          <w:rFonts w:eastAsia="Times New Roman" w:cs="Times New Roman"/>
          <w:szCs w:val="24"/>
        </w:rPr>
        <w:t xml:space="preserve"> περίπτωση που θεωρεί πως κάποιοι εμπλέκονται στην όλη υπόθεση, είτε άμεσα είτε έμμεσα, τη στιγμή μάλιστα που δεν θέλει να πλανώνται σκιές και να πλήττουν την αξιοπιστία και την εντιμότητα των στελεχών της. </w:t>
      </w:r>
    </w:p>
    <w:p w14:paraId="74B8E44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πρέπει να διερευνηθούν οι παρ</w:t>
      </w:r>
      <w:r>
        <w:rPr>
          <w:rFonts w:eastAsia="Times New Roman" w:cs="Times New Roman"/>
          <w:szCs w:val="24"/>
        </w:rPr>
        <w:t xml:space="preserve">άνομες πρακτικές και οι υπόγειες αθέμιτες συναλλαγές υπέρ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πρέπει να εξεταστούν οι υπερτιμολογήσεις υπέρ των συμφερόντων της συγκεκριμένης εταιρείας και εις βάρος του δημοσίου συμφέροντος έναντι υπέρογκων χρηματικών ανταλλαγμάτων. </w:t>
      </w:r>
    </w:p>
    <w:p w14:paraId="74B8E44E"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κατ</w:t>
      </w:r>
      <w:r>
        <w:rPr>
          <w:rFonts w:eastAsia="Times New Roman" w:cs="Times New Roman"/>
          <w:szCs w:val="24"/>
        </w:rPr>
        <w:t xml:space="preserve">αφανώς αναγκαίο να ερευνηθεί εξαντλητικά η πιθανή εμπλοκή των πολιτικών προσώπων και να καταλογιστούν και ποινικές ευθύνες, εφ’ όσον προκύψουν από την έρευνα. </w:t>
      </w:r>
    </w:p>
    <w:p w14:paraId="74B8E44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εισαγγελική έρευνα στην Ελλάδα συνεχίζεται σε βάθος για περισσότερους από τέσσερις χιλιάδες γι</w:t>
      </w:r>
      <w:r>
        <w:rPr>
          <w:rFonts w:eastAsia="Times New Roman" w:cs="Times New Roman"/>
          <w:szCs w:val="24"/>
        </w:rPr>
        <w:t>ατρούς που φέρονται να έχουν δωροδοκηθεί από την πολυεθνική φαρμακοβιομηχανία. Οι υψηλότατες τιμές που διαμορφώνονταν στη χώρα μας όχι μόνο αποτελούσαν αιμορραγία για τον κρατικό προϋπολογισμό, αλλά έδιναν και το σήμα για τις αυξημένες τιμές φαρμάκου σε άλ</w:t>
      </w:r>
      <w:r>
        <w:rPr>
          <w:rFonts w:eastAsia="Times New Roman" w:cs="Times New Roman"/>
          <w:szCs w:val="24"/>
        </w:rPr>
        <w:t>λες χώρες, καθώς η Ελλάδα ήταν μία από τις λεγόμενες χώρες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δείκτες. </w:t>
      </w:r>
    </w:p>
    <w:p w14:paraId="74B8E4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Ανεξάρτητοι Έλληνες λέμε ότι πρέπει να χυθεί άπλετο φως σε ό,τι έχει συμβεί και να δούμε σε ποια συμπεράσματα θα καταλήξει η </w:t>
      </w:r>
      <w:r>
        <w:rPr>
          <w:rFonts w:eastAsia="Times New Roman" w:cs="Times New Roman"/>
          <w:szCs w:val="24"/>
        </w:rPr>
        <w:t xml:space="preserve">δικαιοσύνη </w:t>
      </w:r>
      <w:r>
        <w:rPr>
          <w:rFonts w:eastAsia="Times New Roman" w:cs="Times New Roman"/>
          <w:szCs w:val="24"/>
        </w:rPr>
        <w:t>όσον αφορά το κομμάτι των ποινικών ευθυνών.</w:t>
      </w:r>
    </w:p>
    <w:p w14:paraId="74B8E4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w:t>
      </w:r>
      <w:r>
        <w:rPr>
          <w:rFonts w:eastAsia="Times New Roman" w:cs="Times New Roman"/>
          <w:szCs w:val="24"/>
        </w:rPr>
        <w:t>ναι απαράδεκτη η στάση της Αξιωματικής Αντιπολίτευσης όταν μιλά περί κουκουλοφόρων, γιατί πρόκειται για το νομικό καθεστώς προστασίας μαρτύρων, το οποίο ισχύει διεθνώς και στη χώρα μας από το 2001 με τον ν.2928. Επιπλέον, το 2014, όπως ειπώθηκε –το επαναλα</w:t>
      </w:r>
      <w:r>
        <w:rPr>
          <w:rFonts w:eastAsia="Times New Roman" w:cs="Times New Roman"/>
          <w:szCs w:val="24"/>
        </w:rPr>
        <w:t>μβάνω και εγώ-, επί Κυβερνήσεως Σαμαρά θεσπίστηκε ο ν.4254 το 2014, με τον οποίο ορίστηκαν νέες εγγυήσεις, με σκοπό την ενθάρρυνση της υπεύθυνης παροχής πληροφοριών στις αρμόδιες αρχές για υποθέσεις διαφθοράς, καθώς η ανησυχία για αντίποινα και ποινικές δι</w:t>
      </w:r>
      <w:r>
        <w:rPr>
          <w:rFonts w:eastAsia="Times New Roman" w:cs="Times New Roman"/>
          <w:szCs w:val="24"/>
        </w:rPr>
        <w:t xml:space="preserve">ώξεις αποτελεί μέχρι σήμερα τον σημαντικότερο ανασταλτικό παράγοντα για τους πολίτες που επιθυμούν να συμβάλουν στην καταπολέμηση της διαφθοράς. </w:t>
      </w:r>
    </w:p>
    <w:p w14:paraId="74B8E4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βρίσκετε, λοιπόν, λίγο παράδοξο να διαμαρτύρεστε κατά βάση για έναν νόμο, τον οποίο εσείς ουσιαστικά ψηφίσ</w:t>
      </w:r>
      <w:r>
        <w:rPr>
          <w:rFonts w:eastAsia="Times New Roman" w:cs="Times New Roman"/>
          <w:szCs w:val="24"/>
        </w:rPr>
        <w:t>ατε επί Κυβερνήσεώς σας, κυρίες και κύριοι της Αξιωματικής Αντιπολίτευσης; Η προστασία των μαρτύρων, για την οποία τόσο έντονα αντιδράτε μπορεί να αρθεί μόνον στο δικαστήριο, όταν φτάσει εκεί η υπόθεση, και μόνο με απόφαση της έδρας, αφού υπάρξει σχετικό α</w:t>
      </w:r>
      <w:r>
        <w:rPr>
          <w:rFonts w:eastAsia="Times New Roman" w:cs="Times New Roman"/>
          <w:szCs w:val="24"/>
        </w:rPr>
        <w:t xml:space="preserve">ίτημα από τους διαδίκους. </w:t>
      </w:r>
    </w:p>
    <w:p w14:paraId="74B8E4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Είστε εσείς, κυρίες και κύριοι της Αντιπολίτευσης, που παρεμβαίνετε ωμά στο έργο της ανεξάρτητης </w:t>
      </w:r>
      <w:r>
        <w:rPr>
          <w:rFonts w:eastAsia="Times New Roman" w:cs="Times New Roman"/>
          <w:szCs w:val="24"/>
        </w:rPr>
        <w:t xml:space="preserve">δικαιοσύνης </w:t>
      </w:r>
      <w:r>
        <w:rPr>
          <w:rFonts w:eastAsia="Times New Roman" w:cs="Times New Roman"/>
          <w:szCs w:val="24"/>
        </w:rPr>
        <w:t>και όχι η Κυβέρνηση. Οι δικές σας δηλώσεις είναι αμφίσημες. Από τη μια μεριά επιχαίρετε για την ορθότητα και την αμερολη</w:t>
      </w:r>
      <w:r>
        <w:rPr>
          <w:rFonts w:eastAsia="Times New Roman" w:cs="Times New Roman"/>
          <w:szCs w:val="24"/>
        </w:rPr>
        <w:t xml:space="preserve">ψία των δικαστικών αποφάσεων, όπως συνέβη με την υπόθεση των Τούρκων αξιωματικών, και από την άλλη κατηγορείτε τη </w:t>
      </w:r>
      <w:r>
        <w:rPr>
          <w:rFonts w:eastAsia="Times New Roman" w:cs="Times New Roman"/>
          <w:szCs w:val="24"/>
        </w:rPr>
        <w:t xml:space="preserve">δικαιοσύνη </w:t>
      </w:r>
      <w:r>
        <w:rPr>
          <w:rFonts w:eastAsia="Times New Roman" w:cs="Times New Roman"/>
          <w:szCs w:val="24"/>
        </w:rPr>
        <w:t xml:space="preserve">πως εκδίδει αποφάσεις και προβαίνει σε ενέργειες κυβερνητικά υπαγορευόμενες. </w:t>
      </w:r>
    </w:p>
    <w:p w14:paraId="74B8E4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Είστε εσείς που εξαπολύετε απειλές και καταθέτετε μην</w:t>
      </w:r>
      <w:r>
        <w:rPr>
          <w:rFonts w:eastAsia="Times New Roman" w:cs="Times New Roman"/>
          <w:szCs w:val="24"/>
        </w:rPr>
        <w:t>ύσεις κατά δημοσίων λειτουργών.</w:t>
      </w:r>
    </w:p>
    <w:p w14:paraId="74B8E4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Είστε εσείς που από την πρώτη στιγμή επιδίδεστε σε έναν παραληρηματικό λόγο, με στόχο τον εκφοβισμό των μαρτύρων. Σε αυτήν σας την προσπάθεια στραφήκατε κατά πάντων. </w:t>
      </w:r>
    </w:p>
    <w:p w14:paraId="74B8E4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ας μην ξεχνάμε, κυρίες και κύριοι της Αντιπολίτευσης,</w:t>
      </w:r>
      <w:r>
        <w:rPr>
          <w:rFonts w:eastAsia="Times New Roman" w:cs="Times New Roman"/>
          <w:szCs w:val="24"/>
        </w:rPr>
        <w:t xml:space="preserve"> πως είστε εσείς οι ίδιοι οι οποίοι πρόσφατα, κατά παράβαση του απορρήτου των συνεδριάσεων της Βουλής, δεν διστάσατε να δημοσιοποιήσετε απόρρητα, διαβαθμισμένα, μυστικά στρατιωτικά έγγραφα, προκειμένου να αποκομίσετε μικροκομματικά οφέλη. Τα κάνατε φέιγ βο</w:t>
      </w:r>
      <w:r>
        <w:rPr>
          <w:rFonts w:eastAsia="Times New Roman" w:cs="Times New Roman"/>
          <w:szCs w:val="24"/>
        </w:rPr>
        <w:t>λάν. Επικαλείστε τη νομιμότητα εσείς οι οποίοι έχετε προβεί σε σωρεία παραβιάσεων και ενώ θα έπρεπε ήδη να διώκεστε για τις πράξεις σας σχετικά με τα εξοπλιστικά.</w:t>
      </w:r>
    </w:p>
    <w:p w14:paraId="74B8E4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Κατσίκη, φτάσατε στα εννιάμισι λεπτά.</w:t>
      </w:r>
    </w:p>
    <w:p w14:paraId="74B8E4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w:t>
      </w:r>
      <w:r>
        <w:rPr>
          <w:rFonts w:eastAsia="Times New Roman" w:cs="Times New Roman"/>
          <w:b/>
          <w:szCs w:val="24"/>
        </w:rPr>
        <w:t xml:space="preserve">ΤΣΙΚΗΣ: </w:t>
      </w:r>
      <w:r>
        <w:rPr>
          <w:rFonts w:eastAsia="Times New Roman" w:cs="Times New Roman"/>
          <w:szCs w:val="24"/>
        </w:rPr>
        <w:t>Τελείωσα, κύριε Πρόεδρε.</w:t>
      </w:r>
    </w:p>
    <w:p w14:paraId="74B8E4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Μην ρίχνετε στάχτη στα μάτια του κόσμου. Κατηγορείτε την Κυβέρνηση για πρακτικές λάσπης στον ανεμιστήρα εσείς οι οποίοι επιχειρείτε για μια ακόμη φορά να ρίξετε στάχτη στα μάτια του κόσμου. </w:t>
      </w:r>
    </w:p>
    <w:p w14:paraId="74B8E4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Αντιπολίτε</w:t>
      </w:r>
      <w:r>
        <w:rPr>
          <w:rFonts w:eastAsia="Times New Roman" w:cs="Times New Roman"/>
          <w:szCs w:val="24"/>
        </w:rPr>
        <w:t xml:space="preserve">υσης, αφήστε τη </w:t>
      </w:r>
      <w:r>
        <w:rPr>
          <w:rFonts w:eastAsia="Times New Roman" w:cs="Times New Roman"/>
          <w:szCs w:val="24"/>
        </w:rPr>
        <w:t xml:space="preserve">δικαιοσύνη </w:t>
      </w:r>
      <w:r>
        <w:rPr>
          <w:rFonts w:eastAsia="Times New Roman" w:cs="Times New Roman"/>
          <w:szCs w:val="24"/>
        </w:rPr>
        <w:t>να ερευνήσει και να αποδείξει τι ακριβώς έχει συμβεί στο σκάνδαλο της «</w:t>
      </w:r>
      <w:r>
        <w:rPr>
          <w:rFonts w:eastAsia="Times New Roman" w:cs="Times New Roman"/>
          <w:szCs w:val="24"/>
          <w:lang w:val="en-US"/>
        </w:rPr>
        <w:t>NOVARTIS</w:t>
      </w:r>
      <w:r>
        <w:rPr>
          <w:rFonts w:eastAsia="Times New Roman" w:cs="Times New Roman"/>
          <w:szCs w:val="24"/>
        </w:rPr>
        <w:t>». Αυτό πρεσβεύουμε. Τίποτα περισσότερο, τίποτα λιγότερο. Η διερεύνηση του σκανδάλου της «</w:t>
      </w:r>
      <w:r>
        <w:rPr>
          <w:rFonts w:eastAsia="Times New Roman" w:cs="Times New Roman"/>
          <w:szCs w:val="24"/>
          <w:lang w:val="en-US"/>
        </w:rPr>
        <w:t>NOVARTIS</w:t>
      </w:r>
      <w:r>
        <w:rPr>
          <w:rFonts w:eastAsia="Times New Roman" w:cs="Times New Roman"/>
          <w:szCs w:val="24"/>
        </w:rPr>
        <w:t>» είναι αναγκαία προϋπόθεση για την κάθαρση στον ευα</w:t>
      </w:r>
      <w:r>
        <w:rPr>
          <w:rFonts w:eastAsia="Times New Roman" w:cs="Times New Roman"/>
          <w:szCs w:val="24"/>
        </w:rPr>
        <w:t>ίσθητο τομέα της υγείας, αλλά και γενικότερα στον δημόσιο βίο της χώρας.</w:t>
      </w:r>
    </w:p>
    <w:p w14:paraId="74B8E4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συζήτηση οδηγεί σε ένα και μόνον συμπέρασμα: Το νομικό πλαίσιο της χώρας σε ό,τι αφορά στον νόμο περί ευθύνης των Υπουργών χρειάζεται να αλλάξ</w:t>
      </w:r>
      <w:r>
        <w:rPr>
          <w:rFonts w:eastAsia="Times New Roman" w:cs="Times New Roman"/>
          <w:szCs w:val="24"/>
        </w:rPr>
        <w:t>ει και πρέπει να αλλάξει. Αυτή πρέπει να είναι η ελάχιστη παρακαταθήκη μας στον μακρύ δρόμο προς την εξυγίανση. Η θεσμική θωράκιση της πολιτείας και η περιφρούρηση της διαφάνειας πιστέψτε με είναι χρέος όλων μας.</w:t>
      </w:r>
    </w:p>
    <w:p w14:paraId="74B8E4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4B8E45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των Ανεξαρτήτων Ελλήνων)</w:t>
      </w:r>
    </w:p>
    <w:p w14:paraId="74B8E4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Βενιζέλο, θέλετε εσείς τον λόγο; Ο κ. Λοβέρδος; Ή ο κ. Κουτσούκος;</w:t>
      </w:r>
    </w:p>
    <w:p w14:paraId="74B8E4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Ποια είναι η σειρά;</w:t>
      </w:r>
    </w:p>
    <w:p w14:paraId="74B8E4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Η σειρά ήταν ο κ. Κουτσούκος, ο κ.</w:t>
      </w:r>
      <w:r>
        <w:rPr>
          <w:rFonts w:eastAsia="Times New Roman" w:cs="Times New Roman"/>
          <w:szCs w:val="24"/>
        </w:rPr>
        <w:t xml:space="preserve"> Λοβέρδος και μετά εσείς, κύριε Βενιζέλο. Έτσι είχε δοθεί προφανώς από την Κοινοβουλευτική σας Ομάδα πριν από δυόμισι περίπου ώρες. Εμβόλιμα βάλαμε και τους Βουλευτές επί του καταλόγου. Θέλετε να μιλήσετε εσείς;</w:t>
      </w:r>
    </w:p>
    <w:p w14:paraId="74B8E4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Μάλιστα, κύριε Πρόεδρε.</w:t>
      </w:r>
    </w:p>
    <w:p w14:paraId="74B8E4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Έχετε τον λόγο, κύριε Βενιζέλο.</w:t>
      </w:r>
    </w:p>
    <w:p w14:paraId="74B8E4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θέλω να ευχαριστήσω θερμά τους Βουλευτές της κοινοβουλευτικής πλειοψηφίας ΣΥΡΙΖΑ – ΑΝΕΛ, που δεν με παρέλειψαν από την υπόθεση «</w:t>
      </w:r>
      <w:r>
        <w:rPr>
          <w:rFonts w:eastAsia="Times New Roman" w:cs="Times New Roman"/>
          <w:szCs w:val="24"/>
          <w:lang w:val="en-US"/>
        </w:rPr>
        <w:t>NOVARTIS</w:t>
      </w:r>
      <w:r>
        <w:rPr>
          <w:rFonts w:eastAsia="Times New Roman" w:cs="Times New Roman"/>
          <w:szCs w:val="24"/>
        </w:rPr>
        <w:t xml:space="preserve">». </w:t>
      </w:r>
    </w:p>
    <w:p w14:paraId="74B8E4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Χαίρομαι γιατί στην υπόθεση αυτή, που αφορά το Υπουργείο Υγείας πρωτίστως, βρήκατε μια θέση και για μένα, παρ</w:t>
      </w:r>
      <w:r>
        <w:rPr>
          <w:rFonts w:eastAsia="Times New Roman" w:cs="Times New Roman"/>
          <w:szCs w:val="24"/>
        </w:rPr>
        <w:t xml:space="preserve">’ </w:t>
      </w:r>
      <w:r>
        <w:rPr>
          <w:rFonts w:eastAsia="Times New Roman" w:cs="Times New Roman"/>
          <w:szCs w:val="24"/>
        </w:rPr>
        <w:t>ότι δεν μπόρεσε ο ένας από τους τρεις ανώνυμους μάρτυρες, που ψέλλισε κάποια στιγμή το όνομά μου κάπου μέσα στην κατάθεσή του, να αφηγηθεί για εμένα ειδικά μια σκαμπρόζικη ιστορία που να έχει ενδιαφέρον, μια ιστορία με βαλίτσες, τσάντες και φακέλους. Τίποτ</w:t>
      </w:r>
      <w:r>
        <w:rPr>
          <w:rFonts w:eastAsia="Times New Roman" w:cs="Times New Roman"/>
          <w:szCs w:val="24"/>
        </w:rPr>
        <w:t xml:space="preserve">α από αυτά. Πολύ μίζερη η αναφορά στο όνομά μου. </w:t>
      </w:r>
    </w:p>
    <w:p w14:paraId="74B8E4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Υποθέτω, λοιπόν, ότι το όνομά μου μπήκε στη δικογραφία από συνήθεια. Κάποιοι δεν έχουν βάλει μυαλό από προηγούμενες προσπάθειες στοχοποίησής μου, ίσως γιατί «μωραίνει Κύριος ον βούλεται απωλέσαι». Σας ευχαρ</w:t>
      </w:r>
      <w:r>
        <w:rPr>
          <w:rFonts w:eastAsia="Times New Roman" w:cs="Times New Roman"/>
          <w:szCs w:val="24"/>
        </w:rPr>
        <w:t>ιστώ λοιπόν γιατί με τον τρόπο αυτόν με τοποθετήσατε στην πρώτη γραμμή της μάχης για τη δημοκρατία και το κράτος δικαίου. Γιατί αυτό είναι το ζήτημα, αυτό διακυβεύεται, οι θεμελιώδεις θεσμοί του πολιτεύματος, της κοινοβουλευτικής δημοκρατίας και του συντετ</w:t>
      </w:r>
      <w:r>
        <w:rPr>
          <w:rFonts w:eastAsia="Times New Roman" w:cs="Times New Roman"/>
          <w:szCs w:val="24"/>
        </w:rPr>
        <w:t xml:space="preserve">αγμένου κράτους δικαίου! </w:t>
      </w:r>
    </w:p>
    <w:p w14:paraId="74B8E46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θεμελιώδες ερώτημα: Γιατί αυτό γίνεται τώρα; Μήπως έτυχε να εμφανιστούν τώρα κάποιοι πρόθυμοι μάρτυρες ενώπιον της </w:t>
      </w:r>
      <w:r>
        <w:rPr>
          <w:rFonts w:eastAsia="Times New Roman" w:cs="Times New Roman"/>
          <w:szCs w:val="24"/>
        </w:rPr>
        <w:t>εισαγγελέως διαφθοράς</w:t>
      </w:r>
      <w:r>
        <w:rPr>
          <w:rFonts w:eastAsia="Times New Roman" w:cs="Times New Roman"/>
          <w:szCs w:val="24"/>
        </w:rPr>
        <w:t xml:space="preserve"> και έτσι κατά τη δικονομία εστάλη ο φάκελος στη Βουλή, στις αρχές Φεβρουα</w:t>
      </w:r>
      <w:r>
        <w:rPr>
          <w:rFonts w:eastAsia="Times New Roman" w:cs="Times New Roman"/>
          <w:szCs w:val="24"/>
        </w:rPr>
        <w:t xml:space="preserve">ρίου, την επομένη του συλλαλητηρίου; Πολύ καλό για να είναι αληθινό αυτό. </w:t>
      </w:r>
    </w:p>
    <w:p w14:paraId="74B8E4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Την υπόθεση αυτή,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την προαναγγέλλετε και την επωάζετε πολιτικά και δυστυχώς και δικαστικά, ως Κυβέρνηση, εδώ και ενάμιση χρόνο. Γιατί λοιπόν, μετά από ενάμισ</w:t>
      </w:r>
      <w:r>
        <w:rPr>
          <w:rFonts w:eastAsia="Times New Roman" w:cs="Times New Roman"/>
          <w:szCs w:val="24"/>
        </w:rPr>
        <w:t xml:space="preserve">η χρόνο, ξαφνικά υπάρχει αυτή η επιτάχυνση; Γιατί γίνεται αυτό τώρα; Αυτό γίνεται τώρα γιατί ο ριζοσπαστισμός σας στα θέματα της οικονομίας εξατμίστηκε. Μεταμορφώθηκε σε ταπεινή υποχωρητικότητα. </w:t>
      </w:r>
    </w:p>
    <w:p w14:paraId="74B8E4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w:t>
      </w:r>
      <w:r>
        <w:rPr>
          <w:rFonts w:eastAsia="Times New Roman" w:cs="Times New Roman"/>
          <w:szCs w:val="24"/>
        </w:rPr>
        <w:t xml:space="preserve">της Βουλής κ. </w:t>
      </w:r>
      <w:r w:rsidRPr="00EA31A1">
        <w:rPr>
          <w:rFonts w:eastAsia="Times New Roman" w:cs="Times New Roman"/>
          <w:b/>
          <w:szCs w:val="24"/>
        </w:rPr>
        <w:t>ΝΙΚΟΛΑΟΣ ΒΟΥΤΣΗΣ</w:t>
      </w:r>
      <w:r>
        <w:rPr>
          <w:rFonts w:eastAsia="Times New Roman" w:cs="Times New Roman"/>
          <w:szCs w:val="24"/>
        </w:rPr>
        <w:t>)</w:t>
      </w:r>
    </w:p>
    <w:p w14:paraId="74B8E46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εκφραστές του αντισυστημικού εθνικολαϊκισμού, γίνατε τα καλύτερα delivery boy που εκλιπαρούν για τους επαίνους των Ευρωπαίων εταίρων και του Διεθνούς Νομισματικού Ταμείου. Στην οικονομία γλύφετε εκεί που φτύνατε, αλλά δυστυχώς χωρίς αποτέλεσμα. Γιατί τ</w:t>
      </w:r>
      <w:r>
        <w:rPr>
          <w:rFonts w:eastAsia="Times New Roman" w:cs="Times New Roman"/>
          <w:szCs w:val="24"/>
        </w:rPr>
        <w:t xml:space="preserve">ο αφήγημα της καθαρής εξόδου από το δικό σας μνημόνιο, το τρίτο, δεν προκύπτει. Προσκρούει στις αγορές όπως δείχνει η καμπύλη του επταετούς ομολόγου. </w:t>
      </w:r>
    </w:p>
    <w:p w14:paraId="74B8E4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Πληθαίνουν οι προειδοποιήσεις ότι δεν υπάρχει καθαρή έξοδος και είναι επικίνδυνη, όπως σήμερα από τον Πρό</w:t>
      </w:r>
      <w:r>
        <w:rPr>
          <w:rFonts w:eastAsia="Times New Roman" w:cs="Times New Roman"/>
          <w:szCs w:val="24"/>
        </w:rPr>
        <w:t xml:space="preserve">εδρο του </w:t>
      </w:r>
      <w:r>
        <w:rPr>
          <w:rFonts w:eastAsia="Times New Roman" w:cs="Times New Roman"/>
          <w:szCs w:val="24"/>
          <w:lang w:val="en-US"/>
        </w:rPr>
        <w:t>Eurogroup</w:t>
      </w:r>
      <w:r>
        <w:rPr>
          <w:rFonts w:eastAsia="Times New Roman" w:cs="Times New Roman"/>
          <w:szCs w:val="24"/>
        </w:rPr>
        <w:t xml:space="preserve">, τον κ. Σεντένο απαντώντας σε Ευρωβουλευτή στο Ευρωκοινοβούλιο, την </w:t>
      </w:r>
      <w:r>
        <w:rPr>
          <w:rFonts w:eastAsia="Times New Roman" w:cs="Times New Roman"/>
          <w:szCs w:val="24"/>
        </w:rPr>
        <w:t xml:space="preserve">κ. </w:t>
      </w:r>
      <w:r>
        <w:rPr>
          <w:rFonts w:eastAsia="Times New Roman" w:cs="Times New Roman"/>
          <w:szCs w:val="24"/>
        </w:rPr>
        <w:t xml:space="preserve">Λαγκάρντ, τον κ. Ρένγκλινγκ, τον κ. Ντράγκι προχθές στον κ. Τσακαλώτο. </w:t>
      </w:r>
    </w:p>
    <w:p w14:paraId="74B8E4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Θυμάστε ότι εγώ, πριν από όλους τους θεσμικούς υπευθύνους, σας είπα «πάρτε την προληπτική γραμ</w:t>
      </w:r>
      <w:r>
        <w:rPr>
          <w:rFonts w:eastAsia="Times New Roman" w:cs="Times New Roman"/>
          <w:szCs w:val="24"/>
        </w:rPr>
        <w:t xml:space="preserve">μή όπως εμείς τον Νοέμβριο του 2014 εδώ, στη συζήτηση του </w:t>
      </w:r>
      <w:r>
        <w:rPr>
          <w:rFonts w:eastAsia="Times New Roman" w:cs="Times New Roman"/>
          <w:szCs w:val="24"/>
        </w:rPr>
        <w:t>προϋπολογισμού</w:t>
      </w:r>
      <w:r>
        <w:rPr>
          <w:rFonts w:eastAsia="Times New Roman" w:cs="Times New Roman"/>
          <w:szCs w:val="24"/>
        </w:rPr>
        <w:t xml:space="preserve">»; Θυμάστε την επηρμένη, ανεπίγνωστη απάντηση του κ. Τσακαλώτου; Όπως κάποτε, το 2015 πήγα στην τηλεόραση το περιβόητο </w:t>
      </w:r>
      <w:r>
        <w:rPr>
          <w:rFonts w:eastAsia="Times New Roman" w:cs="Times New Roman"/>
          <w:szCs w:val="24"/>
          <w:lang w:val="en-US"/>
        </w:rPr>
        <w:t>e</w:t>
      </w:r>
      <w:r w:rsidRPr="00EA31A1">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και είπα «κρατήστε το, θα δείτε ότι είναι παιδι</w:t>
      </w:r>
      <w:r>
        <w:rPr>
          <w:rFonts w:eastAsia="Times New Roman" w:cs="Times New Roman"/>
          <w:szCs w:val="24"/>
        </w:rPr>
        <w:t>κή χαρά σε σχέση με το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που έρχεται», έτσι σας το είπα και σας το ξαναλέω για την προληπτική πιστωτική γραμμή. </w:t>
      </w:r>
    </w:p>
    <w:p w14:paraId="74B8E4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πήρατε το μήνυμα προχθές από το </w:t>
      </w:r>
      <w:r>
        <w:rPr>
          <w:rFonts w:eastAsia="Times New Roman" w:cs="Times New Roman"/>
          <w:szCs w:val="24"/>
          <w:lang w:val="en-US"/>
        </w:rPr>
        <w:t>Eurogroup</w:t>
      </w:r>
      <w:r>
        <w:rPr>
          <w:rFonts w:eastAsia="Times New Roman" w:cs="Times New Roman"/>
          <w:szCs w:val="24"/>
        </w:rPr>
        <w:t xml:space="preserve"> που καθυστέρησε τη δόση; Κάτι σας λέει αυτό. Δεν γίνεται για λόγους τυπι</w:t>
      </w:r>
      <w:r>
        <w:rPr>
          <w:rFonts w:eastAsia="Times New Roman" w:cs="Times New Roman"/>
          <w:szCs w:val="24"/>
        </w:rPr>
        <w:t xml:space="preserve">κούς. Άρα, πάμε στο πεδίο της εξωτερικής πολιτικής και της αμυντικής πολιτικής. </w:t>
      </w:r>
    </w:p>
    <w:p w14:paraId="74B8E4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Πήγατε να παίξετε με το ονοματολογικό όχι αναζητώντας πραγματική συναίνεση. Είδατε τι υπεύθυνη στάση εγώ τηρώ στο θέμα αυτό, αλλά εσείς δεν αναζητείτε ούτε υπευθυνότητα ούτε σ</w:t>
      </w:r>
      <w:r>
        <w:rPr>
          <w:rFonts w:eastAsia="Times New Roman" w:cs="Times New Roman"/>
          <w:szCs w:val="24"/>
        </w:rPr>
        <w:t xml:space="preserve">υναίνεση. Θέλατε να φέρετε σε δύσκολη θέση την Αξιωματική Αντιπολίτευση προκειμένου να συγκαλύψετε τις ενδοκυβερνητικές διαφωνίες στο ζήτημα του ονόματος. Δεν το πετύχατε. </w:t>
      </w:r>
    </w:p>
    <w:p w14:paraId="74B8E4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ξαφνικά άνοιξαν όλα τα μέτωπα στην εξωτερική πολιτική με τον χειρότερο τρόπο. Τ</w:t>
      </w:r>
      <w:r>
        <w:rPr>
          <w:rFonts w:eastAsia="Times New Roman" w:cs="Times New Roman"/>
          <w:szCs w:val="24"/>
        </w:rPr>
        <w:t xml:space="preserve">α Ίμια ΙΙ είναι, δυστυχώς -το υπογραμμίζω- πολύ χειρότερα από τα Ίμια Ι, γιατί τώρα γνωρίζαμε τα πάντα, δεν βρεθήκαμε προ εκπλήξεως. Είναι η πρώτη φορά στα δεκαπέντε χρόνια της διακυβέρνησης Ερντογάν που έχουμε θερμό επεισόδιο και δυστυχώς, διολίσθηση στα </w:t>
      </w:r>
      <w:r>
        <w:rPr>
          <w:rFonts w:eastAsia="Times New Roman" w:cs="Times New Roman"/>
          <w:szCs w:val="24"/>
        </w:rPr>
        <w:t xml:space="preserve">μεγάλα θέματα εθνικού συμφέροντος, γιατί επανέφεραν τη θεωρία των γκρίζων ζωνών επαυξημένη ως θεωρία τουρκοποίησης των Ιμίων, βεβαίως χωρίς καμμία θεμελίωση στο </w:t>
      </w:r>
      <w:r>
        <w:rPr>
          <w:rFonts w:eastAsia="Times New Roman" w:cs="Times New Roman"/>
          <w:szCs w:val="24"/>
        </w:rPr>
        <w:t>Διεθνές Δίκαιο</w:t>
      </w:r>
      <w:r>
        <w:rPr>
          <w:rFonts w:eastAsia="Times New Roman" w:cs="Times New Roman"/>
          <w:szCs w:val="24"/>
        </w:rPr>
        <w:t>.</w:t>
      </w:r>
    </w:p>
    <w:p w14:paraId="74B8E4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αδικοπρακτούν, αλλά αυτή είναι δυστυχώς η πραγματικότητα που θίγει τα </w:t>
      </w:r>
      <w:r>
        <w:rPr>
          <w:rFonts w:eastAsia="Times New Roman" w:cs="Times New Roman"/>
          <w:szCs w:val="24"/>
        </w:rPr>
        <w:t>συμφέροντα της χώρας λόγω ανεπάρκειας των κυβερνώντων και λόγω της διάθεσής τους να παίζουν εν ου παικτοίς με θέματα οικονομίας και εξωτερικής πολιτικής.</w:t>
      </w:r>
    </w:p>
    <w:p w14:paraId="74B8E4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Στην Κύπρο ποια είναι η πολιτική; Τι γίνεται με το γεωτρύπανο; Τι γίνεται με την ΑΟΖ; Είναι ζητήματα τ</w:t>
      </w:r>
      <w:r>
        <w:rPr>
          <w:rFonts w:eastAsia="Times New Roman" w:cs="Times New Roman"/>
          <w:szCs w:val="24"/>
        </w:rPr>
        <w:t>α οποία, βεβαίως, οφείλονται στην τουρκική προκλητικότητα και δίνουμε απαντήσεις νομικές, αλλά δημιουργούνται καταστάσεις πραγματικές, δυστυχώς, για τον ελληνισμό. Και έπεται η Αλβανία για την οποία δεν θέλω να σχολιάσω. Έχω αφήσει παρακαταθήκη στο Υπουργε</w:t>
      </w:r>
      <w:r>
        <w:rPr>
          <w:rFonts w:eastAsia="Times New Roman" w:cs="Times New Roman"/>
          <w:szCs w:val="24"/>
        </w:rPr>
        <w:t>ίο Εξωτερικών την προετοιμασία που κάναμε με την οριοθέτηση θαλασσίων ζωνών.</w:t>
      </w:r>
    </w:p>
    <w:p w14:paraId="74B8E4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γίνεται, λοιπόν, όταν συμβαίνουν όλα αυτά; Η Κυβέρνηση αναζητάει την εύκολη διαφυγή, που είναι ο εκβιασμός των θεσμών. Αυτή, όμως, η διαφυγή είναι η πιο ανεύθυνη και η πιο επικ</w:t>
      </w:r>
      <w:r>
        <w:rPr>
          <w:rFonts w:eastAsia="Times New Roman" w:cs="Times New Roman"/>
          <w:szCs w:val="24"/>
        </w:rPr>
        <w:t>ίνδυνη.</w:t>
      </w:r>
    </w:p>
    <w:p w14:paraId="74B8E4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δικαιοσύνη</w:t>
      </w:r>
      <w:r>
        <w:rPr>
          <w:rFonts w:eastAsia="Times New Roman" w:cs="Times New Roman"/>
          <w:szCs w:val="24"/>
        </w:rPr>
        <w:t xml:space="preserve">, κυρίες και κύριοι Βουλευτές, έχει δημιουργηθεί ζοφερή κατάσταση. Θίγεται όχι μόνο η εξωτερική ανεξαρτησία με κυβερνητικές παρεμβάσεις, αλλά κυρίως η εσωτερική ανεξαρτησία της </w:t>
      </w:r>
      <w:r>
        <w:rPr>
          <w:rFonts w:eastAsia="Times New Roman" w:cs="Times New Roman"/>
          <w:szCs w:val="24"/>
        </w:rPr>
        <w:t>δικαιοσύνης</w:t>
      </w:r>
      <w:r>
        <w:rPr>
          <w:rFonts w:eastAsia="Times New Roman" w:cs="Times New Roman"/>
          <w:szCs w:val="24"/>
        </w:rPr>
        <w:t>. Οι δικαστές και οι εισαγγελείς που υπάγονται</w:t>
      </w:r>
      <w:r>
        <w:rPr>
          <w:rFonts w:eastAsia="Times New Roman" w:cs="Times New Roman"/>
          <w:szCs w:val="24"/>
        </w:rPr>
        <w:t xml:space="preserve"> σε σύστημα ιεραρχικής εξάρτησης, όταν δεν ασκούν δικαιοδοτικά καθήκοντα, βρίσκονται υπό στενή παρακολούθηση. Ασκούνται συνεχώς πειθαρχικές και ποινικές διώξεις κατά δικαστών και εισαγγελέων, όταν η δικανική τους κρίση δεν αρέσει.</w:t>
      </w:r>
    </w:p>
    <w:p w14:paraId="74B8E4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αυτό</w:t>
      </w:r>
      <w:r>
        <w:rPr>
          <w:rFonts w:eastAsia="Times New Roman" w:cs="Times New Roman"/>
          <w:szCs w:val="24"/>
        </w:rPr>
        <w:t xml:space="preserve"> το οποίο συμβαίνει με τις συνεχείς παρεμβάσεις της Διευθύντριας του Νομικού Γραφείου του Πρωθυπουργού, η οποία, εκμεταλλευόμενη την παλαιά δικαστική της ιδιότητα, ενώ είναι όργανο της διοίκησης, όργανο κυβερνητικό, πιέζει τους εφέτες να μην ασκήσουν την α</w:t>
      </w:r>
      <w:r>
        <w:rPr>
          <w:rFonts w:eastAsia="Times New Roman" w:cs="Times New Roman"/>
          <w:szCs w:val="24"/>
        </w:rPr>
        <w:t>ρμοδιότητα που έχουν κατά το άρθρο 29 του Κώδικα Ποινικής Δικονομίας να ζητήσουν σύγκληση της Ολομέλειας εν συμβουλίω για να αναθέσουν υποθέσεις μείζονος ενδιαφέροντος σε πεπειραμένο εφέτη ανακριτή, όπως έχει γίνει δεκάδες φορές στο παρελθόν.</w:t>
      </w:r>
    </w:p>
    <w:p w14:paraId="74B8E4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Ένωση Δικασ</w:t>
      </w:r>
      <w:r>
        <w:rPr>
          <w:rFonts w:eastAsia="Times New Roman" w:cs="Times New Roman"/>
          <w:szCs w:val="24"/>
        </w:rPr>
        <w:t xml:space="preserve">τών και Εισαγγελέων καταγγέλλει με σημερινή ανακοίνωσή της τη Διευθύντρια του Νομικού Γραφείου του Πρωθυπουργού και όλα αυτά τα μεταφέρει ο ανεπίσημος εκπρόσωπος Τύπου άλλοτε της Κυβέρνησης και άλλοτε κύκλων της </w:t>
      </w:r>
      <w:r>
        <w:rPr>
          <w:rFonts w:eastAsia="Times New Roman" w:cs="Times New Roman"/>
          <w:szCs w:val="24"/>
        </w:rPr>
        <w:t>εισαγγελίας</w:t>
      </w:r>
      <w:r>
        <w:rPr>
          <w:rFonts w:eastAsia="Times New Roman" w:cs="Times New Roman"/>
          <w:szCs w:val="24"/>
        </w:rPr>
        <w:t>, ο κ. Βαξεβάνης.</w:t>
      </w:r>
    </w:p>
    <w:p w14:paraId="74B8E4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καταθέσω τις</w:t>
      </w:r>
      <w:r>
        <w:rPr>
          <w:rFonts w:eastAsia="Times New Roman" w:cs="Times New Roman"/>
          <w:szCs w:val="24"/>
        </w:rPr>
        <w:t xml:space="preserve"> δηλώσεις που παραβιάζουν τη διάκριση των εξουσιών, της </w:t>
      </w:r>
      <w:r>
        <w:rPr>
          <w:rFonts w:eastAsia="Times New Roman" w:cs="Times New Roman"/>
          <w:szCs w:val="24"/>
        </w:rPr>
        <w:t xml:space="preserve">κ. </w:t>
      </w:r>
      <w:r>
        <w:rPr>
          <w:rFonts w:eastAsia="Times New Roman" w:cs="Times New Roman"/>
          <w:szCs w:val="24"/>
        </w:rPr>
        <w:t xml:space="preserve">Θάνου, τα σχετικά </w:t>
      </w:r>
      <w:r>
        <w:rPr>
          <w:rFonts w:eastAsia="Times New Roman" w:cs="Times New Roman"/>
          <w:szCs w:val="24"/>
          <w:lang w:val="en-US"/>
        </w:rPr>
        <w:t>tweets</w:t>
      </w:r>
      <w:r>
        <w:rPr>
          <w:rFonts w:eastAsia="Times New Roman" w:cs="Times New Roman"/>
          <w:szCs w:val="24"/>
        </w:rPr>
        <w:t xml:space="preserve"> στα μέσα κοινωνικής δικτύωσης του κ. Βαξεβάνη, τη σημερινή ανακοίνωση, θεσμικά βαρυσήμαντη, της Ένωσης Δικαστών και Εισαγγελέων.</w:t>
      </w:r>
    </w:p>
    <w:p w14:paraId="74B8E4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Στέλνω από το Βήμα της Βουλής μήνυμα ανεξαρ</w:t>
      </w:r>
      <w:r>
        <w:rPr>
          <w:rFonts w:eastAsia="Times New Roman" w:cs="Times New Roman"/>
          <w:szCs w:val="24"/>
        </w:rPr>
        <w:t>τησίας και αξιοπρέπειας στη συντριπτική πλειονότητα των έντιμων και αδέκαστων Ελλήνων και Ελληνίδων δικαστών και εισαγγελέων και τους ζητώ στο όνομα του δικαίου να σταθούν όρθιοι, να αντισταθούν σε αυτή την κραυγαλέα προσβολή της δικαστικής ανεξαρτησίας.</w:t>
      </w:r>
    </w:p>
    <w:p w14:paraId="74B8E478"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w:t>
      </w:r>
    </w:p>
    <w:p w14:paraId="74B8E4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βαθύ κράτος μετά από πολλές δεκαετίες στεγάζεται και πάλι στη </w:t>
      </w:r>
      <w:r>
        <w:rPr>
          <w:rFonts w:eastAsia="Times New Roman" w:cs="Times New Roman"/>
          <w:szCs w:val="24"/>
        </w:rPr>
        <w:t>δικαιοσύνη</w:t>
      </w:r>
      <w:r>
        <w:rPr>
          <w:rFonts w:eastAsia="Times New Roman" w:cs="Times New Roman"/>
          <w:szCs w:val="24"/>
        </w:rPr>
        <w:t>. Το φάντασμα του Κόλλια ζωντανεύει και αυτό το έχει αναλάβει υπεργολαβικό συνεργείο της τρίτης συνιστώσας της Κυβέρνησης.</w:t>
      </w:r>
    </w:p>
    <w:p w14:paraId="74B8E4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εφαρμόζετε απλούς προπαγανδιστικούς μηχανισμούς επί ενός υπαρκτού ιατροφαρμακευτικού σκανδάλου διεθνών διαστάσεων που ερευνάται σε πολλές χώρες επί πολλά χρόνια. Εναποθέτετε μια εγχώρια πολιτική σκευωρία που δεν έχει όμοιά της σε κα</w:t>
      </w:r>
      <w:r>
        <w:rPr>
          <w:rFonts w:eastAsia="Times New Roman" w:cs="Times New Roman"/>
          <w:szCs w:val="24"/>
        </w:rPr>
        <w:t>μ</w:t>
      </w:r>
      <w:r>
        <w:rPr>
          <w:rFonts w:eastAsia="Times New Roman" w:cs="Times New Roman"/>
          <w:szCs w:val="24"/>
        </w:rPr>
        <w:t>μία άλλη χώρα που ερευ</w:t>
      </w:r>
      <w:r>
        <w:rPr>
          <w:rFonts w:eastAsia="Times New Roman" w:cs="Times New Roman"/>
          <w:szCs w:val="24"/>
        </w:rPr>
        <w:t xml:space="preserve">νά ζήτημα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Πουθενά αλλού δεν υπήρξε εμπλοκή πολιτικών προσώπων και ερευνούν δικαστικές αρχές δεκάδων χωρών. Τι διαφορετικό υπάρχει στην Ελλάδα; Το ζήτημα είναι η επιχειρηματική σύγκρουση μεταξύ μιας γερμανοελβετικής εταιρείας και των αμερικανικώ</w:t>
      </w:r>
      <w:r>
        <w:rPr>
          <w:rFonts w:eastAsia="Times New Roman" w:cs="Times New Roman"/>
          <w:szCs w:val="24"/>
        </w:rPr>
        <w:t xml:space="preserve">ν εταιρειών φαρμάκου, όπως έχει γίνει με τη σύγκρουση αυτή σε άλλους τομείς, όπως στον τομέα των τηλεπικοινωνιών, στον τομέα της άμυνας ή των αυτοκινήτων με την υπόθεση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p>
    <w:p w14:paraId="74B8E4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φτάσατε να κάνετε την επιλογή των προσώπων-στόχων: Αντώνης Σαμαρά</w:t>
      </w:r>
      <w:r>
        <w:rPr>
          <w:rFonts w:eastAsia="Times New Roman" w:cs="Times New Roman"/>
          <w:szCs w:val="24"/>
        </w:rPr>
        <w:t>ς, Ευάγγελος Βενιζέλος,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οι βασικοί αντίπαλοι βεβαίως, γιατί προσχωρήσατε στη γραμμή μας και αυτό δεν το αντέχετε. Δεν μπορείτε να το δικαιολογήσετε στο ακροατήριό σας. </w:t>
      </w:r>
    </w:p>
    <w:p w14:paraId="74B8E4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αναφέρομαι στον Αντώνη Σαμαρά, θα το κάνει ο ίδιος.</w:t>
      </w:r>
      <w:r>
        <w:rPr>
          <w:rFonts w:eastAsia="Times New Roman" w:cs="Times New Roman"/>
          <w:szCs w:val="24"/>
        </w:rPr>
        <w:t xml:space="preserve"> Όμως, εγώ είμαι κάρφος στον οφθαλμό σας, γιατί έχω δώσει μια ιστορική μάχη για τον τόπο, γιατί ο λόγος μου είναι θεσμικός, γιατί επαληθεύονται οι θέσεις μου και –δυστυχώς- οι προειδοποιήσεις μου και γιατί έχω το θάρρος να διατυπώνω τον λόγο της αλήθειας, </w:t>
      </w:r>
      <w:r>
        <w:rPr>
          <w:rFonts w:eastAsia="Times New Roman" w:cs="Times New Roman"/>
          <w:szCs w:val="24"/>
        </w:rPr>
        <w:t xml:space="preserve">ακόμα κι όταν αυτό συμφέρει την Κυβέρνηση, γιατί για μένα προέχει το συμφέρον του έθνους μου. </w:t>
      </w:r>
    </w:p>
    <w:p w14:paraId="74B8E4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Παναγιώτης Πικραμμένος αναρωτήθηκε συγκινημένος γιατί στοχοποιήθηκε. Διότι εκφράζει στη δικαιοσύνη μια άλλη άποψη αξιοπρέπειας, ορθού λόγου και αντίστασης.</w:t>
      </w:r>
    </w:p>
    <w:p w14:paraId="74B8E47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Ιωάννης Στουρνάρας, διότι έχετε φαγωθεί να τον διώξετε από Διοικητή της Τράπεζας της Ελλάδος. </w:t>
      </w:r>
    </w:p>
    <w:p w14:paraId="74B8E4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Δημήτρης Αβραμόπουλος, διότι θα ήταν πάρα πολύ χρήσιμο να αφήσει κενή τη θέση του Επιτρόπου, ώστε να αφήσετε παρακαταθήκη έναν Επίτροπο από </w:t>
      </w:r>
      <w:r>
        <w:rPr>
          <w:rFonts w:eastAsia="Times New Roman" w:cs="Times New Roman"/>
          <w:szCs w:val="24"/>
        </w:rPr>
        <w:t xml:space="preserve">το κόμμα σας, όταν φύγετε. </w:t>
      </w:r>
    </w:p>
    <w:p w14:paraId="74B8E4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έχουμε τον Αντιπρόεδρο της Αξιωματικής Αντιπολίτευσης, τον Κοινοβουλευτικό Εκπρόσωπο του δεύτερου κόμματος της Αντιπολίτευσης, της Δημοκρατικής Συμπαράταξης και τρεις ακόμα πρώην Υπουργούς. Έχουμε τσουβάλιασμα περιόδων εκτρο</w:t>
      </w:r>
      <w:r>
        <w:rPr>
          <w:rFonts w:eastAsia="Times New Roman" w:cs="Times New Roman"/>
          <w:szCs w:val="24"/>
        </w:rPr>
        <w:t xml:space="preserve">χιασμού της φαρμακευτικής δαπάνης και συγκράτησης της φαρμακευτικής δαπάνης. </w:t>
      </w:r>
    </w:p>
    <w:p w14:paraId="74B8E48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επειδή εγώ έζησα τι σημαίνει να παραλαμβάνεις το 2009 τη φαρμακευτική δαπάνη αυξημένη κατά 160% και τη δημόσια δαπάνη υγείας αυξημένη κατά 70% και είχα συνεχ</w:t>
      </w:r>
      <w:r>
        <w:rPr>
          <w:rFonts w:eastAsia="Times New Roman" w:cs="Times New Roman"/>
          <w:szCs w:val="24"/>
        </w:rPr>
        <w:t xml:space="preserve">ή παρουσία από τον Οκτώβριο του 2009 έως τον Ιανουάριο του 2015, το ξέρω καλύτερα από κάθε άλλον. </w:t>
      </w:r>
    </w:p>
    <w:p w14:paraId="74B8E4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οι επιλογές προσώπων είναι ένα ζήτημα. Οι παραλείψεις προσώπων είναι ένα άλλο εξίσου μεγάλο ζήτημα. Είναι όλοι οι Πρωθυπουργοί της περιόδου; Είναι όλοι</w:t>
      </w:r>
      <w:r>
        <w:rPr>
          <w:rFonts w:eastAsia="Times New Roman" w:cs="Times New Roman"/>
          <w:szCs w:val="24"/>
        </w:rPr>
        <w:t xml:space="preserve"> οι Υπουργοί; Είναι όλοι οι αρμόδιοι Υπουργοί, ανεξαρτήτως το πού ήταν η αρμοδιότητα κατά καιρούς; </w:t>
      </w:r>
    </w:p>
    <w:p w14:paraId="74B8E48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πολιτικός στόχος είναι προφανής: Ως προς τη Νέα Δημοκρατία, διεμβολισμός της μετά την αποτυχία του σχεδίου διεμβολισμού μέσω του ονοματολ</w:t>
      </w:r>
      <w:r>
        <w:rPr>
          <w:rFonts w:eastAsia="Times New Roman" w:cs="Times New Roman"/>
          <w:szCs w:val="24"/>
        </w:rPr>
        <w:t xml:space="preserve">ογικού της πρώην Γιουγκοσλαβικής Δημοκρατίας της Μακεδονίας. </w:t>
      </w:r>
    </w:p>
    <w:p w14:paraId="74B8E4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Στη Δημοκρατική Συμπαράταξη, στόχευση εκείνων των προσώπων που αποκλείουν το φλερτ με τον ΣΥΡΙΖΑ. Αυτή είναι η πραγματικότητα. Έχετε προαναγγείλει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εδώ και δεκατέσσερις μήν</w:t>
      </w:r>
      <w:r>
        <w:rPr>
          <w:rFonts w:eastAsia="Times New Roman" w:cs="Times New Roman"/>
          <w:szCs w:val="24"/>
        </w:rPr>
        <w:t xml:space="preserve">ες και την κυοφορείτε πολιτικά. Την επωάζετε. </w:t>
      </w:r>
    </w:p>
    <w:p w14:paraId="74B8E4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σωρεία δηλώσεων που συνιστούν –το λέω πολύ ευγενικά- αντιποίηση εισαγγελικής εξουσίας. Ο κ. Τσίπρας εξαγγέλλει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μιλώντας στη Βουλή την 1</w:t>
      </w:r>
      <w:r>
        <w:rPr>
          <w:rFonts w:eastAsia="Times New Roman" w:cs="Times New Roman"/>
          <w:szCs w:val="24"/>
          <w:vertAlign w:val="superscript"/>
        </w:rPr>
        <w:t>η</w:t>
      </w:r>
      <w:r>
        <w:rPr>
          <w:rFonts w:eastAsia="Times New Roman" w:cs="Times New Roman"/>
          <w:szCs w:val="24"/>
        </w:rPr>
        <w:t xml:space="preserve"> Φεβρουαρίου 2017. </w:t>
      </w:r>
    </w:p>
    <w:p w14:paraId="74B8E4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σας καταθέσω το</w:t>
      </w:r>
      <w:r>
        <w:rPr>
          <w:rFonts w:eastAsia="Times New Roman" w:cs="Times New Roman"/>
          <w:szCs w:val="24"/>
        </w:rPr>
        <w:t xml:space="preserve"> σχετικό. </w:t>
      </w:r>
    </w:p>
    <w:p w14:paraId="74B8E48A"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κ. Λάππας, εκπρόσωπος του ΣΥΡΙΖΑ στα θέματα δικαιοσύνης και κράτους δικαίου και εγκρατής νομικός, στην ίδια συνεδρίαση, την 1</w:t>
      </w:r>
      <w:r>
        <w:rPr>
          <w:rFonts w:eastAsia="Times New Roman" w:cs="Times New Roman"/>
          <w:szCs w:val="24"/>
          <w:vertAlign w:val="superscript"/>
        </w:rPr>
        <w:t>η</w:t>
      </w:r>
      <w:r>
        <w:rPr>
          <w:rFonts w:eastAsia="Times New Roman" w:cs="Times New Roman"/>
          <w:szCs w:val="24"/>
        </w:rPr>
        <w:t xml:space="preserve"> Φεβρουαρίου, προαναγγέλλει «τα πουλάκια που θα κελαηδήσουν»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48B"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τα Πρακτικά της 1</w:t>
      </w:r>
      <w:r>
        <w:rPr>
          <w:rFonts w:eastAsia="Times New Roman" w:cs="Times New Roman"/>
          <w:szCs w:val="24"/>
          <w:vertAlign w:val="superscript"/>
        </w:rPr>
        <w:t>ης</w:t>
      </w:r>
      <w:r>
        <w:rPr>
          <w:rFonts w:eastAsia="Times New Roman" w:cs="Times New Roman"/>
          <w:szCs w:val="24"/>
        </w:rPr>
        <w:t xml:space="preserve"> Φεβρουα</w:t>
      </w:r>
      <w:r>
        <w:rPr>
          <w:rFonts w:eastAsia="Times New Roman" w:cs="Times New Roman"/>
          <w:szCs w:val="24"/>
        </w:rPr>
        <w:t>ρίου 2017.</w:t>
      </w:r>
    </w:p>
    <w:p w14:paraId="74B8E48C"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κ. Πολάκης αμέσως μετά, σε </w:t>
      </w:r>
      <w:r>
        <w:rPr>
          <w:rFonts w:eastAsia="Times New Roman" w:cs="Times New Roman"/>
        </w:rPr>
        <w:t>συνέντευξη που δίνει και η οποία αναπαράγεται φυσικά στο «</w:t>
      </w:r>
      <w:r>
        <w:rPr>
          <w:rFonts w:eastAsia="Times New Roman" w:cs="Times New Roman"/>
        </w:rPr>
        <w:t>DOCUMENTO</w:t>
      </w:r>
      <w:r>
        <w:rPr>
          <w:rFonts w:eastAsia="Times New Roman" w:cs="Times New Roman"/>
        </w:rPr>
        <w:t>» στις 8 Ιανουαρίου του 2017, λίγες ημέρες αργότερα, μιλάει για τα συστατικά του μαύρου χρήματος και τις ευθύνες των</w:t>
      </w:r>
      <w:r>
        <w:rPr>
          <w:rFonts w:eastAsia="Times New Roman" w:cs="Times New Roman"/>
          <w:szCs w:val="24"/>
        </w:rPr>
        <w:t xml:space="preserve"> πολιτικών ηγεσιών του Υπουργείου</w:t>
      </w:r>
      <w:r>
        <w:rPr>
          <w:rFonts w:eastAsia="Times New Roman" w:cs="Times New Roman"/>
          <w:szCs w:val="24"/>
        </w:rPr>
        <w:t xml:space="preserve"> Υγείας. </w:t>
      </w:r>
    </w:p>
    <w:p w14:paraId="74B8E48D"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το σχετικό.</w:t>
      </w:r>
    </w:p>
    <w:p w14:paraId="74B8E48E"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δε «</w:t>
      </w:r>
      <w:r>
        <w:rPr>
          <w:rFonts w:eastAsia="Times New Roman" w:cs="Times New Roman"/>
          <w:szCs w:val="24"/>
          <w:lang w:val="en-US"/>
        </w:rPr>
        <w:t>DOCUMENTO</w:t>
      </w:r>
      <w:r>
        <w:rPr>
          <w:rFonts w:eastAsia="Times New Roman" w:cs="Times New Roman"/>
          <w:szCs w:val="24"/>
        </w:rPr>
        <w:t>», το οποίο ξέρετε ποιος εξέδωσε την περίοδο των τηλεοπτικών αδειών και ποιος το διευθύνει, αρχίζει τις επιθέσεις, 8</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«Πρώην Πρωθυπουργός στο </w:t>
      </w:r>
      <w:r>
        <w:rPr>
          <w:rFonts w:eastAsia="Times New Roman" w:cs="Times New Roman"/>
          <w:szCs w:val="24"/>
          <w:lang w:val="en-US"/>
        </w:rPr>
        <w:t>Novartis</w:t>
      </w:r>
      <w:r>
        <w:rPr>
          <w:rFonts w:eastAsia="Times New Roman" w:cs="Times New Roman"/>
          <w:szCs w:val="24"/>
        </w:rPr>
        <w:t>-</w:t>
      </w:r>
      <w:r>
        <w:rPr>
          <w:rFonts w:eastAsia="Times New Roman" w:cs="Times New Roman"/>
          <w:szCs w:val="24"/>
          <w:lang w:val="en-US"/>
        </w:rPr>
        <w:t>gate</w:t>
      </w:r>
      <w:r>
        <w:rPr>
          <w:rFonts w:eastAsia="Times New Roman" w:cs="Times New Roman"/>
          <w:szCs w:val="24"/>
        </w:rPr>
        <w:t>». Στις 8 Ιανουαρίου 2017.</w:t>
      </w:r>
    </w:p>
    <w:p w14:paraId="74B8E48F"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το </w:t>
      </w:r>
      <w:r>
        <w:rPr>
          <w:rFonts w:eastAsia="Times New Roman" w:cs="Times New Roman"/>
          <w:szCs w:val="24"/>
        </w:rPr>
        <w:t>σχετικό.</w:t>
      </w:r>
    </w:p>
    <w:p w14:paraId="74B8E4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Την επόμενη εβδομάδα, στις 15 Ιανουαρίου 2017, </w:t>
      </w:r>
      <w:r>
        <w:rPr>
          <w:rFonts w:eastAsia="Times New Roman" w:cs="Times New Roman"/>
          <w:szCs w:val="24"/>
          <w:lang w:val="en-US"/>
        </w:rPr>
        <w:t>Novartis</w:t>
      </w:r>
      <w:r>
        <w:rPr>
          <w:rFonts w:eastAsia="Times New Roman" w:cs="Times New Roman"/>
          <w:szCs w:val="24"/>
        </w:rPr>
        <w:t>-</w:t>
      </w:r>
      <w:r>
        <w:rPr>
          <w:rFonts w:eastAsia="Times New Roman" w:cs="Times New Roman"/>
          <w:szCs w:val="24"/>
          <w:lang w:val="en-US"/>
        </w:rPr>
        <w:t>gate</w:t>
      </w:r>
      <w:r>
        <w:rPr>
          <w:rFonts w:eastAsia="Times New Roman" w:cs="Times New Roman"/>
          <w:szCs w:val="24"/>
        </w:rPr>
        <w:t>, φωτογραφία ο κ. Αβραμόπουλος, «Η Νέα Δημοκρατία μέγας χορηγός με 200 εκατομμύρια».</w:t>
      </w:r>
    </w:p>
    <w:p w14:paraId="74B8E491"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το σχετικό.</w:t>
      </w:r>
    </w:p>
    <w:p w14:paraId="74B8E492"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Και λίγο αργότερα, στις 12 Μαρτίου του 2017, πάλι: «Ο τηλε-πλασιέ Άδωνις και ο</w:t>
      </w:r>
      <w:r>
        <w:rPr>
          <w:rFonts w:eastAsia="Times New Roman" w:cs="Times New Roman"/>
          <w:szCs w:val="24"/>
        </w:rPr>
        <w:t xml:space="preserve"> κονφερασιέ Ευαγγελάτος». </w:t>
      </w:r>
    </w:p>
    <w:p w14:paraId="74B8E493"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το σχετικό.</w:t>
      </w:r>
    </w:p>
    <w:p w14:paraId="74B8E494"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έτσι αρχίζει η σκηνογραφία των προστατευομένων μαρτύρων, μια διάταξη που εφαρμόζεται σπάνια, μια διάταξη που εφαρμόστηκε για τη δίκη της Χρυσής Αυγής. Πόθεν την εμπνεύστηκαν οι σχεδιαστές της υπόθεσης </w:t>
      </w:r>
      <w:r>
        <w:rPr>
          <w:rFonts w:eastAsia="Times New Roman" w:cs="Times New Roman"/>
          <w:szCs w:val="24"/>
        </w:rPr>
        <w:t xml:space="preserve">αυτής; Από το </w:t>
      </w:r>
      <w:r>
        <w:rPr>
          <w:rFonts w:eastAsia="Times New Roman" w:cs="Times New Roman"/>
          <w:szCs w:val="24"/>
          <w:lang w:val="en-US"/>
        </w:rPr>
        <w:t>FBI</w:t>
      </w:r>
      <w:r>
        <w:rPr>
          <w:rFonts w:eastAsia="Times New Roman" w:cs="Times New Roman"/>
          <w:szCs w:val="24"/>
        </w:rPr>
        <w:t xml:space="preserve">. Σου λέει το έβγαλε το </w:t>
      </w:r>
      <w:r>
        <w:rPr>
          <w:rFonts w:eastAsia="Times New Roman" w:cs="Times New Roman"/>
          <w:szCs w:val="24"/>
          <w:lang w:val="en-US"/>
        </w:rPr>
        <w:t>FBI</w:t>
      </w:r>
      <w:r>
        <w:rPr>
          <w:rFonts w:eastAsia="Times New Roman" w:cs="Times New Roman"/>
          <w:szCs w:val="24"/>
        </w:rPr>
        <w:t xml:space="preserve">, ας το κάνουμε και εμείς, να εμφανιστούμε ότι είμαστε εκσυγχρονισμένοι. </w:t>
      </w:r>
    </w:p>
    <w:p w14:paraId="74B8E495" w14:textId="77777777" w:rsidR="00D8133C" w:rsidRDefault="00A7505C">
      <w:pPr>
        <w:spacing w:line="600" w:lineRule="auto"/>
        <w:ind w:firstLine="720"/>
        <w:contextualSpacing/>
        <w:jc w:val="center"/>
        <w:rPr>
          <w:rFonts w:eastAsia="Times New Roman"/>
          <w:bCs/>
          <w:szCs w:val="24"/>
        </w:rPr>
      </w:pPr>
      <w:r>
        <w:rPr>
          <w:rFonts w:eastAsia="Times New Roman"/>
          <w:szCs w:val="24"/>
        </w:rPr>
        <w:t>(</w:t>
      </w:r>
      <w:r>
        <w:rPr>
          <w:rFonts w:eastAsia="Times New Roman"/>
          <w:bCs/>
          <w:szCs w:val="24"/>
        </w:rPr>
        <w:t>Χειροκροτήματα)</w:t>
      </w:r>
    </w:p>
    <w:p w14:paraId="74B8E496"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Όμως, προφανώς δεν ταυτίζονται οι μάρτυρες των αμερικανικών αρχών με τους τρεις ανώνυμους μάρτυρες. Έχει ειπωθεί σε όλους τους τόνους από τον δικηγόρο των μαρτύρων της Αμερικής. Σας θυμίζω ότι στα έγγραφα που προκάλεσε παρανόμως η </w:t>
      </w:r>
      <w:r>
        <w:rPr>
          <w:rFonts w:eastAsia="Times New Roman" w:cs="Times New Roman"/>
          <w:szCs w:val="24"/>
        </w:rPr>
        <w:t xml:space="preserve">κ. </w:t>
      </w:r>
      <w:r>
        <w:rPr>
          <w:rFonts w:eastAsia="Times New Roman" w:cs="Times New Roman"/>
          <w:szCs w:val="24"/>
        </w:rPr>
        <w:t>Τουλουπάκη από τις αμε</w:t>
      </w:r>
      <w:r>
        <w:rPr>
          <w:rFonts w:eastAsia="Times New Roman" w:cs="Times New Roman"/>
          <w:szCs w:val="24"/>
        </w:rPr>
        <w:t xml:space="preserve">ρικανικές αρχές δεν υπάρχει καμμία αναφορά στα πολιτικά πρόσωπα για εμένα, τον κ. Πικραμμένο και τον κ. Κουτρουμάνη, ούτε καν στο διαβιβαστικό επί της ουσίας για κανέναν. Και για τα μη πολιτικά πρόσωπα δεν υπάρχει ούτε καν στο διαβιβαστικό αναφορά για τον </w:t>
      </w:r>
      <w:r>
        <w:rPr>
          <w:rFonts w:eastAsia="Times New Roman" w:cs="Times New Roman"/>
          <w:szCs w:val="24"/>
        </w:rPr>
        <w:t>κ. Λιτζέρη, προφανώς ούτε επί της ουσίας. Άρα, έχει πολύ μεγάλη σημασία να δούμε τι συνέβη.</w:t>
      </w:r>
    </w:p>
    <w:p w14:paraId="74B8E497"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συνέβη τον Μάρτιο του 2017 ήταν η παραίτηση Ράικου. Η παραίτηση Ράικου συνέβη όπως την παρουσίασε ο κ. Παπαγγελόπουλος στην ομιλία του; Όχι βεβαίως. Η </w:t>
      </w:r>
      <w:r>
        <w:rPr>
          <w:rFonts w:eastAsia="Times New Roman" w:cs="Times New Roman"/>
          <w:szCs w:val="24"/>
        </w:rPr>
        <w:t>κ.</w:t>
      </w:r>
      <w:r>
        <w:rPr>
          <w:rFonts w:eastAsia="Times New Roman" w:cs="Times New Roman"/>
          <w:szCs w:val="24"/>
        </w:rPr>
        <w:t xml:space="preserve"> Ρ</w:t>
      </w:r>
      <w:r>
        <w:rPr>
          <w:rFonts w:eastAsia="Times New Roman" w:cs="Times New Roman"/>
          <w:szCs w:val="24"/>
        </w:rPr>
        <w:t>άικου παραιτήθηκε πιεζόμενη από δημοσίευμα της εφημερίδας «</w:t>
      </w:r>
      <w:r>
        <w:rPr>
          <w:rFonts w:eastAsia="Times New Roman" w:cs="Times New Roman"/>
          <w:szCs w:val="24"/>
          <w:lang w:val="en-US"/>
        </w:rPr>
        <w:t>DOCUMENTO</w:t>
      </w:r>
      <w:r>
        <w:rPr>
          <w:rFonts w:eastAsia="Times New Roman" w:cs="Times New Roman"/>
          <w:szCs w:val="24"/>
        </w:rPr>
        <w:t xml:space="preserve">», γιατί εμφανίσθηκε κατηγορουμένη από ανακρίτρια, </w:t>
      </w:r>
      <w:r>
        <w:rPr>
          <w:rFonts w:eastAsia="Times New Roman" w:cs="Times New Roman"/>
          <w:szCs w:val="24"/>
        </w:rPr>
        <w:t>πρόεδρο πρωτοδικών</w:t>
      </w:r>
      <w:r>
        <w:rPr>
          <w:rFonts w:eastAsia="Times New Roman" w:cs="Times New Roman"/>
          <w:szCs w:val="24"/>
        </w:rPr>
        <w:t>, ότι παρέλειψε να διαβιβάσει έγγραφα που αφορούσαν υποθέσεις Παπαντωνίου και Λιακουνάκου. Διαμαρτυρήθηκε εντόνως για ν</w:t>
      </w:r>
      <w:r>
        <w:rPr>
          <w:rFonts w:eastAsia="Times New Roman" w:cs="Times New Roman"/>
          <w:szCs w:val="24"/>
        </w:rPr>
        <w:t>α μην πάει ως πρόβατον επί σφαγήν. Αντέδρασε η εφημερίδα. Ιδού το πρωτοσέλιδο: «Η Ράικου ξέχασε στοιχεία για Γιάννο και Λιακουνάκο». Θα καταθέσω το σχετικό.</w:t>
      </w:r>
    </w:p>
    <w:p w14:paraId="74B8E498"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Πανηγυρίζει το «</w:t>
      </w:r>
      <w:r>
        <w:rPr>
          <w:rFonts w:eastAsia="Times New Roman" w:cs="Times New Roman"/>
          <w:szCs w:val="24"/>
          <w:lang w:val="en-US"/>
        </w:rPr>
        <w:t>DOCUMENTO</w:t>
      </w:r>
      <w:r>
        <w:rPr>
          <w:rFonts w:eastAsia="Times New Roman" w:cs="Times New Roman"/>
          <w:szCs w:val="24"/>
        </w:rPr>
        <w:t xml:space="preserve">», δηλαδή η εφημερίς της Κυβερνήσεως, «Παραιτήθηκε η εισαγγελέα διαφθοράς </w:t>
      </w:r>
      <w:r>
        <w:rPr>
          <w:rFonts w:eastAsia="Times New Roman" w:cs="Times New Roman"/>
          <w:szCs w:val="24"/>
        </w:rPr>
        <w:t>Ελένη Ράικου».</w:t>
      </w:r>
    </w:p>
    <w:p w14:paraId="74B8E499"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το σχετικό.</w:t>
      </w:r>
    </w:p>
    <w:p w14:paraId="74B8E4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Απαντάει η εφημερίς της Κυβερνήσεως στην Ελένη Ράικου. Σφοδρή επίθεση Κοντονή, του Υπουργού Δικαιοσύνης, προσωπικά στην Εισαγγελέα Διαφθοράς που παραιτείται, την </w:t>
      </w:r>
      <w:r>
        <w:rPr>
          <w:rFonts w:eastAsia="Times New Roman" w:cs="Times New Roman"/>
          <w:szCs w:val="24"/>
        </w:rPr>
        <w:t xml:space="preserve">κ. </w:t>
      </w:r>
      <w:r>
        <w:rPr>
          <w:rFonts w:eastAsia="Times New Roman" w:cs="Times New Roman"/>
          <w:szCs w:val="24"/>
        </w:rPr>
        <w:t>Ράικου.</w:t>
      </w:r>
    </w:p>
    <w:p w14:paraId="74B8E49B"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τις δηλώσεις του κ. Κοντονή και </w:t>
      </w:r>
      <w:r>
        <w:rPr>
          <w:rFonts w:eastAsia="Times New Roman" w:cs="Times New Roman"/>
          <w:szCs w:val="24"/>
        </w:rPr>
        <w:t>τη θριαμβολογία της εφημερίδας της Κυβερνήσεως. Θα καταθέσω και την εκδοχή της «</w:t>
      </w:r>
      <w:r>
        <w:rPr>
          <w:rFonts w:eastAsia="Times New Roman" w:cs="Times New Roman"/>
          <w:szCs w:val="24"/>
        </w:rPr>
        <w:t>ΚΑΘΗΜΕΡΙΝΗΣ</w:t>
      </w:r>
      <w:r>
        <w:rPr>
          <w:rFonts w:eastAsia="Times New Roman" w:cs="Times New Roman"/>
          <w:szCs w:val="24"/>
        </w:rPr>
        <w:t>».</w:t>
      </w:r>
    </w:p>
    <w:p w14:paraId="74B8E49C"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Και συνεχίζει το «</w:t>
      </w:r>
      <w:r>
        <w:rPr>
          <w:rFonts w:eastAsia="Times New Roman" w:cs="Times New Roman"/>
          <w:szCs w:val="24"/>
          <w:lang w:val="en-US"/>
        </w:rPr>
        <w:t>Documento</w:t>
      </w:r>
      <w:r>
        <w:rPr>
          <w:rFonts w:eastAsia="Times New Roman" w:cs="Times New Roman"/>
          <w:szCs w:val="24"/>
        </w:rPr>
        <w:t xml:space="preserve">» τις επιθέσεις με νέο πρωτοσέλιδο: Διαφθορά πέντε αστέρων με συντονίστρια την </w:t>
      </w:r>
      <w:r>
        <w:rPr>
          <w:rFonts w:eastAsia="Times New Roman" w:cs="Times New Roman"/>
          <w:szCs w:val="24"/>
        </w:rPr>
        <w:t xml:space="preserve">κ. </w:t>
      </w:r>
      <w:r>
        <w:rPr>
          <w:rFonts w:eastAsia="Times New Roman" w:cs="Times New Roman"/>
          <w:szCs w:val="24"/>
        </w:rPr>
        <w:t>Ράικου, την Εισαγγελέα Διαφθοράς, η οποία επιστεγάζει</w:t>
      </w:r>
      <w:r>
        <w:rPr>
          <w:rFonts w:eastAsia="Times New Roman" w:cs="Times New Roman"/>
          <w:szCs w:val="24"/>
        </w:rPr>
        <w:t xml:space="preserve"> και συντονίζει τις υποθέσεις Παπαντωνίου, Λιακουνάκου, Βγενόπουλου, Στουρνάρα και «Κοριόπολις».</w:t>
      </w:r>
    </w:p>
    <w:p w14:paraId="74B8E49D"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καταθέσω το σχετικό.</w:t>
      </w:r>
    </w:p>
    <w:p w14:paraId="74B8E4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στα υπόλοιπα τώρα. Ενώ όλα αυτά συμβαίνουν μέχρι τον Μάρτιο του 2017, μετά άκρα του τάφου σιωπή, ψελλίσματα! </w:t>
      </w:r>
    </w:p>
    <w:p w14:paraId="74B8E4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ξαφνικά, πυρετός. Από πότε; Από τις 6 Νοεμβρίου του 2017. Από την περίοδο εκείνη έχουμε μια εντυπωσιακή μεθοδολογία κατάθεσης. Καταθέτουν οι μάρτυρες από τις 6 Νοεμβρίου μέχρι τις 4 Φεβρουαρίου. Και σας έχω εδώ δύο χαρακτηριστικούς πίνακες, απολύτως δι</w:t>
      </w:r>
      <w:r>
        <w:rPr>
          <w:rFonts w:eastAsia="Times New Roman" w:cs="Times New Roman"/>
          <w:szCs w:val="24"/>
        </w:rPr>
        <w:t>δακτικούς. Ο ένας πίνακας αποτυπώνει τις ημέρες, τις ώρες, τη διάρκεια κατάθεσης και την έκταση σελίδων κατάθεσης κάθε μάρτυρα από τους τρεις. Πέντε ώρες στο εισαγγελικό γραφείο, μιάμιση σελίδα κατάθεση. Τέσσερις ώρες στο εισαγγελικό γραφείο, δύο σελίδες κ</w:t>
      </w:r>
      <w:r>
        <w:rPr>
          <w:rFonts w:eastAsia="Times New Roman" w:cs="Times New Roman"/>
          <w:szCs w:val="24"/>
        </w:rPr>
        <w:t xml:space="preserve">ατάθεση. Κάπου αλλού, τρεις ώρες στο εισαγγελικό γραφείο, έντεκα σελίδες κατάθεση, με άλλη γραμματοσειρά. Θα καταθέσω τρεις πίνακες για να δείτε τα παράδοξα της δικονομικής μεθόδευσης. Μέρες, διακοπές, ώρες, διάρκεια, έκταση κατάθεσης. Παράβαση του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Ποινικής Δικονομίας</w:t>
      </w:r>
      <w:r>
        <w:rPr>
          <w:rFonts w:eastAsia="Times New Roman" w:cs="Times New Roman"/>
          <w:szCs w:val="24"/>
        </w:rPr>
        <w:t>, των άρθρων 224 έως 226, κραυγαλέα.</w:t>
      </w:r>
    </w:p>
    <w:p w14:paraId="74B8E4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άλλος πίνακας, όμως, είναι ακόμη καλύτερος.</w:t>
      </w:r>
    </w:p>
    <w:p w14:paraId="74B8E4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Βενιζέλο, πόση ώρα θέλετε για να ολοκληρώσετε</w:t>
      </w:r>
      <w:r>
        <w:rPr>
          <w:rFonts w:eastAsia="Times New Roman" w:cs="Times New Roman"/>
          <w:szCs w:val="24"/>
        </w:rPr>
        <w:t>;</w:t>
      </w:r>
    </w:p>
    <w:p w14:paraId="74B8E4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Όση ώρα και ο κ. Πολάκης. Τον διπλάσιο χρ</w:t>
      </w:r>
      <w:r>
        <w:rPr>
          <w:rFonts w:eastAsia="Times New Roman" w:cs="Times New Roman"/>
          <w:szCs w:val="24"/>
        </w:rPr>
        <w:t>όνο.</w:t>
      </w:r>
    </w:p>
    <w:p w14:paraId="74B8E4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όχι. Ένα λεπτό ακόμα.</w:t>
      </w:r>
    </w:p>
    <w:p w14:paraId="74B8E4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Όλοι μίλησαν τον διπλάσιο χρόνο.</w:t>
      </w:r>
    </w:p>
    <w:p w14:paraId="74B8E4A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4A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Ο Πολάκης μίλησε είκοσι πέντε λεπτά από δέκα που είχε.</w:t>
      </w:r>
    </w:p>
    <w:p w14:paraId="74B8E4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w:t>
      </w:r>
      <w:r>
        <w:rPr>
          <w:rFonts w:eastAsia="Times New Roman" w:cs="Times New Roman"/>
          <w:szCs w:val="24"/>
        </w:rPr>
        <w:t>καλώ, μην παρεμβαίνετε από κάτω. Εγώ προεδρεύω. Σας παρακαλώ, κύριε Γεωργιάδη. Εγώ προεδρεύω.</w:t>
      </w:r>
    </w:p>
    <w:p w14:paraId="74B8E4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δεν θα αργήσω.</w:t>
      </w:r>
    </w:p>
    <w:p w14:paraId="74B8E4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πολύ. Στα τριάντα λεπτά θα σας διακόψω.</w:t>
      </w:r>
    </w:p>
    <w:p w14:paraId="74B8E4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w:t>
      </w:r>
      <w:r>
        <w:rPr>
          <w:rFonts w:eastAsia="Times New Roman" w:cs="Times New Roman"/>
          <w:szCs w:val="24"/>
        </w:rPr>
        <w:t>ε, αφήστε να προχωρήσω.</w:t>
      </w:r>
    </w:p>
    <w:p w14:paraId="74B8E4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να συνεννοηθούμε. Θα σας αφήσω και θα σας διακόψω στα τριάντα λεπτά.</w:t>
      </w:r>
    </w:p>
    <w:p w14:paraId="74B8E4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Εδώ, λοιπόν, προκύπτει ότι έχουν κατατεθεί ονόματα πολιτικών προσώπων, όλα μέχρι τις 5 Ιανουαρίου. </w:t>
      </w:r>
      <w:r>
        <w:rPr>
          <w:rFonts w:eastAsia="Times New Roman" w:cs="Times New Roman"/>
          <w:szCs w:val="24"/>
        </w:rPr>
        <w:t xml:space="preserve">Συμπτωματικώς το δικό μου προστίθεται μετά, στις 15 Ιανουαρίου. </w:t>
      </w:r>
    </w:p>
    <w:p w14:paraId="74B8E4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και αυτόν τον κατάλογο. Είναι ενδεικτικό της καθυστέρησης αποστολής του φακέλου στη Βουλή, όπως επιτάσσει το Σύνταγμα και ο νόμος. </w:t>
      </w:r>
    </w:p>
    <w:p w14:paraId="74B8E4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διαβίβαση, λοιπόν, γίνεται αφού το «</w:t>
      </w:r>
      <w:r>
        <w:rPr>
          <w:rFonts w:eastAsia="Times New Roman" w:cs="Times New Roman"/>
          <w:szCs w:val="24"/>
          <w:lang w:val="en-US"/>
        </w:rPr>
        <w:t>DOCUMENTO</w:t>
      </w:r>
      <w:r>
        <w:rPr>
          <w:rFonts w:eastAsia="Times New Roman" w:cs="Times New Roman"/>
          <w:szCs w:val="24"/>
        </w:rPr>
        <w:t>», το οποίο θα καταθέσω, την Κυριακή 4 Φεβρουαρίου -δηλαδή έχει τυπωθεί από την Παρασκευή 2 Φεβρουαρίου- εξαγγέλλει όλο το περιεχόμενο της δικογραφίας, ακόμα και αυτό που ολοκληρώνεται ανήμερα την Κυριακή 4 Φεβρουαρίου.</w:t>
      </w:r>
    </w:p>
    <w:p w14:paraId="74B8E4A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Ανήμερα τη Δευτέρα </w:t>
      </w:r>
      <w:r>
        <w:rPr>
          <w:rFonts w:eastAsia="Times New Roman" w:cs="Times New Roman"/>
          <w:szCs w:val="24"/>
        </w:rPr>
        <w:t xml:space="preserve">5 Φεβρουαρίου η </w:t>
      </w:r>
      <w:r>
        <w:rPr>
          <w:rFonts w:eastAsia="Times New Roman" w:cs="Times New Roman"/>
          <w:szCs w:val="24"/>
        </w:rPr>
        <w:t xml:space="preserve">εισαγγελία διαφθοράς </w:t>
      </w:r>
      <w:r>
        <w:rPr>
          <w:rFonts w:eastAsia="Times New Roman" w:cs="Times New Roman"/>
          <w:szCs w:val="24"/>
        </w:rPr>
        <w:t xml:space="preserve">διοργανώνει κοπή βασιλόπιτας, το μεσημέρι, με προσκεκλημένο τον κ. Παπαγγελόπουλο και την </w:t>
      </w:r>
      <w:r>
        <w:rPr>
          <w:rFonts w:eastAsia="Times New Roman" w:cs="Times New Roman"/>
          <w:szCs w:val="24"/>
        </w:rPr>
        <w:t xml:space="preserve">κ. </w:t>
      </w:r>
      <w:r>
        <w:rPr>
          <w:rFonts w:eastAsia="Times New Roman" w:cs="Times New Roman"/>
          <w:szCs w:val="24"/>
        </w:rPr>
        <w:t xml:space="preserve">Θάνου μόνο. Όχι την Εισαγγελέα του Αρείου Πάγου, όχι τον Προϊστάμενο της Εισαγγελίας Εφετών. Την ίδια μέρα ο κ. Τζανακόπουλος </w:t>
      </w:r>
      <w:r>
        <w:rPr>
          <w:rFonts w:eastAsia="Times New Roman" w:cs="Times New Roman"/>
          <w:szCs w:val="24"/>
        </w:rPr>
        <w:t xml:space="preserve">δεν μπόρεσε να πάει στην κοπή, διότι ήταν στην </w:t>
      </w:r>
      <w:r>
        <w:rPr>
          <w:rFonts w:eastAsia="Times New Roman" w:cs="Times New Roman"/>
          <w:szCs w:val="24"/>
        </w:rPr>
        <w:t xml:space="preserve">εισαγγελία </w:t>
      </w:r>
      <w:r>
        <w:rPr>
          <w:rFonts w:eastAsia="Times New Roman" w:cs="Times New Roman"/>
          <w:szCs w:val="24"/>
        </w:rPr>
        <w:t>του Αρείου Πάγου και δήλωσε ότι πήγε για να ενημερωθεί για τη δικογραφία. Με ποια αρμοδιότητα και ποια νομική βάση; Θα το καταθέσω και αυτό.</w:t>
      </w:r>
    </w:p>
    <w:p w14:paraId="74B8E4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ο κ. Κοντονής και ο κ. Παπαγγελόπουλος έ</w:t>
      </w:r>
      <w:r>
        <w:rPr>
          <w:rFonts w:eastAsia="Times New Roman" w:cs="Times New Roman"/>
          <w:szCs w:val="24"/>
        </w:rPr>
        <w:t xml:space="preserve">χουν μελετήσει και αξιολογήσει τη δικογραφία, παραβιάζοντας τον νόμο, τη διάκριση εξουσιών και την ανεξαρτησία της </w:t>
      </w:r>
      <w:r>
        <w:rPr>
          <w:rFonts w:eastAsia="Times New Roman" w:cs="Times New Roman"/>
          <w:szCs w:val="24"/>
        </w:rPr>
        <w:t>δικαιοσύνης</w:t>
      </w:r>
      <w:r>
        <w:rPr>
          <w:rFonts w:eastAsia="Times New Roman" w:cs="Times New Roman"/>
          <w:szCs w:val="24"/>
        </w:rPr>
        <w:t xml:space="preserve">. Θα καταθέσω τις δηλώσεις. </w:t>
      </w:r>
    </w:p>
    <w:p w14:paraId="74B8E4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ο κ. Πολάκης βεβαίως, εμφανίζεται στον </w:t>
      </w:r>
      <w:r>
        <w:rPr>
          <w:rFonts w:eastAsia="Times New Roman" w:cs="Times New Roman"/>
          <w:szCs w:val="24"/>
        </w:rPr>
        <w:t xml:space="preserve">«ΑΝΤ-1» </w:t>
      </w:r>
      <w:r>
        <w:rPr>
          <w:rFonts w:eastAsia="Times New Roman" w:cs="Times New Roman"/>
          <w:szCs w:val="24"/>
        </w:rPr>
        <w:t>και λέει «τους ξέρουμε τους μάρτυρες, τους π</w:t>
      </w:r>
      <w:r>
        <w:rPr>
          <w:rFonts w:eastAsia="Times New Roman" w:cs="Times New Roman"/>
          <w:szCs w:val="24"/>
        </w:rPr>
        <w:t>ιάσαμε με πολλά λεφτά και κελάηδησαν». Τους ξέρει τους μάρτυρες, εμείς δεν τους ξέρουμε. Θα καταθέσω και αυτό το σχετικό.</w:t>
      </w:r>
    </w:p>
    <w:p w14:paraId="74B8E4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νέο κύμα αντιποίησης εισαγγελικών αρμοδιοτήτων; Το λέω πολύ ήπια. Θα σας πω τι σημαίνει αντιποίηση. Και εκεί έρ</w:t>
      </w:r>
      <w:r>
        <w:rPr>
          <w:rFonts w:eastAsia="Times New Roman" w:cs="Times New Roman"/>
          <w:szCs w:val="24"/>
        </w:rPr>
        <w:t xml:space="preserve">χεται ο Μάξιμος Σαράφης, ένας από τους μάρτυρες, και λέει «παρεμπιπτόντως, τον Μάρτιο του 2012 σε ένα έγγραφο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προβλέπονται και 20 χιλιάδες για το Υπουργείο Οικονομικών, για τον κ. Πλασκοβίτη, Γενικό Γραμματέα και τον κ. Βενιζέλο, για να προωθηθούν οι σκοποί της εταιρείας σε σχέση με το reinvestment </w:t>
      </w:r>
      <w:r>
        <w:rPr>
          <w:rFonts w:eastAsia="Times New Roman" w:cs="Times New Roman"/>
          <w:szCs w:val="24"/>
          <w:lang w:val="en-US"/>
        </w:rPr>
        <w:t>list</w:t>
      </w:r>
      <w:r>
        <w:rPr>
          <w:rFonts w:eastAsia="Times New Roman" w:cs="Times New Roman"/>
          <w:szCs w:val="24"/>
        </w:rPr>
        <w:t>», δηλαδή με τη λίστα αποζημιωμένων φαρμάκων, με την οποία δε</w:t>
      </w:r>
      <w:r>
        <w:rPr>
          <w:rFonts w:eastAsia="Times New Roman" w:cs="Times New Roman"/>
          <w:szCs w:val="24"/>
        </w:rPr>
        <w:t>ν έχει καμμία σχέση το Υπουργείο Οικονομικών. Απολύτως καμμία.</w:t>
      </w:r>
    </w:p>
    <w:p w14:paraId="74B8E4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μάρτυρας καταθέτει και διαβάζει ένα φυλλάδιο –όχι έγγραφο- σελιδοποιημένο, ευρείας κυκλοφορίας. Ξέρετε τι ημερομηνία έχει; Μάιος του 2012. Τον Μάιο του 2012 εγώ δεν είμαι Υπουργός Οικονομικών</w:t>
      </w:r>
      <w:r>
        <w:rPr>
          <w:rFonts w:eastAsia="Times New Roman" w:cs="Times New Roman"/>
          <w:szCs w:val="24"/>
        </w:rPr>
        <w:t xml:space="preserve">. Έχω παραιτηθεί στις 21 Μαρτίου του 2012. Αυτό είναι το στοιχείο της δικογραφίας, 20.000 για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access</w:t>
      </w:r>
      <w:r>
        <w:rPr>
          <w:rFonts w:eastAsia="Times New Roman" w:cs="Times New Roman"/>
          <w:szCs w:val="24"/>
        </w:rPr>
        <w:t xml:space="preserve"> στα θέματα Υπουργείου Οικονομικών σε περίοδο που εγώ δεν είμαι Υπουργός Οικονομικών και για θέματα άσχετα με την αρμοδιότητα του Υπουργείου Οικονομι</w:t>
      </w:r>
      <w:r>
        <w:rPr>
          <w:rFonts w:eastAsia="Times New Roman" w:cs="Times New Roman"/>
          <w:szCs w:val="24"/>
        </w:rPr>
        <w:t xml:space="preserve">κών. Θα καταθέσω το σχετικό φυλλάδιο. </w:t>
      </w:r>
    </w:p>
    <w:p w14:paraId="74B8E4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Μετά από δύο μέρες λέει: «Ξέρετε, μου έχει πει ο Φρουζής ότι τον κ. Λιντζέρη στον ΕΟΦ τον διόρισε ο κ. Βενιζέλος. Τον διόρισε ο Υπουργός Υγείας με έγκριση ευρυτάτης πλειοψηφίας από την Επιτροπή Κοινωνικών Υποθέσεων τη</w:t>
      </w:r>
      <w:r>
        <w:rPr>
          <w:rFonts w:eastAsia="Times New Roman" w:cs="Times New Roman"/>
          <w:szCs w:val="24"/>
        </w:rPr>
        <w:t xml:space="preserve">ς Βουλής, με ένα μεγάλο μέρος της Αντιπολίτευσης να συμφωνεί. Μου είπε ο Φρουζής ότι ακούει στην αγορά ότι ο Λιντζέρης είναι ταμίας του Βενιζέλου στα θέματα υγείας». </w:t>
      </w:r>
    </w:p>
    <w:p w14:paraId="74B8E4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Ξέρετε για ποια περίοδο μιλάμε; Την περίοδο που εγώ έχω περικόψει από τα ομόλογα που είχα</w:t>
      </w:r>
      <w:r>
        <w:rPr>
          <w:rFonts w:eastAsia="Times New Roman" w:cs="Times New Roman"/>
          <w:szCs w:val="24"/>
        </w:rPr>
        <w:t xml:space="preserve">ν πάρει έναντι χρεών του δημοσίου οι φαρμακευτικές εταιρείες το 53,3%, δηλαδή τους είχα περικόψει 2,3 δισεκατομμύρια ευρώ, σε καθαρή αξία 4 δισεκατομμύρια ευρώ. Αυτοί είχαν σκυλιάσει εναντίον μου. Είχαν προσφύγει στο Συμβούλιο της Επικρατείας. Είχαν κάνει </w:t>
      </w:r>
      <w:r>
        <w:rPr>
          <w:rFonts w:eastAsia="Times New Roman" w:cs="Times New Roman"/>
          <w:szCs w:val="24"/>
        </w:rPr>
        <w:t>φασαρία σε όλα τα μέσα ενημέρωσης. Μετά το Συμβούλιο της Επικρατείας, όπου η απόφαση εκδόθηκε το 2015, προσέφυγαν στο Στρασβούργο, εναντίον των πράξεων μου, στο Ευρωπαϊκό Δικαστήριο Δικαιωμάτων του Ανθρώπου και η απόφαση βγήκε στις 9 Φεβρουαρίου.</w:t>
      </w:r>
    </w:p>
    <w:p w14:paraId="74B8E4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καταθέ</w:t>
      </w:r>
      <w:r>
        <w:rPr>
          <w:rFonts w:eastAsia="Times New Roman" w:cs="Times New Roman"/>
          <w:szCs w:val="24"/>
        </w:rPr>
        <w:t>σω τα δημοσιεύματα της εποχής για το μένος των φαρμακευτικών εταιρειών εναντίον μου. Θα μου έδιναν και πουρμπουάρ, γιατί τους έκοψα 2,5 δισεκατομμύρια ευρώ εφάπαξ!</w:t>
      </w:r>
    </w:p>
    <w:p w14:paraId="74B8E4B8" w14:textId="77777777" w:rsidR="00D8133C" w:rsidRDefault="00A7505C">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καταθέσω την απόφαση της 9</w:t>
      </w:r>
      <w:r>
        <w:rPr>
          <w:rFonts w:eastAsia="Times New Roman" w:cs="Times New Roman"/>
          <w:szCs w:val="24"/>
          <w:vertAlign w:val="superscript"/>
        </w:rPr>
        <w:t>ης</w:t>
      </w:r>
      <w:r>
        <w:rPr>
          <w:rFonts w:eastAsia="Times New Roman" w:cs="Times New Roman"/>
          <w:szCs w:val="24"/>
        </w:rPr>
        <w:t xml:space="preserve"> Φεβρουαρίου του 2018 του Ευρωπαϊκού Δικαστη</w:t>
      </w:r>
      <w:r>
        <w:rPr>
          <w:rFonts w:eastAsia="Times New Roman" w:cs="Times New Roman"/>
          <w:szCs w:val="24"/>
        </w:rPr>
        <w:t xml:space="preserve">ρίου Δικαιωμάτων του Ανθρώπου για ορισμένες από τις φαρμακευτικές εταιρείες, όσες από αυτές πήγαν άνευ λόγου. Και έλαβα ένα μάθημα. Εδώ καταγράφεται και όλη η νομική ιστορία. Θα καταθέσω το σχετικό έγγραφο. </w:t>
      </w:r>
    </w:p>
    <w:p w14:paraId="74B8E4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Μέχρι και ο ίδιος ο Φρουζής αντιδρά επί του θέμα</w:t>
      </w:r>
      <w:r>
        <w:rPr>
          <w:rFonts w:eastAsia="Times New Roman" w:cs="Times New Roman"/>
          <w:szCs w:val="24"/>
        </w:rPr>
        <w:t xml:space="preserve">τος. Δίνει κάτι συνεντεύξεις και λέει στον κ. Τέλογλου στην </w:t>
      </w:r>
      <w:r>
        <w:rPr>
          <w:rFonts w:eastAsia="Times New Roman" w:cs="Times New Roman"/>
          <w:szCs w:val="24"/>
        </w:rPr>
        <w:t>«ΚΑΘΗΜΕΡΙΝΗ»</w:t>
      </w:r>
      <w:r>
        <w:rPr>
          <w:rFonts w:eastAsia="Times New Roman" w:cs="Times New Roman"/>
          <w:szCs w:val="24"/>
        </w:rPr>
        <w:t>, στις 12 Φεβρουαρίου: «Καλά όσα μου λένε. Τον κ. Βενιζέλο δεν τον έχω δει ποτέ. Τον Βενιζέλο, τον Πικραμμένο και τον Αβραμόπουλο». Πάντως εμένα προφανώς δεν με είχε δει. Θα καταθέσω τ</w:t>
      </w:r>
      <w:r>
        <w:rPr>
          <w:rFonts w:eastAsia="Times New Roman" w:cs="Times New Roman"/>
          <w:szCs w:val="24"/>
        </w:rPr>
        <w:t xml:space="preserve">ο σχετικό έγγραφο. </w:t>
      </w:r>
    </w:p>
    <w:p w14:paraId="74B8E4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λοιπόν, αναγκάστηκα να καταθέσω έγκληση και μήνυση για ψευδορκία, συκοφαντική δυσφήμιση, κατάχρηση εξουσίας και γιατί υπάρχει το αδίκημα -που θα το πω περιγραφικά- σφετερισμός της ιδιότητας του κρατικού οργάνου γ</w:t>
      </w:r>
      <w:r>
        <w:rPr>
          <w:rFonts w:eastAsia="Times New Roman" w:cs="Times New Roman"/>
          <w:szCs w:val="24"/>
        </w:rPr>
        <w:t>ια να αλλοιωθούν θεμελιώδεις θεσμοί του πολιτεύματος, όπως η διάκριση εξουσιών και η ανεξαρτησία της δικαιοσύνης. Θα σας καταθέσω τη μήνυση.</w:t>
      </w:r>
    </w:p>
    <w:p w14:paraId="74B8E4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δικονομικές παρεμβάσεις δεν χρειάζεται να ειπωθούν. Απλώς λέω ότι πέραν των τηλεφωνικών επικοινωνιών με τον κύρι</w:t>
      </w:r>
      <w:r>
        <w:rPr>
          <w:rFonts w:eastAsia="Times New Roman" w:cs="Times New Roman"/>
          <w:szCs w:val="24"/>
        </w:rPr>
        <w:t>ο Παπαγγελόπουλο -έθεσε το θέμα ο κ. Αθανασίου-, η εφημερίδα «</w:t>
      </w:r>
      <w:r>
        <w:rPr>
          <w:rFonts w:eastAsia="Times New Roman" w:cs="Times New Roman"/>
          <w:szCs w:val="24"/>
        </w:rPr>
        <w:t>ΦΙΛΕΛΕΥΘΕΡΟΣ</w:t>
      </w:r>
      <w:r>
        <w:rPr>
          <w:rFonts w:eastAsia="Times New Roman" w:cs="Times New Roman"/>
          <w:szCs w:val="24"/>
        </w:rPr>
        <w:t xml:space="preserve">» στις 7 Φεβρουαρίου γράφει ότι υπήρξε και επίσκεψη της κ. Τουλουπάκη στο Μέγαρο Μαξίμου. Θα σας καταθέσω την εφημερίδα. </w:t>
      </w:r>
    </w:p>
    <w:p w14:paraId="74B8E4BD" w14:textId="77777777" w:rsidR="00D8133C" w:rsidRDefault="00A7505C">
      <w:pPr>
        <w:spacing w:after="0" w:line="600" w:lineRule="auto"/>
        <w:ind w:firstLine="720"/>
        <w:contextualSpacing/>
        <w:jc w:val="both"/>
        <w:rPr>
          <w:rFonts w:eastAsia="Times New Roman"/>
          <w:szCs w:val="24"/>
        </w:rPr>
      </w:pPr>
      <w:r>
        <w:rPr>
          <w:rFonts w:eastAsia="Times New Roman" w:cs="Times New Roman"/>
          <w:szCs w:val="24"/>
        </w:rPr>
        <w:t>Το θέμα των ανωνύμων μαρτύρων έχει φύγει από αυτούς. Βαραίνε</w:t>
      </w:r>
      <w:r>
        <w:rPr>
          <w:rFonts w:eastAsia="Times New Roman" w:cs="Times New Roman"/>
          <w:szCs w:val="24"/>
        </w:rPr>
        <w:t xml:space="preserve">ι τη δικαιοσύνη στο υψηλότερο επίπεδο. Είδατε χθες την ανακοίνωση του </w:t>
      </w:r>
      <w:r>
        <w:rPr>
          <w:rFonts w:eastAsia="Times New Roman" w:cs="Times New Roman"/>
          <w:szCs w:val="24"/>
        </w:rPr>
        <w:t xml:space="preserve">αντεισαγγελέα </w:t>
      </w:r>
      <w:r>
        <w:rPr>
          <w:rFonts w:eastAsia="Times New Roman" w:cs="Times New Roman"/>
          <w:szCs w:val="24"/>
        </w:rPr>
        <w:t>του Αρείου Πάγου. Εκ των υστέρων τους χαρακτήρισαν «μάρτυρες δημοσίου συμφέροντος». Πρέπει να δούμε την αιτιολογία, γιατί έστω και εκ των υστέρων, πρέπει να τεκμηριώνεται ό</w:t>
      </w:r>
      <w:r>
        <w:rPr>
          <w:rFonts w:eastAsia="Times New Roman" w:cs="Times New Roman"/>
          <w:szCs w:val="24"/>
        </w:rPr>
        <w:t xml:space="preserve">τι δεν έχουν εμπλοκή στις ερευνώμενες πράξεις και δεν έχουν ίδιον όφελος. Όμως, στις 9 Φεβρουαρίου, έχει αρμοδιότητα ο </w:t>
      </w:r>
      <w:r>
        <w:rPr>
          <w:rFonts w:eastAsia="Times New Roman" w:cs="Times New Roman"/>
          <w:szCs w:val="24"/>
        </w:rPr>
        <w:t xml:space="preserve">εισαγγελέας διαφθοράς </w:t>
      </w:r>
      <w:r>
        <w:rPr>
          <w:rFonts w:eastAsia="Times New Roman" w:cs="Times New Roman"/>
          <w:szCs w:val="24"/>
        </w:rPr>
        <w:t xml:space="preserve">και ο </w:t>
      </w:r>
      <w:r>
        <w:rPr>
          <w:rFonts w:eastAsia="Times New Roman" w:cs="Times New Roman"/>
          <w:szCs w:val="24"/>
        </w:rPr>
        <w:t xml:space="preserve">εισαγγελέας </w:t>
      </w:r>
      <w:r>
        <w:rPr>
          <w:rFonts w:eastAsia="Times New Roman" w:cs="Times New Roman"/>
          <w:szCs w:val="24"/>
        </w:rPr>
        <w:t xml:space="preserve">του Αρείου Πάγου; </w:t>
      </w:r>
      <w:r>
        <w:rPr>
          <w:rFonts w:eastAsia="Times New Roman"/>
          <w:szCs w:val="24"/>
        </w:rPr>
        <w:t xml:space="preserve">Όχι βέβαια, διότι η δικογραφία έχει διαβιβαστεί στη Βουλή και ο μόνος αρμόδιος </w:t>
      </w:r>
      <w:r>
        <w:rPr>
          <w:rFonts w:eastAsia="Times New Roman"/>
          <w:szCs w:val="24"/>
        </w:rPr>
        <w:t xml:space="preserve">εισαγγελέας είναι η Βουλή. Εξεδόθη η πράξη παρανόμως με πλήρη έλλειψη δικαιοδοσίας. Εκ των υστέρων, δεν θεραπεύεται η απόλυτη ακυρότητα. Ξέρετε τι σημαίνει απόλυτη ακυρότητα της προδικασίας; </w:t>
      </w:r>
    </w:p>
    <w:p w14:paraId="74B8E4BE"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Βενιζέλο, παρακαλώ τι ώρα θα </w:t>
      </w:r>
      <w:r>
        <w:rPr>
          <w:rFonts w:eastAsia="Times New Roman"/>
          <w:szCs w:val="24"/>
        </w:rPr>
        <w:t xml:space="preserve">τελειώσουμε; </w:t>
      </w:r>
    </w:p>
    <w:p w14:paraId="74B8E4BF"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Θα σας καταθέσω την ανακοίνωση του αντιεισαγγελέα, καθώς και τη δήλωσή μου που έκανα με όλα τα νομικά θέματα. Όσοι είναι ρέκτες και θέλουν να ελέγξουν δικονομικά τα ζητήματα, μπορούν να τη διαβάσουν.</w:t>
      </w:r>
    </w:p>
    <w:p w14:paraId="74B8E4C0"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w:t>
      </w:r>
      <w:r>
        <w:rPr>
          <w:rFonts w:eastAsia="Times New Roman"/>
          <w:b/>
          <w:szCs w:val="24"/>
        </w:rPr>
        <w:t>ύτσης):</w:t>
      </w:r>
      <w:r>
        <w:rPr>
          <w:rFonts w:eastAsia="Times New Roman"/>
          <w:szCs w:val="24"/>
        </w:rPr>
        <w:t xml:space="preserve"> Κύριε συνάδελφε, παρακαλώ.</w:t>
      </w:r>
    </w:p>
    <w:p w14:paraId="74B8E4C1"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Θα τελειώσω σύντομα, κύριε Πρόεδρε.</w:t>
      </w:r>
    </w:p>
    <w:p w14:paraId="74B8E4C2"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Πόσο σύντομα; </w:t>
      </w:r>
    </w:p>
    <w:p w14:paraId="74B8E4C3"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Σε πέντε λεπτά.</w:t>
      </w:r>
    </w:p>
    <w:p w14:paraId="74B8E4C4"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Πέντε λεπτά είναι πολλά, κύριε Βενιζέλο. Δύο λεπτά, αν θέλετε.</w:t>
      </w:r>
    </w:p>
    <w:p w14:paraId="74B8E4C5"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εδώ παίζεται η τιμή μας. Σας παρακαλώ πολύ!</w:t>
      </w:r>
    </w:p>
    <w:p w14:paraId="74B8E4C6"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Κοιτάξτε, η τιμή σε χρόνο έχει πάντοτε τιμή όταν είναι…</w:t>
      </w:r>
    </w:p>
    <w:p w14:paraId="74B8E4C7"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Η τιμή, τιμή δεν έχει! </w:t>
      </w:r>
    </w:p>
    <w:p w14:paraId="74B8E4C8" w14:textId="77777777" w:rsidR="00D8133C" w:rsidRDefault="00A7505C">
      <w:pPr>
        <w:spacing w:line="600" w:lineRule="auto"/>
        <w:ind w:firstLine="720"/>
        <w:contextualSpacing/>
        <w:jc w:val="both"/>
        <w:rPr>
          <w:rFonts w:eastAsia="Times New Roman"/>
          <w:szCs w:val="24"/>
        </w:rPr>
      </w:pPr>
      <w:r>
        <w:rPr>
          <w:rFonts w:eastAsia="Times New Roman"/>
          <w:szCs w:val="24"/>
        </w:rPr>
        <w:t>Αφήστε με, κύριε Πρόεδρε.</w:t>
      </w:r>
    </w:p>
    <w:p w14:paraId="74B8E4C9" w14:textId="77777777" w:rsidR="00D8133C" w:rsidRDefault="00A7505C">
      <w:pPr>
        <w:spacing w:line="600" w:lineRule="auto"/>
        <w:ind w:firstLine="720"/>
        <w:contextualSpacing/>
        <w:jc w:val="both"/>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διαμαρτυρίες </w:t>
      </w:r>
      <w:r>
        <w:rPr>
          <w:rFonts w:eastAsia="Times New Roman"/>
          <w:szCs w:val="24"/>
        </w:rPr>
        <w:t>από την πτέρυγα της Δημοκρατικής Συμπαράταξης</w:t>
      </w:r>
      <w:r>
        <w:rPr>
          <w:rFonts w:eastAsia="Times New Roman"/>
          <w:szCs w:val="24"/>
        </w:rPr>
        <w:t xml:space="preserve">  ΠΑΣΟΚ</w:t>
      </w:r>
      <w:r>
        <w:rPr>
          <w:rFonts w:eastAsia="Times New Roman"/>
          <w:szCs w:val="24"/>
        </w:rPr>
        <w:t xml:space="preserve"> -</w:t>
      </w:r>
      <w:r>
        <w:rPr>
          <w:rFonts w:eastAsia="Times New Roman"/>
          <w:szCs w:val="24"/>
        </w:rPr>
        <w:t xml:space="preserve"> ΔΗΜΑΡ</w:t>
      </w:r>
      <w:r>
        <w:rPr>
          <w:rFonts w:eastAsia="Times New Roman"/>
          <w:szCs w:val="24"/>
        </w:rPr>
        <w:t xml:space="preserve">) </w:t>
      </w:r>
    </w:p>
    <w:p w14:paraId="74B8E4CA"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Σας παρακαλώ!</w:t>
      </w:r>
    </w:p>
    <w:p w14:paraId="74B8E4CB"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Εμείς σας παρακαλούμε!</w:t>
      </w:r>
    </w:p>
    <w:p w14:paraId="74B8E4CC"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w:t>
      </w:r>
      <w:r>
        <w:rPr>
          <w:rFonts w:eastAsia="Times New Roman"/>
          <w:b/>
          <w:szCs w:val="24"/>
        </w:rPr>
        <w:t xml:space="preserve">ης): </w:t>
      </w:r>
      <w:r>
        <w:rPr>
          <w:rFonts w:eastAsia="Times New Roman"/>
          <w:szCs w:val="24"/>
        </w:rPr>
        <w:t>Η οικονομία όλης της συζήτησης απαιτεί ορισμένη πειθαρχία. Ορισμένη πειθαρχία!</w:t>
      </w:r>
    </w:p>
    <w:p w14:paraId="74B8E4CD"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Μη με διακόπτετε. Και κακώς βρίσκεστε στην έδρα τώρα!</w:t>
      </w:r>
    </w:p>
    <w:p w14:paraId="74B8E4CE"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Βενιζέλο, σας παρακαλώ!</w:t>
      </w:r>
    </w:p>
    <w:p w14:paraId="74B8E4CF"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Μη με διακόπτετε!</w:t>
      </w:r>
      <w:r>
        <w:rPr>
          <w:rFonts w:eastAsia="Times New Roman"/>
          <w:szCs w:val="24"/>
        </w:rPr>
        <w:t xml:space="preserve"> Δεν είναι σεβασμός αυτός!</w:t>
      </w:r>
    </w:p>
    <w:p w14:paraId="74B8E4D0" w14:textId="77777777" w:rsidR="00D8133C" w:rsidRDefault="00A7505C">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Πού ήσασταν κύριε Πρόεδρε, όταν μιλούσαν είκοσι πέντε λεπτά; </w:t>
      </w:r>
    </w:p>
    <w:p w14:paraId="74B8E4D1"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Αμυρά, σας παρακαλώ!</w:t>
      </w:r>
    </w:p>
    <w:p w14:paraId="74B8E4D2"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Μη με διακόπτετε και κακώς βρίσκεστε στην έδρα τώρα.</w:t>
      </w:r>
    </w:p>
    <w:p w14:paraId="74B8E4D3"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w:t>
      </w:r>
      <w:r>
        <w:rPr>
          <w:rFonts w:eastAsia="Times New Roman"/>
          <w:b/>
          <w:szCs w:val="24"/>
        </w:rPr>
        <w:t>ούτσης):</w:t>
      </w:r>
      <w:r>
        <w:rPr>
          <w:rFonts w:eastAsia="Times New Roman"/>
          <w:szCs w:val="24"/>
        </w:rPr>
        <w:t xml:space="preserve"> Και ο κ. Γεωργιάδης μίλησε, επίσης, τριάντα πέντε λεπτά και ο κ. Πολάκης κακώς μίλησε τόσο όσο μίλησε. </w:t>
      </w:r>
    </w:p>
    <w:p w14:paraId="74B8E4D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Σας παρακαλώ! </w:t>
      </w:r>
    </w:p>
    <w:p w14:paraId="74B8E4D5" w14:textId="77777777" w:rsidR="00D8133C" w:rsidRDefault="00A7505C">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Άλλο να μιλήσεις είκοσι πέντε λεπτά από τα δέκα που έχεις και άλλο είκοσι πέντε από τα είκοσι!</w:t>
      </w:r>
    </w:p>
    <w:p w14:paraId="74B8E4D6"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w:t>
      </w:r>
      <w:r>
        <w:rPr>
          <w:rFonts w:eastAsia="Times New Roman"/>
          <w:b/>
          <w:szCs w:val="24"/>
        </w:rPr>
        <w:t>ος Βούτσης):</w:t>
      </w:r>
      <w:r>
        <w:rPr>
          <w:rFonts w:eastAsia="Times New Roman"/>
          <w:szCs w:val="24"/>
        </w:rPr>
        <w:t xml:space="preserve"> Κύριε Αμυρά, ο κ. Βενιζέλος ειδικά είναι ο μόνος στην Αίθουσα που δεν έχει ανάγκη κανέναν δικηγόρο. Να συνεννοούμαστε!</w:t>
      </w:r>
    </w:p>
    <w:p w14:paraId="74B8E4D7" w14:textId="77777777" w:rsidR="00D8133C" w:rsidRDefault="00A7505C">
      <w:pPr>
        <w:spacing w:line="600" w:lineRule="auto"/>
        <w:ind w:firstLine="720"/>
        <w:contextualSpacing/>
        <w:jc w:val="both"/>
        <w:rPr>
          <w:rFonts w:eastAsia="Times New Roman"/>
          <w:szCs w:val="24"/>
        </w:rPr>
      </w:pPr>
      <w:r>
        <w:rPr>
          <w:rFonts w:eastAsia="Times New Roman"/>
          <w:szCs w:val="24"/>
        </w:rPr>
        <w:t>Σας παρακαλώ πολύ! Όμως, ασυδοσία δεν είναι σωστό να απαιτεί κανείς!</w:t>
      </w:r>
    </w:p>
    <w:p w14:paraId="74B8E4D8" w14:textId="77777777" w:rsidR="00D8133C" w:rsidRDefault="00A7505C">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Ίδια μέτρα για όλους, κύριε Πρόεδρε κα</w:t>
      </w:r>
      <w:r>
        <w:rPr>
          <w:rFonts w:eastAsia="Times New Roman"/>
          <w:szCs w:val="24"/>
        </w:rPr>
        <w:t>ι όχι ασυδοσία!</w:t>
      </w:r>
    </w:p>
    <w:p w14:paraId="74B8E4D9"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Σας παρακαλώ πολύ!</w:t>
      </w:r>
    </w:p>
    <w:p w14:paraId="74B8E4DA"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μου χαλάτε τον ειρμό, παρακαλώ.</w:t>
      </w:r>
    </w:p>
    <w:p w14:paraId="74B8E4DB"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Σας χαλάω τον ειρμό κι εσείς χαλάτε τη διαδικασία. Με συγχωρείτε πάρα πολύ.</w:t>
      </w:r>
    </w:p>
    <w:p w14:paraId="74B8E4DC"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b/>
          <w:szCs w:val="24"/>
        </w:rPr>
        <w:t>:</w:t>
      </w:r>
      <w:r>
        <w:rPr>
          <w:rFonts w:eastAsia="Times New Roman"/>
          <w:szCs w:val="24"/>
        </w:rPr>
        <w:t xml:space="preserve"> Εγώ χαλάω τη διαδικασία την οποία αφήσατε να ξεχειλώσει με τους Υπουργούς;</w:t>
      </w:r>
    </w:p>
    <w:p w14:paraId="74B8E4DD"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w:t>
      </w:r>
    </w:p>
    <w:p w14:paraId="74B8E4DE"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Τι λέτε τώρα;</w:t>
      </w:r>
    </w:p>
    <w:p w14:paraId="74B8E4DF"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Σας παρακαλώ!</w:t>
      </w:r>
    </w:p>
    <w:p w14:paraId="74B8E4E0"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Ποιοι Υπουργοί ξεχείλωσαν τη διαδικασία; </w:t>
      </w:r>
    </w:p>
    <w:p w14:paraId="74B8E4E1"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ΕΥΑΓΓΕΛΟΣ </w:t>
      </w:r>
      <w:r>
        <w:rPr>
          <w:rFonts w:eastAsia="Times New Roman"/>
          <w:b/>
          <w:szCs w:val="24"/>
        </w:rPr>
        <w:t>ΒΕΝΙΖΕΛΟΣ:</w:t>
      </w:r>
      <w:r>
        <w:rPr>
          <w:rFonts w:eastAsia="Times New Roman"/>
          <w:szCs w:val="24"/>
        </w:rPr>
        <w:t xml:space="preserve"> Δείτε του χρόνους των Υπουργών. Δείτε τους χρόνους!</w:t>
      </w:r>
    </w:p>
    <w:p w14:paraId="74B8E4E2"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Εσείς δεν τους έχετε δει, κύριε Βενιζέλο; </w:t>
      </w:r>
    </w:p>
    <w:p w14:paraId="74B8E4E3" w14:textId="77777777" w:rsidR="00D8133C" w:rsidRDefault="00A7505C">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Ακούστε: Στις 9 Φεβρουαρίου είχα στείλει εγώ επιστολή στον κ. Βούτση και του ζητούσα την εισαγγελική</w:t>
      </w:r>
      <w:r>
        <w:rPr>
          <w:rFonts w:eastAsia="Times New Roman"/>
          <w:szCs w:val="24"/>
        </w:rPr>
        <w:t xml:space="preserve"> πράξη χαρακτηρισμού των μαρτύρων ως δημοσίου συμφέροντος γιατί δεν υπήρχε. Διάβασαν την </w:t>
      </w:r>
      <w:r>
        <w:rPr>
          <w:rFonts w:eastAsia="Times New Roman"/>
          <w:szCs w:val="24"/>
        </w:rPr>
        <w:t xml:space="preserve">επιστολή </w:t>
      </w:r>
      <w:r>
        <w:rPr>
          <w:rFonts w:eastAsia="Times New Roman"/>
          <w:szCs w:val="24"/>
        </w:rPr>
        <w:t xml:space="preserve">και πήγαν και κάνανε την αποκοτιά να βγάλουν την πράξη. Θα σας καταθέσω την επιστολή. </w:t>
      </w:r>
    </w:p>
    <w:p w14:paraId="74B8E4E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Προσέξτε τώρα έχω δύο μόνο επιχειρήματα. Ακούστε: Το θέμα των μαρτύρων </w:t>
      </w:r>
      <w:r>
        <w:rPr>
          <w:rFonts w:eastAsia="Times New Roman"/>
          <w:szCs w:val="24"/>
        </w:rPr>
        <w:t xml:space="preserve">είναι τίποτα μπροστά στο </w:t>
      </w:r>
      <w:r>
        <w:rPr>
          <w:rFonts w:eastAsia="Times New Roman"/>
          <w:szCs w:val="24"/>
          <w:lang w:val="en-US"/>
        </w:rPr>
        <w:t>colpo</w:t>
      </w:r>
      <w:r>
        <w:rPr>
          <w:rFonts w:eastAsia="Times New Roman"/>
          <w:szCs w:val="24"/>
        </w:rPr>
        <w:t xml:space="preserve"> </w:t>
      </w:r>
      <w:r>
        <w:rPr>
          <w:rFonts w:eastAsia="Times New Roman"/>
          <w:szCs w:val="24"/>
          <w:lang w:val="en-US"/>
        </w:rPr>
        <w:t>grosso</w:t>
      </w:r>
      <w:r>
        <w:rPr>
          <w:rFonts w:eastAsia="Times New Roman"/>
          <w:szCs w:val="24"/>
        </w:rPr>
        <w:t xml:space="preserve"> της </w:t>
      </w:r>
      <w:r>
        <w:rPr>
          <w:rFonts w:eastAsia="Times New Roman"/>
          <w:szCs w:val="24"/>
        </w:rPr>
        <w:t>επιτροπής</w:t>
      </w:r>
      <w:r>
        <w:rPr>
          <w:rFonts w:eastAsia="Times New Roman"/>
          <w:szCs w:val="24"/>
        </w:rPr>
        <w:t xml:space="preserve">. Λέει ο κ. Παρασκευόπουλος, </w:t>
      </w:r>
      <w:r>
        <w:rPr>
          <w:rFonts w:eastAsia="Times New Roman"/>
          <w:szCs w:val="24"/>
        </w:rPr>
        <w:t xml:space="preserve">καθηγητής </w:t>
      </w:r>
      <w:r>
        <w:rPr>
          <w:rFonts w:eastAsia="Times New Roman"/>
          <w:szCs w:val="24"/>
        </w:rPr>
        <w:t xml:space="preserve">του </w:t>
      </w:r>
      <w:r>
        <w:rPr>
          <w:rFonts w:eastAsia="Times New Roman"/>
          <w:szCs w:val="24"/>
        </w:rPr>
        <w:t xml:space="preserve">Ποινικού </w:t>
      </w:r>
      <w:r>
        <w:rPr>
          <w:rFonts w:eastAsia="Times New Roman"/>
          <w:szCs w:val="24"/>
        </w:rPr>
        <w:t xml:space="preserve">Δικαίου και </w:t>
      </w:r>
      <w:r>
        <w:rPr>
          <w:rFonts w:eastAsia="Times New Roman"/>
          <w:szCs w:val="24"/>
        </w:rPr>
        <w:t>εισηγητής</w:t>
      </w:r>
      <w:r>
        <w:rPr>
          <w:rFonts w:eastAsia="Times New Roman"/>
          <w:szCs w:val="24"/>
        </w:rPr>
        <w:t xml:space="preserve">, σήμερα το πρωί: «Τι θα κάνει η Βουλή σήμερα; Κάνει ό,τι λέει το Σύνταγμα». Προσέξτε. «Φέρνει το θέμα στην Ολομέλεια και προτείνει </w:t>
      </w:r>
      <w:r>
        <w:rPr>
          <w:rFonts w:eastAsia="Times New Roman"/>
          <w:szCs w:val="24"/>
        </w:rPr>
        <w:t xml:space="preserve">τη σύσταση </w:t>
      </w:r>
      <w:r>
        <w:rPr>
          <w:rFonts w:eastAsia="Times New Roman"/>
          <w:szCs w:val="24"/>
        </w:rPr>
        <w:t>προκαταρκτικής επιτροπής</w:t>
      </w:r>
      <w:r>
        <w:rPr>
          <w:rFonts w:eastAsia="Times New Roman"/>
          <w:szCs w:val="24"/>
        </w:rPr>
        <w:t xml:space="preserve"> για να εξεταστεί εάν συντρέχει αρμοδιότητα δική της, οπότε έχουμε εξάλειψη, δηλαδή παραγραφή ή αν δεν συντρέχει, οπότε οι υποθέσεις θα δικαστούν από κοινό δικαστήριο». </w:t>
      </w:r>
    </w:p>
    <w:p w14:paraId="74B8E4E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Άρα, η </w:t>
      </w:r>
      <w:r>
        <w:rPr>
          <w:rFonts w:eastAsia="Times New Roman"/>
          <w:szCs w:val="24"/>
        </w:rPr>
        <w:t>προκαταρκτική επιτροπή</w:t>
      </w:r>
      <w:r>
        <w:rPr>
          <w:rFonts w:eastAsia="Times New Roman"/>
          <w:szCs w:val="24"/>
        </w:rPr>
        <w:t xml:space="preserve"> δεν πρόκειται να διερ</w:t>
      </w:r>
      <w:r>
        <w:rPr>
          <w:rFonts w:eastAsia="Times New Roman"/>
          <w:szCs w:val="24"/>
        </w:rPr>
        <w:t xml:space="preserve">ευνήσει τίποτα επί της ουσίας. Δεν θα καλέσει τους μάρτυρες για να μην υποστούν </w:t>
      </w:r>
      <w:r>
        <w:rPr>
          <w:rFonts w:eastAsia="Times New Roman"/>
          <w:szCs w:val="24"/>
          <w:lang w:val="en-US"/>
        </w:rPr>
        <w:t>bullying</w:t>
      </w:r>
      <w:r>
        <w:rPr>
          <w:rFonts w:eastAsia="Times New Roman"/>
          <w:szCs w:val="24"/>
        </w:rPr>
        <w:t>. Άρα, το τέλειο έγκλημα. Λένε: «Έχουμε μια δικογραφία. Η απιστία, που είναι το ατιμωτικό αδίκημα, η βλάβη του δημοσίου, έχει παραγραφεί για όλους και τον κ. Κουρουμπλή</w:t>
      </w:r>
      <w:r>
        <w:rPr>
          <w:rFonts w:eastAsia="Times New Roman"/>
          <w:szCs w:val="24"/>
        </w:rPr>
        <w:t xml:space="preserve">. Οι δωροδοκίες; Θα δούμε αν είναι κατά την άσκηση των καθηκόντων ή σε σχέση με τα καθήκοντα. Αν είναι κατά τα καθήκοντα, έχουν παραγραφεί. Αν είναι απλώς σε σχέση, πάνε στη δικαιοσύνη». Δηλαδή, ο απόλυτος κυνισμός! </w:t>
      </w:r>
    </w:p>
    <w:p w14:paraId="74B8E4E6" w14:textId="77777777" w:rsidR="00D8133C" w:rsidRDefault="00A7505C">
      <w:pPr>
        <w:spacing w:line="600" w:lineRule="auto"/>
        <w:ind w:firstLine="720"/>
        <w:contextualSpacing/>
        <w:jc w:val="both"/>
        <w:rPr>
          <w:rFonts w:eastAsia="Times New Roman"/>
          <w:szCs w:val="24"/>
        </w:rPr>
      </w:pPr>
      <w:r>
        <w:rPr>
          <w:rFonts w:eastAsia="Times New Roman"/>
          <w:szCs w:val="24"/>
        </w:rPr>
        <w:t>Αυτό, ξέρετε, παραβιάζει πλήρως τη νομο</w:t>
      </w:r>
      <w:r>
        <w:rPr>
          <w:rFonts w:eastAsia="Times New Roman"/>
          <w:szCs w:val="24"/>
        </w:rPr>
        <w:t>λογία, την πρόσφατη. Έχει πει και το Συμβούλιο του Ειδικού Δικαστηρίου του άρθρου 86 με το βούλευμα 1 του 2011 ότι και η δωροδοκία φυσικά παραγράφεται και το Εφετείο Αθηνών σε Συμβούλιο με το 1440 του 2010 βούλευμά του. Η νομολογία είναι δεδομένη, γι’ αυτό</w:t>
      </w:r>
      <w:r>
        <w:rPr>
          <w:rFonts w:eastAsia="Times New Roman"/>
          <w:szCs w:val="24"/>
        </w:rPr>
        <w:t xml:space="preserve"> και η δικαιοσύνη έστειλε τον φάκελο. Εμείς δεν θέλουμε παραγραφή, όμως. Θέλουμε έρευνα επί της ουσίας και για την απιστία και για τη δωροδοκία!</w:t>
      </w:r>
    </w:p>
    <w:p w14:paraId="74B8E4E7"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w:t>
      </w:r>
    </w:p>
    <w:p w14:paraId="74B8E4E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Δεν θέλουμε κόλπο. Δεν θέλουμε να γίνει μια </w:t>
      </w:r>
      <w:r>
        <w:rPr>
          <w:rFonts w:eastAsia="Times New Roman"/>
          <w:szCs w:val="24"/>
        </w:rPr>
        <w:t xml:space="preserve">επιτροπή </w:t>
      </w:r>
      <w:r>
        <w:rPr>
          <w:rFonts w:eastAsia="Times New Roman"/>
          <w:szCs w:val="24"/>
        </w:rPr>
        <w:t>για να κάνει μια νομική συζήτηση και να π</w:t>
      </w:r>
      <w:r>
        <w:rPr>
          <w:rFonts w:eastAsia="Times New Roman"/>
          <w:szCs w:val="24"/>
        </w:rPr>
        <w:t xml:space="preserve">ει «τα άλλα έχουν παραγραφεί, για κάποια άλλα πάτε στη δικαιοσύνη». </w:t>
      </w:r>
    </w:p>
    <w:p w14:paraId="74B8E4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δικαιοσύνη θα πει: «Εγώ, με βάση τη νομολογία και τη θεωρία, δεν έχω αρμοδιότητα». Άρα, τελείωσε η υπόθεση. Λάσπη, γκρίζα ζώνη και όλα καλά, φίλοι είμαστε. Υπάρχει μεγαλύτερη αθλιότητα </w:t>
      </w:r>
      <w:r>
        <w:rPr>
          <w:rFonts w:eastAsia="Times New Roman" w:cs="Times New Roman"/>
          <w:szCs w:val="24"/>
        </w:rPr>
        <w:t xml:space="preserve">από αυτό; Υπάρχει πιο νοσηρή αντίληψη από αυτό; Και προσθέτουν τη νομιμοποίηση εσόδων η οποία δεν υπάρχει στο εισαγγελικό έγγραφο, ούτε έχουν πει οι μάρτυρες τίποτα, και ούτως ή άλλως ανήκει στην αρμοδιότητα της δικαιοσύνης. Δεν θα το έστελνε αυτό η </w:t>
      </w:r>
      <w:r>
        <w:rPr>
          <w:rFonts w:eastAsia="Times New Roman" w:cs="Times New Roman"/>
          <w:szCs w:val="24"/>
        </w:rPr>
        <w:t>δικαιο</w:t>
      </w:r>
      <w:r>
        <w:rPr>
          <w:rFonts w:eastAsia="Times New Roman" w:cs="Times New Roman"/>
          <w:szCs w:val="24"/>
        </w:rPr>
        <w:t>σύνη</w:t>
      </w:r>
      <w:r>
        <w:rPr>
          <w:rFonts w:eastAsia="Times New Roman" w:cs="Times New Roman"/>
          <w:szCs w:val="24"/>
        </w:rPr>
        <w:t xml:space="preserve">. Τι να πει η </w:t>
      </w:r>
      <w:r>
        <w:rPr>
          <w:rFonts w:eastAsia="Times New Roman" w:cs="Times New Roman"/>
          <w:szCs w:val="24"/>
        </w:rPr>
        <w:t xml:space="preserve">επιτροπή </w:t>
      </w:r>
      <w:r>
        <w:rPr>
          <w:rFonts w:eastAsia="Times New Roman" w:cs="Times New Roman"/>
          <w:szCs w:val="24"/>
        </w:rPr>
        <w:t xml:space="preserve">της Βουλής, αφού αυτό ανήκει νομολογημένα στη </w:t>
      </w:r>
      <w:r>
        <w:rPr>
          <w:rFonts w:eastAsia="Times New Roman" w:cs="Times New Roman"/>
          <w:szCs w:val="24"/>
        </w:rPr>
        <w:t>δικαιοσύνη</w:t>
      </w:r>
      <w:r>
        <w:rPr>
          <w:rFonts w:eastAsia="Times New Roman" w:cs="Times New Roman"/>
          <w:szCs w:val="24"/>
        </w:rPr>
        <w:t>. Άρα, καφκικό πλαίσιο.</w:t>
      </w:r>
    </w:p>
    <w:p w14:paraId="74B8E4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4B8E4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μια συκοφαντική επίθεση, μια σκευωρία, μια προκαταρκτική επιτροπή δήθεν, που δεν μπαίνει στην ουσία, δεν εξετάζει μάρτ</w:t>
      </w:r>
      <w:r>
        <w:rPr>
          <w:rFonts w:eastAsia="Times New Roman" w:cs="Times New Roman"/>
          <w:szCs w:val="24"/>
        </w:rPr>
        <w:t xml:space="preserve">υρες, ξαναστέλνει στη </w:t>
      </w:r>
      <w:r>
        <w:rPr>
          <w:rFonts w:eastAsia="Times New Roman" w:cs="Times New Roman"/>
          <w:szCs w:val="24"/>
        </w:rPr>
        <w:t>δικαιοσύνη</w:t>
      </w:r>
      <w:r>
        <w:rPr>
          <w:rFonts w:eastAsia="Times New Roman" w:cs="Times New Roman"/>
          <w:szCs w:val="24"/>
        </w:rPr>
        <w:t xml:space="preserve">, αλλά η </w:t>
      </w:r>
      <w:r>
        <w:rPr>
          <w:rFonts w:eastAsia="Times New Roman" w:cs="Times New Roman"/>
          <w:szCs w:val="24"/>
        </w:rPr>
        <w:t xml:space="preserve">δικαιοσύνη </w:t>
      </w:r>
      <w:r>
        <w:rPr>
          <w:rFonts w:eastAsia="Times New Roman" w:cs="Times New Roman"/>
          <w:szCs w:val="24"/>
        </w:rPr>
        <w:t xml:space="preserve">δεν έστειλε στη Βουλή τα σχετικά με τη νομιμοποίηση εσόδων, γιατί δεν υπάρχει τέτοια ένδειξη. Δημιουργεί αχλή ως προς τις δωροδοκίες, δεν εξετάζει τις απιστίες, θωρακίζει τον κ. Κουρουμπλή και δεν έχουμε </w:t>
      </w:r>
      <w:r>
        <w:rPr>
          <w:rFonts w:eastAsia="Times New Roman" w:cs="Times New Roman"/>
          <w:szCs w:val="24"/>
        </w:rPr>
        <w:t>πού να προσφύγουμε. Δεν μπορούμε να πάμε στο Συμβούλιο του Αρείου Πάγου, γιατί δεν έχει δικαιοδοσία, δεν μπορούμε να πάμε στο Συμβούλιο του Ειδικού Δικαστηρίου, γιατί δεν συγκροτείται. Μπορούμε, όμως, να πάμε σε πολλά άλλα δικαστήρια. Θέλουν να παρεμποδίσο</w:t>
      </w:r>
      <w:r>
        <w:rPr>
          <w:rFonts w:eastAsia="Times New Roman" w:cs="Times New Roman"/>
          <w:szCs w:val="24"/>
        </w:rPr>
        <w:t xml:space="preserve">υν τις μηνύσεις μας, γιατί εάν ο μάρτυρας είναι δημοσίου συμφέροντος, ο </w:t>
      </w:r>
      <w:r>
        <w:rPr>
          <w:rFonts w:eastAsia="Times New Roman" w:cs="Times New Roman"/>
          <w:szCs w:val="24"/>
        </w:rPr>
        <w:t xml:space="preserve">αντιεισαγγελέας </w:t>
      </w:r>
      <w:r>
        <w:rPr>
          <w:rFonts w:eastAsia="Times New Roman" w:cs="Times New Roman"/>
          <w:szCs w:val="24"/>
        </w:rPr>
        <w:t>του Αρείου Πάγου μπορεί να του δώσει πλήρη ασυλία, να διατάξει αποχή οριστική από την ποινική δίωξη. Ναι; Και για τους ηθικούς αυτουργούς και για τους συνεργούς και για</w:t>
      </w:r>
      <w:r>
        <w:rPr>
          <w:rFonts w:eastAsia="Times New Roman" w:cs="Times New Roman"/>
          <w:szCs w:val="24"/>
        </w:rPr>
        <w:t xml:space="preserve"> τους εισαγγελείς στην κατάχρηση εξουσίας και για τα μέλη της Κυβέρνησης στην εσχάτη προδοσία, γιατί ο σφετερισμός της ιδιότητος του κρατικού οργάνου για να αλλοιωθούν θεμελιώδεις θεσμοί του πολιτεύματος, όπως είναι η διάκριση των εξουσιών, είναι ο ορισμός</w:t>
      </w:r>
      <w:r>
        <w:rPr>
          <w:rFonts w:eastAsia="Times New Roman" w:cs="Times New Roman"/>
          <w:szCs w:val="24"/>
        </w:rPr>
        <w:t xml:space="preserve"> του άρθρου 134 του Ποινικού Κώδικα;</w:t>
      </w:r>
    </w:p>
    <w:p w14:paraId="74B8E4EC"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Υπάρχει πάντα το Στρασβούργο, αμέσως.</w:t>
      </w:r>
    </w:p>
    <w:p w14:paraId="74B8E4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το κόλπο είναι πολύ απλό: Θέλουν η σκευωρία να μείνει εκκρεμής, υπό συνθήκες βιασμού των θεσμών και υπό συνθήκες πολιτικής ρήξης, γιατί η στρατηγική τους </w:t>
      </w:r>
      <w:r>
        <w:rPr>
          <w:rFonts w:eastAsia="Times New Roman" w:cs="Times New Roman"/>
          <w:szCs w:val="24"/>
        </w:rPr>
        <w:t>είναι η στρατηγική της όξυνσης. Μόνη λύση...</w:t>
      </w:r>
    </w:p>
    <w:p w14:paraId="74B8E4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μπορούμε να κλείνουμε; </w:t>
      </w:r>
    </w:p>
    <w:p w14:paraId="74B8E4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Ναι, κύριε Πρόεδρε, είναι η τελευταία μου παράγραφος.</w:t>
      </w:r>
    </w:p>
    <w:p w14:paraId="74B8E4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w:t>
      </w:r>
    </w:p>
    <w:p w14:paraId="74B8E4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Μόνη λύση -λυπάμαι που το λέω- είναι οι εκλογές.</w:t>
      </w:r>
    </w:p>
    <w:p w14:paraId="74B8E4F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του ΣΥΡΙΖΑ)</w:t>
      </w:r>
    </w:p>
    <w:p w14:paraId="74B8E4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Υπάρχουν πλέον καθαρά πολιτικά μέτωπα: Δημοκρατία - αυταρχισμός, κράτος δικαίου - βαθύ κράτος, ευρωπαϊκή προοπτική - τριτοκοσμική περιπέτεια.</w:t>
      </w:r>
    </w:p>
    <w:p w14:paraId="74B8E4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θα αφήσουμε να θάψουν τ</w:t>
      </w:r>
      <w:r>
        <w:rPr>
          <w:rFonts w:eastAsia="Times New Roman" w:cs="Times New Roman"/>
          <w:szCs w:val="24"/>
        </w:rPr>
        <w:t xml:space="preserve">ο μέλλον της χώρας στη λάσπη. Ο αγώνας είναι αγώνας για τη </w:t>
      </w:r>
      <w:r>
        <w:rPr>
          <w:rFonts w:eastAsia="Times New Roman" w:cs="Times New Roman"/>
          <w:szCs w:val="24"/>
        </w:rPr>
        <w:t>δημοκρατία</w:t>
      </w:r>
      <w:r>
        <w:rPr>
          <w:rFonts w:eastAsia="Times New Roman" w:cs="Times New Roman"/>
          <w:szCs w:val="24"/>
        </w:rPr>
        <w:t>, για τα δικαιώματα, για το κράτος δικαίου, για την ανασύνταξη της χώρας.</w:t>
      </w:r>
    </w:p>
    <w:p w14:paraId="74B8E4F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Βουλή σηκώνει μεγάλο θεσμικό βάρος για την αποκατάσταση της ανεξαρτησίας της </w:t>
      </w:r>
      <w:r>
        <w:rPr>
          <w:rFonts w:eastAsia="Times New Roman" w:cs="Times New Roman"/>
          <w:szCs w:val="24"/>
        </w:rPr>
        <w:t xml:space="preserve">δικαιοσύνης </w:t>
      </w:r>
      <w:r>
        <w:rPr>
          <w:rFonts w:eastAsia="Times New Roman" w:cs="Times New Roman"/>
          <w:szCs w:val="24"/>
        </w:rPr>
        <w:t xml:space="preserve">και την αποκάλυψη της μεγαλύτερης, αλλά και της προχειρότερης σκευωρίας της Μεταπολίτευσης. </w:t>
      </w:r>
    </w:p>
    <w:p w14:paraId="74B8E4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Ευάγγελος Βενιζέλος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w:t>
      </w:r>
      <w:r>
        <w:rPr>
          <w:rFonts w:eastAsia="Times New Roman" w:cs="Times New Roman"/>
          <w:szCs w:val="24"/>
        </w:rPr>
        <w:t>αμματείας της Διεύθυνσης Στενογραφίας και Πρακτικών της Βουλής)</w:t>
      </w:r>
    </w:p>
    <w:p w14:paraId="74B8E4F9"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4FA" w14:textId="77777777" w:rsidR="00D8133C" w:rsidRDefault="00A7505C">
      <w:pPr>
        <w:spacing w:line="600" w:lineRule="auto"/>
        <w:ind w:left="-181" w:firstLine="720"/>
        <w:contextualSpacing/>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w:t>
      </w:r>
      <w:r>
        <w:rPr>
          <w:rFonts w:eastAsia="Times New Roman"/>
          <w:szCs w:val="24"/>
        </w:rPr>
        <w:t xml:space="preserve">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τέσσερις συνοδοί καθηγητές από το Γυμνάσιο Νέας Τρίγλιας Χαλ</w:t>
      </w:r>
      <w:r>
        <w:rPr>
          <w:rFonts w:eastAsia="Times New Roman"/>
          <w:szCs w:val="24"/>
        </w:rPr>
        <w:t>κιδικής.</w:t>
      </w:r>
    </w:p>
    <w:p w14:paraId="74B8E4FB" w14:textId="77777777" w:rsidR="00D8133C" w:rsidRDefault="00A7505C">
      <w:pPr>
        <w:tabs>
          <w:tab w:val="left" w:pos="6787"/>
        </w:tabs>
        <w:spacing w:line="600" w:lineRule="auto"/>
        <w:ind w:left="-181" w:firstLine="720"/>
        <w:contextualSpacing/>
        <w:jc w:val="both"/>
        <w:rPr>
          <w:rFonts w:eastAsia="Times New Roman"/>
          <w:szCs w:val="24"/>
        </w:rPr>
      </w:pPr>
      <w:r>
        <w:rPr>
          <w:rFonts w:eastAsia="Times New Roman"/>
          <w:szCs w:val="24"/>
        </w:rPr>
        <w:t>Η Βουλή σάς καλωσορίζει.</w:t>
      </w:r>
    </w:p>
    <w:p w14:paraId="74B8E4FC" w14:textId="77777777" w:rsidR="00D8133C" w:rsidRDefault="00A7505C">
      <w:pPr>
        <w:tabs>
          <w:tab w:val="left" w:pos="6787"/>
        </w:tabs>
        <w:spacing w:line="600" w:lineRule="auto"/>
        <w:ind w:left="-181"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4B8E4FD" w14:textId="77777777" w:rsidR="00D8133C" w:rsidRDefault="00A7505C">
      <w:pPr>
        <w:tabs>
          <w:tab w:val="left" w:pos="6787"/>
        </w:tabs>
        <w:spacing w:line="600" w:lineRule="auto"/>
        <w:ind w:left="-181" w:firstLine="720"/>
        <w:contextualSpacing/>
        <w:jc w:val="both"/>
        <w:rPr>
          <w:rFonts w:eastAsia="Times New Roman" w:cs="Times New Roman"/>
          <w:szCs w:val="24"/>
        </w:rPr>
      </w:pPr>
      <w:r>
        <w:rPr>
          <w:rFonts w:eastAsia="Times New Roman" w:cs="Times New Roman"/>
          <w:szCs w:val="24"/>
        </w:rPr>
        <w:t>Καλώ στο Βήμα τον πρώην Πρωθυπουργό, τον Πρόεδρο, κ. Αντώνη Σαμαρά.</w:t>
      </w:r>
    </w:p>
    <w:p w14:paraId="74B8E4FE" w14:textId="77777777" w:rsidR="00D8133C" w:rsidRDefault="00A7505C">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 xml:space="preserve">(Οι Βουλευτές της Νέας Δημοκρατίας χειροκροτούν ζωηρά και παρατεταμένα) </w:t>
      </w:r>
    </w:p>
    <w:p w14:paraId="74B8E4FF" w14:textId="77777777" w:rsidR="00D8133C" w:rsidRDefault="00A7505C">
      <w:pPr>
        <w:spacing w:line="600" w:lineRule="auto"/>
        <w:ind w:firstLine="720"/>
        <w:contextualSpacing/>
        <w:jc w:val="both"/>
        <w:rPr>
          <w:rFonts w:eastAsia="Times New Roman"/>
          <w:szCs w:val="24"/>
        </w:rPr>
      </w:pPr>
      <w:r>
        <w:rPr>
          <w:rFonts w:eastAsia="Times New Roman"/>
          <w:b/>
          <w:szCs w:val="24"/>
        </w:rPr>
        <w:t>ΑΝΤΩΝΗΣ</w:t>
      </w:r>
      <w:r>
        <w:rPr>
          <w:rFonts w:eastAsia="Times New Roman"/>
          <w:b/>
          <w:szCs w:val="24"/>
        </w:rPr>
        <w:t xml:space="preserve"> ΣΑΜΑΡΑΣ: </w:t>
      </w:r>
      <w:r>
        <w:rPr>
          <w:rFonts w:eastAsia="Times New Roman"/>
          <w:szCs w:val="24"/>
        </w:rPr>
        <w:t>Κυρίες και κύρ</w:t>
      </w:r>
      <w:r>
        <w:rPr>
          <w:rFonts w:eastAsia="Times New Roman"/>
          <w:szCs w:val="24"/>
        </w:rPr>
        <w:t>ιοι συνάδελφοι, σήμερα δεν ήρθα εδώ για να απαντήσω στις άθλιες συκοφαντίες. Ήρθα να καταγγείλω το γελοίο κατηγορητήριο, την κακοήθη, χυδαία και άτσαλη μεθόδευση, τις πολιτικές σκοπιμότητες και τους αυτουργούς που βρίσκονται από πίσω. Δεν ήρθα να απολογηθώ</w:t>
      </w:r>
      <w:r>
        <w:rPr>
          <w:rFonts w:eastAsia="Times New Roman"/>
          <w:szCs w:val="24"/>
        </w:rPr>
        <w:t>, ήρθα να καταγγείλω.</w:t>
      </w:r>
    </w:p>
    <w:p w14:paraId="74B8E500" w14:textId="77777777" w:rsidR="00D8133C" w:rsidRDefault="00A7505C">
      <w:pPr>
        <w:spacing w:line="600" w:lineRule="auto"/>
        <w:ind w:firstLine="720"/>
        <w:contextualSpacing/>
        <w:jc w:val="both"/>
        <w:rPr>
          <w:rFonts w:eastAsia="Times New Roman"/>
          <w:szCs w:val="24"/>
        </w:rPr>
      </w:pPr>
      <w:r>
        <w:rPr>
          <w:rFonts w:eastAsia="Times New Roman"/>
          <w:szCs w:val="24"/>
        </w:rPr>
        <w:t>Θα ήταν απολύτως φυσιολογικό, βέβαια, να νοιώθω θυμό για όλα αυτά, αλλά δεν είναι κυρίως ο θυμός που νοιώθω σήμερα, είναι η βαθιά μου ανησυχία για το πού οδηγείται η χώρα και η αποφασιστικότητά μου αυτός ο κατήφορος να σταματήσει.</w:t>
      </w:r>
    </w:p>
    <w:p w14:paraId="74B8E501" w14:textId="77777777" w:rsidR="00D8133C" w:rsidRDefault="00A7505C">
      <w:pPr>
        <w:spacing w:line="600" w:lineRule="auto"/>
        <w:ind w:firstLine="720"/>
        <w:contextualSpacing/>
        <w:jc w:val="both"/>
        <w:rPr>
          <w:rFonts w:eastAsia="Times New Roman"/>
          <w:szCs w:val="24"/>
        </w:rPr>
      </w:pPr>
      <w:r>
        <w:rPr>
          <w:rFonts w:eastAsia="Times New Roman"/>
          <w:szCs w:val="24"/>
        </w:rPr>
        <w:t>Δεν</w:t>
      </w:r>
      <w:r>
        <w:rPr>
          <w:rFonts w:eastAsia="Times New Roman"/>
          <w:szCs w:val="24"/>
        </w:rPr>
        <w:t xml:space="preserve"> ήρθα να διατρανίσω απλώς πως είμαι αθώος και όπως θα καταλάβετε δεν το έχω καν ανάγκη. Ήρθα να καταγγείλω τους κινδύνους που δημιουργούν για τη χώρα και το πολίτευμα. Πριν από όλα θέλω να προειδοποιήσω την Εθνική Αντιπροσωπεία για δύο μεγάλους κινδύνους.</w:t>
      </w:r>
    </w:p>
    <w:p w14:paraId="74B8E502" w14:textId="77777777" w:rsidR="00D8133C" w:rsidRDefault="00A7505C">
      <w:pPr>
        <w:spacing w:line="600" w:lineRule="auto"/>
        <w:ind w:firstLine="720"/>
        <w:contextualSpacing/>
        <w:jc w:val="both"/>
        <w:rPr>
          <w:rFonts w:eastAsia="Times New Roman"/>
          <w:szCs w:val="24"/>
        </w:rPr>
      </w:pPr>
      <w:r>
        <w:rPr>
          <w:rFonts w:eastAsia="Times New Roman"/>
          <w:szCs w:val="24"/>
        </w:rPr>
        <w:t>Πρώτον, όταν αποδειχθεί πλήρως πως το κατηγορητήριο εναντίον αθώων και εναντίον μου είναι στημένο και οι καταγγελίες σε βάρος μου απολύτως συκοφαντικές, θα φανεί τότε τι ολέθριο προηγούμενο πάει να δημιουργηθεί. Κάθε μελλοντική κυβέρνηση θα μπορεί να επικα</w:t>
      </w:r>
      <w:r>
        <w:rPr>
          <w:rFonts w:eastAsia="Times New Roman"/>
          <w:szCs w:val="24"/>
        </w:rPr>
        <w:t xml:space="preserve">λείται ανώνυμους ψευδομάρτυρες για να σπιλώνει τους προηγούμενους, για να εξοντώνει τους αντιπάλους της. Και αν αυτό το επιτρέψουμε, θα είναι το τέλος της αστικής δημοκρατίας στον τόπο μας. </w:t>
      </w:r>
    </w:p>
    <w:p w14:paraId="74B8E503" w14:textId="77777777" w:rsidR="00D8133C" w:rsidRDefault="00A7505C">
      <w:pPr>
        <w:spacing w:line="600" w:lineRule="auto"/>
        <w:ind w:firstLine="720"/>
        <w:contextualSpacing/>
        <w:jc w:val="both"/>
        <w:rPr>
          <w:rFonts w:eastAsia="Times New Roman"/>
          <w:szCs w:val="24"/>
        </w:rPr>
      </w:pPr>
      <w:r>
        <w:rPr>
          <w:rFonts w:eastAsia="Times New Roman"/>
          <w:szCs w:val="24"/>
        </w:rPr>
        <w:t>Αν βάζουν ανωνύμους δήθεν προστατευόμενους, δήθεν μάρτυρες να σπι</w:t>
      </w:r>
      <w:r>
        <w:rPr>
          <w:rFonts w:eastAsia="Times New Roman"/>
          <w:szCs w:val="24"/>
        </w:rPr>
        <w:t xml:space="preserve">λώνουν Υπουργούς και τον πρώην Πρωθυπουργό της χώρας με σαθρές κατηγορίες του τύπου «άκουσα», «μου είπαν», «νομίζω», «εικάζω» χωρίς το παραμικρό στοιχείο, χωρίς καμμία απολύτως απόδειξη με αντιφατικές μάλιστα μαρτυρίες, τότε πού βρισκόμαστε; </w:t>
      </w:r>
    </w:p>
    <w:p w14:paraId="74B8E504" w14:textId="77777777" w:rsidR="00D8133C" w:rsidRDefault="00A7505C">
      <w:pPr>
        <w:spacing w:line="600" w:lineRule="auto"/>
        <w:ind w:firstLine="720"/>
        <w:contextualSpacing/>
        <w:jc w:val="both"/>
        <w:rPr>
          <w:rFonts w:eastAsia="Times New Roman"/>
          <w:szCs w:val="24"/>
        </w:rPr>
      </w:pPr>
      <w:r>
        <w:rPr>
          <w:rFonts w:eastAsia="Times New Roman"/>
          <w:szCs w:val="24"/>
        </w:rPr>
        <w:t>Και αν αυτό π</w:t>
      </w:r>
      <w:r>
        <w:rPr>
          <w:rFonts w:eastAsia="Times New Roman"/>
          <w:szCs w:val="24"/>
        </w:rPr>
        <w:t>εράσει σε βάρος των πολιτικών, γιατί να μη γενικευτεί και σε βάρος οποιουδήποτε, σε βάρος κάθε απλού πολίτη; Πάει το κράτος δικαίου, πάει η δικαιοσύνη, πάει η δημοκρατία. Και τότε δεν θα έχουμε πολιτική αντιπαράθεση, θα έχουμε γενικευμένο λασποπόλεμο και κ</w:t>
      </w:r>
      <w:r>
        <w:rPr>
          <w:rFonts w:eastAsia="Times New Roman"/>
          <w:szCs w:val="24"/>
        </w:rPr>
        <w:t>ανείς δεν θα νοιώθει ασφαλής. Κυρίως δεν θα νοιώθουν ασφαλείς οι αθώοι, γιατί από αυτόν τον λασποπόλεμο δεν έχουν τίποτα να χάσουν οι βρώμικοι, έχουν να χάσουν μόνον οι καθαροί.</w:t>
      </w:r>
    </w:p>
    <w:p w14:paraId="74B8E505" w14:textId="77777777" w:rsidR="00D8133C" w:rsidRDefault="00A7505C">
      <w:pPr>
        <w:spacing w:line="600" w:lineRule="auto"/>
        <w:ind w:firstLine="720"/>
        <w:contextualSpacing/>
        <w:jc w:val="both"/>
        <w:rPr>
          <w:rFonts w:eastAsia="Times New Roman"/>
          <w:szCs w:val="24"/>
        </w:rPr>
      </w:pPr>
      <w:r>
        <w:rPr>
          <w:rFonts w:eastAsia="Times New Roman"/>
          <w:szCs w:val="24"/>
        </w:rPr>
        <w:t>Επαναλαμβάνω αυτό θα ισοδυναμούσε με κατάλυση της δημοκρατίας και με επιβολή ε</w:t>
      </w:r>
      <w:r>
        <w:rPr>
          <w:rFonts w:eastAsia="Times New Roman"/>
          <w:szCs w:val="24"/>
        </w:rPr>
        <w:t>νός μονοκομματικού κράτους αδίστακτου και ανεξέλεγκτου, γιατί αυτό θέλει τελικά ο ΣΥΡΙΖΑ, εκτός από την προσωρινή διακυβέρνηση να πάρουν και την εξουσία για πάντα. Αυτός ήταν ο καημός τους και μόνοι τους το λένε. Έφτασαν με δηλώσεις μάλιστα, εντάξει ο κ. Κ</w:t>
      </w:r>
      <w:r>
        <w:rPr>
          <w:rFonts w:eastAsia="Times New Roman"/>
          <w:szCs w:val="24"/>
        </w:rPr>
        <w:t xml:space="preserve">οτζιάς απόψε το ανασκεύασε, άλλοι όμως να αμφισβητήσουν και το τεκμήριο της αθωότητας. Το ακούσαμε και αυτό! </w:t>
      </w:r>
    </w:p>
    <w:p w14:paraId="74B8E506" w14:textId="77777777" w:rsidR="00D8133C" w:rsidRDefault="00A7505C">
      <w:pPr>
        <w:spacing w:line="600" w:lineRule="auto"/>
        <w:ind w:firstLine="720"/>
        <w:contextualSpacing/>
        <w:jc w:val="both"/>
        <w:rPr>
          <w:rFonts w:eastAsia="Times New Roman"/>
          <w:szCs w:val="24"/>
        </w:rPr>
      </w:pPr>
      <w:r>
        <w:rPr>
          <w:rFonts w:eastAsia="Times New Roman"/>
          <w:szCs w:val="24"/>
        </w:rPr>
        <w:t>Είμαι σαράντα χρόνια Βουλευτής εδώ μέσα και ποτέ δεν έχει ακουστεί μια τέτοια πρόταση. Μας κατηγορούν με άγνωστους στημένους ψευδομάρτυρες και μας</w:t>
      </w:r>
      <w:r>
        <w:rPr>
          <w:rFonts w:eastAsia="Times New Roman"/>
          <w:szCs w:val="24"/>
        </w:rPr>
        <w:t xml:space="preserve"> λένε από πάνω ότι πρέπει εμείς να αποδείξουμε πως δεν είμαστε ελέφαντες. </w:t>
      </w:r>
    </w:p>
    <w:p w14:paraId="74B8E507" w14:textId="77777777" w:rsidR="00D8133C" w:rsidRDefault="00A7505C">
      <w:pPr>
        <w:spacing w:line="600" w:lineRule="auto"/>
        <w:ind w:firstLine="720"/>
        <w:contextualSpacing/>
        <w:jc w:val="both"/>
        <w:rPr>
          <w:rFonts w:eastAsia="Times New Roman"/>
          <w:szCs w:val="24"/>
        </w:rPr>
      </w:pPr>
      <w:r>
        <w:rPr>
          <w:rFonts w:eastAsia="Times New Roman"/>
          <w:szCs w:val="24"/>
        </w:rPr>
        <w:t>Έκαναν, όμως, ήδη ένα πρώτο μεγάλο λάθος, γιατί με τη σκευωρία εναντίον μου και εναντίον της διακυβέρνησής μου τι λένε; Μας κατηγορούν, αν είναι δυνατόν, εμάς που κόψαμε την πηγή το</w:t>
      </w:r>
      <w:r>
        <w:rPr>
          <w:rFonts w:eastAsia="Times New Roman"/>
          <w:szCs w:val="24"/>
        </w:rPr>
        <w:t>υ σκανδάλου, που είναι η φαρμακευτική δαπάνη σε ποσά που δεν έχουν κοπεί ποτέ στην Ελλάδα ούτε και διεθνώς -τα είπε άριστα ο Άδωνις ο Γεωργιάδης- ποιοι; Αυτοί που όταν εμείς ψηφίζαμε τα μέτρα για να χτυπήσουμε τη διαφθορά στο φάρμακο, εκείνοι τα καταψήφιζα</w:t>
      </w:r>
      <w:r>
        <w:rPr>
          <w:rFonts w:eastAsia="Times New Roman"/>
          <w:szCs w:val="24"/>
        </w:rPr>
        <w:t xml:space="preserve">ν και όταν χτυπάγαμε τα συμφέροντα που λυμαίνονταν το χώρο του φαρμάκου, εκείνοι τότε συμμαχούσαν με τα συμφέροντα. </w:t>
      </w:r>
    </w:p>
    <w:p w14:paraId="74B8E50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Να και ένα παράδειγμα. Στις 3 Μαρτίου του 2013, όταν εμείς επιβάλαμε μέτρα για τον περιορισμό της διαφθοράς στο φάρμακο, η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κυκλοφόρησε με πρωτοσέλιδο τίτλο: «Το φάρμακο είναι κοινωνικό αγαθό και δεν υπόκειται σε περιορισμούς». Πάρτε το να το χαίρεστε.</w:t>
      </w:r>
    </w:p>
    <w:p w14:paraId="74B8E5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Αντώνιος Σαμαράς καταθέτει για τα Πρακτικά το προαναφερθέν άρθρο, το οποίο βρίσκεται στο </w:t>
      </w:r>
      <w:r>
        <w:rPr>
          <w:rFonts w:eastAsia="Times New Roman" w:cs="Times New Roman"/>
          <w:szCs w:val="24"/>
        </w:rPr>
        <w:t xml:space="preserve">αρχείο </w:t>
      </w:r>
      <w:r>
        <w:rPr>
          <w:rFonts w:eastAsia="Times New Roman" w:cs="Times New Roman"/>
          <w:szCs w:val="24"/>
        </w:rPr>
        <w:t xml:space="preserve">του </w:t>
      </w:r>
      <w:r>
        <w:rPr>
          <w:rFonts w:eastAsia="Times New Roman" w:cs="Times New Roman"/>
          <w:szCs w:val="24"/>
        </w:rPr>
        <w:t>Τμήματος Γραμματείας της Διεύθυνσης Στενογραφίας και Πρακτικών της Βουλής)</w:t>
      </w:r>
    </w:p>
    <w:p w14:paraId="74B8E50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τότε αυτό το πρωτοσέλιδο; Μα, γιατί είχε τη δήλωση Τσίπρα στους φαρμακοβιομήχανους, τους οποίους είχε δει την προηγούμενη</w:t>
      </w:r>
      <w:r>
        <w:rPr>
          <w:rFonts w:eastAsia="Times New Roman" w:cs="Times New Roman"/>
          <w:szCs w:val="24"/>
        </w:rPr>
        <w:t xml:space="preserve"> μέρα.</w:t>
      </w:r>
    </w:p>
    <w:p w14:paraId="74B8E5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Άλλο παράδειγμα. Τον Νοέμβριο του 2013, μήνες μετά την υποτιθέμενη δωροδοκία μου από τον Φρουζή, έγινε εκδήλωση, όπου ο Φρουζής αποκάλεσε ανάλγητη την πολιτική της κυβέρνησής μου για το φάρμακο. Γιατί; Επειδή μείωνα τις δαπάνες. Δίπλα του καθόταν ο </w:t>
      </w:r>
      <w:r>
        <w:rPr>
          <w:rFonts w:eastAsia="Times New Roman" w:cs="Times New Roman"/>
          <w:szCs w:val="24"/>
        </w:rPr>
        <w:t xml:space="preserve">εκπρόσωπος του ΣΥΡΙΖΑ, ο σημερινός Υπουργός Υγείας, </w:t>
      </w:r>
      <w:r>
        <w:rPr>
          <w:rFonts w:eastAsia="Times New Roman" w:cs="Times New Roman"/>
          <w:szCs w:val="24"/>
          <w:lang w:val="en-US"/>
        </w:rPr>
        <w:t>o</w:t>
      </w:r>
      <w:r>
        <w:rPr>
          <w:rFonts w:eastAsia="Times New Roman" w:cs="Times New Roman"/>
          <w:szCs w:val="24"/>
        </w:rPr>
        <w:t xml:space="preserve"> κ. Ξανθός που έλεγε κι αυτός τα ίδια τότε. Πάρτε παρακαλώ και τη σχετική ειδησεογραφία της εποχής. </w:t>
      </w:r>
    </w:p>
    <w:p w14:paraId="74B8E5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κ. Αντώνιος Σαμαράς καταθέτει για τα Πρακτικά το προαναφερθέν έγγραφο, το οποίο βρί</w:t>
      </w:r>
      <w:r>
        <w:rPr>
          <w:rFonts w:eastAsia="Times New Roman" w:cs="Times New Roman"/>
          <w:szCs w:val="24"/>
        </w:rPr>
        <w:t xml:space="preserve">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4B8E5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τώρα, για να καταλάβουμε, εσείς από τότε συναντιόσασταν με φαρμακοβιομήχανους και τους στηρίζατε και καταψηφίζατε τα δικά μας τα μέτρα. Τα πήρατε τότε; Ήρθ</w:t>
      </w:r>
      <w:r>
        <w:rPr>
          <w:rFonts w:eastAsia="Times New Roman" w:cs="Times New Roman"/>
          <w:szCs w:val="24"/>
        </w:rPr>
        <w:t xml:space="preserve">αν τότε τροχήλατες βαλίτσες και σε εσάς; </w:t>
      </w:r>
    </w:p>
    <w:p w14:paraId="74B8E50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Αλλά συναντιόσασταν και μετά ως Κυβέρνηση μαζί τους και δημόσια και ιδιωτικά. Τα ξαναπήρατε και τότε; Διότι εμείς τους κυνηγούσαμε, όταν οι ίδιοι οι φαρμακοβιομ</w:t>
      </w:r>
      <w:r>
        <w:rPr>
          <w:rFonts w:eastAsia="Times New Roman" w:cs="Times New Roman"/>
          <w:szCs w:val="24"/>
        </w:rPr>
        <w:t xml:space="preserve">ήχανοι μας χαρακτήριζαν ανάλγητους με εσάς να κάθεστε στις διπλανές καρέκλες. </w:t>
      </w:r>
    </w:p>
    <w:p w14:paraId="74B8E5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Όταν εμείς, λοιπόν, ψηφίζαμε μέτρα όπως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 </w:t>
      </w:r>
      <w:r>
        <w:rPr>
          <w:rFonts w:eastAsia="Times New Roman" w:cs="Times New Roman"/>
          <w:szCs w:val="24"/>
          <w:lang w:val="en-US"/>
        </w:rPr>
        <w:t>rebate</w:t>
      </w:r>
      <w:r>
        <w:rPr>
          <w:rFonts w:eastAsia="Times New Roman" w:cs="Times New Roman"/>
          <w:szCs w:val="24"/>
        </w:rPr>
        <w:t>, την ηλεκτρονική συνταγογράφηση με τα οποία περιορίστηκε δραστικότατα η διαφθορά στο φάρμακο κατά 3 δισεκατομμύρι</w:t>
      </w:r>
      <w:r>
        <w:rPr>
          <w:rFonts w:eastAsia="Times New Roman" w:cs="Times New Roman"/>
          <w:szCs w:val="24"/>
        </w:rPr>
        <w:t>α, παρακαλώ, τον χρόνο, όταν εμείς ψηφίζαμε μέτρα με τα οποία μειώθηκε η δημόσια σπατάλη, κατά 63% για το φάρμακο μέσα σε δυόμισι χρόνια -63%, πράγμα που δεν έχει ξαναγίνει ποτέ και πουθενά-, ο ΣΥΡΙΖΑ τότε τι έκανε; Αυτά τα μέτρα τα καταψήφισε όλα και στήρ</w:t>
      </w:r>
      <w:r>
        <w:rPr>
          <w:rFonts w:eastAsia="Times New Roman" w:cs="Times New Roman"/>
          <w:szCs w:val="24"/>
        </w:rPr>
        <w:t xml:space="preserve">ιζε ανοιχτά τους φαρμακοβιομήχανους. </w:t>
      </w:r>
    </w:p>
    <w:p w14:paraId="74B8E51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αυτός, κυρίες και κύριοι συνάδελφοι, είναι ο δεύτερος κίνδυνος, για τον οποίο σήμερα προειδοποιώ την </w:t>
      </w:r>
      <w:r>
        <w:rPr>
          <w:rFonts w:eastAsia="Times New Roman" w:cs="Times New Roman"/>
          <w:szCs w:val="24"/>
        </w:rPr>
        <w:t xml:space="preserve">Εθνική </w:t>
      </w:r>
      <w:r>
        <w:rPr>
          <w:rFonts w:eastAsia="Times New Roman" w:cs="Times New Roman"/>
          <w:szCs w:val="24"/>
        </w:rPr>
        <w:t>Αντιπροσωπεία ότι στο μέλλον με αυτές τις νοοτροπίες κανένας δεν θα τολμήσει να αγγίξει τη διαφθορά, γιατί</w:t>
      </w:r>
      <w:r>
        <w:rPr>
          <w:rFonts w:eastAsia="Times New Roman" w:cs="Times New Roman"/>
          <w:szCs w:val="24"/>
        </w:rPr>
        <w:t xml:space="preserve"> θα ξέρει ότι όποιος τη χτυπήσει, τελικά θα βρει και τον μπελά του από πάνω. </w:t>
      </w:r>
    </w:p>
    <w:p w14:paraId="74B8E5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για το πάρτι που έκοψε με την κίνηση Βενιζέλου του </w:t>
      </w:r>
      <w:r>
        <w:rPr>
          <w:rFonts w:eastAsia="Times New Roman" w:cs="Times New Roman"/>
          <w:szCs w:val="24"/>
          <w:lang w:val="en-US"/>
        </w:rPr>
        <w:t>PSI</w:t>
      </w:r>
      <w:r>
        <w:rPr>
          <w:rFonts w:eastAsia="Times New Roman" w:cs="Times New Roman"/>
          <w:szCs w:val="24"/>
        </w:rPr>
        <w:t xml:space="preserve"> κατά 2,3 δισεκατομμύρια έσοδα των φαρμακευτικών εταιρειών, αλλά είναι σίγουρο ότι και τότε που ξέρουμε από στοιχε</w:t>
      </w:r>
      <w:r>
        <w:rPr>
          <w:rFonts w:eastAsia="Times New Roman" w:cs="Times New Roman"/>
          <w:szCs w:val="24"/>
        </w:rPr>
        <w:t xml:space="preserve">ία, ο ΣΥΡΙΖΑ ήταν απέναντι και μας κατήγγειλε. </w:t>
      </w:r>
    </w:p>
    <w:p w14:paraId="74B8E51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2014, τον τελευταίο χρόνο της διακυβέρνησης της χώρας από εμάς είχε ζημιές 5,7 εκατομμύρια. Την επόμενη χρονιά επί ΣΥΡΙΖΑ τι νομίζετε ότι συνέβη;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είχε κέρδη 19 εκατομμύρια. Πά</w:t>
      </w:r>
      <w:r>
        <w:rPr>
          <w:rFonts w:eastAsia="Times New Roman" w:cs="Times New Roman"/>
          <w:szCs w:val="24"/>
        </w:rPr>
        <w:t xml:space="preserve">ρτε το κι αυτό να το δείτε. </w:t>
      </w:r>
    </w:p>
    <w:p w14:paraId="74B8E51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Αντώνιος Σαμαράς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w:t>
      </w:r>
      <w:r>
        <w:rPr>
          <w:rFonts w:eastAsia="Times New Roman" w:cs="Times New Roman"/>
          <w:szCs w:val="24"/>
        </w:rPr>
        <w:t>και Πρακτικών της Βουλής)</w:t>
      </w:r>
    </w:p>
    <w:p w14:paraId="74B8E5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Όλα τα στοιχεία που υπάρχουν, δείχνουν πως εμείς χτυπήσαμε τη διαφθορά στο φάρμακο και ο ΣΥΡΙΖΑ τους έκανε πλάτες. </w:t>
      </w:r>
    </w:p>
    <w:p w14:paraId="74B8E5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να έρθω τώρα στα δικά μου. Εδώ η σκευωρία βγάζει μάτι. Εξανάγκασαν πέρυσι σε παραίτηση την </w:t>
      </w:r>
      <w:r>
        <w:rPr>
          <w:rFonts w:eastAsia="Times New Roman" w:cs="Times New Roman"/>
          <w:szCs w:val="24"/>
        </w:rPr>
        <w:t>εισαγγελέα διαφθορά</w:t>
      </w:r>
      <w:r>
        <w:rPr>
          <w:rFonts w:eastAsia="Times New Roman" w:cs="Times New Roman"/>
          <w:szCs w:val="24"/>
        </w:rPr>
        <w:t>ς</w:t>
      </w:r>
      <w:r>
        <w:rPr>
          <w:rFonts w:eastAsia="Times New Roman" w:cs="Times New Roman"/>
          <w:szCs w:val="24"/>
        </w:rPr>
        <w:t>, η οποία έψαχνε για τη σχετική έρευνα, τις σχέσεις εταιρειών με γιατρούς. Είχε εντοπίσει πρόσωπα και λογαριασμούς. Θα ήταν πολύ ενδιαφέρον να μάθουμε ποια πρόσωπα και ποιους λογαριασμούς. Την υποχρέωσαν -τα εξήγησε ο κ. Βενιζέλος- σε παραίτηση και έσπρωξ</w:t>
      </w:r>
      <w:r>
        <w:rPr>
          <w:rFonts w:eastAsia="Times New Roman" w:cs="Times New Roman"/>
          <w:szCs w:val="24"/>
        </w:rPr>
        <w:t xml:space="preserve">αν την έρευνα αλλού, στη σπίλωση των πολιτικών τους αντιπάλων, πράγμα που δεν έχει γίνει ποτέ, πουθενά στον κόσμο. Η πολιτική μεθόδευση, τα πολιτικά κίνητρα και η άσκηση πιέσεων σε δικαστικούς άρχισαν νωρίς νωρίς. </w:t>
      </w:r>
    </w:p>
    <w:p w14:paraId="74B8E5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τώρα προσέξτε: Ανήγγειλαν τη δήθεν εμ</w:t>
      </w:r>
      <w:r>
        <w:rPr>
          <w:rFonts w:eastAsia="Times New Roman" w:cs="Times New Roman"/>
          <w:szCs w:val="24"/>
        </w:rPr>
        <w:t>πλοκή πρώην Πρωθυπουργού -έχει λεχθεί πολλές φορές, αλλά πρέπει ο κόσμος να το καταλάβει- έντεκα μήνες πριν υπάρξει οποιαδήποτε μαρτυρία εναντίον μου ή εναντίον του κ. Πικραμμένου. Έχω εδώ την εφημερίδα «</w:t>
      </w:r>
      <w:r>
        <w:rPr>
          <w:rFonts w:eastAsia="Times New Roman" w:cs="Times New Roman"/>
          <w:szCs w:val="24"/>
          <w:lang w:val="en-US"/>
        </w:rPr>
        <w:t>DOCUMENTO</w:t>
      </w:r>
      <w:r>
        <w:rPr>
          <w:rFonts w:eastAsia="Times New Roman" w:cs="Times New Roman"/>
          <w:szCs w:val="24"/>
        </w:rPr>
        <w:t>» του κ. Βαξεβάνη, το γνωστό προπαγανδιστικ</w:t>
      </w:r>
      <w:r>
        <w:rPr>
          <w:rFonts w:eastAsia="Times New Roman" w:cs="Times New Roman"/>
          <w:szCs w:val="24"/>
        </w:rPr>
        <w:t xml:space="preserve">ό φερέφωνο της Κυβέρνησης, με ημερομηνία 8 Ιανουαρίου του 2017, πέρυσι. </w:t>
      </w:r>
    </w:p>
    <w:p w14:paraId="74B8E5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κ. Αντώνιος Σαμαράς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w:t>
      </w:r>
      <w:r>
        <w:rPr>
          <w:rFonts w:eastAsia="Times New Roman" w:cs="Times New Roman"/>
          <w:szCs w:val="24"/>
        </w:rPr>
        <w:t>κών της Βουλής)</w:t>
      </w:r>
    </w:p>
    <w:p w14:paraId="74B8E5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ίδια έκανε από τότε και ο ίδιος ο κ. Τσίπρας σε ομιλίες του στη Βουλή, ενώ η πρώτη αναφορά εναντίον μου έγινε έντεκα μήνες μετά, τον Δεκέμβριο του 2017. Ερώτημα: Πού το ήξεραν Τσίπρας και Βαξεβάνης; Είχαν το κληρονομικό χάρισμα; Είχαν μα</w:t>
      </w:r>
      <w:r>
        <w:rPr>
          <w:rFonts w:eastAsia="Times New Roman" w:cs="Times New Roman"/>
          <w:szCs w:val="24"/>
        </w:rPr>
        <w:t xml:space="preserve">ντικές ικανότητες; Πήγαν σε χαρτορίχτρες. Να σας πω εγώ πού το ήξεραν. Το έστησαν. </w:t>
      </w:r>
    </w:p>
    <w:p w14:paraId="74B8E51C" w14:textId="77777777" w:rsidR="00D8133C" w:rsidRDefault="00A7505C">
      <w:pPr>
        <w:spacing w:line="600" w:lineRule="auto"/>
        <w:ind w:firstLine="720"/>
        <w:contextualSpacing/>
        <w:jc w:val="both"/>
        <w:rPr>
          <w:rFonts w:eastAsia="Times New Roman"/>
          <w:szCs w:val="24"/>
        </w:rPr>
      </w:pPr>
      <w:r>
        <w:rPr>
          <w:rFonts w:eastAsia="Times New Roman"/>
          <w:szCs w:val="24"/>
        </w:rPr>
        <w:t>Πρώτα έστησαν τη συκοφαντία, ύστερα άρχισαν να τη διαδίδουν κι έντεκα μήνες αργότερα βρήκαν και τους ψευδομάρτυρες για να τη «δέσουν» τη συκοφαντία. Δηλαδή πρώτα έφτιαξαν τ</w:t>
      </w:r>
      <w:r>
        <w:rPr>
          <w:rFonts w:eastAsia="Times New Roman"/>
          <w:szCs w:val="24"/>
        </w:rPr>
        <w:t xml:space="preserve">ο σενάριο, μετά άρχισαν να το διαφημίζουν και στο τέλος μπήκαν και οι ηθοποιοί. Δεν ψάξατε για τους ενόχους! Τους επιλέξατε πολύ νωρίτερα τους ενόχους, εσείς οι ίδιοι! </w:t>
      </w:r>
    </w:p>
    <w:p w14:paraId="74B8E51D"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51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Κι όλα αυτά που είπα έγιναν στις </w:t>
      </w:r>
      <w:r>
        <w:rPr>
          <w:rFonts w:eastAsia="Times New Roman"/>
          <w:szCs w:val="24"/>
        </w:rPr>
        <w:t>αρχές του 2017, πέρυσι. Στο μεταξύ έσκασε το σκάνδαλο Καμμένου με την πώληση όπλων στη Σαουδική Αραβία, ξεσπάει και η αναταραχή με τους πλειστηριασμούς, θυμός της κοινωνίας με την υπερφορολόγηση, αρχίζουν κι επισπεύδουν πλέον την αναζήτηση ψευδομαρτύρων, π</w:t>
      </w:r>
      <w:r>
        <w:rPr>
          <w:rFonts w:eastAsia="Times New Roman"/>
          <w:szCs w:val="24"/>
        </w:rPr>
        <w:t xml:space="preserve">ου τους βρίσκουν τελικά τον Νοέμβριο. Όπως θα δείτε, όχι μόνο αυτό, αλλά όλη η υπόθεση έχει παντού τα δακτυλικά αποτυπώματα των ηθικών αυτουργών. </w:t>
      </w:r>
    </w:p>
    <w:p w14:paraId="74B8E51F" w14:textId="77777777" w:rsidR="00D8133C" w:rsidRDefault="00A7505C">
      <w:pPr>
        <w:spacing w:line="600" w:lineRule="auto"/>
        <w:ind w:firstLine="720"/>
        <w:contextualSpacing/>
        <w:jc w:val="both"/>
        <w:rPr>
          <w:rFonts w:eastAsia="Times New Roman"/>
          <w:szCs w:val="24"/>
        </w:rPr>
      </w:pPr>
      <w:r>
        <w:rPr>
          <w:rFonts w:eastAsia="Times New Roman"/>
          <w:szCs w:val="24"/>
        </w:rPr>
        <w:t>Κι επιπλέον, ο προστατευόμενος μάρτυρας που προσπαθεί να με εμπλέξει καταθέτει –προσέξτε- τέσσερις φορές τον προηγούμενο Νοέμβριο σε βάρος άλλων προσώπων, Υπουργών της Κυβέρνησής μου, χωρίς ακόμα να πει τίποτα για μένα. Και ξαφνικά, έναν μήνα αργότερα, ο μ</w:t>
      </w:r>
      <w:r>
        <w:rPr>
          <w:rFonts w:eastAsia="Times New Roman"/>
          <w:szCs w:val="24"/>
        </w:rPr>
        <w:t xml:space="preserve">άρτυρας θυμήθηκε τον πρώην Πρωθυπουργό, τον Σαμαρά. Αλτσχάιμερ είχε; Από πού πήρε την εντολή; Ποιος ήταν ο υποβολέας; Εξωγήινα είναι αυτά τα οποία έχετε κάνει, όχι αυτά τα οποία εγώ λέω. Να συνεννοούμαστε. </w:t>
      </w:r>
    </w:p>
    <w:p w14:paraId="74B8E520"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w:t>
      </w:r>
      <w:r>
        <w:rPr>
          <w:rFonts w:eastAsia="Times New Roman"/>
          <w:szCs w:val="24"/>
        </w:rPr>
        <w:t>ίας)</w:t>
      </w:r>
    </w:p>
    <w:p w14:paraId="74B8E521" w14:textId="77777777" w:rsidR="00D8133C" w:rsidRDefault="00A7505C">
      <w:pPr>
        <w:spacing w:line="600" w:lineRule="auto"/>
        <w:ind w:firstLine="720"/>
        <w:contextualSpacing/>
        <w:jc w:val="both"/>
        <w:rPr>
          <w:rFonts w:eastAsia="Times New Roman"/>
          <w:szCs w:val="24"/>
        </w:rPr>
      </w:pPr>
      <w:r>
        <w:rPr>
          <w:rFonts w:eastAsia="Times New Roman"/>
          <w:szCs w:val="24"/>
        </w:rPr>
        <w:t>Κι όλα αυτά χωρίς κα</w:t>
      </w:r>
      <w:r>
        <w:rPr>
          <w:rFonts w:eastAsia="Times New Roman"/>
          <w:szCs w:val="24"/>
        </w:rPr>
        <w:t>μ</w:t>
      </w:r>
      <w:r>
        <w:rPr>
          <w:rFonts w:eastAsia="Times New Roman"/>
          <w:szCs w:val="24"/>
        </w:rPr>
        <w:t xml:space="preserve">μία απόδειξη, μόνο με εικασίες που καταθέτουν οι μάρτυρες ότι ο πρώην Αντιπρόεδρος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χρημάτιζε τους πάντες. Σκεφθείτε, έφτιαξαν μια ολόκληρη δικογραφία, δεν σκέφτηκαν καν αυτά να τα διασταυρώσουν, τα αστήρικτα και τα </w:t>
      </w:r>
      <w:r>
        <w:rPr>
          <w:rFonts w:eastAsia="Times New Roman"/>
          <w:szCs w:val="24"/>
        </w:rPr>
        <w:t>χυδαία. Δεν ήθελαν να θεμελιώσουν κα</w:t>
      </w:r>
      <w:r>
        <w:rPr>
          <w:rFonts w:eastAsia="Times New Roman"/>
          <w:szCs w:val="24"/>
        </w:rPr>
        <w:t>μ</w:t>
      </w:r>
      <w:r>
        <w:rPr>
          <w:rFonts w:eastAsia="Times New Roman"/>
          <w:szCs w:val="24"/>
        </w:rPr>
        <w:t xml:space="preserve">μιά κατηγορία. Ήθελαν μόνο να σπιλώσουν πρόσωπα. </w:t>
      </w:r>
    </w:p>
    <w:p w14:paraId="74B8E522"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πιο εκπληκτικό είναι ότι τον κ. Φρουζή ουδέποτε τον έχω συναντήσει ιδιωτικά. Τον έχω δει δύο φορές στη ζωή μου θεσμικά, ως Προέδρο της Ένωσης Φαρμακοβιομηχάνων, μαζί με εκπροσώπους άλλων δώδεκα πολυεθνικών εταιρειών και τρεις Υπουργούς μου μπροστά στις </w:t>
      </w:r>
      <w:r>
        <w:rPr>
          <w:rFonts w:eastAsia="Times New Roman"/>
          <w:szCs w:val="24"/>
        </w:rPr>
        <w:t xml:space="preserve">κάμερες. Τη μία από τις δύο μάλιστα σε εκδήλωση του Ελληνογερμανικού Επιμελητηρίου, παρουσία της Μέρκελ, στο Χίλτον, κι αυτή μπροστά σε κάμερες. </w:t>
      </w:r>
    </w:p>
    <w:p w14:paraId="74B8E523" w14:textId="77777777" w:rsidR="00D8133C" w:rsidRDefault="00A7505C">
      <w:pPr>
        <w:spacing w:line="600" w:lineRule="auto"/>
        <w:ind w:firstLine="720"/>
        <w:contextualSpacing/>
        <w:jc w:val="both"/>
        <w:rPr>
          <w:rFonts w:eastAsia="Times New Roman"/>
          <w:szCs w:val="24"/>
        </w:rPr>
      </w:pPr>
      <w:r>
        <w:rPr>
          <w:rFonts w:eastAsia="Times New Roman"/>
          <w:szCs w:val="24"/>
        </w:rPr>
        <w:t>Ο κ. Τσίπρας και οι Υπουργοί σας, για πείτε μου, πόσες φορές έχετε συναντήσει τον κ. Φρουζή και δημόσια και ιδ</w:t>
      </w:r>
      <w:r>
        <w:rPr>
          <w:rFonts w:eastAsia="Times New Roman"/>
          <w:szCs w:val="24"/>
        </w:rPr>
        <w:t xml:space="preserve">ιαιτέρως; Δεν ντρέπεστε λίγο; Δεν ντρέπεστε; </w:t>
      </w:r>
    </w:p>
    <w:p w14:paraId="74B8E524"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52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Έφτασαν μπροστά στο άθλιο σημείο μετά να διαδώσουν ότι το όνομά μου, δήθεν, εμπλέκεται και στην έρευνα του </w:t>
      </w:r>
      <w:r>
        <w:rPr>
          <w:rFonts w:eastAsia="Times New Roman"/>
          <w:szCs w:val="24"/>
          <w:lang w:val="en-US"/>
        </w:rPr>
        <w:t>FBI</w:t>
      </w:r>
      <w:r>
        <w:rPr>
          <w:rFonts w:eastAsia="Times New Roman"/>
          <w:szCs w:val="24"/>
        </w:rPr>
        <w:t>. Τα στοιχεία, όμως, που τους έστειλε δυο φορέ</w:t>
      </w:r>
      <w:r>
        <w:rPr>
          <w:rFonts w:eastAsia="Times New Roman"/>
          <w:szCs w:val="24"/>
        </w:rPr>
        <w:t xml:space="preserve">ς μέχρι τώρα το </w:t>
      </w:r>
      <w:r>
        <w:rPr>
          <w:rFonts w:eastAsia="Times New Roman"/>
          <w:szCs w:val="24"/>
          <w:lang w:val="en-US"/>
        </w:rPr>
        <w:t>FBI</w:t>
      </w:r>
      <w:r>
        <w:rPr>
          <w:rFonts w:eastAsia="Times New Roman"/>
          <w:szCs w:val="24"/>
        </w:rPr>
        <w:t xml:space="preserve"> δεν λένε κουβέντα, ούτε υπαινιγμό, για εμένα. Δεν υπάρχει καν το όνομά μου. Οι ίδιοι απλώς ρώτησαν το </w:t>
      </w:r>
      <w:r>
        <w:rPr>
          <w:rFonts w:eastAsia="Times New Roman"/>
          <w:szCs w:val="24"/>
          <w:lang w:val="en-US"/>
        </w:rPr>
        <w:t>FBI</w:t>
      </w:r>
      <w:r>
        <w:rPr>
          <w:rFonts w:eastAsia="Times New Roman"/>
          <w:szCs w:val="24"/>
        </w:rPr>
        <w:t xml:space="preserve"> αν θα μπορούσαν να χρησιμοποιήσουν την έρευνα του </w:t>
      </w:r>
      <w:r>
        <w:rPr>
          <w:rFonts w:eastAsia="Times New Roman"/>
          <w:szCs w:val="24"/>
          <w:lang w:val="en-US"/>
        </w:rPr>
        <w:t>FBI</w:t>
      </w:r>
      <w:r>
        <w:rPr>
          <w:rFonts w:eastAsia="Times New Roman"/>
          <w:szCs w:val="24"/>
        </w:rPr>
        <w:t xml:space="preserve"> για δήθεν εμπλοκή δική μου κι άλλων έξι πολιτικών προσώπων, απλά για να υπάρ</w:t>
      </w:r>
      <w:r>
        <w:rPr>
          <w:rFonts w:eastAsia="Times New Roman"/>
          <w:szCs w:val="24"/>
        </w:rPr>
        <w:t xml:space="preserve">χει το όνομά μου. Γιατί; Για τη γνωστή «λάσπη στον ανεμιστήρα». </w:t>
      </w:r>
    </w:p>
    <w:p w14:paraId="74B8E52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Και ρωτάει τώρα ο κ. Παπαγγελόπουλος, Υπουργός Δικαιοσύνης του ΣΥΡΙΖΑ και επί Νέας Δημοκρατίας, παρακαλώ, Διοικητής της ΕΥΠ, γιατί δεν μήνυσα και το </w:t>
      </w:r>
      <w:r>
        <w:rPr>
          <w:rFonts w:eastAsia="Times New Roman"/>
          <w:szCs w:val="24"/>
          <w:lang w:val="en-US"/>
        </w:rPr>
        <w:t>FBI</w:t>
      </w:r>
      <w:r>
        <w:rPr>
          <w:rFonts w:eastAsia="Times New Roman"/>
          <w:szCs w:val="24"/>
        </w:rPr>
        <w:t xml:space="preserve">. Μα, γιατί το </w:t>
      </w:r>
      <w:r>
        <w:rPr>
          <w:rFonts w:eastAsia="Times New Roman"/>
          <w:szCs w:val="24"/>
          <w:lang w:val="en-US"/>
        </w:rPr>
        <w:t>FBI</w:t>
      </w:r>
      <w:r>
        <w:rPr>
          <w:rFonts w:eastAsia="Times New Roman"/>
          <w:szCs w:val="24"/>
        </w:rPr>
        <w:t xml:space="preserve"> δεν είπε λέξη για μέ</w:t>
      </w:r>
      <w:r>
        <w:rPr>
          <w:rFonts w:eastAsia="Times New Roman"/>
          <w:szCs w:val="24"/>
        </w:rPr>
        <w:t xml:space="preserve">να, κύριε Παπαγγελόπουλε. </w:t>
      </w:r>
    </w:p>
    <w:p w14:paraId="74B8E527"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52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Εσείς και η κ. Τουλουπάκη δώσατε το όνομά μου στο </w:t>
      </w:r>
      <w:r>
        <w:rPr>
          <w:rFonts w:eastAsia="Times New Roman"/>
          <w:szCs w:val="24"/>
          <w:lang w:val="en-US"/>
        </w:rPr>
        <w:t>FBI</w:t>
      </w:r>
      <w:r>
        <w:rPr>
          <w:rFonts w:eastAsia="Times New Roman"/>
          <w:szCs w:val="24"/>
        </w:rPr>
        <w:t xml:space="preserve">, προσπαθώντας να με μπλέξετε. </w:t>
      </w:r>
    </w:p>
    <w:p w14:paraId="74B8E529" w14:textId="77777777" w:rsidR="00D8133C" w:rsidRDefault="00A7505C">
      <w:pPr>
        <w:spacing w:line="600" w:lineRule="auto"/>
        <w:ind w:firstLine="720"/>
        <w:contextualSpacing/>
        <w:jc w:val="both"/>
        <w:rPr>
          <w:rFonts w:eastAsia="Times New Roman"/>
          <w:szCs w:val="24"/>
        </w:rPr>
      </w:pPr>
      <w:r>
        <w:rPr>
          <w:rFonts w:eastAsia="Times New Roman"/>
          <w:szCs w:val="24"/>
        </w:rPr>
        <w:t>Και κάτι ακόμα, όμως, για τον κ. Παπαγγελόπουλο. Είχε σήμερα το θράσος, εδώ μέσα στη Βουλή</w:t>
      </w:r>
      <w:r>
        <w:rPr>
          <w:rFonts w:eastAsia="Times New Roman"/>
          <w:szCs w:val="24"/>
        </w:rPr>
        <w:t xml:space="preserve">, να μιλήσει για παρακράτος. Αν θέλει, να ρωτήσει τους δικαστές ποιον θεωρούν παρακράτος σήμερα. </w:t>
      </w:r>
    </w:p>
    <w:p w14:paraId="74B8E52A"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52B" w14:textId="77777777" w:rsidR="00D8133C" w:rsidRDefault="00A7505C">
      <w:pPr>
        <w:spacing w:line="600" w:lineRule="auto"/>
        <w:ind w:firstLine="720"/>
        <w:contextualSpacing/>
        <w:jc w:val="both"/>
        <w:rPr>
          <w:rFonts w:eastAsia="Times New Roman"/>
          <w:szCs w:val="24"/>
        </w:rPr>
      </w:pPr>
      <w:r>
        <w:rPr>
          <w:rFonts w:eastAsia="Times New Roman"/>
          <w:szCs w:val="24"/>
        </w:rPr>
        <w:t>Το μόνο τους κίνητρο ήταν να σπιλώσουν πρόσωπα, πράγμα που αποδεικνύεται κι από το γεγονός ότι μόλις άκο</w:t>
      </w:r>
      <w:r>
        <w:rPr>
          <w:rFonts w:eastAsia="Times New Roman"/>
          <w:szCs w:val="24"/>
        </w:rPr>
        <w:t xml:space="preserve">υσαν από τον πρώτο μάρτυρα, στις αρχές του Νοεμβρίου, το όνομα Υπουργού, δεν το έστειλαν εδώ στη Βουλή αμελλητί όπως όφειλαν. </w:t>
      </w:r>
    </w:p>
    <w:p w14:paraId="74B8E52C"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Δεν ρώτησαν αμέσως τότε το προφανές: Εμπλέκονται και άλλοι πολιτικοί; Και ακόμα, όταν άκουσαν τα ονόματα άλλων Υπουργών όλο τον Ν</w:t>
      </w:r>
      <w:r>
        <w:rPr>
          <w:rFonts w:eastAsia="Times New Roman" w:cs="Times New Roman"/>
          <w:szCs w:val="24"/>
        </w:rPr>
        <w:t>οέμβριο, πάλι δεν έστειλαν την υπόθεση στη Βουλή αμελλητί. Και όταν άκουσαν το δικό μου όνομα αρχές Δεκεμβρίου ή το όνομα του κ. Πικραμμένου λίγες μέρες αργότερα, πάλι δεν έστειλαν την υπόθεση αμελλητί στην Βουλή. Επί τρεις μήνες μάζευαν αστήριχτες καταθέσ</w:t>
      </w:r>
      <w:r>
        <w:rPr>
          <w:rFonts w:eastAsia="Times New Roman" w:cs="Times New Roman"/>
          <w:szCs w:val="24"/>
        </w:rPr>
        <w:t xml:space="preserve">εις και δεν σκέφτηκαν να διασταυρώσουν το παραμικρό. Δεν κάλεσαν τον αντιπρόεδρο της </w:t>
      </w:r>
      <w:r>
        <w:rPr>
          <w:rFonts w:eastAsia="Times New Roman" w:cs="Times New Roman"/>
          <w:szCs w:val="24"/>
        </w:rPr>
        <w:t>«</w:t>
      </w:r>
      <w:r>
        <w:rPr>
          <w:rFonts w:eastAsia="Times New Roman"/>
          <w:bCs/>
          <w:szCs w:val="24"/>
          <w:lang w:val="en-US"/>
        </w:rPr>
        <w:t>NOVARTIS</w:t>
      </w:r>
      <w:r>
        <w:rPr>
          <w:rFonts w:eastAsia="Times New Roman"/>
          <w:bCs/>
          <w:szCs w:val="24"/>
        </w:rPr>
        <w:t>»</w:t>
      </w:r>
      <w:r>
        <w:rPr>
          <w:rFonts w:eastAsia="Times New Roman"/>
          <w:bCs/>
          <w:szCs w:val="24"/>
        </w:rPr>
        <w:t xml:space="preserve"> να επιβεβαιώσει ή να διαψεύσει. Δεν τον εξέτασαν καν, δεν τους ενδιέφερε. Ήθελαν μόνο τη «λάσπη στον ανεμιστήρα».</w:t>
      </w:r>
    </w:p>
    <w:p w14:paraId="74B8E52D" w14:textId="77777777" w:rsidR="00D8133C" w:rsidRDefault="00A7505C">
      <w:pPr>
        <w:spacing w:line="600" w:lineRule="auto"/>
        <w:ind w:firstLine="720"/>
        <w:contextualSpacing/>
        <w:jc w:val="both"/>
        <w:rPr>
          <w:rFonts w:eastAsia="Times New Roman"/>
          <w:bCs/>
          <w:szCs w:val="24"/>
        </w:rPr>
      </w:pPr>
      <w:r>
        <w:rPr>
          <w:rFonts w:eastAsia="Times New Roman"/>
          <w:bCs/>
          <w:szCs w:val="24"/>
        </w:rPr>
        <w:t>Όλα αυτά τα ατοπήματα, κυρίες και κύριοι συνάδ</w:t>
      </w:r>
      <w:r>
        <w:rPr>
          <w:rFonts w:eastAsia="Times New Roman"/>
          <w:bCs/>
          <w:szCs w:val="24"/>
        </w:rPr>
        <w:t xml:space="preserve">ελφοι -και θέλω εδώ την προσοχή σας-, όλα αυτά τα απίστευτα πράγματα να τα έκαναν οι δικαστικοί λειτουργοί χωρίς την πίεση και την καθοδήγηση των πολιτικών τους προϊσταμένων, το αποκλείω. Όπως είπα, όλη η υπόθεση έχει πάνω της τα δακτυλικά αποτυπώματα των </w:t>
      </w:r>
      <w:r>
        <w:rPr>
          <w:rFonts w:eastAsia="Times New Roman"/>
          <w:bCs/>
          <w:szCs w:val="24"/>
        </w:rPr>
        <w:t>δύο βασικών πολιτικών προϊσταμένων που έστησαν αυτή τη σκευωρία και που την ήξεραν και που μιλούσαν γι’ αυτήν πριν ακόμα βρεθούν οι ψευδομάρτυρες. Μιλάω για Τσίπρα και Παπαγγελόπουλο.</w:t>
      </w:r>
    </w:p>
    <w:p w14:paraId="74B8E52E" w14:textId="77777777" w:rsidR="00D8133C" w:rsidRDefault="00A7505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74B8E52F" w14:textId="77777777" w:rsidR="00D8133C" w:rsidRDefault="00A7505C">
      <w:pPr>
        <w:spacing w:line="600" w:lineRule="auto"/>
        <w:ind w:firstLine="720"/>
        <w:contextualSpacing/>
        <w:jc w:val="both"/>
        <w:rPr>
          <w:rFonts w:eastAsia="Times New Roman"/>
          <w:bCs/>
          <w:szCs w:val="24"/>
        </w:rPr>
      </w:pPr>
      <w:r>
        <w:rPr>
          <w:rFonts w:eastAsia="Times New Roman"/>
          <w:bCs/>
          <w:szCs w:val="24"/>
        </w:rPr>
        <w:t>Μπορώ να σας πω ακ</w:t>
      </w:r>
      <w:r>
        <w:rPr>
          <w:rFonts w:eastAsia="Times New Roman"/>
          <w:bCs/>
          <w:szCs w:val="24"/>
        </w:rPr>
        <w:t>όμα πολλά για τέτοια παράξενα και κωμικοτραγικά, όπως τότε που έμπλεξαν τον Βουλευτή Επικρατείας και σύμβουλό μου, κ. Χρύσανθο Λαζαρίδη, με τον άλλον Λαζαρίδη, τον Πρόεδρο του χρηματιστηρίου. Στο χωριό μου αυτό το λένε ότι αυτά γράφτηκαν στο γόνυ, στο γόνα</w:t>
      </w:r>
      <w:r>
        <w:rPr>
          <w:rFonts w:eastAsia="Times New Roman"/>
          <w:bCs/>
          <w:szCs w:val="24"/>
        </w:rPr>
        <w:t>το δηλαδή. Είναι καταθέσεις της πλάκας.</w:t>
      </w:r>
    </w:p>
    <w:p w14:paraId="74B8E530" w14:textId="77777777" w:rsidR="00D8133C" w:rsidRDefault="00A7505C">
      <w:pPr>
        <w:spacing w:line="600" w:lineRule="auto"/>
        <w:ind w:firstLine="720"/>
        <w:contextualSpacing/>
        <w:jc w:val="both"/>
        <w:rPr>
          <w:rFonts w:eastAsia="Times New Roman"/>
          <w:bCs/>
          <w:szCs w:val="24"/>
        </w:rPr>
      </w:pPr>
      <w:r>
        <w:rPr>
          <w:rFonts w:eastAsia="Times New Roman"/>
          <w:bCs/>
          <w:szCs w:val="24"/>
        </w:rPr>
        <w:t>Επίσης, άλλο παράδειγμα είναι όταν έμπλεξαν τις ημερομηνίες από τα υποτιθέμενα ραντεβού του κ. Φρουζή με συνεργάτες μου με διαφορά έναν ολόκληρο χρόνο. Και ένα μάλιστα από τα υποτιθέμενα εκείνα ραντεβού είναι το μόνο</w:t>
      </w:r>
      <w:r>
        <w:rPr>
          <w:rFonts w:eastAsia="Times New Roman"/>
          <w:bCs/>
          <w:szCs w:val="24"/>
        </w:rPr>
        <w:t xml:space="preserve"> σε όλο το ημερολόγιο το οποίο έχει προστεθεί χειρόγραφα. Ούτε μεταξύ τους οι κακόμοιροι δεν μπορούν να συνεννοηθούν. Απαριθμώ αρκετά τέτοια στη μήνυση που κατέθεσα και δεν θα ασχοληθώ με άλλα τώρα.</w:t>
      </w:r>
    </w:p>
    <w:p w14:paraId="74B8E531" w14:textId="77777777" w:rsidR="00D8133C" w:rsidRDefault="00A7505C">
      <w:pPr>
        <w:spacing w:line="600" w:lineRule="auto"/>
        <w:ind w:firstLine="720"/>
        <w:contextualSpacing/>
        <w:jc w:val="both"/>
        <w:rPr>
          <w:rFonts w:eastAsia="Times New Roman"/>
          <w:bCs/>
          <w:szCs w:val="24"/>
        </w:rPr>
      </w:pPr>
      <w:r>
        <w:rPr>
          <w:rFonts w:eastAsia="Times New Roman"/>
          <w:bCs/>
          <w:szCs w:val="24"/>
        </w:rPr>
        <w:t>Θέλω να θυμίσω μόνο πως το θέμα των προστατευόμενων μαρτύ</w:t>
      </w:r>
      <w:r>
        <w:rPr>
          <w:rFonts w:eastAsia="Times New Roman"/>
          <w:bCs/>
          <w:szCs w:val="24"/>
        </w:rPr>
        <w:t>ρων το θέσπισε η δική μας Κυβέρνηση το 2014, με τον ΣΥΡΙΖΑ βέβαια να καταγγέλλει και να καταψηφίζει. Εμείς ανοίξαμε τον δρόμο για να υπάρχει θέμα διαφθοράς πολιτικών. Και δεν θα το κάναμε βέβαια εάν είχαμε την πρόθεση να χρηματιστούμε ή εάν είχαμε χρηματισ</w:t>
      </w:r>
      <w:r>
        <w:rPr>
          <w:rFonts w:eastAsia="Times New Roman"/>
          <w:bCs/>
          <w:szCs w:val="24"/>
        </w:rPr>
        <w:t>τεί. Ήταν μια ακόμα μεταρρύθμιση που την τολμήσαμε και ο ΣΥΡΙΖΑ τότε την πολέμησε!</w:t>
      </w:r>
    </w:p>
    <w:p w14:paraId="74B8E532" w14:textId="77777777" w:rsidR="00D8133C" w:rsidRDefault="00A7505C">
      <w:pPr>
        <w:spacing w:line="600" w:lineRule="auto"/>
        <w:ind w:firstLine="720"/>
        <w:contextualSpacing/>
        <w:jc w:val="center"/>
        <w:rPr>
          <w:rFonts w:eastAsia="Times New Roman" w:cs="Times New Roman"/>
          <w:szCs w:val="24"/>
        </w:rPr>
      </w:pPr>
      <w:r>
        <w:rPr>
          <w:rFonts w:eastAsia="Times New Roman"/>
          <w:bCs/>
          <w:szCs w:val="24"/>
        </w:rPr>
        <w:t>(Χειροκροτήματα από την πτέρυγα της Νέας Δημοκρατίας)</w:t>
      </w:r>
    </w:p>
    <w:p w14:paraId="74B8E5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σήμερα προσπαθεί να εφαρμόσει έναν νόμο που εκείνος καταψήφισε εναντίον εκείνων που τον έφτιαξαν, δηλαδή εναντίον μας. Όμως δεν τον εφαρμόζει καν. Τον παραβιάζει πέρα για πέρα. Διότι σε εκείνον τον νόμο προβλεπόταν πως οι προστατευόμενοι μάρτυρες δεν μ</w:t>
      </w:r>
      <w:r>
        <w:rPr>
          <w:rFonts w:eastAsia="Times New Roman" w:cs="Times New Roman"/>
          <w:szCs w:val="24"/>
        </w:rPr>
        <w:t xml:space="preserve">πορούν να είναι πρόσωπα που ενέχονται στην υπόθεση ή έχουν ίδιον όφελος, ακριβώς για να μην μπορεί κανένας να εκβιάσει τους μάρτυρες. Και εδώ, όμως, χρησιμοποιήθηκαν πρόσωπα που φαίνεται να έχουν και ανάμειξη και ίδιον όφελος από την υπόθεση. </w:t>
      </w:r>
    </w:p>
    <w:p w14:paraId="74B8E5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Πού το ξέρου</w:t>
      </w:r>
      <w:r>
        <w:rPr>
          <w:rFonts w:eastAsia="Times New Roman" w:cs="Times New Roman"/>
          <w:szCs w:val="24"/>
        </w:rPr>
        <w:t>με; Πρώτον, έχει λεχθεί. Μας το αποκάλυψε ο σημερινός Υφυπουργός Υγείας, ο οποίος διακήρυξε ότι τους ξέρει, ενώ δεν θα έπρεπε να τους ξέρει κανένας. Και ένα άλλο μέλος της Κυβέρνησης, ο Υπουργός Δικαιοσύνης, ο εμπνευσμένος ιδεολογικά κ. Παπαγγελόπουλος, πρ</w:t>
      </w:r>
      <w:r>
        <w:rPr>
          <w:rFonts w:eastAsia="Times New Roman" w:cs="Times New Roman"/>
          <w:szCs w:val="24"/>
        </w:rPr>
        <w:t xml:space="preserve">ιν φτάσει η υπόθεση στην Βουλή, διακήρυξε πως είναι το μεγαλύτερο σκάνδαλο από συστάσεως του ελληνικού κράτους. Αυτός δηλαδή ήξερε και τη δικογραφία. </w:t>
      </w:r>
    </w:p>
    <w:p w14:paraId="74B8E5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ένας μαρτυριάρης Υπουργός ήξερε τους προστατευόμενους μάρτυρες και ο άλλος μαρτυριάρης Υπουργός ήξερε κ</w:t>
      </w:r>
      <w:r>
        <w:rPr>
          <w:rFonts w:eastAsia="Times New Roman" w:cs="Times New Roman"/>
          <w:szCs w:val="24"/>
        </w:rPr>
        <w:t>αι τη δικογραφία και είχε βγάλει και την απόφαση. Και έτσι άθελά τους άρχισαν να αποκαλύπτουν τι πραγματικά συνέβη. Συνέβη, λοιπόν, η μεγαλύτερη πολιτική σκευωρία από συστάσεως ελληνικού κράτους και την κάνατε εσείς οι ίδιοι!</w:t>
      </w:r>
    </w:p>
    <w:p w14:paraId="74B8E536" w14:textId="77777777" w:rsidR="00D8133C" w:rsidRDefault="00A7505C">
      <w:pPr>
        <w:spacing w:line="600" w:lineRule="auto"/>
        <w:ind w:firstLine="720"/>
        <w:contextualSpacing/>
        <w:jc w:val="center"/>
        <w:rPr>
          <w:rFonts w:eastAsia="Times New Roman" w:cs="Times New Roman"/>
          <w:szCs w:val="24"/>
        </w:rPr>
      </w:pPr>
      <w:r>
        <w:rPr>
          <w:rFonts w:eastAsia="Times New Roman"/>
          <w:bCs/>
          <w:szCs w:val="24"/>
        </w:rPr>
        <w:t>(Χειροκροτήματα από την πτέρυγ</w:t>
      </w:r>
      <w:r>
        <w:rPr>
          <w:rFonts w:eastAsia="Times New Roman"/>
          <w:bCs/>
          <w:szCs w:val="24"/>
        </w:rPr>
        <w:t>α της Νέας Δημοκρατίας)</w:t>
      </w:r>
    </w:p>
    <w:p w14:paraId="74B8E5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επαναλάβω κάτι πάρα πολύ σημαντικό. Για να μην έχετε κα</w:t>
      </w:r>
      <w:r>
        <w:rPr>
          <w:rFonts w:eastAsia="Times New Roman" w:cs="Times New Roman"/>
          <w:szCs w:val="24"/>
        </w:rPr>
        <w:t>μ</w:t>
      </w:r>
      <w:r>
        <w:rPr>
          <w:rFonts w:eastAsia="Times New Roman" w:cs="Times New Roman"/>
          <w:szCs w:val="24"/>
        </w:rPr>
        <w:t>μία αμφιβολία, μόνοι σας ξεμπροστιάζεστε. Το δικό σας το φερέφωνο, το «</w:t>
      </w:r>
      <w:r>
        <w:rPr>
          <w:rFonts w:eastAsia="Times New Roman" w:cs="Times New Roman"/>
          <w:szCs w:val="24"/>
          <w:lang w:val="en-US"/>
        </w:rPr>
        <w:t>DOCUMENTO</w:t>
      </w:r>
      <w:r>
        <w:rPr>
          <w:rFonts w:eastAsia="Times New Roman" w:cs="Times New Roman"/>
          <w:szCs w:val="24"/>
        </w:rPr>
        <w:t>» του δικού σας, του απόλυτα ταυτισμένου με εσάς Βαξεβάνη, κυκλοφόρησε την Κυριακή 4 Φεβρουαρ</w:t>
      </w:r>
      <w:r>
        <w:rPr>
          <w:rFonts w:eastAsia="Times New Roman" w:cs="Times New Roman"/>
          <w:szCs w:val="24"/>
        </w:rPr>
        <w:t xml:space="preserve">ίου, την Κυριακή του μεγάλου συλλαλητηρίου, παρουσιάζοντας -προσέξτε- την τελευταία κατάθεση των ψευδομαρτύρων που επρόκειτο να γίνει την Κυριακή το βράδυ. Η εφημερίδα δηλαδή είχε κλείσει από την προηγούμενη Παρασκευή –σωστά το είπε ο κ. Βενιζέλος- για να </w:t>
      </w:r>
      <w:r>
        <w:rPr>
          <w:rFonts w:eastAsia="Times New Roman" w:cs="Times New Roman"/>
          <w:szCs w:val="24"/>
        </w:rPr>
        <w:t>κυκλοφορήσει στα περίπτερα το Σάββατο το απόγευμα και οι συντάκτες του γνώριζαν από πριν τι επρόκειτο να καταθέσουν οι μάρτυρες δύο εικοσιτετράωρα αργότερα, δηλαδή την Κυριακή το βράδυ.</w:t>
      </w:r>
    </w:p>
    <w:p w14:paraId="74B8E538" w14:textId="77777777" w:rsidR="00D8133C" w:rsidRDefault="00A7505C">
      <w:pPr>
        <w:spacing w:line="600" w:lineRule="auto"/>
        <w:ind w:firstLine="720"/>
        <w:contextualSpacing/>
        <w:jc w:val="center"/>
        <w:rPr>
          <w:rFonts w:eastAsia="Times New Roman" w:cs="Times New Roman"/>
          <w:szCs w:val="24"/>
        </w:rPr>
      </w:pPr>
      <w:r>
        <w:rPr>
          <w:rFonts w:eastAsia="Times New Roman"/>
          <w:bCs/>
          <w:szCs w:val="24"/>
        </w:rPr>
        <w:t>(Χειροκροτήματα από την πτέρυγα της Νέας Δημοκρατίας)</w:t>
      </w:r>
    </w:p>
    <w:p w14:paraId="74B8E5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Ήξεραν και τους </w:t>
      </w:r>
      <w:r>
        <w:rPr>
          <w:rFonts w:eastAsia="Times New Roman" w:cs="Times New Roman"/>
          <w:szCs w:val="24"/>
        </w:rPr>
        <w:t xml:space="preserve">υποτιθέμενους άγνωστους μάρτυρες και τις καταθέσεις τους πριν γίνουν. </w:t>
      </w:r>
    </w:p>
    <w:p w14:paraId="74B8E5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καταλάβουμε: τους δήθεν άγνωστους προστατευόμενους μάρτυρες τους ξέρουν ήδη κατά δήλωσή τους δύο Υπουργοί, αλλά τους ξέρει και ο Βαξεβάνης, ο οποίος εκ των προτέρων γνωρίζει και </w:t>
      </w:r>
      <w:r>
        <w:rPr>
          <w:rFonts w:eastAsia="Times New Roman" w:cs="Times New Roman"/>
          <w:szCs w:val="24"/>
        </w:rPr>
        <w:t xml:space="preserve">κάτι παραπάνω από τους Υπουργούς, γνωρίζει τι θα καταθέσουν. Μόνον εμείς είμαστε εκείνοι οι οποίοι δεν μπορούμε βέβαια να μάθουμε. </w:t>
      </w:r>
    </w:p>
    <w:p w14:paraId="74B8E5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κάποιες περιπτώσεις μάλιστα οι καταθέσεις φαίνεται -προσέξτε- να έρχονται έτοιμες από πριν. Πώς; Σε στικάκι. Και μπαίνουν</w:t>
      </w:r>
      <w:r>
        <w:rPr>
          <w:rFonts w:eastAsia="Times New Roman" w:cs="Times New Roman"/>
          <w:szCs w:val="24"/>
        </w:rPr>
        <w:t xml:space="preserve"> στη δικογραφία με άλλη γραμματοσειρά. Να είστε σίγουροι πως θα γίνει πραγματογνωμοσύνη για αυτό, για να μάθουμε πώς ήρθαν οι καταθέσεις σε στικάκι, ποιος τις υπαγόρευε.</w:t>
      </w:r>
    </w:p>
    <w:p w14:paraId="74B8E53C"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5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στη βιασύνη σας έχετε κάνει απίστευτα λάθη. Η υπόθεση, λοιπόν, που στήθηκε εναντίον μας πράγματι κραυγάζει από τα δακτυλικά αποτυπώματα. </w:t>
      </w:r>
    </w:p>
    <w:p w14:paraId="74B8E5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με αφορά έχω απόλυτη εμπιστοσύνη στην ελληνική </w:t>
      </w:r>
      <w:r>
        <w:rPr>
          <w:rFonts w:eastAsia="Times New Roman" w:cs="Times New Roman"/>
          <w:szCs w:val="24"/>
        </w:rPr>
        <w:t xml:space="preserve">δικαιοσύνη </w:t>
      </w:r>
      <w:r>
        <w:rPr>
          <w:rFonts w:eastAsia="Times New Roman" w:cs="Times New Roman"/>
          <w:szCs w:val="24"/>
        </w:rPr>
        <w:t xml:space="preserve">και αυτό είναι προφανές. Αν δεν εμπιστευόμουν </w:t>
      </w:r>
      <w:r>
        <w:rPr>
          <w:rFonts w:eastAsia="Times New Roman" w:cs="Times New Roman"/>
          <w:szCs w:val="24"/>
        </w:rPr>
        <w:t xml:space="preserve">τη </w:t>
      </w:r>
      <w:r>
        <w:rPr>
          <w:rFonts w:eastAsia="Times New Roman" w:cs="Times New Roman"/>
          <w:szCs w:val="24"/>
        </w:rPr>
        <w:t xml:space="preserve">δικαιοσύνη </w:t>
      </w:r>
      <w:r>
        <w:rPr>
          <w:rFonts w:eastAsia="Times New Roman" w:cs="Times New Roman"/>
          <w:szCs w:val="24"/>
        </w:rPr>
        <w:t xml:space="preserve">δεν θα κατέθετα μήνυση. Δεν στοχοποιώ κανέναν. Υπερασπίζομαι τον εαυτό μου, όπως έχω το δικαίωμα. Άλλωστε η ίδια η Ένωση Δικαστών και Εισαγγελέων στη σχετική της ανακοίνωση μόλις προχθές ρητά αναφέρει ότι προβλέπεται έλεγχος και των δικαστών </w:t>
      </w:r>
      <w:r>
        <w:rPr>
          <w:rFonts w:eastAsia="Times New Roman" w:cs="Times New Roman"/>
          <w:szCs w:val="24"/>
        </w:rPr>
        <w:t xml:space="preserve">για σφάλματα ή παραλείψεις τους. Αυτό ακριβώς ζητάω για την περίπτωση των τριών εισαγγελέων που χειρίστηκαν την υπόθεση και διέπραξαν σωρεία απίθανων σφαλμάτων και κατάχρηση εξουσίας. </w:t>
      </w:r>
    </w:p>
    <w:p w14:paraId="74B8E5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υπάρχουν τα τελευταία χρόνια πέντε τουλάχιστον καταγγελίες της </w:t>
      </w:r>
      <w:r>
        <w:rPr>
          <w:rFonts w:eastAsia="Times New Roman" w:cs="Times New Roman"/>
          <w:szCs w:val="24"/>
        </w:rPr>
        <w:t xml:space="preserve">Ένωσης Δικαστών κατά της Κυβέρνησης Τσίπρα και με τη σημερινή μάλιστα έξι, γιατί σας έβγαλε και σήμερα για την κ. Θάνου ανακοίνωση η Ένωση, όπως ξέρετε. Πάρτε και αυτές τις έξι για να τις έχετε. </w:t>
      </w:r>
    </w:p>
    <w:p w14:paraId="74B8E540"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κ. Αντώνιος Σαμαράς καταθέτει για τα Πρακ</w:t>
      </w:r>
      <w:r>
        <w:rPr>
          <w:rFonts w:eastAsia="Times New Roman" w:cs="Times New Roman"/>
        </w:rPr>
        <w:t>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B8E54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έχει ξαναγίνει ποτέ τέτοιο πράγμα, έξι δημόσιες καταγγελίες εναντίον μιας Κυβέρνησης από τους ίδιους τους δικα</w:t>
      </w:r>
      <w:r>
        <w:rPr>
          <w:rFonts w:eastAsia="Times New Roman" w:cs="Times New Roman"/>
          <w:szCs w:val="24"/>
        </w:rPr>
        <w:t xml:space="preserve">στικούς. Δεν έχει ξαναγίνει ποτέ! Τη </w:t>
      </w:r>
      <w:r>
        <w:rPr>
          <w:rFonts w:eastAsia="Times New Roman" w:cs="Times New Roman"/>
          <w:szCs w:val="24"/>
        </w:rPr>
        <w:t xml:space="preserve">δικαιοσύνη </w:t>
      </w:r>
      <w:r>
        <w:rPr>
          <w:rFonts w:eastAsia="Times New Roman" w:cs="Times New Roman"/>
          <w:szCs w:val="24"/>
        </w:rPr>
        <w:t xml:space="preserve">τη στοχοποιεί και την πιέζει η ίδια η Κυβέρνηση και μόνον αυτή, όχι εκείνος ο οποίος υπερασπίζεται τον εαυτό του. </w:t>
      </w:r>
    </w:p>
    <w:p w14:paraId="74B8E5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Άλλωστε τι καθόμαστε και συζητάμε τώρα; Βρισκόμαστε, κυρίες και κύριοι συνάδελφοι, στην Ευρώπ</w:t>
      </w:r>
      <w:r>
        <w:rPr>
          <w:rFonts w:eastAsia="Times New Roman" w:cs="Times New Roman"/>
          <w:szCs w:val="24"/>
        </w:rPr>
        <w:t xml:space="preserve">η, ναι ή όχι, όπου υπάρχει το δικαίωμα στη δίκαιη δίκη, ναι ή όχι; Δεν παίζει κανείς με αυτά τα πράγματα. </w:t>
      </w:r>
    </w:p>
    <w:p w14:paraId="74B8E5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Μάθατε ότι πριν λίγες μέρες το Ευρωπαϊκό Δικαστήριο Ανθρωπίνων Δικαιωμάτων στο Στρασβούργο καταδίκασε τα Σκόπια; Θέλετε να μάθετε γιατί; Γιατί η Ευρώ</w:t>
      </w:r>
      <w:r>
        <w:rPr>
          <w:rFonts w:eastAsia="Times New Roman" w:cs="Times New Roman"/>
          <w:szCs w:val="24"/>
        </w:rPr>
        <w:t xml:space="preserve">πη τα καταδίκασε; Γιατί εκεί στα Σκόπια ένας απλός πολίτης δικάστηκε με ανώνυμους και απόντες μάρτυρες. Μα, επιτέλους παντού θα ευθυγραμμίζεστε με τα Σκόπια, και στο όνομα και στα δικαστικά πραξικοπήματα; </w:t>
      </w:r>
    </w:p>
    <w:p w14:paraId="74B8E544"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w:t>
      </w:r>
      <w:r>
        <w:rPr>
          <w:rFonts w:eastAsia="Times New Roman"/>
          <w:bCs/>
        </w:rPr>
        <w:t>ας)</w:t>
      </w:r>
    </w:p>
    <w:p w14:paraId="74B8E5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την απόφαση παρακαλώ. </w:t>
      </w:r>
    </w:p>
    <w:p w14:paraId="74B8E546"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κ. Αντώνιος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547" w14:textId="77777777" w:rsidR="00D8133C" w:rsidRDefault="00A7505C">
      <w:pPr>
        <w:spacing w:line="600" w:lineRule="auto"/>
        <w:ind w:firstLine="720"/>
        <w:contextualSpacing/>
        <w:jc w:val="both"/>
        <w:rPr>
          <w:rFonts w:eastAsia="Times New Roman" w:cs="Times New Roman"/>
        </w:rPr>
      </w:pPr>
      <w:r>
        <w:rPr>
          <w:rFonts w:eastAsia="Times New Roman" w:cs="Times New Roman"/>
        </w:rPr>
        <w:t>Αυτά δεν περνάνε στην Ευ</w:t>
      </w:r>
      <w:r>
        <w:rPr>
          <w:rFonts w:eastAsia="Times New Roman" w:cs="Times New Roman"/>
        </w:rPr>
        <w:t xml:space="preserve">ρώπη. </w:t>
      </w:r>
    </w:p>
    <w:p w14:paraId="74B8E548"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Έχω, λοιπόν, εμπιστοσύνη στη </w:t>
      </w:r>
      <w:r>
        <w:rPr>
          <w:rFonts w:eastAsia="Times New Roman" w:cs="Times New Roman"/>
        </w:rPr>
        <w:t>δικαιοσύνη</w:t>
      </w:r>
      <w:r>
        <w:rPr>
          <w:rFonts w:eastAsia="Times New Roman" w:cs="Times New Roman"/>
        </w:rPr>
        <w:t>, αλλά έχω εμπιστοσύνη και στον εαυτό μου και στην αθωότητά μου και θα το αποδείξω. Και, όπως είπα, θα φτάσω μέχρι το τέλος. Αυτό το πραξικόπημα πρέπει εδώ να σταματήσει. Γιατί, ξέρετε, δεν υπάρχει και άλλος τρ</w:t>
      </w:r>
      <w:r>
        <w:rPr>
          <w:rFonts w:eastAsia="Times New Roman" w:cs="Times New Roman"/>
        </w:rPr>
        <w:t>όπος. Όταν σε σπιλώνουν και είσαι πέρα για πέρα αθώος ξέρεις πως στο τέλος μπορείς να καθαρίσεις μόνο δικαστικά. Αλλά, βέβαια, όπως έλεγε και ο Γκέμπελς πες, πες, πες κάτι θα μείνει. Αυτό το γκεμπελικό τέχνασμα χρησιμοποιούν. Ο μόνος τρόπος να το εξουδετερ</w:t>
      </w:r>
      <w:r>
        <w:rPr>
          <w:rFonts w:eastAsia="Times New Roman" w:cs="Times New Roman"/>
        </w:rPr>
        <w:t xml:space="preserve">ώσω είναι να τους παραπέμψω εγώ για εκείνο που έκαναν εκείνοι, για τη σκευωρία εναντίον μου. </w:t>
      </w:r>
    </w:p>
    <w:p w14:paraId="74B8E54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rPr>
        <w:t>Στο παραμύθι, ας πούμε, με την τροχήλατη βαλίτσα στο ανύπαρκτο πάρκινγκ του Μαξίμου όπου τη φέρνει δήθεν ένας κύριος μέρα μεσημέρι με δεκάδες δημοσιογράφους και σ</w:t>
      </w:r>
      <w:r>
        <w:rPr>
          <w:rFonts w:eastAsia="Times New Roman" w:cs="Times New Roman"/>
        </w:rPr>
        <w:t>τημένες κάμερες απέξω, υποτίθεται για να με δωροδοκήσει, χωρίς να περάσει από κανέναν έλεγχο ασφαλείας, σε αυτήν την απίθανη πολιτική αλητεία πώς πρέπει κάποιος να απαντήσει; Άσε που ο ίδιος ο μάρτυρας, επειδή κάποιος θα κατάλαβε προφανώς πως όλο αυτό το σ</w:t>
      </w:r>
      <w:r>
        <w:rPr>
          <w:rFonts w:eastAsia="Times New Roman" w:cs="Times New Roman"/>
        </w:rPr>
        <w:t xml:space="preserve">κηνικό είναι γελοίο, αλλάζει στην επόμενή του κατάθεση την άποψη για το πώς εγώ δήθεν δωροδοκήθηκα. Ξεχνάει την τροχήλατη βαλίτσα και εφευρίσκει κάτι άλλο: τα χρήματα του επίσημου </w:t>
      </w:r>
      <w:r>
        <w:rPr>
          <w:rFonts w:eastAsia="Times New Roman" w:cs="Times New Roman"/>
          <w:lang w:val="en-US"/>
        </w:rPr>
        <w:t>Harvard</w:t>
      </w:r>
      <w:r>
        <w:rPr>
          <w:rFonts w:eastAsia="Times New Roman" w:cs="Times New Roman"/>
        </w:rPr>
        <w:t xml:space="preserve"> Project, μόνο και μόνο γιατί συμβαίνει να είμαι απόφοιτος αυτού του </w:t>
      </w:r>
      <w:r>
        <w:rPr>
          <w:rFonts w:eastAsia="Times New Roman" w:cs="Times New Roman"/>
        </w:rPr>
        <w:t xml:space="preserve">πανεπιστημίου. </w:t>
      </w:r>
      <w:r>
        <w:rPr>
          <w:rFonts w:eastAsia="Times New Roman" w:cs="Times New Roman"/>
          <w:szCs w:val="24"/>
        </w:rPr>
        <w:t xml:space="preserve">Τι άλλο θα ακούσουμε ακόμα; </w:t>
      </w:r>
    </w:p>
    <w:p w14:paraId="74B8E5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ποιο </w:t>
      </w:r>
      <w:r>
        <w:rPr>
          <w:rFonts w:eastAsia="Times New Roman" w:cs="Times New Roman"/>
          <w:szCs w:val="24"/>
          <w:lang w:val="en-US"/>
        </w:rPr>
        <w:t>Harvard</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Εδώ τα τσιράκια τους με παρουσίασαν ακόμα μέχρι και με τους νεοναζί, εμένα που τους κυνήγησα. Και τα λένε αυτοί οι οποίοι ψήφιζαν συνεχώς μαζί τους. Όλοι μαζί, Χρυσή Αυγή, </w:t>
      </w:r>
      <w:r>
        <w:rPr>
          <w:rFonts w:eastAsia="Times New Roman" w:cs="Times New Roman"/>
          <w:szCs w:val="24"/>
        </w:rPr>
        <w:t>ΣΥΡΙΖΑ και ΑΝΕΛ, ήταν εκείνοι που ανέτρεψαν την Κυβέρνηση το 2014.</w:t>
      </w:r>
    </w:p>
    <w:p w14:paraId="74B8E54B"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είναι μόνο η σκευωρία. Είναι και η αλητεία. Έφτασε σήμερα στο σημείο μια δικιά σας πάλι εφημερίδα να ρίχνει «λάσπη» στην οικογένειά</w:t>
      </w:r>
      <w:r>
        <w:rPr>
          <w:rFonts w:eastAsia="Times New Roman" w:cs="Times New Roman"/>
          <w:szCs w:val="24"/>
        </w:rPr>
        <w:t xml:space="preserve"> μου, ακόμα και στο παιδί μου, για υπόθεση που έχει κριθεί δικαστικά και που έχουμε χρόνια τώρα πλήρως δικαιωθεί. Εκεί καταντήσατε και αυτό θα το πληρώσετε!</w:t>
      </w:r>
    </w:p>
    <w:p w14:paraId="74B8E5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κάποιοι κλαίγονται, γιατί -λέει- η κατηγορία είναι περί «συμμορίας»: Έχω κάνει πράγματι </w:t>
      </w:r>
      <w:r>
        <w:rPr>
          <w:rFonts w:eastAsia="Times New Roman" w:cs="Times New Roman"/>
          <w:szCs w:val="24"/>
        </w:rPr>
        <w:t>περί «συμμορίας» στη μήνυσή μου κατηγορία και λένε ότι έχει να ακουστεί τέτοια λέξη, η λέξη «συμμορία», από τον Εμφύλιο. Τι ακριβώς θέλουν να πουν; Υπάρχει στον Ποινικό Κώδικα αδίκημα συμμορίας, ναι ή όχι; Υπάρχει, όπως υπάρχει σε όλες τις δημοκρατικές χώρ</w:t>
      </w:r>
      <w:r>
        <w:rPr>
          <w:rFonts w:eastAsia="Times New Roman" w:cs="Times New Roman"/>
          <w:szCs w:val="24"/>
        </w:rPr>
        <w:t xml:space="preserve">ες του κόσμου. Και όταν το διαπράττουν στην Ελλάδα αυτό το αδίκημα κάποιοι, εμείς τι πρέπει ακριβώς να κάνουμε; Να εξαιρούμε όσους δηλώνουν ΣΥΡΙΖΑ, μπας και πληγωθούν; </w:t>
      </w:r>
    </w:p>
    <w:p w14:paraId="74B8E54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74B8E5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Τη μόνη ένσταση που δέχομαι είναι όσον α</w:t>
      </w:r>
      <w:r>
        <w:rPr>
          <w:rFonts w:eastAsia="Times New Roman" w:cs="Times New Roman"/>
          <w:szCs w:val="24"/>
        </w:rPr>
        <w:t>φορά το αν πρόκειται για «συμμορία» -με όμικρον-, δηλαδή παράνομη ομάδα με στόχο εγκληματικές δραστηριότητες ή αν πρόκειται για «συμμωρία» -με ωμέγα-, δηλαδή συνεταιρισμό ανοήτων και βλακών. Ε, λοιπόν, όπως τα κάνατε είναι και τα δυο, και «συμμορία» και «σ</w:t>
      </w:r>
      <w:r>
        <w:rPr>
          <w:rFonts w:eastAsia="Times New Roman" w:cs="Times New Roman"/>
          <w:szCs w:val="24"/>
        </w:rPr>
        <w:t xml:space="preserve">υμμωρία». </w:t>
      </w:r>
    </w:p>
    <w:p w14:paraId="74B8E55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εμάς μας παραπέμπουν για παραγεγραμμένα δήθεν αδικήματα. Εγώ τους παραπέμπω για πραγματικά αδικήματα που δεν παραγράφονται και γι’ αυτά θα λογοδοτήσουν, όταν δεν</w:t>
      </w:r>
      <w:r>
        <w:rPr>
          <w:rFonts w:eastAsia="Times New Roman" w:cs="Times New Roman"/>
          <w:szCs w:val="24"/>
        </w:rPr>
        <w:t xml:space="preserve"> θα υπάρχει κοινοβουλευτική πλειοψηφία για να τους παρέχει ασυλία. </w:t>
      </w:r>
    </w:p>
    <w:p w14:paraId="74B8E5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Εμένα οι λογαριασμοί μου θα ανοίξουν -θα ζητήσω εγώ ο ίδιος να ανοίξουν- αλλά μετά θα ανοίξουν και οι δικοί τους. Εγώ δεν κρύβομαι πίσω από παραγραφές -αυτοί να δούμε πού θα κρυφτούν-, δεν</w:t>
      </w:r>
      <w:r>
        <w:rPr>
          <w:rFonts w:eastAsia="Times New Roman" w:cs="Times New Roman"/>
          <w:szCs w:val="24"/>
        </w:rPr>
        <w:t xml:space="preserve"> κρύβομαι πίσω από ασυλίες. Όμως εσείς στη δική μου μήνυση θα κρυφτείτε πίσω από την ασυλία και για πόσο; Γιατί κάποια στιγμή ο λαός θα μάθει την αλήθεια. Οι προστατευόμενοι μάρτυρες θα βγάλουν τις κουκούλες, θα αναγκαστούν να απαντήσουν στις αντιφάσεις κα</w:t>
      </w:r>
      <w:r>
        <w:rPr>
          <w:rFonts w:eastAsia="Times New Roman" w:cs="Times New Roman"/>
          <w:szCs w:val="24"/>
        </w:rPr>
        <w:t xml:space="preserve">ι στα ψέματα, αλλά μετά θα εξεταστούν και γι’ αυτά που δεν συμπεριλαμβάνονται στη δικογραφία. </w:t>
      </w:r>
    </w:p>
    <w:p w14:paraId="74B8E5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παράδειγμα, ποιος είναι ο Υπουργός Π.Κ. -το λέω και εγώ όπως πρέπει να το λέω- της σημερινής Κυβέρνησης, που, ενώ όλους τους άλλους Υπουργούς των δικών μου κ</w:t>
      </w:r>
      <w:r>
        <w:rPr>
          <w:rFonts w:eastAsia="Times New Roman" w:cs="Times New Roman"/>
          <w:szCs w:val="24"/>
        </w:rPr>
        <w:t xml:space="preserve">υβερνήσεων τους πέταξαν στα σκυλιά, αυτόν τον έκρυψαν στοργικά πίσω από τα αρχικά του; Με ποιους άλλους είχε συναντηθεί ο </w:t>
      </w:r>
      <w:r>
        <w:rPr>
          <w:rFonts w:eastAsia="Times New Roman" w:cs="Times New Roman"/>
          <w:szCs w:val="24"/>
        </w:rPr>
        <w:t xml:space="preserve">αντιπρόεδρος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ιδιωτικά ή δημόσια, παλαιότερα και αργότερα; Και βεβαίως θα κληθεί να καταθέσει και ο ίδιος ο Φρουζής. </w:t>
      </w:r>
    </w:p>
    <w:p w14:paraId="74B8E5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ιστορία, να μου το θυμάστε, άλλους προσπαθούν να σπιλώσουν σήμερα και άλλοι θα βρεθούν εκτεθειμένοι και απολογούμενοι αργότερα. </w:t>
      </w:r>
    </w:p>
    <w:p w14:paraId="74B8E5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Σαμαρά, πόση ώρα θέλετε για να ολοκληρώσετε;</w:t>
      </w:r>
    </w:p>
    <w:p w14:paraId="74B8E5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Ακριβώς όσο χρειά</w:t>
      </w:r>
      <w:r>
        <w:rPr>
          <w:rFonts w:eastAsia="Times New Roman" w:cs="Times New Roman"/>
          <w:szCs w:val="24"/>
        </w:rPr>
        <w:t>ζεται, κύριε Πρόεδρε.</w:t>
      </w:r>
    </w:p>
    <w:p w14:paraId="74B8E557"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καταγγέλλετε πρώην Πρωθυπουργό και μου βάζετε πεντάλεπτα; Θα κατέβω όταν τελειώσω. </w:t>
      </w:r>
    </w:p>
    <w:p w14:paraId="74B8E559"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Θα παρακαλούσα πάρα πολύ να μου πείτε πόση ώρα θέλετε για να ολοκληρώσετε. Δεν σας πίεσα καθόλου. Αλίμονο!</w:t>
      </w:r>
    </w:p>
    <w:p w14:paraId="74B8E5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Κακώς ρωτήσατε τότε!</w:t>
      </w:r>
    </w:p>
    <w:p w14:paraId="74B8E5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«κακώς» παρακαλώ πολύ κρατήστε το.</w:t>
      </w:r>
    </w:p>
    <w:p w14:paraId="74B8E5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Δεν το παίρνω πίσω. Κάκισ</w:t>
      </w:r>
      <w:r>
        <w:rPr>
          <w:rFonts w:eastAsia="Times New Roman" w:cs="Times New Roman"/>
          <w:szCs w:val="24"/>
        </w:rPr>
        <w:t>τα ρωτήσατε!</w:t>
      </w:r>
    </w:p>
    <w:p w14:paraId="74B8E5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Σοβαρά; </w:t>
      </w:r>
    </w:p>
    <w:p w14:paraId="74B8E5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Σοβαρότατα!</w:t>
      </w:r>
    </w:p>
    <w:p w14:paraId="74B8E56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5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Δηλαδή μπορείτε να μιλάτε μέχρι το πρωί; Τι εννοείτε ακριβώς; Υπάρχει μια διαδικασία, κύριε Πρόεδρε. Σας παρακαλώ, όχι αυταρ</w:t>
      </w:r>
      <w:r>
        <w:rPr>
          <w:rFonts w:eastAsia="Times New Roman" w:cs="Times New Roman"/>
          <w:szCs w:val="24"/>
        </w:rPr>
        <w:t>χισμό επί της Έδρας. Σας παρακαλώ πάρα πολύ! Καταλάβατε;</w:t>
      </w:r>
    </w:p>
    <w:p w14:paraId="74B8E562"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5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υποδείξεις από κάτω. Εντάξει; </w:t>
      </w:r>
    </w:p>
    <w:p w14:paraId="74B8E5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μιλήσετε όσο θέλετε, κύριε Σαμαρά, αλλά μετά από άδεια δικιά μου. </w:t>
      </w:r>
    </w:p>
    <w:p w14:paraId="74B8E5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ΣΑΜΑΡΑΣ: </w:t>
      </w:r>
      <w:r>
        <w:rPr>
          <w:rFonts w:eastAsia="Times New Roman" w:cs="Times New Roman"/>
          <w:szCs w:val="24"/>
        </w:rPr>
        <w:t xml:space="preserve">Όμως η Κυβέρνηση </w:t>
      </w:r>
      <w:r>
        <w:rPr>
          <w:rFonts w:eastAsia="Times New Roman" w:cs="Times New Roman"/>
          <w:szCs w:val="24"/>
        </w:rPr>
        <w:t>Τσίπρα θα λογοδοτήσει και για πολλά άλλα. Θα λογοδοτήσει, για παράδειγμα, για τη μεγαλύτερη ζημιά που έκανε στους Έλληνες από συστάσεως του ελληνικού κράτους.</w:t>
      </w:r>
    </w:p>
    <w:p w14:paraId="74B8E5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Αλήθεια, πόσα έχουμε χάσει από τον ΣΥΡΙΖΑ; Ο Ρέγκλινκ λέει 100 δισεκατομμύρια, λόγω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Βαρουφάκη. Ο Βίζερ πιστεύει ότι είναι διπλά, 200 δισεκατομμύρια. Βουλευτής του ΣΥΡΙΖΑ υποστηρίζει πως όλα αυτά είναι λίγο υπερβολικά και ότι το κόμμα του στοίχισε μόνο 35 δισεκατομμύρια. Και έτσι να το πάρουμε, με τα 35 είναι μιάμιση φορά όσο το σύνολο της</w:t>
      </w:r>
      <w:r>
        <w:rPr>
          <w:rFonts w:eastAsia="Times New Roman" w:cs="Times New Roman"/>
          <w:szCs w:val="24"/>
        </w:rPr>
        <w:t xml:space="preserve"> φαρμακευτικής δαπάνης στα χρόνια 2000-2014. Μετά τις επόμενες εκλογές θα βρεθεί πόσα ακριβώς είναι αυτά τα χρήματα. Πάντως υπάρχουν 16 δισεκατομμύρια από το τραπεζικό χαρτοφυλάκιο του δημοσίου που θα πήγαινε για μείωση χρέους και που εξαιτίας σας εξαφανίσ</w:t>
      </w:r>
      <w:r>
        <w:rPr>
          <w:rFonts w:eastAsia="Times New Roman" w:cs="Times New Roman"/>
          <w:szCs w:val="24"/>
        </w:rPr>
        <w:t>τηκαν τα λεφτά. Αυτά τα χάσατε και θα λογοδοτήσετε γι’ αυτά.</w:t>
      </w:r>
    </w:p>
    <w:p w14:paraId="74B8E5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τα 5 δισεκατομμύρια που φορτώσατε στον λαό για την ανακεφαλαίωση των ελληνικών τραπεζών, που δεν είχαν πρόβλημα όταν εσείς ήρθατε και μετά κλείσανε, θα λογοδοτήσετε και γι’ αυτά. Για τα 5,5 δ</w:t>
      </w:r>
      <w:r>
        <w:rPr>
          <w:rFonts w:eastAsia="Times New Roman" w:cs="Times New Roman"/>
          <w:szCs w:val="24"/>
        </w:rPr>
        <w:t xml:space="preserve">ισεκατομμύρια που φορτώσατε στον φορολογούμενο με νέα δανεικά, λόγω των ληξιπρόθεσμων του δημοσίου που συνεχώς τα αυξάνετε και γι’ αυτά θα λογοδοτήσετε. Για τα 46 δισεκατομμύρια καταθέσεις που χάθηκαν από τις ελληνικές τράπεζες το πρώτο μόνο εξάμηνο, όταν </w:t>
      </w:r>
      <w:r>
        <w:rPr>
          <w:rFonts w:eastAsia="Times New Roman" w:cs="Times New Roman"/>
          <w:szCs w:val="24"/>
        </w:rPr>
        <w:t xml:space="preserve">φέρατε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επί των ημερών σας, θα λογοδοτήσετε, όπως και για το γεγονός ότι σε έξι μήνες χάσατε αυτά τα 46 δισεκατομμύρια που δεν επανήλθαν ποτέ. Πόσα είναι μέχρι τώρα; Εβδομήντα τρία, κατ’ ελάχιστον. Και όλα αυτά μέσα σε έξι μήνες. Εσείς κ</w:t>
      </w:r>
      <w:r>
        <w:rPr>
          <w:rFonts w:eastAsia="Times New Roman" w:cs="Times New Roman"/>
          <w:szCs w:val="24"/>
        </w:rPr>
        <w:t xml:space="preserve">αι μόνον εσείς! Όχι οι προηγούμενοι. Εσείς αποκλειστικά. </w:t>
      </w:r>
    </w:p>
    <w:p w14:paraId="74B8E5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μόνον αυτά. Παραλείπω πολλά ακόμη, γιατί δεν είναι η ώρα. Όμως, για όλα θα λογοδοτήσετε. Γιατί, πραγματικά, αυτή είναι η μεγαλύτερη οικονομική καταστροφή που έχει προκαλέσει Κυβέρνηση </w:t>
      </w:r>
      <w:r>
        <w:rPr>
          <w:rFonts w:eastAsia="Times New Roman" w:cs="Times New Roman"/>
          <w:szCs w:val="24"/>
        </w:rPr>
        <w:t xml:space="preserve">από συστάσεως του ελληνικού κράτους. </w:t>
      </w:r>
    </w:p>
    <w:p w14:paraId="74B8E5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Περνάω και στα μη οικονομικά εγκλήματα. Θέλετε το άνοιγμα των συνόρων του 2015, που εμείς τα είχαμε κλείσει και εσείς τα ανοίξατε σε συνεργασία με διάφορες ΜΚΟ των διακινητών και φέρατε τότε ενάμισι εκατομμύριο λαθρομε</w:t>
      </w:r>
      <w:r>
        <w:rPr>
          <w:rFonts w:eastAsia="Times New Roman" w:cs="Times New Roman"/>
          <w:szCs w:val="24"/>
        </w:rPr>
        <w:t>τανάστες; Και γι’ αυτό θα λογοδοτήσετε.</w:t>
      </w:r>
    </w:p>
    <w:p w14:paraId="74B8E56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4B8E5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Κάντε ησυχία και ακούστε με προσοχή. Παρακαλώ προσοχή.</w:t>
      </w:r>
    </w:p>
    <w:p w14:paraId="74B8E5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Λυπάμαι, αλλά δεν ξέρετε τι θα πει αξιοπρέπεια για έναν άνθρωπο όταν</w:t>
      </w:r>
      <w:r>
        <w:rPr>
          <w:rFonts w:eastAsia="Times New Roman" w:cs="Times New Roman"/>
          <w:szCs w:val="24"/>
        </w:rPr>
        <w:t xml:space="preserve"> μιλάει.</w:t>
      </w:r>
    </w:p>
    <w:p w14:paraId="74B8E56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ανοίγοντας τα σύνορα…</w:t>
      </w:r>
    </w:p>
    <w:p w14:paraId="74B8E56F" w14:textId="77777777" w:rsidR="00D8133C" w:rsidRDefault="00A7505C">
      <w:pPr>
        <w:spacing w:line="600" w:lineRule="auto"/>
        <w:ind w:firstLine="720"/>
        <w:contextualSpacing/>
        <w:jc w:val="both"/>
        <w:rPr>
          <w:rFonts w:eastAsia="Times New Roman" w:cs="Times New Roman"/>
          <w:szCs w:val="24"/>
        </w:rPr>
      </w:pPr>
      <w:r w:rsidRPr="00BB7504">
        <w:rPr>
          <w:rFonts w:eastAsia="Times New Roman" w:cs="Times New Roman"/>
          <w:b/>
          <w:szCs w:val="24"/>
        </w:rPr>
        <w:t>ΕΝΑΣ ΒΟΥΛΕΥΤΗΣ</w:t>
      </w:r>
      <w:r w:rsidRPr="00BB7504">
        <w:rPr>
          <w:rFonts w:eastAsia="Times New Roman" w:cs="Times New Roman"/>
          <w:b/>
          <w:szCs w:val="24"/>
        </w:rPr>
        <w:t xml:space="preserve"> ΑΠΟ ΤΗΝ ΑΙΘΟΥΣΑ</w:t>
      </w:r>
      <w:r w:rsidRPr="003227DA">
        <w:rPr>
          <w:rFonts w:eastAsia="Times New Roman" w:cs="Times New Roman"/>
          <w:b/>
          <w:szCs w:val="24"/>
        </w:rPr>
        <w:t>:</w:t>
      </w:r>
      <w:r>
        <w:rPr>
          <w:rFonts w:eastAsia="Times New Roman" w:cs="Times New Roman"/>
          <w:szCs w:val="24"/>
        </w:rPr>
        <w:t xml:space="preserve"> </w:t>
      </w:r>
      <w:r>
        <w:rPr>
          <w:rFonts w:eastAsia="Times New Roman" w:cs="Times New Roman"/>
          <w:szCs w:val="24"/>
        </w:rPr>
        <w:t>…</w:t>
      </w:r>
    </w:p>
    <w:p w14:paraId="74B8E5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ΑΝΤΩΝΗΣ</w:t>
      </w:r>
      <w:r>
        <w:rPr>
          <w:rFonts w:eastAsia="Times New Roman" w:cs="Times New Roman"/>
          <w:b/>
          <w:szCs w:val="24"/>
        </w:rPr>
        <w:t xml:space="preserve"> ΣΑΜΑΡΑΣ: </w:t>
      </w:r>
      <w:r>
        <w:rPr>
          <w:rFonts w:eastAsia="Times New Roman" w:cs="Times New Roman"/>
          <w:szCs w:val="24"/>
        </w:rPr>
        <w:t xml:space="preserve">Μα, είναι κουβέντα αυτή μέσα στη Βουλή, συνάδελφε; Είναι κουβέντα μέσα στη Βουλή αυτή; Πες τη δυνατά αν είσαι άντρας. Πες τη δυνατά αυτή την κουβέντα! </w:t>
      </w:r>
    </w:p>
    <w:p w14:paraId="74B8E57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5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Ελάτε παρακαλώ. Παρακαλώ ηρεμία. </w:t>
      </w:r>
    </w:p>
    <w:p w14:paraId="74B8E5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 xml:space="preserve">ΣΑΜΑΡΑΣ: </w:t>
      </w:r>
      <w:r>
        <w:rPr>
          <w:rFonts w:eastAsia="Times New Roman" w:cs="Times New Roman"/>
          <w:szCs w:val="24"/>
        </w:rPr>
        <w:t>Ό</w:t>
      </w:r>
      <w:r>
        <w:rPr>
          <w:rFonts w:eastAsia="Times New Roman" w:cs="Times New Roman"/>
          <w:szCs w:val="24"/>
        </w:rPr>
        <w:t>χι ηρεμία, κύριε Πρόεδρε, όταν μου λέει  «...»!</w:t>
      </w:r>
    </w:p>
    <w:p w14:paraId="74B8E5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κατάλαβα και γι’ αυτό ακριβώς έκανα παρέμβαση. Προς Θεού!</w:t>
      </w:r>
    </w:p>
    <w:p w14:paraId="74B8E57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5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 τον ανακαλέσετε στην τάξη.</w:t>
      </w:r>
    </w:p>
    <w:p w14:paraId="74B8E5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w:t>
      </w:r>
      <w:r>
        <w:rPr>
          <w:rFonts w:eastAsia="Times New Roman" w:cs="Times New Roman"/>
          <w:b/>
          <w:szCs w:val="24"/>
        </w:rPr>
        <w:t xml:space="preserve">σης): </w:t>
      </w:r>
      <w:r>
        <w:rPr>
          <w:rFonts w:eastAsia="Times New Roman" w:cs="Times New Roman"/>
          <w:szCs w:val="24"/>
        </w:rPr>
        <w:t>Εντάξει.</w:t>
      </w:r>
    </w:p>
    <w:p w14:paraId="74B8E5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διαγραφεί από τα Πρακτικά. </w:t>
      </w:r>
    </w:p>
    <w:p w14:paraId="74B8E5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ήταν ανεπίτρεπτο. </w:t>
      </w:r>
    </w:p>
    <w:p w14:paraId="74B8E57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5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Δεν ακούστηκε. Όσο ακούστηκε, το άκουσε ο κύριος Πρόεδρος. </w:t>
      </w:r>
    </w:p>
    <w:p w14:paraId="74B8E57C" w14:textId="77777777" w:rsidR="00D8133C" w:rsidRDefault="00A7505C">
      <w:pPr>
        <w:spacing w:line="600" w:lineRule="auto"/>
        <w:ind w:firstLine="720"/>
        <w:contextualSpacing/>
        <w:jc w:val="both"/>
        <w:rPr>
          <w:rFonts w:eastAsia="Times New Roman" w:cs="Times New Roman"/>
          <w:szCs w:val="24"/>
        </w:rPr>
      </w:pPr>
      <w:r w:rsidRPr="000F3A52">
        <w:rPr>
          <w:rFonts w:eastAsia="Times New Roman" w:cs="Times New Roman"/>
          <w:b/>
          <w:szCs w:val="24"/>
        </w:rPr>
        <w:t>ΕΝΑΣ ΒΟΥΛΕΥΤΗΣ</w:t>
      </w:r>
      <w:r w:rsidRPr="000F3A52">
        <w:rPr>
          <w:rFonts w:eastAsia="Times New Roman" w:cs="Times New Roman"/>
          <w:b/>
          <w:szCs w:val="24"/>
        </w:rPr>
        <w:t xml:space="preserve"> ΑΠΟ ΤΗ ΝΕΑ ΔΗΜΟΚΡΑΤΙΑ</w:t>
      </w:r>
      <w:r w:rsidRPr="000F3A52">
        <w:rPr>
          <w:rFonts w:eastAsia="Times New Roman" w:cs="Times New Roman"/>
          <w:b/>
          <w:szCs w:val="24"/>
        </w:rPr>
        <w:t>:</w:t>
      </w:r>
      <w:r>
        <w:rPr>
          <w:rFonts w:eastAsia="Times New Roman" w:cs="Times New Roman"/>
          <w:b/>
          <w:szCs w:val="24"/>
        </w:rPr>
        <w:t xml:space="preserve"> </w:t>
      </w:r>
      <w:r>
        <w:rPr>
          <w:rFonts w:eastAsia="Times New Roman" w:cs="Times New Roman"/>
          <w:szCs w:val="24"/>
        </w:rPr>
        <w:t>Ντροπή!</w:t>
      </w:r>
    </w:p>
    <w:p w14:paraId="74B8E5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 εγώ το σημείωσα.</w:t>
      </w:r>
    </w:p>
    <w:p w14:paraId="74B8E5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Ποιος το είπε;</w:t>
      </w:r>
    </w:p>
    <w:p w14:paraId="74B8E5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ηρεμήστε. Ηρεμήστε!</w:t>
      </w:r>
    </w:p>
    <w:p w14:paraId="74B8E5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 μείνει στα Πρακτικά. </w:t>
      </w:r>
    </w:p>
    <w:p w14:paraId="74B8E5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Μα, σας παρακαλώ τώρα.</w:t>
      </w:r>
    </w:p>
    <w:p w14:paraId="74B8E5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ΑΝΤΩΝΗΣ</w:t>
      </w:r>
      <w:r>
        <w:rPr>
          <w:rFonts w:eastAsia="Times New Roman" w:cs="Times New Roman"/>
          <w:b/>
          <w:szCs w:val="24"/>
        </w:rPr>
        <w:t xml:space="preserve"> ΣΑΜΑΡΑΣ: </w:t>
      </w:r>
      <w:r>
        <w:rPr>
          <w:rFonts w:eastAsia="Times New Roman" w:cs="Times New Roman"/>
          <w:szCs w:val="24"/>
        </w:rPr>
        <w:t xml:space="preserve">Εγώ σας ευχαριστώ πάντως που σήμερα δείχνετε το καλύτερό σας πρόσωπο, αυτό που πραγματικά είστε. </w:t>
      </w:r>
    </w:p>
    <w:p w14:paraId="74B8E5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w:t>
      </w:r>
    </w:p>
    <w:p w14:paraId="74B8E5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ΑΝΤΩΝΗΣ</w:t>
      </w:r>
      <w:r>
        <w:rPr>
          <w:rFonts w:eastAsia="Times New Roman" w:cs="Times New Roman"/>
          <w:b/>
          <w:szCs w:val="24"/>
        </w:rPr>
        <w:t xml:space="preserve"> ΣΑΜΑΡΑΣ: </w:t>
      </w:r>
      <w:r>
        <w:rPr>
          <w:rFonts w:eastAsia="Times New Roman" w:cs="Times New Roman"/>
          <w:szCs w:val="24"/>
        </w:rPr>
        <w:t>Και ανοίγοντας τα σύνορα, δώσατε ένα μεγάλο όπλο πίεσης στον Ε</w:t>
      </w:r>
      <w:r>
        <w:rPr>
          <w:rFonts w:eastAsia="Times New Roman" w:cs="Times New Roman"/>
          <w:szCs w:val="24"/>
        </w:rPr>
        <w:t xml:space="preserve">ρντογάν, που δεν υπήρχε πριν, όσο τα σύνορα ήταν κλειστά. Όπλο πίεσης και εκβιασμού του Ερντογάν κατά της Ελλάδας, αλλά και κατά της Ευρώπης. </w:t>
      </w:r>
    </w:p>
    <w:p w14:paraId="74B8E5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Κάθε τόσο μας απειλεί ο Ερντογάν ότι θα ανοίξει την κάνουλα και θα μας στείλει κι άλλους. Αυτή η πίεση έχει φέρει</w:t>
      </w:r>
      <w:r>
        <w:rPr>
          <w:rFonts w:eastAsia="Times New Roman" w:cs="Times New Roman"/>
          <w:szCs w:val="24"/>
        </w:rPr>
        <w:t xml:space="preserve"> τη χώρα σε εξαιρετικά δύσκολη θέση. Και για τον τρόπο με τον οποίο διαχειριστήκατε το Σκοπιανό, ενθαρρύνοντας, ανταμείβοντας τον αλυτρωτισμό των Σκοπίων και γι’ αυτό θα λογοδοτήσετε. </w:t>
      </w:r>
    </w:p>
    <w:p w14:paraId="74B8E5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Εκατοντάδες χιλιάδες άνθρωποι βγήκαν στους δρόμους σε όλη την Ελλάδα να</w:t>
      </w:r>
      <w:r>
        <w:rPr>
          <w:rFonts w:eastAsia="Times New Roman" w:cs="Times New Roman"/>
          <w:szCs w:val="24"/>
        </w:rPr>
        <w:t xml:space="preserve"> διαμαρτυρηθούν γι’ αυτό που πάτε να κάνετε και εσείς τους απαξιώσατε. Φανατικοί, γραφικοί, αρχαίοι. Ακραίοι, επίσης. Και σας απάντησε επί τόπου ο Μίκης ο Θεοδωράκης. Σας είπε εθνομηδενιστές, κατήγγειλε τον αριστερόστροφο φασισμό σας. Και εγώ σας ρωτώ: Ακρ</w:t>
      </w:r>
      <w:r>
        <w:rPr>
          <w:rFonts w:eastAsia="Times New Roman" w:cs="Times New Roman"/>
          <w:szCs w:val="24"/>
        </w:rPr>
        <w:t xml:space="preserve">οδεξιός και ο Μίκης; </w:t>
      </w:r>
    </w:p>
    <w:p w14:paraId="74B8E587"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απάντησε λίγες μέρες αργότερα ο πρώην Βουλευτής και Ευρωβουλευτής σας, ο Μανώλης Γλέζος, που σας διαμήνυσε να μην διανοηθείτε να τους δώσετε το όνομα της Μακεδονίας. Σας ρωτώ: Ακροδεξιός και ο Γλέζος;</w:t>
      </w:r>
    </w:p>
    <w:p w14:paraId="74B8E588"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Σας απάντησε προχθές και η </w:t>
      </w:r>
      <w:r>
        <w:rPr>
          <w:rFonts w:eastAsia="Times New Roman" w:cs="Times New Roman"/>
          <w:szCs w:val="24"/>
        </w:rPr>
        <w:t>Ακαδημία Αθηνών, να μην δώσετε το όνομα της Μακεδονίας. Ακροδεξιά και η Ακαδημία μας;</w:t>
      </w:r>
    </w:p>
    <w:p w14:paraId="74B8E589"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εμένα, που παρευρέθηκα στο συλλαλητήριο, ακροδεξιό με είπατε. Και τον Κυριάκο Μητσοτάκη, που κάλυψε τα συλλαλητήρια, ακροδεξιό τον βαφτίσατε. Όχι, θα μας το χαρίζατε!</w:t>
      </w:r>
      <w:r>
        <w:rPr>
          <w:rFonts w:eastAsia="Times New Roman" w:cs="Times New Roman"/>
          <w:szCs w:val="24"/>
        </w:rPr>
        <w:t xml:space="preserve"> Εδώ βγάλατε ακροδεξιούς τον Μίκη και τον Γλέζο, τα ιερά σύμβολα κάποτε της Αριστεράς, εμάς θα αφήνατε απ’ έξω;</w:t>
      </w:r>
    </w:p>
    <w:p w14:paraId="74B8E58A"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Μόνο που εμένα την επόμενη ημέρα με βγάλατε με στημένους ψευδομάρτυρες να έχω πάρει δήθεν λεφτά. Από ποιους; Από τους φαρμακοβιομήχανους. Πότε; </w:t>
      </w:r>
      <w:r>
        <w:rPr>
          <w:rFonts w:eastAsia="Times New Roman" w:cs="Times New Roman"/>
          <w:szCs w:val="24"/>
        </w:rPr>
        <w:t>Όταν τους είχαμε σταματήσει τελείως το πάρτι το οποίο υπήρχε. Το «στήνατε» μήνες πριν, αλλά το βγάλατε άρον-άρον μια μέρα μετά το συλλαλητήριο, όταν είδατε πως χάνετε πλήρως τον έλεγχο. Και γι’ αυτήν τη βιασύνη σας κάνατε και μια σειρά από κωμικές γκάφες σ</w:t>
      </w:r>
      <w:r>
        <w:rPr>
          <w:rFonts w:eastAsia="Times New Roman" w:cs="Times New Roman"/>
          <w:szCs w:val="24"/>
        </w:rPr>
        <w:t xml:space="preserve">τη δικογραφία που ετοιμάσατε. </w:t>
      </w:r>
    </w:p>
    <w:p w14:paraId="74B8E58B"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θα λογοδοτήσετε, και για τη σπίλωση των αντιπάλων σας και για τον διχασμό του λαού. Ναι, για τον διχασμό του λαού που συστηματικά εσείς καλλιεργείτε. </w:t>
      </w:r>
    </w:p>
    <w:p w14:paraId="74B8E58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θυμάστε, βέβαια, τι είχε πει ο Μπρεχτ. Όταν ξεσηκώνεται ο </w:t>
      </w:r>
      <w:r>
        <w:rPr>
          <w:rFonts w:eastAsia="Times New Roman" w:cs="Times New Roman"/>
          <w:szCs w:val="24"/>
        </w:rPr>
        <w:t>κόσμος εναντίον της Αριστεράς που κυβερνά, αυτή θα πρέπει να διαλύσει τον λαό και να εκλέξει έναν καινούργιο λαό. Ο Μπρεχτ, βέβαια, το είπε ειρωνικά, αλλά εσείς, φαίνεται, το πήρατε σοβαρά και θέλετε να αλλάξετε τον λαό, διχάζοντάς τον. Και γι’ αυτό θα λογ</w:t>
      </w:r>
      <w:r>
        <w:rPr>
          <w:rFonts w:eastAsia="Times New Roman" w:cs="Times New Roman"/>
          <w:szCs w:val="24"/>
        </w:rPr>
        <w:t xml:space="preserve">οδοτήσετε. </w:t>
      </w:r>
    </w:p>
    <w:p w14:paraId="74B8E58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 άλλα θα λογοδοτήσετε. Για τις πιέσεις στη </w:t>
      </w:r>
      <w:r>
        <w:rPr>
          <w:rFonts w:eastAsia="Times New Roman" w:cs="Times New Roman"/>
          <w:szCs w:val="24"/>
        </w:rPr>
        <w:t>δικαιοσύνη</w:t>
      </w:r>
      <w:r>
        <w:rPr>
          <w:rFonts w:eastAsia="Times New Roman" w:cs="Times New Roman"/>
          <w:szCs w:val="24"/>
        </w:rPr>
        <w:t xml:space="preserve">, για την ανομία στα </w:t>
      </w:r>
      <w:r>
        <w:rPr>
          <w:rFonts w:eastAsia="Times New Roman" w:cs="Times New Roman"/>
          <w:szCs w:val="24"/>
        </w:rPr>
        <w:t>πανεπιστήμια</w:t>
      </w:r>
      <w:r>
        <w:rPr>
          <w:rFonts w:eastAsia="Times New Roman" w:cs="Times New Roman"/>
          <w:szCs w:val="24"/>
        </w:rPr>
        <w:t>, για τους δικούς σας Ρουβίκωνες που εξελίσσονται σε τάγματα εφόδου, για το αριστερό παρακράτος, που δικός Υπουργός Δημόσιας Τάξης απεκάλεσε παρακράτος</w:t>
      </w:r>
      <w:r>
        <w:rPr>
          <w:rFonts w:eastAsia="Times New Roman" w:cs="Times New Roman"/>
          <w:szCs w:val="24"/>
        </w:rPr>
        <w:t xml:space="preserve">, όταν τον παραιτήσατε. </w:t>
      </w:r>
    </w:p>
    <w:p w14:paraId="74B8E58E"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όλα αυτά θα λογοδοτήσετε. Για όλες αυτές τις υποθέσεις θα γίνουν και εξεταστικές και προανακριτικές μέχρι και ειδικά δικαστήρια, εάν χρειαστεί, ώστε κανείς στο μέλλον να μην διανοηθεί να δείξει τέτοιον αμοραλισμό, τέτοια ανευθυ</w:t>
      </w:r>
      <w:r>
        <w:rPr>
          <w:rFonts w:eastAsia="Times New Roman" w:cs="Times New Roman"/>
          <w:szCs w:val="24"/>
        </w:rPr>
        <w:t>νότητα, τέτοια ψέματα, να πολιτευθεί τόσο αδίστακτα, να προκαλέσει τέτοια ζημιά και να προσπαθεί να καταλύσει το κράτος δικαίου και τη δημοκρατία.</w:t>
      </w:r>
    </w:p>
    <w:p w14:paraId="74B8E58F"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προσέξτε, το να λογοδοτήσετε δεν είναι θέμα αντεκδίκησης για εκείνους που σήμερα ταλαιπωρείτε. Είναι θέμα</w:t>
      </w:r>
      <w:r>
        <w:rPr>
          <w:rFonts w:eastAsia="Times New Roman" w:cs="Times New Roman"/>
          <w:szCs w:val="24"/>
        </w:rPr>
        <w:t xml:space="preserve"> προστασίας του πολιτεύματος, ώστε μελλοντικά να μην κινδυνεύει από ανθρώπους σαν και εσάς. Μόνο που εσείς δεν θα λογοδοτήσετε με στημένους ψευδομάρτυρες. Όχι, δεν θα λογοδοτήσετε έχοντας απέναντί σας μάρτυρες με κουκούλες και τα στοιχεία σε βάρος σας θα ε</w:t>
      </w:r>
      <w:r>
        <w:rPr>
          <w:rFonts w:eastAsia="Times New Roman" w:cs="Times New Roman"/>
          <w:szCs w:val="24"/>
        </w:rPr>
        <w:t xml:space="preserve">ίναι συντριπτικά, αλλά θα είναι πραγματικά στοιχεία. </w:t>
      </w:r>
    </w:p>
    <w:p w14:paraId="74B8E590"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Τέτοιες ώρες, μέσα από απειλές και προκλήσεις, κυρίες και κύριοι συνάδελφοι, για την πατρίδα θα έπρεπε πράγματι να ήμασταν όλοι ενωμένοι. Όμως, δεν μπορείς να χτίσεις ενότητα με συκοφαντία και ανευθυνότ</w:t>
      </w:r>
      <w:r>
        <w:rPr>
          <w:rFonts w:eastAsia="Times New Roman" w:cs="Times New Roman"/>
          <w:szCs w:val="24"/>
        </w:rPr>
        <w:t xml:space="preserve">ητα. Δεν χτίζεις ενότητα, σπιλώνοντας τους αντιπάλους σου. Δεν χτίζεις ενότητα, διχάζοντας τον λαό. </w:t>
      </w:r>
    </w:p>
    <w:p w14:paraId="74B8E59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«Μπαρμπαρόσα» έχει φθάσει πια μέχρι το Σούνιο και εσείς ονειρεύεστε τροχήλατες βαλίτσες στο Μαξίμου. </w:t>
      </w:r>
    </w:p>
    <w:p w14:paraId="74B8E59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Εγώ τον Τσίπρα δεν τον έβρισα ποτέ. Αυτός με αποκα</w:t>
      </w:r>
      <w:r>
        <w:rPr>
          <w:rFonts w:eastAsia="Times New Roman" w:cs="Times New Roman"/>
          <w:szCs w:val="24"/>
        </w:rPr>
        <w:t xml:space="preserve">λούσε «γερμανοτσολιά». Μας έλεγε «γιουσουφάκια των δανειστών» και «Μερκελιστές». </w:t>
      </w:r>
    </w:p>
    <w:p w14:paraId="74B8E59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καταγγέλλω εσάς και τον Τσίπρα γι’ αυτά που κάνατε στη χώρα. Δεν είστε το καινούργιο, αυτό που παρουσιάζετε. Είστε το πολύ παλιό. Είστε το χειρότερο κομμάτι του πολύ παλι</w:t>
      </w:r>
      <w:r>
        <w:rPr>
          <w:rFonts w:eastAsia="Times New Roman" w:cs="Times New Roman"/>
          <w:szCs w:val="24"/>
        </w:rPr>
        <w:t xml:space="preserve">ού. Είστε μια σύγχρονη ύβρις για τη δημοκρατία μας. Όσο μένετε, πληγώνετε την Ελλάδα. Και όταν φύγετε, θα λογοδοτήσετε γι’ αυτά που κάνετε. Κάθε τραγωδία –να το ξέρει ο Τσίπρας- έχει την κάθαρσή της. Και αν δεν υπάρξει από μηχανής θεός, που δεν θα υπάρξει </w:t>
      </w:r>
      <w:r>
        <w:rPr>
          <w:rFonts w:eastAsia="Times New Roman" w:cs="Times New Roman"/>
          <w:szCs w:val="24"/>
        </w:rPr>
        <w:t>από μηχανής θεός για να σας σώσει, θα λογοδοτήσετε για όλα.</w:t>
      </w:r>
    </w:p>
    <w:p w14:paraId="74B8E594"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Ξέρω ότι ο Τσίπρας με αντιπαθεί πολύ και ο καθένας καταλαβαίνει γιατί, αλλά έχετε ξεπεράσει τα όρια. Οι συκοφαντίες που πετάτε στον ανεμιστήρα δεν θα αγγίξουν εμένα. Θα επιστρέψουν στον ίδιο τον Τσίπρα. Αλλά αποδυναμώνουν όλα αυτά και τη Βουλή και τη </w:t>
      </w:r>
      <w:r>
        <w:rPr>
          <w:rFonts w:eastAsia="Times New Roman" w:cs="Times New Roman"/>
          <w:szCs w:val="24"/>
        </w:rPr>
        <w:t>δημοκ</w:t>
      </w:r>
      <w:r>
        <w:rPr>
          <w:rFonts w:eastAsia="Times New Roman" w:cs="Times New Roman"/>
          <w:szCs w:val="24"/>
        </w:rPr>
        <w:t>ρατία</w:t>
      </w:r>
      <w:r>
        <w:rPr>
          <w:rFonts w:eastAsia="Times New Roman" w:cs="Times New Roman"/>
          <w:szCs w:val="24"/>
        </w:rPr>
        <w:t>. Κατά βάθος, όμως, αυτό θέλετε και εμείς δεν πρέπει να σας το επιτρέψουμε. Αρκετά, λοιπόν, σας έχουμε ανεχθεί.</w:t>
      </w:r>
    </w:p>
    <w:p w14:paraId="74B8E595" w14:textId="77777777" w:rsidR="00D8133C" w:rsidRDefault="00A7505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E596"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Να το ξέρετε, λοιπόν. Δεν θα σταματήσουμε απλώς, θα σας νικήσουμε και στο τέλος θα λογο</w:t>
      </w:r>
      <w:r>
        <w:rPr>
          <w:rFonts w:eastAsia="Times New Roman" w:cs="Times New Roman"/>
          <w:szCs w:val="24"/>
        </w:rPr>
        <w:t xml:space="preserve">δοτήσετε. </w:t>
      </w:r>
    </w:p>
    <w:p w14:paraId="74B8E597" w14:textId="77777777" w:rsidR="00D8133C" w:rsidRDefault="00A7505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598"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λογοδοτήσετε και για τη σκευωρία που στήσατε εναντίον μου και για τα ψέματα που είπατε στον κόσμο.</w:t>
      </w:r>
    </w:p>
    <w:p w14:paraId="74B8E599" w14:textId="77777777" w:rsidR="00D8133C" w:rsidRDefault="00A7505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E59A"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πολύ</w:t>
      </w:r>
      <w:r>
        <w:rPr>
          <w:rFonts w:eastAsia="Times New Roman" w:cs="Times New Roman"/>
          <w:szCs w:val="24"/>
        </w:rPr>
        <w:t xml:space="preserve"> βαρύ είναι αυτό!</w:t>
      </w:r>
    </w:p>
    <w:p w14:paraId="74B8E59B"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ΑΝΤΩΝΗΣ</w:t>
      </w:r>
      <w:r>
        <w:rPr>
          <w:rFonts w:eastAsia="Times New Roman" w:cs="Times New Roman"/>
          <w:b/>
          <w:szCs w:val="24"/>
        </w:rPr>
        <w:t xml:space="preserve"> ΣΑΜΑΡΑΣ:</w:t>
      </w:r>
      <w:r>
        <w:rPr>
          <w:rFonts w:eastAsia="Times New Roman" w:cs="Times New Roman"/>
          <w:szCs w:val="24"/>
        </w:rPr>
        <w:t xml:space="preserve"> Θα λογοδοτήσετε για τις πληγές που ανοίξατε στην πατρίδα μας, θα λογοδοτήσετε για τη ζημιά που κάνατε στη χώρα. Να το θυμάστε, λοιπόν. Θα λογοδοτήσετε για όλα.</w:t>
      </w:r>
    </w:p>
    <w:p w14:paraId="74B8E59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B8E59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w:t>
      </w:r>
      <w:r>
        <w:rPr>
          <w:rFonts w:eastAsia="Times New Roman" w:cs="Times New Roman"/>
          <w:szCs w:val="24"/>
        </w:rPr>
        <w:t>ροκροτούν ζωηρά και παρατεταμένα)</w:t>
      </w:r>
    </w:p>
    <w:p w14:paraId="74B8E59E" w14:textId="77777777" w:rsidR="00D8133C" w:rsidRDefault="00A7505C">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Τον λόγο έχει ο κ. Δρίτσας και ύστερα ο κ. Λοβέρδος. </w:t>
      </w:r>
    </w:p>
    <w:p w14:paraId="74B8E5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 </w:t>
      </w:r>
    </w:p>
    <w:p w14:paraId="74B8E5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Θυμόμαστε όλοι βέβαια την απέχθεια του </w:t>
      </w:r>
      <w:r>
        <w:rPr>
          <w:rFonts w:eastAsia="Times New Roman" w:cs="Times New Roman"/>
          <w:szCs w:val="24"/>
        </w:rPr>
        <w:t xml:space="preserve">κ. </w:t>
      </w:r>
      <w:r>
        <w:rPr>
          <w:rFonts w:eastAsia="Times New Roman" w:cs="Times New Roman"/>
          <w:szCs w:val="24"/>
        </w:rPr>
        <w:t xml:space="preserve">Σαμαρά σε κάθε θεσμική λειτουργία ευγένειας και αξιοπρέπειας, όταν δεν έμεινε στο Μαξίμου να υποδεχθεί και να χαιρετίσει τον Αλέξη Τσίπρα που ο λαός τον εξέλεξε στην Κυβέρνηση. </w:t>
      </w:r>
    </w:p>
    <w:p w14:paraId="74B8E5A1"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74B8E5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w:t>
      </w:r>
      <w:r>
        <w:rPr>
          <w:rFonts w:eastAsia="Times New Roman" w:cs="Times New Roman"/>
          <w:szCs w:val="24"/>
        </w:rPr>
        <w:t>α 21 Φεβρουαρίου 2018, σαράντα πέντε χρόνια μετά τις 21 Φεβρουαρίου του 1973, την ημέρα της εξέγερσης στη Νομική Σχολή, της άνοιξης της ελληνικής νεολαίας κατά του φασισμού, ειλικρινά δεν ξέρω πώς αισθάνεστε εσείς από το πρωί παρακολουθώντας την πορεία της</w:t>
      </w:r>
      <w:r>
        <w:rPr>
          <w:rFonts w:eastAsia="Times New Roman" w:cs="Times New Roman"/>
          <w:szCs w:val="24"/>
        </w:rPr>
        <w:t xml:space="preserve"> συζήτησης, αλλά οφείλω να σας πω ότι </w:t>
      </w:r>
      <w:r>
        <w:rPr>
          <w:rFonts w:eastAsia="Times New Roman" w:cs="Times New Roman"/>
          <w:szCs w:val="24"/>
        </w:rPr>
        <w:t xml:space="preserve">εγώ </w:t>
      </w:r>
      <w:r>
        <w:rPr>
          <w:rFonts w:eastAsia="Times New Roman" w:cs="Times New Roman"/>
          <w:szCs w:val="24"/>
        </w:rPr>
        <w:t>προβληματίζομαι και θλίβομαι και αγανακτώ και ανησυχώ αλλά και πεισμώνω. Γιατί ιδιαίτερα σ’ αυτό το τελευταίο ρεσιτάλ του κυρίου Βενιζέλου και του κυρίου Σαμαρά, τα πράγματα φαίνεται ότι πρέπει να μας κάνουν να ανη</w:t>
      </w:r>
      <w:r>
        <w:rPr>
          <w:rFonts w:eastAsia="Times New Roman" w:cs="Times New Roman"/>
          <w:szCs w:val="24"/>
        </w:rPr>
        <w:t xml:space="preserve">συχούμε. Δεν φοβόμαστε. Ο Κόλλιας απεσύρθη ανεπιστρεπτί και δεν πρόκειται να ξαναγυρίσει στην ελληνική πολιτική ζωή. </w:t>
      </w:r>
    </w:p>
    <w:p w14:paraId="74B8E5A3"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74B8E5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εσχάτη προδοσία</w:t>
      </w:r>
      <w:r>
        <w:rPr>
          <w:rFonts w:eastAsia="Times New Roman" w:cs="Times New Roman"/>
          <w:szCs w:val="24"/>
        </w:rPr>
        <w:t>»</w:t>
      </w:r>
      <w:r>
        <w:rPr>
          <w:rFonts w:eastAsia="Times New Roman" w:cs="Times New Roman"/>
          <w:szCs w:val="24"/>
        </w:rPr>
        <w:t xml:space="preserve"> ας κρατηθεί για τους γραφικούς και για τους ακροδεξιούς. Αλλά και ο κ. Βεν</w:t>
      </w:r>
      <w:r>
        <w:rPr>
          <w:rFonts w:eastAsia="Times New Roman" w:cs="Times New Roman"/>
          <w:szCs w:val="24"/>
        </w:rPr>
        <w:t xml:space="preserve">ιζέλος και ο κ. Σαμαράς μου θύμισαν πάρα πολύ –είμαι μιας ηλικίας, βλέπετε- εκείνο το </w:t>
      </w:r>
      <w:r>
        <w:rPr>
          <w:rFonts w:eastAsia="Times New Roman" w:cs="Times New Roman"/>
          <w:szCs w:val="24"/>
        </w:rPr>
        <w:t>«</w:t>
      </w:r>
      <w:r>
        <w:rPr>
          <w:rFonts w:eastAsia="Times New Roman" w:cs="Times New Roman"/>
          <w:szCs w:val="24"/>
        </w:rPr>
        <w:t>σχόλιο του συνεργάτη μας Πέλου Κουτούπη</w:t>
      </w:r>
      <w:r>
        <w:rPr>
          <w:rFonts w:eastAsia="Times New Roman" w:cs="Times New Roman"/>
          <w:szCs w:val="24"/>
        </w:rPr>
        <w:t>»</w:t>
      </w:r>
      <w:r>
        <w:rPr>
          <w:rFonts w:eastAsia="Times New Roman" w:cs="Times New Roman"/>
          <w:szCs w:val="24"/>
        </w:rPr>
        <w:t xml:space="preserve"> της ΥΕΝΕΔ. Αν το θυμούνται οι παλαιότεροι. </w:t>
      </w:r>
    </w:p>
    <w:p w14:paraId="74B8E5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η διαχείριση των σκανδάλων σε μια κοινωνία και σε μια οικονομία π</w:t>
      </w:r>
      <w:r>
        <w:rPr>
          <w:rFonts w:eastAsia="Times New Roman" w:cs="Times New Roman"/>
          <w:szCs w:val="24"/>
        </w:rPr>
        <w:t xml:space="preserve">ου λειτουργεί με βάση τον ακραίο ανταγωνισμό κερδοφορίας είναι μια δύσκολη υπόθεση. Και συνήθως δεν είναι ένα προνομιακό πεδίο για την Αριστερά. Αυτό το ξέρουμε όλοι. Αλλά αυτό δεν μπορεί να κάνει την Αριστερά να κλείσει τα μάτια. </w:t>
      </w:r>
    </w:p>
    <w:p w14:paraId="74B8E5A6" w14:textId="77777777" w:rsidR="00D8133C" w:rsidRDefault="00A7505C">
      <w:pPr>
        <w:spacing w:line="600" w:lineRule="auto"/>
        <w:ind w:firstLine="720"/>
        <w:contextualSpacing/>
        <w:jc w:val="center"/>
        <w:rPr>
          <w:rFonts w:eastAsia="Times New Roman" w:cs="Times New Roman"/>
          <w:szCs w:val="24"/>
        </w:rPr>
      </w:pPr>
      <w:r>
        <w:rPr>
          <w:rFonts w:eastAsia="Times New Roman"/>
          <w:bCs/>
        </w:rPr>
        <w:t>(Θόρυβος από την πτέρυγα</w:t>
      </w:r>
      <w:r>
        <w:rPr>
          <w:rFonts w:eastAsia="Times New Roman"/>
          <w:bCs/>
        </w:rPr>
        <w:t xml:space="preserve"> της Νέας Δημοκρατίας)</w:t>
      </w:r>
    </w:p>
    <w:p w14:paraId="74B8E5A7" w14:textId="77777777" w:rsidR="00D8133C" w:rsidRDefault="00A7505C">
      <w:pPr>
        <w:spacing w:line="600" w:lineRule="auto"/>
        <w:ind w:firstLine="720"/>
        <w:contextualSpacing/>
        <w:jc w:val="both"/>
        <w:rPr>
          <w:rFonts w:eastAsia="Times New Roman" w:cs="Times New Roman"/>
          <w:szCs w:val="24"/>
        </w:rPr>
      </w:pPr>
      <w:r>
        <w:rPr>
          <w:rFonts w:eastAsia="Times New Roman"/>
          <w:b/>
          <w:bCs/>
        </w:rPr>
        <w:t xml:space="preserve">ΠΡΟΕΔΡΟΣ (Νικόλαος Βούτσης): </w:t>
      </w:r>
      <w:r>
        <w:rPr>
          <w:rFonts w:eastAsia="Times New Roman"/>
          <w:bCs/>
        </w:rPr>
        <w:t>Κάντε ησυχία!</w:t>
      </w:r>
    </w:p>
    <w:p w14:paraId="74B8E5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Εδώ, λοιπόν, έχουμε πραγματικά να αναμετρηθούμε: Σκευωρία ή σκάνδαλο; Και σε αυτό το ερώτημα, οι Βουλευτές του ΣΥΡΙΖΑ και οι Υπουργοί, και ο Παύλος Πολάκης και ο Δημήτρης Π</w:t>
      </w:r>
      <w:r>
        <w:rPr>
          <w:rFonts w:eastAsia="Times New Roman" w:cs="Times New Roman"/>
          <w:szCs w:val="24"/>
        </w:rPr>
        <w:t xml:space="preserve">απαγγελόπουλος, προσπάθησαν να βάλουν το στίγμα τους και να δώσουν αναζητήσεις. </w:t>
      </w:r>
    </w:p>
    <w:p w14:paraId="74B8E5A9" w14:textId="77777777" w:rsidR="00D8133C" w:rsidRDefault="00A7505C">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74B8E5AA" w14:textId="77777777" w:rsidR="00D8133C" w:rsidRDefault="00A7505C">
      <w:pPr>
        <w:spacing w:line="600" w:lineRule="auto"/>
        <w:ind w:firstLine="720"/>
        <w:contextualSpacing/>
        <w:rPr>
          <w:rFonts w:eastAsia="Times New Roman"/>
          <w:bCs/>
        </w:rPr>
      </w:pPr>
      <w:r>
        <w:rPr>
          <w:rFonts w:eastAsia="Times New Roman"/>
          <w:b/>
          <w:bCs/>
        </w:rPr>
        <w:t>ΠΡΟΕΔΡΟΣ (Νικόλαος Βούτσης):</w:t>
      </w:r>
      <w:r>
        <w:rPr>
          <w:rFonts w:eastAsia="Times New Roman"/>
          <w:bCs/>
        </w:rPr>
        <w:t xml:space="preserve"> Κυρία Βούλτεψη, σήμερα δεν θα σας κάνω άλλη παρατήρηση. Παρακαλώ! </w:t>
      </w:r>
    </w:p>
    <w:p w14:paraId="74B8E5AB" w14:textId="77777777" w:rsidR="00D8133C" w:rsidRDefault="00A7505C">
      <w:pPr>
        <w:spacing w:line="600" w:lineRule="auto"/>
        <w:ind w:firstLine="720"/>
        <w:contextualSpacing/>
        <w:jc w:val="both"/>
        <w:rPr>
          <w:rFonts w:eastAsia="Times New Roman"/>
          <w:bCs/>
        </w:rPr>
      </w:pPr>
      <w:r>
        <w:rPr>
          <w:rFonts w:eastAsia="Times New Roman"/>
          <w:b/>
          <w:bCs/>
        </w:rPr>
        <w:t>ΘΕΟΔΩΡΟΣ ΔΡΙΤΣΑΣ:</w:t>
      </w:r>
      <w:r>
        <w:rPr>
          <w:rFonts w:eastAsia="Times New Roman"/>
          <w:bCs/>
        </w:rPr>
        <w:t xml:space="preserve"> Το ίδιο έκανε και ο Μάριος Σαλμάς, λέγοντας μεταξύ πολλών άλλων για το σύστημα υγείας που </w:t>
      </w:r>
      <w:r>
        <w:rPr>
          <w:rFonts w:eastAsia="Times New Roman"/>
          <w:bCs/>
        </w:rPr>
        <w:t>«</w:t>
      </w:r>
      <w:r>
        <w:rPr>
          <w:rFonts w:eastAsia="Times New Roman"/>
          <w:bCs/>
        </w:rPr>
        <w:t>για δεκαετίες ήταν έρμαιο της διαφθοράς</w:t>
      </w:r>
      <w:r>
        <w:rPr>
          <w:rFonts w:eastAsia="Times New Roman"/>
          <w:bCs/>
        </w:rPr>
        <w:t>»</w:t>
      </w:r>
      <w:r>
        <w:rPr>
          <w:rFonts w:eastAsia="Times New Roman"/>
          <w:bCs/>
        </w:rPr>
        <w:t>.</w:t>
      </w:r>
    </w:p>
    <w:p w14:paraId="74B8E5AC" w14:textId="77777777" w:rsidR="00D8133C" w:rsidRDefault="00A7505C">
      <w:pPr>
        <w:spacing w:line="600" w:lineRule="auto"/>
        <w:ind w:firstLine="720"/>
        <w:contextualSpacing/>
        <w:jc w:val="both"/>
        <w:rPr>
          <w:rFonts w:eastAsia="Times New Roman"/>
          <w:bCs/>
        </w:rPr>
      </w:pPr>
      <w:r>
        <w:rPr>
          <w:rFonts w:eastAsia="Times New Roman"/>
          <w:bCs/>
        </w:rPr>
        <w:t xml:space="preserve">Το ίδιο έλεγε η επίκαιρη επερώτηση της </w:t>
      </w:r>
      <w:r>
        <w:rPr>
          <w:rFonts w:eastAsia="Times New Roman"/>
          <w:bCs/>
        </w:rPr>
        <w:t xml:space="preserve">κ. </w:t>
      </w:r>
      <w:r>
        <w:rPr>
          <w:rFonts w:eastAsia="Times New Roman"/>
          <w:bCs/>
        </w:rPr>
        <w:t xml:space="preserve">Μπακογιάννη, του </w:t>
      </w:r>
      <w:r>
        <w:rPr>
          <w:rFonts w:eastAsia="Times New Roman"/>
          <w:bCs/>
        </w:rPr>
        <w:t xml:space="preserve">κ. </w:t>
      </w:r>
      <w:r>
        <w:rPr>
          <w:rFonts w:eastAsia="Times New Roman"/>
          <w:bCs/>
        </w:rPr>
        <w:t>Αυγενάκη και άλλων Βουλευτών τότε, το 2011, την οποία κανείς</w:t>
      </w:r>
      <w:r>
        <w:rPr>
          <w:rFonts w:eastAsia="Times New Roman"/>
          <w:bCs/>
        </w:rPr>
        <w:t xml:space="preserve"> δεν σχολιάζει</w:t>
      </w:r>
      <w:r>
        <w:rPr>
          <w:rFonts w:eastAsia="Times New Roman"/>
          <w:bCs/>
        </w:rPr>
        <w:t>!</w:t>
      </w:r>
    </w:p>
    <w:p w14:paraId="74B8E5AD" w14:textId="77777777" w:rsidR="00D8133C" w:rsidRDefault="00A7505C">
      <w:pPr>
        <w:spacing w:line="600" w:lineRule="auto"/>
        <w:ind w:firstLine="720"/>
        <w:contextualSpacing/>
        <w:jc w:val="both"/>
        <w:rPr>
          <w:rFonts w:eastAsia="Times New Roman"/>
          <w:bCs/>
        </w:rPr>
      </w:pPr>
      <w:r>
        <w:rPr>
          <w:rFonts w:eastAsia="Times New Roman"/>
          <w:bCs/>
        </w:rPr>
        <w:t>Το ίδιο λέει ο κ. Σούρλας, η Γενική Γραμματεία Διαφάνειας και Ανθρωπίνων Δικαιωμάτων, τον Οκτώβριο του 2014,</w:t>
      </w:r>
      <w:r>
        <w:rPr>
          <w:rFonts w:eastAsia="Times New Roman" w:cs="Times New Roman"/>
          <w:szCs w:val="24"/>
        </w:rPr>
        <w:t xml:space="preserve"> όταν λέει σε έκθεσή της ότι </w:t>
      </w:r>
      <w:r>
        <w:rPr>
          <w:rFonts w:eastAsia="Times New Roman" w:cs="Times New Roman"/>
          <w:szCs w:val="24"/>
        </w:rPr>
        <w:t>«</w:t>
      </w:r>
      <w:r>
        <w:rPr>
          <w:rFonts w:eastAsia="Times New Roman" w:cs="Times New Roman"/>
          <w:szCs w:val="24"/>
        </w:rPr>
        <w:t>διαπιστώθηκε ακόμα πως σε μια περίοδο πρωτοφανούς οικονομικής κρίσης, ορισμένοι κοινωνικά ανάλγητοι συ</w:t>
      </w:r>
      <w:r>
        <w:rPr>
          <w:rFonts w:eastAsia="Times New Roman" w:cs="Times New Roman"/>
          <w:szCs w:val="24"/>
        </w:rPr>
        <w:t>νεχίζουν αδίστακτα να κερδοσκοπούν, και μάλιστα στον ευαίσθητο τομέα της Υγείας, απέναντι σε εκείνους που δίνουν μάχη για τη ζωή και εκείνους που προσπαθούν να κρατήσουν ζωντανά τα ασφαλιστικά ταμεία</w:t>
      </w:r>
      <w:r>
        <w:rPr>
          <w:rFonts w:eastAsia="Times New Roman" w:cs="Times New Roman"/>
          <w:szCs w:val="24"/>
        </w:rPr>
        <w:t>»</w:t>
      </w:r>
      <w:r>
        <w:rPr>
          <w:rFonts w:eastAsia="Times New Roman" w:cs="Times New Roman"/>
          <w:szCs w:val="24"/>
        </w:rPr>
        <w:t xml:space="preserve">. </w:t>
      </w:r>
    </w:p>
    <w:p w14:paraId="74B8E5AE" w14:textId="77777777" w:rsidR="00D8133C" w:rsidRDefault="00A7505C">
      <w:pPr>
        <w:spacing w:line="600" w:lineRule="auto"/>
        <w:ind w:firstLine="720"/>
        <w:contextualSpacing/>
        <w:jc w:val="both"/>
        <w:rPr>
          <w:rFonts w:eastAsia="Times New Roman"/>
          <w:bCs/>
        </w:rPr>
      </w:pPr>
      <w:r>
        <w:rPr>
          <w:rFonts w:eastAsia="Times New Roman"/>
          <w:bCs/>
        </w:rPr>
        <w:t>(Θόρυβος από την πτέρυγα της Δημοκρατικής Συμπαράταξη</w:t>
      </w:r>
      <w:r>
        <w:rPr>
          <w:rFonts w:eastAsia="Times New Roman"/>
          <w:bCs/>
        </w:rPr>
        <w:t>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74B8E5AF" w14:textId="77777777" w:rsidR="00D8133C" w:rsidRDefault="00A7505C">
      <w:pPr>
        <w:spacing w:line="600" w:lineRule="auto"/>
        <w:ind w:firstLine="720"/>
        <w:contextualSpacing/>
        <w:jc w:val="both"/>
        <w:rPr>
          <w:rFonts w:eastAsia="Times New Roman"/>
          <w:bCs/>
        </w:rPr>
      </w:pPr>
      <w:r>
        <w:rPr>
          <w:rFonts w:eastAsia="Times New Roman"/>
          <w:b/>
          <w:bCs/>
        </w:rPr>
        <w:t>ΠΡΟΕΔΡΟΣ (Νικόλαος Βούτσης):</w:t>
      </w:r>
      <w:r>
        <w:rPr>
          <w:rFonts w:eastAsia="Times New Roman"/>
          <w:bCs/>
        </w:rPr>
        <w:t xml:space="preserve"> Κύριε Κεγκέρογλου, παρακαλώ. Ακούγεστε και εδώ. </w:t>
      </w:r>
    </w:p>
    <w:p w14:paraId="74B8E5B0" w14:textId="77777777" w:rsidR="00D8133C" w:rsidRDefault="00A7505C">
      <w:pPr>
        <w:spacing w:line="600" w:lineRule="auto"/>
        <w:ind w:firstLine="720"/>
        <w:contextualSpacing/>
        <w:rPr>
          <w:rFonts w:eastAsia="Times New Roman"/>
          <w:bCs/>
        </w:rPr>
      </w:pPr>
      <w:r>
        <w:rPr>
          <w:rFonts w:eastAsia="Times New Roman"/>
          <w:bCs/>
        </w:rPr>
        <w:t xml:space="preserve">Παρακαλώ, ήσυχα και ήρεμα. </w:t>
      </w:r>
    </w:p>
    <w:p w14:paraId="74B8E5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Πλην του κ. Σαλμά, ακούσατε από τη μεριά της Νέας Δημοκρατίας και του ΠΑΣΟΚ αναφορά σήμερα ή όλες αυτές τις ημέρες </w:t>
      </w:r>
      <w:r>
        <w:rPr>
          <w:rFonts w:eastAsia="Times New Roman" w:cs="Times New Roman"/>
          <w:szCs w:val="24"/>
        </w:rPr>
        <w:t>για το πώς θα αντιμετωπιστεί το σκάνδαλο στην Υγεία που όλοι λένε ότι υπάρχει; Τι είδους σκάνδαλο είναι αυτό που κανένας από το πολιτικό προσωπικό της Νέας Δημοκρατίας και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δεν θέτει την ανάγκη αντιμετώπισης, παρά</w:t>
      </w:r>
      <w:r>
        <w:rPr>
          <w:rFonts w:eastAsia="Times New Roman" w:cs="Times New Roman"/>
          <w:szCs w:val="24"/>
        </w:rPr>
        <w:t xml:space="preserve"> προσφεύγει στη θεωρία της σκευωρίας; </w:t>
      </w:r>
    </w:p>
    <w:p w14:paraId="74B8E5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απολύτως αστεία η επιχειρηματολογία για τη σκευωρία. Διότι όλα τα προβαλλόμενα επιχειρήματα, τα οποία στοιχειοθετούν</w:t>
      </w:r>
      <w:r>
        <w:rPr>
          <w:rFonts w:eastAsia="Times New Roman" w:cs="Times New Roman"/>
          <w:szCs w:val="24"/>
        </w:rPr>
        <w:t xml:space="preserve"> </w:t>
      </w:r>
      <w:r>
        <w:rPr>
          <w:rFonts w:eastAsia="Times New Roman" w:cs="Times New Roman"/>
          <w:szCs w:val="24"/>
        </w:rPr>
        <w:t>–δήθεν- την σκευωρία και που μονότονα επαναλαμβάνουν οι πάντες όλ</w:t>
      </w:r>
      <w:r>
        <w:rPr>
          <w:rFonts w:eastAsia="Times New Roman" w:cs="Times New Roman"/>
          <w:szCs w:val="24"/>
        </w:rPr>
        <w:t xml:space="preserve">ες αυτές τις ημέρες, με στοιχειώδη ψύχραιμη λογική, μπορεί κανείς να καταλάβει πάρα πολύ εύκολα -κι ένα μικρό παιδί- ότι έχουν και δύο και τρεις και τέσσερις εναλλακτικές ερμηνείες. </w:t>
      </w:r>
    </w:p>
    <w:p w14:paraId="74B8E5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πραγματικά ισχύουν όλα αυτά έτσι όπως τα παρουσιάζουν όλοι όσοι θέλουν</w:t>
      </w:r>
      <w:r>
        <w:rPr>
          <w:rFonts w:eastAsia="Times New Roman" w:cs="Times New Roman"/>
          <w:szCs w:val="24"/>
        </w:rPr>
        <w:t xml:space="preserve"> να μιλήσουν για σκευωρία, τότε μη φοβάστε, κυρίες και κύριοι Βουλευτές της Αντιπολίτευσης. Διότι αυτό δεν είναι σκευωρία όπως την παρουσιάζετε. Είναι παιδική χαρά</w:t>
      </w:r>
      <w:r>
        <w:rPr>
          <w:rFonts w:eastAsia="Times New Roman" w:cs="Times New Roman"/>
          <w:szCs w:val="24"/>
        </w:rPr>
        <w:t>!</w:t>
      </w:r>
      <w:r>
        <w:rPr>
          <w:rFonts w:eastAsia="Times New Roman" w:cs="Times New Roman"/>
          <w:szCs w:val="24"/>
        </w:rPr>
        <w:t xml:space="preserve"> Είναι τόσο μεγάλη η αφέλεια όλων αυτών που παρουσιάζετε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κανένας φοβερός και τρομερός </w:t>
      </w:r>
      <w:r>
        <w:rPr>
          <w:rFonts w:eastAsia="Times New Roman" w:cs="Times New Roman"/>
          <w:szCs w:val="24"/>
        </w:rPr>
        <w:t xml:space="preserve">συνωμότης και σκευωρός δεν μπορεί αυτά τα πράγματα να τα προωθήσει. Ηρεμήστε λοιπόν. </w:t>
      </w:r>
    </w:p>
    <w:p w14:paraId="74B8E5B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5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έχει, όμως, η θεωρία της σκευωρίας; Τι στόχευση έχει; Να σταματήσει η έρευνα και να υπονομευτεί η δικαστική εξουσία που ερε</w:t>
      </w:r>
      <w:r>
        <w:rPr>
          <w:rFonts w:eastAsia="Times New Roman" w:cs="Times New Roman"/>
          <w:szCs w:val="24"/>
        </w:rPr>
        <w:t xml:space="preserve">υνά τόσο καιρό τώρα. Δύο χρόνια τώρα ερευνά. Δεν ξεκίνησε σήμερα. </w:t>
      </w:r>
    </w:p>
    <w:p w14:paraId="74B8E5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Αυτά που εδώ παρουσίασε ο κ. Παπαγγελόπουλος, τα λόγια της κ. Ράικου, είναι πάρα πολύ σημαντικά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Αλλιώς την παρουσίαζαν την αποχώρηση της κ. Ράικου από τις ευθύνες της. Εδώ, η εκδοχή αυτή που δεν αμφισβητείται –και δεν μπορεί να αμφισβητηθεί- δίνει μια άλλη διάσταση. Σκληρή μάχη δίνει 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δυο χρόνια τώρα για να περάσει βήμα-βήμα τις ατραπού</w:t>
      </w:r>
      <w:r>
        <w:rPr>
          <w:rFonts w:eastAsia="Times New Roman" w:cs="Times New Roman"/>
          <w:szCs w:val="24"/>
        </w:rPr>
        <w:t xml:space="preserve">ς διερεύνησης μιας τόσο σοβαρής υπόθεσης με τόσο σοβαρά ανταγωνιστικά συμφέροντα και μηχανισμούς. </w:t>
      </w:r>
    </w:p>
    <w:p w14:paraId="74B8E5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Ακούστε, από τη μεριά μας –και αυτός είναι ο λόγος που διατυπώθηκε έτσι η πρόταση που υποκριτικά κρίνετε- δεν θεωρούμε κανέναν ένοχο, όχι μόνο γιατί γενικώς υπάρχει το τεκμήριο της αθωότητας, αλλά γιατί ακριβώς ως Αριστερά ξέρουμε πολύ καλά ότι δεν μπορείς</w:t>
      </w:r>
      <w:r>
        <w:rPr>
          <w:rFonts w:eastAsia="Times New Roman" w:cs="Times New Roman"/>
          <w:szCs w:val="24"/>
        </w:rPr>
        <w:t xml:space="preserve"> να ενοχοποιείς πολιτικούς αντιπάλους και να ποινικοποιείς την πολιτική ζωή τόσο απλά. </w:t>
      </w:r>
    </w:p>
    <w:p w14:paraId="74B8E5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Επειδή όμως δεν σκευωρήσαμε, επειδή δεν μεθοδεύσαμε όλη αυτήν την ιστορία, έχουμε να απαντήσουμε απέναντι στον ελληνικό λαό. Τι θα κάνουμε; Θα το κρύψουμε; Προέκυψαν πρ</w:t>
      </w:r>
      <w:r>
        <w:rPr>
          <w:rFonts w:eastAsia="Times New Roman" w:cs="Times New Roman"/>
          <w:szCs w:val="24"/>
        </w:rPr>
        <w:t xml:space="preserve">οστατευόμενοι μάρτυρες, που έδωσαν αυτά. Η </w:t>
      </w:r>
      <w:r>
        <w:rPr>
          <w:rFonts w:eastAsia="Times New Roman" w:cs="Times New Roman"/>
          <w:szCs w:val="24"/>
        </w:rPr>
        <w:t>δικαιοσύνη</w:t>
      </w:r>
      <w:r>
        <w:rPr>
          <w:rFonts w:eastAsia="Times New Roman" w:cs="Times New Roman"/>
          <w:szCs w:val="24"/>
        </w:rPr>
        <w:t xml:space="preserve"> έκανε αυτό, όχι τυχαία, αλλά επειδή είναι υπονομευμένο το νομικό πλαίσιο από το άρθρο 86 του Συντάγματος και από τον νόμο περί ευθύνης Υπουργών και δένει τα χέρια και της Βουλής και της </w:t>
      </w:r>
      <w:r>
        <w:rPr>
          <w:rFonts w:eastAsia="Times New Roman" w:cs="Times New Roman"/>
          <w:szCs w:val="24"/>
        </w:rPr>
        <w:t xml:space="preserve">δικαιοσύνης </w:t>
      </w:r>
      <w:r>
        <w:rPr>
          <w:rFonts w:eastAsia="Times New Roman" w:cs="Times New Roman"/>
          <w:szCs w:val="24"/>
        </w:rPr>
        <w:t xml:space="preserve">για </w:t>
      </w:r>
      <w:r>
        <w:rPr>
          <w:rFonts w:eastAsia="Times New Roman" w:cs="Times New Roman"/>
          <w:szCs w:val="24"/>
        </w:rPr>
        <w:t xml:space="preserve">περαιτέρω έρευνα. Και αυτό το ξεχνούν όλοι και μιλούν στον αέρα, εν κενώ. </w:t>
      </w:r>
    </w:p>
    <w:p w14:paraId="74B8E5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Τι μπορούσε να κάνει η ανακρίτρια </w:t>
      </w:r>
      <w:r>
        <w:rPr>
          <w:rFonts w:eastAsia="Times New Roman" w:cs="Times New Roman"/>
          <w:szCs w:val="24"/>
        </w:rPr>
        <w:t>εισαγγελέας διαφθοράς</w:t>
      </w:r>
      <w:r>
        <w:rPr>
          <w:rFonts w:eastAsia="Times New Roman" w:cs="Times New Roman"/>
          <w:szCs w:val="24"/>
        </w:rPr>
        <w:t xml:space="preserve"> απέναντι σε αυτές τις καταθέσεις των προστατευόμενων μαρτύρων; Μπορούσε να δώσει περαιτέρω συνέχεια διερεύνησης; Δεν μπορούσε</w:t>
      </w:r>
      <w:r>
        <w:rPr>
          <w:rFonts w:eastAsia="Times New Roman" w:cs="Times New Roman"/>
          <w:szCs w:val="24"/>
        </w:rPr>
        <w:t>. Προφανώς, λοιπόν, δεν ολοκληρώθηκε η διαδικασία διερεύνησης, τουλάχιστον ως προς αυτές τις καταθέσεις και ως προς πολλά άλλα. Γι’ αυτό και το έστειλε στη Βουλή.</w:t>
      </w:r>
    </w:p>
    <w:p w14:paraId="74B8E5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Δρίτσα, ολοκληρώστε. </w:t>
      </w:r>
    </w:p>
    <w:p w14:paraId="74B8E5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w:t>
      </w:r>
      <w:r>
        <w:rPr>
          <w:rFonts w:eastAsia="Times New Roman" w:cs="Times New Roman"/>
          <w:szCs w:val="24"/>
        </w:rPr>
        <w:t xml:space="preserve">, κύριε Πρόεδρε. </w:t>
      </w:r>
    </w:p>
    <w:p w14:paraId="74B8E5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Τι μπορεί να κάνει η Βουλή; Δεν είναι φαλκιδεμένο το πεδίο; Δεν θα μπορούσαμε να έχουμε άλλους χρόνους παραγραφής και άρσης του αξιόποινου για την απιστία; </w:t>
      </w:r>
    </w:p>
    <w:p w14:paraId="74B8E5B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Δεν θα μπορούσαμε να είχαμε άλλου είδους ρυθμίσεις κι αυτές να λειτουργούσαν και </w:t>
      </w:r>
      <w:r>
        <w:rPr>
          <w:rFonts w:eastAsia="Times New Roman"/>
          <w:szCs w:val="24"/>
        </w:rPr>
        <w:t>προνοητικά, ώστε να μην έχουμε τόσο μεγάλη ευκολία στο πολιτικό προσωπικό να διαχειρίζεται τον δημόσιο πλούτο τόσο ελεύθερα, αλλά και, όταν προκύπτει, να μπορούμε να έχουμε πραγματική διερεύνηση.</w:t>
      </w:r>
    </w:p>
    <w:p w14:paraId="74B8E5B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Είναι, λοιπόν, αναγκαίο -και θα τελειώσω με αυτό, κύριε Πρόε</w:t>
      </w:r>
      <w:r>
        <w:rPr>
          <w:rFonts w:eastAsia="Times New Roman"/>
          <w:szCs w:val="24"/>
        </w:rPr>
        <w:t xml:space="preserve">δρε- σ’ αυτή την ιστορική στιγμή που η χώρα μας βγαίνει από τη χρεοκοπία, γιατί όλα αυτά που περιγράψαμε οδήγησαν τη χώρα στη χρεοκοπία, ένα πολιτικό σύστημα που πρωτοστάτησε στις επιλογές που έφεραν τη χώρα στη χρεοκοπία, τώρα στην έξοδο από τη χρεοκοπία </w:t>
      </w:r>
      <w:r>
        <w:rPr>
          <w:rFonts w:eastAsia="Times New Roman"/>
          <w:szCs w:val="24"/>
        </w:rPr>
        <w:t>να αναλάβει πάλι την ευθύνη και τα προνόμια να διαχειριστεί εκείνο που με τόσο κόπο ο ελληνικός λαός δείχνει να καταφέρνει</w:t>
      </w:r>
      <w:r>
        <w:rPr>
          <w:rFonts w:eastAsia="Times New Roman"/>
          <w:szCs w:val="24"/>
        </w:rPr>
        <w:t>;</w:t>
      </w:r>
    </w:p>
    <w:p w14:paraId="74B8E5B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Λοιπόν, κανένας δεν είναι ένοχος. Η σημερινή ψηφοφορία και η απόφαση στη Βουλή δεν ενοχοποιεί κανέναν, όχι μόνο γιατί υπάρχει το τεκ</w:t>
      </w:r>
      <w:r>
        <w:rPr>
          <w:rFonts w:eastAsia="Times New Roman"/>
          <w:szCs w:val="24"/>
        </w:rPr>
        <w:t xml:space="preserve">μήριο της αθωότητας, αλλά γιατί δεν απαγγέλλει κατηγορία η σημερινή απόφαση. Ανοίγει δρόμο για διερεύνηση. </w:t>
      </w:r>
    </w:p>
    <w:p w14:paraId="74B8E5C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Κανείς δεν σας ζητάει από κανέναν να ταυτιστείτε με τον Σωκράτη. Από κανέναν δεν ζητάμε να πιει κώνειο. Από κανέναν! Όμως, όποιος θέλει πραγματικά κ</w:t>
      </w:r>
      <w:r>
        <w:rPr>
          <w:rFonts w:eastAsia="Times New Roman"/>
          <w:szCs w:val="24"/>
        </w:rPr>
        <w:t>αι έντιμα να συμμετάσχει στη νέα ιστορική φάση της ελληνικής ιστορίας, με την έξοδο από τη χρεοκοπία, οφείλει να λογοδοτήσει πρώτα, να κριτικάρει και κυρίως έμπρακτα και έντιμα να συμμετάσχει στη διερεύνηση αυτής της υπόθεσης μέχρι τέλους. Και φυσικά κανεί</w:t>
      </w:r>
      <w:r>
        <w:rPr>
          <w:rFonts w:eastAsia="Times New Roman"/>
          <w:szCs w:val="24"/>
        </w:rPr>
        <w:t xml:space="preserve">ς δεν είναι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ένοχος.</w:t>
      </w:r>
    </w:p>
    <w:p w14:paraId="74B8E5C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74B8E5C2" w14:textId="77777777" w:rsidR="00D8133C" w:rsidRDefault="00A7505C">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4B8E5C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w:t>
      </w:r>
    </w:p>
    <w:p w14:paraId="74B8E5C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Παρακαλώ, τον λόγο έχει ο συνάδελφος κ. Ανδρέας Λοβέρδος. Ύστερα θα μιλήσει ο Υπουργός κ. Κοντονής.</w:t>
      </w:r>
    </w:p>
    <w:p w14:paraId="74B8E5C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Κύριε Π</w:t>
      </w:r>
      <w:r>
        <w:rPr>
          <w:rFonts w:eastAsia="Times New Roman"/>
          <w:szCs w:val="24"/>
        </w:rPr>
        <w:t xml:space="preserve">ρόεδρε, κυρίες και κύριοι Βουλευτές, όσο κι αν έχω προσπαθήσει αυτόν τον καιρό, κατέστη αδύνατο να αντιληφθώ τις συνθήκες για τις οποίες καλούμαι σήμερα να απευθυνθώ στην Εθνική Αντιπροσωπεία. Μου είναι πραγματικά δύσκολο να αποδεχτώ πως ο Πρωθυπουργός με </w:t>
      </w:r>
      <w:r>
        <w:rPr>
          <w:rFonts w:eastAsia="Times New Roman"/>
          <w:szCs w:val="24"/>
        </w:rPr>
        <w:t>πρακτικές αρχισυμμορίτη ανέλαβε αυτή τη βδελυρή και απαράδεκτη εκστρατεία στήνοντας μια πλεκτάνη σε βάρος σχεδόν του συνόλου του αντιπολιτευόμενου πολιτικού κόσμου. Γιατί δεν αντέχει να σηκώσει το βάρος της αποτυχίας του, γιατί θέλει να παραπλανήσει την κο</w:t>
      </w:r>
      <w:r>
        <w:rPr>
          <w:rFonts w:eastAsia="Times New Roman"/>
          <w:szCs w:val="24"/>
        </w:rPr>
        <w:t>ινή γνώμη και σε ό,τι με αφορά γιατί η σθεναρή και ηχηρή τρία χρόνια τώρα αντιπολιτευτική μου φωνή του κάνει ζημιά.</w:t>
      </w:r>
    </w:p>
    <w:p w14:paraId="74B8E5C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Εφόσον, όμως, το τόλμησε αυτό, τον προειδοποιώ και του υπογραμμίζω: Τη φωνή μου, έτσι όπως έχω διαμορφώσει το πολιτικό μου σκεπτικό, το πιστ</w:t>
      </w:r>
      <w:r>
        <w:rPr>
          <w:rFonts w:eastAsia="Times New Roman"/>
          <w:szCs w:val="24"/>
        </w:rPr>
        <w:t>εύω μου, τις απόψεις μου και την πρακτική μου ως Κοινοβουλευτικού Εκπροσώπου του ΠΑΣΟΚ και της Δημοκρατικής Συμπαράταξης, τη φωνή που στάθηκε απέναντί του σε όλα τα θέματα αυτή την τριετία, έντιμα, με υπευθυνότητα, αλλά σκληρά για το δημοψήφισμα, για το τρ</w:t>
      </w:r>
      <w:r>
        <w:rPr>
          <w:rFonts w:eastAsia="Times New Roman"/>
          <w:szCs w:val="24"/>
        </w:rPr>
        <w:t xml:space="preserve">ίτο μνημόνιο, τις εξεταστικές επιτροπές, τις τηλεοπτικές άδειες, τα σκάνδαλα της Σαουδικής Αραβίας, το ναυάγιο της επίσκεψης Ερντογάν και σε όλα γενικά τα θέματα που αντιμετωπίσαμε, τη δική μου φωνή είναι ελάχιστος για να μπορέσει να τη φιμώσει. </w:t>
      </w:r>
    </w:p>
    <w:p w14:paraId="74B8E5C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Κυρίες κα</w:t>
      </w:r>
      <w:r>
        <w:rPr>
          <w:rFonts w:eastAsia="Times New Roman"/>
          <w:szCs w:val="24"/>
        </w:rPr>
        <w:t xml:space="preserve">ι κύριοι Βουλευτές, εμένα από τα φοιτητικά μου χρόνια με τρέφει η αντιπαράθεση. Ζω με αυτήν. Ζω μέσα στην αντιπαράθεση. Από την αντιπαράθεση, όμως, έως και την ατιμία υπάρχει αγεφύρωτη απόσταση. Και από την πολιτική σύγκρουση έως την αήθη προσπάθεια να σε </w:t>
      </w:r>
      <w:r>
        <w:rPr>
          <w:rFonts w:eastAsia="Times New Roman"/>
          <w:szCs w:val="24"/>
        </w:rPr>
        <w:t>θέσουν εκτός πολιτικής, υπάρχει βάραθρο. Ακριβώς γι’ αυτό με τα χρόνια απέκτησα την ικανότητα να διακρίνω εκείνους που είναι σάπιοι στο πεδίο της πολιτικής και να τους διακρίνω αμέσως.</w:t>
      </w:r>
    </w:p>
    <w:p w14:paraId="74B8E5C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Θέλω σήμερα να με ακούσει, αν είναι δυνατόν, ολόκληρη η χώρα. Στην πολι</w:t>
      </w:r>
      <w:r>
        <w:rPr>
          <w:rFonts w:eastAsia="Times New Roman"/>
          <w:szCs w:val="24"/>
        </w:rPr>
        <w:t>τική δόθηκα ολόκληρος. Έχω διαγράψει δεκαοχτώ χρόνια πολιτικής διαδρομής. Πολιτεύθηκα είτε ταγμένος από τον ελληνικό λαό στην Κυβέρνηση είτε στην Αντιπολίτευση και με μοναδικό όπλο τη διαρκή στήριξη των πολιτών, πολιτεύθηκα με διαφάνεια και με απόλυτο σεβα</w:t>
      </w:r>
      <w:r>
        <w:rPr>
          <w:rFonts w:eastAsia="Times New Roman"/>
          <w:szCs w:val="24"/>
        </w:rPr>
        <w:t>σμό στο δημόσιο συμφέρον και στα χρήματα του ελληνικού λαού. Κάποιοι αχρείοι τόλμησαν να θέσουν χείρα στην ηθική υπόσταση της δικής μου πολιτικής διαδρομής.</w:t>
      </w:r>
    </w:p>
    <w:p w14:paraId="74B8E5C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Όμως, αυτή η διαδρομή είναι που σηκώνεται και τους προκαλεί. Δεν θα υπάρξει έλεος, δεν θα υπάρξει ο</w:t>
      </w:r>
      <w:r>
        <w:rPr>
          <w:rFonts w:eastAsia="Times New Roman"/>
          <w:szCs w:val="24"/>
        </w:rPr>
        <w:t>ίκτος ούτε θα δοθεί συγγνώμη στους πολιτικούς μελλοθανάτους και τους συνεργάτες τους, στα πολιτικά ζόμπι που παραπαίουν καθ’ οδόν προς τις χωματερές της ιστορίας.</w:t>
      </w:r>
    </w:p>
    <w:p w14:paraId="74B8E5C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Για να τελειώνουμε, από την αρχή της ομιλίας μου, με τις σαθρές κατηγορίες, με τις φαιδρότητε</w:t>
      </w:r>
      <w:r>
        <w:rPr>
          <w:rFonts w:eastAsia="Times New Roman"/>
          <w:szCs w:val="24"/>
        </w:rPr>
        <w:t xml:space="preserve">ς, όπως αποδείχθηκαν πάραυτα με τη δημοσιοποίησή τους, με τα βάναυσα και συκοφαντικά ψεύδη που εκστόμισαν εναντίον μου οι κουκουλοφόροι ψευδομάρτυρες, κυρίες και κύριοι Βουλευτές, είμαι σήμερα εδώ σε καθαρτήρια αποστολή. </w:t>
      </w:r>
      <w:r>
        <w:rPr>
          <w:rFonts w:eastAsia="Times New Roman"/>
          <w:szCs w:val="24"/>
          <w:lang w:val="en-US"/>
        </w:rPr>
        <w:t>K</w:t>
      </w:r>
      <w:r>
        <w:rPr>
          <w:rFonts w:eastAsia="Times New Roman"/>
          <w:szCs w:val="24"/>
        </w:rPr>
        <w:t>αι αυτούς τους ψευδομάρτυρες σάς τ</w:t>
      </w:r>
      <w:r>
        <w:rPr>
          <w:rFonts w:eastAsia="Times New Roman"/>
          <w:szCs w:val="24"/>
        </w:rPr>
        <w:t>ους παραδίδω αμέσως.</w:t>
      </w:r>
    </w:p>
    <w:p w14:paraId="74B8E5C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Το πρόβλημα δεν εντοπίζεται μόνο, όπως ειπώθηκε κατά κόρον σήμερα εδώ, στο ότι οι ψευδομάρτυρες πιθανολογούν άθλιες εκδοχές με έμμεσες πάντα αναφορές. Είναι και αυτό ένα σημαντικό, σοβαρό, μεγάλο νομικό και πολιτικό πρόβλημα. Όμως, το </w:t>
      </w:r>
      <w:r>
        <w:rPr>
          <w:rFonts w:eastAsia="Times New Roman"/>
          <w:szCs w:val="24"/>
        </w:rPr>
        <w:t xml:space="preserve">πρόβλημα εντοπίζεται επίσης και κυρίως στο ότι καταθέτουν ασυνάρτητα και αστοιχείωτα δήθεν γεγονότα. Στην πραγματικότητα, το μόνο που καταθέτουν είναι ψεύδη, ψεύδη άθλια και συκοφαντικά. Και εξηγούμαι αμέσως. </w:t>
      </w:r>
    </w:p>
    <w:p w14:paraId="74B8E5C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Ψεύδος πρώτο σε ό,τι με αφορά. Συναντιόμουν –λ</w:t>
      </w:r>
      <w:r>
        <w:rPr>
          <w:rFonts w:eastAsia="Times New Roman"/>
          <w:szCs w:val="24"/>
        </w:rPr>
        <w:t xml:space="preserve">έει- με τον κ. Φρουζή, ανταλλάσσαμε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 μιλούσαμε στα κινητά μας από το 2009 ακόμη, όταν ήμουν Υπουργός Εργασίας.</w:t>
      </w:r>
    </w:p>
    <w:p w14:paraId="74B8E5C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Δεν ντρέπεστε λίγο; Δεν ντρέπεστε λιγάκι, αδίστακτοι συκοφάντες; Αναφέρεστε στο 2009, στο 2010 , στο 2011, όταν τον άνθρωπο αυτό εγώ τον γνώρισα μετά την εκλογή του ως πρόεδρο του Συνδέσμου Φαρμακοβιομηχανιών. Εξελέγη στις 23 Μαρτίου του 2012, δηλαδή ενάμι</w:t>
      </w:r>
      <w:r>
        <w:rPr>
          <w:rFonts w:eastAsia="Times New Roman"/>
          <w:szCs w:val="24"/>
        </w:rPr>
        <w:t xml:space="preserve">ση μήνα προ των βουλευτικών εκλογών του 2012. Δεν υπήρξαν ούτε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 xml:space="preserve"> ούτε τηλεφωνικές επικοινωνίες ούτε συναντήσεις σε σπίτια δημοσιογράφων ή άλλων ή οπουδήποτε αλλού ούτε τίποτα. Πού, άλλωστε, θα μπορούσα να συναντιέμαι με έναν άνθρωπο που δεν γνώριζα; </w:t>
      </w:r>
      <w:r>
        <w:rPr>
          <w:rFonts w:eastAsia="Times New Roman"/>
          <w:szCs w:val="24"/>
        </w:rPr>
        <w:t xml:space="preserve">Γι’ αυτές τις αθλιότητες θα καθίσουν κάποιοι στο σκαμνί. </w:t>
      </w:r>
    </w:p>
    <w:p w14:paraId="74B8E5C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Ψεύδος δεύτερο. Αναφέρονται στην τιμολόγηση του </w:t>
      </w:r>
      <w:r>
        <w:rPr>
          <w:rFonts w:eastAsia="Times New Roman"/>
          <w:szCs w:val="24"/>
          <w:lang w:val="en-US"/>
        </w:rPr>
        <w:t>Gilenya</w:t>
      </w:r>
      <w:r>
        <w:rPr>
          <w:rFonts w:eastAsia="Times New Roman"/>
          <w:szCs w:val="24"/>
        </w:rPr>
        <w:t xml:space="preserve"> το καλοκαίρι του 2011. Το δήλωσα και πριν. Όχι μόνο δεν ήξερα τον κ. Φρουζή, αλλά και κανέναν άλλον άνθρωπο της «</w:t>
      </w:r>
      <w:r>
        <w:rPr>
          <w:rFonts w:eastAsia="Times New Roman"/>
          <w:szCs w:val="24"/>
          <w:lang w:val="en-US"/>
        </w:rPr>
        <w:t>NOVARTIS</w:t>
      </w:r>
      <w:r>
        <w:rPr>
          <w:rFonts w:eastAsia="Times New Roman"/>
          <w:szCs w:val="24"/>
        </w:rPr>
        <w:t>». Κανείς άλλος από τ</w:t>
      </w:r>
      <w:r>
        <w:rPr>
          <w:rFonts w:eastAsia="Times New Roman"/>
          <w:szCs w:val="24"/>
        </w:rPr>
        <w:t>ην εταιρεία αυτή, ουδείς από την εταιρεία αυτή, όπως και από οποιαδήποτε άλλη πολυεθνική, δεν μου είχε ζητήσει το παραμικρό. Κι όταν λέω το παραμικρό, εννοώ το παραμικρό. Ούτε καν συνάντηση μου είχε ζητηθεί. Δεν πλησίασαν ποτέ ούτε το γραφείο μου ούτε εμέν</w:t>
      </w:r>
      <w:r>
        <w:rPr>
          <w:rFonts w:eastAsia="Times New Roman"/>
          <w:szCs w:val="24"/>
        </w:rPr>
        <w:t>α προσωπικά. Το μόνο που με συνέδεε με τις πολυεθνικές εταιρείες ήταν καταγγελίες εκ μέρους τους εναντίον μου και εξώδικα και αιτήσεις ακυρώσεως στο Συμβούλιο της Επικρατείας και μηνύσεις, γιατί έβλαπτα με τις αποφάσεις μου τις εισπράξεις τους.</w:t>
      </w:r>
    </w:p>
    <w:p w14:paraId="74B8E5C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Τα καταθέτω</w:t>
      </w:r>
      <w:r>
        <w:rPr>
          <w:rFonts w:eastAsia="Times New Roman"/>
          <w:szCs w:val="24"/>
        </w:rPr>
        <w:t xml:space="preserve"> αυτά στην Εθνική Αντιπροσωπεία ως δείγμα.</w:t>
      </w:r>
    </w:p>
    <w:p w14:paraId="74B8E5D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(Στο σημείο αυτό Βουλευτής κ. Ανδρέας Λοβέρδος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B8E5D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Όσο</w:t>
      </w:r>
      <w:r>
        <w:rPr>
          <w:rFonts w:eastAsia="Times New Roman"/>
          <w:szCs w:val="24"/>
        </w:rPr>
        <w:t xml:space="preserve">ν αφορά το φάρμακο, όμως, αυτό, πέρα από τα φαιδρά, συκοφαντικά και άθλια τα οποία έχουν πει σχετικά, θέλω να επισημάνω ότι ως πολιτική μου επιλογή να χορηγείται στους ασθενείς ήταν αρίστη. Και πριν από μένα αυτήν την επιλογή ακριβώς έκαναν αρμοδίως και ο </w:t>
      </w:r>
      <w:r>
        <w:rPr>
          <w:rFonts w:eastAsia="Times New Roman"/>
          <w:szCs w:val="24"/>
        </w:rPr>
        <w:t xml:space="preserve">Εθνικός Οργανισμός Φαρμάκου και οι Υπηρεσίες του Υπουργείου, που μου υπέβαλαν ομόφωνα τις σχετικές εισηγήσεις. </w:t>
      </w:r>
    </w:p>
    <w:p w14:paraId="74B8E5D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Και αυτοί άριστα έπραξαν. Γιατί, αν είχατε ψάξει λίγο αυτήν την περίπτωση, αν ξέρατε περί τίνος πρόκειται, θα διαπιστώνατε ότι το φάρμακο αυτό ή</w:t>
      </w:r>
      <w:r>
        <w:rPr>
          <w:rFonts w:eastAsia="Times New Roman"/>
          <w:szCs w:val="24"/>
        </w:rPr>
        <w:t xml:space="preserve">ταν το πρώτο που εγκρίθηκε από τον Ευρωπαϊκό Οργανισμό Φαρμάκου με αποκλειστική ένδειξη χρήσης την ασθένεια της σκλήρυνσης κατά πλάκας. Ήταν το μοναδικό φάρμακο που χορηγούνταν διά του στόματος, ενώ όλα τα προηγούμενα χορηγούνταν με ενέσιμη αγωγή μετά από </w:t>
      </w:r>
      <w:r>
        <w:rPr>
          <w:rFonts w:eastAsia="Times New Roman"/>
          <w:szCs w:val="24"/>
        </w:rPr>
        <w:t>εισαγωγή σε νοσοκομεία και, κυρίως, ήταν φάρμακο που είχε εξαιρετικά μειωμένες παρενέργειες σε σχέση με τα προηγούμενα.</w:t>
      </w:r>
    </w:p>
    <w:p w14:paraId="74B8E5D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Καταλάβατε τώρα, άθλιοι συκοφάντες, γιατί συμφώνησα; Είναι αργά η κατανόηση από ένα σημείο και μετά. Θα καθίσετε στο σκαμνί!</w:t>
      </w:r>
    </w:p>
    <w:p w14:paraId="74B8E5D4"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Ψεύδος τρίτ</w:t>
      </w:r>
      <w:r>
        <w:rPr>
          <w:rFonts w:eastAsia="Times New Roman" w:cs="Times New Roman"/>
          <w:szCs w:val="24"/>
        </w:rPr>
        <w:t xml:space="preserve">ο: Λένε ότι είχα συναλλαγές με εταιρείες. Είστε με τα καλά σας, άθλιοι συκοφάντες; Με ποιες εταιρείες; Με αυτές που, με το που ακούστηκε το όνομά τους, έκαναν αμέσως ή μηνύσεις ή ανακοινώσεις, ή με εκείνη την εταιρεία που κουκουλοφόρος την ανέφερε ως τάχα </w:t>
      </w:r>
      <w:r>
        <w:rPr>
          <w:rFonts w:eastAsia="Times New Roman" w:cs="Times New Roman"/>
          <w:szCs w:val="24"/>
        </w:rPr>
        <w:t>εταιρεία δικών μου συμφερόντων, για να εκδώσει αυτή η ίδια η εταιρεία αμέσως συγκεκριμένη ανακοίνωση πως συνεργάζεται με το Υπουργείο Υγείας από το 1990 και πως κανείς από την εταιρεία αυτή δεν έχει ούτε καν απλή γνωριμία μαζί μου; Καταθέτω τις ανακοινώσει</w:t>
      </w:r>
      <w:r>
        <w:rPr>
          <w:rFonts w:eastAsia="Times New Roman" w:cs="Times New Roman"/>
          <w:szCs w:val="24"/>
        </w:rPr>
        <w:t xml:space="preserve">ς αυτές. </w:t>
      </w:r>
    </w:p>
    <w:p w14:paraId="74B8E5D5"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τις προαναφερθείσες ανακοινώσεις, οι οποίες βρίσκονται στο αρχείο του Τμήματος Γραμματείας της Διεύθυνσης Στενογραφίας και Πρακτικών της Βουλής)</w:t>
      </w:r>
    </w:p>
    <w:p w14:paraId="74B8E5D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Άθλιοι, όπου και εάν βρίσκ</w:t>
      </w:r>
      <w:r>
        <w:rPr>
          <w:rFonts w:eastAsia="Times New Roman" w:cs="Times New Roman"/>
          <w:szCs w:val="24"/>
        </w:rPr>
        <w:t>εστε!</w:t>
      </w:r>
    </w:p>
    <w:p w14:paraId="74B8E5D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Ψεύδος τέταρτο: Λένε ότι οι κύριοι Μανίας και Μανιαδάκης ήταν σύμβουλοί μου. Κεφαλαιώδες ψεύδος και αυτό! Κανένας από τους δύο δεν υπήρξε, ούτε σύμβουλος, ούτε συνεργάτης, ούτε καν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συνεργάτης, έστω σε μία περίπτωση δέκα λεπτών, ποτέ, κατηγορημ</w:t>
      </w:r>
      <w:r>
        <w:rPr>
          <w:rFonts w:eastAsia="Times New Roman" w:cs="Times New Roman"/>
          <w:szCs w:val="24"/>
        </w:rPr>
        <w:t>ατικά! Τα ακούτε αυτά, άθλιοι μηχανορράφοι και όσοι υποκύψατε;</w:t>
      </w:r>
    </w:p>
    <w:p w14:paraId="74B8E5D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Ο πρώτος εξ αυτών ήταν εξωτερικός συνεργάτης του Υπουργείου Εμπορίου, που ήρθε στο Υπουργείο Υγείας όταν μεταφέρθηκε η αρμοδιότητα. Δεν ερχόταν στις συσκέψεις. Ήταν ο τελευταίος τροχός μίας αμά</w:t>
      </w:r>
      <w:r>
        <w:rPr>
          <w:rFonts w:eastAsia="Times New Roman" w:cs="Times New Roman"/>
          <w:szCs w:val="24"/>
        </w:rPr>
        <w:t xml:space="preserve">ξης διοικητικής. Από διευθυντές και κάτω δεν έρχονταν στις συσκέψεις όταν ήμουν εγώ Υπουργός. </w:t>
      </w:r>
    </w:p>
    <w:p w14:paraId="74B8E5D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δεύτερος επί των ημερών μου, ο κ. Μανιαδάκης, το πολύ να ήταν σε κάποια «Επιτροπή Σοφών», όπως τις λένε. Εγώ, όμως, δεν είχα ανάγκη από </w:t>
      </w:r>
      <w:r>
        <w:rPr>
          <w:rFonts w:eastAsia="Times New Roman" w:cs="Times New Roman"/>
          <w:szCs w:val="24"/>
        </w:rPr>
        <w:t>σοφούς</w:t>
      </w:r>
      <w:r>
        <w:rPr>
          <w:rFonts w:eastAsia="Times New Roman" w:cs="Times New Roman"/>
          <w:szCs w:val="24"/>
        </w:rPr>
        <w:t>, κυρίες και κύρι</w:t>
      </w:r>
      <w:r>
        <w:rPr>
          <w:rFonts w:eastAsia="Times New Roman" w:cs="Times New Roman"/>
          <w:szCs w:val="24"/>
        </w:rPr>
        <w:t xml:space="preserve">οι Βουλευτές. Κομάντο χρειαζόμουν και με κομάντο λειτούργησα, στα χρόνια που ήμουν σε αυτό το Υπουργείο. </w:t>
      </w:r>
    </w:p>
    <w:p w14:paraId="74B8E5D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Ψεύδος πέμπτο: Μειώσαμε, λένε, τις τιμές –σε αυτό δεν υπάρχει αντίρρηση-αλλά έκανα εξαιρέσεις στη </w:t>
      </w:r>
      <w:r>
        <w:rPr>
          <w:rFonts w:eastAsia="Times New Roman" w:cs="Times New Roman"/>
          <w:szCs w:val="24"/>
        </w:rPr>
        <w:t>«</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Ωκεάνια ψέματα, αθλιότητες επίσης! Από ε</w:t>
      </w:r>
      <w:r>
        <w:rPr>
          <w:rFonts w:eastAsia="Times New Roman" w:cs="Times New Roman"/>
          <w:szCs w:val="24"/>
        </w:rPr>
        <w:t>μένα η εταιρεία αυτή, όπως και όλες οι εταιρείες, έχασαν δεκάδες εκατομμύρια ευρώ, όλες μαζί εκατοντάδες, όλες μαζί δισεκατομμύρια, εξαιτίας της πολιτικής μου. Αυτό είναι αναντίρρητο και προκύπτει και προκύπτει από τα στοιχεία.</w:t>
      </w:r>
    </w:p>
    <w:p w14:paraId="74B8E5D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Και επανέρχονται οι αδίστακτ</w:t>
      </w:r>
      <w:r>
        <w:rPr>
          <w:rFonts w:eastAsia="Times New Roman" w:cs="Times New Roman"/>
          <w:szCs w:val="24"/>
        </w:rPr>
        <w:t xml:space="preserve">οι συκοφάντες, οι ρουφιάνοι, οι χαφιέδες και λένε «ναι μεν έχασε, αλλά σε δώδεκα συγκεκριμένα φάρμακα έγιναν εξαιρέσεις». Στα δώδεκα από τα τριακόσια εβδομήντα ένα άτομα αυτής της εταιρείας! </w:t>
      </w:r>
    </w:p>
    <w:p w14:paraId="74B8E5D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Όμως, τα επτά από αυτά, πανάκριβα, παρουσίασαν επί των ημερών μο</w:t>
      </w:r>
      <w:r>
        <w:rPr>
          <w:rFonts w:eastAsia="Times New Roman" w:cs="Times New Roman"/>
          <w:szCs w:val="24"/>
        </w:rPr>
        <w:t>υ συνεχείς μειώσεις. Άθλιοι! Επίσης, τα δύο από αυτά, πολύ ακριβά –φθάσαμε στα εννιά- παρουσίασαν επίσης σταθερές τιμές και στα υπόλοιπα τρία, τα οποία όμως έχουν πολλά σκευάσματα στο εσωτερικό τους, η συντριπτική πλειοψηφία των σκευασμάτων παρουσίασαν επί</w:t>
      </w:r>
      <w:r>
        <w:rPr>
          <w:rFonts w:eastAsia="Times New Roman" w:cs="Times New Roman"/>
          <w:szCs w:val="24"/>
        </w:rPr>
        <w:t xml:space="preserve">σης μειώσεις επί των ημερών μου. </w:t>
      </w:r>
    </w:p>
    <w:p w14:paraId="74B8E5DD"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τα στοιχεία. Και σε αυτά τα δήθεν τεχνικά στοιχεία επαΐοντος κουκουλοφόρου, υπάρχουν απαντήσεις που είναι αναρτημένες στο διαδίκτυο και για να τις συνοψίσω και να μην σας παιδεύω τις καταθέτω τώρα εδώ. </w:t>
      </w:r>
    </w:p>
    <w:p w14:paraId="74B8E5D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ο Βουλευτής κ. Ανδρέας Λοβέρδος καταθέτει για τα Πρακτικά τις προαναφερθείσες αναρτήσεις, οι οποίες οποία βρίσκονται στο αρχείο του Τμήματος Γραμματείας της Διεύθυνσης Στενογραφίας και Πρακτικών της Βουλής)</w:t>
      </w:r>
    </w:p>
    <w:p w14:paraId="74B8E5D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Και ασφαλώς τίποτε παράνομο, ύποπτο ή πε</w:t>
      </w:r>
      <w:r>
        <w:rPr>
          <w:rFonts w:eastAsia="Times New Roman" w:cs="Times New Roman"/>
          <w:szCs w:val="24"/>
        </w:rPr>
        <w:t xml:space="preserve">ρίεργο δεν υπήρχε σε όλα αυτά, γιατί εάν υπήρχε κάτι, όπως ξέρουν όσοι έγιναν Υπουργοί Υγείας, θα το έφερναν οπωσδήποτε οι ανταγωνιστές στη διαδικασία των ενστάσεων ή θα το έβλεπες γραμμένο σε κάποια εφημερίδα. </w:t>
      </w:r>
    </w:p>
    <w:p w14:paraId="74B8E5E0"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Ακούτε, άθλιοι, όπου και εάν βρίσκεστε και φ</w:t>
      </w:r>
      <w:r>
        <w:rPr>
          <w:rFonts w:eastAsia="Times New Roman" w:cs="Times New Roman"/>
          <w:szCs w:val="24"/>
        </w:rPr>
        <w:t xml:space="preserve">ερέφωνά τους, τα οποία εμφανίζονται εδώ ως δήθεν αντικειμενικοί ερευνητές; </w:t>
      </w:r>
    </w:p>
    <w:p w14:paraId="74B8E5E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Για την πτώση των τιμών που επεδίωξα και επέβαλα, με κάθε τρόπο που είχα στη διάθεσή μου, έκανα προσπάθειες πολλές και συνεχείς. Και όλες αυτές οι προσπάθειες είχαν τα εξής θεαματι</w:t>
      </w:r>
      <w:r>
        <w:rPr>
          <w:rFonts w:eastAsia="Times New Roman" w:cs="Times New Roman"/>
          <w:szCs w:val="24"/>
        </w:rPr>
        <w:t xml:space="preserve">κά αποτελέσματα: Κοιτάξτε τα στοιχεία που έχετε όλοι, τι παραλάβαμε ως Κυβέρνηση Παπανδρέου το 2009: Φαρμακευτική δαπάνη μόνο των ασφαλιστικών ταμείων, όχι νοσοκομείων και φαρμακευτική δαπάνη που πλήρωνε ο πολίτης από την τσέπη του, 5.100.000 ευρώ. </w:t>
      </w:r>
    </w:p>
    <w:p w14:paraId="74B8E5E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Την πα</w:t>
      </w:r>
      <w:r>
        <w:rPr>
          <w:rFonts w:eastAsia="Times New Roman" w:cs="Times New Roman"/>
          <w:szCs w:val="24"/>
        </w:rPr>
        <w:t xml:space="preserve">ρέδωσα όταν έφυγα με την τιμολόγηση του Απριλίου, που είχε ισχύ μέχρι το τέλος σχεδόν του έτους του 2012, στα 2,8 δισεκατομμύρια ευρώ, δηλαδή σχεδόν στο μισό. Και μάλιστα, κυρίες και κύριοι, για να είμαστε καθαροί, να παίρνει ο καθένας τις ευθύνες του και </w:t>
      </w:r>
      <w:r>
        <w:rPr>
          <w:rFonts w:eastAsia="Times New Roman" w:cs="Times New Roman"/>
          <w:szCs w:val="24"/>
        </w:rPr>
        <w:t>να ξέρει και τι λέει, χωρίς την παραμικρή επιβάρυνση για τους ασφαλισμένους. Ούτε ένα λεπτό δεν επιβάρυνα με τις πολιτικές μου τους ασφαλισμένους και να μην λέμε ψέματα στην Αίθουσα αυτή!</w:t>
      </w:r>
    </w:p>
    <w:p w14:paraId="74B8E5E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Αυτή ήταν η πολιτική του ΠΑΣΟΚ και κανείς δεν μπορεί ποτέ να την αμα</w:t>
      </w:r>
      <w:r>
        <w:rPr>
          <w:rFonts w:eastAsia="Times New Roman" w:cs="Times New Roman"/>
          <w:szCs w:val="24"/>
        </w:rPr>
        <w:t>υρώσει, ό,τι και εάν κάνει. Ανυπόστατα, λοιπόν, αναπόδεικτα, άθλια, κεφαλαιώδη ψεύδη από αδίστακτους κουκουλοφόρους!</w:t>
      </w:r>
    </w:p>
    <w:p w14:paraId="74B8E5E4"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Αυτά και κάποια άλλα ακόμη ψελλίζουν οι κουκουλοφόροι, στα οποία δεν καταδέχομαι να αναφερθώ άλλο. Όμως, τα συντρίβω λέξη προς λέξη στις μηνύσεις μου. </w:t>
      </w:r>
    </w:p>
    <w:p w14:paraId="74B8E5E5"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εδώ αβίαστα, αλλά και εύλογα, κυρίες και κύριοι Βουλευτές, προκύπτει ένα ερώτημα: Πώς κατάφεραν αυτο</w:t>
      </w:r>
      <w:r>
        <w:rPr>
          <w:rFonts w:eastAsia="Times New Roman" w:cs="Times New Roman"/>
          <w:szCs w:val="24"/>
        </w:rPr>
        <w:t>ί οι άσχετοι ψευδομάρτυρες να μπουν σε καθεστώς προστασίας και μάλιστα με τη μέθοδο της κουκούλας; Διότι υπάρχουν και άλλες μορφές προστασίας. Μα, μια απλή διασταύρωση πληροφοριών θα ήταν υπεραρκετή για να αποκαλυφθούν τα πραγματικά γεγονότα και να ξεσκεπα</w:t>
      </w:r>
      <w:r>
        <w:rPr>
          <w:rFonts w:eastAsia="Times New Roman" w:cs="Times New Roman"/>
          <w:szCs w:val="24"/>
        </w:rPr>
        <w:t xml:space="preserve">στούν τα άθλια ψεύδη. </w:t>
      </w:r>
    </w:p>
    <w:p w14:paraId="74B8E5E6"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Πρώτο το κρατούμενο: Ο νόμος επιβάλλει να δίδεται προστασία, μόνο όταν κάτι σοβαρό και κρίσιμο αποκαλύπτεται. Και το επιχείρημα πως οι εισαγγελείς δεν είχαν δυνατότητα να κάνουν έρευνα λόγω της υπουργικής μου ιδιότητας στη συγκεκριμέ</w:t>
      </w:r>
      <w:r>
        <w:rPr>
          <w:rFonts w:eastAsia="Times New Roman" w:cs="Times New Roman"/>
          <w:szCs w:val="24"/>
        </w:rPr>
        <w:t>νη υπόθεση δεν μπορεί να ευσταθεί. Και δεν μπορεί να ευσταθεί γιατί έρευνα έγινε και μάλιστα πολύμηνη. Στις 6 Νοεμβρίου δόθηκε η πρώτη ψευδοκατάθεση για εμένα και η αρμόδια εισαγγελέας όχι μόνο δεν έστειλε το φάκελο στη Βουλή αμελλητί ως όφειλε, αλλά τον κ</w:t>
      </w:r>
      <w:r>
        <w:rPr>
          <w:rFonts w:eastAsia="Times New Roman" w:cs="Times New Roman"/>
          <w:szCs w:val="24"/>
        </w:rPr>
        <w:t xml:space="preserve">ράτησε. Και τον συγκεκριμένο ψευδομάρτυρα τον ξανακάλεσε για εμένα μετά από δύο ολόκληρους μήνες. </w:t>
      </w:r>
    </w:p>
    <w:p w14:paraId="74B8E5E7"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 κρατούμενο: Για να προστατευθεί ένας μάρτυρας πρέπει να κινδυνεύει. Και το ερώτημα είναι πολύ απλό: Γιατί έπρεπε να προστατευθούν; Από ποιους κινδύνε</w:t>
      </w:r>
      <w:r>
        <w:rPr>
          <w:rFonts w:eastAsia="Times New Roman" w:cs="Times New Roman"/>
          <w:szCs w:val="24"/>
        </w:rPr>
        <w:t xml:space="preserve">υαν ή κινδυνεύουν; Υπήρχε φόβος ότι δύο πρώην Πρωθυπουργοί και οχτώ πρώην Υπουργοί ήταν πιθανόν να γίνουν εντολείς συμβολαίων θανάτου ή να τους είχαν οργανώσει κάτι άλλο ισοϋψές κακό; </w:t>
      </w:r>
    </w:p>
    <w:p w14:paraId="74B8E5E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 οι κουκούλες προστατεύουν κάτι ή κάποιους, είναι την ίδια την πλεκτά</w:t>
      </w:r>
      <w:r>
        <w:rPr>
          <w:rFonts w:eastAsia="Times New Roman" w:cs="Times New Roman"/>
          <w:szCs w:val="24"/>
        </w:rPr>
        <w:t xml:space="preserve">νη και τη συμμορία που τη μεθόδευσε. Γι’ αυτό και απαιτώ η επιτροπή προκαταρκτικής εξέτασης να τους βγάλει την κουκούλα. Έχει αρμοδιότητα, όπως θα πω σε λίγο. </w:t>
      </w:r>
    </w:p>
    <w:p w14:paraId="74B8E5E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Τρίτο κρατούμενο: Από τον νόμο του 2001, που τον είχα ψηφίσει και εγώ ως Βουλευτής, όπως ακριβώς αναγράφει η εισαγγελέας διαφθοράς, προκύπτει πως στους ψευδομάρτυρες δόθηκε απλή προστασία. Αίφνης χθες, όμως, μάθαμε πως στις 9 Φεβρουαρίου 2018, προ ολίγων η</w:t>
      </w:r>
      <w:r>
        <w:rPr>
          <w:rFonts w:eastAsia="Times New Roman" w:cs="Times New Roman"/>
          <w:szCs w:val="24"/>
        </w:rPr>
        <w:t xml:space="preserve">μερών, τους δόθηκε εκ των υστέρων και αφού ο φάκελος είχε έρθει στη Βουλή, το καθεστώς μάρτυρα δημοσίου συμφέροντος. Αλώθηκαν τα πάντα, ε; </w:t>
      </w:r>
    </w:p>
    <w:p w14:paraId="74B8E5E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αυτή, έτσι όπως έχει διαμορφωθεί, είναι ακατάστατη και παράνομη και ως εκ τούτου είναι ακυρωτέα και ως </w:t>
      </w:r>
      <w:r>
        <w:rPr>
          <w:rFonts w:eastAsia="Times New Roman" w:cs="Times New Roman"/>
          <w:szCs w:val="24"/>
        </w:rPr>
        <w:t>τέτοια δεν δεσμεύει τη Βουλή, κυρίες και κύριοι Βουλευτές. Δεν είναι ώρα για λεπτομερείς αναλύσεις από νομικής πλευράς, αλλά είναι ολοφάνερο πως παραβιάστηκαν συλλήβδην Σύνταγμα και νόμοι, παραβιάστηκαν τα πάντα. Όλα αυτά τα ψέματα και επί της ουσίας και ν</w:t>
      </w:r>
      <w:r>
        <w:rPr>
          <w:rFonts w:eastAsia="Times New Roman" w:cs="Times New Roman"/>
          <w:szCs w:val="24"/>
        </w:rPr>
        <w:t xml:space="preserve">ομικά μόνο για τον κάλαθο των αχρήστων είναι. </w:t>
      </w:r>
    </w:p>
    <w:p w14:paraId="74B8E5EB"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Κοντολογίς, η κουκούλα μπορεί να βγει. Όπως χορηγήθηκε, έτσι ακριβώς και αφαιρείται. Με πράξη της επιτροπής προκαταρκτικής εξέτασης, που είναι οιονεί εισαγγελεύς, μπορεί να αφαιρεθεί. </w:t>
      </w:r>
    </w:p>
    <w:p w14:paraId="74B8E5E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Έχετε το πολιτικό θάρρος</w:t>
      </w:r>
      <w:r>
        <w:rPr>
          <w:rFonts w:eastAsia="Times New Roman" w:cs="Times New Roman"/>
          <w:szCs w:val="24"/>
        </w:rPr>
        <w:t xml:space="preserve"> σήμερα εκ των προτέρων να δώσετε σχετική έγκριση στην επιτροπή προκαταρκτικής εξέτασης, για να πάρει μία τέτοια έντιμη απόφαση; Μπορείτε ως Ολομέλεια, ως Πλειοψηφία να δώσετε τέτοια κατεύθυνση; Εδώ θα είμαστε για να διαπιστώνουμε ποιοι φοβούνται, ποιοι τρ</w:t>
      </w:r>
      <w:r>
        <w:rPr>
          <w:rFonts w:eastAsia="Times New Roman" w:cs="Times New Roman"/>
          <w:szCs w:val="24"/>
        </w:rPr>
        <w:t xml:space="preserve">έμουν την αφαίρεση της κουκούλας, γιατί εγώ σίγουρα δεν είμαι αυτός που τη φοβάται. </w:t>
      </w:r>
    </w:p>
    <w:p w14:paraId="74B8E5E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μιλώ χωρίς φόβο, αλλά μιλώ με πάθος, γιατί τα ψέματα που ειπώθηκαν για εμένα από κουκουλοφόρους ψευδομάρτυρες είναι γιγαντιαία, γιατί η σπουδή με την οπ</w:t>
      </w:r>
      <w:r>
        <w:rPr>
          <w:rFonts w:eastAsia="Times New Roman" w:cs="Times New Roman"/>
          <w:szCs w:val="24"/>
        </w:rPr>
        <w:t xml:space="preserve">οία έσπευσε η Κυβέρνηση όχι μόνο να υιοθετήσει, αλλά και να οργανώσει και να υπερασπιστεί τις συκοφαντίες είναι ποταπή, γιατί οι παρανομίες σε όλη αυτή τη διαδικασία είναι καραμπινάτες. </w:t>
      </w:r>
    </w:p>
    <w:p w14:paraId="74B8E5EE"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σε ποιον τα λέτε και σε ποιον τα κάνετε αυτά; Σε εμένα; Στον Υπ</w:t>
      </w:r>
      <w:r>
        <w:rPr>
          <w:rFonts w:eastAsia="Times New Roman" w:cs="Times New Roman"/>
          <w:szCs w:val="24"/>
        </w:rPr>
        <w:t xml:space="preserve">ουργό Υγείας που πολεμήθηκε από τη σπατάλη και τη διαφθορά όσο κανένας άλλος; Σε εμένα, που δεν υπολόγισα ούτε προσωπικό ούτε πολιτικό κόστος και πολέμησα όσο κανένας τα σκάνδαλα στον χώρο της υγείας; </w:t>
      </w:r>
    </w:p>
    <w:p w14:paraId="74B8E5E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 υπουργίας μου μαζί με τον Γιώργο Κουτρουμάνη θεσπί</w:t>
      </w:r>
      <w:r>
        <w:rPr>
          <w:rFonts w:eastAsia="Times New Roman" w:cs="Times New Roman"/>
          <w:szCs w:val="24"/>
        </w:rPr>
        <w:t>σαμε και καθιερώσαμε την ηλεκτρονική συνταγογράφηση. Προσέξτε: Επί υπουργίας μου δεν φθάνει η ηλεκτρονική συνταγογράφηση -οι αδαείς από εδώ παρασύρονται και λένε διάφορα- αλλά καθορίσαμε τιμή φαρμάκου με βάση τις τρεις χαμηλότερες τιμές στην Ευρωπαϊκή Ένωσ</w:t>
      </w:r>
      <w:r>
        <w:rPr>
          <w:rFonts w:eastAsia="Times New Roman" w:cs="Times New Roman"/>
          <w:szCs w:val="24"/>
        </w:rPr>
        <w:t xml:space="preserve">η, όπως όμως προέκυπτε από τις επίσημες πηγές και μόνο από αυτές. </w:t>
      </w:r>
    </w:p>
    <w:p w14:paraId="74B8E5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 υπουργίας μου γίνονταν δύο τουλάχιστον τιμολογήσεις τον χρόνο, που οδηγούσαν σε υποτιμολόγηση, λόγω των υψηλών τιμών που προϋπήρχαν από το 2009 και προηγουμένως. </w:t>
      </w:r>
    </w:p>
    <w:p w14:paraId="74B8E5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Προσέξτε: Επί υπουργία</w:t>
      </w:r>
      <w:r>
        <w:rPr>
          <w:rFonts w:eastAsia="Times New Roman" w:cs="Times New Roman"/>
          <w:szCs w:val="24"/>
        </w:rPr>
        <w:t xml:space="preserve">ς μου δημιουργήθηκε ο ΕΟΠΥΥ, που έλεγχε το προϊόν της ηλεκτρονικής συνταγογράφησης. Χωρίς τον ΕΟΠΥΥ δεν θα είχε νόημα η ηλεκτρονική συνταγογράφηση με τα οκτώ χωριστά και μεταξύ τους μη συνεργαζόμενα ασφαλιστικά ταμεία – κλάδοι υγείας. </w:t>
      </w:r>
    </w:p>
    <w:p w14:paraId="74B8E5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 υπουργίας μου κα</w:t>
      </w:r>
      <w:r>
        <w:rPr>
          <w:rFonts w:eastAsia="Times New Roman" w:cs="Times New Roman"/>
          <w:szCs w:val="24"/>
        </w:rPr>
        <w:t>ι συγκεκριμένα όταν ήμουν ακόμη Υπουργός Εργασίας, με τον ν.3816/2010 επαναφέραμε επιτέλους τη θετική λίστα φαρμάκων, με τέλος εισόδου που έφερε στα ταμεία 250 εκατομμύρια ευρώ με μία και μόνη πράξη.</w:t>
      </w:r>
    </w:p>
    <w:p w14:paraId="74B8E5F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 υπουργίας μου είχαμε θέσπιση του </w:t>
      </w:r>
      <w:r>
        <w:rPr>
          <w:rFonts w:eastAsia="Times New Roman" w:cs="Times New Roman"/>
          <w:szCs w:val="24"/>
          <w:lang w:val="en-US"/>
        </w:rPr>
        <w:t>rebate</w:t>
      </w:r>
      <w:r>
        <w:rPr>
          <w:rFonts w:eastAsia="Times New Roman" w:cs="Times New Roman"/>
          <w:szCs w:val="24"/>
        </w:rPr>
        <w:t xml:space="preserve">, δηλαδή των </w:t>
      </w:r>
      <w:r>
        <w:rPr>
          <w:rFonts w:eastAsia="Times New Roman" w:cs="Times New Roman"/>
          <w:szCs w:val="24"/>
        </w:rPr>
        <w:t>υποχρεωτικών εκπτώσεων</w:t>
      </w:r>
      <w:r>
        <w:rPr>
          <w:rFonts w:eastAsia="Times New Roman" w:cs="Times New Roman"/>
          <w:szCs w:val="24"/>
        </w:rPr>
        <w:t>,</w:t>
      </w:r>
      <w:r>
        <w:rPr>
          <w:rFonts w:eastAsia="Times New Roman" w:cs="Times New Roman"/>
          <w:szCs w:val="24"/>
        </w:rPr>
        <w:t xml:space="preserve"> που υποβάλλονταν σε αυτές τις φαρμακοβιομηχανίες, 4% αρχικά και 9% στη συνέχεια. </w:t>
      </w:r>
    </w:p>
    <w:p w14:paraId="74B8E5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Επί υπουργίας μου καθιερώθηκε το 2012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δηλαδή το σύστημα των κλειστών προϋπολογισμών. Αν κάποια περίπτωση υπερέβαινε το όριο που είχαν ο </w:t>
      </w:r>
      <w:r>
        <w:rPr>
          <w:rFonts w:eastAsia="Times New Roman" w:cs="Times New Roman"/>
          <w:szCs w:val="24"/>
        </w:rPr>
        <w:t>ΕΟΠΥΥ και το Υπουργείο, οι εταιρείες δεν πληρώνονταν πέραν του ορίου αυτού. Άδικο μέτρο. Έτσι είχα πει στη Βουλή, όταν το εισήγαγα. Άδικο μέτρο, αλλά αναγκαίο, αφού δεν «μαζεύονταν» οι γιατροί της υπέρμετρης συνταγογράφησης.</w:t>
      </w:r>
    </w:p>
    <w:p w14:paraId="74B8E5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άλλα πολλά έγιναν, όπως η π</w:t>
      </w:r>
      <w:r>
        <w:rPr>
          <w:rFonts w:eastAsia="Times New Roman" w:cs="Times New Roman"/>
          <w:szCs w:val="24"/>
        </w:rPr>
        <w:t xml:space="preserve">αραπομπή γιατρών στη </w:t>
      </w:r>
      <w:r>
        <w:rPr>
          <w:rFonts w:eastAsia="Times New Roman" w:cs="Times New Roman"/>
          <w:szCs w:val="24"/>
        </w:rPr>
        <w:t>δ</w:t>
      </w:r>
      <w:r>
        <w:rPr>
          <w:rFonts w:eastAsia="Times New Roman" w:cs="Times New Roman"/>
          <w:szCs w:val="24"/>
        </w:rPr>
        <w:t>ικαιοσύνη και στα πειθαρχικά, όπως η παραπομπή -και εδώ να με ακούνε και κάποιοι από την Αίθουσα- συγκεκριμένης φαρμακοποιού δημοσίου νοσοκομείου στης οποίας τον λογαριασμό βρέθηκαν χρήματα και από τη «</w:t>
      </w:r>
      <w:r>
        <w:rPr>
          <w:rFonts w:eastAsia="Times New Roman" w:cs="Times New Roman"/>
          <w:szCs w:val="24"/>
          <w:lang w:val="en-US"/>
        </w:rPr>
        <w:t>NOVARTIS</w:t>
      </w:r>
      <w:r>
        <w:rPr>
          <w:rFonts w:eastAsia="Times New Roman" w:cs="Times New Roman"/>
          <w:szCs w:val="24"/>
        </w:rPr>
        <w:t>» το 2011 και πήγε φυλακ</w:t>
      </w:r>
      <w:r>
        <w:rPr>
          <w:rFonts w:eastAsia="Times New Roman" w:cs="Times New Roman"/>
          <w:szCs w:val="24"/>
        </w:rPr>
        <w:t>ή.</w:t>
      </w:r>
    </w:p>
    <w:p w14:paraId="74B8E5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πόλεμος τότε εναντίον μου από όλους όσοι πλήττονταν, ήταν λυσσαλέος. Ποτέ μου, όμως, δεν τους φοβήθηκα, όπως δεν φοβάμαι και τώρα τη συμμορία. Θα συντρίψω όλους όσοι τόλμησαν να αμφισβητήσουν την πολιτική και την προσωπική μου υπόληψη.</w:t>
      </w:r>
    </w:p>
    <w:p w14:paraId="74B8E5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ασφαλώς θα </w:t>
      </w:r>
      <w:r>
        <w:rPr>
          <w:rFonts w:eastAsia="Times New Roman" w:cs="Times New Roman"/>
          <w:szCs w:val="24"/>
        </w:rPr>
        <w:t xml:space="preserve">πρέπει να θυμίσω ότι αυτές τις πολιτικές που υπερασπίστηκα, που εισήγαγα, που ψήφισα, που εφήρμοσα, τότε ο ΣΥΡΙΖΑ όχι μόνον τις καταψήφιζε στη Βουλή, αλλά τις πολέμησε λαϊκίζοντας υπέρμετρα, φωνάζοντας, τάχα υπερασπιζόμενος το φθηνό φάρμακο του λαού -έτσι </w:t>
      </w:r>
      <w:r>
        <w:rPr>
          <w:rFonts w:eastAsia="Times New Roman" w:cs="Times New Roman"/>
          <w:szCs w:val="24"/>
        </w:rPr>
        <w:t>έλεγαν- που ήταν πανάκριβο τις εποχές εκείνες.</w:t>
      </w:r>
    </w:p>
    <w:p w14:paraId="74B8E5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πιο λυσσαλέα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επίθεση εναντίον μου έγινε για τον ΕΟΠΥΥ. Για έναν μήνα δεν είχα γραφείο σε κανένα κτήριο του Υπουργείου. Ήσασταν εσείς και η μισή Νέα Δημοκρατία</w:t>
      </w:r>
      <w:r>
        <w:rPr>
          <w:rFonts w:eastAsia="Times New Roman" w:cs="Times New Roman"/>
          <w:szCs w:val="24"/>
        </w:rPr>
        <w:t>,</w:t>
      </w:r>
      <w:r>
        <w:rPr>
          <w:rFonts w:eastAsia="Times New Roman" w:cs="Times New Roman"/>
          <w:szCs w:val="24"/>
        </w:rPr>
        <w:t xml:space="preserve"> που είχατε καταλάβει τα κτήρια του Υπ</w:t>
      </w:r>
      <w:r>
        <w:rPr>
          <w:rFonts w:eastAsia="Times New Roman" w:cs="Times New Roman"/>
          <w:szCs w:val="24"/>
        </w:rPr>
        <w:t>ουργείου επί έναν μήνα. Από την πρώτη στιγμή που κάναμε αγώνα για τον ΕΟΠΥΥ, για τα γενόσημα και για όλα τα υπόλοιπα σας είχαμε απέναντι. Ό,τι έγινε και ό,τι ανέφερα ήταν έργο του ΠΑΣΟΚ στην υγεία και μάλιστα σε δύσκολους καιρούς.</w:t>
      </w:r>
    </w:p>
    <w:p w14:paraId="74B8E5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έργο που μάταια προ</w:t>
      </w:r>
      <w:r>
        <w:rPr>
          <w:rFonts w:eastAsia="Times New Roman" w:cs="Times New Roman"/>
          <w:szCs w:val="24"/>
        </w:rPr>
        <w:t>σπαθείτε να αμαυρώσετε. Και το προσπαθείτε γιατί δεν αντέχετε στη σύγκριση.</w:t>
      </w:r>
    </w:p>
    <w:p w14:paraId="74B8E5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5F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παλιές, καταγεγραμμένες και γνωστές οι προσπάθειες του ΣΥΡΙΖΑ εναντί</w:t>
      </w:r>
      <w:r>
        <w:rPr>
          <w:rFonts w:eastAsia="Times New Roman" w:cs="Times New Roman"/>
          <w:szCs w:val="24"/>
        </w:rPr>
        <w:t xml:space="preserve">ον μου. Από την πρώτη στιγμή της κρίσης εκδηλώθηκαν, όταν η </w:t>
      </w:r>
      <w:r>
        <w:rPr>
          <w:rFonts w:eastAsia="Times New Roman" w:cs="Times New Roman"/>
          <w:szCs w:val="24"/>
        </w:rPr>
        <w:t>κ</w:t>
      </w:r>
      <w:r>
        <w:rPr>
          <w:rFonts w:eastAsia="Times New Roman" w:cs="Times New Roman"/>
          <w:szCs w:val="24"/>
        </w:rPr>
        <w:t>υβέρνηση Παπανδρέου ανέλαβε να διαχειριστεί την κρίση μόνη της και πήρε τα πρώτα σκληρά μέτρα και εγώ ήμουν στην πρώτη γραμμή. Όταν ανακοίνωνα εδώ στην Αίθουσα την επιτυχή δική μου διαπραγμάτευση</w:t>
      </w:r>
      <w:r>
        <w:rPr>
          <w:rFonts w:eastAsia="Times New Roman" w:cs="Times New Roman"/>
          <w:szCs w:val="24"/>
        </w:rPr>
        <w:t xml:space="preserve"> για πολλά, για το ΕΚΑΣ, για τις συντάξεις χηρείας, ο νυν Πρωθυπουργός από εκεί με καλούσε από τη Βουλή να παραιτηθώ και να πάω στις διαδηλώσεις. Έτσι μου έλεγε. Θα το θυμάται φαντάζομαι. Να πήγαινα δηλαδή εγώ στις διαδηλώσεις για να γίνει αυτός Πρωθυπουργ</w:t>
      </w:r>
      <w:r>
        <w:rPr>
          <w:rFonts w:eastAsia="Times New Roman" w:cs="Times New Roman"/>
          <w:szCs w:val="24"/>
        </w:rPr>
        <w:t>ός και να καταργήσει όσα εμείς υπερασπιστήκαμε όπως η ίδια η ζωή απέδειξε.</w:t>
      </w:r>
    </w:p>
    <w:p w14:paraId="74B8E5F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5F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Και δεν έφταναν αυτά εδώ της Βουλής. Τα λόγια τους έγιναν προπηλακισμοί από εκπροσώπους του ΣΥΡΙΖΑ. Δημήτρης Κωνσταντόπουλος και Θεόδωρος Μαξούρας βρέθηκαν στο νοσοκομείο, με σπασμένα κεφάλια και χέρια από ροπαλιές</w:t>
      </w:r>
      <w:r>
        <w:rPr>
          <w:rFonts w:eastAsia="Times New Roman" w:cs="Times New Roman"/>
          <w:szCs w:val="24"/>
        </w:rPr>
        <w:t>.</w:t>
      </w:r>
      <w:r>
        <w:rPr>
          <w:rFonts w:eastAsia="Times New Roman" w:cs="Times New Roman"/>
          <w:szCs w:val="24"/>
        </w:rPr>
        <w:t xml:space="preserve"> που προορίζονταν για μένα, στους Αγίους</w:t>
      </w:r>
      <w:r>
        <w:rPr>
          <w:rFonts w:eastAsia="Times New Roman" w:cs="Times New Roman"/>
          <w:szCs w:val="24"/>
        </w:rPr>
        <w:t xml:space="preserve"> Αναργύρους, όχι σε εκδήλωση του Υπουργείου Υγείας, σε κομματική εκδήλωση. Σύγχρονοι Γκοτζαμάνηδες! Έτσι σας λέγαμε τότε.</w:t>
      </w:r>
    </w:p>
    <w:p w14:paraId="74B8E5F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5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Πρωθυπουργός και οι Αντιπρόεδροι της Κυβέρνησης, Πάγκαλ</w:t>
      </w:r>
      <w:r>
        <w:rPr>
          <w:rFonts w:eastAsia="Times New Roman" w:cs="Times New Roman"/>
          <w:szCs w:val="24"/>
        </w:rPr>
        <w:t xml:space="preserve">ος-Βενιζέλος, οι Υπουργοί, ο πρώην Πρόεδρος της Βουλής κ. Κακλαμάνης, υφίστανται το ίδιο, όπως και στελέχη του </w:t>
      </w:r>
      <w:r>
        <w:rPr>
          <w:rFonts w:eastAsia="Times New Roman" w:cs="Times New Roman"/>
          <w:szCs w:val="24"/>
        </w:rPr>
        <w:t>κ</w:t>
      </w:r>
      <w:r>
        <w:rPr>
          <w:rFonts w:eastAsia="Times New Roman" w:cs="Times New Roman"/>
          <w:szCs w:val="24"/>
        </w:rPr>
        <w:t xml:space="preserve">όμματός μας. Στο Φάληρο, στον </w:t>
      </w:r>
      <w:r>
        <w:rPr>
          <w:rFonts w:eastAsia="Times New Roman" w:cs="Times New Roman"/>
          <w:szCs w:val="24"/>
        </w:rPr>
        <w:t>γ</w:t>
      </w:r>
      <w:r>
        <w:rPr>
          <w:rFonts w:eastAsia="Times New Roman" w:cs="Times New Roman"/>
          <w:szCs w:val="24"/>
        </w:rPr>
        <w:t xml:space="preserve">ραμματέα της </w:t>
      </w:r>
      <w:r>
        <w:rPr>
          <w:rFonts w:eastAsia="Times New Roman" w:cs="Times New Roman"/>
          <w:szCs w:val="24"/>
        </w:rPr>
        <w:t>ο</w:t>
      </w:r>
      <w:r>
        <w:rPr>
          <w:rFonts w:eastAsia="Times New Roman" w:cs="Times New Roman"/>
          <w:szCs w:val="24"/>
        </w:rPr>
        <w:t xml:space="preserve">ργάνωσης του Φαλήρου έκαψαν τα γραφεία και το αυτοκίνητό του και τον απειλούσαν. </w:t>
      </w:r>
    </w:p>
    <w:p w14:paraId="74B8E60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Ένα στόχο είχατε,</w:t>
      </w:r>
      <w:r>
        <w:rPr>
          <w:rFonts w:eastAsia="Times New Roman" w:cs="Times New Roman"/>
          <w:szCs w:val="24"/>
        </w:rPr>
        <w:t xml:space="preserve"> τον οποίο έλεγα από τότε. Οι τραμπούκοι έναν στόχο είχαν, να διακόψουν την επικοινωνία μας με τους πολίτες, να μπορούμε να απευθυνόμαστε στους πολίτες μόνο μέσα από την τηλεόραση, μακρινοί εμείς, ως προδότες, Πινοσέτ, Τσολάκογλου και όπως μας λέγατε, που </w:t>
      </w:r>
      <w:r>
        <w:rPr>
          <w:rFonts w:eastAsia="Times New Roman" w:cs="Times New Roman"/>
          <w:szCs w:val="24"/>
        </w:rPr>
        <w:t>μιλούν μόνο από μακριά, δεν μπορούν να πλησιάσουν και έτσι να χάσουμε την εστία της δύναμής μας που ήταν οι πολίτες.</w:t>
      </w:r>
    </w:p>
    <w:p w14:paraId="74B8E60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τελειώσαμε εδώ για να φθάσουμε στις σκευωρίες και τις πλεκτάνες της συμμορίας σήμερα. Μετά τις εκλογές του Σεπτεμβρίου του 2015 οι </w:t>
      </w:r>
      <w:r>
        <w:rPr>
          <w:rFonts w:eastAsia="Times New Roman" w:cs="Times New Roman"/>
          <w:szCs w:val="24"/>
        </w:rPr>
        <w:t xml:space="preserve">Αρχηγοί ΣΥΡΙΖΑ-ΑΝΕΛ -και οι δύο- προσπάθησαν επίμονα να κάνουν </w:t>
      </w:r>
      <w:r>
        <w:rPr>
          <w:rFonts w:eastAsia="Times New Roman" w:cs="Times New Roman"/>
          <w:szCs w:val="24"/>
          <w:lang w:val="en-US"/>
        </w:rPr>
        <w:t>face</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να επιβάλουν έλεγχο στο ΠΑΣΟΚ και τη ΔΗΣΥ, να κάνουν προγραφές για εκείνους</w:t>
      </w:r>
      <w:r>
        <w:rPr>
          <w:rFonts w:eastAsia="Times New Roman" w:cs="Times New Roman"/>
          <w:szCs w:val="24"/>
        </w:rPr>
        <w:t>,</w:t>
      </w:r>
      <w:r>
        <w:rPr>
          <w:rFonts w:eastAsia="Times New Roman" w:cs="Times New Roman"/>
          <w:szCs w:val="24"/>
        </w:rPr>
        <w:t xml:space="preserve"> που τους κάνουν ζημιά. Προσωπικά –όλη η Αίθουσα το ξέρει- βρέθηκα πάρα πολλές φορές στα πρωτοσέλιδα το</w:t>
      </w:r>
      <w:r>
        <w:rPr>
          <w:rFonts w:eastAsia="Times New Roman" w:cs="Times New Roman"/>
          <w:szCs w:val="24"/>
        </w:rPr>
        <w:t>υ φιλοκυβερνητικού τους Τύπου.</w:t>
      </w:r>
    </w:p>
    <w:p w14:paraId="74B8E6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Αυτοί προσπάθησαν να είναι εκείνοι</w:t>
      </w:r>
      <w:r>
        <w:rPr>
          <w:rFonts w:eastAsia="Times New Roman" w:cs="Times New Roman"/>
          <w:szCs w:val="24"/>
        </w:rPr>
        <w:t>,</w:t>
      </w:r>
      <w:r>
        <w:rPr>
          <w:rFonts w:eastAsia="Times New Roman" w:cs="Times New Roman"/>
          <w:szCs w:val="24"/>
        </w:rPr>
        <w:t xml:space="preserve"> που θα διαμορφώσουν τις συνθήκες της κεντροαριστεράς και του κέντρου και όταν κατάλαβαν ότι το ΠΑΣΟΚ και η Δημοκρατική Συμπαράταξη όχι μόνο επιβίωσαν, αλλά οι εκλογικές τους δυνάμεις αυξάνο</w:t>
      </w:r>
      <w:r>
        <w:rPr>
          <w:rFonts w:eastAsia="Times New Roman" w:cs="Times New Roman"/>
          <w:szCs w:val="24"/>
        </w:rPr>
        <w:t>νταν -και στις εκλογές του Σεπτεμβρίου του 2015, αλλά και σήμερα αυτό διαπιστώνεται από παντού, σε βάρος των δικών τους εκλογικών ποσοστών- το μόνο που τους έμενε, κυρίες και κύριοι συνάδελφοι, κυρίες και κύριοι Βουλευτές, ήταν να επιχειρήσουν να εφαρμόσου</w:t>
      </w:r>
      <w:r>
        <w:rPr>
          <w:rFonts w:eastAsia="Times New Roman" w:cs="Times New Roman"/>
          <w:szCs w:val="24"/>
        </w:rPr>
        <w:t>ν μεθόδους της –το γράφω με κεφαλαία και το βάζω σε εισαγωγικά- «ΤΕΛΙΚΗΣ ΛΥΣΗΣ» εναντίον μας, να μας θέσουν εκτός πολιτικής –επίσης με κεφαλαία και σε εισαγωγικά- «ΣΑΝ ΝΑ ΕΙΜΑΣΤΕ ΑΝΑΞΙΟΙ ΝΑ ΖΟΥΜΕ». Η μέθοδος γνωστή και οι όροι γνωστοί για τη μέθοδο αυτή. Ε</w:t>
      </w:r>
      <w:r>
        <w:rPr>
          <w:rFonts w:eastAsia="Times New Roman" w:cs="Times New Roman"/>
          <w:szCs w:val="24"/>
        </w:rPr>
        <w:t>ίναι οι όροι που έρχονται από τις πιο μαύρες σελίδες της ευρωπαϊκής ιστορίας του 20</w:t>
      </w:r>
      <w:r w:rsidRPr="00CF0FD9">
        <w:rPr>
          <w:rFonts w:eastAsia="Times New Roman" w:cs="Times New Roman"/>
          <w:szCs w:val="24"/>
          <w:vertAlign w:val="superscript"/>
        </w:rPr>
        <w:t>ου</w:t>
      </w:r>
      <w:r>
        <w:rPr>
          <w:rFonts w:eastAsia="Times New Roman" w:cs="Times New Roman"/>
          <w:szCs w:val="24"/>
        </w:rPr>
        <w:t xml:space="preserve"> αιώνα για να χαρακτηρίσουν τις πρακτικές της συμμορίας σήμερα.</w:t>
      </w:r>
    </w:p>
    <w:p w14:paraId="74B8E60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Γιατί σήμερα εσείς –όσοι εμπλακήκατε βέβαια στα παιχνίδια της συμμορίας- δεν έχετε τη δυνατότητα να μας κοι</w:t>
      </w:r>
      <w:r>
        <w:rPr>
          <w:rFonts w:eastAsia="Times New Roman" w:cs="Times New Roman"/>
          <w:szCs w:val="24"/>
        </w:rPr>
        <w:t xml:space="preserve">τάτε στα μάτια, όπως σας κοιτάμε εμείς. Κοιτάτε και μιλάτε μέσα από τις κουμπότρυπες μίας κουκούλας και αυτό σας καθιστά φρικαλέους και εσάς που υιοθετείτε τις αθλιότητες και εκείνους που τις εκστόμισαν, κάνοντας ένα καλό </w:t>
      </w:r>
      <w:r>
        <w:rPr>
          <w:rFonts w:eastAsia="Times New Roman" w:cs="Times New Roman"/>
          <w:szCs w:val="24"/>
          <w:lang w:val="en-US"/>
        </w:rPr>
        <w:t>deal</w:t>
      </w:r>
      <w:r>
        <w:rPr>
          <w:rFonts w:eastAsia="Times New Roman" w:cs="Times New Roman"/>
          <w:szCs w:val="24"/>
        </w:rPr>
        <w:t xml:space="preserve"> με τις αρχές, όπως λέει στους</w:t>
      </w:r>
      <w:r>
        <w:rPr>
          <w:rFonts w:eastAsia="Times New Roman" w:cs="Times New Roman"/>
          <w:szCs w:val="24"/>
        </w:rPr>
        <w:t xml:space="preserve"> συνεργάτες του ένας από τους κουκουλοφόρους.</w:t>
      </w:r>
    </w:p>
    <w:p w14:paraId="74B8E6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είστε όμως σίγουροι ότι και αυτό το έσχατο μέσο πολιτικής εξόντωσης, στο οποίο καταφύγατε, δεν πρόκειται να διαρρήξει τη βαθιά και ακλόνητη σχέση μου με τους πολίτες. Μου έχουν εμπιστοσύνη και στα χρόνια της</w:t>
      </w:r>
      <w:r>
        <w:rPr>
          <w:rFonts w:eastAsia="Times New Roman" w:cs="Times New Roman"/>
          <w:szCs w:val="24"/>
        </w:rPr>
        <w:t xml:space="preserve"> πολιτικής μου παρουσίας τίμησα, τιμώ και σέβομαι ως κόρη οφθαλμού την εμπιστοσύνη αυτή.</w:t>
      </w:r>
    </w:p>
    <w:p w14:paraId="74B8E6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συνάδελφε, πόση ώρα θέλετε για να ολοκληρώσετε;</w:t>
      </w:r>
    </w:p>
    <w:p w14:paraId="74B8E6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πορεία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πορεία…</w:t>
      </w:r>
    </w:p>
    <w:p w14:paraId="74B8E6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w:t>
      </w:r>
      <w:r>
        <w:rPr>
          <w:rFonts w:eastAsia="Times New Roman" w:cs="Times New Roman"/>
          <w:b/>
          <w:szCs w:val="24"/>
        </w:rPr>
        <w:t>ς):</w:t>
      </w:r>
      <w:r>
        <w:rPr>
          <w:rFonts w:eastAsia="Times New Roman" w:cs="Times New Roman"/>
          <w:szCs w:val="24"/>
        </w:rPr>
        <w:t xml:space="preserve"> Μπορείτε να μου απαντήσετε, σας παρακαλώ;</w:t>
      </w:r>
    </w:p>
    <w:p w14:paraId="74B8E6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κύριε Πρόεδρε, μπορώ να σας απαντήσω το εξής. Σας παρακάλεσα στη Διάσκεψη των Προέδρων, γνωρίζοντας τις διαδικασίες από άλλες φορές…</w:t>
      </w:r>
    </w:p>
    <w:p w14:paraId="74B8E6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 μιλάτε επί μιάμιση ώρα</w:t>
      </w:r>
      <w:r>
        <w:rPr>
          <w:rFonts w:eastAsia="Times New Roman" w:cs="Times New Roman"/>
          <w:szCs w:val="24"/>
        </w:rPr>
        <w:t>.</w:t>
      </w:r>
    </w:p>
    <w:p w14:paraId="74B8E6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αφιερώσετε δύο συνεδριάσεις στο Σώμα, είπατε «ναι»…</w:t>
      </w:r>
    </w:p>
    <w:p w14:paraId="74B8E6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 όχι επί του παρελθόντος…</w:t>
      </w:r>
    </w:p>
    <w:p w14:paraId="74B8E6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…τη φέρατε σήμερα σε μία συνεδρίαση με συνοπτικές διαδικασίες και επιχειρείτε να κλείσετε</w:t>
      </w:r>
      <w:r>
        <w:rPr>
          <w:rFonts w:eastAsia="Times New Roman" w:cs="Times New Roman"/>
          <w:szCs w:val="24"/>
        </w:rPr>
        <w:t xml:space="preserve"> το στόμα αυτών που μιλούν…</w:t>
      </w:r>
    </w:p>
    <w:p w14:paraId="74B8E6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 μας καταγγείλετε κιόλας.</w:t>
      </w:r>
    </w:p>
    <w:p w14:paraId="74B8E6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Λοβέρδο, σας παρακαλώ, αφήστε τα αυτά.</w:t>
      </w:r>
    </w:p>
    <w:p w14:paraId="74B8E60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λένε για τις τακτικές της συμμορίας.</w:t>
      </w:r>
    </w:p>
    <w:p w14:paraId="74B8E6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θέλω ακόμη πέντε λεπτά.</w:t>
      </w:r>
    </w:p>
    <w:p w14:paraId="74B8E6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Σέβομαι </w:t>
      </w:r>
      <w:r>
        <w:rPr>
          <w:rFonts w:eastAsia="Times New Roman" w:cs="Times New Roman"/>
          <w:szCs w:val="24"/>
        </w:rPr>
        <w:t>και τη νευρικότητα και την αμηχανία σας και σας σέβομαι…</w:t>
      </w:r>
    </w:p>
    <w:p w14:paraId="74B8E61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(Διαμαρτυρίες από την πτέρυγα της Δημοκρατικής Συμπαράταξης </w:t>
      </w:r>
      <w:r>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6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Είστε αμήχανος και μεροληπτικός.</w:t>
      </w:r>
    </w:p>
    <w:p w14:paraId="74B8E61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w:t>
      </w:r>
    </w:p>
    <w:p w14:paraId="74B8E61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απολύτως υπεύθυνος για το ότι κάνατε διαδικασίες κονσέρβας.</w:t>
      </w:r>
    </w:p>
    <w:p w14:paraId="74B8E6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εννοείτε «κονσέρβας»;</w:t>
      </w:r>
    </w:p>
    <w:p w14:paraId="74B8E6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ειπώθηκε με όλες τις λεπτομέρειες ότι χρειαζόμαστε περισσότερο χρόνο…</w:t>
      </w:r>
    </w:p>
    <w:p w14:paraId="74B8E6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είχατε.</w:t>
      </w:r>
    </w:p>
    <w:p w14:paraId="74B8E6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…τον υποσχεθήκατε για όλη τη διαδικασία…</w:t>
      </w:r>
    </w:p>
    <w:p w14:paraId="74B8E6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υποσχέθηκα. Δεν τον τηρούμε; Πείτε μου.</w:t>
      </w:r>
    </w:p>
    <w:p w14:paraId="74B8E6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τον συμπυκνώσατε σε μία συνεδρίαση.</w:t>
      </w:r>
    </w:p>
    <w:p w14:paraId="74B8E6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σας επιτρέπω να διακόπτετε τον ειρμό των σκέψεών μου. Σας ζητ</w:t>
      </w:r>
      <w:r>
        <w:rPr>
          <w:rFonts w:eastAsia="Times New Roman" w:cs="Times New Roman"/>
          <w:szCs w:val="24"/>
        </w:rPr>
        <w:t>ώ ακόμη πέντε λεπτά και θα μου τα δώσετε, όπως έγινε σε όλους.</w:t>
      </w:r>
    </w:p>
    <w:p w14:paraId="74B8E6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Επειδή μου το ζητάτε, βεβαίως θα σας τα δώσουμε, αλλά δεν σας επιτρέπω…</w:t>
      </w:r>
    </w:p>
    <w:p w14:paraId="74B8E6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Είστε μεροληπτικός Πρόεδρος της Πλειοψηφίας και όχι δικός μας.</w:t>
      </w:r>
    </w:p>
    <w:p w14:paraId="74B8E6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w:t>
      </w:r>
      <w:r>
        <w:rPr>
          <w:rFonts w:eastAsia="Times New Roman" w:cs="Times New Roman"/>
          <w:b/>
          <w:szCs w:val="24"/>
        </w:rPr>
        <w:t>ικόλαος Βούτσης):</w:t>
      </w:r>
      <w:r>
        <w:rPr>
          <w:rFonts w:eastAsia="Times New Roman" w:cs="Times New Roman"/>
          <w:szCs w:val="24"/>
        </w:rPr>
        <w:t xml:space="preserve"> Εντάξει, κύριε Λοβέρδο, το έχετε πει με όλες τις ευκαιρίες αυτό, επί τρία χρόνια.</w:t>
      </w:r>
    </w:p>
    <w:p w14:paraId="74B8E6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 αυτό σας παρακαλώ να πάψετε…</w:t>
      </w:r>
    </w:p>
    <w:p w14:paraId="74B8E6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 πεντάλεπτο το έχετε.</w:t>
      </w:r>
    </w:p>
    <w:p w14:paraId="74B8E6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Είπατε, σας είπα, προχωράω.</w:t>
      </w:r>
    </w:p>
    <w:p w14:paraId="74B8E6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ΟΣ (Νικόλαος Βούτσης):</w:t>
      </w:r>
      <w:r>
        <w:rPr>
          <w:rFonts w:eastAsia="Times New Roman" w:cs="Times New Roman"/>
          <w:szCs w:val="24"/>
        </w:rPr>
        <w:t xml:space="preserve"> Θα έχετε και το εξάλεπτο. Δεν υπάρχει κανένα τέτοιο πρόβλημα. Νευρικότητα δεν χρειάζεται. </w:t>
      </w:r>
    </w:p>
    <w:p w14:paraId="74B8E6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Προχωρώ για να ολοκληρώσω τις σκέψεις μου. </w:t>
      </w:r>
    </w:p>
    <w:p w14:paraId="74B8E625" w14:textId="77777777" w:rsidR="00D8133C" w:rsidRDefault="00A7505C">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Βεβαίως. </w:t>
      </w:r>
    </w:p>
    <w:p w14:paraId="74B8E6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Έλεγα να είστε βέβαιοι </w:t>
      </w:r>
      <w:r>
        <w:rPr>
          <w:rFonts w:eastAsia="Times New Roman" w:cs="Times New Roman"/>
          <w:szCs w:val="24"/>
        </w:rPr>
        <w:t xml:space="preserve">πως αυτό το ύστατο μέσο εξόντωσης, στο οποίο καταφύγατε, δεν πρόκειται να διαρρήξει τις σχέσεις που έχω με τους πολίτες, που μου έχουν εμπιστοσύνη, την οποία μου έδειξαν όλα αυτά τα χρόνια και την οποία σέβομαι και τιμώ. Η πορεία σας όμως είναι πορεία από </w:t>
      </w:r>
      <w:r>
        <w:rPr>
          <w:rFonts w:eastAsia="Times New Roman" w:cs="Times New Roman"/>
          <w:szCs w:val="24"/>
        </w:rPr>
        <w:t xml:space="preserve">ήττα σε ήττα και ως τέτοια θα συνεχιστεί με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B8E6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η ήττα σας δεν θα είναι μόνο πολιτική. Οι συμμορίτες και οι πληρωμένοι, τα πληρωμένα πιστόλια τους, θα πληρώσουν το τίμημα και της ποινικής και της αστικής τους ευθύνης και </w:t>
      </w:r>
      <w:r>
        <w:rPr>
          <w:rFonts w:eastAsia="Times New Roman" w:cs="Times New Roman"/>
          <w:szCs w:val="24"/>
        </w:rPr>
        <w:t>θα πληρώσουν ακριβά. Έκαναν άλλωστε και δυο κεφαλαιώδη λάθη: Πρώτον, είναι η πανθομολογούμενη προχειρότητα αυτής της ιστορίας και δεύτερον, εις ότι με αφορά, δεν υπολόγισαν σωστά τον άνθρωπο τον οποίο διάλεξαν να χτυπήσουν και να διαβάλουν.</w:t>
      </w:r>
    </w:p>
    <w:p w14:paraId="74B8E6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άραγε, οδήγ</w:t>
      </w:r>
      <w:r>
        <w:rPr>
          <w:rFonts w:eastAsia="Times New Roman" w:cs="Times New Roman"/>
          <w:szCs w:val="24"/>
        </w:rPr>
        <w:t>ησε τον αρχισυμμορίτη, τους διεκπεραιωτές του να έχουν να εκτελέσουν ένα τόσο γελοίο, έωλο και αποκρουστικό κατασκεύασμα; Είναι η υπεροψία και η μέθη της εξουσίας ή είναι η διαφθορά από τον φόβο της απώλειας της εξουσίας; Προφανώς, θέλησαν οι συμμορίτες να</w:t>
      </w:r>
      <w:r>
        <w:rPr>
          <w:rFonts w:eastAsia="Times New Roman" w:cs="Times New Roman"/>
          <w:szCs w:val="24"/>
        </w:rPr>
        <w:t xml:space="preserve"> μας μπλέξουν σε μια περιπέτεια κάποιων μηνών μέχρι να αντιληφθεί και ο τελευταίος δικαστής και ο τελευταίος πολίτης την πλεκτάνη τους, αλλά αυτοί να έχουν κερδοσκοπήσει πολιτικά σε βάρος της Αντιπολίτευσης.</w:t>
      </w:r>
    </w:p>
    <w:p w14:paraId="74B8E6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Όπως, όμως, δεν έχει πετύχει κανένα θέμα το οποί</w:t>
      </w:r>
      <w:r>
        <w:rPr>
          <w:rFonts w:eastAsia="Times New Roman" w:cs="Times New Roman"/>
          <w:szCs w:val="24"/>
        </w:rPr>
        <w:t>ο άνοιξαν προκειμένου να κλείσουν επικοινωνιακά ένα προηγούμενο, έτσι θα αποτύχουν και στο σημερινό. Διότι έτσι κύλησαν τρία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Από το σκίσιμο των μνημονίων και το δημοψήφισμα, από τις εκλογές και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από τις εξεταστικές και τις τηλεοράσεις έως σήμερα τα ελληνοτουρκικά, το </w:t>
      </w:r>
      <w:r>
        <w:rPr>
          <w:rFonts w:eastAsia="Times New Roman" w:cs="Times New Roman"/>
          <w:szCs w:val="24"/>
        </w:rPr>
        <w:t>σ</w:t>
      </w:r>
      <w:r>
        <w:rPr>
          <w:rFonts w:eastAsia="Times New Roman" w:cs="Times New Roman"/>
          <w:szCs w:val="24"/>
        </w:rPr>
        <w:t xml:space="preserve">κοπιανό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Για να αποφύγουν ένα πολιτικό αδιέξοδο -λέω συνεχώς εδώ και μήνες στις παρεμβάσεις μου- που οι ίδιοι δημιούργησαν, προκαλούν ένα νέο πολιτικό αδι</w:t>
      </w:r>
      <w:r>
        <w:rPr>
          <w:rFonts w:eastAsia="Times New Roman" w:cs="Times New Roman"/>
          <w:szCs w:val="24"/>
        </w:rPr>
        <w:t>έξοδο κ.ο.κ.</w:t>
      </w:r>
      <w:r>
        <w:rPr>
          <w:rFonts w:eastAsia="Times New Roman" w:cs="Times New Roman"/>
          <w:szCs w:val="24"/>
        </w:rPr>
        <w:t>.</w:t>
      </w:r>
    </w:p>
    <w:p w14:paraId="74B8E6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όμως, το κατασκεύασμα που επιδιώκει να μετατρέψει την πολιτική σε ποινικό πεδίο, για εκείνους που φοβούνται τους θεσμούς και τους εξευτελίζουν, για την κυνική και απροκάλυπτη πολιτική εκμετάλλευση της υπόθεσης υπάρχουν ευθύνες οι οπ</w:t>
      </w:r>
      <w:r>
        <w:rPr>
          <w:rFonts w:eastAsia="Times New Roman" w:cs="Times New Roman"/>
          <w:szCs w:val="24"/>
        </w:rPr>
        <w:t>οίες θα αποδοθούν.</w:t>
      </w:r>
    </w:p>
    <w:p w14:paraId="74B8E6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Αυτή την ανίερη, εν ψυχρώ εξαπάτηση των Ελλήνων πολιτών θα αποκαλύψω με τη δράση μου, αρχής γενομένης από σήμερα, αλλά και τις επόμενες μέρες. Καταθέτω ως πρώτη δόση μήνυση κατά των τριών κουκουλοφόρων και παντός υπευθύνου ηθικού αυτουργ</w:t>
      </w:r>
      <w:r>
        <w:rPr>
          <w:rFonts w:eastAsia="Times New Roman" w:cs="Times New Roman"/>
          <w:szCs w:val="24"/>
        </w:rPr>
        <w:t>ού, στη συνέχεια μηνύσεις κατά και άλλων φυσικών και ηθικών αυτουργών και τέλος, αγωγές για συκοφαντική δυσφήμιση.</w:t>
      </w:r>
    </w:p>
    <w:p w14:paraId="74B8E62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Αύριο, όμως, θα κάνω και κάτι ακόμα. Θα ζητήσω από την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να ανοίξουν οι λογαριασμοί μου -είναι θέμα ωρών να τελειώνουμε με</w:t>
      </w:r>
      <w:r>
        <w:rPr>
          <w:rFonts w:eastAsia="Times New Roman" w:cs="Times New Roman"/>
          <w:szCs w:val="24"/>
        </w:rPr>
        <w:t xml:space="preserve"> αυτό- και μετά θα αφιερώσω ένα κομμάτι από την ημερήσια δραστηριότητά μου, ώστε να πληρώσει κάθε συμμορίτης το τίμημα των εγκλημάτων του. Κανένας πολιτικός, όσο καθεστωτική νοοτροπία και αν έχει, δεν μπορεί να ολοκληρώσει τα ανομήματα τα οποία έχετε θέσει</w:t>
      </w:r>
      <w:r>
        <w:rPr>
          <w:rFonts w:eastAsia="Times New Roman" w:cs="Times New Roman"/>
          <w:szCs w:val="24"/>
        </w:rPr>
        <w:t xml:space="preserve"> σε εφαρμογή, ανομήματα που στρέφονται κατά πολιτικών αντιπάλων, κατά του ελληνικού λαού, των θεσμών που ποδοπατήθηκαν και εν τέλει της </w:t>
      </w:r>
      <w:r>
        <w:rPr>
          <w:rFonts w:eastAsia="Times New Roman" w:cs="Times New Roman"/>
          <w:szCs w:val="24"/>
        </w:rPr>
        <w:t>δ</w:t>
      </w:r>
      <w:r>
        <w:rPr>
          <w:rFonts w:eastAsia="Times New Roman" w:cs="Times New Roman"/>
          <w:szCs w:val="24"/>
        </w:rPr>
        <w:t>ημοκρατίας.</w:t>
      </w:r>
    </w:p>
    <w:p w14:paraId="74B8E6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αυτούς τους λόγους, κλείνοντας, κυρίες και κύριοι, κατηγορώ τον Πρωθυπουργό ευθέως ως ενορχηστρωτή της </w:t>
      </w:r>
      <w:r>
        <w:rPr>
          <w:rFonts w:eastAsia="Times New Roman" w:cs="Times New Roman"/>
          <w:szCs w:val="24"/>
        </w:rPr>
        <w:t>πιο άθλιας πλεκτάνης, που την είχε προαναγγείλει εδώ και μήνες με πάρα πολλές δημόσιες παρεμβάσεις του. Κατηγορώ τους μπράβους και τα πληρωμένα πιστόλια του ανθρώπου αυτού, που παρανόμως αξιολογούσαν το περιεχόμενο μιας δικογραφίας και προδίκαζαν την εξέλι</w:t>
      </w:r>
      <w:r>
        <w:rPr>
          <w:rFonts w:eastAsia="Times New Roman" w:cs="Times New Roman"/>
          <w:szCs w:val="24"/>
        </w:rPr>
        <w:t xml:space="preserve">ξη της υπόθεσης. Κατηγορώ, τέλος, όλους όσοι οργάνωσαν ή αναπαράγουν αυτή την ελεεινή πλεκτάνη και με βάναυσο τρόπο ενέπλεξαν ακόμα και τη </w:t>
      </w:r>
      <w:r>
        <w:rPr>
          <w:rFonts w:eastAsia="Times New Roman" w:cs="Times New Roman"/>
          <w:szCs w:val="24"/>
        </w:rPr>
        <w:t>δ</w:t>
      </w:r>
      <w:r>
        <w:rPr>
          <w:rFonts w:eastAsia="Times New Roman" w:cs="Times New Roman"/>
          <w:szCs w:val="24"/>
        </w:rPr>
        <w:t>ικαιοσύνη.</w:t>
      </w:r>
    </w:p>
    <w:p w14:paraId="74B8E6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σε ζητήματα ηθικής τάξης δεν έκανα ποτέ δεύτερη σκέψη, γι’ αυ</w:t>
      </w:r>
      <w:r>
        <w:rPr>
          <w:rFonts w:eastAsia="Times New Roman" w:cs="Times New Roman"/>
          <w:szCs w:val="24"/>
        </w:rPr>
        <w:t>τό και στην πολιτική μου διαδρομή δεν αντιμετώπισα κανένα ηθικό δίλημμα. Τον ίσιο δρόμο που επέλεξα και σήμερα θα τον διάλεγα ξανά. Την πολιτική μου τιμή και την υπόληψη τις έχουν κατοχυρώσει και συνδιαμορφώσει οι πράξεις μου. Καμμία παρακρατική μεθοδολογί</w:t>
      </w:r>
      <w:r>
        <w:rPr>
          <w:rFonts w:eastAsia="Times New Roman" w:cs="Times New Roman"/>
          <w:szCs w:val="24"/>
        </w:rPr>
        <w:t>α, κανένας ψευδομάρτυρας, κανένας αρχισυμμορίτης δεν θα μπορέσει να με ακουμπήσει.</w:t>
      </w:r>
    </w:p>
    <w:p w14:paraId="74B8E6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τελειώνοντας, θέλω να πω ότι αυτή η υπόθεση δεν είναι απλή πληγή. Είναι Κυλώνειον άγος για την πατρίδα μας, γιατί η συγκεκριμένη πλεκτάνη και οι</w:t>
      </w:r>
      <w:r>
        <w:rPr>
          <w:rFonts w:eastAsia="Times New Roman" w:cs="Times New Roman"/>
          <w:szCs w:val="24"/>
        </w:rPr>
        <w:t xml:space="preserve"> συνθήκες κάτω από τις οποίες εκτυλίχθηκε αποκαλύπτουν το πραγματικό, πλην αποκρουστικό πρόσωπο ορισμένων, κυρίως όμως αποκαλύπτουν το πραγματικό πρόσωπο του Έλληνα Πρωθυπουργού. Σε κάθε άνθρωπο υπάρχει ένα όριο, όχι όμως στον συγκεκριμένο άνθρωπο, όπως απ</w:t>
      </w:r>
      <w:r>
        <w:rPr>
          <w:rFonts w:eastAsia="Times New Roman" w:cs="Times New Roman"/>
          <w:szCs w:val="24"/>
        </w:rPr>
        <w:t>οδείχθηκε. Από αυτό το αξίωμα πέρασαν γίγαντες, πέρασαν και μέτριοι. Μετά, όμως, από τον σημερινό Πρωθυπουργό θα έχει περάσει και ένας με χαρακτηριστικό την παλιανθρωπιά.</w:t>
      </w:r>
    </w:p>
    <w:p w14:paraId="74B8E6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σε αυτή την υπόθεση μια είναι η τελική κρίση και ένα το </w:t>
      </w:r>
      <w:r>
        <w:rPr>
          <w:rFonts w:eastAsia="Times New Roman" w:cs="Times New Roman"/>
          <w:szCs w:val="24"/>
        </w:rPr>
        <w:t>τελικό συμπέρασμα: Κουκουλοφόροι κελεύουν, Τσίπρας ομιλεί.</w:t>
      </w:r>
    </w:p>
    <w:p w14:paraId="74B8E6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B8E632" w14:textId="77777777" w:rsidR="00D8133C" w:rsidRDefault="00A7505C">
      <w:pPr>
        <w:spacing w:line="600" w:lineRule="auto"/>
        <w:contextualSpacing/>
        <w:jc w:val="center"/>
        <w:rPr>
          <w:rFonts w:eastAsia="Times New Roman" w:cs="Times New Roman"/>
          <w:szCs w:val="24"/>
        </w:rPr>
      </w:pPr>
      <w:r>
        <w:rPr>
          <w:rFonts w:eastAsia="Times New Roman" w:cs="Times New Roman"/>
          <w:szCs w:val="24"/>
        </w:rPr>
        <w:t>(Χειροκροτήματα)</w:t>
      </w:r>
    </w:p>
    <w:p w14:paraId="74B8E6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Κάθε όριο το ξεπέρασες!</w:t>
      </w:r>
    </w:p>
    <w:p w14:paraId="74B8E6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Ωραία. Ευχαριστούμε πολύ.</w:t>
      </w:r>
    </w:p>
    <w:p w14:paraId="74B8E6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Θεωνά, μην αντιδράτε, σας παρακαλώ πολύ! Έχετε ακούσει περί τις </w:t>
      </w:r>
      <w:r>
        <w:rPr>
          <w:rFonts w:eastAsia="Times New Roman" w:cs="Times New Roman"/>
          <w:szCs w:val="24"/>
        </w:rPr>
        <w:t>είκοσι επτά φορές το «συμμορίτης», το «αρχισυμμορίτης». Όσο περνάει και η ώρα είναι τα πράγματα πιο ήσυχα. Ήρεμα!</w:t>
      </w:r>
    </w:p>
    <w:p w14:paraId="74B8E6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Υπουργός Δικαιοσύνης, ο κ. Κοντονής, έχει τον λόγο και ύστερα ο κ. Κουτσούκος.</w:t>
      </w:r>
    </w:p>
    <w:p w14:paraId="74B8E63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w:t>
      </w:r>
      <w:r>
        <w:rPr>
          <w:rFonts w:eastAsia="Times New Roman" w:cs="Times New Roman"/>
          <w:b/>
          <w:szCs w:val="24"/>
        </w:rPr>
        <w:t>ίνων Δικαιωμάτων):</w:t>
      </w:r>
      <w:r>
        <w:rPr>
          <w:rFonts w:eastAsia="Times New Roman" w:cs="Times New Roman"/>
          <w:szCs w:val="24"/>
        </w:rPr>
        <w:t xml:space="preserve"> Κυρίες και κύριοι συνάδελφοι, δεν είχα σκοπό στη σημερινή μου ομιλία να σχολιάσω τοποθετήσεις των φερόμενων ως εμπλεκομένων σε αυτήν την υπόθεση, των εννέα πολιτών και συναδέλφων οι οποίοι μίλησαν από του Βήματος. Όμως, ορισμένα πράγματα</w:t>
      </w:r>
      <w:r>
        <w:rPr>
          <w:rFonts w:eastAsia="Times New Roman" w:cs="Times New Roman"/>
          <w:szCs w:val="24"/>
        </w:rPr>
        <w:t xml:space="preserve"> ξεπερνούν κάθε όριο. </w:t>
      </w:r>
    </w:p>
    <w:p w14:paraId="74B8E638"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προσβολή, κυρίες και κύριοι συνάδελφοι, απέναντι σε μία δημοκρατικά εκλεγμένη Κυβέρνηση να </w:t>
      </w:r>
      <w:r>
        <w:rPr>
          <w:rFonts w:eastAsia="Times New Roman" w:cs="Times New Roman"/>
          <w:szCs w:val="24"/>
        </w:rPr>
        <w:t xml:space="preserve">την </w:t>
      </w:r>
      <w:r>
        <w:rPr>
          <w:rFonts w:eastAsia="Times New Roman" w:cs="Times New Roman"/>
          <w:szCs w:val="24"/>
        </w:rPr>
        <w:t>ταυτίζετε με τον Κόλλια και το καθεστώς της 21</w:t>
      </w:r>
      <w:r>
        <w:rPr>
          <w:rFonts w:eastAsia="Times New Roman" w:cs="Times New Roman"/>
          <w:szCs w:val="24"/>
          <w:vertAlign w:val="superscript"/>
        </w:rPr>
        <w:t>ης</w:t>
      </w:r>
      <w:r>
        <w:rPr>
          <w:rFonts w:eastAsia="Times New Roman" w:cs="Times New Roman"/>
          <w:szCs w:val="24"/>
        </w:rPr>
        <w:t xml:space="preserve"> Απριλίου. Είναι ύβρις όχι μόνο απέναντι σε αυτή τη δημοκρατικά εκλεγμένη Κυβέρνηση,</w:t>
      </w:r>
      <w:r>
        <w:rPr>
          <w:rFonts w:eastAsia="Times New Roman" w:cs="Times New Roman"/>
          <w:szCs w:val="24"/>
        </w:rPr>
        <w:t xml:space="preserve"> αλλά και στους χιλιάδες αγωνιστές της Αριστεράς που το καθεστώς της 21</w:t>
      </w:r>
      <w:r>
        <w:rPr>
          <w:rFonts w:eastAsia="Times New Roman" w:cs="Times New Roman"/>
          <w:szCs w:val="24"/>
          <w:vertAlign w:val="superscript"/>
        </w:rPr>
        <w:t>ης</w:t>
      </w:r>
      <w:r>
        <w:rPr>
          <w:rFonts w:eastAsia="Times New Roman" w:cs="Times New Roman"/>
          <w:szCs w:val="24"/>
        </w:rPr>
        <w:t xml:space="preserve"> Απριλίου, ο Κόλλιας και ο βασιλιάς </w:t>
      </w:r>
      <w:r>
        <w:rPr>
          <w:rFonts w:eastAsia="Times New Roman" w:cs="Times New Roman"/>
          <w:szCs w:val="24"/>
        </w:rPr>
        <w:t>έρ</w:t>
      </w:r>
      <w:r>
        <w:rPr>
          <w:rFonts w:eastAsia="Times New Roman" w:cs="Times New Roman"/>
          <w:szCs w:val="24"/>
        </w:rPr>
        <w:t xml:space="preserve">ιξαν </w:t>
      </w:r>
      <w:r>
        <w:rPr>
          <w:rFonts w:eastAsia="Times New Roman" w:cs="Times New Roman"/>
          <w:szCs w:val="24"/>
        </w:rPr>
        <w:t>σ</w:t>
      </w:r>
      <w:r>
        <w:rPr>
          <w:rFonts w:eastAsia="Times New Roman" w:cs="Times New Roman"/>
          <w:szCs w:val="24"/>
        </w:rPr>
        <w:t xml:space="preserve">τα κολαστήρια της </w:t>
      </w:r>
      <w:r>
        <w:rPr>
          <w:rFonts w:eastAsia="Times New Roman" w:cs="Times New Roman"/>
          <w:szCs w:val="24"/>
        </w:rPr>
        <w:t>χ</w:t>
      </w:r>
      <w:r>
        <w:rPr>
          <w:rFonts w:eastAsia="Times New Roman" w:cs="Times New Roman"/>
          <w:szCs w:val="24"/>
        </w:rPr>
        <w:t>ούντας, τους τόπους εξορίας και το ΕΑΤ-ΕΣΑ για να βασανίζονται.</w:t>
      </w:r>
    </w:p>
    <w:p w14:paraId="74B8E639" w14:textId="77777777" w:rsidR="00D8133C" w:rsidRDefault="00A7505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63A"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ΒΕΝΙΖΕΛΟΣ:</w:t>
      </w:r>
      <w:r>
        <w:rPr>
          <w:rFonts w:eastAsia="Times New Roman" w:cs="Times New Roman"/>
          <w:szCs w:val="24"/>
        </w:rPr>
        <w:t xml:space="preserve"> Να μάθετε ιστορία!</w:t>
      </w:r>
    </w:p>
    <w:p w14:paraId="74B8E63B"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Και είναι και διπλή ύβρις απέναντι σε εκείνους τους αγωνιστές του αντιδικτατορικού αγώνα</w:t>
      </w:r>
      <w:r>
        <w:rPr>
          <w:rFonts w:eastAsia="Times New Roman" w:cs="Times New Roman"/>
          <w:szCs w:val="24"/>
        </w:rPr>
        <w:t>,</w:t>
      </w:r>
      <w:r>
        <w:rPr>
          <w:rFonts w:eastAsia="Times New Roman" w:cs="Times New Roman"/>
          <w:szCs w:val="24"/>
        </w:rPr>
        <w:t xml:space="preserve"> που σήμερα βρίσκονται εδώ, στα έδρανα της Αριστεράς και </w:t>
      </w:r>
      <w:r>
        <w:rPr>
          <w:rFonts w:eastAsia="Times New Roman" w:cs="Times New Roman"/>
          <w:szCs w:val="24"/>
        </w:rPr>
        <w:t>έδωσαν αγώνα για τη δημοκρατία και την ελευθερία! Είναι ύβρις!</w:t>
      </w:r>
    </w:p>
    <w:p w14:paraId="74B8E63C" w14:textId="77777777" w:rsidR="00D8133C" w:rsidRDefault="00A7505C">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63D"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Ο Κόλλιας ήταν </w:t>
      </w:r>
      <w:r>
        <w:rPr>
          <w:rFonts w:eastAsia="Times New Roman" w:cs="Times New Roman"/>
          <w:szCs w:val="24"/>
        </w:rPr>
        <w:t>ε</w:t>
      </w:r>
      <w:r>
        <w:rPr>
          <w:rFonts w:eastAsia="Times New Roman" w:cs="Times New Roman"/>
          <w:szCs w:val="24"/>
        </w:rPr>
        <w:t>ισαγγελέας στην υπόθεση Λαμπράκη. Να μάθετε ιστορία!</w:t>
      </w:r>
    </w:p>
    <w:p w14:paraId="74B8E63E"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ησυχία.</w:t>
      </w:r>
    </w:p>
    <w:p w14:paraId="74B8E63F"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w:t>
      </w:r>
      <w:r>
        <w:rPr>
          <w:rFonts w:eastAsia="Times New Roman" w:cs="Times New Roman"/>
          <w:b/>
          <w:szCs w:val="24"/>
        </w:rPr>
        <w:t>ΟΝΗΣ (Υπουργός Δικαιοσύνης, Διαφάνειας και Ανθρωπίνων Δικαιωμάτων):</w:t>
      </w:r>
      <w:r>
        <w:rPr>
          <w:rFonts w:eastAsia="Times New Roman" w:cs="Times New Roman"/>
          <w:szCs w:val="24"/>
        </w:rPr>
        <w:t xml:space="preserve"> Και άλλο τόσο, κυρίες και κύριοι συνάδελφοι,…</w:t>
      </w:r>
    </w:p>
    <w:p w14:paraId="74B8E640"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Ήταν </w:t>
      </w:r>
      <w:r>
        <w:rPr>
          <w:rFonts w:eastAsia="Times New Roman" w:cs="Times New Roman"/>
          <w:szCs w:val="24"/>
        </w:rPr>
        <w:t>ε</w:t>
      </w:r>
      <w:r>
        <w:rPr>
          <w:rFonts w:eastAsia="Times New Roman" w:cs="Times New Roman"/>
          <w:szCs w:val="24"/>
        </w:rPr>
        <w:t>ισαγγελέας ο Κόλλιας στον Λαμπράκη. Ο κ. Κοντονής να μάθει ιστορία.</w:t>
      </w:r>
    </w:p>
    <w:p w14:paraId="74B8E64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Βενιζέλο, πα</w:t>
      </w:r>
      <w:r>
        <w:rPr>
          <w:rFonts w:eastAsia="Times New Roman" w:cs="Times New Roman"/>
          <w:szCs w:val="24"/>
        </w:rPr>
        <w:t xml:space="preserve">ρακαλώ, μην παρεμβαίνετε. Δεν σας αφορά το θέμα του Κόλλια. </w:t>
      </w:r>
    </w:p>
    <w:p w14:paraId="74B8E642"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Ο κ. Κοντονής να μάθει ιστορία!</w:t>
      </w:r>
    </w:p>
    <w:p w14:paraId="74B8E643"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Ήταν από άλλη μήτρα ο Κόλλιας. Δεν σας αφορά το θέμα. Μην παρεμβαίνετε, παρακαλώ πολύ. Εντάξει. Συνεννοηθήκαμε.</w:t>
      </w:r>
    </w:p>
    <w:p w14:paraId="74B8E64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ΤΑΥΡΟΣ ΚΟΝΤΟΝΗΣ (Υπουργός Δικαιοσύνης, Διαφάνειας και Ανθρωπίνων Δικαιωμάτων): </w:t>
      </w:r>
      <w:r>
        <w:rPr>
          <w:rFonts w:eastAsia="Times New Roman" w:cs="Times New Roman"/>
          <w:szCs w:val="24"/>
        </w:rPr>
        <w:t>Και άλλο τόσο, κύριοι συνάδελφοι, είναι πρόβλημα για την ίδια τη διαδικασία, αλλά και για τους ισχυρισμούς οι οποίοι παρουσιάζονται εδώ, η εκτόξευση απειλών -και μάλιστα με αυτό</w:t>
      </w:r>
      <w:r>
        <w:rPr>
          <w:rFonts w:eastAsia="Times New Roman" w:cs="Times New Roman"/>
          <w:szCs w:val="24"/>
        </w:rPr>
        <w:t xml:space="preserve">ν τον τρόπο, τον αγοραίο τρόπο- εναντίον του Πρωθυπουργού και οι απειλές για ειδικά δικαστήρια, οι οποίες, μάλιστα, συνδυάζονται -προσέξτε- με δακτυλικά αποτυπώματα, δηλαδή με γεγονότα. </w:t>
      </w:r>
    </w:p>
    <w:p w14:paraId="74B8E645"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Ποια είναι αυτά τα γεγονότα</w:t>
      </w:r>
      <w:r>
        <w:rPr>
          <w:rFonts w:eastAsia="Times New Roman" w:cs="Times New Roman"/>
          <w:szCs w:val="24"/>
        </w:rPr>
        <w:t>,</w:t>
      </w:r>
      <w:r>
        <w:rPr>
          <w:rFonts w:eastAsia="Times New Roman" w:cs="Times New Roman"/>
          <w:szCs w:val="24"/>
        </w:rPr>
        <w:t xml:space="preserve"> που ακούσαμε εδώ από τον πρώην Πρωθυπουρ</w:t>
      </w:r>
      <w:r>
        <w:rPr>
          <w:rFonts w:eastAsia="Times New Roman" w:cs="Times New Roman"/>
          <w:szCs w:val="24"/>
        </w:rPr>
        <w:t>γό, τον κ. Σαμαρά, ο οποίος αναλώθηκε σε απειλές, φαντασιοπληξίες, εικασίες και συνδυασμούς υποθέσεων με δημοσιογραφικές έρευνες και δημοσιεύματα; Ποια σχέση έχει η Κυβέρνηση με αυτά τα πράγματα; Ακούσαμε γεγονότα, για τα οποία θα μπορούσε να εγκαλέσει ο ο</w:t>
      </w:r>
      <w:r>
        <w:rPr>
          <w:rFonts w:eastAsia="Times New Roman" w:cs="Times New Roman"/>
          <w:szCs w:val="24"/>
        </w:rPr>
        <w:t xml:space="preserve">ποιοσδήποτε την Κυβέρνηση; </w:t>
      </w:r>
    </w:p>
    <w:p w14:paraId="74B8E646"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το ύφος και το περιεχόμενο των ομιλιών, σε τελική ανάλυση, κυρίες και κύριοι συνάδελφοι, καταδεικνύει </w:t>
      </w:r>
      <w:r>
        <w:rPr>
          <w:rFonts w:eastAsia="Times New Roman" w:cs="Times New Roman"/>
          <w:szCs w:val="24"/>
        </w:rPr>
        <w:t>την</w:t>
      </w:r>
      <w:r>
        <w:rPr>
          <w:rFonts w:eastAsia="Times New Roman" w:cs="Times New Roman"/>
          <w:szCs w:val="24"/>
        </w:rPr>
        <w:t xml:space="preserve"> απόλυτη αδυναμία και </w:t>
      </w:r>
      <w:r>
        <w:rPr>
          <w:rFonts w:eastAsia="Times New Roman" w:cs="Times New Roman"/>
          <w:szCs w:val="24"/>
        </w:rPr>
        <w:t>τον</w:t>
      </w:r>
      <w:r>
        <w:rPr>
          <w:rFonts w:eastAsia="Times New Roman" w:cs="Times New Roman"/>
          <w:szCs w:val="24"/>
        </w:rPr>
        <w:t xml:space="preserve"> πανικό μπροστά σε μία δικαστική και εισαγγελική έρευνα. </w:t>
      </w:r>
    </w:p>
    <w:p w14:paraId="74B8E64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 Σαμαράς απείλησε με </w:t>
      </w:r>
      <w:r>
        <w:rPr>
          <w:rFonts w:eastAsia="Times New Roman" w:cs="Times New Roman"/>
          <w:szCs w:val="24"/>
        </w:rPr>
        <w:t>ε</w:t>
      </w:r>
      <w:r>
        <w:rPr>
          <w:rFonts w:eastAsia="Times New Roman" w:cs="Times New Roman"/>
          <w:szCs w:val="24"/>
        </w:rPr>
        <w:t>ιδι</w:t>
      </w:r>
      <w:r>
        <w:rPr>
          <w:rFonts w:eastAsia="Times New Roman" w:cs="Times New Roman"/>
          <w:szCs w:val="24"/>
        </w:rPr>
        <w:t xml:space="preserve">κό </w:t>
      </w:r>
      <w:r>
        <w:rPr>
          <w:rFonts w:eastAsia="Times New Roman" w:cs="Times New Roman"/>
          <w:szCs w:val="24"/>
        </w:rPr>
        <w:t>δ</w:t>
      </w:r>
      <w:r>
        <w:rPr>
          <w:rFonts w:eastAsia="Times New Roman" w:cs="Times New Roman"/>
          <w:szCs w:val="24"/>
        </w:rPr>
        <w:t xml:space="preserve">ικαστήριο </w:t>
      </w:r>
      <w:r>
        <w:rPr>
          <w:rFonts w:eastAsia="Times New Roman" w:cs="Times New Roman"/>
          <w:szCs w:val="24"/>
        </w:rPr>
        <w:t xml:space="preserve">μέχρι και </w:t>
      </w:r>
      <w:r>
        <w:rPr>
          <w:rFonts w:eastAsia="Times New Roman" w:cs="Times New Roman"/>
          <w:szCs w:val="24"/>
        </w:rPr>
        <w:t xml:space="preserve">για το </w:t>
      </w:r>
      <w:r>
        <w:rPr>
          <w:rFonts w:eastAsia="Times New Roman" w:cs="Times New Roman"/>
          <w:szCs w:val="24"/>
        </w:rPr>
        <w:t>μ</w:t>
      </w:r>
      <w:r>
        <w:rPr>
          <w:rFonts w:eastAsia="Times New Roman" w:cs="Times New Roman"/>
          <w:szCs w:val="24"/>
        </w:rPr>
        <w:t xml:space="preserve">ακεδονικό, τη στιγμή που η Κυβέρνηση ακολουθεί την εθνική γραμμή, δηλαδή </w:t>
      </w:r>
      <w:r>
        <w:rPr>
          <w:rFonts w:eastAsia="Times New Roman" w:cs="Times New Roman"/>
          <w:szCs w:val="24"/>
        </w:rPr>
        <w:t>τη γραμμή</w:t>
      </w:r>
      <w:r>
        <w:rPr>
          <w:rFonts w:eastAsia="Times New Roman" w:cs="Times New Roman"/>
          <w:szCs w:val="24"/>
        </w:rPr>
        <w:t xml:space="preserve"> που χαράχθηκε με την ενδιάμεση συμφωνία, μετά με το Βουκουρέστι και </w:t>
      </w:r>
      <w:r>
        <w:rPr>
          <w:rFonts w:eastAsia="Times New Roman" w:cs="Times New Roman"/>
          <w:szCs w:val="24"/>
        </w:rPr>
        <w:t xml:space="preserve">συνεχίζεται </w:t>
      </w:r>
      <w:r>
        <w:rPr>
          <w:rFonts w:eastAsia="Times New Roman" w:cs="Times New Roman"/>
          <w:szCs w:val="24"/>
        </w:rPr>
        <w:t>με την προσπάθεια</w:t>
      </w:r>
      <w:r>
        <w:rPr>
          <w:rFonts w:eastAsia="Times New Roman" w:cs="Times New Roman"/>
          <w:szCs w:val="24"/>
        </w:rPr>
        <w:t>,</w:t>
      </w:r>
      <w:r>
        <w:rPr>
          <w:rFonts w:eastAsia="Times New Roman" w:cs="Times New Roman"/>
          <w:szCs w:val="24"/>
        </w:rPr>
        <w:t xml:space="preserve"> που κάνει τώρα ο Υπουργός των Εξωτερικών. </w:t>
      </w:r>
      <w:r>
        <w:rPr>
          <w:rFonts w:eastAsia="Times New Roman" w:cs="Times New Roman"/>
          <w:szCs w:val="24"/>
        </w:rPr>
        <w:t xml:space="preserve">Απειλεί γι’ αυτό ο κ. Σαμαράς τον Πρωθυπουργό; </w:t>
      </w:r>
      <w:r>
        <w:rPr>
          <w:rFonts w:eastAsia="Times New Roman" w:cs="Times New Roman"/>
          <w:szCs w:val="24"/>
        </w:rPr>
        <w:t xml:space="preserve">Είτε </w:t>
      </w:r>
      <w:r>
        <w:rPr>
          <w:rFonts w:eastAsia="Times New Roman" w:cs="Times New Roman"/>
          <w:szCs w:val="24"/>
        </w:rPr>
        <w:t xml:space="preserve"> βρ</w:t>
      </w:r>
      <w:r>
        <w:rPr>
          <w:rFonts w:eastAsia="Times New Roman" w:cs="Times New Roman"/>
          <w:szCs w:val="24"/>
        </w:rPr>
        <w:t>έθηκε</w:t>
      </w:r>
      <w:r>
        <w:rPr>
          <w:rFonts w:eastAsia="Times New Roman" w:cs="Times New Roman"/>
          <w:szCs w:val="24"/>
        </w:rPr>
        <w:t xml:space="preserve"> εδώ σε ένα απόλυτο παραλήρημα ή υπάρχει άλλο ζήτημα, εσωτερικό της Νέας Δημοκρατίας, το οποίο προσπαθεί ο κ. Σαμαράς να αναδείξει. Καταλαβαίνουμε πολύ περισσότερα από αυτά που λέει. </w:t>
      </w:r>
    </w:p>
    <w:p w14:paraId="74B8E648"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το ερώτημα που προκύπτει είναι το εξής: Έχουμε σκάνδαλο ή σκευωρία; Θα έλεγα, λοιπόν, ότι για ένα διεθνές σκάνδαλο</w:t>
      </w:r>
      <w:r>
        <w:rPr>
          <w:rFonts w:eastAsia="Times New Roman" w:cs="Times New Roman"/>
          <w:szCs w:val="24"/>
        </w:rPr>
        <w:t>,</w:t>
      </w:r>
      <w:r>
        <w:rPr>
          <w:rFonts w:eastAsia="Times New Roman" w:cs="Times New Roman"/>
          <w:szCs w:val="24"/>
        </w:rPr>
        <w:t xml:space="preserve"> που απασχολεί πλείστες όσες χώρες, θέλουν κάποιοι να μας πουν ότι στην Ελλάδα δεν έγινε τίποτα και ότι όλο αυτό  διερευνά</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ικαιοσύνη και που εισφέρεται αυτή την ώρα στη συζήτηση ως υλικό,   από την αρμόδια </w:t>
      </w:r>
      <w:r>
        <w:rPr>
          <w:rFonts w:eastAsia="Times New Roman" w:cs="Times New Roman"/>
          <w:szCs w:val="24"/>
        </w:rPr>
        <w:t>ε</w:t>
      </w:r>
      <w:r>
        <w:rPr>
          <w:rFonts w:eastAsia="Times New Roman" w:cs="Times New Roman"/>
          <w:szCs w:val="24"/>
        </w:rPr>
        <w:t>ισαγγελέα, είναι  της Κυβέρνησης. Όλος ο κόσμος, όλη η υφήλιος ψάχνει αυτό το διεθνές σκάνδαλο και εδώ κάποιοι είχαν την έμπνευση να μας πουν ότι είναι σκευωρία. Πολύ ω</w:t>
      </w:r>
      <w:r>
        <w:rPr>
          <w:rFonts w:eastAsia="Times New Roman" w:cs="Times New Roman"/>
          <w:szCs w:val="24"/>
        </w:rPr>
        <w:t xml:space="preserve">ραία! Αν θέλετε κάτι περισσότερο να πείτε, να το πείτε. Θα έχει πάρα πολύ ενδιαφέρον. Να ψάχνουν οι έννομες τάξεις τόσων κρατών να βρουν την άκρη σε αυτό το πρόβλημα και εδώ να μας λέτε ότι είναι σκευωρία. </w:t>
      </w:r>
    </w:p>
    <w:p w14:paraId="74B8E649"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Όμως, εδώ ερχόσαστε σε σύγκρουση με τους αριθμούς και με την πραγματικότητα. Δεν θα ήθελα να αναφερθώ στους </w:t>
      </w:r>
      <w:r>
        <w:rPr>
          <w:rFonts w:eastAsia="Times New Roman" w:cs="Times New Roman"/>
          <w:szCs w:val="24"/>
        </w:rPr>
        <w:t xml:space="preserve">ίδιους </w:t>
      </w:r>
      <w:r>
        <w:rPr>
          <w:rFonts w:eastAsia="Times New Roman" w:cs="Times New Roman"/>
          <w:szCs w:val="24"/>
        </w:rPr>
        <w:t xml:space="preserve">αριθμούς </w:t>
      </w:r>
      <w:r>
        <w:rPr>
          <w:rFonts w:eastAsia="Times New Roman" w:cs="Times New Roman"/>
          <w:szCs w:val="24"/>
        </w:rPr>
        <w:t>που</w:t>
      </w:r>
      <w:r>
        <w:rPr>
          <w:rFonts w:eastAsia="Times New Roman" w:cs="Times New Roman"/>
          <w:szCs w:val="24"/>
        </w:rPr>
        <w:t xml:space="preserve"> παρουσίασε ο κ. Πολάκης. Θα σας πω το εξής: Μόνο η εξωνοσοκομειακή δαπάνη το 2000 ήταν 1.278.000.000 ευρώ και το 2009 φτάνει τα </w:t>
      </w:r>
      <w:r>
        <w:rPr>
          <w:rFonts w:eastAsia="Times New Roman" w:cs="Times New Roman"/>
          <w:szCs w:val="24"/>
        </w:rPr>
        <w:t xml:space="preserve">5.108.000.000 ευρώ. Αυτό σας απασχολεί; Πώς φτάσαμε σε αυτό το αστρονομικό νούμερο από το 2000 μέχρι το 2009; </w:t>
      </w:r>
    </w:p>
    <w:p w14:paraId="74B8E64A"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Πώς φτάσαμε, κυρίες και κύριοι συνάδελφοι, η δημόσια δαπάνη επί ποσοστού του ΑΕΠ να είναι 0,9% το 2000 και το 2010 να φτάσει στο 2,1%, όταν στην </w:t>
      </w:r>
      <w:r>
        <w:rPr>
          <w:rFonts w:eastAsia="Times New Roman" w:cs="Times New Roman"/>
          <w:szCs w:val="24"/>
        </w:rPr>
        <w:t xml:space="preserve">Ευρωπαϊκή Ένωση είναι 1%; Αυτό τι είναι; Είναι σκάνδαλο ή σκευωρία; Είναι σκάνδαλο. Και είναι σκάνδαλο γιατί το λέτε και εσείς οι ίδιοι. Στελέχη της Νέας Δημοκρατίας και του ΠΑΣΟΚ λένε ότι είναι σκάνδαλο. </w:t>
      </w:r>
    </w:p>
    <w:p w14:paraId="74B8E64B"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Όμως, το λένε και Βουλευτές της Νέας Δημοκρατίας, </w:t>
      </w:r>
      <w:r>
        <w:rPr>
          <w:rFonts w:eastAsia="Times New Roman"/>
          <w:szCs w:val="24"/>
        </w:rPr>
        <w:t>οι οποίοι</w:t>
      </w:r>
      <w:r>
        <w:rPr>
          <w:rFonts w:eastAsia="Times New Roman" w:cs="Times New Roman"/>
          <w:szCs w:val="24"/>
        </w:rPr>
        <w:t xml:space="preserve"> το 2011 είχαν αποστασιοποιηθεί από το κόμμα τους και κατέθεταν επίκαιρη ερώτηση στον προλαλήσαντα, τον κ. Λοβέρδο, και του έλεγαν ότι από το 2001 συντελείται ένα μεγάλο φαγοπότι με τις προμήθειες. Του έλεγαν, δε, και κάτι άλλο πιο σημαντικό, ότι </w:t>
      </w:r>
      <w:r>
        <w:rPr>
          <w:rFonts w:eastAsia="Times New Roman" w:cs="Times New Roman"/>
          <w:szCs w:val="24"/>
        </w:rPr>
        <w:t>δεν έχουν εκτελεστεί προβλεπόμενοι διαγωνισμοί για πέντε και επτά χρόνια. Και του έλεγαν και κάτι επίσης σημαντικό: Ότι αυτές τις ώρες του μνημονίου οι οφειλές και τα χρέη των νοσοκομείων εξαιτίας αυτής της αθλιότητας, αυξάνονται τον μήνα κατά 200 εκατομμύ</w:t>
      </w:r>
      <w:r>
        <w:rPr>
          <w:rFonts w:eastAsia="Times New Roman" w:cs="Times New Roman"/>
          <w:szCs w:val="24"/>
        </w:rPr>
        <w:t>ρια ευρώ. Αυτά τα έλεγε η κ</w:t>
      </w:r>
      <w:r>
        <w:rPr>
          <w:rFonts w:eastAsia="Times New Roman" w:cs="Times New Roman"/>
          <w:szCs w:val="24"/>
        </w:rPr>
        <w:t>.</w:t>
      </w:r>
      <w:r>
        <w:rPr>
          <w:rFonts w:eastAsia="Times New Roman" w:cs="Times New Roman"/>
          <w:szCs w:val="24"/>
        </w:rPr>
        <w:t xml:space="preserve"> Μπακογιάννη -σωστά τα έλεγε- ο κ. Αυγενάκης και άλλοι τρεις Βουλευτές τότε</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είχαν διαγραφεί από τη Νέα Δημοκρατία.</w:t>
      </w:r>
    </w:p>
    <w:p w14:paraId="74B8E6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τι είναι, κύριοι συνάδελφοι; Είναι σκευωρία ή είναι σκάνδαλο; Γιατί αν είναι σκευωρία, να απευθυν</w:t>
      </w:r>
      <w:r>
        <w:rPr>
          <w:rFonts w:eastAsia="Times New Roman" w:cs="Times New Roman"/>
          <w:szCs w:val="24"/>
        </w:rPr>
        <w:t xml:space="preserve">θείτε εσείς της Νέας Δημοκρατίας στον κ. Αυγενάκη, τον </w:t>
      </w:r>
      <w:r>
        <w:rPr>
          <w:rFonts w:eastAsia="Times New Roman" w:cs="Times New Roman"/>
          <w:szCs w:val="24"/>
        </w:rPr>
        <w:t>γ</w:t>
      </w:r>
      <w:r>
        <w:rPr>
          <w:rFonts w:eastAsia="Times New Roman" w:cs="Times New Roman"/>
          <w:szCs w:val="24"/>
        </w:rPr>
        <w:t xml:space="preserve">ραμματέα του κόμματός σας πρώτα και κύρια. </w:t>
      </w:r>
    </w:p>
    <w:p w14:paraId="74B8E6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σκάνδαλο και μάλιστα πρώτου βαθμού! </w:t>
      </w:r>
    </w:p>
    <w:p w14:paraId="74B8E6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δε κ</w:t>
      </w:r>
      <w:r>
        <w:rPr>
          <w:rFonts w:eastAsia="Times New Roman" w:cs="Times New Roman"/>
          <w:szCs w:val="24"/>
        </w:rPr>
        <w:t>.</w:t>
      </w:r>
      <w:r>
        <w:rPr>
          <w:rFonts w:eastAsia="Times New Roman" w:cs="Times New Roman"/>
          <w:szCs w:val="24"/>
        </w:rPr>
        <w:t xml:space="preserve"> Μπακογιάννη</w:t>
      </w:r>
      <w:r>
        <w:rPr>
          <w:rFonts w:eastAsia="Times New Roman" w:cs="Times New Roman"/>
          <w:szCs w:val="24"/>
        </w:rPr>
        <w:t>,</w:t>
      </w:r>
      <w:r>
        <w:rPr>
          <w:rFonts w:eastAsia="Times New Roman" w:cs="Times New Roman"/>
          <w:szCs w:val="24"/>
        </w:rPr>
        <w:t xml:space="preserve"> σωστά</w:t>
      </w:r>
      <w:r>
        <w:rPr>
          <w:rFonts w:eastAsia="Times New Roman" w:cs="Times New Roman"/>
          <w:szCs w:val="24"/>
        </w:rPr>
        <w:t>,</w:t>
      </w:r>
      <w:r>
        <w:rPr>
          <w:rFonts w:eastAsia="Times New Roman" w:cs="Times New Roman"/>
          <w:szCs w:val="24"/>
        </w:rPr>
        <w:t xml:space="preserve"> σε συνέντευξή της στο</w:t>
      </w:r>
      <w:r>
        <w:rPr>
          <w:rFonts w:eastAsia="Times New Roman" w:cs="Times New Roman"/>
          <w:szCs w:val="24"/>
        </w:rPr>
        <w:t>ν</w:t>
      </w:r>
      <w:r>
        <w:rPr>
          <w:rFonts w:eastAsia="Times New Roman" w:cs="Times New Roman"/>
          <w:szCs w:val="24"/>
        </w:rPr>
        <w:t xml:space="preserve"> «ΒΗΜΑ </w:t>
      </w:r>
      <w:r>
        <w:rPr>
          <w:rFonts w:eastAsia="Times New Roman" w:cs="Times New Roman"/>
          <w:szCs w:val="24"/>
          <w:lang w:val="en-US"/>
        </w:rPr>
        <w:t>FM</w:t>
      </w:r>
      <w:r>
        <w:rPr>
          <w:rFonts w:eastAsia="Times New Roman" w:cs="Times New Roman"/>
          <w:szCs w:val="24"/>
        </w:rPr>
        <w:t>» εκείνες τις ημέρες ζητούσε εξεταστική επιτρ</w:t>
      </w:r>
      <w:r>
        <w:rPr>
          <w:rFonts w:eastAsia="Times New Roman" w:cs="Times New Roman"/>
          <w:szCs w:val="24"/>
        </w:rPr>
        <w:t xml:space="preserve">οπή. Εξεταστική επιτροπή! Και μας κατηγορείτε εμάς τώρα γιατί θα συσταθεί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την ώρα που έχουν έρθει τα στοιχεία από την εισαγγελία. Σε εμάς λέτε ότι υπάρχει σκευωρία; Δείτε τι λέγατε εσείς. Δείτε τι ωραία τα περιγράφατε. </w:t>
      </w:r>
    </w:p>
    <w:p w14:paraId="74B8E64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Επομ</w:t>
      </w:r>
      <w:r>
        <w:rPr>
          <w:rFonts w:eastAsia="Times New Roman" w:cs="Times New Roman"/>
          <w:szCs w:val="24"/>
        </w:rPr>
        <w:t>ένως, κυρίες και κύριοι συνάδελφοι, σκάνδαλο υπάρχει και, μάλιστα, πρώτου βαθμού, με εκατοντάδες εμπλεκόμενους γιατρούς και πιθανόν πολιτικά πρόσωπα.</w:t>
      </w:r>
      <w:r>
        <w:rPr>
          <w:rFonts w:eastAsia="Times New Roman" w:cs="Times New Roman"/>
          <w:szCs w:val="24"/>
        </w:rPr>
        <w:t xml:space="preserve"> </w:t>
      </w:r>
      <w:r>
        <w:rPr>
          <w:rFonts w:eastAsia="Times New Roman" w:cs="Times New Roman"/>
          <w:szCs w:val="24"/>
        </w:rPr>
        <w:t>Εγώ λέω πιθανόν, διότι η υπόθεση είναι σε εξέλιξη και διερευνάται. Και εύχομαι να απ</w:t>
      </w:r>
      <w:r>
        <w:rPr>
          <w:rFonts w:eastAsia="Times New Roman" w:cs="Times New Roman"/>
          <w:szCs w:val="24"/>
        </w:rPr>
        <w:t>οδειχθεί</w:t>
      </w:r>
      <w:r>
        <w:rPr>
          <w:rFonts w:eastAsia="Times New Roman" w:cs="Times New Roman"/>
          <w:szCs w:val="24"/>
        </w:rPr>
        <w:t xml:space="preserve">, </w:t>
      </w:r>
      <w:r>
        <w:rPr>
          <w:rFonts w:eastAsia="Times New Roman" w:cs="Times New Roman"/>
          <w:szCs w:val="24"/>
        </w:rPr>
        <w:t>για τους</w:t>
      </w:r>
      <w:r>
        <w:rPr>
          <w:rFonts w:eastAsia="Times New Roman" w:cs="Times New Roman"/>
          <w:szCs w:val="24"/>
        </w:rPr>
        <w:t xml:space="preserve"> περ</w:t>
      </w:r>
      <w:r>
        <w:rPr>
          <w:rFonts w:eastAsia="Times New Roman" w:cs="Times New Roman"/>
          <w:szCs w:val="24"/>
        </w:rPr>
        <w:t>ισσότερο</w:t>
      </w:r>
      <w:r>
        <w:rPr>
          <w:rFonts w:eastAsia="Times New Roman" w:cs="Times New Roman"/>
          <w:szCs w:val="24"/>
        </w:rPr>
        <w:t xml:space="preserve">υς αν όχι για όλους, </w:t>
      </w:r>
      <w:r>
        <w:rPr>
          <w:rFonts w:eastAsia="Times New Roman" w:cs="Times New Roman"/>
          <w:szCs w:val="24"/>
        </w:rPr>
        <w:t xml:space="preserve">η αθωότητά τους. </w:t>
      </w:r>
    </w:p>
    <w:p w14:paraId="74B8E6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έγινε πολύς λόγος ότι δήθεν η Κυβέρνηση ποδηγετεί τη </w:t>
      </w:r>
      <w:r>
        <w:rPr>
          <w:rFonts w:eastAsia="Times New Roman" w:cs="Times New Roman"/>
          <w:szCs w:val="24"/>
        </w:rPr>
        <w:t>δ</w:t>
      </w:r>
      <w:r>
        <w:rPr>
          <w:rFonts w:eastAsia="Times New Roman" w:cs="Times New Roman"/>
          <w:szCs w:val="24"/>
        </w:rPr>
        <w:t xml:space="preserve">ικαιοσύνη. Είναι όλοι αυτοί, κυρίες και κύριοι συνάδελφοι, που κατηγορούσαν την Κυβέρνηση ότι παρεμβαίνει στη </w:t>
      </w:r>
      <w:r>
        <w:rPr>
          <w:rFonts w:eastAsia="Times New Roman" w:cs="Times New Roman"/>
          <w:szCs w:val="24"/>
        </w:rPr>
        <w:t>δ</w:t>
      </w:r>
      <w:r>
        <w:rPr>
          <w:rFonts w:eastAsia="Times New Roman" w:cs="Times New Roman"/>
          <w:szCs w:val="24"/>
        </w:rPr>
        <w:t xml:space="preserve">ικαιοσύνη, επειδή η </w:t>
      </w:r>
      <w:r>
        <w:rPr>
          <w:rFonts w:eastAsia="Times New Roman" w:cs="Times New Roman"/>
          <w:szCs w:val="24"/>
        </w:rPr>
        <w:t>δ</w:t>
      </w:r>
      <w:r>
        <w:rPr>
          <w:rFonts w:eastAsia="Times New Roman" w:cs="Times New Roman"/>
          <w:szCs w:val="24"/>
        </w:rPr>
        <w:t>ικαιοσύνη δεν της κάνει τα χατίρια.</w:t>
      </w:r>
    </w:p>
    <w:p w14:paraId="74B8E6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Υπουργού)</w:t>
      </w:r>
    </w:p>
    <w:p w14:paraId="74B8E6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Υπουργέ, σας παρακαλώ να ολοκληρώσετε σε δυο, τρία λεπτά. Όχι περισσότερο. Παρακαλώ, να </w:t>
      </w:r>
      <w:r>
        <w:rPr>
          <w:rFonts w:eastAsia="Times New Roman" w:cs="Times New Roman"/>
          <w:szCs w:val="24"/>
        </w:rPr>
        <w:t xml:space="preserve">μαζέψτε τις σκέψεις σας. </w:t>
      </w:r>
    </w:p>
    <w:p w14:paraId="74B8E6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Πριν λίγο καιρό μας λέγατε ότι εμείς είμαστε θεσμικά εκτροχιασμένοι γιατί παρεμβαίνουμε στο έργο της </w:t>
      </w:r>
      <w:r>
        <w:rPr>
          <w:rFonts w:eastAsia="Times New Roman" w:cs="Times New Roman"/>
          <w:szCs w:val="24"/>
        </w:rPr>
        <w:t>δ</w:t>
      </w:r>
      <w:r>
        <w:rPr>
          <w:rFonts w:eastAsia="Times New Roman" w:cs="Times New Roman"/>
          <w:szCs w:val="24"/>
        </w:rPr>
        <w:t xml:space="preserve">ικαιοσύνης και πιέζουμε την </w:t>
      </w:r>
      <w:r>
        <w:rPr>
          <w:rFonts w:eastAsia="Times New Roman" w:cs="Times New Roman"/>
          <w:szCs w:val="24"/>
        </w:rPr>
        <w:t>δ</w:t>
      </w:r>
      <w:r>
        <w:rPr>
          <w:rFonts w:eastAsia="Times New Roman" w:cs="Times New Roman"/>
          <w:szCs w:val="24"/>
        </w:rPr>
        <w:t>ικαιοσύνη. Σήμερα τ</w:t>
      </w:r>
      <w:r>
        <w:rPr>
          <w:rFonts w:eastAsia="Times New Roman" w:cs="Times New Roman"/>
          <w:szCs w:val="24"/>
        </w:rPr>
        <w:t xml:space="preserve">ι μας λέτε; Μας λέτε ότι η </w:t>
      </w:r>
      <w:r>
        <w:rPr>
          <w:rFonts w:eastAsia="Times New Roman" w:cs="Times New Roman"/>
          <w:szCs w:val="24"/>
        </w:rPr>
        <w:t>δ</w:t>
      </w:r>
      <w:r>
        <w:rPr>
          <w:rFonts w:eastAsia="Times New Roman" w:cs="Times New Roman"/>
          <w:szCs w:val="24"/>
        </w:rPr>
        <w:t xml:space="preserve">ικαιοσύνη χειραγωγείται από την Κυβέρνηση. Τι από τα δυο συμβαίνει; Ή η </w:t>
      </w:r>
      <w:r>
        <w:rPr>
          <w:rFonts w:eastAsia="Times New Roman" w:cs="Times New Roman"/>
          <w:szCs w:val="24"/>
        </w:rPr>
        <w:t>δ</w:t>
      </w:r>
      <w:r>
        <w:rPr>
          <w:rFonts w:eastAsia="Times New Roman" w:cs="Times New Roman"/>
          <w:szCs w:val="24"/>
        </w:rPr>
        <w:t>ικαιοσύνη είναι αυτή</w:t>
      </w:r>
      <w:r>
        <w:rPr>
          <w:rFonts w:eastAsia="Times New Roman" w:cs="Times New Roman"/>
          <w:szCs w:val="24"/>
        </w:rPr>
        <w:t>,</w:t>
      </w:r>
      <w:r>
        <w:rPr>
          <w:rFonts w:eastAsia="Times New Roman" w:cs="Times New Roman"/>
          <w:szCs w:val="24"/>
        </w:rPr>
        <w:t xml:space="preserve"> που περιγράφατε πριν από μερικές μέρες, πριν από μερικές βδομάδες, ή τελικά η </w:t>
      </w:r>
      <w:r>
        <w:rPr>
          <w:rFonts w:eastAsia="Times New Roman" w:cs="Times New Roman"/>
          <w:szCs w:val="24"/>
        </w:rPr>
        <w:t>δ</w:t>
      </w:r>
      <w:r>
        <w:rPr>
          <w:rFonts w:eastAsia="Times New Roman" w:cs="Times New Roman"/>
          <w:szCs w:val="24"/>
        </w:rPr>
        <w:t xml:space="preserve">ικαιοσύνη δεν είναι αυτό και είναι χειραγωγούμενη. Θα </w:t>
      </w:r>
      <w:r>
        <w:rPr>
          <w:rFonts w:eastAsia="Times New Roman" w:cs="Times New Roman"/>
          <w:szCs w:val="24"/>
        </w:rPr>
        <w:t>καταλήξετε σε ένα σημείο; Γιατί η ψευδολογία και οι αναπόδεικτοι ισχυρισμοί έχουν και ένα όριο. Όμως, να λέμε άλφα τη μια μέρα και ωμέγα την άλλη, παραπάει, κυρίες και κύριοι συνάδελφοι!</w:t>
      </w:r>
    </w:p>
    <w:p w14:paraId="74B8E6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Εκείνο, όμως, που θέλω να τονίσω είναι οι ενστάσεις, οι οποίες υπήρξα</w:t>
      </w:r>
      <w:r>
        <w:rPr>
          <w:rFonts w:eastAsia="Times New Roman" w:cs="Times New Roman"/>
          <w:szCs w:val="24"/>
        </w:rPr>
        <w:t xml:space="preserve">ν για τη διαβίβαση της δικογραφίας. </w:t>
      </w:r>
    </w:p>
    <w:p w14:paraId="74B8E6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στην Εθνική Αντιπροσωπεία -και δώστε μου λίγο χρόνο, κύριε Πρόεδρε, να παρουσιάσω αυτά τα στοιχεία- φέρνω δυο δικογραφίες. Σημειώστε τις ημερομηνίες: Στις 13 Δεκεμβρίου του 2013 διαβ</w:t>
      </w:r>
      <w:r>
        <w:rPr>
          <w:rFonts w:eastAsia="Times New Roman" w:cs="Times New Roman"/>
          <w:szCs w:val="24"/>
        </w:rPr>
        <w:t xml:space="preserve">ιβάζεται από την </w:t>
      </w:r>
      <w:r>
        <w:rPr>
          <w:rFonts w:eastAsia="Times New Roman" w:cs="Times New Roman"/>
          <w:szCs w:val="24"/>
        </w:rPr>
        <w:t>ε</w:t>
      </w:r>
      <w:r>
        <w:rPr>
          <w:rFonts w:eastAsia="Times New Roman" w:cs="Times New Roman"/>
          <w:szCs w:val="24"/>
        </w:rPr>
        <w:t xml:space="preserve">ισαγγελία Πρωτοδικών στην </w:t>
      </w:r>
      <w:r>
        <w:rPr>
          <w:rFonts w:eastAsia="Times New Roman" w:cs="Times New Roman"/>
          <w:szCs w:val="24"/>
        </w:rPr>
        <w:t>ε</w:t>
      </w:r>
      <w:r>
        <w:rPr>
          <w:rFonts w:eastAsia="Times New Roman" w:cs="Times New Roman"/>
          <w:szCs w:val="24"/>
        </w:rPr>
        <w:t xml:space="preserve">ισαγγελία του Αρείου Πάγου δικογραφία με αίτημα άρσης ασυλίας μέλους της Κυβέρνησης. Στις 9 Ιανουαρίου του 2014 επιστρέφεται η δικογραφία από την </w:t>
      </w:r>
      <w:r>
        <w:rPr>
          <w:rFonts w:eastAsia="Times New Roman" w:cs="Times New Roman"/>
          <w:szCs w:val="24"/>
        </w:rPr>
        <w:t>ε</w:t>
      </w:r>
      <w:r>
        <w:rPr>
          <w:rFonts w:eastAsia="Times New Roman" w:cs="Times New Roman"/>
          <w:szCs w:val="24"/>
        </w:rPr>
        <w:t xml:space="preserve">ισαγγελία του Αρείου Πάγου στην </w:t>
      </w:r>
      <w:r>
        <w:rPr>
          <w:rFonts w:eastAsia="Times New Roman" w:cs="Times New Roman"/>
          <w:szCs w:val="24"/>
        </w:rPr>
        <w:t>ε</w:t>
      </w:r>
      <w:r>
        <w:rPr>
          <w:rFonts w:eastAsia="Times New Roman" w:cs="Times New Roman"/>
          <w:szCs w:val="24"/>
        </w:rPr>
        <w:t>ισαγγελία Πρωτοδικών Αθηνών για</w:t>
      </w:r>
      <w:r>
        <w:rPr>
          <w:rFonts w:eastAsia="Times New Roman" w:cs="Times New Roman"/>
          <w:szCs w:val="24"/>
        </w:rPr>
        <w:t xml:space="preserve"> συμπλήρωση. Στις 24 Ιανουαρίου του 2014 διαβιβάζεται εκ νέου στον </w:t>
      </w:r>
      <w:r>
        <w:rPr>
          <w:rFonts w:eastAsia="Times New Roman" w:cs="Times New Roman"/>
          <w:szCs w:val="24"/>
        </w:rPr>
        <w:t>ε</w:t>
      </w:r>
      <w:r>
        <w:rPr>
          <w:rFonts w:eastAsia="Times New Roman" w:cs="Times New Roman"/>
          <w:szCs w:val="24"/>
        </w:rPr>
        <w:t xml:space="preserve">ισαγγελέα του Αρείου Πάγου, ο οποίος, πλέον, τη διαβιβάζει στο Υπουργείο Δικαιοσύνης. Στις 10 Φεβρουαρίου του 2014 διαβιβάζεται από την </w:t>
      </w:r>
      <w:r>
        <w:rPr>
          <w:rFonts w:eastAsia="Times New Roman" w:cs="Times New Roman"/>
          <w:szCs w:val="24"/>
        </w:rPr>
        <w:t>ε</w:t>
      </w:r>
      <w:r>
        <w:rPr>
          <w:rFonts w:eastAsia="Times New Roman" w:cs="Times New Roman"/>
          <w:szCs w:val="24"/>
        </w:rPr>
        <w:t>ισαγγελία του Αρείου Πάγου. Στις 8 Απριλίου του 201</w:t>
      </w:r>
      <w:r>
        <w:rPr>
          <w:rFonts w:eastAsia="Times New Roman" w:cs="Times New Roman"/>
          <w:szCs w:val="24"/>
        </w:rPr>
        <w:t xml:space="preserve">4, δυο μήνες μετά, ο Υπουργός Δικαιοσύνης της κυβέρνησης Σαμαρά, ο κ. Αθανασίου, όχι μόνο δεν διαβιβάζει τη δικογραφία στη Βουλή, αλλά την στέλνει πίσω στον </w:t>
      </w:r>
      <w:r>
        <w:rPr>
          <w:rFonts w:eastAsia="Times New Roman" w:cs="Times New Roman"/>
          <w:szCs w:val="24"/>
        </w:rPr>
        <w:t>ε</w:t>
      </w:r>
      <w:r>
        <w:rPr>
          <w:rFonts w:eastAsia="Times New Roman" w:cs="Times New Roman"/>
          <w:szCs w:val="24"/>
        </w:rPr>
        <w:t>ισαγγελέα. Και κατηγορείται η Κυβέρνηση μας!</w:t>
      </w:r>
    </w:p>
    <w:p w14:paraId="74B8E6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w:t>
      </w:r>
      <w:r>
        <w:rPr>
          <w:rFonts w:eastAsia="Times New Roman" w:cs="Times New Roman"/>
          <w:b/>
          <w:szCs w:val="24"/>
        </w:rPr>
        <w:t>Σ</w:t>
      </w:r>
      <w:r>
        <w:rPr>
          <w:rFonts w:eastAsia="Times New Roman" w:cs="Times New Roman"/>
          <w:b/>
          <w:szCs w:val="24"/>
        </w:rPr>
        <w:t xml:space="preserve"> ΛΑΠΠΑΣ: </w:t>
      </w:r>
      <w:r>
        <w:rPr>
          <w:rFonts w:eastAsia="Times New Roman" w:cs="Times New Roman"/>
          <w:szCs w:val="24"/>
        </w:rPr>
        <w:t xml:space="preserve">Με ποια αιτιολογία; </w:t>
      </w:r>
    </w:p>
    <w:p w14:paraId="74B8E6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 xml:space="preserve">ΝΗΣ (Υπουργός Δικαιοσύνης, Διαφάνειας και Ανθρωπίνων Δικαιωμάτων): </w:t>
      </w:r>
      <w:r>
        <w:rPr>
          <w:rFonts w:eastAsia="Times New Roman" w:cs="Times New Roman"/>
          <w:szCs w:val="24"/>
        </w:rPr>
        <w:t xml:space="preserve">Με απαράδεκτη αιτιολογία. </w:t>
      </w:r>
    </w:p>
    <w:p w14:paraId="74B8E6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ο </w:t>
      </w:r>
      <w:r>
        <w:rPr>
          <w:rFonts w:eastAsia="Times New Roman" w:cs="Times New Roman"/>
          <w:szCs w:val="24"/>
        </w:rPr>
        <w:t>ε</w:t>
      </w:r>
      <w:r>
        <w:rPr>
          <w:rFonts w:eastAsia="Times New Roman" w:cs="Times New Roman"/>
          <w:szCs w:val="24"/>
        </w:rPr>
        <w:t xml:space="preserve">ισαγγελέας του Αρείου Πάγου την ξαναστέλνει και τι γίνεται; </w:t>
      </w:r>
    </w:p>
    <w:p w14:paraId="74B8E6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Πέστε την αιτιολογία, κύριε Υπουργέ, για να την ακούσει ο κόσμ</w:t>
      </w:r>
      <w:r>
        <w:rPr>
          <w:rFonts w:eastAsia="Times New Roman" w:cs="Times New Roman"/>
          <w:szCs w:val="24"/>
        </w:rPr>
        <w:t>ος.</w:t>
      </w:r>
    </w:p>
    <w:p w14:paraId="74B8E6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Ποια αιτιολογία, κύριε Αθανασίου; Είχατε κανένα δικαίωμα αιτιολογίας </w:t>
      </w:r>
      <w:r>
        <w:rPr>
          <w:rFonts w:eastAsia="Times New Roman" w:cs="Times New Roman"/>
          <w:szCs w:val="24"/>
        </w:rPr>
        <w:t>για</w:t>
      </w:r>
      <w:r>
        <w:rPr>
          <w:rFonts w:eastAsia="Times New Roman" w:cs="Times New Roman"/>
          <w:szCs w:val="24"/>
        </w:rPr>
        <w:t xml:space="preserve"> να στέλνετε πίσω τη δικογραφία; Και κατηγορείτε εμάς ότι δεν στέλνουμε αμελλητί τις δικογραφίες στη</w:t>
      </w:r>
      <w:r>
        <w:rPr>
          <w:rFonts w:eastAsia="Times New Roman" w:cs="Times New Roman"/>
          <w:szCs w:val="24"/>
        </w:rPr>
        <w:t xml:space="preserve"> Βουλή, όταν αυτό το κάνατε δυο μήνες μετά; Και μάλιστα στέλνετε, σαν να είστε εισαγγελέας του Αρείου Πάγου, την δικογραφία πίσω; Πού ακούστηκαν αυτά τα πράγματα, κύριοι Βουλευτές; Πού ακούστηκαν; Και κατηγορείται η Κυβέρνηση ότι δεν έπραξε αμελλητί αυτά π</w:t>
      </w:r>
      <w:r>
        <w:rPr>
          <w:rFonts w:eastAsia="Times New Roman" w:cs="Times New Roman"/>
          <w:szCs w:val="24"/>
        </w:rPr>
        <w:t xml:space="preserve">ου λέει το Σύνταγμα; </w:t>
      </w:r>
    </w:p>
    <w:p w14:paraId="74B8E6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σε αυτή την υπόθεση ξέρετε ποιο είναι; Ότι τελικά ο εγκαλούμενος καταδικάστηκε από δικαστήριο. Το, δε, χειρότερο είναι το άλλο που θα σας πω: Στις 18 Μαρτίου του 2014 από τους </w:t>
      </w:r>
      <w:r>
        <w:rPr>
          <w:rFonts w:eastAsia="Times New Roman" w:cs="Times New Roman"/>
          <w:szCs w:val="24"/>
        </w:rPr>
        <w:t>ε</w:t>
      </w:r>
      <w:r>
        <w:rPr>
          <w:rFonts w:eastAsia="Times New Roman" w:cs="Times New Roman"/>
          <w:szCs w:val="24"/>
        </w:rPr>
        <w:t xml:space="preserve">ισαγγελείς </w:t>
      </w:r>
      <w:r>
        <w:rPr>
          <w:rFonts w:eastAsia="Times New Roman" w:cs="Times New Roman"/>
          <w:szCs w:val="24"/>
        </w:rPr>
        <w:t>δ</w:t>
      </w:r>
      <w:r>
        <w:rPr>
          <w:rFonts w:eastAsia="Times New Roman" w:cs="Times New Roman"/>
          <w:szCs w:val="24"/>
        </w:rPr>
        <w:t xml:space="preserve">ιαφθοράς διαβιβάζεται στον </w:t>
      </w:r>
      <w:r>
        <w:rPr>
          <w:rFonts w:eastAsia="Times New Roman" w:cs="Times New Roman"/>
          <w:szCs w:val="24"/>
        </w:rPr>
        <w:t>ε</w:t>
      </w:r>
      <w:r>
        <w:rPr>
          <w:rFonts w:eastAsia="Times New Roman" w:cs="Times New Roman"/>
          <w:szCs w:val="24"/>
        </w:rPr>
        <w:t>ισαγγελέα του Αρείου Πάγου δικογραφία. Τι αφορούσε αυτή η δικογραφία; Τα υποβρύχια. Και τη Δευτέρα 5 Μαΐου του 2014 παραλαμβάνεται από το πρωτόκολλο του Υπουργού, ενώ είχε σταλεί από 30 Απριλίου, στο πρωτόκολλο του Υπουργείου. Ξέρετε, τελικά, πότε εστάλη σ</w:t>
      </w:r>
      <w:r>
        <w:rPr>
          <w:rFonts w:eastAsia="Times New Roman" w:cs="Times New Roman"/>
          <w:szCs w:val="24"/>
        </w:rPr>
        <w:t xml:space="preserve">τη Βουλή από τις 5 Μαΐου που φαίνεται να καταγράφεται στο πρωτόκολλο του Υπουργού; Στις 30 Μαΐου του 2014, Παρασκευή βράδυ. </w:t>
      </w:r>
    </w:p>
    <w:p w14:paraId="74B8E6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πολύ να κλείσετε, κύριε Υπουργέ.</w:t>
      </w:r>
    </w:p>
    <w:p w14:paraId="74B8E6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w:t>
      </w:r>
      <w:r>
        <w:rPr>
          <w:rFonts w:eastAsia="Times New Roman" w:cs="Times New Roman"/>
          <w:b/>
          <w:szCs w:val="24"/>
        </w:rPr>
        <w:t xml:space="preserve">πίνων Δικαιωμάτων): </w:t>
      </w:r>
      <w:r>
        <w:rPr>
          <w:rFonts w:eastAsia="Times New Roman" w:cs="Times New Roman"/>
          <w:szCs w:val="24"/>
        </w:rPr>
        <w:t>Περνάει στο πρωτόκολλο της Βουλής στις 4 Ιουνίου του 2014, όταν η Βουλή πλέον κλείνει και παραγράφεται το αδίκημα.</w:t>
      </w:r>
    </w:p>
    <w:p w14:paraId="74B8E6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Αυτά είναι, κυρίες και κύριοι Βουλευτές, τα ωραία της κυβέρνησης Σαμαρά-Βενιζέλου. Παρανομίες και μεθοδεύσεις παραγραφών!</w:t>
      </w:r>
    </w:p>
    <w:p w14:paraId="74B8E65F"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6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το εξής.</w:t>
      </w:r>
    </w:p>
    <w:p w14:paraId="74B8E6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κλείστε.</w:t>
      </w:r>
    </w:p>
    <w:p w14:paraId="74B8E6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Κυρίες και κύριοι συνάδελφοι, </w:t>
      </w:r>
      <w:r>
        <w:rPr>
          <w:rFonts w:eastAsia="Times New Roman" w:cs="Times New Roman"/>
          <w:szCs w:val="24"/>
        </w:rPr>
        <w:t>αυτήν την ώρα δέχονται επίθεση οι δικαστές και οι εισαγγελείς</w:t>
      </w:r>
      <w:r>
        <w:rPr>
          <w:rFonts w:eastAsia="Times New Roman" w:cs="Times New Roman"/>
          <w:szCs w:val="24"/>
        </w:rPr>
        <w:t>,</w:t>
      </w:r>
      <w:r>
        <w:rPr>
          <w:rFonts w:eastAsia="Times New Roman" w:cs="Times New Roman"/>
          <w:szCs w:val="24"/>
        </w:rPr>
        <w:t xml:space="preserve"> που κάνουν τη δουλειά τους, καθώς και οι μάρτυρες. </w:t>
      </w:r>
    </w:p>
    <w:p w14:paraId="74B8E6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Πριν μερικές ημέρες κατέθεσε στο </w:t>
      </w:r>
      <w:r>
        <w:rPr>
          <w:rFonts w:eastAsia="Times New Roman" w:cs="Times New Roman"/>
          <w:szCs w:val="24"/>
        </w:rPr>
        <w:t>ε</w:t>
      </w:r>
      <w:r>
        <w:rPr>
          <w:rFonts w:eastAsia="Times New Roman" w:cs="Times New Roman"/>
          <w:szCs w:val="24"/>
        </w:rPr>
        <w:t xml:space="preserve">φετείο, στην υπόθεση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ένας μάρτυρας τον οποίο όλοι θυμόσαστε. Ο κ. Σπυρίδων Καλούδης. Ποιος ή</w:t>
      </w:r>
      <w:r>
        <w:rPr>
          <w:rFonts w:eastAsia="Times New Roman" w:cs="Times New Roman"/>
          <w:szCs w:val="24"/>
        </w:rPr>
        <w:t xml:space="preserve">ταν ο κ. Σπυρίδων Καλούδης; Ταμίας του ΠΑΣΟΚ και μέλος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ΟΤΕ, τοποθετημένος από την τότε κυβέρνηση Σημίτη. Και τι κατέθεσε ο κ. Καλούδης; Πως ό,τι έλεγε εδώ και δέκα χρόνια για τις βαλίτσες του Τσουκάτου, ήταν ψέματα. Και τελικ</w:t>
      </w:r>
      <w:r>
        <w:rPr>
          <w:rFonts w:eastAsia="Times New Roman" w:cs="Times New Roman"/>
          <w:szCs w:val="24"/>
        </w:rPr>
        <w:t xml:space="preserve">ά τα λεφτά πήγαν στα κομματικά ταμεία. Στη δίκη το κατέθεσε ο κ. Αυγερινός. </w:t>
      </w:r>
    </w:p>
    <w:p w14:paraId="74B8E6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Ξέρετε γιατί το αναφέρω αυτό; Δεν το αναφέρω για να καταδείξω το «κόμμα των Τσουκάτων», αλλά για να σας θυμίσω τις επιθέσεις</w:t>
      </w:r>
      <w:r>
        <w:rPr>
          <w:rFonts w:eastAsia="Times New Roman" w:cs="Times New Roman"/>
          <w:szCs w:val="24"/>
        </w:rPr>
        <w:t>,</w:t>
      </w:r>
      <w:r>
        <w:rPr>
          <w:rFonts w:eastAsia="Times New Roman" w:cs="Times New Roman"/>
          <w:szCs w:val="24"/>
        </w:rPr>
        <w:t xml:space="preserve"> που είχε δεχτεί η ιδιαιτέρα του Χριστοφοράκου, η οποί</w:t>
      </w:r>
      <w:r>
        <w:rPr>
          <w:rFonts w:eastAsia="Times New Roman" w:cs="Times New Roman"/>
          <w:szCs w:val="24"/>
        </w:rPr>
        <w:t>α κατέθετε τότε ως μάρτυρας και πήγατε να την βγάλετε τρελή και εσείς της Νέας Δημοκρατίας και εσείς του ΠΑΣΟΚ. Γιατί; Διότι, έλεγε για τα μαύρα ταμεία, για τα λεφτά του Τσουκάτου και τις σχέσεις του Χριστοφοράκου με την οικογένεια Μητσοτάκη.</w:t>
      </w:r>
    </w:p>
    <w:p w14:paraId="74B8E66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τις πτέρυγες του ΣΥΡΙΖΑ και των ΑΝΕΛ)</w:t>
      </w:r>
    </w:p>
    <w:p w14:paraId="74B8E6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Τρελή πήγατε να τη βγάλετε! Το ίδιο κάνετε και με τους μάρτυρες.</w:t>
      </w:r>
    </w:p>
    <w:p w14:paraId="74B8E6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Υπουργέ, έχετε τελειώσει.</w:t>
      </w:r>
    </w:p>
    <w:p w14:paraId="74B8E6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w:t>
      </w:r>
      <w:r>
        <w:rPr>
          <w:rFonts w:eastAsia="Times New Roman" w:cs="Times New Roman"/>
          <w:b/>
          <w:szCs w:val="24"/>
        </w:rPr>
        <w:t xml:space="preserve">ων): </w:t>
      </w:r>
      <w:r>
        <w:rPr>
          <w:rFonts w:eastAsia="Times New Roman" w:cs="Times New Roman"/>
          <w:szCs w:val="24"/>
        </w:rPr>
        <w:t>Τελείωσα, κύριε Πρόεδρε.</w:t>
      </w:r>
    </w:p>
    <w:p w14:paraId="74B8E6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Εάν, κυρίες και κύριοι συνάδελφοι, κάτι μένει από όλη αυτήν την αντιπαράθεση, είναι κάτι θετικό. Να υπερψηφίσετε όλοι την πρόταση συνταγματικής αναθεώρησης του ΣΥΡΙΖΑ για την κατάργηση του επαίσχυντου άρθρου, το οποίο εγκαθιδρ</w:t>
      </w:r>
      <w:r>
        <w:rPr>
          <w:rFonts w:eastAsia="Times New Roman" w:cs="Times New Roman"/>
          <w:szCs w:val="24"/>
        </w:rPr>
        <w:t>ύει καθεστώς ασυλίας, ανισονομίας και ευνοιοκρατίας για πολιτικά πρόσωπα.</w:t>
      </w:r>
    </w:p>
    <w:p w14:paraId="74B8E66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6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Να καταργηθεί το συγκεκριμένο άρθρο του Συντάγματος και ο νόμος «περί ευθύνης Υπουργών», ο οποίος στηρίζεται πάνω εκεί. Και </w:t>
      </w:r>
      <w:r>
        <w:rPr>
          <w:rFonts w:eastAsia="Times New Roman" w:cs="Times New Roman"/>
          <w:szCs w:val="24"/>
        </w:rPr>
        <w:t>σας λέμε κάτι, κυρίες και κύριοι συνάδελφοι, απαντώντας και στον κ. Σαμαρά.</w:t>
      </w:r>
    </w:p>
    <w:p w14:paraId="74B8E6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Υπουργέ. Σας παρακαλώ πάρα πολύ!</w:t>
      </w:r>
    </w:p>
    <w:p w14:paraId="74B8E66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Τελείωσα, κύριε Πρόεδρ</w:t>
      </w:r>
      <w:r>
        <w:rPr>
          <w:rFonts w:eastAsia="Times New Roman" w:cs="Times New Roman"/>
          <w:szCs w:val="24"/>
        </w:rPr>
        <w:t>ε.</w:t>
      </w:r>
    </w:p>
    <w:p w14:paraId="74B8E6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 έχετε πει πάρα αρκετές φορές.</w:t>
      </w:r>
    </w:p>
    <w:p w14:paraId="74B8E6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Σας λέμε ότι αυτή η συνταγματική αναθεώρηση και η μη ύπαρξη πλέον προστατευτικού πλαισίου, θα εφαρμοστεί πρώτα </w:t>
      </w:r>
      <w:r>
        <w:rPr>
          <w:rFonts w:eastAsia="Times New Roman" w:cs="Times New Roman"/>
          <w:szCs w:val="24"/>
        </w:rPr>
        <w:t>και κύρια για την Κυβέρνηση του ΣΥΡΙΖΑ. Γιατί ο Πρωθυπουργός, ο Αλέξης Τσίπρας και οι Υπουργοί του ΣΥΡΙΖΑ δεν φοβόμαστε, δεν έχουμε ανάγκη προστασίας, ούτε παραγραφών ούτε ειδικού καθεστώτος!</w:t>
      </w:r>
    </w:p>
    <w:p w14:paraId="74B8E6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4B8E67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w:t>
      </w:r>
      <w:r>
        <w:rPr>
          <w:rFonts w:eastAsia="Times New Roman" w:cs="Times New Roman"/>
          <w:szCs w:val="24"/>
        </w:rPr>
        <w:t>ΥΡΙΖΑ και των ΑΝΕΛ)</w:t>
      </w:r>
    </w:p>
    <w:p w14:paraId="74B8E6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θα ήθελα τον λόγο επί προσωπικού.</w:t>
      </w:r>
    </w:p>
    <w:p w14:paraId="74B8E6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Κι εγώ ζητώ τον λόγο επί προσωπικού, κύριε Πρόεδρε.</w:t>
      </w:r>
    </w:p>
    <w:p w14:paraId="74B8E6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 Δεν υπάρχουν προσωπικά. Το έχουμε πει και στη Διάσκεψη των Προέδρων. </w:t>
      </w:r>
    </w:p>
    <w:p w14:paraId="74B8E6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Πώς δεν υπάρχουν;</w:t>
      </w:r>
    </w:p>
    <w:p w14:paraId="74B8E6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 σημερινή συζήτηση είναι μόνο για πρόσωπα και κακώς δόθηκαν -το λέω ευθύτατα- προηγούμενα. Μόνο </w:t>
      </w:r>
      <w:r>
        <w:rPr>
          <w:rFonts w:eastAsia="Times New Roman" w:cs="Times New Roman"/>
          <w:szCs w:val="24"/>
        </w:rPr>
        <w:t>εάν υβριστεί κάποιος. Ουδείς υβρίστηκε. Εντάξει;</w:t>
      </w:r>
    </w:p>
    <w:p w14:paraId="74B8E6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ακούστε πρώτα.</w:t>
      </w:r>
    </w:p>
    <w:p w14:paraId="74B8E6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κύριε Αθανασίου. Έχετε παρέμβει από το πρωί τρεις φορές. Σας παρακαλώ πολύ.</w:t>
      </w:r>
    </w:p>
    <w:p w14:paraId="74B8E6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δεν δεσμεύεται η Ολομέλεια από τη Διάσκεψη.</w:t>
      </w:r>
    </w:p>
    <w:p w14:paraId="74B8E6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Εγώ βρίσκομαι τώρα…</w:t>
      </w:r>
    </w:p>
    <w:p w14:paraId="74B8E6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w:t>
      </w:r>
    </w:p>
    <w:p w14:paraId="74B8E6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καθίστε αμέσως κάτω!</w:t>
      </w:r>
    </w:p>
    <w:p w14:paraId="74B8E6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 κύριος Υπουργός…</w:t>
      </w:r>
    </w:p>
    <w:p w14:paraId="74B8E6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ΡΟΣ (Νικόλαος Βούτσης):</w:t>
      </w:r>
      <w:r>
        <w:rPr>
          <w:rFonts w:eastAsia="Times New Roman" w:cs="Times New Roman"/>
          <w:szCs w:val="24"/>
        </w:rPr>
        <w:t xml:space="preserve"> Σας παρακαλώ, καθίστε αμέσως κάτω!</w:t>
      </w:r>
    </w:p>
    <w:p w14:paraId="74B8E6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δεν έχει το δικαίωμα να πάρει τον λόγο επί προσωπικού; </w:t>
      </w:r>
    </w:p>
    <w:p w14:paraId="74B8E6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Ακούτε τι σας λέω; Η διαδικασία είναι συγκεκριμένη. Και θα μιλήσει τώρα η κ</w:t>
      </w:r>
      <w:r>
        <w:rPr>
          <w:rFonts w:eastAsia="Times New Roman" w:cs="Times New Roman"/>
          <w:szCs w:val="24"/>
        </w:rPr>
        <w:t>.</w:t>
      </w:r>
      <w:r>
        <w:rPr>
          <w:rFonts w:eastAsia="Times New Roman" w:cs="Times New Roman"/>
          <w:szCs w:val="24"/>
        </w:rPr>
        <w:t xml:space="preserve"> Γ</w:t>
      </w:r>
      <w:r>
        <w:rPr>
          <w:rFonts w:eastAsia="Times New Roman" w:cs="Times New Roman"/>
          <w:szCs w:val="24"/>
        </w:rPr>
        <w:t>εννηματά. Παρακαλώ πολύ, την καλώ στο Βήμα.</w:t>
      </w:r>
    </w:p>
    <w:p w14:paraId="74B8E6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δεν δεσμεύεται η Ολομέλεια από τη Διάσκεψη.</w:t>
      </w:r>
    </w:p>
    <w:p w14:paraId="74B8E6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Η Ολομέλεια έχει αποφασίσει για τη διαδικασία. Έχει αποφασίσει από το πρωί. Σήμερα θα εί</w:t>
      </w:r>
      <w:r>
        <w:rPr>
          <w:rFonts w:eastAsia="Times New Roman" w:cs="Times New Roman"/>
          <w:szCs w:val="24"/>
        </w:rPr>
        <w:t xml:space="preserve">στε ήρεμοι, θα είμαστε ήρεμοι, θα είμαστε πολύ υπομονετικοί και θα πάμε αρκετά αργά το βράδυ. Αυτό αφορά όλες και όλους, Αρχηγούς κομμάτων, που δεν θέλω εκνευρισμένοι να μου απευθύνονται για οποιονδήποτε λόγο. Εντάξει; </w:t>
      </w:r>
    </w:p>
    <w:p w14:paraId="74B8E6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w:t>
      </w:r>
    </w:p>
    <w:p w14:paraId="74B8E6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Καθίστε, κύριε Αθανασίου. Σας παρακαλώ! Δεν έχετε ειδική θέση εδώ μέσα. Σας παρακαλώ πάρα πολύ!</w:t>
      </w:r>
    </w:p>
    <w:p w14:paraId="74B8E6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 κύριος Υπουργός ανέφερε ανακρίβειες.</w:t>
      </w:r>
    </w:p>
    <w:p w14:paraId="74B8E6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υβριστήκατε. Και κακώς από το πρωί…</w:t>
      </w:r>
    </w:p>
    <w:p w14:paraId="74B8E6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Και εσείς προσωπικά παραβιάζετε τον Κανονισμό σε πάρα πολλές διατάξεις.</w:t>
      </w:r>
    </w:p>
    <w:p w14:paraId="74B8E68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Με συγχωρείτε, κυρία Γεννηματά.</w:t>
      </w:r>
    </w:p>
    <w:p w14:paraId="74B8E68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Είστε ο κατ</w:t>
      </w:r>
      <w:r>
        <w:rPr>
          <w:rFonts w:eastAsia="Times New Roman" w:cs="Times New Roman"/>
          <w:szCs w:val="24"/>
        </w:rPr>
        <w:t xml:space="preserve">’ </w:t>
      </w:r>
      <w:r>
        <w:rPr>
          <w:rFonts w:eastAsia="Times New Roman" w:cs="Times New Roman"/>
          <w:szCs w:val="24"/>
        </w:rPr>
        <w:t>εξοχήν Πρόεδρος που παραβιάζει τον Κανονισμό.</w:t>
      </w:r>
    </w:p>
    <w:p w14:paraId="74B8E68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w:t>
      </w:r>
      <w:r>
        <w:rPr>
          <w:rFonts w:eastAsia="Times New Roman" w:cs="Times New Roman"/>
          <w:b/>
          <w:szCs w:val="24"/>
        </w:rPr>
        <w:t>ούτσης):</w:t>
      </w:r>
      <w:r>
        <w:rPr>
          <w:rFonts w:eastAsia="Times New Roman" w:cs="Times New Roman"/>
          <w:szCs w:val="24"/>
        </w:rPr>
        <w:t xml:space="preserve"> Κύριε Αθανασίου, σας παρακαλώ πολύ, καθίστε κάτω. Σας έχω πει και με άλλη ευκαιρία, όποιος δεν θέλει, κάνει μομφή στον Πρόεδρο και προχωράμε τη διαδικασία. Σας το έχω πει. Όσο είμαι εγώ στην έδρα, είμαι ακριβοδίκαιος και προσπαθώ πάρα πολύ να κρατ</w:t>
      </w:r>
      <w:r>
        <w:rPr>
          <w:rFonts w:eastAsia="Times New Roman" w:cs="Times New Roman"/>
          <w:szCs w:val="24"/>
        </w:rPr>
        <w:t xml:space="preserve">άω τη διαδικασία. </w:t>
      </w:r>
    </w:p>
    <w:p w14:paraId="74B8E68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 κ. Κοντονής είπε ανακρίβειες. </w:t>
      </w:r>
    </w:p>
    <w:p w14:paraId="74B8E6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Έγινε ένα μεγάλο σφάλμα από το πρωί, αλλά δεν μπορώ να προεδρεύω είκοσι τέσσερις ώρες.</w:t>
      </w:r>
    </w:p>
    <w:p w14:paraId="74B8E6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Παραβιάζετε τον Κανονισμό.</w:t>
      </w:r>
    </w:p>
    <w:p w14:paraId="74B8E6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(Νικόλαος Βούτσης):</w:t>
      </w:r>
      <w:r>
        <w:rPr>
          <w:rFonts w:eastAsia="Times New Roman" w:cs="Times New Roman"/>
          <w:szCs w:val="24"/>
        </w:rPr>
        <w:t xml:space="preserve"> Και ξέρετε ποιο είναι αυτό το σφάλμα, διότι έχετε παρέμβει κι εσείς από το πρωί. Κάνατε δύο ώρες καθυστέρηση με διαδικαστικά. Δικαίωμα σας.</w:t>
      </w:r>
    </w:p>
    <w:p w14:paraId="74B8E68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λοιπόν, σε μια διαδικασία η οποία έχει μόνο πρόσωπα -η σημερινή διαδικασία είναι </w:t>
      </w:r>
      <w:r>
        <w:rPr>
          <w:rFonts w:eastAsia="Times New Roman" w:cs="Times New Roman"/>
          <w:szCs w:val="24"/>
        </w:rPr>
        <w:t xml:space="preserve">ειδική διαδικασία- δεν νοείται κανένα προσωπικό ζήτημα, παρά μόνο εάν κάποιος υβρίζεται. </w:t>
      </w:r>
    </w:p>
    <w:p w14:paraId="74B8E6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Δυστυχώς, από το πρωί, με ευθύνη του Προεδρείου -αναλαμβάνω εγώ την ευθύνη και ας ήταν άλλοι εδώ πάνω- εδίδετο ο λόγος και καταναλώθηκε πολύς χρόνος στο όνομα του προ</w:t>
      </w:r>
      <w:r>
        <w:rPr>
          <w:rFonts w:eastAsia="Times New Roman" w:cs="Times New Roman"/>
          <w:szCs w:val="24"/>
        </w:rPr>
        <w:t xml:space="preserve">σωπικού, επειδή προφανώς υπήρχαν διαφορετικές απόψεις ανάμεσα στους ομιλητές. Αυτά είναι απαράδεκτα πράγματα. </w:t>
      </w:r>
    </w:p>
    <w:p w14:paraId="74B8E69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Κάνετε λάθος. </w:t>
      </w:r>
    </w:p>
    <w:p w14:paraId="74B8E692" w14:textId="77777777" w:rsidR="00D8133C" w:rsidRDefault="00A7505C">
      <w:pPr>
        <w:spacing w:line="600" w:lineRule="auto"/>
        <w:ind w:firstLine="720"/>
        <w:contextualSpacing/>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Κύριε Αθανασίου, θα καθίσετε κάτω και παρακαλώ δεν θα ξανασηκωθείτε μέχρι να τε</w:t>
      </w:r>
      <w:r>
        <w:rPr>
          <w:rFonts w:eastAsia="Times New Roman" w:cs="Times New Roman"/>
          <w:szCs w:val="24"/>
        </w:rPr>
        <w:t>λειώσει η συνεδρίαση, εκτός εάν υβριστείτε, που ελπίζω κανείς να μην το κάνει.</w:t>
      </w:r>
    </w:p>
    <w:p w14:paraId="74B8E6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Πάντως, κύριε Πρόεδρε, σε σειρά περιπτώσεων παραβιάζετε τον Κανονισμό.</w:t>
      </w:r>
    </w:p>
    <w:p w14:paraId="74B8E694" w14:textId="77777777" w:rsidR="00D8133C" w:rsidRDefault="00A7505C">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Κυρία Γεννηματά, έχετε τον λόγο. Με συγχωρείτε για τη </w:t>
      </w:r>
      <w:r>
        <w:rPr>
          <w:rFonts w:eastAsia="Times New Roman" w:cs="Times New Roman"/>
          <w:szCs w:val="24"/>
        </w:rPr>
        <w:t>διακοπή.</w:t>
      </w:r>
    </w:p>
    <w:p w14:paraId="74B8E6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Ευχαριστώ πολύ, κύριε Πρόεδρε. </w:t>
      </w:r>
    </w:p>
    <w:p w14:paraId="74B8E6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ερώτημα που πλανάται όλη την ημέρα σήμερα και μέσα στην Αίθουσα αλλά και στην κοινωνία, είναι εάν το ζ</w:t>
      </w:r>
      <w:r>
        <w:rPr>
          <w:rFonts w:eastAsia="Times New Roman" w:cs="Times New Roman"/>
          <w:szCs w:val="24"/>
        </w:rPr>
        <w:t>ήτημα για το οποίο συζητάμε, αφορά ένα σκάνδαλο ή μια σκευωρία. Δεν υπάρχει, όμως, στην πραγματικότητα αυτό το δίλημμα, γιατί ισχύουν και τα δύο. Υπάρχει σκάνδαλο στην εξέλιξη της φαρμακευτικής δαπάνης και υπάρχει σκευωρία της Κυβέρνησης με ολοφάνερη επιχε</w:t>
      </w:r>
      <w:r>
        <w:rPr>
          <w:rFonts w:eastAsia="Times New Roman" w:cs="Times New Roman"/>
          <w:szCs w:val="24"/>
        </w:rPr>
        <w:t>ίρηση σπίλωσης των πολιτικών της αντιπάλων.</w:t>
      </w:r>
    </w:p>
    <w:p w14:paraId="74B8E6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69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Η επιλογή του χρόνου, η επιλογή των πολιτικών προσώπων, η εξόφθαλμη παράλειψη άλλων, οι δηλώσεις του κ. Τσίπρα και κυβερνητικών αξιωμα</w:t>
      </w:r>
      <w:r>
        <w:rPr>
          <w:rFonts w:eastAsia="Times New Roman" w:cs="Times New Roman"/>
          <w:szCs w:val="24"/>
        </w:rPr>
        <w:t>τούχων πριν και μετά την ανακίνηση του θέματος αυτού, οι εξόφθαλμες δικονομικές παραβιάσεις, η ποιότητα των μαρτυρικών καταθέσεων, όλα αυτά και άλλα καταδεικνύουν την ύπαρξη συνωμοσίας.</w:t>
      </w:r>
    </w:p>
    <w:p w14:paraId="74B8E6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Χθες, ο </w:t>
      </w:r>
      <w:r>
        <w:rPr>
          <w:rFonts w:eastAsia="Times New Roman" w:cs="Times New Roman"/>
          <w:szCs w:val="24"/>
        </w:rPr>
        <w:t>α</w:t>
      </w:r>
      <w:r>
        <w:rPr>
          <w:rFonts w:eastAsia="Times New Roman" w:cs="Times New Roman"/>
          <w:szCs w:val="24"/>
        </w:rPr>
        <w:t xml:space="preserve">ντιεισαγγελέας του Αρείου Πάγου σας εξέθεσε ολοκληρωτικά. Οι </w:t>
      </w:r>
      <w:r>
        <w:rPr>
          <w:rFonts w:eastAsia="Times New Roman" w:cs="Times New Roman"/>
          <w:szCs w:val="24"/>
        </w:rPr>
        <w:t xml:space="preserve">μάρτυρες στους οποίους στηρίχθηκε αποκλειστικά για να στηθεί το όλο σκηνικό, κατέθεσαν σε καθεστώς απλής προστασίας. Και ω του θαύματος, αναβαθμίστηκαν σε προστατευόμενους μάρτυρες δημοσίου συμφέροντος μόνο αφότου ξεσηκώθηκε η κατακραυγή και ο σάλος. Αυτό </w:t>
      </w:r>
      <w:r>
        <w:rPr>
          <w:rFonts w:eastAsia="Times New Roman" w:cs="Times New Roman"/>
          <w:szCs w:val="24"/>
        </w:rPr>
        <w:t xml:space="preserve">αποδεικνύει το πόσο μεθοδικά και δόλια στήνετε την όλη σκευωρία. </w:t>
      </w:r>
    </w:p>
    <w:p w14:paraId="74B8E6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Εμάς, όπως και κάθε έντιμο πολίτη, μας ενδιαφέρει να λάμψει η αλήθεια. Μας ενδιαφέρει να διαπιστωθούν τα όποια θεσμικά κενά που επιτρέπουν τη διασπάθιση του δημοσίου χρήματος, ώστε να διορθω</w:t>
      </w:r>
      <w:r>
        <w:rPr>
          <w:rFonts w:eastAsia="Times New Roman" w:cs="Times New Roman"/>
          <w:szCs w:val="24"/>
        </w:rPr>
        <w:t xml:space="preserve">θούν και να μην επαναληφθούν ανάλογα φαινόμενα στο μέλλον. Μας ενδιαφέρει να εντοπιστούν οι όποιοι επιτήδειοι  εκμεταλλεύτηκαν αυτά τα κενά και πλούτισαν σε βάρος του </w:t>
      </w:r>
      <w:r>
        <w:rPr>
          <w:rFonts w:eastAsia="Times New Roman" w:cs="Times New Roman"/>
          <w:szCs w:val="24"/>
        </w:rPr>
        <w:t>δ</w:t>
      </w:r>
      <w:r>
        <w:rPr>
          <w:rFonts w:eastAsia="Times New Roman" w:cs="Times New Roman"/>
          <w:szCs w:val="24"/>
        </w:rPr>
        <w:t xml:space="preserve">ημοσίου. Μας ενδιαφέρει, με λίγα λόγια, η ουσία του θέματος. </w:t>
      </w:r>
    </w:p>
    <w:p w14:paraId="74B8E6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Τσίπρας, όμως, δεν εν</w:t>
      </w:r>
      <w:r>
        <w:rPr>
          <w:rFonts w:eastAsia="Times New Roman" w:cs="Times New Roman"/>
          <w:szCs w:val="24"/>
        </w:rPr>
        <w:t>διαφέρεται για όλα αυτά. Αν ενδιαφερόταν, θα φρόντιζε να υπάρξει η δυνατότητα για πλήρη έλεγχο και διαφάνεια, χωρίς επιλεκτικές εξαιρέσεις ημετέρων και χωρίς, για μια ακόμη φορά, ευμενή, διακριτή μεταχείριση της περιόδου διακυβέρνησης 2004-2009 της Νέας Δη</w:t>
      </w:r>
      <w:r>
        <w:rPr>
          <w:rFonts w:eastAsia="Times New Roman" w:cs="Times New Roman"/>
          <w:szCs w:val="24"/>
        </w:rPr>
        <w:t xml:space="preserve">μοκρατίας, οπότε και εκτροχιάστηκε η δαπάνη. </w:t>
      </w:r>
    </w:p>
    <w:p w14:paraId="74B8E6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6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Γιατί, άραγε, το κάνετε αυτό, κύριε Τσίπρα; Σας έχουμε προκαλέσει πάρα πολλές φορές εδώ μέσα στη Βουλή, από αυτό το Βήμα. Έχετε αναλ</w:t>
      </w:r>
      <w:r>
        <w:rPr>
          <w:rFonts w:eastAsia="Times New Roman" w:cs="Times New Roman"/>
          <w:szCs w:val="24"/>
        </w:rPr>
        <w:t xml:space="preserve">άβει δεσμεύσεις, κι αν ναι, σε ποιον; Οφείλετε, επιτέλους, να έρθετε εδώ και να δώσετε απαντήσεις. </w:t>
      </w:r>
    </w:p>
    <w:p w14:paraId="74B8E6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πω κάτι και στον κ. Μητσοτάκη. </w:t>
      </w:r>
    </w:p>
    <w:p w14:paraId="74B8E6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αποδέχεστε και αποδεχόμαστε ότι υπάρχει σκευωρία. Αποδέχεστε, όμως, ότι στην υπ</w:t>
      </w:r>
      <w:r>
        <w:rPr>
          <w:rFonts w:eastAsia="Times New Roman" w:cs="Times New Roman"/>
          <w:szCs w:val="24"/>
        </w:rPr>
        <w:t xml:space="preserve">όθεση της φαρμακευτικής δαπάνης και στη </w:t>
      </w:r>
      <w:r>
        <w:rPr>
          <w:rFonts w:eastAsia="Times New Roman" w:cs="Times New Roman"/>
          <w:szCs w:val="24"/>
        </w:rPr>
        <w:t>«</w:t>
      </w:r>
      <w:r>
        <w:rPr>
          <w:rFonts w:eastAsia="Times New Roman" w:cs="Times New Roman"/>
          <w:szCs w:val="24"/>
          <w:lang w:val="en-US"/>
        </w:rPr>
        <w:t>N</w:t>
      </w:r>
      <w:r>
        <w:rPr>
          <w:rFonts w:eastAsia="Times New Roman" w:cs="Times New Roman"/>
          <w:szCs w:val="24"/>
        </w:rPr>
        <w:t>OVARTIS»</w:t>
      </w:r>
      <w:r>
        <w:rPr>
          <w:rFonts w:eastAsia="Times New Roman" w:cs="Times New Roman"/>
          <w:szCs w:val="24"/>
        </w:rPr>
        <w:t xml:space="preserve"> υπάρχει σκάνδαλο, ναι ή όχι; </w:t>
      </w:r>
    </w:p>
    <w:p w14:paraId="74B8E6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ευκαιρία, άκουσα τη θέση του Αρχηγού της Αξιωματικής Αντιπολίτευσης για την αλλαγή του νόμου «περί ευθύνης Υπουργών». Βεβαίως! Καμμία αντίρρηση! Τι σημαίνει, όμως, </w:t>
      </w:r>
      <w:r>
        <w:rPr>
          <w:rFonts w:eastAsia="Times New Roman" w:cs="Times New Roman"/>
          <w:szCs w:val="24"/>
        </w:rPr>
        <w:t xml:space="preserve">αυτό; Σημαίνει ότι απαιτείται αλλαγή του Συντάγματος. Και τι προϋποθέτει αυτό; Αυτό προϋποθέτει ευρύτερη συνεννόηση.  </w:t>
      </w:r>
    </w:p>
    <w:p w14:paraId="74B8E6A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Αλήθεια, κύριε Μητσοτάκη, πιστεύετε ότι μπορεί να επιτευχθεί αυτή η ευρύτερη συνεννόηση και ιδιαίτερα μέσα σε αυτό το κλίμα; Αν το </w:t>
      </w:r>
      <w:r>
        <w:rPr>
          <w:rFonts w:eastAsia="Times New Roman"/>
          <w:szCs w:val="24"/>
        </w:rPr>
        <w:t>πιστεύετε, εμείς μαζί μπορούμε να συζητήσουμε για μια μίνι αναθεώρηση σε βασικές διατάξεις, αυτές δηλαδή που έχει ωριμάσει απόλυτα η ιδέα ότι πρέπει να αναθεωρηθούν.</w:t>
      </w:r>
    </w:p>
    <w:p w14:paraId="74B8E6A2" w14:textId="77777777" w:rsidR="00D8133C" w:rsidRDefault="00A7505C">
      <w:pPr>
        <w:spacing w:line="600" w:lineRule="auto"/>
        <w:ind w:firstLine="720"/>
        <w:contextualSpacing/>
        <w:jc w:val="both"/>
        <w:rPr>
          <w:rFonts w:eastAsia="Times New Roman"/>
          <w:szCs w:val="24"/>
        </w:rPr>
      </w:pPr>
      <w:r>
        <w:rPr>
          <w:rFonts w:eastAsia="Times New Roman"/>
          <w:szCs w:val="24"/>
        </w:rPr>
        <w:t>Κύριε Τσίπρα, εσείς μοναδική έγνοια έχετε την πολιτική αξιοποίηση του σκανδάλου. Η ματιά σ</w:t>
      </w:r>
      <w:r>
        <w:rPr>
          <w:rFonts w:eastAsia="Times New Roman"/>
          <w:szCs w:val="24"/>
        </w:rPr>
        <w:t xml:space="preserve">ας είναι στραμμένη μόνο στα κομματικά οφέλη που μπορείτε να προσκομίσετε, όχι τι ωφελεί τη χώρα, αλλά τι ωφελεί εσάς. Γι’ αυτό εξαιρέσατε από τον έλεγχο, θρασύτατα, τη διερεύνηση των δικών σας ευθυνών, των δικών σας υπουργών, της δικής σας περιόδου. </w:t>
      </w:r>
    </w:p>
    <w:p w14:paraId="74B8E6A3" w14:textId="77777777" w:rsidR="00D8133C" w:rsidRDefault="00A7505C">
      <w:pPr>
        <w:spacing w:line="600" w:lineRule="auto"/>
        <w:ind w:firstLine="720"/>
        <w:contextualSpacing/>
        <w:jc w:val="both"/>
        <w:rPr>
          <w:rFonts w:eastAsia="Times New Roman"/>
          <w:szCs w:val="24"/>
        </w:rPr>
      </w:pPr>
      <w:r>
        <w:rPr>
          <w:rFonts w:eastAsia="Times New Roman"/>
          <w:szCs w:val="24"/>
        </w:rPr>
        <w:t>(Χειρ</w:t>
      </w:r>
      <w:r>
        <w:rPr>
          <w:rFonts w:eastAsia="Times New Roman"/>
          <w:szCs w:val="24"/>
        </w:rPr>
        <w:t>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6A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η αποψινή συζήτηση πραγματοποιείται σε μια πολύ βαριά, εξαιρετικά αρνητική ατμόσφαιρα, μέσα σε ένα κλίμα λίαν τοξικό, με την κοινή γνώμη, ξανά, σε σύγχυση </w:t>
      </w:r>
      <w:r>
        <w:rPr>
          <w:rFonts w:eastAsia="Times New Roman"/>
          <w:szCs w:val="24"/>
        </w:rPr>
        <w:t>με αποκλειστικά δική σας ευθύνη. Η χώρα βρίσκεται σε μια κρίσιμη καμπή. Πορεύεται με τη θηλιά που της φορέσατε στον λαιμό. Η Τουρκία εντείνει την προκλητικότητά της στο Αιγαίο και την Κύπρο, καταπατώντας τις διεθνείς συνθήκες και το διεθνές δίκαιο. Κάθε χα</w:t>
      </w:r>
      <w:r>
        <w:rPr>
          <w:rFonts w:eastAsia="Times New Roman"/>
          <w:szCs w:val="24"/>
        </w:rPr>
        <w:t xml:space="preserve">λαρότητα από την πλευρά της Κυβέρνησης, κάθε αδράνεια, μπορεί να προκαλέσει σοβαρότατη βλάβη στα εθνικά μας συμφέροντα. </w:t>
      </w:r>
    </w:p>
    <w:p w14:paraId="74B8E6A5" w14:textId="77777777" w:rsidR="00D8133C" w:rsidRDefault="00A7505C">
      <w:pPr>
        <w:spacing w:line="600" w:lineRule="auto"/>
        <w:ind w:firstLine="720"/>
        <w:contextualSpacing/>
        <w:jc w:val="both"/>
        <w:rPr>
          <w:rFonts w:eastAsia="Times New Roman"/>
          <w:szCs w:val="24"/>
        </w:rPr>
      </w:pPr>
      <w:r>
        <w:rPr>
          <w:rFonts w:eastAsia="Times New Roman"/>
          <w:szCs w:val="24"/>
        </w:rPr>
        <w:t>Στο θέμα των Σκοπίων; Αντί να επιδιώξετε εθνική συνεννόηση και διαμόρφωση εθνικής γραμμής, τι επιχειρήσατε να κάνετε; Προσπαθήσατε να δ</w:t>
      </w:r>
      <w:r>
        <w:rPr>
          <w:rFonts w:eastAsia="Times New Roman"/>
          <w:szCs w:val="24"/>
        </w:rPr>
        <w:t>ιχάσετε τους πολιτικούς σας αντιπάλους και βεβαίως τον ελληνικό λαό. Και σήμερα είμαστε αντιμέτωποι με τον κίνδυνο «σαλαμοποίησης» της λύσης, που θα δημιουργήσει –και θυμηθείτε το- πολύ μεγαλύτερα προβλήματα στο μέλλον από αυτά που φαίνεται ότι προσπαθεί ν</w:t>
      </w:r>
      <w:r>
        <w:rPr>
          <w:rFonts w:eastAsia="Times New Roman"/>
          <w:szCs w:val="24"/>
        </w:rPr>
        <w:t xml:space="preserve">α επιλύσει. </w:t>
      </w:r>
    </w:p>
    <w:p w14:paraId="74B8E6A6" w14:textId="77777777" w:rsidR="00D8133C" w:rsidRDefault="00A7505C">
      <w:pPr>
        <w:spacing w:line="600" w:lineRule="auto"/>
        <w:ind w:firstLine="720"/>
        <w:contextualSpacing/>
        <w:jc w:val="both"/>
        <w:rPr>
          <w:rFonts w:eastAsia="Times New Roman"/>
          <w:szCs w:val="24"/>
        </w:rPr>
      </w:pPr>
      <w:r>
        <w:rPr>
          <w:rFonts w:eastAsia="Times New Roman"/>
          <w:szCs w:val="24"/>
        </w:rPr>
        <w:t>Στην οικονομία; Έχει γίνει σαφές πως το τέλος του προγράμματος σε καμμία περίπτωση δεν σημαίνει οριστική και ασφαλή έξοδο από την κρίση. Τελειώνει το μνημόνιο για τους εταίρους μας. Δεν τελειώνει για μας. Άλλωστε, έχετε δεσμευτεί προκαταβολικά</w:t>
      </w:r>
      <w:r>
        <w:rPr>
          <w:rFonts w:eastAsia="Times New Roman"/>
          <w:szCs w:val="24"/>
        </w:rPr>
        <w:t xml:space="preserve"> για ένα μνημόνιο μετά από το μνημόνιο. Έχετε νομοθετήσει νέες περικοπές στις συντάξεις και στο αφορολόγητο, έχετε εκχωρήσει τον δημόσιο πλούτο, έχετε δεσμευθεί σε υψηλά πρωτογενή πλεονάσματα. Και τώρα τι κάνετε; Το ομολογήσατε. Διαπραγματεύεστε, απλώς, το</w:t>
      </w:r>
      <w:r>
        <w:rPr>
          <w:rFonts w:eastAsia="Times New Roman"/>
          <w:szCs w:val="24"/>
        </w:rPr>
        <w:t xml:space="preserve"> είδος της επιτροπείας. </w:t>
      </w:r>
    </w:p>
    <w:p w14:paraId="74B8E6A7"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κύριοι Βουλευτές, βρισκόμαστε, λοιπόν, σήμερα εδώ για άλλη μια φορά αντιμέτωποι με μια πολιτική σκευωρία με ενορχηστρωτή τον κ. Τσίπρα και βραχίονες τους Υπουργούς του. Και τι εξαιρετική σύμπτωση; Απίθανη! Ο πρώην διοικη</w:t>
      </w:r>
      <w:r>
        <w:rPr>
          <w:rFonts w:eastAsia="Times New Roman"/>
          <w:szCs w:val="24"/>
        </w:rPr>
        <w:t>τής της ΕΥΠ, επί κυβερνήσεως Νέας Δημοκρατίας, και βεβαίως οι φύλακές του στη δικαιοσύνη είναι αυτοί που σήμερα κινούν τα νήματα. Γνωρίζω ότι μπορεί κάποιοι καλόπιστοι να μας ρωτήσουν «ωραία όλα αυτά, αλλά εδώ αποκαλύπτεται μια τόσο σοβαρή ιστορία κι εσείς</w:t>
      </w:r>
      <w:r>
        <w:rPr>
          <w:rFonts w:eastAsia="Times New Roman"/>
          <w:szCs w:val="24"/>
        </w:rPr>
        <w:t xml:space="preserve"> ασχολείστε μόνο με τους τύπους»; «Όχι» απαντάμε. Εμείς ποτέ δεν αρνηθήκαμε την έρευνα. Πρώτοι εμείς λέμε όλα στα φως, με ανεπηρέαστη, όμως, τη δικαιοσύνη να κάνει τη δουλειά της, γιατί εμείς δεν σηκώνουμε μύγα στο σπαθί μας.</w:t>
      </w:r>
    </w:p>
    <w:p w14:paraId="74B8E6A8" w14:textId="77777777" w:rsidR="00D8133C" w:rsidRDefault="00A7505C">
      <w:pPr>
        <w:spacing w:line="600" w:lineRule="auto"/>
        <w:ind w:firstLine="720"/>
        <w:contextualSpacing/>
        <w:jc w:val="both"/>
        <w:rPr>
          <w:rFonts w:eastAsia="Times New Roman"/>
          <w:szCs w:val="24"/>
        </w:rPr>
      </w:pPr>
      <w:r>
        <w:rPr>
          <w:rFonts w:eastAsia="Times New Roman"/>
          <w:szCs w:val="24"/>
        </w:rPr>
        <w:t>(Χειροκροτήματα από την πτέρυγ</w:t>
      </w:r>
      <w:r>
        <w:rPr>
          <w:rFonts w:eastAsia="Times New Roman"/>
          <w:szCs w:val="24"/>
        </w:rPr>
        <w:t>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6A9" w14:textId="77777777" w:rsidR="00D8133C" w:rsidRDefault="00A7505C">
      <w:pPr>
        <w:spacing w:after="0" w:line="600" w:lineRule="auto"/>
        <w:ind w:firstLine="720"/>
        <w:contextualSpacing/>
        <w:jc w:val="both"/>
        <w:rPr>
          <w:rFonts w:eastAsia="Times New Roman"/>
          <w:szCs w:val="24"/>
        </w:rPr>
      </w:pPr>
      <w:r>
        <w:rPr>
          <w:rFonts w:eastAsia="Times New Roman"/>
          <w:szCs w:val="24"/>
        </w:rPr>
        <w:t xml:space="preserve">Εμείς θέλουμε περισσότερο από όλους να λάμψει η αλήθεια, αλλά αυτό να γίνει με την ομαλή λειτουργία των θεσμών, χωρίς παρεμβάσεις στη δικαιοσύνη, χωρίς υποδείξεις, χωρίς την αντισυνταγματική εμπλοκή υπουργών, </w:t>
      </w:r>
      <w:r>
        <w:rPr>
          <w:rFonts w:eastAsia="Times New Roman"/>
          <w:szCs w:val="24"/>
        </w:rPr>
        <w:t xml:space="preserve">χωρίς παρακρατικές μεθόδους και συνεργασία με τον κίτρινο Τύπο, χωρίς εξωθεσμικούς παράγοντες. </w:t>
      </w:r>
    </w:p>
    <w:p w14:paraId="74B8E6AA" w14:textId="77777777" w:rsidR="00D8133C" w:rsidRDefault="00A7505C">
      <w:pPr>
        <w:spacing w:line="600" w:lineRule="auto"/>
        <w:ind w:firstLine="720"/>
        <w:contextualSpacing/>
        <w:jc w:val="both"/>
        <w:rPr>
          <w:rFonts w:eastAsia="Times New Roman"/>
          <w:szCs w:val="24"/>
        </w:rPr>
      </w:pPr>
      <w:r>
        <w:rPr>
          <w:rFonts w:eastAsia="Times New Roman"/>
          <w:szCs w:val="24"/>
        </w:rPr>
        <w:t>Και ακούστε και προσέξτε καλά, γιατί όσο περισσότερο παραβιάζετε τους θεσμούς, όσο καταπατάτε τη διάκριση των εξουσιών, τόσο περισσότερο βάζετε σε κίνδυνο την ί</w:t>
      </w:r>
      <w:r>
        <w:rPr>
          <w:rFonts w:eastAsia="Times New Roman"/>
          <w:szCs w:val="24"/>
        </w:rPr>
        <w:t>δια τη δημοκρατία. Η μόνη κερδισμένη από όλη αυτήν την ιστορία είναι η ακροδεξιά και η Χρυσή Αυγή.</w:t>
      </w:r>
    </w:p>
    <w:p w14:paraId="74B8E6AB" w14:textId="77777777" w:rsidR="00D8133C" w:rsidRDefault="00A7505C">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6A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Είναι ακριβώς η ίδια λογική που οδήγησε στις πλατείες της οργής και δημιούργησε </w:t>
      </w:r>
      <w:r>
        <w:rPr>
          <w:rFonts w:eastAsia="Times New Roman"/>
          <w:szCs w:val="24"/>
        </w:rPr>
        <w:t xml:space="preserve">αυτήν την εγκληματική οργάνωση.  </w:t>
      </w:r>
    </w:p>
    <w:p w14:paraId="74B8E6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ίδια επικίνδυνη λογική που οδηγεί σε καθεστωτικές αντιλήψεις του τύπου: «Τώρα είναι ώρα να κατακτήσουμε την εξουσία, γιατί είμαστε στην </w:t>
      </w:r>
      <w:r>
        <w:rPr>
          <w:rFonts w:eastAsia="Times New Roman" w:cs="Times New Roman"/>
          <w:szCs w:val="24"/>
        </w:rPr>
        <w:t>Κυβέρνηση</w:t>
      </w:r>
      <w:r>
        <w:rPr>
          <w:rFonts w:eastAsia="Times New Roman" w:cs="Times New Roman"/>
          <w:szCs w:val="24"/>
        </w:rPr>
        <w:t xml:space="preserve">, αλλά δεν έχουμε κατακτήσει </w:t>
      </w:r>
      <w:r>
        <w:rPr>
          <w:rFonts w:eastAsia="Times New Roman" w:cs="Times New Roman"/>
          <w:szCs w:val="24"/>
        </w:rPr>
        <w:t xml:space="preserve">εξουσία </w:t>
      </w:r>
      <w:r>
        <w:rPr>
          <w:rFonts w:eastAsia="Times New Roman" w:cs="Times New Roman"/>
          <w:szCs w:val="24"/>
        </w:rPr>
        <w:t xml:space="preserve">όπως θα θέλαμε». </w:t>
      </w:r>
      <w:r>
        <w:rPr>
          <w:rFonts w:eastAsia="Times New Roman" w:cs="Times New Roman"/>
          <w:szCs w:val="24"/>
        </w:rPr>
        <w:t>Μ</w:t>
      </w:r>
      <w:r>
        <w:rPr>
          <w:rFonts w:eastAsia="Times New Roman" w:cs="Times New Roman"/>
          <w:szCs w:val="24"/>
        </w:rPr>
        <w:t>ετά την εικόνα</w:t>
      </w:r>
      <w:r>
        <w:rPr>
          <w:rFonts w:eastAsia="Times New Roman" w:cs="Times New Roman"/>
          <w:szCs w:val="24"/>
        </w:rPr>
        <w:t xml:space="preserve"> που παρουσίασε σήμερα η Βουλή, θέλω να τονίσω ότι δεν θα επιτρέψουμε να κατρακυλήσει και πάλι η Ελλάδα και η Βουλή στον βούρκο. Όσο περνάει από το χέρι μας, δεν θα επιτρέψουμε να γίνει η πολιτική ζωή του τόπου ρωμαϊκή αρένα.</w:t>
      </w:r>
    </w:p>
    <w:p w14:paraId="74B8E6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6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σκληρός ανταγωνισμός των μεγάλων φαρμακοβιομηχανιών επεκτείνεται σε κάθε σχετικό πεδίο, προώθηση σκευασμάτων στις αγορές, αποκλεισμός ανταγωνιστών, ευνοϊκή τιμολόγηση, όχι μόνον </w:t>
      </w:r>
      <w:r>
        <w:rPr>
          <w:rFonts w:eastAsia="Times New Roman" w:cs="Times New Roman"/>
          <w:szCs w:val="24"/>
        </w:rPr>
        <w:t xml:space="preserve">στην Ελλάδα, αλλά σε πολλές χώρες σε ολόκληρο τον πλανήτη, αλλά –και αυτό δεν πρέπει να διαφεύγει σε κανέναν- η έρευνα είναι διεθνής και άρχισε από τις αμερικανικές </w:t>
      </w:r>
      <w:r>
        <w:rPr>
          <w:rFonts w:eastAsia="Times New Roman" w:cs="Times New Roman"/>
          <w:szCs w:val="24"/>
        </w:rPr>
        <w:t>α</w:t>
      </w:r>
      <w:r>
        <w:rPr>
          <w:rFonts w:eastAsia="Times New Roman" w:cs="Times New Roman"/>
          <w:szCs w:val="24"/>
        </w:rPr>
        <w:t xml:space="preserve">ρχές.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όντως, πληρωθεί πολύ ακριβά από την Ελλάδα, τους ίδιους</w:t>
      </w:r>
      <w:r>
        <w:rPr>
          <w:rFonts w:eastAsia="Times New Roman" w:cs="Times New Roman"/>
          <w:szCs w:val="24"/>
        </w:rPr>
        <w:t xml:space="preserve"> τους Έλληνες. Να ερευνηθεί, λοιπόν, σε βάθος από τη </w:t>
      </w:r>
      <w:r>
        <w:rPr>
          <w:rFonts w:eastAsia="Times New Roman" w:cs="Times New Roman"/>
          <w:szCs w:val="24"/>
        </w:rPr>
        <w:t>δ</w:t>
      </w:r>
      <w:r>
        <w:rPr>
          <w:rFonts w:eastAsia="Times New Roman" w:cs="Times New Roman"/>
          <w:szCs w:val="24"/>
        </w:rPr>
        <w:t xml:space="preserve">ικαιοσύνη στις πραγματικές του διαστάσεις. Θα πρέπει να τεκμηριωθεί, χωρίς άλλη καθυστέρηση, η συγκεκριμένη ευθύνη της εταιρείας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να αναληφθούν όλες οι νομικές ενέργειες σε βάρος της εταιρ</w:t>
      </w:r>
      <w:r>
        <w:rPr>
          <w:rFonts w:eastAsia="Times New Roman" w:cs="Times New Roman"/>
          <w:szCs w:val="24"/>
        </w:rPr>
        <w:t xml:space="preserve">είας, ώστε να εξασφαλιστεί η αποζημίωση του </w:t>
      </w:r>
      <w:r>
        <w:rPr>
          <w:rFonts w:eastAsia="Times New Roman" w:cs="Times New Roman"/>
          <w:szCs w:val="24"/>
        </w:rPr>
        <w:t>δ</w:t>
      </w:r>
      <w:r>
        <w:rPr>
          <w:rFonts w:eastAsia="Times New Roman" w:cs="Times New Roman"/>
          <w:szCs w:val="24"/>
        </w:rPr>
        <w:t>ημοσίου.</w:t>
      </w:r>
    </w:p>
    <w:p w14:paraId="74B8E6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επειδή πρέπει, εκτός από την πλήρη διαλεύκανση της υπόθεσης, να δούμε επί της ουσίας το θέμα σε ό,τι αφορά τον εκσυγχρονισμό και την αυστηροποίηση, ακόμα περισσότερο, του θεσμικού πλαισίου που α</w:t>
      </w:r>
      <w:r>
        <w:rPr>
          <w:rFonts w:eastAsia="Times New Roman" w:cs="Times New Roman"/>
          <w:szCs w:val="24"/>
        </w:rPr>
        <w:t xml:space="preserve">φορά </w:t>
      </w:r>
      <w:r>
        <w:rPr>
          <w:rFonts w:eastAsia="Times New Roman" w:cs="Times New Roman"/>
          <w:szCs w:val="24"/>
        </w:rPr>
        <w:t>σ</w:t>
      </w:r>
      <w:r>
        <w:rPr>
          <w:rFonts w:eastAsia="Times New Roman" w:cs="Times New Roman"/>
          <w:szCs w:val="24"/>
        </w:rPr>
        <w:t xml:space="preserve">το φάρμακο, θέλω σήμερα να καταθέσω δύο συγκεκριμένες προτάσεις: </w:t>
      </w:r>
    </w:p>
    <w:p w14:paraId="74B8E6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καλώ τον Υπουργό Οικονομίας και Ανάπτυξης και τον Υπουργό Υγείας, όπως έχουν δικαίωμα από τον νόμο, αλλά και υποχρέωση απέναντι στον ελληνικό λαό, να ζητήσουν αμέσως από την </w:t>
      </w:r>
      <w:r>
        <w:rPr>
          <w:rFonts w:eastAsia="Times New Roman" w:cs="Times New Roman"/>
          <w:szCs w:val="24"/>
        </w:rPr>
        <w:t>Επιτροπή Ανταγωνισμού να εξετάσει την ομαλή λειτουργία του ανταγωνισμού στην ελληνική αγορά φαρμάκου και να υποδείξει τα μέτρα</w:t>
      </w:r>
      <w:r>
        <w:rPr>
          <w:rFonts w:eastAsia="Times New Roman" w:cs="Times New Roman"/>
          <w:szCs w:val="24"/>
        </w:rPr>
        <w:t>,</w:t>
      </w:r>
      <w:r>
        <w:rPr>
          <w:rFonts w:eastAsia="Times New Roman" w:cs="Times New Roman"/>
          <w:szCs w:val="24"/>
        </w:rPr>
        <w:t xml:space="preserve"> που θα πρέπει να ληφθούν από την </w:t>
      </w:r>
      <w:r>
        <w:rPr>
          <w:rFonts w:eastAsia="Times New Roman" w:cs="Times New Roman"/>
          <w:szCs w:val="24"/>
        </w:rPr>
        <w:t>π</w:t>
      </w:r>
      <w:r>
        <w:rPr>
          <w:rFonts w:eastAsia="Times New Roman" w:cs="Times New Roman"/>
          <w:szCs w:val="24"/>
        </w:rPr>
        <w:t xml:space="preserve">ολιτεία. </w:t>
      </w:r>
    </w:p>
    <w:p w14:paraId="74B8E6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Όποιος εφαρμόζει τις αντιανταγωνιστικές συμπεριφορές</w:t>
      </w:r>
      <w:r>
        <w:rPr>
          <w:rFonts w:eastAsia="Times New Roman" w:cs="Times New Roman"/>
          <w:szCs w:val="24"/>
        </w:rPr>
        <w:t>,</w:t>
      </w:r>
      <w:r>
        <w:rPr>
          <w:rFonts w:eastAsia="Times New Roman" w:cs="Times New Roman"/>
          <w:szCs w:val="24"/>
        </w:rPr>
        <w:t xml:space="preserve"> για τις οποίες βοά η αγορά</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υποστεί τις αυστηρές κυρώσεις και να πληρώσει τα υψηλά πρόστιμα που επιβάλλονται σε τέτοιες περιπτώσεις.</w:t>
      </w:r>
    </w:p>
    <w:p w14:paraId="74B8E6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6B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Δεύτερον, παράλληλα με την έρευνα για το χθες, πρέπει να κοιτάξουμε μπροσ</w:t>
      </w:r>
      <w:r>
        <w:rPr>
          <w:rFonts w:eastAsia="Times New Roman" w:cs="Times New Roman"/>
          <w:szCs w:val="24"/>
        </w:rPr>
        <w:t>τά, να προετοιμαστούμε για το μέλλον</w:t>
      </w:r>
      <w:r>
        <w:rPr>
          <w:rFonts w:eastAsia="Times New Roman" w:cs="Times New Roman"/>
          <w:szCs w:val="24"/>
        </w:rPr>
        <w:t>. Γ</w:t>
      </w:r>
      <w:r>
        <w:rPr>
          <w:rFonts w:eastAsia="Times New Roman" w:cs="Times New Roman"/>
          <w:szCs w:val="24"/>
        </w:rPr>
        <w:t>ι’ αυτό κατέθεσα σήμερα στον Πρόεδρο της Βουλής πρόταση σύμφωνα με το άρθρο 44 του Κανονισμού της Βουλής για τη συγκρότηση κοινοβουλευτικής επιτροπής</w:t>
      </w:r>
      <w:r>
        <w:rPr>
          <w:rFonts w:eastAsia="Times New Roman" w:cs="Times New Roman"/>
          <w:szCs w:val="24"/>
        </w:rPr>
        <w:t>,</w:t>
      </w:r>
      <w:r>
        <w:rPr>
          <w:rFonts w:eastAsia="Times New Roman" w:cs="Times New Roman"/>
          <w:szCs w:val="24"/>
        </w:rPr>
        <w:t xml:space="preserve"> που θα εξετάσει την αγορά φαρμάκου και τη φαρμακευτική δαπάνη στην</w:t>
      </w:r>
      <w:r>
        <w:rPr>
          <w:rFonts w:eastAsia="Times New Roman" w:cs="Times New Roman"/>
          <w:szCs w:val="24"/>
        </w:rPr>
        <w:t xml:space="preserve"> Ελλάδα</w:t>
      </w:r>
      <w:r>
        <w:rPr>
          <w:rFonts w:eastAsia="Times New Roman" w:cs="Times New Roman"/>
          <w:szCs w:val="24"/>
        </w:rPr>
        <w:t>,</w:t>
      </w:r>
      <w:r>
        <w:rPr>
          <w:rFonts w:eastAsia="Times New Roman" w:cs="Times New Roman"/>
          <w:szCs w:val="24"/>
        </w:rPr>
        <w:t xml:space="preserve"> από σήμερα και για την επόμενη δεκαετία, με ειδική αναφορά στην προστασία, επιτέλους, της ελληνικής φαρμακοβιομηχανίας, που επίσης πλήττεται από τις αθέμιτες πρακτικές των πολυεθνικών κολοσσών.</w:t>
      </w:r>
    </w:p>
    <w:p w14:paraId="74B8E6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την πρόταση που έστειλα στον Πρ</w:t>
      </w:r>
      <w:r>
        <w:rPr>
          <w:rFonts w:eastAsia="Times New Roman" w:cs="Times New Roman"/>
          <w:szCs w:val="24"/>
        </w:rPr>
        <w:t>όεδρο της Βουλής.</w:t>
      </w:r>
    </w:p>
    <w:p w14:paraId="74B8E6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Φωτεινή Γεννηματά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w:t>
      </w:r>
      <w:r>
        <w:rPr>
          <w:rFonts w:eastAsia="Times New Roman" w:cs="Times New Roman"/>
          <w:szCs w:val="24"/>
        </w:rPr>
        <w:t>ών της Βουλής)</w:t>
      </w:r>
    </w:p>
    <w:p w14:paraId="74B8E6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μπορεί τώρα ο ΣΥΡΙΖΑ να υποδύεται τον σταυροφόρο της διαφάνειας, αλλά η πραγματικότητα είναι διαφορετική. Η ελληνική δικαιοσύνη με βασικές διαδικασίες και δυνατότητες, με τις οποίες εμείς την εξοπλίσαμε, μπορεί ν</w:t>
      </w:r>
      <w:r>
        <w:rPr>
          <w:rFonts w:eastAsia="Times New Roman" w:cs="Times New Roman"/>
          <w:szCs w:val="24"/>
        </w:rPr>
        <w:t xml:space="preserve">α συνεργαστεί με τις διεθνείς </w:t>
      </w:r>
      <w:r>
        <w:rPr>
          <w:rFonts w:eastAsia="Times New Roman" w:cs="Times New Roman"/>
          <w:szCs w:val="24"/>
        </w:rPr>
        <w:t>α</w:t>
      </w:r>
      <w:r>
        <w:rPr>
          <w:rFonts w:eastAsia="Times New Roman" w:cs="Times New Roman"/>
          <w:szCs w:val="24"/>
        </w:rPr>
        <w:t>ρχές και να αποκαλύψει τις πρακτικές της πολυεθνικής φαρμακοβιομηχανίας, τις υπόγειες συναλλαγές και τη διαφθορά που συνδέεται με αυτές.</w:t>
      </w:r>
    </w:p>
    <w:p w14:paraId="74B8E6B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Θέλετε, λοιπόν, κύριοι της Κυβέρνησης, να δούμε την αλήθεια ή θέλετε να την κουκουλώσετε</w:t>
      </w:r>
      <w:r>
        <w:rPr>
          <w:rFonts w:eastAsia="Times New Roman" w:cs="Times New Roman"/>
          <w:szCs w:val="24"/>
        </w:rPr>
        <w:t>; Γιατί, όσον αφορά την παράταξή μας, είναι αυτή που με πρωτοφανές πολιτικό κόστος ανέλαβε την πρωτοβουλία να βάλει επιτέλους μια τάξη στα οικονομικά και δημοσιονομικά μεγέθη της φαρμακευτικής αγοράς. Κανείς δεν δικαιούται να παραβλέψει το έργο μας, όσα εμ</w:t>
      </w:r>
      <w:r>
        <w:rPr>
          <w:rFonts w:eastAsia="Times New Roman" w:cs="Times New Roman"/>
          <w:szCs w:val="24"/>
        </w:rPr>
        <w:t>είς προσφέραμε στη χώρα, ειδικά μέσα στη χειρότερη οικονομική κρίση που άλλοι δημιούργησαν. Κανείς δεν δικαιούται να αποκρύπτει από τους πολίτες την αλήθεια, την αδήριτη αλήθεια των αριθμών.</w:t>
      </w:r>
    </w:p>
    <w:p w14:paraId="74B8E6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το διάγραμμα της πορείας της δαπάνης του φαρμάκου για άλ</w:t>
      </w:r>
      <w:r>
        <w:rPr>
          <w:rFonts w:eastAsia="Times New Roman" w:cs="Times New Roman"/>
          <w:szCs w:val="24"/>
        </w:rPr>
        <w:t>λη μια φορά και στα Πρακτικά της Βουλής.</w:t>
      </w:r>
    </w:p>
    <w:p w14:paraId="74B8E6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Φωτεινή Γεννηματά καταθέτει για τα Πρακτικά το προαναφερθέν διάγραμμα,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74B8E6BB"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Τι λένε οι αριθμοί αυτοί; Το 2004 το ΠΑΣΟΚ παρέδωσε τη δημόσια φαρμακευτική δαπάνη στα 2,4 δισεκατομμύρια ευρώ.</w:t>
      </w:r>
      <w:r>
        <w:rPr>
          <w:rFonts w:eastAsia="Times New Roman"/>
          <w:szCs w:val="24"/>
        </w:rPr>
        <w:t xml:space="preserve"> </w:t>
      </w:r>
      <w:r>
        <w:rPr>
          <w:rFonts w:eastAsia="Times New Roman"/>
          <w:szCs w:val="24"/>
        </w:rPr>
        <w:t>Θεσμοθέτησε μέτρα συγκράτησης του κόστους, ιδίως της λίστας φαρμάκων και τους σημαντικούς περιορισμούς σ</w:t>
      </w:r>
      <w:r>
        <w:rPr>
          <w:rFonts w:eastAsia="Times New Roman"/>
          <w:szCs w:val="24"/>
        </w:rPr>
        <w:t xml:space="preserve">τη συνταγογράφηση σε εξειδικευμένους γιατρούς για ειδικές εξετάσεις. </w:t>
      </w:r>
    </w:p>
    <w:p w14:paraId="74B8E6BC" w14:textId="77777777" w:rsidR="00D8133C" w:rsidRDefault="00A7505C">
      <w:pPr>
        <w:spacing w:line="600" w:lineRule="auto"/>
        <w:ind w:firstLine="720"/>
        <w:contextualSpacing/>
        <w:jc w:val="both"/>
        <w:rPr>
          <w:rFonts w:eastAsia="Times New Roman"/>
          <w:szCs w:val="24"/>
        </w:rPr>
      </w:pPr>
      <w:r>
        <w:rPr>
          <w:rFonts w:eastAsia="Times New Roman"/>
          <w:szCs w:val="24"/>
        </w:rPr>
        <w:t>Τι έκανε η κυβέρνηση της Νέας Δημοκρατίας; Στη συνέχεια κατήργησε τη λίστα και τους περιορισμούς, άφησε ασύδοτες τις πολυεθνικές του φαρμάκου. Το αποτέλεσμα; Η δαπάνη εκτινάχθηκε σε ύψος</w:t>
      </w:r>
      <w:r>
        <w:rPr>
          <w:rFonts w:eastAsia="Times New Roman"/>
          <w:szCs w:val="24"/>
        </w:rPr>
        <w:t xml:space="preserve"> ρεκόρ πάνω από 5 δισεκατομμύρια, υπερδιπλασιάστηκε δηλαδή μέσα σε τέσσερα μόλις χρόνια, η μεγαλύτερη δαπάνη για το φάρμακο σε όλη την Ευρώπη την εποχή εκείνη. Και αυτό ήταν απλώς ένα τμήμα, μία μόνο πτυχή της γενικευμένης δημοσιονομικής κατάρρευσης της χώ</w:t>
      </w:r>
      <w:r>
        <w:rPr>
          <w:rFonts w:eastAsia="Times New Roman"/>
          <w:szCs w:val="24"/>
        </w:rPr>
        <w:t>ρας την περίοδο 2004 - 2009 που φέρνει φαρδιά πλατιά την υπογραφή της Νέας Δημοκρατίας.</w:t>
      </w:r>
    </w:p>
    <w:p w14:paraId="74B8E6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6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λίγο χρόνο ακόμα.</w:t>
      </w:r>
    </w:p>
    <w:p w14:paraId="74B8E6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ύστερα μέσα στην καταχνιά της πρώτης μνημονια</w:t>
      </w:r>
      <w:r>
        <w:rPr>
          <w:rFonts w:eastAsia="Times New Roman" w:cs="Times New Roman"/>
          <w:szCs w:val="24"/>
        </w:rPr>
        <w:t xml:space="preserve">κής περιόδου το ΠΑΣΟΚ ήταν η μόνη πολιτική δύναμη ευθύνης που αποφάσισε να προωθήσει τις αναγκαίες μεταρρυθμίσεις, να αλλάξει τις πάγιες πρακτικές, να συγκρουστεί με τα κατεστημένα συμφέροντα στον χώρο του φαρμάκου. </w:t>
      </w:r>
    </w:p>
    <w:p w14:paraId="74B8E6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χρόνο ρεκόρ, κόντρα στις αντιδράσεις</w:t>
      </w:r>
      <w:r>
        <w:rPr>
          <w:rFonts w:eastAsia="Times New Roman" w:cs="Times New Roman"/>
          <w:szCs w:val="24"/>
        </w:rPr>
        <w:t>, εμείς δημιουργήσαμε μεθοδικά και επίμονα τις βάσεις ενός υγιούς πλαισίου για το φάρμακο στην Ελλάδα. Η κυβέρνηση ΠΑΣΟΚ ήταν που αναδιοργάνωσε το καθεστώς τιμολόγησης των φαρμάκων, δημιούργησε την ηλεκτρονική συνταγογράφηση, το Παρατηρητήριο Τιμών για τις</w:t>
      </w:r>
      <w:r>
        <w:rPr>
          <w:rFonts w:eastAsia="Times New Roman" w:cs="Times New Roman"/>
          <w:szCs w:val="24"/>
        </w:rPr>
        <w:t xml:space="preserve"> προμήθειες, έφερε μια επανάσταση δημιουργώντας πρωτόγνωρες συνθήκες διαφάνειας και λογοδοσίας όλων των εμπλεκόμενων στην αγορά φαρμάκου γιατρών, φαρμακοποιών, αποθηκών, βιομηχανιών.</w:t>
      </w:r>
    </w:p>
    <w:p w14:paraId="74B8E6C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κυβέρνηση του ΠΑΣΟΚ εξάλλου ήταν αυτή</w:t>
      </w:r>
      <w:r>
        <w:rPr>
          <w:rFonts w:eastAsia="Times New Roman" w:cs="Times New Roman"/>
          <w:szCs w:val="24"/>
        </w:rPr>
        <w:t>,</w:t>
      </w:r>
      <w:r>
        <w:rPr>
          <w:rFonts w:eastAsia="Times New Roman" w:cs="Times New Roman"/>
          <w:szCs w:val="24"/>
        </w:rPr>
        <w:t xml:space="preserve"> που σύστησε τον ΕΟΠΥΥ και συγκρότησε μηχανισμούς ελέγχου των παραβάσεων, εισήγαγε το διπλογραφικό σύστημα στα νοσοκομεία, άλλαξε τη διαδικασία τιμολόγησης.</w:t>
      </w:r>
    </w:p>
    <w:p w14:paraId="74B8E6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Μιλάμε, κυρίες και κύριοι Βουλευτές, για χειροπιαστές, μετρήσιμες παρεμβάσεις</w:t>
      </w:r>
      <w:r>
        <w:rPr>
          <w:rFonts w:eastAsia="Times New Roman" w:cs="Times New Roman"/>
          <w:szCs w:val="24"/>
        </w:rPr>
        <w:t>,</w:t>
      </w:r>
      <w:r>
        <w:rPr>
          <w:rFonts w:eastAsia="Times New Roman" w:cs="Times New Roman"/>
          <w:szCs w:val="24"/>
        </w:rPr>
        <w:t xml:space="preserve"> που οδήγησαν σε εξοι</w:t>
      </w:r>
      <w:r>
        <w:rPr>
          <w:rFonts w:eastAsia="Times New Roman" w:cs="Times New Roman"/>
          <w:szCs w:val="24"/>
        </w:rPr>
        <w:t xml:space="preserve">κονόμηση δισεκατομμυρίων ευρώ. Εμείς διαλύσαμε το πάρτι των πολυεθνικών. Εμείς με τους δικούς μας ανθρώπους, τα στελέχη μας, που σήμερα έχετε στοχοποιήσει μειώσαμε τα περιθώρια του κέρδους, κλείσαμε τις χαραμάδες της διαπλοκής. </w:t>
      </w:r>
    </w:p>
    <w:p w14:paraId="74B8E6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Δημοκρατικής Συμπαράταξης ΠΑΣΟΚ - ΔΗΜΑΡ)</w:t>
      </w:r>
    </w:p>
    <w:p w14:paraId="74B8E6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Όχι, λοιπόν, κυρίες και κύριοι Βουλευτές, κύριοι της Κυβέρνησης, δεν είμαστε όλοι ίδιοι. Και είμαστε περήφανοι για όσα προσφέραμε και για όσα υλοποιήσαμε, όχι στα λόγια, αλλά με έργα που σήμερα κάποιοι θεωρ</w:t>
      </w:r>
      <w:r>
        <w:rPr>
          <w:rFonts w:eastAsia="Times New Roman" w:cs="Times New Roman"/>
          <w:szCs w:val="24"/>
        </w:rPr>
        <w:t>ούν αυτονόητα στην καθημερινότητά τους.</w:t>
      </w:r>
    </w:p>
    <w:p w14:paraId="74B8E6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εδώ προκύπτει βέβαια το ερώτημα τι έκανε ο ΣΥΡΙΖΑ όταν γινόντουσαν όλα αυτά; Πολεμούσε και καταψήφιζε κάθε εκσυγχρονιστική μας παρέμβαση, σφιχταγκαλιαζόταν με τα μεγάλα φαρμακοβιομηχανικά</w:t>
      </w:r>
      <w:r>
        <w:rPr>
          <w:rFonts w:eastAsia="Times New Roman" w:cs="Times New Roman"/>
          <w:szCs w:val="24"/>
        </w:rPr>
        <w:t xml:space="preserve"> συμφέροντα και τις ιατρικές συντεχνίες και ο κ. Τσίπρας μας μιλούσε για χαμένες θέσεις εργασίας και διάφορα άλλα δαιμόνια. </w:t>
      </w:r>
    </w:p>
    <w:p w14:paraId="74B8E6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ακριβώς ο ίδιος ιδεοληπτικός, φοβικός, αντιμεταρρυθμιστικός ΣΥΡΙΖΑ</w:t>
      </w:r>
      <w:r>
        <w:rPr>
          <w:rFonts w:eastAsia="Times New Roman" w:cs="Times New Roman"/>
          <w:szCs w:val="24"/>
        </w:rPr>
        <w:t>,</w:t>
      </w:r>
      <w:r>
        <w:rPr>
          <w:rFonts w:eastAsia="Times New Roman" w:cs="Times New Roman"/>
          <w:szCs w:val="24"/>
        </w:rPr>
        <w:t xml:space="preserve"> που τώρα κάνει το δικό του παιχνίδι στην υγεία, κλείνει τ</w:t>
      </w:r>
      <w:r>
        <w:rPr>
          <w:rFonts w:eastAsia="Times New Roman" w:cs="Times New Roman"/>
          <w:szCs w:val="24"/>
        </w:rPr>
        <w:t>α μάτια στην αποδιοργάνωση του Εθνικού Συστήματος Υγείας και στα προβλήματα που συσσωρεύονται. Ο ΣΥΡΙΖΑ, που όχι απλώς δεν βελτίωσε τίποτα στον χώρο του φαρμάκου, αλλά απέτυχε ακόμα και να διαχειριστεί τους μηχανισμούς που εμείς δημιουργήσαμε. Μιλάμε για μ</w:t>
      </w:r>
      <w:r>
        <w:rPr>
          <w:rFonts w:eastAsia="Times New Roman" w:cs="Times New Roman"/>
          <w:szCs w:val="24"/>
        </w:rPr>
        <w:t>ια Κυβέρνηση επικίνδυνη και ταυτόχρονα ανάλγητη</w:t>
      </w:r>
      <w:r>
        <w:rPr>
          <w:rFonts w:eastAsia="Times New Roman" w:cs="Times New Roman"/>
          <w:szCs w:val="24"/>
        </w:rPr>
        <w:t>,</w:t>
      </w:r>
      <w:r>
        <w:rPr>
          <w:rFonts w:eastAsia="Times New Roman" w:cs="Times New Roman"/>
          <w:szCs w:val="24"/>
        </w:rPr>
        <w:t xml:space="preserve"> που δεν κατάφερε ή δεν θέλησε να τιμολογήσει εγκαίρως τα φάρμακα το 2015.</w:t>
      </w:r>
    </w:p>
    <w:p w14:paraId="74B8E6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6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όμως οι υπεύθυνοι για όλη αυτήν την ολιγωρία Υπουργο</w:t>
      </w:r>
      <w:r>
        <w:rPr>
          <w:rFonts w:eastAsia="Times New Roman" w:cs="Times New Roman"/>
          <w:szCs w:val="24"/>
        </w:rPr>
        <w:t>ί δεν συμπεριλαμβάνονται στην πρόταση της Πλειοψηφίας. Εκ των προτέρων είναι καθαροί, διάφανοι</w:t>
      </w:r>
      <w:r>
        <w:rPr>
          <w:rFonts w:eastAsia="Times New Roman" w:cs="Times New Roman"/>
          <w:szCs w:val="24"/>
        </w:rPr>
        <w:t>,</w:t>
      </w:r>
      <w:r>
        <w:rPr>
          <w:rFonts w:eastAsia="Times New Roman" w:cs="Times New Roman"/>
          <w:szCs w:val="24"/>
        </w:rPr>
        <w:t xml:space="preserve"> με την υπογραφή τους μάλιστα μερικοί από αυτούς. Δεν έχει ιδρώσει κανένα αυτί για εκείνους που ξέχασαν -ρωτώ- επί μήνες να εκδώσουν το δελτίο τιμών του 2015, έτ</w:t>
      </w:r>
      <w:r>
        <w:rPr>
          <w:rFonts w:eastAsia="Times New Roman" w:cs="Times New Roman"/>
          <w:szCs w:val="24"/>
        </w:rPr>
        <w:t>σι ώστε εκ των πραγμάτων κάποιοι να κερδίσουν εκατομμύρια, γιατί οι τιμές των φαρμάκων τους επρόκειτο να μειωθούν.</w:t>
      </w:r>
    </w:p>
    <w:p w14:paraId="74B8E6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ΣΥΡΙΖΑ, λοιπόν, καλύπτει με ωμό τρόπο τις δικές του ευθύνες και παραλείψεις στο πεδίο και του φαρμάκου και της υγείας. Επιμένετε, κατά συνήθεια, να συγκαλύπτετε ευθύνες και υπευθύνους. Ειδικά στον χώρο του φαρμάκου έχετε διαχρονικά, οριζόντια, επιλεκτικά</w:t>
      </w:r>
      <w:r>
        <w:rPr>
          <w:rFonts w:eastAsia="Times New Roman" w:cs="Times New Roman"/>
          <w:szCs w:val="24"/>
        </w:rPr>
        <w:t xml:space="preserve"> κενά μνήμης. </w:t>
      </w:r>
    </w:p>
    <w:p w14:paraId="74B8E6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έρθει ακόμα το θέμα στην Εξεταστική Επιτροπή για την </w:t>
      </w:r>
      <w:r>
        <w:rPr>
          <w:rFonts w:eastAsia="Times New Roman" w:cs="Times New Roman"/>
          <w:szCs w:val="24"/>
        </w:rPr>
        <w:t>υ</w:t>
      </w:r>
      <w:r>
        <w:rPr>
          <w:rFonts w:eastAsia="Times New Roman" w:cs="Times New Roman"/>
          <w:szCs w:val="24"/>
        </w:rPr>
        <w:t xml:space="preserve">γεία; Ένα χρόνο λειτουργεί αυτή η </w:t>
      </w:r>
      <w:r>
        <w:rPr>
          <w:rFonts w:eastAsia="Times New Roman" w:cs="Times New Roman"/>
          <w:szCs w:val="24"/>
        </w:rPr>
        <w:t>ε</w:t>
      </w:r>
      <w:r>
        <w:rPr>
          <w:rFonts w:eastAsia="Times New Roman" w:cs="Times New Roman"/>
          <w:szCs w:val="24"/>
        </w:rPr>
        <w:t>πιτροπή και όμως όποτε η συζήτηση φτάνει στο φάρμακο τηρείται μια ύποπτη σιωπή.</w:t>
      </w:r>
    </w:p>
    <w:p w14:paraId="74B8E6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Υπάρχει τελικά προστατευόμενη περίοδος, προστατευόμενος Π</w:t>
      </w:r>
      <w:r>
        <w:rPr>
          <w:rFonts w:eastAsia="Times New Roman" w:cs="Times New Roman"/>
          <w:szCs w:val="24"/>
        </w:rPr>
        <w:t xml:space="preserve">ρωθυπουργός και προστατευόμενοι Υπουργοί. </w:t>
      </w:r>
    </w:p>
    <w:p w14:paraId="74B8E6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6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και σας έχει πάρει χαμπάρι ο ελληνικός λαός. Κυρίες και κύριοι Βουλευτές, δυστυχώς για την Κυβέρνηση υπάρχου</w:t>
      </w:r>
      <w:r>
        <w:rPr>
          <w:rFonts w:eastAsia="Times New Roman" w:cs="Times New Roman"/>
          <w:szCs w:val="24"/>
        </w:rPr>
        <w:t>ν ακόμα έντιμοι δικαστικοί και εισαγγελικοί λειτουργοί</w:t>
      </w:r>
      <w:r>
        <w:rPr>
          <w:rFonts w:eastAsia="Times New Roman" w:cs="Times New Roman"/>
          <w:szCs w:val="24"/>
        </w:rPr>
        <w:t>,</w:t>
      </w:r>
      <w:r>
        <w:rPr>
          <w:rFonts w:eastAsia="Times New Roman" w:cs="Times New Roman"/>
          <w:szCs w:val="24"/>
        </w:rPr>
        <w:t xml:space="preserve"> ανεπηρέαστοι και ανεξάρτητοι. Υπάρχουν ελεγκτικοί μηχανισμοί</w:t>
      </w:r>
      <w:r>
        <w:rPr>
          <w:rFonts w:eastAsia="Times New Roman" w:cs="Times New Roman"/>
          <w:szCs w:val="24"/>
        </w:rPr>
        <w:t>,</w:t>
      </w:r>
      <w:r>
        <w:rPr>
          <w:rFonts w:eastAsia="Times New Roman" w:cs="Times New Roman"/>
          <w:szCs w:val="24"/>
        </w:rPr>
        <w:t xml:space="preserve"> που μπορούν να οδηγήσουν στην αποκάλυψη των υπευθύνων με αντικειμενικότητα, με σύνεση και μέτρο. </w:t>
      </w:r>
    </w:p>
    <w:p w14:paraId="74B8E6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όσο μας αφορά, θα συμβάλλουμε απο</w:t>
      </w:r>
      <w:r>
        <w:rPr>
          <w:rFonts w:eastAsia="Times New Roman" w:cs="Times New Roman"/>
          <w:szCs w:val="24"/>
        </w:rPr>
        <w:t xml:space="preserve">φασιστικά ώστε να αποκαλυφθεί η αλήθεια τόσο για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όσο και για τη σκευωρία που εσείς προσπαθείτε να στήσετε γύρω απ’ αυτήν, να αποκαλυφθεί το οργανωμένο σχέδιό σας, η γκρίζα προπαγάνδα σας που διαστρέφει τα γεγονότα, τις αποδείξεις</w:t>
      </w:r>
      <w:r>
        <w:rPr>
          <w:rFonts w:eastAsia="Times New Roman" w:cs="Times New Roman"/>
          <w:szCs w:val="24"/>
        </w:rPr>
        <w:t xml:space="preserve">, συνθέτοντας ένα δικό της αφήγημα που δεν έχει σχέση με την πραγματικότητα. </w:t>
      </w:r>
    </w:p>
    <w:p w14:paraId="74B8E6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Βουλευτές, απαιτούμε την πλήρη διερεύνηση της υπόθεσης.</w:t>
      </w:r>
    </w:p>
    <w:p w14:paraId="74B8E6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 – ΔΗΜΑΡ) </w:t>
      </w:r>
    </w:p>
    <w:p w14:paraId="74B8E6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 αυτό και λέμε «</w:t>
      </w:r>
      <w:r>
        <w:rPr>
          <w:rFonts w:eastAsia="Times New Roman" w:cs="Times New Roman"/>
          <w:szCs w:val="24"/>
        </w:rPr>
        <w:t xml:space="preserve">ναι» στη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Κοινοβουλευτικής Ε</w:t>
      </w:r>
      <w:r>
        <w:rPr>
          <w:rFonts w:eastAsia="Times New Roman" w:cs="Times New Roman"/>
          <w:szCs w:val="24"/>
        </w:rPr>
        <w:t xml:space="preserve">πιτροπής </w:t>
      </w:r>
      <w:r>
        <w:rPr>
          <w:rFonts w:eastAsia="Times New Roman" w:cs="Times New Roman"/>
          <w:szCs w:val="24"/>
        </w:rPr>
        <w:t>προκαταρκτικής εξέτασης</w:t>
      </w:r>
      <w:r>
        <w:rPr>
          <w:rFonts w:eastAsia="Times New Roman" w:cs="Times New Roman"/>
          <w:szCs w:val="24"/>
        </w:rPr>
        <w:t xml:space="preserve"> </w:t>
      </w:r>
      <w:r>
        <w:rPr>
          <w:rFonts w:eastAsia="Times New Roman" w:cs="Times New Roman"/>
          <w:szCs w:val="24"/>
        </w:rPr>
        <w:t>με πλήρη ανακριτικά καθήκοντα, που θα έχει τη δυνατότητα να διερευνήσει σε βάθος την υπόθεση για όλους και για όλα, για να αποκαλυφθεί επιτέλους η σκευωρία, για να βγει στο φως η α</w:t>
      </w:r>
      <w:r>
        <w:rPr>
          <w:rFonts w:eastAsia="Times New Roman" w:cs="Times New Roman"/>
          <w:szCs w:val="24"/>
        </w:rPr>
        <w:t xml:space="preserve">λήθεια, για να μην μείνουν αδικαιολόγητες σκιές για κανένα στέλεχος του ΠΑΣΟΚ και την προοδευτική δημοκρατική παράταξη. Καθαρές κουβέντες λοιπόν, κύριοι της Κυβέρνησης. </w:t>
      </w:r>
    </w:p>
    <w:p w14:paraId="74B8E6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ερωτώ, και το ρωτάμε όλη την ημέρα σήμερα, αλλά απάντηση δεν έχουμε πάρει: Τι είδο</w:t>
      </w:r>
      <w:r>
        <w:rPr>
          <w:rFonts w:eastAsia="Times New Roman" w:cs="Times New Roman"/>
          <w:szCs w:val="24"/>
        </w:rPr>
        <w:t xml:space="preserve">υς προανακριτική πάτε να κάνετε; Άλλα λέτε στην Ημερήσια Διάταξη, άλλα λέτε στην πρόταση των Βουλευτών. Δεν είναι κύριος ρόλος της </w:t>
      </w:r>
      <w:r>
        <w:rPr>
          <w:rFonts w:eastAsia="Times New Roman" w:cs="Times New Roman"/>
          <w:szCs w:val="24"/>
        </w:rPr>
        <w:t>ε</w:t>
      </w:r>
      <w:r>
        <w:rPr>
          <w:rFonts w:eastAsia="Times New Roman" w:cs="Times New Roman"/>
          <w:szCs w:val="24"/>
        </w:rPr>
        <w:t>πιτροπής αυτής ο έλεγχος της παραγραφής, όπως προτείνετε στο κείμενό σας. Και στο κάτω κάτω της γραφής εμάς δεν μας ενδιαφέρ</w:t>
      </w:r>
      <w:r>
        <w:rPr>
          <w:rFonts w:eastAsia="Times New Roman" w:cs="Times New Roman"/>
          <w:szCs w:val="24"/>
        </w:rPr>
        <w:t xml:space="preserve">ει η παραγραφή, μας ενδιαφέρει να δούμε την ουσία της υπόθεσης. </w:t>
      </w:r>
    </w:p>
    <w:p w14:paraId="74B8E6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προϋπόθεση είναι η πλήρης και σε βάθος διαλεύκανση αυτής της ιστορίας. Οι δήθεν προστατευόμενοι μάρτυρες να έρθουν και να καταθέσουν στην </w:t>
      </w:r>
      <w:r>
        <w:rPr>
          <w:rFonts w:eastAsia="Times New Roman" w:cs="Times New Roman"/>
          <w:szCs w:val="24"/>
        </w:rPr>
        <w:t>ε</w:t>
      </w:r>
      <w:r>
        <w:rPr>
          <w:rFonts w:eastAsia="Times New Roman" w:cs="Times New Roman"/>
          <w:szCs w:val="24"/>
        </w:rPr>
        <w:t xml:space="preserve">πιτροπή της Βουλής και μάλιστα σε </w:t>
      </w:r>
      <w:r>
        <w:rPr>
          <w:rFonts w:eastAsia="Times New Roman" w:cs="Times New Roman"/>
          <w:szCs w:val="24"/>
        </w:rPr>
        <w:t>αντιπαράσταση με τα αναφερόμενα απ’ αυτούς πρόσωπα.</w:t>
      </w:r>
    </w:p>
    <w:p w14:paraId="74B8E6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6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Βουλευτές ανακριτές θα ενημερωθούν για το σύνολο της αλληλογραφίας και των επαφών μεταξύ των ελληνικών αρχών και των αμερικα</w:t>
      </w:r>
      <w:r>
        <w:rPr>
          <w:rFonts w:eastAsia="Times New Roman" w:cs="Times New Roman"/>
          <w:szCs w:val="24"/>
        </w:rPr>
        <w:t xml:space="preserve">νικών υπηρεσιών. Άμεσα θα πρέπει να σταματήσει κάθε εμπλοκή Υπουργών και εξωθεσμικών παραγόντων στο έργο της δικαιοσύνης. </w:t>
      </w:r>
    </w:p>
    <w:p w14:paraId="74B8E6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Λέμε «ναι» σε κάθε διαδικασία αποκάλυψης της αλήθειας, σε κάθε δίκαιη και αντικειμενική διερεύνηση χωρίς αστερίσκους και υποσημειώσει</w:t>
      </w:r>
      <w:r>
        <w:rPr>
          <w:rFonts w:eastAsia="Times New Roman" w:cs="Times New Roman"/>
          <w:szCs w:val="24"/>
        </w:rPr>
        <w:t xml:space="preserve">ς. Διότι πιστεύουμε στο κράτος δικαίου, στη δικαιοσύνη και στη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Γ</w:t>
      </w:r>
      <w:r>
        <w:rPr>
          <w:rFonts w:eastAsia="Times New Roman" w:cs="Times New Roman"/>
          <w:szCs w:val="24"/>
        </w:rPr>
        <w:t xml:space="preserve">ια </w:t>
      </w:r>
      <w:r>
        <w:rPr>
          <w:rFonts w:eastAsia="Times New Roman" w:cs="Times New Roman"/>
          <w:szCs w:val="24"/>
        </w:rPr>
        <w:t xml:space="preserve">τους ίδιους </w:t>
      </w:r>
      <w:r>
        <w:rPr>
          <w:rFonts w:eastAsia="Times New Roman" w:cs="Times New Roman"/>
          <w:szCs w:val="24"/>
        </w:rPr>
        <w:t xml:space="preserve">ακριβώς </w:t>
      </w:r>
      <w:r>
        <w:rPr>
          <w:rFonts w:eastAsia="Times New Roman" w:cs="Times New Roman"/>
          <w:szCs w:val="24"/>
        </w:rPr>
        <w:t>λόγους</w:t>
      </w:r>
      <w:r>
        <w:rPr>
          <w:rFonts w:eastAsia="Times New Roman" w:cs="Times New Roman"/>
          <w:szCs w:val="24"/>
        </w:rPr>
        <w:t xml:space="preserve"> λέμε «όχι» σε μια </w:t>
      </w:r>
      <w:r>
        <w:rPr>
          <w:rFonts w:eastAsia="Times New Roman" w:cs="Times New Roman"/>
          <w:szCs w:val="24"/>
          <w:lang w:val="en-US"/>
        </w:rPr>
        <w:t>fake</w:t>
      </w:r>
      <w:r>
        <w:rPr>
          <w:rFonts w:eastAsia="Times New Roman" w:cs="Times New Roman"/>
          <w:szCs w:val="24"/>
        </w:rPr>
        <w:t xml:space="preserve"> επιτροπή, που με διαδικασία εξπρές θα αποκρύψει την ουσία της υπόθεσης επειδή δεν βγαίνει τίποτα σε βάρος των πολιτικών αντιπάλων των ΣΥΡΙΖΑ – ΑΝΕΛ, σε βιασμό του τεκμηρίου αθωότητας των αναφερόμενων προσώπων για την εξυπηρέτηση του προσχεδιασμένου πογκρό</w:t>
      </w:r>
      <w:r>
        <w:rPr>
          <w:rFonts w:eastAsia="Times New Roman" w:cs="Times New Roman"/>
          <w:szCs w:val="24"/>
        </w:rPr>
        <w:t xml:space="preserve">μ σε βάρος τους. Λέμε «όχι» σε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κοινοβουλευτικά δικαστήρια χωρίς αντικείμενο, μόνο και μόνο για τη δημιουργία εντυπώσεων. </w:t>
      </w:r>
    </w:p>
    <w:p w14:paraId="74B8E6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Όλη την ημέρα δεν έχουμε πάρει μία δέσμευση από επίσημα χείλη για τι είδους προανακριτική ψηφίζει σήμερα </w:t>
      </w:r>
      <w:r>
        <w:rPr>
          <w:rFonts w:eastAsia="Times New Roman" w:cs="Times New Roman"/>
          <w:szCs w:val="24"/>
        </w:rPr>
        <w:t xml:space="preserve">αυτή η Βουλή. </w:t>
      </w:r>
    </w:p>
    <w:p w14:paraId="74B8E6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απόψε κομπάζετε υποδυόμενοι τους κατήγορους, τους αγγέλους της κάθαρσης, αλλά δεν έχετε συναίσθηση της πραγματικής σας θέσης. Απόψε εσείς είστε στο εδώλιο του κατηγορουμένου και εμείς είμαστε</w:t>
      </w:r>
      <w:r>
        <w:rPr>
          <w:rFonts w:eastAsia="Times New Roman" w:cs="Times New Roman"/>
          <w:szCs w:val="24"/>
        </w:rPr>
        <w:t>,</w:t>
      </w:r>
      <w:r>
        <w:rPr>
          <w:rFonts w:eastAsia="Times New Roman" w:cs="Times New Roman"/>
          <w:szCs w:val="24"/>
        </w:rPr>
        <w:t xml:space="preserve"> που σας κατηγορούμε</w:t>
      </w:r>
      <w:r>
        <w:rPr>
          <w:rFonts w:eastAsia="Times New Roman" w:cs="Times New Roman"/>
          <w:szCs w:val="24"/>
        </w:rPr>
        <w:t>,</w:t>
      </w:r>
      <w:r>
        <w:rPr>
          <w:rFonts w:eastAsia="Times New Roman" w:cs="Times New Roman"/>
          <w:szCs w:val="24"/>
        </w:rPr>
        <w:t xml:space="preserve"> επώνυμα </w:t>
      </w:r>
      <w:r>
        <w:rPr>
          <w:rFonts w:eastAsia="Times New Roman" w:cs="Times New Roman"/>
          <w:szCs w:val="24"/>
        </w:rPr>
        <w:t>και χωρίς κα</w:t>
      </w:r>
      <w:r>
        <w:rPr>
          <w:rFonts w:eastAsia="Times New Roman" w:cs="Times New Roman"/>
          <w:szCs w:val="24"/>
        </w:rPr>
        <w:t>μ</w:t>
      </w:r>
      <w:r>
        <w:rPr>
          <w:rFonts w:eastAsia="Times New Roman" w:cs="Times New Roman"/>
          <w:szCs w:val="24"/>
        </w:rPr>
        <w:t xml:space="preserve">μία κουκούλα. </w:t>
      </w:r>
    </w:p>
    <w:p w14:paraId="74B8E6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4B8E6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κατηγορούμε για τον θεσμικό κατήφορο</w:t>
      </w:r>
      <w:r>
        <w:rPr>
          <w:rFonts w:eastAsia="Times New Roman" w:cs="Times New Roman"/>
          <w:szCs w:val="24"/>
        </w:rPr>
        <w:t>,</w:t>
      </w:r>
      <w:r>
        <w:rPr>
          <w:rFonts w:eastAsia="Times New Roman" w:cs="Times New Roman"/>
          <w:szCs w:val="24"/>
        </w:rPr>
        <w:t xml:space="preserve"> που σπρώχνετε τη χώρα. </w:t>
      </w:r>
    </w:p>
    <w:p w14:paraId="74B8E6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ολοκληρώστε, κυρία Γεννηματά. </w:t>
      </w:r>
    </w:p>
    <w:p w14:paraId="74B8E6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w:t>
      </w:r>
      <w:r>
        <w:rPr>
          <w:rFonts w:eastAsia="Times New Roman" w:cs="Times New Roman"/>
          <w:b/>
          <w:szCs w:val="24"/>
        </w:rPr>
        <w:t xml:space="preserve">ΕΝΝΗΜΑΤΑ (Πρόεδρος της Δημοκρατικής Συμπαράταξης ΠΑΣΟΚ - ΔΗΜΑΡ): </w:t>
      </w:r>
      <w:r>
        <w:rPr>
          <w:rFonts w:eastAsia="Times New Roman" w:cs="Times New Roman"/>
          <w:szCs w:val="24"/>
        </w:rPr>
        <w:t xml:space="preserve">Ολοκληρώνω σε ένα λεπτό. </w:t>
      </w:r>
    </w:p>
    <w:p w14:paraId="74B8E6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κατηγορούμε για τις ευθείες παρεμβάσεις στη δικαιοσύνη, για τη χειραγώγηση δικαστικών λειτουργών και το θεσμικό σκάνδαλο, σας κατηγορούμε για τη συνειδητή απαξίω</w:t>
      </w:r>
      <w:r>
        <w:rPr>
          <w:rFonts w:eastAsia="Times New Roman" w:cs="Times New Roman"/>
          <w:szCs w:val="24"/>
        </w:rPr>
        <w:t xml:space="preserve">ση της χώρας, τη διγλωσσία, τα μισόλογα, τη μόνιμη αλαζονεία μιας πρόσκαιρης εξουσίας. </w:t>
      </w:r>
    </w:p>
    <w:p w14:paraId="74B8E6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κατηγορούμε για τη διαρκή εμφυλιοπολεμική ρητορική, για το μίσος, για το δηλητήριο</w:t>
      </w:r>
      <w:r>
        <w:rPr>
          <w:rFonts w:eastAsia="Times New Roman" w:cs="Times New Roman"/>
          <w:szCs w:val="24"/>
        </w:rPr>
        <w:t>,</w:t>
      </w:r>
      <w:r>
        <w:rPr>
          <w:rFonts w:eastAsia="Times New Roman" w:cs="Times New Roman"/>
          <w:szCs w:val="24"/>
        </w:rPr>
        <w:t xml:space="preserve"> που χύνετε διαρκώς σε αυτόν τον ταλαιπωρημένο τόπο, για τις σκιές, για τον λαϊκι</w:t>
      </w:r>
      <w:r>
        <w:rPr>
          <w:rFonts w:eastAsia="Times New Roman" w:cs="Times New Roman"/>
          <w:szCs w:val="24"/>
        </w:rPr>
        <w:t xml:space="preserve">σμό, για την απαξίωση της πολιτικής, για το στίγμα που φεύγοντας αφήνετε πίσω σας στην πολιτική ζωή του τόπου. </w:t>
      </w:r>
    </w:p>
    <w:p w14:paraId="74B8E6DF" w14:textId="77777777" w:rsidR="00D8133C" w:rsidRDefault="00A7505C">
      <w:pPr>
        <w:spacing w:line="600" w:lineRule="auto"/>
        <w:ind w:firstLine="720"/>
        <w:contextualSpacing/>
        <w:jc w:val="both"/>
        <w:rPr>
          <w:rFonts w:eastAsia="Times New Roman"/>
          <w:szCs w:val="24"/>
        </w:rPr>
      </w:pPr>
      <w:r>
        <w:rPr>
          <w:rFonts w:eastAsia="Times New Roman"/>
          <w:szCs w:val="24"/>
        </w:rPr>
        <w:t>Εμείς σας κατηγορούμε κι ο ελληνικός λαός θα σας κρίνει. Και να είστε σίγουροι, κύριοι της Κυβέρνησης, η χώρα θα βρει τον δρόμο που της αξίζει κ</w:t>
      </w:r>
      <w:r>
        <w:rPr>
          <w:rFonts w:eastAsia="Times New Roman"/>
          <w:szCs w:val="24"/>
        </w:rPr>
        <w:t xml:space="preserve">ι εσείς θα πάρετε δρόμο. Και το </w:t>
      </w:r>
      <w:r>
        <w:rPr>
          <w:rFonts w:eastAsia="Times New Roman"/>
          <w:szCs w:val="24"/>
        </w:rPr>
        <w:t>κ</w:t>
      </w:r>
      <w:r>
        <w:rPr>
          <w:rFonts w:eastAsia="Times New Roman"/>
          <w:szCs w:val="24"/>
        </w:rPr>
        <w:t xml:space="preserve">ίνημα </w:t>
      </w:r>
      <w:r>
        <w:rPr>
          <w:rFonts w:eastAsia="Times New Roman"/>
          <w:szCs w:val="24"/>
        </w:rPr>
        <w:t>α</w:t>
      </w:r>
      <w:r>
        <w:rPr>
          <w:rFonts w:eastAsia="Times New Roman"/>
          <w:szCs w:val="24"/>
        </w:rPr>
        <w:t>λλαγής θα παίξει καθοριστικό, πρωταγωνιστικό ρόλο, με αυτόνομη πορεία και συνέπεια στις αρχές μας, για μια προοδευτική διακυβέρνηση.</w:t>
      </w:r>
    </w:p>
    <w:p w14:paraId="74B8E6E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74B8E6E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6E2"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Τον λόγο έχει ο Υπουργός Ναυτιλίας και Νησιωτικής Πολιτικής κ. Κουρουμπλής για πέντε λεπτά. </w:t>
      </w:r>
    </w:p>
    <w:p w14:paraId="74B8E6E3"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Κύριε Πρόεδρε, άκουσα από το πρωί αρκετούς συναδέλφους να μου κάνουν την τιμή και να αναφέρονται στο όνομά μου. Εκείνο, όμως, που με πικραίνει σαν άνθρωπο είναι ότι επιχείρησαν –δεν ξέρω αν το έκαναν εσκεμμένως- να μπλέξουν το όνομά μου με την υπόθεση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w:t>
      </w:r>
    </w:p>
    <w:p w14:paraId="74B8E6E4" w14:textId="77777777" w:rsidR="00D8133C" w:rsidRDefault="00A7505C">
      <w:pPr>
        <w:spacing w:line="600" w:lineRule="auto"/>
        <w:ind w:firstLine="720"/>
        <w:contextualSpacing/>
        <w:jc w:val="both"/>
        <w:rPr>
          <w:rFonts w:eastAsia="Times New Roman"/>
          <w:szCs w:val="24"/>
        </w:rPr>
      </w:pPr>
      <w:r>
        <w:rPr>
          <w:rFonts w:eastAsia="Times New Roman"/>
          <w:szCs w:val="24"/>
        </w:rPr>
        <w:t>Εναντίον μου έχει κατατεθεί μία μηνυτήρια αναφορά από τρεις συναδέλφους, τον Μάρτιο του 2017, για ένα γεγονός</w:t>
      </w:r>
      <w:r>
        <w:rPr>
          <w:rFonts w:eastAsia="Times New Roman"/>
          <w:szCs w:val="24"/>
        </w:rPr>
        <w:t>,</w:t>
      </w:r>
      <w:r>
        <w:rPr>
          <w:rFonts w:eastAsia="Times New Roman"/>
          <w:szCs w:val="24"/>
        </w:rPr>
        <w:t xml:space="preserve"> που υποτίθεται ότι δεν έγινε τον Αύγουστο του 2015. Θα εξηγήσω τι έγινε. </w:t>
      </w:r>
    </w:p>
    <w:p w14:paraId="74B8E6E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Κύριε Πρόεδρε, εγώ ανέλαβα Υπουργός σε μια, πράγματι, ταραγμένη περίοδο, αποκορύφωμα της οποίας ήταν η σύγκρουση της ελληνικής Κυβέρνησης με την Ευρώπη,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 δημοψήφισμα, μια δύσκολη περίοδος. </w:t>
      </w:r>
    </w:p>
    <w:p w14:paraId="74B8E6E6" w14:textId="77777777" w:rsidR="00D8133C" w:rsidRDefault="00A7505C">
      <w:pPr>
        <w:spacing w:line="600" w:lineRule="auto"/>
        <w:ind w:firstLine="720"/>
        <w:contextualSpacing/>
        <w:jc w:val="both"/>
        <w:rPr>
          <w:rFonts w:eastAsia="Times New Roman"/>
          <w:szCs w:val="24"/>
        </w:rPr>
      </w:pPr>
      <w:r>
        <w:rPr>
          <w:rFonts w:eastAsia="Times New Roman"/>
          <w:szCs w:val="24"/>
        </w:rPr>
        <w:t>Πρώτο μας, λοιπόν, μέλημα –και είμαστε περή</w:t>
      </w:r>
      <w:r>
        <w:rPr>
          <w:rFonts w:eastAsia="Times New Roman"/>
          <w:szCs w:val="24"/>
        </w:rPr>
        <w:t>φανοι γι’ αυτό- κάτω από πολύ δύσκολες συνθήκες δεν αφήσαμε τη χώρα χωρίς φάρμακα και χωρίς υγειονομικό υλικό. Αυτό δεν έγινε μεταφυσικά. Έγινε με μεγάλη προσπάθεια, με κινητοποίηση της οικονομικής αστυνομίας. Διότι όλα τα συμφέροντα στον συγκεκριμένο χώρο</w:t>
      </w:r>
      <w:r>
        <w:rPr>
          <w:rFonts w:eastAsia="Times New Roman"/>
          <w:szCs w:val="24"/>
        </w:rPr>
        <w:t xml:space="preserve"> ήθελαν να επαναλάβουν αυτό που έκαναν και άλλες περιόδους, να δημιουργήσουν τεχνητή έλλειψη. Και σε εκείνες τις περιόδους που το έκαναν, ο υποφαινόμενος είχε το θάρρος να τους στείλει στον </w:t>
      </w:r>
      <w:r>
        <w:rPr>
          <w:rFonts w:eastAsia="Times New Roman"/>
          <w:szCs w:val="24"/>
        </w:rPr>
        <w:t>ε</w:t>
      </w:r>
      <w:r>
        <w:rPr>
          <w:rFonts w:eastAsia="Times New Roman"/>
          <w:szCs w:val="24"/>
        </w:rPr>
        <w:t>ισαγγελέα, να τους πάω κατηγορούμενους στον Εισαγγελέα, στον κ. Ν</w:t>
      </w:r>
      <w:r>
        <w:rPr>
          <w:rFonts w:eastAsia="Times New Roman"/>
          <w:szCs w:val="24"/>
        </w:rPr>
        <w:t xml:space="preserve">τογιάκο, με μηνυτήρια αναφορά.  </w:t>
      </w:r>
    </w:p>
    <w:p w14:paraId="74B8E6E7" w14:textId="77777777" w:rsidR="00D8133C" w:rsidRDefault="00A7505C">
      <w:pPr>
        <w:spacing w:line="600" w:lineRule="auto"/>
        <w:ind w:firstLine="720"/>
        <w:contextualSpacing/>
        <w:jc w:val="both"/>
        <w:rPr>
          <w:rFonts w:eastAsia="Times New Roman"/>
          <w:szCs w:val="24"/>
        </w:rPr>
      </w:pPr>
      <w:r>
        <w:rPr>
          <w:rFonts w:eastAsia="Times New Roman"/>
          <w:szCs w:val="24"/>
        </w:rPr>
        <w:t>Τι δεν έκανα; Δεν καταθέσαμε –λέει- και δεν εκδώσαμε, δεν δημοσιεύσαμε την απόφαση τιμολόγησης. Κύριε Πρόεδρε, θα καταθέσω στη Βουλή, πρώτον, τα προαπαιτούμενα του τρίτου μνημονίου, όπου λέει ότι πρέπει να αλλάξει η αρχιτεκ</w:t>
      </w:r>
      <w:r>
        <w:rPr>
          <w:rFonts w:eastAsia="Times New Roman"/>
          <w:szCs w:val="24"/>
        </w:rPr>
        <w:t>τονική της τιμολόγησης και γι’ αυτό στο άρθρο 2 παράγραφος 6 στον νόμο</w:t>
      </w:r>
      <w:r>
        <w:rPr>
          <w:rFonts w:eastAsia="Times New Roman"/>
          <w:szCs w:val="24"/>
        </w:rPr>
        <w:t>,</w:t>
      </w:r>
      <w:r>
        <w:rPr>
          <w:rFonts w:eastAsia="Times New Roman"/>
          <w:szCs w:val="24"/>
        </w:rPr>
        <w:t xml:space="preserve"> που ψηφίστηκε στις 14 Αυγούστου προβλέπεται ακριβώς αυτή η διαδικασία. </w:t>
      </w:r>
    </w:p>
    <w:p w14:paraId="74B8E6E8" w14:textId="77777777" w:rsidR="00D8133C" w:rsidRDefault="00A7505C">
      <w:pPr>
        <w:spacing w:line="600" w:lineRule="auto"/>
        <w:ind w:firstLine="720"/>
        <w:contextualSpacing/>
        <w:jc w:val="both"/>
        <w:rPr>
          <w:rFonts w:eastAsia="Times New Roman"/>
          <w:szCs w:val="24"/>
        </w:rPr>
      </w:pPr>
      <w:r>
        <w:rPr>
          <w:rFonts w:eastAsia="Times New Roman"/>
          <w:szCs w:val="24"/>
        </w:rPr>
        <w:t>Στις 27 Αυγούστου εστάλη από το Υπουργείο Υγείας στην Εφημερίδα της Κυβερνήσεως, υπάρχει η ΚΑΔ 7890, προκειμένου</w:t>
      </w:r>
      <w:r>
        <w:rPr>
          <w:rFonts w:eastAsia="Times New Roman"/>
          <w:szCs w:val="24"/>
        </w:rPr>
        <w:t xml:space="preserve"> να δημοσιευθεί η υπουργική απόφαση τιμολόγησης, την οποία κρατάω στα χέρια μου. Το βράδυ παραιτήθηκε η κυβέρνηση και στις 7 του μήνα γύρισε η απόφαση αυτή πίσω στο Υπουργείο. </w:t>
      </w:r>
    </w:p>
    <w:p w14:paraId="74B8E6E9"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Θα συμφωνήσω με προηγούμενους ομιλητές, επιτέλους όταν λέμε κάποια πράγματα να </w:t>
      </w:r>
      <w:r>
        <w:rPr>
          <w:rFonts w:eastAsia="Times New Roman"/>
          <w:szCs w:val="24"/>
        </w:rPr>
        <w:t>ξέρουμε τι λέμε, δεν την κάνει ο Υπουργός την τιμολόγηση. Υπάρχουν θεσμικά όργανα που την κάνουν την τιμολόγηση. Την 1</w:t>
      </w:r>
      <w:r>
        <w:rPr>
          <w:rFonts w:eastAsia="Times New Roman"/>
          <w:szCs w:val="24"/>
          <w:vertAlign w:val="superscript"/>
        </w:rPr>
        <w:t>η</w:t>
      </w:r>
      <w:r>
        <w:rPr>
          <w:rFonts w:eastAsia="Times New Roman"/>
          <w:szCs w:val="24"/>
        </w:rPr>
        <w:t xml:space="preserve"> Σεπτεμβρίου, κύριε Πρόεδρε, υπάρχει αριθμός πρωτοκόλλου, ο </w:t>
      </w:r>
      <w:r>
        <w:rPr>
          <w:rFonts w:eastAsia="Times New Roman"/>
          <w:szCs w:val="24"/>
        </w:rPr>
        <w:t>δ</w:t>
      </w:r>
      <w:r>
        <w:rPr>
          <w:rFonts w:eastAsia="Times New Roman"/>
          <w:szCs w:val="24"/>
        </w:rPr>
        <w:t xml:space="preserve">ιευθυντής της </w:t>
      </w:r>
      <w:r>
        <w:rPr>
          <w:rFonts w:eastAsia="Times New Roman"/>
          <w:szCs w:val="24"/>
        </w:rPr>
        <w:t>δ</w:t>
      </w:r>
      <w:r>
        <w:rPr>
          <w:rFonts w:eastAsia="Times New Roman"/>
          <w:szCs w:val="24"/>
        </w:rPr>
        <w:t xml:space="preserve">ιεύθυνσης </w:t>
      </w:r>
      <w:r>
        <w:rPr>
          <w:rFonts w:eastAsia="Times New Roman"/>
          <w:szCs w:val="24"/>
        </w:rPr>
        <w:t>φ</w:t>
      </w:r>
      <w:r>
        <w:rPr>
          <w:rFonts w:eastAsia="Times New Roman"/>
          <w:szCs w:val="24"/>
        </w:rPr>
        <w:t>αρμάκων, ο κ. Παππάς, ενημερώνει τον υπηρεσιακό Υπ</w:t>
      </w:r>
      <w:r>
        <w:rPr>
          <w:rFonts w:eastAsia="Times New Roman"/>
          <w:szCs w:val="24"/>
        </w:rPr>
        <w:t xml:space="preserve">ουργό ότι η τιμολόγηση δεν δημοσιεύθηκε και γύρισε πίσω. </w:t>
      </w:r>
    </w:p>
    <w:p w14:paraId="74B8E6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απόφαση αυτούσια προωθεί ο επόμενος Υπουργός κ. Δημόπουλος. Και δημοσιεύεται στις 11 Σεπτεμβρίου. Αυτό ήταν που δεν έκανα. Και τώρα κάποιοι, βλέποντας το τσουνάμι που έρχεται, το θυμήθηκαν </w:t>
      </w:r>
      <w:r>
        <w:rPr>
          <w:rFonts w:eastAsia="Times New Roman" w:cs="Times New Roman"/>
          <w:szCs w:val="24"/>
        </w:rPr>
        <w:t xml:space="preserve">μετά από ενάμιση χρόνο και κάνουν μια πραγματικά αποσπασματική πολιτική κίνηση για να εμπλέξουν ανθρώπους οι οποίοι είναι γνωστό τοις πάσι και στην Ελλάδα ποια ήταν η σχέση η δική μας με όλους αυτούς τους κύκλους των πολυεθνικών εταιρειών. </w:t>
      </w:r>
    </w:p>
    <w:p w14:paraId="74B8E6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Ρωτήστε, λοιπόν</w:t>
      </w:r>
      <w:r>
        <w:rPr>
          <w:rFonts w:eastAsia="Times New Roman" w:cs="Times New Roman"/>
          <w:szCs w:val="24"/>
        </w:rPr>
        <w:t>, κύριοι συνάδελφοι, τον κ. Καπελέρη για το ποιος τον επισκέφθηκε και του κατέθεσε έγγραφα για την φοροαποφυγή και για όλα τα παιχνίδια των πολυεθνικών. Ρωτήστε τον κ. Διώτη, την κ</w:t>
      </w:r>
      <w:r>
        <w:rPr>
          <w:rFonts w:eastAsia="Times New Roman" w:cs="Times New Roman"/>
          <w:szCs w:val="24"/>
        </w:rPr>
        <w:t>.</w:t>
      </w:r>
      <w:r>
        <w:rPr>
          <w:rFonts w:eastAsia="Times New Roman" w:cs="Times New Roman"/>
          <w:szCs w:val="24"/>
        </w:rPr>
        <w:t xml:space="preserve"> Σαββαϊδου, τον κ. Θεοχάρη, τον κ. Βενιζέλο με τον οποίο ήμασταν φίλοι τότε</w:t>
      </w:r>
      <w:r>
        <w:rPr>
          <w:rFonts w:eastAsia="Times New Roman" w:cs="Times New Roman"/>
          <w:szCs w:val="24"/>
        </w:rPr>
        <w:t xml:space="preserve">. Έχω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του έστειλα για το τι έπρεπε να γίνει για το θέμα του φαρμάκου. Ρωτήστε τον κ. Βαρουφάκη, τον κ. Τσακαλώτο, όλους και μιλώ στη διαπασών. Μιλάμε για το παιχνίδι της φοροαποφυγής και το παιχνίδι της μεγάλης αρπαγής και του μεγάλου πάρτι. </w:t>
      </w:r>
    </w:p>
    <w:p w14:paraId="74B8E6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Πιστεύω ότι και ο παλιός μου σύντροφος κ. Λοβέρδος θα θυμάται –θα τα θυμάται καλύτερα ο κ. Λεωνίδας Γρηγοράκος- όταν τα λέγαμε αυτά. Λέγαμε: «Στείλτε κάποιους στον εισαγγελέα» και μας λέγατε: «Ναι». Και στο τέλος δεν πήγε κανείς στον εισαγγελέα.</w:t>
      </w:r>
    </w:p>
    <w:p w14:paraId="74B8E6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Τώρα τι έ</w:t>
      </w:r>
      <w:r>
        <w:rPr>
          <w:rFonts w:eastAsia="Times New Roman" w:cs="Times New Roman"/>
          <w:szCs w:val="24"/>
        </w:rPr>
        <w:t xml:space="preserve">κανα εγώ για το φάρμακο; </w:t>
      </w:r>
    </w:p>
    <w:p w14:paraId="74B8E6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74B8E6EF"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Παρακαλώ πολύ, για ένα λεπτό κύριε Υπουργέ.</w:t>
      </w:r>
    </w:p>
    <w:p w14:paraId="74B8E6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Δύο</w:t>
      </w:r>
      <w:r>
        <w:rPr>
          <w:rFonts w:eastAsia="Times New Roman" w:cs="Times New Roman"/>
          <w:szCs w:val="24"/>
        </w:rPr>
        <w:t xml:space="preserve"> λεπτά, κύριε Πρόεδρε.</w:t>
      </w:r>
    </w:p>
    <w:p w14:paraId="74B8E6F1" w14:textId="77777777" w:rsidR="00D8133C" w:rsidRDefault="00A7505C">
      <w:pPr>
        <w:spacing w:line="600" w:lineRule="auto"/>
        <w:ind w:firstLine="720"/>
        <w:contextualSpacing/>
        <w:jc w:val="both"/>
        <w:rPr>
          <w:rFonts w:eastAsia="Times New Roman" w:cs="Times New Roman"/>
          <w:szCs w:val="24"/>
        </w:rPr>
      </w:pPr>
      <w:r>
        <w:rPr>
          <w:rFonts w:eastAsia="Times New Roman"/>
          <w:b/>
          <w:bCs/>
          <w:szCs w:val="24"/>
        </w:rPr>
        <w:t>ΠΡΟΕΔΡΟΣ (Νικόλαος Βούτσης):</w:t>
      </w:r>
      <w:r>
        <w:rPr>
          <w:rFonts w:eastAsia="Times New Roman"/>
          <w:bCs/>
          <w:szCs w:val="24"/>
        </w:rPr>
        <w:t xml:space="preserve"> Παρακαλώ.</w:t>
      </w:r>
    </w:p>
    <w:p w14:paraId="74B8E6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Στις 19 Μαΐου εκδίδουμε υπουργική απόφαση σχετικά με το χονδρεμπορικό κέρδος</w:t>
      </w:r>
      <w:r>
        <w:rPr>
          <w:rFonts w:eastAsia="Times New Roman" w:cs="Times New Roman"/>
          <w:szCs w:val="24"/>
        </w:rPr>
        <w:t>,</w:t>
      </w:r>
      <w:r>
        <w:rPr>
          <w:rFonts w:eastAsia="Times New Roman" w:cs="Times New Roman"/>
          <w:szCs w:val="24"/>
        </w:rPr>
        <w:t xml:space="preserve"> που παρακρατούσαν οι πολυεθνικές όταν πουλούσα</w:t>
      </w:r>
      <w:r>
        <w:rPr>
          <w:rFonts w:eastAsia="Times New Roman" w:cs="Times New Roman"/>
          <w:szCs w:val="24"/>
        </w:rPr>
        <w:t>ν στα φαρμακεία. Το παρακρατούσαν επί είκοσι χρόνια. Εάν το υπολογίσει κανείς από 6 εκατομμύρια έως 10 εκατομμύρια τον χρόνο, τότε είναι περίπου από 150 εκατομμύρια έως 200 εκατομμύρια. Τώρα είναι πόρος του ΕΟΠΥΥ, κύριε Πρόεδρε.</w:t>
      </w:r>
    </w:p>
    <w:p w14:paraId="74B8E6F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Στις 4 Ιουνίου, κύριε Πρόεδ</w:t>
      </w:r>
      <w:r>
        <w:rPr>
          <w:rFonts w:eastAsia="Times New Roman" w:cs="Times New Roman"/>
          <w:szCs w:val="24"/>
        </w:rPr>
        <w:t>ρε –και θα καταθέσω αυτές τις αποφάσεις στα Πρακτικά- εκδίδουμε δύο αποφάσεις, με τις οποίες τι κάνουμε; Καθηλώνουμε τη συμμετοχή των πολιτών εκεί που την βρήκαμε.</w:t>
      </w:r>
    </w:p>
    <w:p w14:paraId="74B8E6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Τι είχε γίνει τα προηγούμενα τρία χρόνια;</w:t>
      </w:r>
    </w:p>
    <w:p w14:paraId="74B8E6F5"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Παρακαλώ, κύριε Υπουρ</w:t>
      </w:r>
      <w:r>
        <w:rPr>
          <w:rFonts w:eastAsia="Times New Roman"/>
          <w:bCs/>
          <w:szCs w:val="24"/>
        </w:rPr>
        <w:t>γέ, ολοκληρώστε.</w:t>
      </w:r>
    </w:p>
    <w:p w14:paraId="74B8E6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Τελειώνω, κύριε Πρόεδρε.</w:t>
      </w:r>
    </w:p>
    <w:p w14:paraId="74B8E6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το 2010 είχαμε μια συνοχή ροή αύξησης της συμμετοχής των πολιτών. Και φτάσαμε στο 2014, όπου υπολογίστε ότι έχει αγγίξει το 30%. Από τον Ιού</w:t>
      </w:r>
      <w:r>
        <w:rPr>
          <w:rFonts w:eastAsia="Times New Roman" w:cs="Times New Roman"/>
          <w:szCs w:val="24"/>
        </w:rPr>
        <w:t>νιο του 2015 μέχρι σήμερα δεν υπάρχει κα</w:t>
      </w:r>
      <w:r>
        <w:rPr>
          <w:rFonts w:eastAsia="Times New Roman" w:cs="Times New Roman"/>
          <w:szCs w:val="24"/>
        </w:rPr>
        <w:t>μ</w:t>
      </w:r>
      <w:r>
        <w:rPr>
          <w:rFonts w:eastAsia="Times New Roman" w:cs="Times New Roman"/>
          <w:szCs w:val="24"/>
        </w:rPr>
        <w:t>μία αύξηση συμμετοχής των πολιτών.</w:t>
      </w:r>
    </w:p>
    <w:p w14:paraId="74B8E6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Ποιος κερδίζει και ποιος χάνει; Έχασαν οι βιομηχανίες απ’ αυτό που κάναμε εμείς; Έχασαν. Διότι, από τα 2 δισεκατομμύρια και πάνω υπάρχει βεβαίως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Και πολύ σωστά έγινε</w:t>
      </w:r>
      <w:r>
        <w:rPr>
          <w:rFonts w:eastAsia="Times New Roman" w:cs="Times New Roman"/>
          <w:szCs w:val="24"/>
        </w:rPr>
        <w:t>. Αλλά, όσο αυξάνεται η συμμετοχή των πολιτών, μειώνεται η επιβάρυνση των πολυεθνικών. Αυτή είναι η διαφορά σε αυτό το σημείο.</w:t>
      </w:r>
    </w:p>
    <w:p w14:paraId="74B8E6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Αυτές ήταν, λοιπόν, ορισμένες σκέψεις, κύριε Πρόεδρε, -και κατανοώ τη στιγμή- που ήθελα να καταθέσω. Και να επιβεβαιώσω -γιατί στ</w:t>
      </w:r>
      <w:r>
        <w:rPr>
          <w:rFonts w:eastAsia="Times New Roman" w:cs="Times New Roman"/>
          <w:szCs w:val="24"/>
        </w:rPr>
        <w:t>η ζωή μας υπάρχει και η συνείδηση- ότι το 2014 ο άνθρωπος</w:t>
      </w:r>
      <w:r>
        <w:rPr>
          <w:rFonts w:eastAsia="Times New Roman" w:cs="Times New Roman"/>
          <w:szCs w:val="24"/>
        </w:rPr>
        <w:t>,</w:t>
      </w:r>
      <w:r>
        <w:rPr>
          <w:rFonts w:eastAsia="Times New Roman" w:cs="Times New Roman"/>
          <w:szCs w:val="24"/>
        </w:rPr>
        <w:t xml:space="preserve"> που μου είχε δώσει τις πληροφορίες και κάναμε όλη εκείνη την επίθεση κατά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ήταν ο κ. Σαλμάς, κύριε Πρόεδρε. Εγώ θέλω να το πω.</w:t>
      </w:r>
    </w:p>
    <w:p w14:paraId="74B8E6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B8E6FB"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Υπουργός κ. Παναγιώτη</w:t>
      </w:r>
      <w:r>
        <w:rPr>
          <w:rFonts w:eastAsia="Times New Roman"/>
          <w:bCs/>
          <w:szCs w:val="24"/>
        </w:rPr>
        <w:t>ς Κουρουμπλής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B8E6FC"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74B8E6FD" w14:textId="77777777" w:rsidR="00D8133C" w:rsidRDefault="00A7505C">
      <w:pPr>
        <w:spacing w:line="600" w:lineRule="auto"/>
        <w:ind w:firstLine="720"/>
        <w:contextualSpacing/>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Σας ε</w:t>
      </w:r>
      <w:r>
        <w:rPr>
          <w:rFonts w:eastAsia="Times New Roman"/>
          <w:bCs/>
          <w:szCs w:val="24"/>
        </w:rPr>
        <w:t>υχαριστούμε πολύ, κύριε Υπουργέ.</w:t>
      </w:r>
    </w:p>
    <w:p w14:paraId="74B8E6FE" w14:textId="77777777" w:rsidR="00D8133C" w:rsidRDefault="00A7505C">
      <w:pPr>
        <w:spacing w:line="600" w:lineRule="auto"/>
        <w:ind w:firstLine="720"/>
        <w:contextualSpacing/>
        <w:jc w:val="both"/>
        <w:rPr>
          <w:rFonts w:eastAsia="Times New Roman" w:cs="Times New Roman"/>
          <w:szCs w:val="24"/>
        </w:rPr>
      </w:pPr>
      <w:r>
        <w:rPr>
          <w:rFonts w:eastAsia="Times New Roman"/>
          <w:bCs/>
          <w:szCs w:val="24"/>
        </w:rPr>
        <w:t>Τον λόγο έχει ο Πρόεδρος της Κοινοβουλευτικής Ομάδας του ΚΚΕ κ. Κουτσούμπας.</w:t>
      </w:r>
      <w:r>
        <w:rPr>
          <w:rFonts w:eastAsia="Times New Roman" w:cs="Times New Roman"/>
          <w:szCs w:val="24"/>
        </w:rPr>
        <w:t xml:space="preserve"> </w:t>
      </w:r>
    </w:p>
    <w:p w14:paraId="74B8E6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Κύριε Πρόεδρε, θα ήθελα τον λόγο.</w:t>
      </w:r>
    </w:p>
    <w:p w14:paraId="74B8E70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Λεβέντη, σας παρακαλώ μη ζητάτε τον λόγο. Η συνεδρίαση θα πάει μέχρι τις 2.00</w:t>
      </w:r>
      <w:r>
        <w:rPr>
          <w:rFonts w:eastAsia="Times New Roman" w:cs="Times New Roman"/>
          <w:szCs w:val="24"/>
        </w:rPr>
        <w:t>΄</w:t>
      </w:r>
      <w:r>
        <w:rPr>
          <w:rFonts w:eastAsia="Times New Roman" w:cs="Times New Roman"/>
          <w:szCs w:val="24"/>
        </w:rPr>
        <w:t xml:space="preserve">. Θα είμαστε όλοι μαζί εδώ και θα είμαστε πολύ καλά. </w:t>
      </w:r>
    </w:p>
    <w:p w14:paraId="74B8E70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Στις 2.00</w:t>
      </w:r>
      <w:r>
        <w:rPr>
          <w:rFonts w:eastAsia="Times New Roman" w:cs="Times New Roman"/>
          <w:szCs w:val="24"/>
        </w:rPr>
        <w:t>΄</w:t>
      </w:r>
      <w:r>
        <w:rPr>
          <w:rFonts w:eastAsia="Times New Roman" w:cs="Times New Roman"/>
          <w:szCs w:val="24"/>
        </w:rPr>
        <w:t xml:space="preserve"> θα μιλήσουμε;</w:t>
      </w:r>
    </w:p>
    <w:p w14:paraId="74B8E7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Εσείς θα μιλήσε</w:t>
      </w:r>
      <w:r>
        <w:rPr>
          <w:rFonts w:eastAsia="Times New Roman" w:cs="Times New Roman"/>
          <w:szCs w:val="24"/>
        </w:rPr>
        <w:t>τε κάποια στιγμή μέχρι τις 2.00</w:t>
      </w:r>
      <w:r>
        <w:rPr>
          <w:rFonts w:eastAsia="Times New Roman" w:cs="Times New Roman"/>
          <w:szCs w:val="24"/>
        </w:rPr>
        <w:t>΄</w:t>
      </w:r>
      <w:r>
        <w:rPr>
          <w:rFonts w:eastAsia="Times New Roman" w:cs="Times New Roman"/>
          <w:szCs w:val="24"/>
        </w:rPr>
        <w:t xml:space="preserve">, όπως και όλοι οι άλλοι. Η δημοκρατικότητα κρίνεται από τον καθέναν και από τη στάση του. </w:t>
      </w:r>
    </w:p>
    <w:p w14:paraId="74B8E70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Κουτσούμπα.</w:t>
      </w:r>
    </w:p>
    <w:p w14:paraId="74B8E7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Τα</w:t>
      </w:r>
      <w:r>
        <w:rPr>
          <w:rFonts w:eastAsia="Times New Roman" w:cs="Times New Roman"/>
          <w:szCs w:val="24"/>
        </w:rPr>
        <w:t xml:space="preserve"> τελευταία χρόνια είναι γνωστό ότι εντείνονται οι ανταγωνισμοί και οι αντιθέσεις πολύ μεγάλων μονοπωλιακών συμφερόντων. Στον χορό έχουν μπει ισχυρά καπιταλιστικά κράτη, μονοπωλιακοί όμιλοι</w:t>
      </w:r>
      <w:r>
        <w:rPr>
          <w:rFonts w:eastAsia="Times New Roman" w:cs="Times New Roman"/>
          <w:szCs w:val="24"/>
        </w:rPr>
        <w:t>,</w:t>
      </w:r>
      <w:r>
        <w:rPr>
          <w:rFonts w:eastAsia="Times New Roman" w:cs="Times New Roman"/>
          <w:szCs w:val="24"/>
        </w:rPr>
        <w:t xml:space="preserve"> που δραστηριοποιούνται σε όλους τους τομείς και στον οικονομικό το</w:t>
      </w:r>
      <w:r>
        <w:rPr>
          <w:rFonts w:eastAsia="Times New Roman" w:cs="Times New Roman"/>
          <w:szCs w:val="24"/>
        </w:rPr>
        <w:t xml:space="preserve">μέα, φυσικά, όπως στους κλάδους του φαρμάκου, της ενέργειας, των τροφίμων, του νερού, στον στρατιωτικό τομέα με εξοπλιστικά προγράμματα, επεμβάσεις, πολεμικούς σχεδιασμούς και τόσα άλλα που τα συναντάμε καθημερινά στην επικαιρότητα της ενημέρωσης. </w:t>
      </w:r>
    </w:p>
    <w:p w14:paraId="74B8E7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κατά τη γνώμη μας, πολύ μεγάλη αφέλεια, πολιτική ανευθυνότητα να θεωρήσει κάποιος ότι δεν έχει σχέση, για παράδειγμα, η ενόχληση των Ηνωμένων Πολιτειών της Αμερικής για τα κέρδη της Γερμανίας σε βάρος των δικών της εταιρειών και η κόντρα που αναπτύσσουν στ</w:t>
      </w:r>
      <w:r>
        <w:rPr>
          <w:rFonts w:eastAsia="Times New Roman" w:cs="Times New Roman"/>
          <w:szCs w:val="24"/>
        </w:rPr>
        <w:t xml:space="preserve">ον τομέα συγκεκριμένα εδώ της φαρμακοβιομηχανίας αναδεικνύοντας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Ή με τις ανάλογες κόντρες την ίδια στιγμή στην ενέργεια των ίδιων ή άλλων κρατών μεταξύ τους. Ή τη διαμάχη ακόμη για τα οικόπεδα της κυπριακής ΑΟΖ και όλα όσα σχετί</w:t>
      </w:r>
      <w:r>
        <w:rPr>
          <w:rFonts w:eastAsia="Times New Roman" w:cs="Times New Roman"/>
          <w:szCs w:val="24"/>
        </w:rPr>
        <w:t>ζονται με τον γεωπολιτικό έλεγχο της περιοχής και ευρύτερα. Και αυτά είναι μόνο ορισμένα και πολύ λίγα από όσα μπορεί κανείς να αναφέρει βλέποντας καθαρά τη σημερινή πραγματικότητα, τους κινδύνους που ελλοχεύουν για τον ελληνικό λαό, για όλους τους λαούς τ</w:t>
      </w:r>
      <w:r>
        <w:rPr>
          <w:rFonts w:eastAsia="Times New Roman" w:cs="Times New Roman"/>
          <w:szCs w:val="24"/>
        </w:rPr>
        <w:t xml:space="preserve">ης περιοχής. </w:t>
      </w:r>
    </w:p>
    <w:p w14:paraId="74B8E7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Γιατί μπροστά μας εκτός των άλλων είναι και η τέταρτη αξιολόγηση, οι ηλεκτρονικοί πλειστηριασμοί, οι νέες μειώσεις σε συντάξεις, οι ιδιωτικοποιήσεις και το ξεπούλημα της δημόσιας περιουσίας και άλλα προαπαιτούμενα, δηλαδή αντιλαϊκά μέτρα και </w:t>
      </w:r>
      <w:r>
        <w:rPr>
          <w:rFonts w:eastAsia="Times New Roman" w:cs="Times New Roman"/>
          <w:szCs w:val="24"/>
        </w:rPr>
        <w:t>μεταρρυθμίσεις</w:t>
      </w:r>
      <w:r>
        <w:rPr>
          <w:rFonts w:eastAsia="Times New Roman" w:cs="Times New Roman"/>
          <w:szCs w:val="24"/>
        </w:rPr>
        <w:t>,</w:t>
      </w:r>
      <w:r>
        <w:rPr>
          <w:rFonts w:eastAsia="Times New Roman" w:cs="Times New Roman"/>
          <w:szCs w:val="24"/>
        </w:rPr>
        <w:t xml:space="preserve"> που πλήττουν το λαϊκό εισόδημα παραπέρα. </w:t>
      </w:r>
    </w:p>
    <w:p w14:paraId="74B8E7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μαζί πάνε πακέτο, ενιαία πρέπει να τα βλέπουμε, πρέπει να τα βλέπει κυρίως ο ελληνικός λαός και ενιαία να τα αντιμετωπίζουμε. Τόσο τα ζητήματα της οικονομικής πολιτικής και των σχέσεων </w:t>
      </w:r>
      <w:r>
        <w:rPr>
          <w:rFonts w:eastAsia="Times New Roman" w:cs="Times New Roman"/>
          <w:szCs w:val="24"/>
        </w:rPr>
        <w:t>με την Ευρωπαϊκή Ένωση, το Διεθνές Νομισματικό Ταμείο όσο και τα θέματα της εξωτερικής πολιτικής και των υπόλοιπων γεωπολιτικών συμφερόντων και αντιθέσεων, αλλά και τα ζητήματα της διαφθοράς, της φαγωμάρας μέσα στο πολιτικό προσωπικό των διαφόρων αστικών κ</w:t>
      </w:r>
      <w:r>
        <w:rPr>
          <w:rFonts w:eastAsia="Times New Roman" w:cs="Times New Roman"/>
          <w:szCs w:val="24"/>
        </w:rPr>
        <w:t xml:space="preserve">ομμάτων για τη διαχείριση των υποθέσεων αυτών των ομίλων, όπως είναι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7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δεν είναι η πρώτη φορά και σίγουρα δεν θα είναι και η τελευταία που ένα σκάνδαλο βρίσκεται στο επίκεντρο της αντιπαράθεσης και γίνεται προσ</w:t>
      </w:r>
      <w:r>
        <w:rPr>
          <w:rFonts w:eastAsia="Times New Roman" w:cs="Times New Roman"/>
          <w:szCs w:val="24"/>
        </w:rPr>
        <w:t xml:space="preserve">πάθεια να επισκιάσει όλα τα υπόλοιπα ζητήματα και προβλήματα. Βέβαια και στη συγκεκριμένη περίπτωση του σκανδάλου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όπως και σε όσα προηγήθηκαν, όπως για παράδειγμα αυτό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υπάρχει ένας κοινός παρονομαστής. Είναι η προσπάθεια να ε</w:t>
      </w:r>
      <w:r>
        <w:rPr>
          <w:rFonts w:eastAsia="Times New Roman" w:cs="Times New Roman"/>
          <w:szCs w:val="24"/>
        </w:rPr>
        <w:t xml:space="preserve">μφανιστούν τα σκάνδαλα και η διαφθορά ως η βασική, η κύρια αιτία της κρίσης, των μνημονίων, των διαφόρων αντιλαϊκών μέτρων που βιώνει καθημερινά ο λαός μας. Και ο ΣΥΡΙΖΑ βέβαια δεν πρωτοτυπεί. </w:t>
      </w:r>
    </w:p>
    <w:p w14:paraId="74B8E7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Ακούσαμε την επιχειρηματολογία της Κυβέρνησης για το συγκεκριμ</w:t>
      </w:r>
      <w:r>
        <w:rPr>
          <w:rFonts w:eastAsia="Times New Roman" w:cs="Times New Roman"/>
          <w:szCs w:val="24"/>
        </w:rPr>
        <w:t xml:space="preserve">ένο σκάνδαλο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σήμερα και διά στόματος Πρωθυπουργού τις προηγούμενες μέρες και θα τον ακούσουμε και σε λίγο. Η αιτία της κρίσης, των μνημονίων και των λαϊκών προβλημάτων, μας λένε ότι βρίσκεται απλά στη διαφθορά, σε κάποιους διεφθαρμένους πο</w:t>
      </w:r>
      <w:r>
        <w:rPr>
          <w:rFonts w:eastAsia="Times New Roman" w:cs="Times New Roman"/>
          <w:szCs w:val="24"/>
        </w:rPr>
        <w:t xml:space="preserve">λιτικούς και όχι συνολικά σε ένα σύστημα. </w:t>
      </w:r>
    </w:p>
    <w:p w14:paraId="74B8E7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συνολική κοινωνική και οικονομική πολιτική που έχει στο </w:t>
      </w:r>
      <w:r>
        <w:rPr>
          <w:rFonts w:eastAsia="Times New Roman" w:cs="Times New Roman"/>
          <w:szCs w:val="24"/>
          <w:lang w:val="en-US"/>
        </w:rPr>
        <w:t>DNA</w:t>
      </w:r>
      <w:r>
        <w:rPr>
          <w:rFonts w:eastAsia="Times New Roman" w:cs="Times New Roman"/>
          <w:szCs w:val="24"/>
        </w:rPr>
        <w:t xml:space="preserve"> της το κυνήγι του κέρδους, δηλαδή, όλα αυτά, τα οποία υπηρετεί και η σημερινή Κυβέρνηση με πολύ μεγάλη μάλιστα συνέπεια.</w:t>
      </w:r>
    </w:p>
    <w:p w14:paraId="74B8E7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ΣΥΡΙΖΑ-ΑΝΕΛ για μια ακόμη φορά «βγάζει λάδι» το ίδιο το σύστημα, ανάγοντας τις οικονομικές κρίσεις στις μίζες και στη διαφθορά του εκάστοτε κυβερνητικού προσωπικού. Μόνο που ούτε οι μίζες ούτε η διαφθορά μπορούν να κρύψουν ότι τέτοιου μεγέθους σκάνδαλα απο</w:t>
      </w:r>
      <w:r>
        <w:rPr>
          <w:rFonts w:eastAsia="Times New Roman" w:cs="Times New Roman"/>
          <w:szCs w:val="24"/>
        </w:rPr>
        <w:t>τελούν την κορυφή του παγόβουνου επιχειρηματικών έως και γεωπολιτικών παιχνιδιών, ξεκαθαρίσματος λογαριασμών ανάμεσα σε κορυφαία μονοπώλια και καπιταλιστικά κράτη. Για αυτό άλλωστε και δεν υπάρχει ούτε ένα καπιταλιστικό κράτος</w:t>
      </w:r>
      <w:r>
        <w:rPr>
          <w:rFonts w:eastAsia="Times New Roman" w:cs="Times New Roman"/>
          <w:szCs w:val="24"/>
        </w:rPr>
        <w:t>,</w:t>
      </w:r>
      <w:r>
        <w:rPr>
          <w:rFonts w:eastAsia="Times New Roman" w:cs="Times New Roman"/>
          <w:szCs w:val="24"/>
        </w:rPr>
        <w:t xml:space="preserve"> που να μην είχε τα δικά του </w:t>
      </w:r>
      <w:r>
        <w:rPr>
          <w:rFonts w:eastAsia="Times New Roman" w:cs="Times New Roman"/>
          <w:szCs w:val="24"/>
        </w:rPr>
        <w:t xml:space="preserve">αντίστοιχα σκάνδαλα. </w:t>
      </w:r>
    </w:p>
    <w:p w14:paraId="74B8E7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Υπενθυμίζουμε ότι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η οποία αφορά κατά βάση ελβετικά και γερμανικά κεφάλαια, ανακινήθηκε από τους Αμερικάνους και αυτό είναι αρκετό για να καταλάβει κανείς ότι εδώ έχουμε να κάνουμε μεταξύ άλλων και με ένα ακόμη επ</w:t>
      </w:r>
      <w:r>
        <w:rPr>
          <w:rFonts w:eastAsia="Times New Roman" w:cs="Times New Roman"/>
          <w:szCs w:val="24"/>
        </w:rPr>
        <w:t>εισόδιο του ανταγωνισμού ανάμεσα στις Ηνωμένες Πολιτείες της Αμερικής και σε κράτη της Ευρωπαϊκής Ένωσης. Δεν υπάρχει ούτε μια περίπτωση στο εκατομμύριο να έπιασε τους Αμερικάνους ο πόνος για τη διαφθορά ή για το ύψος της φαρμακευτικής δαπάνης που πληρώνει</w:t>
      </w:r>
      <w:r>
        <w:rPr>
          <w:rFonts w:eastAsia="Times New Roman" w:cs="Times New Roman"/>
          <w:szCs w:val="24"/>
        </w:rPr>
        <w:t xml:space="preserve"> ο λαός μας. </w:t>
      </w:r>
    </w:p>
    <w:p w14:paraId="74B8E70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πηγή του προβλήματος είναι ότι το φάρμακο αποτελεί ένα πολύ προσοδοφόρο εμπόρευμα, ιδιοκτησία των επιχειρηματικών ομίλων. Ο ανταγωνισμός μεγάλων ομίλων για μεγαλύτερα κέρδη και μεγαλύτερα μερίδια αγοράς, οξύνεται και στην</w:t>
      </w:r>
      <w:r>
        <w:rPr>
          <w:rFonts w:eastAsia="Times New Roman" w:cs="Times New Roman"/>
          <w:szCs w:val="24"/>
        </w:rPr>
        <w:t xml:space="preserve"> Ελλάδα και διεθνώς, μέσα στον κλάδο του φαρμάκου αλλά και μεταξύ διαφόρων κλάδων της βιομηχανίας για μεγαλύτερα μερίδια στη συνολική κατανάλωση, μεταξύ των εγχώριων εταιρειών παραγωγής φαρμάκων και των ομίλων που τα εισάγουν, μεταξύ ομίλων που στηρίζονται</w:t>
      </w:r>
      <w:r>
        <w:rPr>
          <w:rFonts w:eastAsia="Times New Roman" w:cs="Times New Roman"/>
          <w:szCs w:val="24"/>
        </w:rPr>
        <w:t xml:space="preserve"> από διαφορετικά κέντρα ιμπεριαλιστικά, διαφορετικές συμμαχίες μεταξύ πρωτότυπων και γενόσημων, μεταξύ εμπορευμάτων διαφορετικής τεχνολογίας, όπως φάρμακα κλασικής φαρμακευτικής χημείας, βιοτεχνολογίας και άλλα. Δηλαδή, υπάρχει η αντικειμενική βάση για ένα</w:t>
      </w:r>
      <w:r>
        <w:rPr>
          <w:rFonts w:eastAsia="Times New Roman" w:cs="Times New Roman"/>
          <w:szCs w:val="24"/>
        </w:rPr>
        <w:t xml:space="preserve"> ατέλειωτο δούναι και λαβείν μεταξύ ομίλων και κυβερνήσεων. Θα υπάρχει πάντα κάποιος πρόθυμος να δωροδοκήσει για να υπογράψει ή να μην υπογράψει ο κάθε Υπουργός κάποια σχετική απόφαση. Θα υπάρχουν πάντα οι όμιλοι, που θα έχουν συμφέρον να εξαγοράσουν, να δ</w:t>
      </w:r>
      <w:r>
        <w:rPr>
          <w:rFonts w:eastAsia="Times New Roman" w:cs="Times New Roman"/>
          <w:szCs w:val="24"/>
        </w:rPr>
        <w:t xml:space="preserve">ιαφθείρουν. </w:t>
      </w:r>
    </w:p>
    <w:p w14:paraId="74B8E70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σύστημα διαμορφώνει κυρίως νόμιμες μεθόδους μέσω των κρατικών ρυθμίσεων, αλλά και παράνομες, προκειμένου να εξασφαλιστεί η μεγαλύτερη δυνατή κερδοφορία από μεγαλύτερο τμήμα της αγοράς. Για αυτό, ενώ δεν λείπουν τα νομοθετικά και τα ελεγκτικ</w:t>
      </w:r>
      <w:r>
        <w:rPr>
          <w:rFonts w:eastAsia="Times New Roman" w:cs="Times New Roman"/>
          <w:szCs w:val="24"/>
        </w:rPr>
        <w:t>ά μέτρα</w:t>
      </w:r>
      <w:r>
        <w:rPr>
          <w:rFonts w:eastAsia="Times New Roman" w:cs="Times New Roman"/>
          <w:szCs w:val="24"/>
        </w:rPr>
        <w:t>,</w:t>
      </w:r>
      <w:r>
        <w:rPr>
          <w:rFonts w:eastAsia="Times New Roman" w:cs="Times New Roman"/>
          <w:szCs w:val="24"/>
        </w:rPr>
        <w:t xml:space="preserve"> που παίρνουν όλες οι κυβερνήσεις, συνεχώς αναπαράγονται φαινόμενα διαφθοράς και παρανομίας. Αυτά είναι σύμφυτα και παράγωγα του καπιταλιστικού τρόπου παραγωγής στο όνομα, βεβαίως, του οποίου πίνετε νερό, αγαπητοί κύριοι της Κυβέρνησης, που θέλετε </w:t>
      </w:r>
      <w:r>
        <w:rPr>
          <w:rFonts w:eastAsia="Times New Roman" w:cs="Times New Roman"/>
          <w:szCs w:val="24"/>
        </w:rPr>
        <w:t xml:space="preserve">να παρουσιάζεστε και ως σοσιαλιστές και της υπόλοιπης Αντιπολίτευσης, που κατηγορείτε -η Αντιπολίτευση την Κυβέρνηση- ως σοσιαλιστές. </w:t>
      </w:r>
    </w:p>
    <w:p w14:paraId="74B8E70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Σήμερα η κλινική φαρμακευτική έρευνα χρηματοδοτείται από μεγάλους ομίλους ιδιωτικούς. Με αυτούς υποχρεώνουν να συνδεθεί ο</w:t>
      </w:r>
      <w:r>
        <w:rPr>
          <w:rFonts w:eastAsia="Times New Roman" w:cs="Times New Roman"/>
          <w:szCs w:val="24"/>
        </w:rPr>
        <w:t xml:space="preserve"> κάθε ερευνητής για να εξελιχθεί ακαδημαϊκά. Από τα κερδοφόρα ερευνητικά προγράμματα, που διασφαλίζουν για τα ΑΕΙ, αξιολογούνται οι ερευνητές. Το ξέρετε όλοι σας. Από τη συμμετοχή τους σε συνέδρια, που χρηματοδοτούν οι εταιρείες, αξιολογούνται οι γιατροί. </w:t>
      </w:r>
      <w:r>
        <w:rPr>
          <w:rFonts w:eastAsia="Times New Roman" w:cs="Times New Roman"/>
          <w:szCs w:val="24"/>
        </w:rPr>
        <w:t xml:space="preserve">Όλες οι σοβαρές σχολές μάνατζμεντ διδάσκουν επίσημα πώς να επιδρά επί των προϊόντων του ο κάθε επιχειρηματικός όμιλος μέσα στην επιστημονική κοινότητα. </w:t>
      </w:r>
    </w:p>
    <w:p w14:paraId="74B8E71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Ποιον δουλεύετε, λοιπόν, σήμερα όλοι σας, ιδιαίτερα εσείς, κύριοι της Κυβέρνησης, με τα διάφορα τρολ το</w:t>
      </w:r>
      <w:r>
        <w:rPr>
          <w:rFonts w:eastAsia="Times New Roman" w:cs="Times New Roman"/>
          <w:szCs w:val="24"/>
        </w:rPr>
        <w:t>υ ΣΥΡΙΖΑ που όλες αυτές τις μέρες βάζετε και αφελή παιδάκια ανάμεσα στους άλλους, τους καλοπληρωμένους κονδυλοφόρους σας, να λένε ότι το ΚΚΕ μιλά μόνο για τον καπιταλισμό; Ξέρουμε βέβαια ότι δεν είστε ηλίθιοι. Όλα αυτά τα συγκεκριμένα και χειροπιαστά που λ</w:t>
      </w:r>
      <w:r>
        <w:rPr>
          <w:rFonts w:eastAsia="Times New Roman" w:cs="Times New Roman"/>
          <w:szCs w:val="24"/>
        </w:rPr>
        <w:t xml:space="preserve">έει το ΚΚΕ και για τον καπιταλισμό και για τη δική σας πολιτική, αποκαλύπτοντας τόσο τη χθεσινή, όσο και τη σημερινή φαυλότητα, εσείς απλά προσπαθείτε να τα αποκρύψετε για να κοροϊδέψετε, να αποκοιμίσετε ξανά τον ελληνικό λαό. </w:t>
      </w:r>
    </w:p>
    <w:p w14:paraId="74B8E71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λοιπόν, λ</w:t>
      </w:r>
      <w:r>
        <w:rPr>
          <w:rFonts w:eastAsia="Times New Roman" w:cs="Times New Roman"/>
          <w:szCs w:val="24"/>
        </w:rPr>
        <w:t>έμε εμείς ότι χαμένος θα είναι πάλι ο λαός και μόνο ο λαός. Χαμένοι είναι οι ασθενείς που πληρώνουν αυξημένα ποσά για φάρμακα. Ταλαιπωρείτε χρόνια πάσχοντες με γραφειοκρατικές ανασταλτικές διαδικασίες, όπως επίσης, υπάρχει και ένας αριθμός που περιορίζει ή</w:t>
      </w:r>
      <w:r>
        <w:rPr>
          <w:rFonts w:eastAsia="Times New Roman" w:cs="Times New Roman"/>
          <w:szCs w:val="24"/>
        </w:rPr>
        <w:t xml:space="preserve"> και διακόπτει τη φαρμακευτική του περίθαλψη, γιατί δεν έχει πλέον καν την όποια τέτοια οικονομική δυνατότητα. </w:t>
      </w:r>
    </w:p>
    <w:p w14:paraId="74B8E71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όλα αυτά βέβαια δεν ακούσαμε κουβέντα χθες και σήμερα, ούτε από τους Βουλευτές του ΣΥΡΙΖΑ ούτε βέβαια από αυτούς της Νέας Δημοκρατίας και τω</w:t>
      </w:r>
      <w:r>
        <w:rPr>
          <w:rFonts w:eastAsia="Times New Roman" w:cs="Times New Roman"/>
          <w:szCs w:val="24"/>
        </w:rPr>
        <w:t>ν άλλων κομμάτων. Άλλωστε, και τα στοιχεία τα σχετικά με τη φαρμακευτική δαπάνη, κρατική και ασφαλιστική, αποκαλύπτουν ότι οι κυβερνήσεις οι οποίες προχώρησαν στη μείωση της δημόσιας δαπάνης, δεν το έκαναν για να πλήξουν τα κέρδη της φαρμακοβιομηχανίας, αλ</w:t>
      </w:r>
      <w:r>
        <w:rPr>
          <w:rFonts w:eastAsia="Times New Roman" w:cs="Times New Roman"/>
          <w:szCs w:val="24"/>
        </w:rPr>
        <w:t>λά για να πετύχουν τους στόχους της δημοσιονομικής προσαρμογής και να τα φορτώσουν πάνω στις πλάτες των εργαζομένων. Και είναι βέβαια χαρακτηριστικό ότι παρά τη δραστική μείωση</w:t>
      </w:r>
      <w:r>
        <w:rPr>
          <w:rFonts w:eastAsia="Times New Roman" w:cs="Times New Roman"/>
          <w:szCs w:val="24"/>
        </w:rPr>
        <w:t>,</w:t>
      </w:r>
      <w:r>
        <w:rPr>
          <w:rFonts w:eastAsia="Times New Roman" w:cs="Times New Roman"/>
          <w:szCs w:val="24"/>
        </w:rPr>
        <w:t xml:space="preserve"> που έχει καταγράψει τα τελευταία χρόνια η φαρμακευτική δαπάνη και που συνεχίζε</w:t>
      </w:r>
      <w:r>
        <w:rPr>
          <w:rFonts w:eastAsia="Times New Roman" w:cs="Times New Roman"/>
          <w:szCs w:val="24"/>
        </w:rPr>
        <w:t>ται 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αποτύπωση στις λιανικές τιμές είναι πάρα πολύ μικρή. Φέτος, για παράδειγμα, η ονομαστική φαρμακευτική δαπάνη έχει περιοριστεί στα 1,945 δισεκατομμύρια ευρώ, με τη μέση τιμολογιακή μείωση των σκευασμάτων από το 2010 να </w:t>
      </w:r>
      <w:r>
        <w:rPr>
          <w:rFonts w:eastAsia="Times New Roman" w:cs="Times New Roman"/>
          <w:szCs w:val="24"/>
        </w:rPr>
        <w:t xml:space="preserve">φθάνει το 63,2%. </w:t>
      </w:r>
    </w:p>
    <w:p w14:paraId="74B8E71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η μείωση της μέσης αξίας ανά πωλούμενο τεμάχιο σε λιανικές τιμές είναι μόνο 16,44%. Δηλαδή, μπορεί η κρατική δαπάνη για το φάρμακο να μειώνεται, αλλά δεν μειώνεται και το κόστος των φαρμάκων, με αποτέλεσμα ο ασθενής να επιβ</w:t>
      </w:r>
      <w:r>
        <w:rPr>
          <w:rFonts w:eastAsia="Times New Roman" w:cs="Times New Roman"/>
          <w:szCs w:val="24"/>
        </w:rPr>
        <w:t xml:space="preserve">αρύνεται επιπρόσθετα για την αγορά του. </w:t>
      </w:r>
    </w:p>
    <w:p w14:paraId="74B8E71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 μείωση της φαρμακευτικής δαπάνης οι κυβερνήσεις χρησιμοποιούν και χρησιμοποίησαν ενιαία επιχειρηματολογία. Πότε ήταν ο εξορθολογισμός των δαπανών, το νοικοκύρεμα, η αντιμετώπιση της πολυφαρμακίας και άλλα σχε</w:t>
      </w:r>
      <w:r>
        <w:rPr>
          <w:rFonts w:eastAsia="Times New Roman" w:cs="Times New Roman"/>
          <w:szCs w:val="24"/>
        </w:rPr>
        <w:t>τικά. Ανεξάρτητα των επιμέρους διαφορών μεταξύ των κυβερνήσεων, η κατεύθυνση και ο στόχος των μέτρων είναι η περικοπή κρατικών ασφαλιστικών δαπανών για φάρμακα στην κατεύθυνση της μείωσης του λεγόμενου μη μισθολογικού κόστους. Από όλες τις κυβερνήσεις πάρθ</w:t>
      </w:r>
      <w:r>
        <w:rPr>
          <w:rFonts w:eastAsia="Times New Roman" w:cs="Times New Roman"/>
          <w:szCs w:val="24"/>
        </w:rPr>
        <w:t>ηκαν μέτρα. Κάθε κυβέρνηση υλοποιούσε τα μέτρα της προηγούμενης και με τη σειρά της η επόμενη τα επέκτεινε. Φόρτωνε τους ασθενείς με αυξημένες πληρωμές σε σχέση με το παρελθόν, ακόμα και μετά τη μείωση της λιανικής τιμής των φαρμάκων της θετικής λίστας.</w:t>
      </w:r>
    </w:p>
    <w:p w14:paraId="74B8E71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Όλ</w:t>
      </w:r>
      <w:r>
        <w:rPr>
          <w:rFonts w:eastAsia="Times New Roman" w:cs="Times New Roman"/>
          <w:szCs w:val="24"/>
        </w:rPr>
        <w:t>α τα μέτρα που πήραν οι κυβερνήσεις είχαν ως αποτέλεσμα από το 9% της μεσοσταθμικής συμμετοχής των ασθενών το 2009 να έχει εκτιναχθεί περίπου στο 35% το 2017. Συγκριτικά μεταξύ 2009 και 2016, το κράτος και τα ασφαλιστικά ταμεία, η δημόσια δαπάνη δηλαδή, πλ</w:t>
      </w:r>
      <w:r>
        <w:rPr>
          <w:rFonts w:eastAsia="Times New Roman" w:cs="Times New Roman"/>
          <w:szCs w:val="24"/>
        </w:rPr>
        <w:t xml:space="preserve">ηρώνουν κατά 57,7% λιγότερα, ενώ οι ασφαλισμένοι πληρώνουν συμμετοχή κατά 43,1% περισσότερα. Και βέβαια, στα παραπάνω πρέπει να υπολογιστούν και τα φάρμακα της λεγόμενης αρνητικής λίστας –συνταγογραφούνται, αλλά δεν αποζημιώνονται από τον ΕΟΠΥΥ- και τα μη </w:t>
      </w:r>
      <w:r>
        <w:rPr>
          <w:rFonts w:eastAsia="Times New Roman" w:cs="Times New Roman"/>
          <w:szCs w:val="24"/>
        </w:rPr>
        <w:t>συνταγογραφούμενα φάρμακα, που επιπλέον η τιμή τους πρόσφατα απελευθερώθηκε και πληρώνεται 100% από τους ασθενείς καθώς και τα 10 ευρώ που έχει γίνει καθεστώς και πληρώνουν οι ασθενείς για τη συνταγογράφηση στους γιατρούς, γιατί θεωρούν ότι είναι εκτός των</w:t>
      </w:r>
      <w:r>
        <w:rPr>
          <w:rFonts w:eastAsia="Times New Roman" w:cs="Times New Roman"/>
          <w:szCs w:val="24"/>
        </w:rPr>
        <w:t xml:space="preserve"> δωρεάν επισκέψεων. </w:t>
      </w:r>
    </w:p>
    <w:p w14:paraId="74B8E71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καθιερώθηκε η αύξηση των εισφορών των συνταξιούχων στον κλάδο της υγείας, συνεπώς και για τα φάρμακα, στις κύριες και επικουρικές συντάξεις, που για το 2017 υπολογίζονταν στα 717 εκατομμύρια ευρώ. </w:t>
      </w:r>
    </w:p>
    <w:p w14:paraId="74B8E7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w:t>
      </w:r>
      <w:r>
        <w:rPr>
          <w:rFonts w:eastAsia="Times New Roman" w:cs="Times New Roman"/>
          <w:szCs w:val="24"/>
        </w:rPr>
        <w:t xml:space="preserve">λευτές, το ΚΚΕ θα ψηφίσει για τη συγκρότηση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και θα προσπαθήσει μέσα από τη συμμετοχή του σ’ αυτήν να έρθει στο φως η αλήθεια, να αναδειχθεί η πραγματική αιτία των σκανδάλων, να αποδοθούν ευθύνες όπου υπάρχουν. </w:t>
      </w:r>
    </w:p>
    <w:p w14:paraId="74B8E71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διερεύνηση πρέπει </w:t>
      </w:r>
      <w:r>
        <w:rPr>
          <w:rFonts w:eastAsia="Times New Roman" w:cs="Times New Roman"/>
          <w:szCs w:val="24"/>
        </w:rPr>
        <w:t xml:space="preserve">να αφορά όλους τους εμπλεκόμενους στην πολιτική του φαρμάκου Υπουργούς και να επεκταθεί σε όλα τα ανταγωνιστικά συμφέροντα μέχρι σήμερα, ειδικά όταν εμφανίζονται μάρτυρες κατηγορίας από εταιρείες που ανταγωνίζονται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έχουν άμεση σχέση με τι</w:t>
      </w:r>
      <w:r>
        <w:rPr>
          <w:rFonts w:eastAsia="Times New Roman" w:cs="Times New Roman"/>
          <w:szCs w:val="24"/>
        </w:rPr>
        <w:t>ς Ηνωμένες Πολιτείες Αμερικής. Για παράδειγμα, δεν βλέπουμε τον λόγο γιατί να μην αφορά η έρευνα και τον κ. Κουρουμπλή, που τον ακούσαμε πιο πριν και τις όποιες συναντήσεις του. Εάν, όπως λέει, δεν έχει τίποτα να φοβηθεί, ας προχωρήσει απρόσκοπτα και γι’ α</w:t>
      </w:r>
      <w:r>
        <w:rPr>
          <w:rFonts w:eastAsia="Times New Roman" w:cs="Times New Roman"/>
          <w:szCs w:val="24"/>
        </w:rPr>
        <w:t xml:space="preserve">υτόν η έρευνα και για όποιον άλλον ήθελε προκύψει στο επόμενο διάστημα. </w:t>
      </w:r>
    </w:p>
    <w:p w14:paraId="74B8E7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θεωρούμε επίσης ότι η </w:t>
      </w:r>
      <w:r>
        <w:rPr>
          <w:rFonts w:eastAsia="Times New Roman" w:cs="Times New Roman"/>
          <w:szCs w:val="24"/>
        </w:rPr>
        <w:t>ε</w:t>
      </w:r>
      <w:r>
        <w:rPr>
          <w:rFonts w:eastAsia="Times New Roman" w:cs="Times New Roman"/>
          <w:szCs w:val="24"/>
        </w:rPr>
        <w:t>πιτροπή θα πρέπει να έχει τη δυνατότητα να εξετάζει τους μάρτυρες</w:t>
      </w:r>
      <w:r>
        <w:rPr>
          <w:rFonts w:eastAsia="Times New Roman" w:cs="Times New Roman"/>
          <w:szCs w:val="24"/>
        </w:rPr>
        <w:t>,</w:t>
      </w:r>
      <w:r>
        <w:rPr>
          <w:rFonts w:eastAsia="Times New Roman" w:cs="Times New Roman"/>
          <w:szCs w:val="24"/>
        </w:rPr>
        <w:t xml:space="preserve"> που εμφανίζονται ως «προστατευόμενοι». Οι μάρτυρες με τις κουκούλες, όπως </w:t>
      </w:r>
      <w:r>
        <w:rPr>
          <w:rFonts w:eastAsia="Times New Roman" w:cs="Times New Roman"/>
          <w:szCs w:val="24"/>
        </w:rPr>
        <w:t xml:space="preserve">είναι ευρύτερα στην ελληνική κοινωνία γνωστοί. </w:t>
      </w:r>
    </w:p>
    <w:p w14:paraId="74B8E7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Ξεκαθαρίζουμε εξ αρχής ότι ως κόμμα είμαστε κάθετα αντίθετοι με αυτόν τον θεσμό, των λεγόμενων προστατευόμενων μαρτύρων, που θεσπίστηκε το 2001, με τις αντιδραστικές διατάξεις του τότε «τρομονόμου» και επεκτά</w:t>
      </w:r>
      <w:r>
        <w:rPr>
          <w:rFonts w:eastAsia="Times New Roman" w:cs="Times New Roman"/>
          <w:szCs w:val="24"/>
        </w:rPr>
        <w:t xml:space="preserve">θηκε στη συνέχεια, το 2014, και για ζητήματα διαφθοράς. </w:t>
      </w:r>
    </w:p>
    <w:p w14:paraId="74B8E7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Είμαστε αντίθετοι, καθώς μια τέτοια πρακτική δίνει τη δυνατότητα για εξέταση μαρτύρων ανώνυμα, χωρίς τη φυσική παρουσία τους στο δικαστήριο, ανοίγοντας επικίνδυνους δρόμους για τα δημοκρατικά δικαιώματα και τις λαϊκές ελευθερίες. Θεωρούμε ότι οι κρατικές υ</w:t>
      </w:r>
      <w:r>
        <w:rPr>
          <w:rFonts w:eastAsia="Times New Roman" w:cs="Times New Roman"/>
          <w:szCs w:val="24"/>
        </w:rPr>
        <w:t xml:space="preserve">πηρεσίες οφείλουν και έχουν αυτή τη δυνατότητα, να μπορούν να προστατεύουν όλους τους μάρτυρες, ώστε να προσέρχονται στο δικαστήριο και να καταθέτουν επώνυμα όσα γνωρίζουν για την υπόθεση που καλούνται. </w:t>
      </w:r>
    </w:p>
    <w:p w14:paraId="74B8E7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βρίσκεται η διαφορά ανάμεσα στη στάση αρχών </w:t>
      </w:r>
      <w:r>
        <w:rPr>
          <w:rFonts w:eastAsia="Times New Roman" w:cs="Times New Roman"/>
          <w:szCs w:val="24"/>
        </w:rPr>
        <w:t>του ΚΚΕ και την τεράστια υποκρισία τόσο του ΣΥΡΙΖΑ όσο και της Νέας Δημοκρατίας και του ΠΑΣΟΚ. Σας θυμίζουμε ότι όταν ψηφίστηκαν οι επίμαχες διατάξεις για τους προστατευόμενους μάρτυρες από τη Νέα Δημοκρατία και το ΠΑΣΟΚ, ο ΣΥΡΙΖΑ είχε τότε ασκήσει –και σω</w:t>
      </w:r>
      <w:r>
        <w:rPr>
          <w:rFonts w:eastAsia="Times New Roman" w:cs="Times New Roman"/>
          <w:szCs w:val="24"/>
        </w:rPr>
        <w:t>στά κατά τη γνώμη μας- κριτική σ’ αυτές τις αντιδημοκρατικές διατάξεις, ενώ τώρα δεν έχει κανένα απολύτως πρόβλημα να τις επικαλεστεί και να τις αξιοποιήσει ο ίδιος σε βάρος πολιτικών αντιπάλων του, ενώ εάν βρισκόταν ο ίδιος σ’ αυτή τη θέση σήμερα ή αύριο,</w:t>
      </w:r>
      <w:r>
        <w:rPr>
          <w:rFonts w:eastAsia="Times New Roman" w:cs="Times New Roman"/>
          <w:szCs w:val="24"/>
        </w:rPr>
        <w:t xml:space="preserve"> θα έσκουζε σε όλους τους τόνους. </w:t>
      </w:r>
    </w:p>
    <w:p w14:paraId="74B8E7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Από την άλλη, η Νέα Δημοκρατία και το ΠΑΣΟΚ διαμαρτύρονται τώρα για έναν θεσμό που οι ίδιοι εισήγαγαν στην ποινική διαδικασία και σκούζουν τώρα αυτοί, ενώ όταν θα το χρησιμοποιήσουν αύριο ενάντια στον ΣΥΡΙΖΑ, θα είναι όλα</w:t>
      </w:r>
      <w:r>
        <w:rPr>
          <w:rFonts w:eastAsia="Times New Roman" w:cs="Times New Roman"/>
          <w:szCs w:val="24"/>
        </w:rPr>
        <w:t xml:space="preserve"> καλά και άγια καμωμένα. Η υποκρισία όλων σας στο αποκορύφωμά της!</w:t>
      </w:r>
    </w:p>
    <w:p w14:paraId="74B8E7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ξέρετε, όσοι και όσες το αγνοείτε, αυτή τη θέση αρχής εμείς ως ΚΚΕ υποστηρίξαμε και ως πολιτική αγωγή ακόμα και στη δίκη της αποδεδειγμένα εγκληματικής ναζιστικής Χρυσής Αυγής, όπου </w:t>
      </w:r>
      <w:r>
        <w:rPr>
          <w:rFonts w:eastAsia="Times New Roman" w:cs="Times New Roman"/>
          <w:szCs w:val="24"/>
        </w:rPr>
        <w:t xml:space="preserve">δεν συμφωνήσαμε με τη χρήση τέτοιων μαρτύρων και απείχαμε από τη διαδικασία εξέτασής τους, μη υποβάλλοντάς τους ερωτήσεις. </w:t>
      </w:r>
    </w:p>
    <w:p w14:paraId="74B8E7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ΚΚΕ θα προσπαθήσει μέσα από τη συμμετοχή του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να μην εκφυλιστεί και αυτή η </w:t>
      </w:r>
      <w:r>
        <w:rPr>
          <w:rFonts w:eastAsia="Times New Roman" w:cs="Times New Roman"/>
          <w:szCs w:val="24"/>
        </w:rPr>
        <w:t>ε</w:t>
      </w:r>
      <w:r>
        <w:rPr>
          <w:rFonts w:eastAsia="Times New Roman" w:cs="Times New Roman"/>
          <w:szCs w:val="24"/>
        </w:rPr>
        <w:t xml:space="preserve">πιτροπή, όπως συνήθως γίνεται, μένοντας μόνο σε επιμέρους τριτεύοντα ζητήματα και κάποια μεμονωμένα πρόσωπα, συγκαλύπτοντας τις πραγματικές αιτίες της κάθε υπόθεσης και τα μεγάλα παιχνίδια που παίζονται γύρω από αυτήν. </w:t>
      </w:r>
    </w:p>
    <w:p w14:paraId="74B8E7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ΚΚΕ σε κα</w:t>
      </w:r>
      <w:r>
        <w:rPr>
          <w:rFonts w:eastAsia="Times New Roman" w:cs="Times New Roman"/>
          <w:szCs w:val="24"/>
        </w:rPr>
        <w:t>μ</w:t>
      </w:r>
      <w:r>
        <w:rPr>
          <w:rFonts w:eastAsia="Times New Roman" w:cs="Times New Roman"/>
          <w:szCs w:val="24"/>
        </w:rPr>
        <w:t>μία περίπτωση δεν πρόκε</w:t>
      </w:r>
      <w:r>
        <w:rPr>
          <w:rFonts w:eastAsia="Times New Roman" w:cs="Times New Roman"/>
          <w:szCs w:val="24"/>
        </w:rPr>
        <w:t>ιται να παίξει σε παιχνίδια αποπροσανατολισμού από όλα τα επείγοντα, τα πραγματικά, οξυμένα, καθημερινά προβλήματα που αντιμετωπίζει ο λαός μας, είτε αυτά αφορούν το πεδίο της οικονομίας, τα μέτρα που δεν πρόκειται να σταματήσουν τον Αύγουστο του 2018, όπω</w:t>
      </w:r>
      <w:r>
        <w:rPr>
          <w:rFonts w:eastAsia="Times New Roman" w:cs="Times New Roman"/>
          <w:szCs w:val="24"/>
        </w:rPr>
        <w:t xml:space="preserve">ς προπαγανδίζει η Κυβέρνηση, είτε αφορούν τις επικίνδυνες εξελίξεις με τους ιμπεριαλιστικούς σχεδιασμούς και ανταγωνισμούς, ιδιαίτερα στην περιοχή μας, στους οποίους η Κυβέρνηση είναι βαθιά χωμένη και χώνεται δυστυχώς όλο και περισσότερο. </w:t>
      </w:r>
    </w:p>
    <w:p w14:paraId="74B8E7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Μέσα εδώ, φυσικά</w:t>
      </w:r>
      <w:r>
        <w:rPr>
          <w:rFonts w:eastAsia="Times New Roman" w:cs="Times New Roman"/>
          <w:szCs w:val="24"/>
        </w:rPr>
        <w:t>, είναι και οι τελευταίες εξελίξεις στα ελληνοτουρκικά. Ουσιαστικά, παρατηρείται παραπέρα κλιμάκωση της τούρκικης επιθετικότητας, ιδιαίτερα μετά και την επισημοποίηση των διεκδικήσεων της Τουρκίας μέσα από ελληνικό έδαφος, κατά την πρόσφατη επίσκεψη του Ερ</w:t>
      </w:r>
      <w:r>
        <w:rPr>
          <w:rFonts w:eastAsia="Times New Roman" w:cs="Times New Roman"/>
          <w:szCs w:val="24"/>
        </w:rPr>
        <w:t xml:space="preserve">ντογάν στην Αθήνα. </w:t>
      </w:r>
    </w:p>
    <w:p w14:paraId="74B8E7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Εκτιμάμε ότι η κατάσταση θα κλιμακωθεί παραπέρα, παρά την επιφανειακή νηνεμία και τις διάφορες καθησυχαστικές δηλώσεις των κυβερνώντων, με άμεσο κίνδυνο την όξυνση της κατάστασης στο Αιγαίο, η οποία θα αφορά και ζητήματα, ειδικά, έρευνα</w:t>
      </w:r>
      <w:r>
        <w:rPr>
          <w:rFonts w:eastAsia="Times New Roman" w:cs="Times New Roman"/>
          <w:szCs w:val="24"/>
        </w:rPr>
        <w:t xml:space="preserve">ς και διάσωσης </w:t>
      </w:r>
      <w:r>
        <w:rPr>
          <w:rFonts w:eastAsia="Times New Roman"/>
          <w:bCs/>
        </w:rPr>
        <w:t>και</w:t>
      </w:r>
      <w:r>
        <w:rPr>
          <w:rFonts w:eastAsia="Times New Roman" w:cs="Times New Roman"/>
          <w:szCs w:val="24"/>
        </w:rPr>
        <w:t xml:space="preserve">, συνολικά, κυριαρχικά μας δικαιώματα. </w:t>
      </w:r>
    </w:p>
    <w:p w14:paraId="74B8E7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Οπότε, κύριοι της Κυβέρνησης, αντιλαμβάνεσθε ότι κάπου εδώ πρέπει μάλλον να τελειώνει ο εφησυχασμός, τον οποίον εσείς καλλιεργείτε, με όλα αυτά που έλεγαν διάφορα στελέχη σας, ότι οι προκλητικές δηλ</w:t>
      </w:r>
      <w:r>
        <w:rPr>
          <w:rFonts w:eastAsia="Times New Roman" w:cs="Times New Roman"/>
          <w:szCs w:val="24"/>
        </w:rPr>
        <w:t xml:space="preserve">ώσεις του Ερντογάν </w:t>
      </w:r>
      <w:r>
        <w:rPr>
          <w:rFonts w:eastAsia="Times New Roman"/>
          <w:bCs/>
        </w:rPr>
        <w:t>και</w:t>
      </w:r>
      <w:r>
        <w:rPr>
          <w:rFonts w:eastAsia="Times New Roman" w:cs="Times New Roman"/>
          <w:szCs w:val="24"/>
        </w:rPr>
        <w:t xml:space="preserve"> οι καθημερινές προκλήσεις στο Αιγαίο είναι τάχα μόνο για εσωτερική κατανάλωση στην Τουρκία. </w:t>
      </w:r>
    </w:p>
    <w:p w14:paraId="74B8E7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σας έχουμε εμπιστοσύνη, κύριοι της Κυβέρνησης, όπως δεν έχουμε εμπιστοσύνη και σε κα</w:t>
      </w:r>
      <w:r>
        <w:rPr>
          <w:rFonts w:eastAsia="Times New Roman" w:cs="Times New Roman"/>
          <w:szCs w:val="24"/>
        </w:rPr>
        <w:t>μ</w:t>
      </w:r>
      <w:r>
        <w:rPr>
          <w:rFonts w:eastAsia="Times New Roman" w:cs="Times New Roman"/>
          <w:szCs w:val="24"/>
        </w:rPr>
        <w:t>μία κυβέρνηση που υπηρετεί τους σχεδιασμούς του ΝΑΤ</w:t>
      </w:r>
      <w:r>
        <w:rPr>
          <w:rFonts w:eastAsia="Times New Roman" w:cs="Times New Roman"/>
          <w:szCs w:val="24"/>
        </w:rPr>
        <w:t xml:space="preserve">Ο και της Ευρωπαϊκής Ένωσης. </w:t>
      </w:r>
    </w:p>
    <w:p w14:paraId="74B8E7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Θυμίζουμε ότι μετά το επεισόδιο στα Ίμια το 1996, η </w:t>
      </w:r>
      <w:r>
        <w:rPr>
          <w:rFonts w:eastAsia="Times New Roman" w:cs="Times New Roman"/>
          <w:szCs w:val="24"/>
        </w:rPr>
        <w:t>κ</w:t>
      </w:r>
      <w:r>
        <w:rPr>
          <w:rFonts w:eastAsia="Times New Roman" w:cs="Times New Roman"/>
          <w:szCs w:val="24"/>
        </w:rPr>
        <w:t xml:space="preserve">υβέρνηση αναγνώρισε στην Τουρκία, τότε, ζωτικά συμφέροντα στο Αιγαίο και ο Σημίτης ευχαριστούσε τις Ηνωμένες Πολιτείες της Αμερικής. </w:t>
      </w:r>
    </w:p>
    <w:p w14:paraId="74B8E7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Βέβαια, εσείς κύριε Τσίπρα, τις έχετε ε</w:t>
      </w:r>
      <w:r>
        <w:rPr>
          <w:rFonts w:eastAsia="Times New Roman" w:cs="Times New Roman"/>
          <w:szCs w:val="24"/>
        </w:rPr>
        <w:t xml:space="preserve">υχαριστήσει προκαταβολικά, ειδικά με το ταξίδι σας στον Τραμπ στις ΗΠΑ, που είναι, όπως είπατε, διαβολικός, αλλά το κάνει για καλό μας ή κάτι τέτοιο, τέλος πάντων. </w:t>
      </w:r>
    </w:p>
    <w:p w14:paraId="74B8E7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Προφανώς, γιατί μετά τις δεσμεύσεις και τις συμφωνίες που κάνατε ή που αναλάβατε με το ταξί</w:t>
      </w:r>
      <w:r>
        <w:rPr>
          <w:rFonts w:eastAsia="Times New Roman" w:cs="Times New Roman"/>
          <w:szCs w:val="24"/>
        </w:rPr>
        <w:t xml:space="preserve">δι σας στις ΗΠΑ, επιδιώκετε να γίνει η Κυβέρνησή σας αυτή τη φορά ο σημαιοφόρος των συμφερόντων των Ηνωμένων Πολιτειών της Αμερικής και του ΝΑΤΟ στην περιοχή των Βαλκανίων και ευρύτερα. </w:t>
      </w:r>
    </w:p>
    <w:p w14:paraId="74B8E72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πλαίσιο αυτού του νέου ρόλου</w:t>
      </w:r>
      <w:r>
        <w:rPr>
          <w:rFonts w:eastAsia="Times New Roman" w:cs="Times New Roman"/>
          <w:szCs w:val="24"/>
        </w:rPr>
        <w:t>,</w:t>
      </w:r>
      <w:r>
        <w:rPr>
          <w:rFonts w:eastAsia="Times New Roman" w:cs="Times New Roman"/>
          <w:szCs w:val="24"/>
        </w:rPr>
        <w:t xml:space="preserve"> που έχετε αναλάβει ή θέλετε να αναλ</w:t>
      </w:r>
      <w:r>
        <w:rPr>
          <w:rFonts w:eastAsia="Times New Roman" w:cs="Times New Roman"/>
          <w:szCs w:val="24"/>
        </w:rPr>
        <w:t xml:space="preserve">άβετε, τέλος πάντων, επιδιώκετε να λύσετε και το ζήτημα με την πρώην Γιουγκοσλαβική Δημοκρατία της Μακεδονίας, όχι τυχαία, με ορίζοντα τη </w:t>
      </w:r>
      <w:r>
        <w:rPr>
          <w:rFonts w:eastAsia="Times New Roman" w:cs="Times New Roman"/>
          <w:szCs w:val="24"/>
        </w:rPr>
        <w:t>σ</w:t>
      </w:r>
      <w:r>
        <w:rPr>
          <w:rFonts w:eastAsia="Times New Roman" w:cs="Times New Roman"/>
          <w:szCs w:val="24"/>
        </w:rPr>
        <w:t xml:space="preserve">ύνοδο του ΝΑΤΟ τον Ιούλιο και την ένταξη αυτής της γειτονικής χώρας σε αυτόν τον ιμπεριαλιστικό </w:t>
      </w:r>
      <w:r>
        <w:rPr>
          <w:rFonts w:eastAsia="Times New Roman" w:cs="Times New Roman"/>
          <w:szCs w:val="24"/>
        </w:rPr>
        <w:t>ο</w:t>
      </w:r>
      <w:r>
        <w:rPr>
          <w:rFonts w:eastAsia="Times New Roman" w:cs="Times New Roman"/>
          <w:szCs w:val="24"/>
        </w:rPr>
        <w:t xml:space="preserve">ργανισμό. </w:t>
      </w:r>
    </w:p>
    <w:p w14:paraId="74B8E72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Συμφωνία </w:t>
      </w:r>
      <w:r>
        <w:rPr>
          <w:rFonts w:eastAsia="Times New Roman" w:cs="Times New Roman"/>
          <w:szCs w:val="24"/>
        </w:rPr>
        <w:t xml:space="preserve">μπορεί να υπάρξει. Τουλάχιστον αυτό μας λέτε ότι επιδιώκετε. Μόνο που η οποιαδήποτε συμφωνία δεν αποτελεί και λύση. Δεν είναι πραγματική λύση. Εγγύηση είναι, κατά την άποψή μας, η μη ένταξη της πρώην Γιουγκοσλαβικής Δημοκρατίας της Μακεδονίας στο ΝΑΤΟ </w:t>
      </w:r>
      <w:r>
        <w:rPr>
          <w:rFonts w:eastAsia="Times New Roman"/>
          <w:bCs/>
        </w:rPr>
        <w:t>και</w:t>
      </w:r>
      <w:r>
        <w:rPr>
          <w:rFonts w:eastAsia="Times New Roman" w:cs="Times New Roman"/>
          <w:szCs w:val="24"/>
        </w:rPr>
        <w:t xml:space="preserve"> </w:t>
      </w:r>
      <w:r>
        <w:rPr>
          <w:rFonts w:eastAsia="Times New Roman" w:cs="Times New Roman"/>
          <w:szCs w:val="24"/>
        </w:rPr>
        <w:t xml:space="preserve">την Ευρωπαϊκή Ένωση, αργότερα. </w:t>
      </w:r>
    </w:p>
    <w:p w14:paraId="74B8E72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προσπάθεια αποτροπής αυτής της λύσης δεν προσφέρει ούτε ασφάλεια ούτε σταθερότητα ούτε ειρήνη, όπως ισχυρίζεστε. Αντίθετα, το ίδιο το ΝΑΤΟ είναι αυτός ο παράγοντας</w:t>
      </w:r>
      <w:r>
        <w:rPr>
          <w:rFonts w:eastAsia="Times New Roman" w:cs="Times New Roman"/>
          <w:szCs w:val="24"/>
        </w:rPr>
        <w:t>,</w:t>
      </w:r>
      <w:r>
        <w:rPr>
          <w:rFonts w:eastAsia="Times New Roman" w:cs="Times New Roman"/>
          <w:szCs w:val="24"/>
        </w:rPr>
        <w:t xml:space="preserve"> που δημιουργεί ανασφάλεια, οδηγεί σε παραπέρα αποσταθεροπ</w:t>
      </w:r>
      <w:r>
        <w:rPr>
          <w:rFonts w:eastAsia="Times New Roman" w:cs="Times New Roman"/>
          <w:szCs w:val="24"/>
        </w:rPr>
        <w:t xml:space="preserve">οίηση, σε πολεμικές εμπλοκές και διάφορα άλλα τέτοιου είδους προβλήματα. Η ένταξη των κρατών των δυτικών Βαλκανίων αναβαθμίζει τους κινδύνους για όλους τους λαούς της περιοχής. </w:t>
      </w:r>
    </w:p>
    <w:p w14:paraId="74B8E72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πραγματική λύση, κατά την άποψή μας, σημαίνει εγγυήσεις για εξάλειψη τ</w:t>
      </w:r>
      <w:r>
        <w:rPr>
          <w:rFonts w:eastAsia="Times New Roman" w:cs="Times New Roman"/>
          <w:szCs w:val="24"/>
        </w:rPr>
        <w:t xml:space="preserve">ου αλυτρωτισμού, του εθνικισμού, των διεκδικήσεων, εξασφάλιση του απαραβίαστου των συνόρων, που αυτό όμως σημαίνει αλλαγές τώρα στο </w:t>
      </w:r>
      <w:r>
        <w:rPr>
          <w:rFonts w:eastAsia="Times New Roman" w:cs="Times New Roman"/>
          <w:szCs w:val="24"/>
        </w:rPr>
        <w:t>σ</w:t>
      </w:r>
      <w:r>
        <w:rPr>
          <w:rFonts w:eastAsia="Times New Roman" w:cs="Times New Roman"/>
          <w:szCs w:val="24"/>
        </w:rPr>
        <w:t xml:space="preserve">ύνταγμα της γειτονικής </w:t>
      </w:r>
      <w:r>
        <w:rPr>
          <w:rFonts w:eastAsia="Times New Roman" w:cs="Times New Roman"/>
          <w:szCs w:val="24"/>
        </w:rPr>
        <w:t>δ</w:t>
      </w:r>
      <w:r>
        <w:rPr>
          <w:rFonts w:eastAsia="Times New Roman" w:cs="Times New Roman"/>
          <w:szCs w:val="24"/>
        </w:rPr>
        <w:t xml:space="preserve">ημοκρατίας. </w:t>
      </w:r>
    </w:p>
    <w:p w14:paraId="74B8E72C" w14:textId="77777777" w:rsidR="00D8133C" w:rsidRDefault="00A7505C">
      <w:pPr>
        <w:spacing w:line="600" w:lineRule="auto"/>
        <w:contextualSpacing/>
        <w:jc w:val="both"/>
        <w:rPr>
          <w:rFonts w:eastAsia="Times New Roman" w:cs="Times New Roman"/>
          <w:szCs w:val="24"/>
        </w:rPr>
      </w:pPr>
      <w:r>
        <w:rPr>
          <w:rFonts w:eastAsia="Times New Roman" w:cs="Times New Roman"/>
          <w:szCs w:val="24"/>
        </w:rPr>
        <w:t>Και αυτό πρέπει να προηγηθεί πριν από οποιαδήποτε συμφωνία για το όνομα ή για οτιδήποτ</w:t>
      </w:r>
      <w:r>
        <w:rPr>
          <w:rFonts w:eastAsia="Times New Roman" w:cs="Times New Roman"/>
          <w:szCs w:val="24"/>
        </w:rPr>
        <w:t xml:space="preserve">ε άλλο. </w:t>
      </w:r>
    </w:p>
    <w:p w14:paraId="74B8E72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βρίσκεται στην κοινή πάλη των λαών, στη φιλία, στη συνεργασία, στη μη αλλαγή συνόρων, στο απαραβίαστο των υπαρχόντων συνόρων, στην ειρήνη, στην ευημερία, μακριά όμως από το ΝΑΤΟ και τις Ηνωμένες Πολιτείες. </w:t>
      </w:r>
    </w:p>
    <w:p w14:paraId="74B8E72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πάλη του εργαζόμενου ελληνικού</w:t>
      </w:r>
      <w:r>
        <w:rPr>
          <w:rFonts w:eastAsia="Times New Roman" w:cs="Times New Roman"/>
          <w:szCs w:val="24"/>
        </w:rPr>
        <w:t xml:space="preserve"> λαού, της νεολαίας του πρέπει να στρέφεται και να κατευθύνεται όλο και περισσότερο, συνολικά ενάντια στο άθλιο σύστημα της σαπίλας, της διαφθοράς, των ανταγωνισμών, της αναρχίας της παραγωγής, της ανεργίας, των κρίσεων, των σκανδάλων, των πολέμων, των επε</w:t>
      </w:r>
      <w:r>
        <w:rPr>
          <w:rFonts w:eastAsia="Times New Roman" w:cs="Times New Roman"/>
          <w:szCs w:val="24"/>
        </w:rPr>
        <w:t>μβάσεων</w:t>
      </w:r>
      <w:r>
        <w:rPr>
          <w:rFonts w:eastAsia="Times New Roman" w:cs="Times New Roman"/>
          <w:szCs w:val="24"/>
        </w:rPr>
        <w:t>,</w:t>
      </w:r>
      <w:r>
        <w:rPr>
          <w:rFonts w:eastAsia="Times New Roman" w:cs="Times New Roman"/>
          <w:szCs w:val="24"/>
        </w:rPr>
        <w:t xml:space="preserve"> που μας οδηγούν όλοι αυτοί μαζί, ΝΑΤΟ, </w:t>
      </w:r>
      <w:r>
        <w:rPr>
          <w:rFonts w:eastAsia="Times New Roman" w:cs="Times New Roman"/>
          <w:szCs w:val="24"/>
          <w:lang w:val="en-US"/>
        </w:rPr>
        <w:t>CIA</w:t>
      </w:r>
      <w:r>
        <w:rPr>
          <w:rFonts w:eastAsia="Times New Roman" w:cs="Times New Roman"/>
          <w:szCs w:val="24"/>
        </w:rPr>
        <w:t xml:space="preserve">, Ευρωπαϊκή Ένωση, Διεθνές Νομισματικό Ταμείο και το κακό συναπάντημα. </w:t>
      </w:r>
    </w:p>
    <w:p w14:paraId="74B8E72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4B8E73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Κουτσούμπα. </w:t>
      </w:r>
    </w:p>
    <w:p w14:paraId="74B8E73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Παρακαλώ πολύ, κυρίες και κύριοι συνάδελφοι, δώστε λίγη</w:t>
      </w:r>
      <w:r>
        <w:rPr>
          <w:rFonts w:eastAsia="Times New Roman" w:cs="Times New Roman"/>
          <w:szCs w:val="24"/>
        </w:rPr>
        <w:t xml:space="preserve"> προσοχή για να σας πω ακριβώς τη σειρά των ομιλητών και πώς θα τελειώσουμε. </w:t>
      </w:r>
    </w:p>
    <w:p w14:paraId="74B8E73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Άνευ εξηγήσεων, σχετικά με το γιατί πάμε σε αυτή τη σειρά, παρακαλώ πολύ, θα καλέσω τώρα στο Βήμα τον Αρχηγό της Αξιωματικής Αντιπολίτευσης, τον κ. Μητσοτάκη, και μετά τον Πρωθυπ</w:t>
      </w:r>
      <w:r>
        <w:rPr>
          <w:rFonts w:eastAsia="Times New Roman" w:cs="Times New Roman"/>
          <w:szCs w:val="24"/>
        </w:rPr>
        <w:t>ουργό. Μετά θα κλείσουμε με τους τέσσερις Αρχηγούς. Εννοώ θα κλείσουμε με τη σειρά των τεσσάρων Αρχηγών. Θα μιλήσει ο κ. Μιχαλολιάκος, ο κ. Θεοδωράκης, ο κ. Λεβέντης και ο κ. Καμμένος. Ύστερα, θα παρακαλούσα να ακολουθήσουν οι αγαπητοί τέσσερις Κοινοβουλευ</w:t>
      </w:r>
      <w:r>
        <w:rPr>
          <w:rFonts w:eastAsia="Times New Roman" w:cs="Times New Roman"/>
          <w:szCs w:val="24"/>
        </w:rPr>
        <w:t xml:space="preserve">τικοί Εκπρόσωποι, ο κ. Κουτσούκος, ο κ. Παπαχριστόπουλος, ο κ. Δένδιας και ο κ. Μαντάς. </w:t>
      </w:r>
    </w:p>
    <w:p w14:paraId="74B8E73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είναι ακόμα να μιλήσουν τρεις ομιλητές από πέντε λεπτά: ο κ. Λυκούδης και ο κ. Σαρίδης και ο κ. Νικόλαος Νικολόπουλος. Τέλος, θα κλείσει τη συνεδρίαση ο Υπουργ</w:t>
      </w:r>
      <w:r>
        <w:rPr>
          <w:rFonts w:eastAsia="Times New Roman" w:cs="Times New Roman"/>
          <w:szCs w:val="24"/>
        </w:rPr>
        <w:t>ός Υγείας κ. Ξανθός. Αυτή είναι η διαδικασία την οποία και θα σεβαστούμε. Το γιατί θα πάμε αργά το ξέραμε από πριν. Θα παρακαλούσα πολύ να μην απονέμουμε μεταξύ μας ευθύνες για πράγματα για τα οποία κάποιες φορές είμαστε όλοι συνυπεύθυνοι. Ήταν ειδική η ση</w:t>
      </w:r>
      <w:r>
        <w:rPr>
          <w:rFonts w:eastAsia="Times New Roman" w:cs="Times New Roman"/>
          <w:szCs w:val="24"/>
        </w:rPr>
        <w:t xml:space="preserve">μερινή διαδικασία. Υπήρξαν τρεις ή τέσσερις ομιλητές που μίλησαν από τριάντα πέντε λεπτά μέχρι σαράντα δύο λεπτά από τους αναφερόμενους, όπως ήταν και λογικό. Είναι ανθρώπινο. Το καταλαβαίνουμε όλοι. </w:t>
      </w:r>
    </w:p>
    <w:p w14:paraId="74B8E7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Μητσοτάκη, έχετε τον λόγο. </w:t>
      </w:r>
    </w:p>
    <w:p w14:paraId="74B8E73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Βουλευτές, θα ήθελα ξεκινώντας να πάρουμε μια απόσταση από αυτά τα οποία συζητάμε σήμερα και να δούμε λίγο τη μεγάλη εικόνα. Διότι η σημερινή συζήτηση δεν γίνεται σε έναν χρόνο πολιτικά ουδέτερο. Ο χαρακτηρισμός της συγκυρίας στην οποία β</w:t>
      </w:r>
      <w:r>
        <w:rPr>
          <w:rFonts w:eastAsia="Times New Roman" w:cs="Times New Roman"/>
          <w:szCs w:val="24"/>
        </w:rPr>
        <w:t>ρισκόμαστε ως κρίσιμης δεν είναι πια σχήμα λόγου. Το κεκτημένο της σταθερότητας στην ευρύτερη περιοχή της νοτιοανατολικής Μεσογείου βρίσκεται πια σε αμφισβήτηση. Η Τουρκία κατ’ επανάληψη επιδεικνύει μια προκλητική επιθετικότητα, με αποκορύφωμα τον πρόσφατο</w:t>
      </w:r>
      <w:r>
        <w:rPr>
          <w:rFonts w:eastAsia="Times New Roman" w:cs="Times New Roman"/>
          <w:szCs w:val="24"/>
        </w:rPr>
        <w:t xml:space="preserve"> διεμβολισμό του λιμενικού σκάφους. Κι όμως, η Κυβέρνηση πριν από δύο μόλις μήνες πανηγύριζε για την -εντός εισαγωγικών φυσικά- «επιτυχία» της επίσκεψης Ερντογάν στην Αθήνα. </w:t>
      </w:r>
    </w:p>
    <w:p w14:paraId="74B8E7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Στην Κύπρο αμφισβητούνται ανοιχτά πια τα κυριαρχικά δικαιώματα της Κυπριακής Δημο</w:t>
      </w:r>
      <w:r>
        <w:rPr>
          <w:rFonts w:eastAsia="Times New Roman" w:cs="Times New Roman"/>
          <w:szCs w:val="24"/>
        </w:rPr>
        <w:t xml:space="preserve">κρατίας. Την ίδια ακριβώς περίοδο, η Κυβέρνηση άνοιξε το θέμα της σχέσης μας με τα Σκόπια με τον πλέον λανθασμένο τρόπο, χωρίς να διαμορφώσει εσωτερικό πολιτικό μέτωπο, χωρίς να ενημερώσει τους πολιτικούς Αρχηγούς εκ των προτέρων και κυρίως, χωρίς να έχει </w:t>
      </w:r>
      <w:r>
        <w:rPr>
          <w:rFonts w:eastAsia="Times New Roman" w:cs="Times New Roman"/>
          <w:szCs w:val="24"/>
        </w:rPr>
        <w:t xml:space="preserve">θέσει εξ αρχής ως αναγκαία προϋπόθεση για την επίτευξη μιας λύσης την αλλαγή του Συντάγματος των Σκοπίων. </w:t>
      </w:r>
    </w:p>
    <w:p w14:paraId="74B8E738"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3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Όταν υπήρξαν αναμενόμενες αντιδράσεις της πλειονότητας της ελληνικής κοινωνίας, φτάσατε στο σημ</w:t>
      </w:r>
      <w:r>
        <w:rPr>
          <w:rFonts w:eastAsia="Times New Roman"/>
          <w:szCs w:val="24"/>
        </w:rPr>
        <w:t xml:space="preserve">είο να χαρακτηρίζετε ως ακροδεξιούς, να περιγράφετε ως όχλο τους πολίτες οι οποίοι απλά διαδήλωσαν γιατί δεν σας εμπιστεύονται και γιατί με αυτόν τον τρόπο εκφράζουν την πατριωτική τους ευαισθησία. </w:t>
      </w:r>
    </w:p>
    <w:p w14:paraId="74B8E73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Πριν από λίγες μέρες στο Μόναχο, συμμετείχα στην πιο σημα</w:t>
      </w:r>
      <w:r>
        <w:rPr>
          <w:rFonts w:eastAsia="Times New Roman"/>
          <w:szCs w:val="24"/>
        </w:rPr>
        <w:t>ντική παγκόσμια ετήσια διάσκεψη για την ασφάλεια. Πολιτικές ηγεσίας, αρχηγοί κρατών, αρχηγοί κυβερνήσεων, αλλά και κορυφαίοι ειδικοί μίλησαν για τις μεγάλες γεωπολιτικές προκλήσεις ενός κόσμου που αλλάζει ραγδαία. Με μία πραγματική αίσθηση κατεπείγοντος συ</w:t>
      </w:r>
      <w:r>
        <w:rPr>
          <w:rFonts w:eastAsia="Times New Roman"/>
          <w:szCs w:val="24"/>
        </w:rPr>
        <w:t xml:space="preserve">ζήτησαν για το πώς θα αντιμετωπιστεί η πρωτοφανής ρευστότητα και αστάθεια που δοκιμάζει όλον τον κόσμο. </w:t>
      </w:r>
    </w:p>
    <w:p w14:paraId="74B8E73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Υπό άλλες συνθήκες και σε άλλες συγκυρίες η χώρα μας θα μπορούσε να λειτουργεί ως ένας πραγματικός πυλώνας σταθερότητας, ως ένα αξιόπιστο σημείο αναφορ</w:t>
      </w:r>
      <w:r>
        <w:rPr>
          <w:rFonts w:eastAsia="Times New Roman"/>
          <w:szCs w:val="24"/>
        </w:rPr>
        <w:t>άς σε μια ταραγμένη περιοχή.</w:t>
      </w:r>
    </w:p>
    <w:p w14:paraId="74B8E73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Θα το πω απλά. Αν η Ελλάδα είχε ακολουθήσει την αναπτυξιακή τροχιά των υπόλοιπων ευρωπαϊκών χωρών, αν ο κ. Τσίπρας και ο κ. Καμμένος -που πάλι βλέπω ότι απουσιάζει από μια κρίσιμη συζήτηση- είχαν τη στοιχειώδη αίσθηση ευθύνης κ</w:t>
      </w:r>
      <w:r>
        <w:rPr>
          <w:rFonts w:eastAsia="Times New Roman"/>
          <w:szCs w:val="24"/>
        </w:rPr>
        <w:t xml:space="preserve">αι μπορούσαν να κατανοήσουν σήμερα περισσότερο από κάθε άλλη εποχή ότι οι ανάγκες του έθνους απαιτούν να βάλουν πάνω από το κομματικό συμφέρον το εθνικό, δεν θα ήμασταν σήμερα μια ασθενής χώρα σε μια περιοχή η οποία φλέγεται. </w:t>
      </w:r>
    </w:p>
    <w:p w14:paraId="74B8E73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Με άλλα λόγια, αν η Ελλάδα εί</w:t>
      </w:r>
      <w:r>
        <w:rPr>
          <w:rFonts w:eastAsia="Times New Roman"/>
          <w:szCs w:val="24"/>
        </w:rPr>
        <w:t xml:space="preserve">χε γίνει μια κανονική χώρα, όπως θα μπορούσε να είναι ήδη από το 2015, θα είχε ήδη επανακτήσει την αυτονόητη θέση που της αξίζει. Θα ήταν μια ελκυστική σύμμαχος, θα ήταν ένα σημείο αναφοράς, μια χώρα την οποία θα έσπευδαν όλοι να προσεταιριστούν, αλλά και </w:t>
      </w:r>
      <w:r>
        <w:rPr>
          <w:rFonts w:eastAsia="Times New Roman"/>
          <w:szCs w:val="24"/>
        </w:rPr>
        <w:t xml:space="preserve">να υπερασπιστούν κάθε φορά που θα το επέβαλε η συγκυρία. </w:t>
      </w:r>
    </w:p>
    <w:p w14:paraId="74B8E73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Μόνο που δυστυχώς, κυρίες και κύριοι Βουλευτές, η Ελλάδα δεν είναι μια κανονική χώρα σήμερα, γιατί δεν έχει μια κανονική κυβέρνηση. Γιατί αντί να απαντάμε ενωμένοι στο πώς τα κυριαρχικά δικαιώματα ε</w:t>
      </w:r>
      <w:r>
        <w:rPr>
          <w:rFonts w:eastAsia="Times New Roman"/>
          <w:szCs w:val="24"/>
        </w:rPr>
        <w:t>μβολίστηκαν μεσοπέλαγα έξω από τα Ίμια με αποκλειστική ευθύνη της Κυβέρνησης, αναλωνόμαστε σε ένα κυνήγι μαγισσών, γιατί το πάθος σας για την εξουσία σάς έχει οδηγήσει σε τέτοιες θεσμικές υπερβολές και ακρότητες ώστε να τίθεται σε αμφισβήτηση, να το θέτετε</w:t>
      </w:r>
      <w:r>
        <w:rPr>
          <w:rFonts w:eastAsia="Times New Roman"/>
          <w:szCs w:val="24"/>
        </w:rPr>
        <w:t xml:space="preserve"> εσείς οι ίδιοι σε αμφισβήτηση, το νέο σας αφήγημα ότι τάχα η χώρα επιστρέφει στην κανονικότητα. </w:t>
      </w:r>
    </w:p>
    <w:p w14:paraId="74B8E73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Αυτό που ευλόγως απασχολεί σήμερα τους πολίτες είναι ότι σε μια τόσο κρίσιμη συγκυρία όπως η σημερινή, το ελληνικό πολιτικό σύστημα εμφανίζεται σπαρασσόμενο. </w:t>
      </w:r>
      <w:r>
        <w:rPr>
          <w:rFonts w:eastAsia="Times New Roman"/>
          <w:szCs w:val="24"/>
        </w:rPr>
        <w:t xml:space="preserve">Και αυτό γίνεται με αποκλειστική δικιά σας ευθύνη, κύριε Τσίπρα. Και αυτό, δυστυχώς, έχει ανυπολόγιστο κόστος για τη χώρα. </w:t>
      </w:r>
    </w:p>
    <w:p w14:paraId="74B8E74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Νομίζετε ότι αυτά τα οποία συμβαίνουν σήμερα στη Βουλή δεν τα βλέπουν οι γείτονές μας που αποθρασύνονται κάθε μέρα; Νομίζετε ότι αυτ</w:t>
      </w:r>
      <w:r>
        <w:rPr>
          <w:rFonts w:eastAsia="Times New Roman"/>
          <w:szCs w:val="24"/>
        </w:rPr>
        <w:t>ά που συμβαίνουν τις τελευταίες εβδομάδες με αυτή την έξαρση της τοξικότητας στον πολιτικό διάλογο, δεν τα βλέπουν οι ξένοι επενδυτές οι οποίοι επιζητούν σταθερότητα και εντέλει την οικονομική τους δραστηριοποίηση σε μια χώρα που μπορεί να εγγυάται την πολ</w:t>
      </w:r>
      <w:r>
        <w:rPr>
          <w:rFonts w:eastAsia="Times New Roman"/>
          <w:szCs w:val="24"/>
        </w:rPr>
        <w:t>ιτική ομαλότητα; Δεν το βλέπουν αυτό το κλίμα οι ίδιοι οι Έλληνες πολίτες που αναζητούν πάνω απ’ όλα λύση στα προβλήματά τους και όχι τοξικές συζητήσεις από τις οποίες τελικά κανείς μπορεί να μη βγαίνει κερδισμένος;</w:t>
      </w:r>
    </w:p>
    <w:p w14:paraId="74B8E74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Όμως, αυτό θέλετε τελικά, κύριε Τσίπρα. </w:t>
      </w:r>
      <w:r>
        <w:rPr>
          <w:rFonts w:eastAsia="Times New Roman"/>
          <w:szCs w:val="24"/>
        </w:rPr>
        <w:t>Θέλετε να σπιλώσετε τους αντιπάλους σας μέσα από στημένες κατηγορίες που κι εσείς ο ίδιος γνωρίζετε ότι δεν αποδεικνύονται, αλλά έχουν ως μόνο στόχο να αφήσουν σκιές και υποψίες.</w:t>
      </w:r>
    </w:p>
    <w:p w14:paraId="74B8E74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Καταλαβαίνουν όλοι πια γιατί το κάνετε. Θέλετε να μεταθέσετε τη συζήτηση από </w:t>
      </w:r>
      <w:r>
        <w:rPr>
          <w:rFonts w:eastAsia="Times New Roman"/>
          <w:szCs w:val="24"/>
        </w:rPr>
        <w:t>τα μεγάλα προβλήματα στην οικονομία, τα μεγάλα προβλήματα που εσείς προκαλέσατε, αλλά και τους επικίνδυνους χειρισμούς στα εθνικά θέματα, που τόσο απερίσκεπτα ανοίξατε.</w:t>
      </w:r>
    </w:p>
    <w:p w14:paraId="74B8E74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Ανοίγω μια παρένθεση. Σήμερα ξεκίνησαν οι ηλεκτρονικοί πλειστηριασμοί. Όμως, εδώ πέρα ε</w:t>
      </w:r>
      <w:r>
        <w:rPr>
          <w:rFonts w:eastAsia="Times New Roman"/>
          <w:szCs w:val="24"/>
        </w:rPr>
        <w:t xml:space="preserve">ίμαστε στη Βουλή να μιλάμε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p>
    <w:p w14:paraId="74B8E74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Και, βέβαια, καταφεύγετε εσείς, οι Υπουργοί σας, σε αυτό το οποίο δοκιμασμένα και αποδεδειγμένα ξέρετε να κάνετε πολύ καλά, να διχάζετε τους Έλληνες σε καλούς και κακούς, έντιμους και κλέφτες, φτωχούς και πλούσ</w:t>
      </w:r>
      <w:r>
        <w:rPr>
          <w:rFonts w:eastAsia="Times New Roman"/>
          <w:szCs w:val="24"/>
        </w:rPr>
        <w:t>ιους, φθαρμένους και άφθαρτους.</w:t>
      </w:r>
    </w:p>
    <w:p w14:paraId="74B8E74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Το είχατε πει, κύριε Τσίπρα, και πριν από τις εκλογές: «Ή τους τελειώνουμε ή μας τελειώνουν». </w:t>
      </w:r>
    </w:p>
    <w:p w14:paraId="74B8E74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Ε, λοιπόν, να σας το πω να το καταλάβετε. Σε μια </w:t>
      </w:r>
      <w:r>
        <w:rPr>
          <w:rFonts w:eastAsia="Times New Roman"/>
          <w:szCs w:val="24"/>
        </w:rPr>
        <w:t>δ</w:t>
      </w:r>
      <w:r>
        <w:rPr>
          <w:rFonts w:eastAsia="Times New Roman"/>
          <w:szCs w:val="24"/>
        </w:rPr>
        <w:t xml:space="preserve">ημοκρατία δεν μπορείτε να τελειώσετε τους πολιτικούς σας αντιπάλους όσο και να </w:t>
      </w:r>
      <w:r>
        <w:rPr>
          <w:rFonts w:eastAsia="Times New Roman"/>
          <w:szCs w:val="24"/>
        </w:rPr>
        <w:t>το θέλετε, όσο κι αν προσπαθείτε.</w:t>
      </w:r>
    </w:p>
    <w:p w14:paraId="74B8E747"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74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Εσείς, κύριε Τσίπρα, θα τελειώσετε πολιτικά και, μάλιστα, σύντομα με τον μόνο τρόπο, κυρίες και κύριοι Βουλευτές του ΣΥΡΙΖΑ, που αλλάζουν οι κυβερνήσεις στις </w:t>
      </w:r>
      <w:r>
        <w:rPr>
          <w:rFonts w:eastAsia="Times New Roman"/>
          <w:szCs w:val="24"/>
        </w:rPr>
        <w:t>δ</w:t>
      </w:r>
      <w:r>
        <w:rPr>
          <w:rFonts w:eastAsia="Times New Roman"/>
          <w:szCs w:val="24"/>
        </w:rPr>
        <w:t>ημοκρατίε</w:t>
      </w:r>
      <w:r>
        <w:rPr>
          <w:rFonts w:eastAsia="Times New Roman"/>
          <w:szCs w:val="24"/>
        </w:rPr>
        <w:t>ς: με εκλογές. Διότι ό,τι και να κάνετε, εκλογές θα γίνουν με μία κάλπη και όχι με δέκα, όπως κάνετε σήμερα.</w:t>
      </w:r>
    </w:p>
    <w:p w14:paraId="74B8E749"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74A"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 xml:space="preserve"> (Θόρυβος στην Αίθουσα)</w:t>
      </w:r>
    </w:p>
    <w:p w14:paraId="74B8E74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Ήσυχα, παρακαλώ.</w:t>
      </w:r>
    </w:p>
    <w:p w14:paraId="74B8E74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 xml:space="preserve">ΚΥΡΙΑΚΟΣ ΜΗΤΣΟΤΑΚΗΣ </w:t>
      </w:r>
      <w:r>
        <w:rPr>
          <w:rFonts w:eastAsia="Times New Roman"/>
          <w:b/>
          <w:szCs w:val="24"/>
        </w:rPr>
        <w:t>(Πρόεδρος της Νέας Δημοκρατίας):</w:t>
      </w:r>
      <w:r>
        <w:rPr>
          <w:rFonts w:eastAsia="Times New Roman"/>
          <w:szCs w:val="24"/>
        </w:rPr>
        <w:t xml:space="preserve"> Και ξέρετε πολύ καλά ότι οι πολίτες</w:t>
      </w:r>
      <w:r>
        <w:rPr>
          <w:rFonts w:eastAsia="Times New Roman"/>
          <w:szCs w:val="24"/>
        </w:rPr>
        <w:t>,</w:t>
      </w:r>
      <w:r>
        <w:rPr>
          <w:rFonts w:eastAsia="Times New Roman"/>
          <w:szCs w:val="24"/>
        </w:rPr>
        <w:t xml:space="preserve"> που σας ψήφισαν είναι βαθιά απογοητευμένοι από την ανευθυνότητα, από τους τυχοδιωκτισμούς και από τα τεράστια βάρη που έχετε προσθέσει στη ζωή τους. Σας έχουν οριστικά εγκαταλείψει.</w:t>
      </w:r>
    </w:p>
    <w:p w14:paraId="74B8E74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Αλλά</w:t>
      </w:r>
      <w:r>
        <w:rPr>
          <w:rFonts w:eastAsia="Times New Roman"/>
          <w:szCs w:val="24"/>
        </w:rPr>
        <w:t>ξατε τον εκλογικό νόμο. Αλλάξατε τους κανόνες του πολιτικού παιχνιδιού. Στήσατε ένα παρακράτος που συκοφαντεί, απειλεί και διώκει πολιτικούς αντιπάλους. Όμως, υπάρχει κάτι που δεν μπορείτε να αλλάξατε όσο και αν θέλετε, τη βούληση του λαού.</w:t>
      </w:r>
    </w:p>
    <w:p w14:paraId="74B8E74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Κάλπες, κύριε Τ</w:t>
      </w:r>
      <w:r>
        <w:rPr>
          <w:rFonts w:eastAsia="Times New Roman"/>
          <w:szCs w:val="24"/>
        </w:rPr>
        <w:t>σίπρα, θα στηθούν και τότε δεν θα έχετε απέναντί σας μόνο την Αντιπολίτευση. Θα έχετε απέναντί σας τον κυρίαρχο λαό, ο οποίος θα σας το πει ξεκάθαρα με την ψήφο του: «Ως εδώ, αξίζουμε καλύτερα».</w:t>
      </w:r>
    </w:p>
    <w:p w14:paraId="74B8E74F" w14:textId="77777777" w:rsidR="00D8133C" w:rsidRDefault="00A7505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4B8E75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Οι πολί</w:t>
      </w:r>
      <w:r>
        <w:rPr>
          <w:rFonts w:eastAsia="Times New Roman"/>
          <w:szCs w:val="24"/>
        </w:rPr>
        <w:t>τες που μας παρακολουθούν -όσοι μας παρακολουθούν, τουλάχιστον, αυτήν την προχωρημένη ώρα…</w:t>
      </w:r>
    </w:p>
    <w:p w14:paraId="74B8E751"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Μας παρακολουθούν πάρα πολλοί σήμερα.</w:t>
      </w:r>
    </w:p>
    <w:p w14:paraId="74B8E752"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Είμαι σίγουρος γι’ αυτό. Εύχομαι να παρακολο</w:t>
      </w:r>
      <w:r>
        <w:rPr>
          <w:rFonts w:eastAsia="Times New Roman"/>
          <w:szCs w:val="24"/>
        </w:rPr>
        <w:t xml:space="preserve">υθούν πολλοί και να έχουν παρακολουθήσει και όλη τη συνεδρίαση. </w:t>
      </w:r>
    </w:p>
    <w:p w14:paraId="74B8E75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Οι πολίτες, λοιπόν, που μας παρακολουθούν δεν πείθονται ούτε από σκευωρίες ούτε από σόου.</w:t>
      </w:r>
    </w:p>
    <w:p w14:paraId="74B8E75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Αυτό το οποίο θέλουν να ακούσουν, κύριε Τσίπρα, είναι πειστικές προτάσεις για το μέλλον τους, για το </w:t>
      </w:r>
      <w:r>
        <w:rPr>
          <w:rFonts w:eastAsia="Times New Roman"/>
          <w:szCs w:val="24"/>
        </w:rPr>
        <w:t>πώς θα δημιουργήσουμε δουλειές, για το πώς θα προσελκύσουμε επενδύσεις, για το πώς θα κάνουμε το κράτος να δουλέψει καλύτερα προς όφελος του πολίτη, για το πώς θα χτίσουμε ένα αποτελεσματικό δίκτυο κοινωνικής προστασίας και αλληλεγγύης για τους πιο αδύναμο</w:t>
      </w:r>
      <w:r>
        <w:rPr>
          <w:rFonts w:eastAsia="Times New Roman"/>
          <w:szCs w:val="24"/>
        </w:rPr>
        <w:t>υς.</w:t>
      </w:r>
    </w:p>
    <w:p w14:paraId="74B8E75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Σε μια ομιλία</w:t>
      </w:r>
      <w:r>
        <w:rPr>
          <w:rFonts w:eastAsia="Times New Roman"/>
          <w:szCs w:val="24"/>
        </w:rPr>
        <w:t>,</w:t>
      </w:r>
      <w:r>
        <w:rPr>
          <w:rFonts w:eastAsia="Times New Roman"/>
          <w:szCs w:val="24"/>
        </w:rPr>
        <w:t xml:space="preserve"> που είχα κάνει τον Οκτώβριο του 2016, σε μια από τις αρκετές συζητήσεις που είχαμε κάνει για τη διαφθορά, σας είχα πει τότε -και διαβάζω- ότι «όσο τα κοινωνικά και δημοκοπικά δεδομένα θα αλλάζουν προς το χειρότερο για εσάς, τόσο πιο νοση</w:t>
      </w:r>
      <w:r>
        <w:rPr>
          <w:rFonts w:eastAsia="Times New Roman"/>
          <w:szCs w:val="24"/>
        </w:rPr>
        <w:t xml:space="preserve">ρή θα γίνεται η αντίληψή σας περί εξουσίας και θεσμών». </w:t>
      </w:r>
    </w:p>
    <w:p w14:paraId="74B8E75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Δυστυχώς, για τη χώρα επιβεβαιώθηκα πλήρως. Αποδεικνύεται περίτρανα πια ότι δεν είστε μόνο επικίνδυνοι για την οικονομία, είστε επικίνδυνοι για την ίδια τη </w:t>
      </w:r>
      <w:r>
        <w:rPr>
          <w:rFonts w:eastAsia="Times New Roman"/>
          <w:szCs w:val="24"/>
        </w:rPr>
        <w:t>δ</w:t>
      </w:r>
      <w:r>
        <w:rPr>
          <w:rFonts w:eastAsia="Times New Roman"/>
          <w:szCs w:val="24"/>
        </w:rPr>
        <w:t>ημοκρατία. Παρεμβαίνετε απροκάλυπτα και συ</w:t>
      </w:r>
      <w:r>
        <w:rPr>
          <w:rFonts w:eastAsia="Times New Roman"/>
          <w:szCs w:val="24"/>
        </w:rPr>
        <w:t xml:space="preserve">στηματικά και μεθοδικά στο έργο της </w:t>
      </w:r>
      <w:r>
        <w:rPr>
          <w:rFonts w:eastAsia="Times New Roman"/>
          <w:szCs w:val="24"/>
        </w:rPr>
        <w:t>δ</w:t>
      </w:r>
      <w:r>
        <w:rPr>
          <w:rFonts w:eastAsia="Times New Roman"/>
          <w:szCs w:val="24"/>
        </w:rPr>
        <w:t>ικαιοσύνης.</w:t>
      </w:r>
    </w:p>
    <w:p w14:paraId="74B8E75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Διορίσατε την Πρόεδρο του Αρείου Πάγου επικεφαλής του νομικού σας γραφείου μια μέρα μετά τη συνταξιοδότησή της. Ποια γραμμάτια εξαργυρώνετε, άραγε; Η οποία Πρόεδρος του Αρείου Πάγου και νυν υπεύθυνη του νομι</w:t>
      </w:r>
      <w:r>
        <w:rPr>
          <w:rFonts w:eastAsia="Times New Roman"/>
          <w:szCs w:val="24"/>
        </w:rPr>
        <w:t xml:space="preserve">κού σας γραφείου επιμένει συστηματικά να παρεμβαίνει στο έργο της </w:t>
      </w:r>
      <w:r>
        <w:rPr>
          <w:rFonts w:eastAsia="Times New Roman"/>
          <w:szCs w:val="24"/>
        </w:rPr>
        <w:t>δ</w:t>
      </w:r>
      <w:r>
        <w:rPr>
          <w:rFonts w:eastAsia="Times New Roman"/>
          <w:szCs w:val="24"/>
        </w:rPr>
        <w:t>ικαιοσύνης και προκαλεί, βέβαια, τις αντιδράσεις της Ένωσης Δικαστών και Εισαγγελέων. Είναι η πολλοστή ανακοίνωση, την οποία έχουν βγάλει και στην τελευταία λένε ξεκάθαρα ότι η παρέμβαση τη</w:t>
      </w:r>
      <w:r>
        <w:rPr>
          <w:rFonts w:eastAsia="Times New Roman"/>
          <w:szCs w:val="24"/>
        </w:rPr>
        <w:t>ς κ</w:t>
      </w:r>
      <w:r>
        <w:rPr>
          <w:rFonts w:eastAsia="Times New Roman"/>
          <w:szCs w:val="24"/>
        </w:rPr>
        <w:t>.</w:t>
      </w:r>
      <w:r>
        <w:rPr>
          <w:rFonts w:eastAsia="Times New Roman"/>
          <w:szCs w:val="24"/>
        </w:rPr>
        <w:t xml:space="preserve"> Θάνου είναι αφενός θεσμικά ανεπίτρεπτη και αφετέρου νομικά εσφαλμένη.</w:t>
      </w:r>
    </w:p>
    <w:p w14:paraId="74B8E75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λένε οι ίδιοι οι δικαστές και οι εισαγγελείς για τις παρεμβάσεις της </w:t>
      </w:r>
      <w:r>
        <w:rPr>
          <w:rFonts w:eastAsia="Times New Roman" w:cs="Times New Roman"/>
          <w:szCs w:val="24"/>
        </w:rPr>
        <w:t>π</w:t>
      </w:r>
      <w:r>
        <w:rPr>
          <w:rFonts w:eastAsia="Times New Roman" w:cs="Times New Roman"/>
          <w:szCs w:val="24"/>
        </w:rPr>
        <w:t xml:space="preserve">ροϊσταμένης του </w:t>
      </w:r>
      <w:r>
        <w:rPr>
          <w:rFonts w:eastAsia="Times New Roman" w:cs="Times New Roman"/>
          <w:szCs w:val="24"/>
        </w:rPr>
        <w:t>ν</w:t>
      </w:r>
      <w:r>
        <w:rPr>
          <w:rFonts w:eastAsia="Times New Roman" w:cs="Times New Roman"/>
          <w:szCs w:val="24"/>
        </w:rPr>
        <w:t xml:space="preserve">ομικού σας </w:t>
      </w:r>
      <w:r>
        <w:rPr>
          <w:rFonts w:eastAsia="Times New Roman" w:cs="Times New Roman"/>
          <w:szCs w:val="24"/>
        </w:rPr>
        <w:t>γ</w:t>
      </w:r>
      <w:r>
        <w:rPr>
          <w:rFonts w:eastAsia="Times New Roman" w:cs="Times New Roman"/>
          <w:szCs w:val="24"/>
        </w:rPr>
        <w:t xml:space="preserve">ραφείου. </w:t>
      </w:r>
    </w:p>
    <w:p w14:paraId="74B8E75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w:t>
      </w:r>
      <w:r>
        <w:rPr>
          <w:rFonts w:eastAsia="Times New Roman" w:cs="Times New Roman"/>
          <w:szCs w:val="24"/>
        </w:rPr>
        <w:t>άκης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74B8E75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Έχετε μετατρέψει τη δημόσια τηλεόραση σε εργαλείο απροκάλυπτης κυβερνητικής προπαγάνδα</w:t>
      </w:r>
      <w:r>
        <w:rPr>
          <w:rFonts w:eastAsia="Times New Roman" w:cs="Times New Roman"/>
          <w:szCs w:val="24"/>
        </w:rPr>
        <w:t xml:space="preserve">ς. Εργολάβοι και φοροφυγάδες του διαδικτυακού στοιχήματος προσπαθούν να ελέγξουν για λογαριασμό σας μέσα ενημέρωσης. Τους προσφέρετε φυσικά πάντα τις απαραίτητες διευκολύνσεις. </w:t>
      </w:r>
    </w:p>
    <w:p w14:paraId="74B8E75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Καλλιεργείτε ένα κλίμα ακατάσχετης συνωμοσιολογίας, που υπονομεύει τον ορθό λό</w:t>
      </w:r>
      <w:r>
        <w:rPr>
          <w:rFonts w:eastAsia="Times New Roman" w:cs="Times New Roman"/>
          <w:szCs w:val="24"/>
        </w:rPr>
        <w:t xml:space="preserve">γο και προωθεί συχνά τη χυδαιότητα του διαδικτύου, την οποία αναπαράγετε στις επίσημες ανακοινώσεις σας, προωθεί τη χυδαιότητα στη θέση του πολιτισμένου πολιτικού διαλόγου. </w:t>
      </w:r>
    </w:p>
    <w:p w14:paraId="74B8E75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Ανέχεστε τη βία, όταν αυτή σας βολεύει και υπηρετεί τους πολιτικούς σας σχεδιασμού</w:t>
      </w:r>
      <w:r>
        <w:rPr>
          <w:rFonts w:eastAsia="Times New Roman" w:cs="Times New Roman"/>
          <w:szCs w:val="24"/>
        </w:rPr>
        <w:t>ς και βέβαια στοχοποιείτε μεθοδικά και συστηματικά τους πολιτικούς σας αντιπάλους. Δεν εξαιρείτε ούτε τις οικογένειές τους. Το κάνετε ανερυθρίαστα, χρησιμοποιώντας πληρωμένα φερέφωνα, τα οποία τα ταΐζετε από τα παχυλά διαφημιστικά κονδύλια των ΔΕΚΟ που ελέ</w:t>
      </w:r>
      <w:r>
        <w:rPr>
          <w:rFonts w:eastAsia="Times New Roman" w:cs="Times New Roman"/>
          <w:szCs w:val="24"/>
        </w:rPr>
        <w:t>γχετε και το κάνετε χρησιμοποιώντας τη δικαιοσύνη ως εργαλείο, όχι για να μάθουμε την αλήθεια και να αποδοθούν ευθύνες, αλλά για να λοιδορήσετε, να σπιλώσετε, να συκοφαντήσετε με κατασκευασμένα δημοσιεύματα, για να χτίσετε επί της ουσίας το αφήγημα με το ο</w:t>
      </w:r>
      <w:r>
        <w:rPr>
          <w:rFonts w:eastAsia="Times New Roman" w:cs="Times New Roman"/>
          <w:szCs w:val="24"/>
        </w:rPr>
        <w:t>ποίο θέλετε να πάτε σε εκλογές.</w:t>
      </w:r>
    </w:p>
    <w:p w14:paraId="74B8E75D"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Αφού αποτύχατε παντού, αφού εξαπατήσατε τους πολίτες, αφού προδώσατε τα όνειρά τους, ειδικά τα όνειρα μιας νέας γενιάς που κάποια στιγμή σας πίστεψε, αφού βουλιάξατε τη χώρα κάτω από ένα βουνό φόρους, παριστάνετε ότι είστε κ</w:t>
      </w:r>
      <w:r>
        <w:rPr>
          <w:rFonts w:eastAsia="Times New Roman" w:cs="Times New Roman"/>
          <w:szCs w:val="24"/>
        </w:rPr>
        <w:t>αθαροί και ηθικοί.</w:t>
      </w:r>
    </w:p>
    <w:p w14:paraId="74B8E75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Η πραγματικότητα, όμως, είναι ότι η Κυβέρνηση, και ο κ. Τσίπρας ειδικά, δεν ενδιαφέρεστε πάρα πολύ για την αλήθεια και το μόνο το οποίο θέλετε είναι να επιτεθείτε στους πολιτικούς σας αντιπάλους και ειδικά στη Νέα Δημοκρατία που σήμερα ε</w:t>
      </w:r>
      <w:r>
        <w:rPr>
          <w:rFonts w:eastAsia="Times New Roman" w:cs="Times New Roman"/>
          <w:szCs w:val="24"/>
        </w:rPr>
        <w:t xml:space="preserve">ίναι η μοναδική αξιόπιστη πολιτική λύση απέναντι στη σημερινή Κυβέρνηση. </w:t>
      </w:r>
    </w:p>
    <w:p w14:paraId="74B8E75F"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Εάν στοιχειωδώς θέλατε, κυρίες και κύριοι της κυβερνητικής Πλειοψηφίας, να αποκαλύψετε την αλήθεια, γιατί εξαιρείτε τον κ. Κουρουμπλή από τη διερεύνηση της υπόθεσης; Εξηγήστε μας και</w:t>
      </w:r>
      <w:r>
        <w:rPr>
          <w:rFonts w:eastAsia="Times New Roman" w:cs="Times New Roman"/>
          <w:szCs w:val="24"/>
        </w:rPr>
        <w:t xml:space="preserve"> εξηγήστε σε κάθε καλοπροαίρετο πολίτη, ο οποίος παρακολουθεί τη συζήτηση, πώς γίνεται νυν Υπουργός να υπογράφει για τον εαυτό του ότι παραγράφηκε το δικό του ενδεχόμενο αδίκημα απιστίας περί την υπηρεσία, ενώ ταυτόχρονα κατηγορεί άλλους που ήταν Υπουργοί </w:t>
      </w:r>
      <w:r>
        <w:rPr>
          <w:rFonts w:eastAsia="Times New Roman" w:cs="Times New Roman"/>
          <w:szCs w:val="24"/>
        </w:rPr>
        <w:t>πριν από δέκα χρόνια;</w:t>
      </w:r>
    </w:p>
    <w:p w14:paraId="74B8E760" w14:textId="77777777" w:rsidR="00D8133C" w:rsidRDefault="00A7505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6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Καταθέτω τη σχετική πρόταση. Αυτή συζητάμε σήμερα. </w:t>
      </w:r>
    </w:p>
    <w:p w14:paraId="74B8E76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την προαναφερθείσα πρόταση, η </w:t>
      </w:r>
      <w:r>
        <w:rPr>
          <w:rFonts w:eastAsia="Times New Roman" w:cs="Times New Roman"/>
          <w:szCs w:val="24"/>
        </w:rPr>
        <w:t>οποία βρίσκεται στο αρχείο του Τμήματος Γραμματείας της Διεύθυνσης Στενογραφίας και Πρακτικών της Βουλής)</w:t>
      </w:r>
    </w:p>
    <w:p w14:paraId="74B8E76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Θα έπρεπε εσείς οι ίδιοι, εάν όντως πιστεύετε ότι ο κ. Κουρουμπλής είναι αθώος, να επιδιώκετε τη διερεύνηση των πεπραγμένων του κ. Κουρουμπλή. Θα έπρε</w:t>
      </w:r>
      <w:r>
        <w:rPr>
          <w:rFonts w:eastAsia="Times New Roman" w:cs="Times New Roman"/>
          <w:szCs w:val="24"/>
        </w:rPr>
        <w:t>πε να το ζητήσει ο ίδιος ο κ. Κουρουμπλής, όπως το ζήτησαν τα δικά μας στελέχη να μην προστατεύονται από τον νόμο περί ευθύνης υπουργών!</w:t>
      </w:r>
    </w:p>
    <w:p w14:paraId="74B8E764" w14:textId="77777777" w:rsidR="00D8133C" w:rsidRDefault="00A7505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65"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Θα έπρεπε να το ζητήσει ο ίδιος ο κ. Κουρουμπλής, πόσω μάλλον ότα</w:t>
      </w:r>
      <w:r>
        <w:rPr>
          <w:rFonts w:eastAsia="Times New Roman" w:cs="Times New Roman"/>
          <w:szCs w:val="24"/>
        </w:rPr>
        <w:t xml:space="preserve">ν όλοι έχουν καταλάβει ότι με την επιλογή του να μην εκδώσει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τ</w:t>
      </w:r>
      <w:r>
        <w:rPr>
          <w:rFonts w:eastAsia="Times New Roman" w:cs="Times New Roman"/>
          <w:szCs w:val="24"/>
        </w:rPr>
        <w:t xml:space="preserve">ιμών για το 2015 διευκόλυνε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άλλες φαρμακευτικές εταιρείες. </w:t>
      </w:r>
    </w:p>
    <w:p w14:paraId="74B8E76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στήσατε δέκα κάλπες, κύριε Τσίπρα, και όχι έντεκα. Θέλετε να απαλλάξετε άρον-άρον τον κ. Κουρουμπλή </w:t>
      </w:r>
      <w:r>
        <w:rPr>
          <w:rFonts w:eastAsia="Times New Roman" w:cs="Times New Roman"/>
          <w:szCs w:val="24"/>
        </w:rPr>
        <w:t>και ποιος ξέρει ποιους άλλους! Θέλετε να καλύψετε τις ευθύνες σας και να συκοφαντήσετε τους αντιπάλους σας. Και ο στόχος σας είναι να μετατρέψετε την επόμενη εκλογική αντιπαράθεση, όχι σε μία συζήτηση για το μέλλον της χώρας και των πολιτών, αλλά σε έναν π</w:t>
      </w:r>
      <w:r>
        <w:rPr>
          <w:rFonts w:eastAsia="Times New Roman" w:cs="Times New Roman"/>
          <w:szCs w:val="24"/>
        </w:rPr>
        <w:t xml:space="preserve">όλεμο λάσπης, από τον οποίον ελπίζετε να επιβιώσετε πολιτικά, αδιαφορώντας για το γεγονός ότι αυτό το κλίμα ακραίας πόλωσης και διχασμού, το οποίο σκόπιμα επιχειρείτε να στήσετε έχει ήδη αρνητικές επιπτώσεις για την πατρίδα μας. </w:t>
      </w:r>
    </w:p>
    <w:p w14:paraId="74B8E76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θα επενδύσει σε μια </w:t>
      </w:r>
      <w:r>
        <w:rPr>
          <w:rFonts w:eastAsia="Times New Roman" w:cs="Times New Roman"/>
          <w:szCs w:val="24"/>
        </w:rPr>
        <w:t>χώρα με ένα τόσο τοξικό επενδυτικό περιβάλλον; Ποιος θα πειστεί ότι η Ελλάδα και το ελληνικό πολιτικό σύστημα πραγματικά ωρίμασε και έκανε βήματα μπροστά;</w:t>
      </w:r>
    </w:p>
    <w:p w14:paraId="74B8E768"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Ποιος θα σεβαστεί, αλλά και ποιος θα φοβηθεί -γιατί κι αυτό χρειάζεται ενίοτε- μια χώρα που αντί να σ</w:t>
      </w:r>
      <w:r>
        <w:rPr>
          <w:rFonts w:eastAsia="Times New Roman" w:cs="Times New Roman"/>
          <w:szCs w:val="24"/>
        </w:rPr>
        <w:t>τέκεται σήμερα εδώ στη Βουλή ενωμένη και ισχυρή, τη βυθίζετε, κύριε Τσίπρα, στην πόλωση και στον διχασμό;</w:t>
      </w:r>
    </w:p>
    <w:p w14:paraId="74B8E769"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στρατηγική σας είναι καταδικασμένη να αποτύχει, όχι μόνο γιατί συγκρούεται με την αλήθεια και γιατί δεν έχετε το ηθικό ανάστημα να την υποστηρίξετε, αλλά κυρίως γιατί ήσασταν, κύριοι του ΣΥΡΙΖΑ και των ΑΝΕΛ, ακόμα και πρόσφατα από τη λάθος πλευρά της </w:t>
      </w:r>
      <w:r>
        <w:rPr>
          <w:rFonts w:eastAsia="Times New Roman" w:cs="Times New Roman"/>
          <w:szCs w:val="24"/>
        </w:rPr>
        <w:t>ιστ</w:t>
      </w:r>
      <w:r>
        <w:rPr>
          <w:rFonts w:eastAsia="Times New Roman" w:cs="Times New Roman"/>
          <w:szCs w:val="24"/>
        </w:rPr>
        <w:t>ορίας</w:t>
      </w:r>
      <w:r>
        <w:rPr>
          <w:rFonts w:eastAsia="Times New Roman" w:cs="Times New Roman"/>
          <w:szCs w:val="24"/>
        </w:rPr>
        <w:t xml:space="preserve">. </w:t>
      </w:r>
    </w:p>
    <w:p w14:paraId="74B8E76A"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Όταν το κράτος μεγάλωνε, εσείς το θέλατε ακόμα μεγαλύτερο. Όταν μέναμε πίσω στην ανταγωνιστικότητα, εσείς ήσασταν απέναντι σε κάθε μεταρρύθμιση. Όταν εμείς δρομολογούσαμε πολλά από αυτά τα οποία εσείς, κύριε Τσίπρα, δεσμεύεστε να κάνετε, κάποιοι σύ</w:t>
      </w:r>
      <w:r>
        <w:rPr>
          <w:rFonts w:eastAsia="Times New Roman" w:cs="Times New Roman"/>
          <w:szCs w:val="24"/>
        </w:rPr>
        <w:t xml:space="preserve">ντροφοί σας έκαιγαν την Αθήνα. Όταν ξεκινούσαμε μεγάλες επενδύσεις και ιδιωτικοποιήσεις, εσείς φωνάζατε «δεν πωλείται». Και όταν εμείς -για να έρθουμε και στο θέμα μας- μειώσαμε τη φαρμακευτική δαπάνη, οι πρώτοι που αντιδρούσατε πάντα ήσασταν εσείς. </w:t>
      </w:r>
    </w:p>
    <w:p w14:paraId="74B8E76B"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74B8E76C"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Εσείς συμμαχήσατε, κύριε Τσίπρα, με τις φαρμακοβιομηχανίες. Εσείς μας φωνάζατε να μην τολμήσουμε να μειώσουμε τη φαρμακευτική δαπάνη. </w:t>
      </w:r>
    </w:p>
    <w:p w14:paraId="74B8E76D"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Καταθέτω τα πρακτικά από τη συνέντευξη την οποία δώσατε στις 26-11-2013.</w:t>
      </w:r>
      <w:r>
        <w:rPr>
          <w:rFonts w:eastAsia="Times New Roman" w:cs="Times New Roman"/>
          <w:szCs w:val="24"/>
        </w:rPr>
        <w:t xml:space="preserve"> </w:t>
      </w:r>
    </w:p>
    <w:p w14:paraId="74B8E7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B8E7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σας προκαλώ, κύριο</w:t>
      </w:r>
      <w:r>
        <w:rPr>
          <w:rFonts w:eastAsia="Times New Roman" w:cs="Times New Roman"/>
          <w:szCs w:val="24"/>
        </w:rPr>
        <w:t xml:space="preserve">ι του ΣΥΡΙΖΑ και κύριε Τσίπρα, αν τολμάτε να με διαψεύσετε, να μου φέρετε μία ανακοίνωσή σας -μία ανακοίνωσή σας!- με την οποία να ζητάτε τη μείωση της φαρμακευτικής δαπάνης. Δεν υπάρχει ούτε μία! </w:t>
      </w:r>
    </w:p>
    <w:p w14:paraId="74B8E7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Πάει, λοιπόν, πολύ να παριστάνετε τον αρχάγγελο της κάθαρσ</w:t>
      </w:r>
      <w:r>
        <w:rPr>
          <w:rFonts w:eastAsia="Times New Roman" w:cs="Times New Roman"/>
          <w:szCs w:val="24"/>
        </w:rPr>
        <w:t xml:space="preserve">ης εσείς που πολεμήσατε την προσπάθεια εξορθολογισμού ενός συστήματος που εγώ πρώτος θα συμφωνήσω ότι ήταν προβληματικό. </w:t>
      </w:r>
    </w:p>
    <w:p w14:paraId="74B8E77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αν προσπαθείτε να το κρύψετε και να μεταλλαχθείτε, είστε -για να δανειστώ και μία ιατρική ορολογία- το πολιτικό γενόσημο ενός </w:t>
      </w:r>
      <w:r>
        <w:rPr>
          <w:rFonts w:eastAsia="Times New Roman" w:cs="Times New Roman"/>
          <w:szCs w:val="24"/>
        </w:rPr>
        <w:t xml:space="preserve">παλιού συστήματος, κύριε Τσίπρα, φτιαγμένος από τις ίδιες ουσίες του ψεύδους, του λαϊκισμού, των πελατειακών πρακτικών και της δημαγωγίας. Μόνο που σήμερα οι μάσκες έπεσαν και οι κουκουλοφόροι της πολιτικής εκτροπής αποκαλύφθηκαν </w:t>
      </w:r>
      <w:r>
        <w:rPr>
          <w:rFonts w:eastAsia="Times New Roman" w:cs="Times New Roman"/>
          <w:szCs w:val="24"/>
        </w:rPr>
        <w:t xml:space="preserve">σ’ </w:t>
      </w:r>
      <w:r>
        <w:rPr>
          <w:rFonts w:eastAsia="Times New Roman" w:cs="Times New Roman"/>
          <w:szCs w:val="24"/>
        </w:rPr>
        <w:t>όλο</w:t>
      </w:r>
      <w:r>
        <w:rPr>
          <w:rFonts w:eastAsia="Times New Roman" w:cs="Times New Roman"/>
          <w:szCs w:val="24"/>
        </w:rPr>
        <w:t>ν</w:t>
      </w:r>
      <w:r>
        <w:rPr>
          <w:rFonts w:eastAsia="Times New Roman" w:cs="Times New Roman"/>
          <w:szCs w:val="24"/>
        </w:rPr>
        <w:t xml:space="preserve"> τον ελληνικό λαό. </w:t>
      </w:r>
    </w:p>
    <w:p w14:paraId="74B8E7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την ουσία της υπόθεσης που συζητάμε σήμερα επιτρέψτε μου να κάνω τις εξής επισημάνσεις: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υπάρχει. Δεν το ανακάλυψαν, όμως, τα «λαγωνικά» της Κυβέρνησης, αλλά οι αμερικάνικες αρχές, η αμερικάνικη Επιτροπ</w:t>
      </w:r>
      <w:r>
        <w:rPr>
          <w:rFonts w:eastAsia="Times New Roman" w:cs="Times New Roman"/>
          <w:szCs w:val="24"/>
        </w:rPr>
        <w:t xml:space="preserve">ή Κεφαλαιαγοράς και το </w:t>
      </w:r>
      <w:r>
        <w:rPr>
          <w:rFonts w:eastAsia="Times New Roman" w:cs="Times New Roman"/>
          <w:szCs w:val="24"/>
          <w:lang w:val="en-US"/>
        </w:rPr>
        <w:t>FBI</w:t>
      </w:r>
      <w:r>
        <w:rPr>
          <w:rFonts w:eastAsia="Times New Roman" w:cs="Times New Roman"/>
          <w:szCs w:val="24"/>
        </w:rPr>
        <w:t xml:space="preserve">. Είναι παγκόσμιο σκάνδαλο. Ερευνάται σε περισσότερες από δεκαπέντε χώρες και στην Ελλάδα. Παντού, </w:t>
      </w:r>
      <w:r>
        <w:rPr>
          <w:rFonts w:eastAsia="Times New Roman" w:cs="Times New Roman"/>
          <w:szCs w:val="24"/>
        </w:rPr>
        <w:t xml:space="preserve">σ’ </w:t>
      </w:r>
      <w:r>
        <w:rPr>
          <w:rFonts w:eastAsia="Times New Roman" w:cs="Times New Roman"/>
          <w:szCs w:val="24"/>
        </w:rPr>
        <w:t xml:space="preserve">όλες τις χώρες η </w:t>
      </w:r>
      <w:r>
        <w:rPr>
          <w:rFonts w:eastAsia="Times New Roman" w:cs="Times New Roman"/>
          <w:szCs w:val="24"/>
        </w:rPr>
        <w:t>δικαιοσύνη</w:t>
      </w:r>
      <w:r>
        <w:rPr>
          <w:rFonts w:eastAsia="Times New Roman" w:cs="Times New Roman"/>
          <w:szCs w:val="24"/>
        </w:rPr>
        <w:t xml:space="preserve"> ανιχνεύει τις περίφημες «αθέμιτες πρακτικές», επικαλείται τους κανόνες ανταγωνισμού της αγοράς, επιβ</w:t>
      </w:r>
      <w:r>
        <w:rPr>
          <w:rFonts w:eastAsia="Times New Roman" w:cs="Times New Roman"/>
          <w:szCs w:val="24"/>
        </w:rPr>
        <w:t>άλλει ποινές, πρόστιμα και εταιρικές συμμορφώσεις. Παντού στο επίκεντρο της έρευνας βρίσκονται οι μέθοδοι προώθησης του φαρμάκου. Παντού, λοιπόν, οι δικαστές και οι διωκτικές αρχές εξετάζουν ένα οικονομικό σκάνδαλο, εντοπίζουν υπόπτους και τιμωρούν ενόχους</w:t>
      </w:r>
      <w:r>
        <w:rPr>
          <w:rFonts w:eastAsia="Times New Roman" w:cs="Times New Roman"/>
          <w:szCs w:val="24"/>
        </w:rPr>
        <w:t xml:space="preserve">. </w:t>
      </w:r>
    </w:p>
    <w:p w14:paraId="74B8E77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από την πλευρά τους όλα τα σοβαρά κράτη, διαπιστώνοντας τα δικά τους κενά στο κύκλωμα του φαρμάκου, σπεύδουν να τα θεραπεύσουν απλά, στοχευμένα, έγκυρα και αποτελεσματικά. Παντού, εκτός από εδώ, εκτός από την Ελλάδα, όπου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επιδίωξαν </w:t>
      </w:r>
      <w:r>
        <w:rPr>
          <w:rFonts w:eastAsia="Times New Roman" w:cs="Times New Roman"/>
          <w:szCs w:val="24"/>
        </w:rPr>
        <w:t xml:space="preserve">να συσκοτίσουν το πραγματικό σκάνδαλο, μετατρέποντάς το σε μία δίωξη προσώπων με κουκουλοφόρους μάρτυρες. </w:t>
      </w:r>
    </w:p>
    <w:p w14:paraId="74B8E7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θεσμική εκτροπή, αυτή η αλυσίδα ενεργειών με τις οποίες ετοιμάστηκε ο φάκελος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συνιστά ακόμα μεγαλύτερο πολιτικό σκάνδαλο από το αρχικό. </w:t>
      </w:r>
    </w:p>
    <w:p w14:paraId="74B8E7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Την ώρα που κάποιοι στήνουν γκρίζες ζώνες στο Αιγαίο, εσείς στήνετε γκρίζες ζώνες μέσα στη Βουλή. Εκδώσατε ήδη το γκρίζο σας πόρισμα για τους αντιπάλους σας, χωρίς να υπάρχει ψήγμα απόδειξης, για</w:t>
      </w:r>
      <w:r>
        <w:rPr>
          <w:rFonts w:eastAsia="Times New Roman" w:cs="Times New Roman"/>
          <w:szCs w:val="24"/>
        </w:rPr>
        <w:t xml:space="preserve"> να σπιλωθούν στη συνείδηση των πολιτών, χωρίς να τους έχει δικάσει </w:t>
      </w:r>
      <w:r>
        <w:rPr>
          <w:rFonts w:eastAsia="Times New Roman" w:cs="Times New Roman"/>
          <w:szCs w:val="24"/>
        </w:rPr>
        <w:t xml:space="preserve">κάποιο </w:t>
      </w:r>
      <w:r>
        <w:rPr>
          <w:rFonts w:eastAsia="Times New Roman" w:cs="Times New Roman"/>
          <w:szCs w:val="24"/>
        </w:rPr>
        <w:t xml:space="preserve">δικαστήριο. Ένοχοι μέχρις αποδείξεως της αθωότητάς τους, όπως εννόησε ο κ. Κοτζιάς, μέχρι να ανασκευάσει άρον άρον σήμερα. </w:t>
      </w:r>
    </w:p>
    <w:p w14:paraId="74B8E7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δική μας θέση είναι καθαρή: Φως στο σκοτάδι. Να μάθουμε</w:t>
      </w:r>
      <w:r>
        <w:rPr>
          <w:rFonts w:eastAsia="Times New Roman" w:cs="Times New Roman"/>
          <w:szCs w:val="24"/>
        </w:rPr>
        <w:t xml:space="preserve"> την αλήθεια. Να ξηλώσουμε το κύκλωμα. Να τιμωρηθούν όλοι όσοι εμπλέκονται, όπου κι αν βρίσκονται. Να διεκδικήσουμε αποζημιώσεις από την εταιρεία για τη ζημιά που προκάλεσε στα ασφαλιστικά ταμεία και στον κρατικό προϋπολογισμό. Να προχωρήσουμε </w:t>
      </w:r>
      <w:r>
        <w:rPr>
          <w:rFonts w:eastAsia="Times New Roman" w:cs="Times New Roman"/>
          <w:szCs w:val="24"/>
        </w:rPr>
        <w:t>σ’</w:t>
      </w:r>
      <w:r>
        <w:rPr>
          <w:rFonts w:eastAsia="Times New Roman" w:cs="Times New Roman"/>
          <w:szCs w:val="24"/>
        </w:rPr>
        <w:t xml:space="preserve"> εκείνες τ</w:t>
      </w:r>
      <w:r>
        <w:rPr>
          <w:rFonts w:eastAsia="Times New Roman" w:cs="Times New Roman"/>
          <w:szCs w:val="24"/>
        </w:rPr>
        <w:t xml:space="preserve">ις νομοθετικές αλλαγές που θα εξασφαλίσουν ότι ανάλογα φαινόμενα δεν θα επαναληφθούν στο μέλλον. </w:t>
      </w:r>
    </w:p>
    <w:p w14:paraId="74B8E7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Εσείς, όμως, δεν κάνατε αυτό, κύριε Τσίπρα. Αντί να διασφαλίσετε τα συμφέροντα του δημοσίου, χρησιμοποιήσατε την υπόθεση για να πλήξετε τους πολιτικούς σας αν</w:t>
      </w:r>
      <w:r>
        <w:rPr>
          <w:rFonts w:eastAsia="Times New Roman" w:cs="Times New Roman"/>
          <w:szCs w:val="24"/>
        </w:rPr>
        <w:t>τιπάλους.</w:t>
      </w:r>
    </w:p>
    <w:p w14:paraId="74B8E7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Μας πρωτομιλήσατε για την υπόθεση «</w:t>
      </w:r>
      <w:r>
        <w:rPr>
          <w:rFonts w:eastAsia="Times New Roman" w:cs="Times New Roman"/>
          <w:szCs w:val="24"/>
          <w:lang w:val="en-US"/>
        </w:rPr>
        <w:t>NOVARTIS</w:t>
      </w:r>
      <w:r>
        <w:rPr>
          <w:rFonts w:eastAsia="Times New Roman" w:cs="Times New Roman"/>
          <w:szCs w:val="24"/>
        </w:rPr>
        <w:t>» ακριβώς πριν από έναν χρόνο. Για πρώτη φορά την 1</w:t>
      </w:r>
      <w:r>
        <w:rPr>
          <w:rFonts w:eastAsia="Times New Roman" w:cs="Times New Roman"/>
          <w:szCs w:val="24"/>
          <w:vertAlign w:val="superscript"/>
        </w:rPr>
        <w:t>η</w:t>
      </w:r>
      <w:r>
        <w:rPr>
          <w:rFonts w:eastAsia="Times New Roman" w:cs="Times New Roman"/>
          <w:szCs w:val="24"/>
        </w:rPr>
        <w:t xml:space="preserve"> και πιο αναλυτικά στις 10 Φεβρουαρίου σε μία ερώτηση στην «Ώρα του Πρωθυπουργού», την οποία είχε καταθέσει ο κ. Θεοδωράκης. </w:t>
      </w:r>
    </w:p>
    <w:p w14:paraId="74B8E7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Καταθέτω τα Πρακτικά από</w:t>
      </w:r>
      <w:r>
        <w:rPr>
          <w:rFonts w:eastAsia="Times New Roman" w:cs="Times New Roman"/>
          <w:szCs w:val="24"/>
        </w:rPr>
        <w:t xml:space="preserve"> τη σχετική συνεδρίαση. </w:t>
      </w:r>
    </w:p>
    <w:p w14:paraId="74B8E7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τα προαναφερθέντα Πρακτικά, τα οποία βρίσκονται στο αρχείο του Τμήματος Γραμματείας της Διεύθυνσης Στενογραφίας και Πρακτικών της Βου</w:t>
      </w:r>
      <w:r>
        <w:rPr>
          <w:rFonts w:eastAsia="Times New Roman" w:cs="Times New Roman"/>
          <w:szCs w:val="24"/>
        </w:rPr>
        <w:t>λής)</w:t>
      </w:r>
    </w:p>
    <w:p w14:paraId="74B8E7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στο προφανές, στο πώς γνωρίζατε από τότε τις λεπτομέρειες του σκανδάλου, όταν αυτό αποκαλύφθηκε στη δικογραφία έντεκα μήνες μετά. Θα πω κάτι άλλο. Από τότε που εσείς επισημάνατε ότι υπάρχει πραγματικό σκάνδαλο «</w:t>
      </w:r>
      <w:r>
        <w:rPr>
          <w:rFonts w:eastAsia="Times New Roman" w:cs="Times New Roman"/>
          <w:szCs w:val="24"/>
          <w:lang w:val="en-US"/>
        </w:rPr>
        <w:t>NOVARTIS</w:t>
      </w:r>
      <w:r>
        <w:rPr>
          <w:rFonts w:eastAsia="Times New Roman" w:cs="Times New Roman"/>
          <w:szCs w:val="24"/>
        </w:rPr>
        <w:t>», τι κάνατε ακριβώς; Πόσους ελέγχους ξεκινήσατε; Ποια μέτρα πήρατε κατά της εταιρείας; Τι κάνατε για το κύκλωμα των γιατρών και των υπερσυνταγογραφήσεων; Ποιος παραπέμφθηκε; Ποιος ξηλώθηκε; Εσείς που υποτίθεται ότι νοιάζεστε τόσο πολύ για τους απλούς πολί</w:t>
      </w:r>
      <w:r>
        <w:rPr>
          <w:rFonts w:eastAsia="Times New Roman" w:cs="Times New Roman"/>
          <w:szCs w:val="24"/>
        </w:rPr>
        <w:t>τες και τους ασθενείς, πείτε μας τι μέτρα πήρατε για τη δική τους προστασία και κυρίως πείτε μας αν με κάποιον τρόπο έχετε προχωρήσει σε αγωγή κατά της εταιρείας ζητώντας αποζημίωση. Δεν σας ζητώ να μου πείτε τι θα κάνετε στο μέλλον, κύριε Τσίπρα. Σας ζητώ</w:t>
      </w:r>
      <w:r>
        <w:rPr>
          <w:rFonts w:eastAsia="Times New Roman" w:cs="Times New Roman"/>
          <w:szCs w:val="24"/>
        </w:rPr>
        <w:t xml:space="preserve"> να μου πείτε τι έχετε κάνει ήδη για την ουσία ενός σκανδάλου το οποίο φαίνεται ότι γνωρίζατε εδώ και έναν χρόνο. Δεν προλάβατε, κύριε Τσίπρα; Ή μήπως αξιοποιήσατε τον χρόνο για να κατασκευάσετε πολιτικά κατηγορητήρια; </w:t>
      </w:r>
    </w:p>
    <w:p w14:paraId="74B8E7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τζίρος και τα κέρδη της «</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αυξήθηκαν επί των ημερών σας, όπως δείχνουν τα στοιχεία της εταιρείας. Την ίδια ώρα δεν κάνετε απολύτως τίποτα για να μειώσετε την υπερσυνταγογράφηση που αποτελεί, αποτελούσε και εξακολουθεί να αποτελεί διαχρονική εστία διαφθοράς και προκαλεί μεγάλη οικον</w:t>
      </w:r>
      <w:r>
        <w:rPr>
          <w:rFonts w:eastAsia="Times New Roman" w:cs="Times New Roman"/>
          <w:szCs w:val="24"/>
        </w:rPr>
        <w:t>ομική αιμορραγία στα δημόσια ταμεία.</w:t>
      </w:r>
    </w:p>
    <w:p w14:paraId="74B8E7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πληροφορι</w:t>
      </w:r>
      <w:r>
        <w:rPr>
          <w:rFonts w:eastAsia="Times New Roman" w:cs="Times New Roman"/>
          <w:szCs w:val="24"/>
        </w:rPr>
        <w:t>α</w:t>
      </w:r>
      <w:r>
        <w:rPr>
          <w:rFonts w:eastAsia="Times New Roman" w:cs="Times New Roman"/>
          <w:szCs w:val="24"/>
        </w:rPr>
        <w:t>κό σύστημα της ηλεκτρονικής συνταγογράφησης, κυρίες και κύριοι συνάδελφοι, είναι από τα καλύτερα και τα πιο σύγχρονα στην Ευρώπη. Το υλοποίησαν οι προηγούμενες «κακές» μνημονιακές κυβερνήσεις. Δεν το είχατε</w:t>
      </w:r>
      <w:r>
        <w:rPr>
          <w:rFonts w:eastAsia="Times New Roman" w:cs="Times New Roman"/>
          <w:szCs w:val="24"/>
        </w:rPr>
        <w:t xml:space="preserve"> ψηφίσει, όπως δεν ψηφίσατε ούτε το </w:t>
      </w:r>
      <w:r>
        <w:rPr>
          <w:rFonts w:eastAsia="Times New Roman" w:cs="Times New Roman"/>
          <w:szCs w:val="24"/>
          <w:lang w:val="en-US"/>
        </w:rPr>
        <w:t>rebate</w:t>
      </w:r>
      <w:r>
        <w:rPr>
          <w:rFonts w:eastAsia="Times New Roman" w:cs="Times New Roman"/>
          <w:szCs w:val="24"/>
        </w:rPr>
        <w:t xml:space="preserve">,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τα υπόλοιπα εργαλεία συγκράτησης της φαρμακευτικής δαπάνης. </w:t>
      </w:r>
    </w:p>
    <w:p w14:paraId="74B8E7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σύστημα ηλεκτρονικής συνταγογράφησης -μάλλον δεν το γνωρίζετε, αλλά να σας ενημερώσω- διαθέτει ενσωματωμένα εργαλεία για την ανίχνευση</w:t>
      </w:r>
      <w:r>
        <w:rPr>
          <w:rFonts w:eastAsia="Times New Roman" w:cs="Times New Roman"/>
          <w:szCs w:val="24"/>
        </w:rPr>
        <w:t xml:space="preserve">, την πρόβλεψη και την αποτροπή της απάτης. Αυτά τα εργαλεία παραδόθηκαν στην ΗΔΙΚΑ, στο </w:t>
      </w:r>
      <w:r>
        <w:rPr>
          <w:rFonts w:eastAsia="Times New Roman" w:cs="Times New Roman"/>
          <w:szCs w:val="24"/>
        </w:rPr>
        <w:t xml:space="preserve">κέντρο πληροφορικής </w:t>
      </w:r>
      <w:r>
        <w:rPr>
          <w:rFonts w:eastAsia="Times New Roman" w:cs="Times New Roman"/>
          <w:szCs w:val="24"/>
        </w:rPr>
        <w:t>του Υπουργείου Εργασίας, τον Νοέμβριο του 2015. Με δική σας ευθύνη τα εργαλεία αυτά παραμένουν ανενεργά και ο αριθμός των συνταγών –προσέξτε, όχι η</w:t>
      </w:r>
      <w:r>
        <w:rPr>
          <w:rFonts w:eastAsia="Times New Roman" w:cs="Times New Roman"/>
          <w:szCs w:val="24"/>
        </w:rPr>
        <w:t xml:space="preserve"> συνολική επιβάρυνση για τα ταμεία- αυξάνεται από τα 5,3 εκατομμύρια μηνιαίως το 2014 σε 6,3 εκατομμύρια μηνιαίως το 2016, με αυξητική τάση και το 2017. </w:t>
      </w:r>
    </w:p>
    <w:p w14:paraId="74B8E7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στοιχεία, λοιπόν, δεν λένε ψέματα. Πίσω από τις φωνές και τα παραμύθια για το δήθεν ηθικό πλεονέκτη</w:t>
      </w:r>
      <w:r>
        <w:rPr>
          <w:rFonts w:eastAsia="Times New Roman" w:cs="Times New Roman"/>
          <w:szCs w:val="24"/>
        </w:rPr>
        <w:t xml:space="preserve">μα της Αριστεράς η Κυβέρνηση με τις παραλείψεις της ευνοεί το «πάρτι» στην υγεία και για να συγκαλύψει τη δική της ανικανότητα κατηγορεί όσους τιθάσευσαν την υπέρμετρη φαρμακευτική δαπάνη και έβαλαν τα θεμέλια για τη δραστική της μείωση. </w:t>
      </w:r>
    </w:p>
    <w:p w14:paraId="74B8E7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αν θέλετε, κύ</w:t>
      </w:r>
      <w:r>
        <w:rPr>
          <w:rFonts w:eastAsia="Times New Roman" w:cs="Times New Roman"/>
          <w:szCs w:val="24"/>
        </w:rPr>
        <w:t>ριε Τσίπρα, να κάνετε κάτι δραστικό για το πρόβλημα της διαφθοράς στην υγεία, δεν έχετε παρά να υλοποιήσετε την εθνική στρατηγική για την καταπολέμηση της διαφθοράς στην υγεία, η οποία είχε παρουσιαστεί από τον τότε Υπουργό Υγείας, τον κ. Βορίδη, τον Νοέμβ</w:t>
      </w:r>
      <w:r>
        <w:rPr>
          <w:rFonts w:eastAsia="Times New Roman" w:cs="Times New Roman"/>
          <w:szCs w:val="24"/>
        </w:rPr>
        <w:t>ριο του 2014.</w:t>
      </w:r>
    </w:p>
    <w:p w14:paraId="74B8E7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Ήταν ένα εξαιρετικό κείμενο που συντάχθηκε από δημόσιους υπαλλήλους, σε συνεργασία με την </w:t>
      </w:r>
      <w:r>
        <w:rPr>
          <w:rFonts w:eastAsia="Times New Roman" w:cs="Times New Roman"/>
          <w:szCs w:val="24"/>
          <w:lang w:val="en-US"/>
        </w:rPr>
        <w:t>task</w:t>
      </w:r>
      <w:r>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το οποίο περιγράφει μία σειρά από αναλυτικές δράσεις για το </w:t>
      </w:r>
      <w:r>
        <w:rPr>
          <w:rFonts w:eastAsia="Times New Roman" w:cs="Times New Roman"/>
          <w:szCs w:val="24"/>
        </w:rPr>
        <w:t xml:space="preserve">πως </w:t>
      </w:r>
      <w:r>
        <w:rPr>
          <w:rFonts w:eastAsia="Times New Roman" w:cs="Times New Roman"/>
          <w:szCs w:val="24"/>
        </w:rPr>
        <w:t>μπορεί να περιοριστεί η διαφθορά στην υγεία. Δεν έχετε κάνει πρακτικά τίποτε</w:t>
      </w:r>
      <w:r>
        <w:rPr>
          <w:rFonts w:eastAsia="Times New Roman" w:cs="Times New Roman"/>
          <w:szCs w:val="24"/>
        </w:rPr>
        <w:t xml:space="preserve"> από αυτό το σχέδιο. </w:t>
      </w:r>
    </w:p>
    <w:p w14:paraId="74B8E782"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74B8E783"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 προαναφερθέν σχέδιο,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74B8E78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για την ουσία της υπόθεσης έχουν ήδη αναφερθεί αναλυτικά οι εκπρόσωποί μας στη συζήτηση, αλλά και τα πολιτικά πρόσωπα τα οποία επιχειρεί να εμπλέξει η Κυβέρνηση. Πιστεύω ότι οι καλόπιστοι συμπολίτες μας,</w:t>
      </w:r>
      <w:r>
        <w:rPr>
          <w:rFonts w:eastAsia="Times New Roman" w:cs="Times New Roman"/>
          <w:szCs w:val="24"/>
        </w:rPr>
        <w:t xml:space="preserve"> που παρακολούθησαν ολόκληρη τη συζήτηση, έβγαλαν τα συμπεράσματά τους για το </w:t>
      </w:r>
      <w:r>
        <w:rPr>
          <w:rFonts w:eastAsia="Times New Roman" w:cs="Times New Roman"/>
          <w:szCs w:val="24"/>
        </w:rPr>
        <w:t xml:space="preserve">πως </w:t>
      </w:r>
      <w:r>
        <w:rPr>
          <w:rFonts w:eastAsia="Times New Roman" w:cs="Times New Roman"/>
          <w:szCs w:val="24"/>
        </w:rPr>
        <w:t xml:space="preserve">η Κυβέρνηση έχει μεθοδεύσει αυτή την υπόθεση παρεμβαίνοντας στη </w:t>
      </w:r>
      <w:r>
        <w:rPr>
          <w:rFonts w:eastAsia="Times New Roman" w:cs="Times New Roman"/>
          <w:szCs w:val="24"/>
        </w:rPr>
        <w:t>δικαιοσύνη</w:t>
      </w:r>
      <w:r>
        <w:rPr>
          <w:rFonts w:eastAsia="Times New Roman" w:cs="Times New Roman"/>
          <w:szCs w:val="24"/>
        </w:rPr>
        <w:t>, με μόνο στόχο να πλήξει τους πολιτικούς της αντιπάλους.</w:t>
      </w:r>
    </w:p>
    <w:p w14:paraId="74B8E785"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Τσίπρα, δεν ήσασταν εδώ για να τους </w:t>
      </w:r>
      <w:r>
        <w:rPr>
          <w:rFonts w:eastAsia="Times New Roman" w:cs="Times New Roman"/>
          <w:szCs w:val="24"/>
        </w:rPr>
        <w:t xml:space="preserve">ακούσετε. </w:t>
      </w:r>
    </w:p>
    <w:p w14:paraId="74B8E786"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Τους άκουσα.</w:t>
      </w:r>
    </w:p>
    <w:p w14:paraId="74B8E787"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rPr>
        <w:t>ΚΥΡΙΑΚΟΣ ΜΗΤΣΟΤΑΚΗΣ (Πρόεδρος της Νέας Δημοκρατίας):</w:t>
      </w:r>
      <w:r>
        <w:rPr>
          <w:rFonts w:eastAsia="Times New Roman" w:cs="Times New Roman"/>
        </w:rPr>
        <w:t xml:space="preserve"> Δεν ήσασταν εδώ. </w:t>
      </w:r>
      <w:r>
        <w:rPr>
          <w:rFonts w:eastAsia="Times New Roman" w:cs="Times New Roman"/>
          <w:szCs w:val="24"/>
        </w:rPr>
        <w:t>Δεν είχατε το θάρρος να τους κοιτάξετε στα μάτια. Δεν είχατε το θάρρος να είστε εδώ</w:t>
      </w:r>
      <w:r>
        <w:rPr>
          <w:rFonts w:eastAsia="Times New Roman" w:cs="Times New Roman"/>
          <w:szCs w:val="24"/>
        </w:rPr>
        <w:t>,</w:t>
      </w:r>
      <w:r>
        <w:rPr>
          <w:rFonts w:eastAsia="Times New Roman" w:cs="Times New Roman"/>
          <w:szCs w:val="24"/>
        </w:rPr>
        <w:t xml:space="preserve"> εσείς που κατηγορείτε δέκα ανθρώπου</w:t>
      </w:r>
      <w:r>
        <w:rPr>
          <w:rFonts w:eastAsia="Times New Roman" w:cs="Times New Roman"/>
          <w:szCs w:val="24"/>
        </w:rPr>
        <w:t xml:space="preserve">ς και στήνετε κάλπες, να τους ακούσετε και να τους κοιτάξετε στα μάτια, να κοιτάξετε τον κ. Πικραμμένο, που με τρεμάμενη φωνή στάθηκε </w:t>
      </w:r>
      <w:r>
        <w:rPr>
          <w:rFonts w:eastAsia="Times New Roman" w:cs="Times New Roman"/>
          <w:szCs w:val="24"/>
        </w:rPr>
        <w:t xml:space="preserve">σ’ </w:t>
      </w:r>
      <w:r>
        <w:rPr>
          <w:rFonts w:eastAsia="Times New Roman" w:cs="Times New Roman"/>
          <w:szCs w:val="24"/>
        </w:rPr>
        <w:t>αυτό εδώ το Βήμα να υπερασπιστεί την αθωότητά του απέναντι στη «λάσπη» που εσείς σκηνοθετήσατε. Δεν είχατε το θάρρος! Κ</w:t>
      </w:r>
      <w:r>
        <w:rPr>
          <w:rFonts w:eastAsia="Times New Roman" w:cs="Times New Roman"/>
          <w:szCs w:val="24"/>
        </w:rPr>
        <w:t xml:space="preserve">ρυφτήκατε στο γραφείο σας. </w:t>
      </w:r>
    </w:p>
    <w:p w14:paraId="74B8E788"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789"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και τα κατεβασμένα βλέμματα των Βουλευτών σας, όσο μιλούσαν, αποδεικνύουν ότι εάν υπάρχουν ένοχοι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αυτοί είστε εσείς, ένοχοι μίας συστηματικής απόπ</w:t>
      </w:r>
      <w:r>
        <w:rPr>
          <w:rFonts w:eastAsia="Times New Roman" w:cs="Times New Roman"/>
          <w:szCs w:val="24"/>
        </w:rPr>
        <w:t>ειρας δολοφονίας χαρακτήρων. Και σήμερα οι κατηγορούμενοι που στάθηκαν σε αυτό εδώ το Βήμα έγιναν κατήγοροι και οι κατήγοροι έγιναν απολογούμενοι.</w:t>
      </w:r>
    </w:p>
    <w:p w14:paraId="74B8E78A"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78B"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τρόπος που χειρίστηκε και χειρίζεται η Κυβέρνηση αυτή</w:t>
      </w:r>
      <w:r>
        <w:rPr>
          <w:rFonts w:eastAsia="Times New Roman" w:cs="Times New Roman"/>
          <w:szCs w:val="24"/>
        </w:rPr>
        <w:t xml:space="preserve"> την υπόθεση δεν είναι μόνο θεσμικά και πολιτικά ανήθικος. Υπονομεύει ευθέως τη διάκριση των εξουσιών στη χώρα μας, διότι όλοι αντιλαμβάνονται ότι αυτή η ιστορία, έτσι όπως εξελίσσεται, δεν έχει κα</w:t>
      </w:r>
      <w:r>
        <w:rPr>
          <w:rFonts w:eastAsia="Times New Roman" w:cs="Times New Roman"/>
          <w:szCs w:val="24"/>
        </w:rPr>
        <w:t>μ</w:t>
      </w:r>
      <w:r>
        <w:rPr>
          <w:rFonts w:eastAsia="Times New Roman" w:cs="Times New Roman"/>
          <w:szCs w:val="24"/>
        </w:rPr>
        <w:t>μία σχέση με την ποινική δικονομία, με αδιάβλητες διαδικασ</w:t>
      </w:r>
      <w:r>
        <w:rPr>
          <w:rFonts w:eastAsia="Times New Roman" w:cs="Times New Roman"/>
          <w:szCs w:val="24"/>
        </w:rPr>
        <w:t xml:space="preserve">ίες, με μία ανεξάρτητη δικαστική έρευνα. </w:t>
      </w:r>
    </w:p>
    <w:p w14:paraId="74B8E78C"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η κυβερνητική </w:t>
      </w:r>
      <w:r>
        <w:rPr>
          <w:rFonts w:eastAsia="Times New Roman" w:cs="Times New Roman"/>
          <w:szCs w:val="24"/>
        </w:rPr>
        <w:t xml:space="preserve">πλειοψηφία </w:t>
      </w:r>
      <w:r>
        <w:rPr>
          <w:rFonts w:eastAsia="Times New Roman" w:cs="Times New Roman"/>
          <w:szCs w:val="24"/>
        </w:rPr>
        <w:t>για την ακρίβεια, κατηγορεί δέκα πολιτικούς -μεταξύ αυτών είναι δύο τέως Πρωθυπουργοί, ο Διοικητής της Τράπεζας της Ελλάδος, ο Έλληνας Επίτροπος στην Ευρωπαϊκή Ένωση και Υπουργοί-, με αποκλειστικό κριτήριο -δεν υπάρχει κανένα άλλο αποδεικτικό στοιχείο- τρε</w:t>
      </w:r>
      <w:r>
        <w:rPr>
          <w:rFonts w:eastAsia="Times New Roman" w:cs="Times New Roman"/>
          <w:szCs w:val="24"/>
        </w:rPr>
        <w:t xml:space="preserve">ις ανώνυμες μαρτυρίες, πράγμα πρωτοφανές στα νομικά χρονικά. </w:t>
      </w:r>
    </w:p>
    <w:p w14:paraId="74B8E78D"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Λέτε στην πρότασή σας ότι ενδεχομένως -προσέξτε, ενδεχομένως- να τέλεσαν το αδίκημα της απιστίας. Αυτό, όμως, δεν μπορεί να διερευνηθεί, διότι η ίδια η πρότασή σας αναγνωρίζει ότι παραγράφεται. </w:t>
      </w:r>
    </w:p>
    <w:p w14:paraId="74B8E78E"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τολμήσατε καν, κύριε Τσίπρα, να κάνετε πρόταση για διώξεις, όπως ορίζει ο Κανονισμός της Βουλής. Παρά ταύτα, στήσατε δέκα κάλπες, ξεχνώντας όλως τυχαίως τον κ. Κουρουμπλή. </w:t>
      </w:r>
    </w:p>
    <w:p w14:paraId="74B8E78F"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Χθες με ανακοίνωση -προσέξτε το αυτό, ακούστηκε ήδη στην Αίθουσα, αλλά πρέπει </w:t>
      </w:r>
      <w:r>
        <w:rPr>
          <w:rFonts w:eastAsia="Times New Roman" w:cs="Times New Roman"/>
          <w:szCs w:val="24"/>
        </w:rPr>
        <w:t xml:space="preserve">να ακουστεί και πάλι- του </w:t>
      </w:r>
      <w:r>
        <w:rPr>
          <w:rFonts w:eastAsia="Times New Roman" w:cs="Times New Roman"/>
          <w:szCs w:val="24"/>
        </w:rPr>
        <w:t xml:space="preserve">αντιεισαγγελέα </w:t>
      </w:r>
      <w:r>
        <w:rPr>
          <w:rFonts w:eastAsia="Times New Roman" w:cs="Times New Roman"/>
          <w:szCs w:val="24"/>
        </w:rPr>
        <w:t xml:space="preserve">του Αρείου Πάγου, μαθαίνουμε το θεσμικά αδιανόητο. Ποιο είναι αυτό; Ότι το καθεστώς μαρτύρων δημοσίου συμφέροντος χορηγήθηκε από τον </w:t>
      </w:r>
      <w:r>
        <w:rPr>
          <w:rFonts w:eastAsia="Times New Roman" w:cs="Times New Roman"/>
          <w:szCs w:val="24"/>
        </w:rPr>
        <w:t>αντιεισαγγελέα</w:t>
      </w:r>
      <w:r>
        <w:rPr>
          <w:rFonts w:eastAsia="Times New Roman" w:cs="Times New Roman"/>
          <w:szCs w:val="24"/>
        </w:rPr>
        <w:t>, πότε; Στις 9 Φεβρουαρίου, δηλαδή πέντε ημέρες μετά την αποστολή τη</w:t>
      </w:r>
      <w:r>
        <w:rPr>
          <w:rFonts w:eastAsia="Times New Roman" w:cs="Times New Roman"/>
          <w:szCs w:val="24"/>
        </w:rPr>
        <w:t>ς δικογραφίας στη Βουλή.</w:t>
      </w:r>
    </w:p>
    <w:p w14:paraId="74B8E790"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74B8E791"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 σχετική ανακοίνωση του </w:t>
      </w:r>
      <w:r>
        <w:rPr>
          <w:rFonts w:eastAsia="Times New Roman" w:cs="Times New Roman"/>
          <w:szCs w:val="24"/>
        </w:rPr>
        <w:t>αντιεισαγγελέα</w:t>
      </w:r>
      <w:r>
        <w:rPr>
          <w:rFonts w:eastAsia="Times New Roman" w:cs="Times New Roman"/>
          <w:szCs w:val="24"/>
        </w:rPr>
        <w:t>.</w:t>
      </w:r>
    </w:p>
    <w:p w14:paraId="74B8E792"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την προαναφερθε</w:t>
      </w:r>
      <w:r>
        <w:rPr>
          <w:rFonts w:eastAsia="Times New Roman" w:cs="Times New Roman"/>
        </w:rPr>
        <w:t>ίσα ανακοίνωση, η οποία βρίσκεται στο αρχείο του Τμήματος Γραμματείας της Διεύθυνσης Στενογραφίας και Πρακτικών της Βουλής)</w:t>
      </w:r>
    </w:p>
    <w:p w14:paraId="74B8E793"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βρισκόμαστε μπροστά </w:t>
      </w:r>
      <w:r>
        <w:rPr>
          <w:rFonts w:eastAsia="Times New Roman" w:cs="Times New Roman"/>
          <w:szCs w:val="24"/>
        </w:rPr>
        <w:t xml:space="preserve">σ’ </w:t>
      </w:r>
      <w:r>
        <w:rPr>
          <w:rFonts w:eastAsia="Times New Roman" w:cs="Times New Roman"/>
          <w:szCs w:val="24"/>
        </w:rPr>
        <w:t>έναν πρωτοφανή δικονομικό χειρισμό και αυτά που σας λέω τα ομολογούν και Βουλευτές του ΣΥΡΙΖΑ ακόμα, στου</w:t>
      </w:r>
      <w:r>
        <w:rPr>
          <w:rFonts w:eastAsia="Times New Roman" w:cs="Times New Roman"/>
          <w:szCs w:val="24"/>
        </w:rPr>
        <w:t xml:space="preserve">ς διαδρόμους, χαμηλόφωνα. Εμείς από την πρώτη στιγμή είπαμε ότι επιθυμούμε να συσταθεί αυτή η </w:t>
      </w:r>
      <w:r>
        <w:rPr>
          <w:rFonts w:eastAsia="Times New Roman" w:cs="Times New Roman"/>
          <w:szCs w:val="24"/>
        </w:rPr>
        <w:t xml:space="preserve">προκαταρκτική επιτροπή </w:t>
      </w:r>
      <w:r>
        <w:rPr>
          <w:rFonts w:eastAsia="Times New Roman" w:cs="Times New Roman"/>
          <w:szCs w:val="24"/>
        </w:rPr>
        <w:t xml:space="preserve">για την πλήρη διαλεύκανση της υπόθεσης. </w:t>
      </w:r>
    </w:p>
    <w:p w14:paraId="74B8E794" w14:textId="77777777" w:rsidR="00D8133C" w:rsidRDefault="00A7505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μετά</w:t>
      </w:r>
      <w:r>
        <w:rPr>
          <w:rFonts w:eastAsia="Times New Roman" w:cs="Times New Roman"/>
          <w:szCs w:val="24"/>
        </w:rPr>
        <w:t xml:space="preserve"> από</w:t>
      </w:r>
      <w:r>
        <w:rPr>
          <w:rFonts w:eastAsia="Times New Roman" w:cs="Times New Roman"/>
          <w:szCs w:val="24"/>
        </w:rPr>
        <w:t xml:space="preserve"> τις χθεσινές εξελίξεις και τον νομικό ακροβατισμό ενός αντεισαγγελέα που παράνομα δίν</w:t>
      </w:r>
      <w:r>
        <w:rPr>
          <w:rFonts w:eastAsia="Times New Roman" w:cs="Times New Roman"/>
          <w:szCs w:val="24"/>
        </w:rPr>
        <w:t xml:space="preserve">ει καθεστώς προστασίας μαρτύρων -γιατί αυτό μπορεί να το κάνει μόνο η Βουλή- η παρουσία των τριών </w:t>
      </w:r>
      <w:r>
        <w:rPr>
          <w:rFonts w:eastAsia="Times New Roman" w:cs="Times New Roman"/>
          <w:szCs w:val="24"/>
        </w:rPr>
        <w:t>«</w:t>
      </w:r>
      <w:r>
        <w:rPr>
          <w:rFonts w:eastAsia="Times New Roman" w:cs="Times New Roman"/>
          <w:szCs w:val="24"/>
        </w:rPr>
        <w:t>κουκουλοφόρων</w:t>
      </w:r>
      <w:r>
        <w:rPr>
          <w:rFonts w:eastAsia="Times New Roman" w:cs="Times New Roman"/>
          <w:szCs w:val="24"/>
        </w:rPr>
        <w:t>»</w:t>
      </w:r>
      <w:r>
        <w:rPr>
          <w:rFonts w:eastAsia="Times New Roman" w:cs="Times New Roman"/>
          <w:szCs w:val="24"/>
        </w:rPr>
        <w:t xml:space="preserve"> μαρτύρων στην </w:t>
      </w:r>
      <w:r>
        <w:rPr>
          <w:rFonts w:eastAsia="Times New Roman" w:cs="Times New Roman"/>
          <w:szCs w:val="24"/>
        </w:rPr>
        <w:t xml:space="preserve">επιτροπή </w:t>
      </w:r>
      <w:r>
        <w:rPr>
          <w:rFonts w:eastAsia="Times New Roman" w:cs="Times New Roman"/>
          <w:szCs w:val="24"/>
        </w:rPr>
        <w:t>είναι απολύτως επιβεβλημένη.</w:t>
      </w:r>
    </w:p>
    <w:p w14:paraId="74B8E7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αποκαλύψουμε στην </w:t>
      </w:r>
      <w:r>
        <w:rPr>
          <w:rFonts w:eastAsia="Times New Roman" w:cs="Times New Roman"/>
          <w:szCs w:val="24"/>
        </w:rPr>
        <w:t xml:space="preserve">επιτροπή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άθλια σκευωρία και σας προειδοποιούμε -το έχ</w:t>
      </w:r>
      <w:r>
        <w:rPr>
          <w:rFonts w:eastAsia="Times New Roman" w:cs="Times New Roman"/>
          <w:szCs w:val="24"/>
        </w:rPr>
        <w:t xml:space="preserve">ω ξαναπεί, το λέω και πάλι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να μην τολμήσετε να κλείσετε την </w:t>
      </w:r>
      <w:r>
        <w:rPr>
          <w:rFonts w:eastAsia="Times New Roman" w:cs="Times New Roman"/>
          <w:szCs w:val="24"/>
        </w:rPr>
        <w:t xml:space="preserve">επιτροπή </w:t>
      </w:r>
      <w:r>
        <w:rPr>
          <w:rFonts w:eastAsia="Times New Roman" w:cs="Times New Roman"/>
          <w:szCs w:val="24"/>
        </w:rPr>
        <w:t>χωρίς να έρθουν όλα στο φως.</w:t>
      </w:r>
    </w:p>
    <w:p w14:paraId="74B8E796"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Διότι αυτό καταλαβαίνω ότι σχεδιάζετε. Δικαιοσύνη με ανώνυμες κατηγορίες και κατασ</w:t>
      </w:r>
      <w:r>
        <w:rPr>
          <w:rFonts w:eastAsia="Times New Roman" w:cs="Times New Roman"/>
          <w:szCs w:val="24"/>
        </w:rPr>
        <w:t xml:space="preserve">κευασμένα κατηγορητήρια δεν υπάρχει σε μια </w:t>
      </w:r>
      <w:r>
        <w:rPr>
          <w:rFonts w:eastAsia="Times New Roman" w:cs="Times New Roman"/>
          <w:szCs w:val="24"/>
        </w:rPr>
        <w:t>δημοκρατία</w:t>
      </w:r>
      <w:r>
        <w:rPr>
          <w:rFonts w:eastAsia="Times New Roman" w:cs="Times New Roman"/>
          <w:szCs w:val="24"/>
        </w:rPr>
        <w:t xml:space="preserve">. Οι μάρτυρες πρέπει να έρθουν και να καταθέσουν ενώπιον της </w:t>
      </w:r>
      <w:r>
        <w:rPr>
          <w:rFonts w:eastAsia="Times New Roman" w:cs="Times New Roman"/>
          <w:szCs w:val="24"/>
        </w:rPr>
        <w:t xml:space="preserve">επιτροπής </w:t>
      </w:r>
      <w:r>
        <w:rPr>
          <w:rFonts w:eastAsia="Times New Roman" w:cs="Times New Roman"/>
          <w:szCs w:val="24"/>
        </w:rPr>
        <w:t>και κατ’ αντιπαράσταση με τους εγκαλούμενους πολιτικούς εδώ. Να έρθουν εδώ</w:t>
      </w:r>
      <w:r>
        <w:rPr>
          <w:rFonts w:eastAsia="Times New Roman" w:cs="Times New Roman"/>
          <w:szCs w:val="24"/>
        </w:rPr>
        <w:t>,</w:t>
      </w:r>
      <w:r>
        <w:rPr>
          <w:rFonts w:eastAsia="Times New Roman" w:cs="Times New Roman"/>
          <w:szCs w:val="24"/>
        </w:rPr>
        <w:t xml:space="preserve"> στη Βουλή, μπροστά </w:t>
      </w:r>
      <w:r>
        <w:rPr>
          <w:rFonts w:eastAsia="Times New Roman" w:cs="Times New Roman"/>
          <w:szCs w:val="24"/>
        </w:rPr>
        <w:t xml:space="preserve">σ’ </w:t>
      </w:r>
      <w:r>
        <w:rPr>
          <w:rFonts w:eastAsia="Times New Roman" w:cs="Times New Roman"/>
          <w:szCs w:val="24"/>
        </w:rPr>
        <w:t>αυτούς που κατηγορούν.</w:t>
      </w:r>
    </w:p>
    <w:p w14:paraId="74B8E79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w:t>
      </w:r>
      <w:r>
        <w:rPr>
          <w:rFonts w:eastAsia="Times New Roman" w:cs="Times New Roman"/>
          <w:szCs w:val="24"/>
        </w:rPr>
        <w:t>πια να κρύβεστε πίσω από τους προστατευόμενους μάρτυρες και να κατηγορείτε τη Νέα Δημοκρατία ότι δήθεν δεν σέβεται τον θεσμό. Πρώτον, διότι, όπως αποδείχθηκε, οι μάρτυρες δεν είχαν καν τεθεί σε καθεστώς προστασίας, όταν έδωσαν τις καταθέσεις.</w:t>
      </w:r>
    </w:p>
    <w:p w14:paraId="74B8E7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δεύτερον,</w:t>
      </w:r>
      <w:r>
        <w:rPr>
          <w:rFonts w:eastAsia="Times New Roman" w:cs="Times New Roman"/>
          <w:szCs w:val="24"/>
        </w:rPr>
        <w:t xml:space="preserve"> κύριε Τσίπρα, διότι ο θεσμός των μαρτύρων δημοσίου συμφέροντος αφορά κατά κανόνα πολύ συγκεκριμένες υποθέσεις: Τρομοκρατίας, ναρκωτικών, υποθέσεις που αιτιολογούν τον φόβο των μαρτύρων ακόμα και για τη ζωή τους.</w:t>
      </w:r>
    </w:p>
    <w:p w14:paraId="74B8E7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Θέτω ξανά το αυτονόητο ερώτημα που παραδόξως η Κυβέρνηση και ο αρμόδιος Υπουργός αρνείται να απαντήσει: Οι τρεις </w:t>
      </w:r>
      <w:r>
        <w:rPr>
          <w:rFonts w:eastAsia="Times New Roman" w:cs="Times New Roman"/>
          <w:szCs w:val="24"/>
        </w:rPr>
        <w:t>«</w:t>
      </w:r>
      <w:r>
        <w:rPr>
          <w:rFonts w:eastAsia="Times New Roman" w:cs="Times New Roman"/>
          <w:szCs w:val="24"/>
        </w:rPr>
        <w:t>κουκουλοφόροι</w:t>
      </w:r>
      <w:r>
        <w:rPr>
          <w:rFonts w:eastAsia="Times New Roman" w:cs="Times New Roman"/>
          <w:szCs w:val="24"/>
        </w:rPr>
        <w:t>»</w:t>
      </w:r>
      <w:r>
        <w:rPr>
          <w:rFonts w:eastAsia="Times New Roman" w:cs="Times New Roman"/>
          <w:szCs w:val="24"/>
        </w:rPr>
        <w:t xml:space="preserve"> μάρτυρες τι ακριβώς φοβούνται; Να βιαιοπραγήσει σε βάρος τους ο κ. Πικραμμένος ή να τους δείρει ο κ. Στουρνάρας;</w:t>
      </w:r>
    </w:p>
    <w:p w14:paraId="74B8E79B"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74B8E7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αν πραγματικά φοβούνται, αν φοβούνται για τη ζωή τους, αν αισθάνονται ότι απειλούνται, ας έρθουν, κύριε Τσίπρα, να καταθέσουν και με κουκούλα, ας έρθουν να καταθέσουν με αλλοιωμένη φωνή, ας έρθουν να καταθέσουν</w:t>
      </w:r>
      <w:r>
        <w:rPr>
          <w:rFonts w:eastAsia="Times New Roman" w:cs="Times New Roman"/>
          <w:szCs w:val="24"/>
        </w:rPr>
        <w:t xml:space="preserve"> όπως θέλουν οι ίδιοι, αλλά να έρθουν να καταθέσουν. Γι’ αυτό λέμε και πάλι: Όλα στο φως</w:t>
      </w:r>
      <w:r>
        <w:rPr>
          <w:rFonts w:eastAsia="Times New Roman" w:cs="Times New Roman"/>
          <w:szCs w:val="24"/>
        </w:rPr>
        <w:t>! Α</w:t>
      </w:r>
      <w:r>
        <w:rPr>
          <w:rFonts w:eastAsia="Times New Roman" w:cs="Times New Roman"/>
          <w:szCs w:val="24"/>
        </w:rPr>
        <w:t>λλά δεν θα νομιμοποιήσουμε μια διαδικασία η οποία έχει ως μόνο στόχο τη δημόσια διαπόμπευση.</w:t>
      </w:r>
    </w:p>
    <w:p w14:paraId="74B8E7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w:t>
      </w:r>
      <w:r>
        <w:rPr>
          <w:rFonts w:eastAsia="Times New Roman" w:cs="Times New Roman"/>
          <w:szCs w:val="24"/>
        </w:rPr>
        <w:t>υ Προέδρου της Νέας Δημοκρατίας)</w:t>
      </w:r>
    </w:p>
    <w:p w14:paraId="74B8E7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σας είπαμε από την αρχή και επιμένουμε μέχρι το τέλος: Στήστε, όπως οφείλετε να κάνετε, με βάση την πρόταση την οποία εσείς έχετε καταθέσει, </w:t>
      </w:r>
      <w:r>
        <w:rPr>
          <w:rFonts w:eastAsia="Times New Roman" w:cs="Times New Roman"/>
          <w:szCs w:val="24"/>
        </w:rPr>
        <w:t xml:space="preserve">μία </w:t>
      </w:r>
      <w:r>
        <w:rPr>
          <w:rFonts w:eastAsia="Times New Roman" w:cs="Times New Roman"/>
          <w:szCs w:val="24"/>
        </w:rPr>
        <w:t xml:space="preserve">κάλπη, με ένα και μόνο ερώτημα: Ναι ή όχι στη σύσταση </w:t>
      </w:r>
      <w:r>
        <w:rPr>
          <w:rFonts w:eastAsia="Times New Roman" w:cs="Times New Roman"/>
          <w:szCs w:val="24"/>
        </w:rPr>
        <w:t>π</w:t>
      </w:r>
      <w:r>
        <w:rPr>
          <w:rFonts w:eastAsia="Times New Roman" w:cs="Times New Roman"/>
          <w:szCs w:val="24"/>
        </w:rPr>
        <w:t>ροκαταρκτι</w:t>
      </w:r>
      <w:r>
        <w:rPr>
          <w:rFonts w:eastAsia="Times New Roman" w:cs="Times New Roman"/>
          <w:szCs w:val="24"/>
        </w:rPr>
        <w:t xml:space="preserve">κής </w:t>
      </w:r>
      <w:r>
        <w:rPr>
          <w:rFonts w:eastAsia="Times New Roman" w:cs="Times New Roman"/>
          <w:szCs w:val="24"/>
        </w:rPr>
        <w:t>ε</w:t>
      </w:r>
      <w:r>
        <w:rPr>
          <w:rFonts w:eastAsia="Times New Roman" w:cs="Times New Roman"/>
          <w:szCs w:val="24"/>
        </w:rPr>
        <w:t>πιτροπής;</w:t>
      </w:r>
    </w:p>
    <w:p w14:paraId="74B8E79F" w14:textId="77777777" w:rsidR="00D8133C" w:rsidRDefault="00A7505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Αυτό ζητάτε στην πρότασή σας, αν έχετε μπει στον κόπο να τη διαβάσετε. Και </w:t>
      </w:r>
      <w:r>
        <w:rPr>
          <w:rFonts w:eastAsia="Times New Roman" w:cs="Times New Roman"/>
          <w:szCs w:val="24"/>
        </w:rPr>
        <w:t xml:space="preserve">σ’ </w:t>
      </w:r>
      <w:r>
        <w:rPr>
          <w:rFonts w:eastAsia="Times New Roman" w:cs="Times New Roman"/>
          <w:szCs w:val="24"/>
        </w:rPr>
        <w:t>αυτό το ερώτημα εμείς ψηφίζουμε «ναι».</w:t>
      </w:r>
    </w:p>
    <w:p w14:paraId="74B8E7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Πρόεδρε.</w:t>
      </w:r>
    </w:p>
    <w:p w14:paraId="74B8E7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w:t>
      </w:r>
      <w:r>
        <w:rPr>
          <w:rFonts w:eastAsia="Times New Roman" w:cs="Times New Roman"/>
          <w:b/>
          <w:szCs w:val="24"/>
        </w:rPr>
        <w:t>ΜΗΤΣΟΤΑΚΗΣ (Πρόεδρος της Νέας Δημοκρατίας):</w:t>
      </w:r>
      <w:r>
        <w:rPr>
          <w:rFonts w:eastAsia="Times New Roman" w:cs="Times New Roman"/>
          <w:szCs w:val="24"/>
        </w:rPr>
        <w:t xml:space="preserve"> Κύριε Πρόεδρε, κυρίες και κύριοι συνάδελφοι, κλείνω με τις εξής παρατηρήσεις. Όλα όσα συμβαίνουν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υπόθεση θέτουν σε αμφισβήτηση τη σημαντικότερη κατάκτησή μας και αυτή δεν είναι άλλη από το κράτος δικ</w:t>
      </w:r>
      <w:r>
        <w:rPr>
          <w:rFonts w:eastAsia="Times New Roman" w:cs="Times New Roman"/>
          <w:szCs w:val="24"/>
        </w:rPr>
        <w:t xml:space="preserve">αίου. Μάλιστα αυτό γίνεται, όπως σας είπα και στην αρχή, σε μια εξαιρετικά κρίσιμη γεωπολιτική συγκυρία, που τα κύματα της γεωπολιτικής αστάθειας </w:t>
      </w:r>
      <w:r>
        <w:rPr>
          <w:rFonts w:eastAsia="Times New Roman" w:cs="Times New Roman"/>
          <w:szCs w:val="24"/>
        </w:rPr>
        <w:t>κ</w:t>
      </w:r>
      <w:r>
        <w:rPr>
          <w:rFonts w:eastAsia="Times New Roman" w:cs="Times New Roman"/>
          <w:szCs w:val="24"/>
        </w:rPr>
        <w:t>τυπούν την πατρίδα μας και που η Ελλάδα, δυστυχώς, παραμένει εγκλωβισμένη σε οικονομική στασιμότητα.</w:t>
      </w:r>
    </w:p>
    <w:p w14:paraId="74B8E7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Κωνστα</w:t>
      </w:r>
      <w:r>
        <w:rPr>
          <w:rFonts w:eastAsia="Times New Roman" w:cs="Times New Roman"/>
          <w:szCs w:val="24"/>
        </w:rPr>
        <w:t xml:space="preserve">ντίνος Καραμανλής είχε πει προφητικά ότι </w:t>
      </w:r>
      <w:r>
        <w:rPr>
          <w:rFonts w:eastAsia="Times New Roman" w:cs="Times New Roman"/>
          <w:szCs w:val="24"/>
        </w:rPr>
        <w:t>«</w:t>
      </w:r>
      <w:r>
        <w:rPr>
          <w:rFonts w:eastAsia="Times New Roman" w:cs="Times New Roman"/>
          <w:szCs w:val="24"/>
        </w:rPr>
        <w:t xml:space="preserve">η </w:t>
      </w:r>
      <w:r>
        <w:rPr>
          <w:rFonts w:eastAsia="Times New Roman" w:cs="Times New Roman"/>
          <w:szCs w:val="24"/>
        </w:rPr>
        <w:t xml:space="preserve">δημοκρατία </w:t>
      </w:r>
      <w:r>
        <w:rPr>
          <w:rFonts w:eastAsia="Times New Roman" w:cs="Times New Roman"/>
          <w:szCs w:val="24"/>
        </w:rPr>
        <w:t>εκδικείται αυτούς που την επικαλούνται περισσότερο</w:t>
      </w:r>
      <w:r>
        <w:rPr>
          <w:rFonts w:eastAsia="Times New Roman" w:cs="Times New Roman"/>
          <w:szCs w:val="24"/>
        </w:rPr>
        <w:t>»</w:t>
      </w:r>
      <w:r>
        <w:rPr>
          <w:rFonts w:eastAsia="Times New Roman" w:cs="Times New Roman"/>
          <w:szCs w:val="24"/>
        </w:rPr>
        <w:t xml:space="preserve">. Ο </w:t>
      </w:r>
      <w:r>
        <w:rPr>
          <w:rFonts w:eastAsia="Times New Roman" w:cs="Times New Roman"/>
          <w:szCs w:val="24"/>
        </w:rPr>
        <w:t xml:space="preserve">εθνάρχης </w:t>
      </w:r>
      <w:r>
        <w:rPr>
          <w:rFonts w:eastAsia="Times New Roman" w:cs="Times New Roman"/>
          <w:szCs w:val="24"/>
        </w:rPr>
        <w:t xml:space="preserve">μιλούσε σε ταραγμένους καιρούς, που όλοι ελπίζαμε ότι τους είχαμε αφήσει πια πίσω μας. Όμως, ο τροχός της </w:t>
      </w:r>
      <w:r>
        <w:rPr>
          <w:rFonts w:eastAsia="Times New Roman" w:cs="Times New Roman"/>
          <w:szCs w:val="24"/>
        </w:rPr>
        <w:t xml:space="preserve">ιστορίας </w:t>
      </w:r>
      <w:r>
        <w:rPr>
          <w:rFonts w:eastAsia="Times New Roman" w:cs="Times New Roman"/>
          <w:szCs w:val="24"/>
        </w:rPr>
        <w:t xml:space="preserve">το έφερε έτσι ώστε η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 xml:space="preserve">μας και πάλι να κινδυνεύει </w:t>
      </w:r>
      <w:r>
        <w:rPr>
          <w:rFonts w:eastAsia="Times New Roman" w:cs="Times New Roman"/>
          <w:szCs w:val="24"/>
        </w:rPr>
        <w:t>απ’</w:t>
      </w:r>
      <w:r>
        <w:rPr>
          <w:rFonts w:eastAsia="Times New Roman" w:cs="Times New Roman"/>
          <w:szCs w:val="24"/>
        </w:rPr>
        <w:t xml:space="preserve"> αυτούς που, επικαλούμενοι το καλό του λαού, υπονομεύουν συστηματικά τους δημοκρατικούς θεσμούς, από αυτούς που, στο όνομα της δήθεν ρήξης με το παλιό, αναπαράγουν τις χειρότερες συνήθειες της παθογένειας, από αυτούς</w:t>
      </w:r>
      <w:r>
        <w:rPr>
          <w:rFonts w:eastAsia="Times New Roman" w:cs="Times New Roman"/>
          <w:szCs w:val="24"/>
        </w:rPr>
        <w:t xml:space="preserve"> που, μπρος στο φάσμα της εκλογικής τους συντριβής, μετέρχονται όλα τα μέσα, θεμιτά και αθέμιτα, για να παραμείνουν λίγο ακόμα στις καρέκλες τους, από αυτούς που εξισώνουν την κυβέρνηση με την εξουσία.</w:t>
      </w:r>
    </w:p>
    <w:p w14:paraId="74B8E7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Καταλάβετέ το καλά, λοιπόν, κύριε Τσίπρα. Στις δημοκρα</w:t>
      </w:r>
      <w:r>
        <w:rPr>
          <w:rFonts w:eastAsia="Times New Roman" w:cs="Times New Roman"/>
          <w:szCs w:val="24"/>
        </w:rPr>
        <w:t xml:space="preserve">τίες οι κυβερνήσεις λειτουργούν στο πλαίσιο του Συντάγματος και των νόμων. Κυβερνούν, δεν εξουσιάζουν. Λειτουργούν </w:t>
      </w:r>
      <w:r>
        <w:rPr>
          <w:rFonts w:eastAsia="Times New Roman" w:cs="Times New Roman"/>
          <w:szCs w:val="24"/>
        </w:rPr>
        <w:t xml:space="preserve">σ’ </w:t>
      </w:r>
      <w:r>
        <w:rPr>
          <w:rFonts w:eastAsia="Times New Roman" w:cs="Times New Roman"/>
          <w:szCs w:val="24"/>
        </w:rPr>
        <w:t>ένα πλαίσιο κανόνων, δεν ηγεμονεύουν. Η ισχύς τους εξισορροπείται και κυρίως ελέγχεται από άλλες εξουσίες και από τις ασφαλιστικές δικλίδε</w:t>
      </w:r>
      <w:r>
        <w:rPr>
          <w:rFonts w:eastAsia="Times New Roman" w:cs="Times New Roman"/>
          <w:szCs w:val="24"/>
        </w:rPr>
        <w:t xml:space="preserve">ς του Συντάγματος και των κεντρικών, των βασικών κανόνων της φιλελεύθερης αστικής δημοκρατίας. </w:t>
      </w:r>
    </w:p>
    <w:p w14:paraId="74B8E7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θα σας αφήσουμε να κάνετε την Ελλάδα μια τριτοκοσμική αποικία. Το κράτος δικαίου</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πάντα επιβάλλεται στο παρακράτος. Η δημοκρατία δεν θα σκύψει το κε</w:t>
      </w:r>
      <w:r>
        <w:rPr>
          <w:rFonts w:eastAsia="Times New Roman" w:cs="Times New Roman"/>
          <w:szCs w:val="24"/>
        </w:rPr>
        <w:t>φάλι σε μια αδίστακτη παρέα που κάνει τα πάντα για να παραμείνει στην εξουσία.</w:t>
      </w:r>
    </w:p>
    <w:p w14:paraId="74B8E7A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B8E7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υπόθεση της προκαταρκτικής επιτροπής αφήνει βαριά πίσω της την απωθητική οσμή μιας σκευωρία</w:t>
      </w:r>
      <w:r>
        <w:rPr>
          <w:rFonts w:eastAsia="Times New Roman" w:cs="Times New Roman"/>
          <w:szCs w:val="24"/>
        </w:rPr>
        <w:t xml:space="preserve">ς, αλλά και βαθύ το τραύμα στη </w:t>
      </w:r>
      <w:r>
        <w:rPr>
          <w:rFonts w:eastAsia="Times New Roman" w:cs="Times New Roman"/>
          <w:szCs w:val="24"/>
        </w:rPr>
        <w:t>δικαιοσύνη</w:t>
      </w:r>
      <w:r>
        <w:rPr>
          <w:rFonts w:eastAsia="Times New Roman" w:cs="Times New Roman"/>
          <w:szCs w:val="24"/>
        </w:rPr>
        <w:t xml:space="preserve">, στους θεσμούς και στην πολιτική ζωή της χώρας. Όσοι κοιτάμε μπροστά είμαστε αποφασισμένοι όλα αυτά να μείνουν στη συλλογική μας μνήμη ως ένα θλιβερό κεφάλαιο της </w:t>
      </w:r>
      <w:r>
        <w:rPr>
          <w:rFonts w:eastAsia="Times New Roman" w:cs="Times New Roman"/>
          <w:szCs w:val="24"/>
        </w:rPr>
        <w:t>ιστορίας</w:t>
      </w:r>
      <w:r>
        <w:rPr>
          <w:rFonts w:eastAsia="Times New Roman" w:cs="Times New Roman"/>
          <w:szCs w:val="24"/>
        </w:rPr>
        <w:t>, το οποίο οι Έλληνες θα κλείσουν πολύ σύντ</w:t>
      </w:r>
      <w:r>
        <w:rPr>
          <w:rFonts w:eastAsia="Times New Roman" w:cs="Times New Roman"/>
          <w:szCs w:val="24"/>
        </w:rPr>
        <w:t>ομα, διότι σ’ αυτό προσμένουν οι πολίτες σήμερα, σε μια μεγάλη και ουσιαστική πολιτική αλλαγή, μια αλλαγή που δεν θα εγγυηθεί απλά την επιστροφή στην οικονομική ευημερία, αλλά θα θωρακίσει τους θεσμούς της δημοκρατίας μας, ώστε να είναι πάνω από πρόσωπα κα</w:t>
      </w:r>
      <w:r>
        <w:rPr>
          <w:rFonts w:eastAsia="Times New Roman" w:cs="Times New Roman"/>
          <w:szCs w:val="24"/>
        </w:rPr>
        <w:t>ι πάνω από στενές κομματικές επιδιώξεις.</w:t>
      </w:r>
    </w:p>
    <w:p w14:paraId="74B8E7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είναι έτοιμη να ξαναδώσει στην πολιτική το χαμένο κύρος της, να αποκαταστήσει την ανεξαρτησία της </w:t>
      </w:r>
      <w:r>
        <w:rPr>
          <w:rFonts w:eastAsia="Times New Roman" w:cs="Times New Roman"/>
          <w:szCs w:val="24"/>
        </w:rPr>
        <w:t>δικαιοσύνης</w:t>
      </w:r>
      <w:r>
        <w:rPr>
          <w:rFonts w:eastAsia="Times New Roman" w:cs="Times New Roman"/>
          <w:szCs w:val="24"/>
        </w:rPr>
        <w:t xml:space="preserve">, χωρίς, κύριε Τσίπρα, να μπερδεύει τους ρόλους των εισαγγελέων μ’ αυτούς των Υπουργών ή </w:t>
      </w:r>
      <w:r>
        <w:rPr>
          <w:rFonts w:eastAsia="Times New Roman" w:cs="Times New Roman"/>
          <w:szCs w:val="24"/>
        </w:rPr>
        <w:t xml:space="preserve">με εκείνους των μυστικών υπηρεσιών, να επαναφέρει τη Βουλή στην αποστολή της και την κομματική αντιπαράθεση στο ήθος που την κάνει γόνιμη και παραγωγική, να προσφέρει στη χώρα αλήθεια, κανονικότητα και εύρυθμη λειτουργία, μακριά από διχασμούς. </w:t>
      </w:r>
    </w:p>
    <w:p w14:paraId="74B8E7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είμασ</w:t>
      </w:r>
      <w:r>
        <w:rPr>
          <w:rFonts w:eastAsia="Times New Roman" w:cs="Times New Roman"/>
          <w:szCs w:val="24"/>
        </w:rPr>
        <w:t>τε η ήρεμη πολιτική δύναμη που εξασφαλίζει τη σταθερότητα και εγγυάται την ασφάλεια και την αξιοπιστία της χώρας. Έχω εμπιστοσύνη στην κρίση του ελληνικού λαού. Αξίζουμε καλύτερα. Σύντομα οι Έλληνες πολίτες θα πάρουν τις τύχες τους στα χέρια τους και ο θλι</w:t>
      </w:r>
      <w:r>
        <w:rPr>
          <w:rFonts w:eastAsia="Times New Roman" w:cs="Times New Roman"/>
          <w:szCs w:val="24"/>
        </w:rPr>
        <w:t xml:space="preserve">βερός σας επίλογος θα είναι ο αισιόδοξος πρόλογος μιας σύγχρονης, δίκαιης και προοδευτικής πατρίδας. </w:t>
      </w:r>
    </w:p>
    <w:p w14:paraId="74B8E7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B8E7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4B8E7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Τον λόγο έχει ο Πρωθυπουργός και Πρόεδρος του ΣΥΡΙΖΑ κ. Αλέξης Τσίπρας. </w:t>
      </w:r>
    </w:p>
    <w:p w14:paraId="74B8E7A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7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Δεν ξέρω, κύριε Πρόεδρε, αν το είχατε κανονίσει από πριν να βγω στις δώδεκα η ώρα. Ωστόσο, θα πω </w:t>
      </w:r>
      <w:r>
        <w:rPr>
          <w:rFonts w:eastAsia="Times New Roman" w:cs="Times New Roman"/>
          <w:szCs w:val="24"/>
        </w:rPr>
        <w:t xml:space="preserve">ότι άκουσα με πολύ μεγάλη προσοχή τον </w:t>
      </w:r>
      <w:r>
        <w:rPr>
          <w:rFonts w:eastAsia="Times New Roman" w:cs="Times New Roman"/>
          <w:szCs w:val="24"/>
        </w:rPr>
        <w:t xml:space="preserve">αρχηγό </w:t>
      </w:r>
      <w:r>
        <w:rPr>
          <w:rFonts w:eastAsia="Times New Roman" w:cs="Times New Roman"/>
          <w:szCs w:val="24"/>
        </w:rPr>
        <w:t>της Αξιωματικής Αντιπολίτευσης να ομιλεί για σαράντα περίπου λεπτά. Στα πρώτα είκοσι από τα σαράντα περίπου λεπτά που μίλησε, δεν μίλησε για το θέμα το οποίο συζητάμε σήμερα, αλλά έκανε μια γενικότερη ανάλυση. Μ</w:t>
      </w:r>
      <w:r>
        <w:rPr>
          <w:rFonts w:eastAsia="Times New Roman" w:cs="Times New Roman"/>
          <w:szCs w:val="24"/>
        </w:rPr>
        <w:t xml:space="preserve">ίλησε για την εξωτερική πολιτική, για την οικονομία. Μας είπε λίγο-πολύ ότι εκτραχύνθηκε ο Ερντογάν, επειδή εδώ συζητάμε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7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αργότερα, βεβαίως, για τη διεθνή συνωμοσία και τη διεθνή σκευωρία του </w:t>
      </w:r>
      <w:r>
        <w:rPr>
          <w:rFonts w:eastAsia="Times New Roman" w:cs="Times New Roman"/>
          <w:szCs w:val="24"/>
          <w:lang w:val="en-US"/>
        </w:rPr>
        <w:t>FBI</w:t>
      </w:r>
      <w:r>
        <w:rPr>
          <w:rFonts w:eastAsia="Times New Roman" w:cs="Times New Roman"/>
          <w:szCs w:val="24"/>
        </w:rPr>
        <w:t>, αλλά δεν μπορούσε να γνωρίζει ό</w:t>
      </w:r>
      <w:r>
        <w:rPr>
          <w:rFonts w:eastAsia="Times New Roman" w:cs="Times New Roman"/>
          <w:szCs w:val="24"/>
        </w:rPr>
        <w:t xml:space="preserve">τι την ίδια στιγμή που μιλούσε </w:t>
      </w:r>
      <w:r>
        <w:rPr>
          <w:rFonts w:eastAsia="Times New Roman" w:cs="Times New Roman"/>
          <w:szCs w:val="24"/>
        </w:rPr>
        <w:t xml:space="preserve">γι’ </w:t>
      </w:r>
      <w:r>
        <w:rPr>
          <w:rFonts w:eastAsia="Times New Roman" w:cs="Times New Roman"/>
          <w:szCs w:val="24"/>
        </w:rPr>
        <w:t xml:space="preserve">αυτά, ένα άλλο ύπουλο χτύπημα της διεθνούς συνωμοσίας του καπιταλισμού εδόθη στον κ. Μητσοτάκη, ακριβώς την ώρα που μιλούσε, διότι πριν από λίγα λεπτά ο διεθνής οίκος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αναβάθμισε κατά δυο μονάδες την πιστοληπτική</w:t>
      </w:r>
      <w:r>
        <w:rPr>
          <w:rFonts w:eastAsia="Times New Roman" w:cs="Times New Roman"/>
          <w:szCs w:val="24"/>
        </w:rPr>
        <w:t xml:space="preserve"> ικανότητα της ελληνικής οικονομίας. </w:t>
      </w:r>
    </w:p>
    <w:p w14:paraId="74B8E7B0"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B8E7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μεγάλα μας αδιέξοδα, κύριε Μητσοτάκη! </w:t>
      </w:r>
    </w:p>
    <w:p w14:paraId="74B8E7B2"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Άκουσα και τον κ. Βενιζέλο να λέει τα ίδια, ότι πάει στα βράχια η οικονομία και γι’ αυτό εδώ ανακαλύπτουμε εμείς θέματα τ</w:t>
      </w:r>
      <w:r>
        <w:rPr>
          <w:rFonts w:eastAsia="Times New Roman" w:cs="Times New Roman"/>
          <w:szCs w:val="24"/>
        </w:rPr>
        <w:t xml:space="preserve">α οποία κατά τα άλλα δεν υπάρχουν. </w:t>
      </w:r>
    </w:p>
    <w:p w14:paraId="74B8E7B3"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Άκουσα, λοιπόν, με πολύ μεγάλη προσοχή, κυρίες και κύριοι συνάδελφοι, και τους εκπροσώπους των κομμάτων της Αντιπολίτευσης, κυρίως τους φερόμενους ως εμπλεκόμενους στο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Και θέλω ευθύς εξαρχής να δηλώσ</w:t>
      </w:r>
      <w:r>
        <w:rPr>
          <w:rFonts w:eastAsia="Times New Roman" w:cs="Times New Roman"/>
          <w:szCs w:val="24"/>
        </w:rPr>
        <w:t xml:space="preserve">ω ότι σέβομαι απολύτως και το αναφαίρετο δικαίωμα να υπερασπιστούν τους εαυτούς τους, αλλά και το τεκμήριο της αθωότητας που ισχύει για όλους ανεξαιρέτως μέχρις αποδείξεως, από τους δικαστές και όχι από εμάς, του αντιθέτου. </w:t>
      </w:r>
    </w:p>
    <w:p w14:paraId="74B8E7B4"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Ωστόσο αυτό που θα ήθελα, ξεκιν</w:t>
      </w:r>
      <w:r>
        <w:rPr>
          <w:rFonts w:eastAsia="Times New Roman" w:cs="Times New Roman"/>
          <w:szCs w:val="24"/>
        </w:rPr>
        <w:t>ώντας την παρέμβασή μου, να επισημάνω είναι η μεγάλη απορία που μου δημιουργήθηκε κυρίως ακούγοντας τις τοποθετήσεις των εννέα εκ των δέκα φερόμενων ως εμπλεκόμενων στην υπόθεση αυτή, αλλά και μεγάλο μέρος των ομιλητών των κομμάτων της Αντιπολίτευσης. Πρόκ</w:t>
      </w:r>
      <w:r>
        <w:rPr>
          <w:rFonts w:eastAsia="Times New Roman" w:cs="Times New Roman"/>
          <w:szCs w:val="24"/>
        </w:rPr>
        <w:t xml:space="preserve">ειται για απορία που μου δημιουργήθηκε, δεδομένου δε ότι δεν υπάρχει πτέρυγα στο Κοινοβούλιο που να μην έχει υιοθετήσει την άποψη ότι πρέπει σήμερα η Εθνική Αντιπροσωπεία να υπερψηφίσει και να προχωρήσει στη σύσταση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που θα διεξάγ</w:t>
      </w:r>
      <w:r>
        <w:rPr>
          <w:rFonts w:eastAsia="Times New Roman" w:cs="Times New Roman"/>
          <w:szCs w:val="24"/>
        </w:rPr>
        <w:t xml:space="preserve">ει προκαταρκτική έρευνα. </w:t>
      </w:r>
    </w:p>
    <w:p w14:paraId="74B8E7B5"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πιστεύω ότι ακούγοντας</w:t>
      </w:r>
      <w:r>
        <w:rPr>
          <w:rFonts w:eastAsia="Times New Roman" w:cs="Times New Roman"/>
          <w:szCs w:val="24"/>
        </w:rPr>
        <w:t>,</w:t>
      </w:r>
      <w:r>
        <w:rPr>
          <w:rFonts w:eastAsia="Times New Roman" w:cs="Times New Roman"/>
          <w:szCs w:val="24"/>
        </w:rPr>
        <w:t xml:space="preserve"> το απόγευμα όλο</w:t>
      </w:r>
      <w:r>
        <w:rPr>
          <w:rFonts w:eastAsia="Times New Roman" w:cs="Times New Roman"/>
          <w:szCs w:val="24"/>
        </w:rPr>
        <w:t>,</w:t>
      </w:r>
      <w:r>
        <w:rPr>
          <w:rFonts w:eastAsia="Times New Roman" w:cs="Times New Roman"/>
          <w:szCs w:val="24"/>
        </w:rPr>
        <w:t xml:space="preserve"> ο μέσος Έλληνας πολίτης, βλέποντας από τους δέκτες της τηλεόρασης τη σημερινή συνεδρίαση, την ίδια απορία θα έχει: Τελικά έχουμε σκάνδαλο ή είναι μια σκευωρία; Υπήρξε για δεκαετίες </w:t>
      </w:r>
      <w:r>
        <w:rPr>
          <w:rFonts w:eastAsia="Times New Roman" w:cs="Times New Roman"/>
          <w:szCs w:val="24"/>
        </w:rPr>
        <w:t xml:space="preserve">στην Ελλάδα σκανδαλώδης σπατάλη στον χώρο της </w:t>
      </w:r>
      <w:r>
        <w:rPr>
          <w:rFonts w:eastAsia="Times New Roman" w:cs="Times New Roman"/>
          <w:szCs w:val="24"/>
        </w:rPr>
        <w:t>υγείας</w:t>
      </w:r>
      <w:r>
        <w:rPr>
          <w:rFonts w:eastAsia="Times New Roman" w:cs="Times New Roman"/>
          <w:szCs w:val="24"/>
        </w:rPr>
        <w:t xml:space="preserve">, στον χώρο του φαρμάκου ή δεν υπήρξε; Υπήρξε συστηματική υπερτιμολόγηση φαρμακευτικών σκευασμάτων και υλικών ή δεν υπήρξε; </w:t>
      </w:r>
    </w:p>
    <w:p w14:paraId="74B8E7B6"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ειδικότερα σ' ό,τι αφορά </w:t>
      </w:r>
      <w:r>
        <w:rPr>
          <w:rFonts w:eastAsia="Times New Roman" w:cs="Times New Roman"/>
          <w:szCs w:val="24"/>
        </w:rPr>
        <w:t>σ</w:t>
      </w:r>
      <w:r>
        <w:rPr>
          <w:rFonts w:eastAsia="Times New Roman" w:cs="Times New Roman"/>
          <w:szCs w:val="24"/>
        </w:rPr>
        <w:t xml:space="preserve">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υπήρξε συστηματική παρέμβαση από π</w:t>
      </w:r>
      <w:r>
        <w:rPr>
          <w:rFonts w:eastAsia="Times New Roman" w:cs="Times New Roman"/>
          <w:szCs w:val="24"/>
        </w:rPr>
        <w:t xml:space="preserve">λευράς της συγκεκριμένης πολυεθνικής, </w:t>
      </w:r>
      <w:r>
        <w:rPr>
          <w:rFonts w:eastAsia="Times New Roman"/>
          <w:bCs/>
        </w:rPr>
        <w:t>προκειμένου να</w:t>
      </w:r>
      <w:r>
        <w:rPr>
          <w:rFonts w:eastAsia="Times New Roman" w:cs="Times New Roman"/>
          <w:szCs w:val="24"/>
        </w:rPr>
        <w:t xml:space="preserve"> προωθεί σκευάσματα στην αγορά; Υπήρξε παρέμβαση ώστε να αυξάνει τις τιμές και να τις συγκρατεί, όταν κατά τα μνημονιακά χρόνια μειωνόταν η δαπάνη και μετακυλίονταν, όμως, στους ασφαλισμένους; Υπήρξε ή δε</w:t>
      </w:r>
      <w:r>
        <w:rPr>
          <w:rFonts w:eastAsia="Times New Roman" w:cs="Times New Roman"/>
          <w:szCs w:val="24"/>
        </w:rPr>
        <w:t xml:space="preserve">ν υπήρξε παρέμβαση; Έδωσαν πολλοί εκ των ομιλητών, κυρίως ο Αναπληρωτής Υπουργός της Υγείας, θα δώσει αργότερα και ο Υπουργός, συγκεκριμένα παραδείγματα. </w:t>
      </w:r>
    </w:p>
    <w:p w14:paraId="74B8E7B7"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κάποιος</w:t>
      </w:r>
      <w:r>
        <w:rPr>
          <w:rFonts w:eastAsia="Times New Roman" w:cs="Times New Roman"/>
          <w:szCs w:val="24"/>
        </w:rPr>
        <w:t xml:space="preserve"> που να αμφισβητεί σήμερα τις αδιαφανείς πρακτικές της εταιρείας, τις παράνομες πληρωμ</w:t>
      </w:r>
      <w:r>
        <w:rPr>
          <w:rFonts w:eastAsia="Times New Roman" w:cs="Times New Roman"/>
          <w:szCs w:val="24"/>
        </w:rPr>
        <w:t xml:space="preserve">ές εκατοντάδων χιλιάδων γιατρών που συνταγογραφούσαν, την καθοδηγούμενη συνταγογράφηση, το μανιπουλάρισμα της τιμής του φαρμάκου, την ειδική μεταχείριση της εταιρείας που πληρωνόταν προνομιακά ακόμη και σε περιόδους στάσης πληρωμών του ελληνικού δημοσίου, </w:t>
      </w:r>
      <w:r>
        <w:rPr>
          <w:rFonts w:eastAsia="Times New Roman" w:cs="Times New Roman"/>
          <w:szCs w:val="24"/>
        </w:rPr>
        <w:t xml:space="preserve">έλλειψης ρευστότητας; Υπάρχει </w:t>
      </w:r>
      <w:r>
        <w:rPr>
          <w:rFonts w:eastAsia="Times New Roman" w:cs="Times New Roman"/>
          <w:szCs w:val="24"/>
        </w:rPr>
        <w:t xml:space="preserve">κάποιος </w:t>
      </w:r>
      <w:r>
        <w:rPr>
          <w:rFonts w:eastAsia="Times New Roman" w:cs="Times New Roman"/>
          <w:szCs w:val="24"/>
        </w:rPr>
        <w:t xml:space="preserve">που να το αμφισβητεί αυτό το γεγονός; Όλα αυτά υπήρξαν ή δεν υπήρξαν; </w:t>
      </w:r>
    </w:p>
    <w:p w14:paraId="74B8E7B8"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Υπήρξε ή δεν υπήρξε ξέπλυμα χρήματος μέσα από αμφιβόλου χρησιμότητας ιατρικά συνέδρια και από αμφιβόλου πιστότητας έντυπα και μέσα μαζικής ενημέρωσ</w:t>
      </w:r>
      <w:r>
        <w:rPr>
          <w:rFonts w:eastAsia="Times New Roman" w:cs="Times New Roman"/>
          <w:szCs w:val="24"/>
        </w:rPr>
        <w:t xml:space="preserve">ης; Όλα αυτά συνέβησαν στον τόπο ή δεν συνέβησαν ή μήπως είναι όλα μια μεγάλη σκευωρία; </w:t>
      </w:r>
    </w:p>
    <w:p w14:paraId="74B8E7B9"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στοιχεία για το μεγάλο αυτό πάρτι στον χώρο της </w:t>
      </w:r>
      <w:r>
        <w:rPr>
          <w:rFonts w:eastAsia="Times New Roman" w:cs="Times New Roman"/>
          <w:szCs w:val="24"/>
        </w:rPr>
        <w:t xml:space="preserve">υγείας </w:t>
      </w:r>
      <w:r>
        <w:rPr>
          <w:rFonts w:eastAsia="Times New Roman" w:cs="Times New Roman"/>
          <w:szCs w:val="24"/>
        </w:rPr>
        <w:t xml:space="preserve">υπάρχουν εδώ και πάρα πολλά χρόνια, τα οποία τα γνωρίζουμε όλοι μας. </w:t>
      </w:r>
    </w:p>
    <w:p w14:paraId="74B8E7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αναφερθώ μονάχα στις διαρκείς παρεμβάσεις τότε του ΣΥΡΙΖΑ ως </w:t>
      </w:r>
      <w:r>
        <w:rPr>
          <w:rFonts w:eastAsia="Times New Roman" w:cs="Times New Roman"/>
          <w:szCs w:val="24"/>
        </w:rPr>
        <w:t>αντιπολίτευση</w:t>
      </w:r>
      <w:r>
        <w:rPr>
          <w:rFonts w:eastAsia="Times New Roman" w:cs="Times New Roman"/>
          <w:szCs w:val="24"/>
        </w:rPr>
        <w:t xml:space="preserve">, αλλά και άλλων κομμάτων τότε ως αντιπολίτευση που δεν ήταν στη Νέα Δημοκρατία, όπως το κόμμα της </w:t>
      </w:r>
      <w:r>
        <w:rPr>
          <w:rFonts w:eastAsia="Times New Roman" w:cs="Times New Roman"/>
          <w:szCs w:val="24"/>
        </w:rPr>
        <w:t xml:space="preserve">κ. </w:t>
      </w:r>
      <w:r>
        <w:rPr>
          <w:rFonts w:eastAsia="Times New Roman" w:cs="Times New Roman"/>
          <w:szCs w:val="24"/>
        </w:rPr>
        <w:t>Μπακογιάννη και ο κ. Αυγενάκης με ερώτηση εδώ στη Βουλή, που ανεδείκν</w:t>
      </w:r>
      <w:r>
        <w:rPr>
          <w:rFonts w:eastAsia="Times New Roman" w:cs="Times New Roman"/>
          <w:szCs w:val="24"/>
        </w:rPr>
        <w:t xml:space="preserve">υε όλα αυτά τα ζητήματα. </w:t>
      </w:r>
    </w:p>
    <w:p w14:paraId="74B8E7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αναφερθώ στην έκθεση του κ. Σούρλα, από τη Γενική Γραμματεία Διαφάνειας και Ανθρωπίνων Δικαιωμάτων το 2012, για τα πεπραγμένα 2012-2013. Τι έλεγε αυτή η έκθεση; Κάνουμε τους ανήξερους. Πέσαμε όλοι από τα σύννεφα σήμερα. Έλεγε ό</w:t>
      </w:r>
      <w:r>
        <w:rPr>
          <w:rFonts w:eastAsia="Times New Roman" w:cs="Times New Roman"/>
          <w:szCs w:val="24"/>
        </w:rPr>
        <w:t xml:space="preserve">τι ο ΟΟΣΑ στην έκθεσή του τον Ιούνιο του 2012 αναφέρθηκε σε πρόστιμα 350 εκατομμυρίων δολαρίων που επέβαλαν οι δικαστικές αρχές των Ηνωμένων Πολιτειών τα τελευταία δύο χρόνια σε πέντε πολυεθνικές εταιρείες που δραστηριοποιούνται στην Ελλάδα. Πρόκειται για </w:t>
      </w:r>
      <w:r>
        <w:rPr>
          <w:rFonts w:eastAsia="Times New Roman" w:cs="Times New Roman"/>
          <w:szCs w:val="24"/>
        </w:rPr>
        <w:t>εταιρείες που δωροδοκούσαν Έλληνες λειτουργούς, προκειμένου να προωθήσουν σε οργανισμούς του ελληνικού δημοσίου τα προϊόντα τους: φαρμακευτικά, ορθοπεδικά, ιατρικές συσκευές,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4B8E7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πώς καταλήγει η έκθεση του κ. Σούρλα; Είναι ΣΥΡΙΖΑ ο κ. Σούρλας; «Έτσ</w:t>
      </w:r>
      <w:r>
        <w:rPr>
          <w:rFonts w:eastAsia="Times New Roman" w:cs="Times New Roman"/>
          <w:szCs w:val="24"/>
        </w:rPr>
        <w:t>ι φτάσαμε στη χρεοκοπία. Επιλέγησαν οι περιπτώσεις αυτές διαφθοράς, γιατί είναι εκείνες που προκάλεσαν τις μεγαλύτερες απώλειες εσόδων στην ελληνική οικονομία. Κατά τους πλέον μετριοπαθείς υπολογισμούς, οι απώλειες αυτές ανέρχονται σε περισσότερα από 12 δι</w:t>
      </w:r>
      <w:r>
        <w:rPr>
          <w:rFonts w:eastAsia="Times New Roman" w:cs="Times New Roman"/>
          <w:szCs w:val="24"/>
        </w:rPr>
        <w:t xml:space="preserve">σεκατομμύρια ετησίως». Την καταθέτω στα Πρακτικά. </w:t>
      </w:r>
    </w:p>
    <w:p w14:paraId="74B8E7BD"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Πρωθυπουργός κ. Αλέξης Τσίπρας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w:t>
      </w:r>
      <w:r>
        <w:rPr>
          <w:rFonts w:eastAsia="Times New Roman" w:cs="Times New Roman"/>
        </w:rPr>
        <w:t>ουλής)</w:t>
      </w:r>
    </w:p>
    <w:p w14:paraId="74B8E7BE"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Και αντίστοιχων συμπερασμάτων ήταν και η έκθεση του κ. Ρακιντζή. Καταθέτω και αυτή στα Πρακτικά. </w:t>
      </w:r>
    </w:p>
    <w:p w14:paraId="74B8E7BF"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Πρωθυπουργός κ. Αλέξης Τσίπρας καταθέτει για τα Πρακτικά την προαναφερθείσα έκθεση, η οποία βρίσκεται στο αρχείο του Τμήματος Γραμμα</w:t>
      </w:r>
      <w:r>
        <w:rPr>
          <w:rFonts w:eastAsia="Times New Roman" w:cs="Times New Roman"/>
        </w:rPr>
        <w:t>τείας της Διεύθυνσης Στενογραφίας και Πρακτικών της Βουλής)</w:t>
      </w:r>
    </w:p>
    <w:p w14:paraId="74B8E7C0"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Πέσαμε ξαφνικά όλοι από τα σύννεφα; Η αλήθεια είναι ότι στη σημερινή συζήτηση άκουσα βεβαίως πάρα πολλές ομιλίες και πάρα πολλούς ομιλητές από την Αντιπολίτευση να ομιλούν περί σκευωρίας. Ωστόσο, </w:t>
      </w:r>
      <w:r>
        <w:rPr>
          <w:rFonts w:eastAsia="Times New Roman" w:cs="Times New Roman"/>
        </w:rPr>
        <w:t xml:space="preserve">δεν άκουσα </w:t>
      </w:r>
      <w:r>
        <w:rPr>
          <w:rFonts w:eastAsia="Times New Roman" w:cs="Times New Roman"/>
        </w:rPr>
        <w:t>κάποιος</w:t>
      </w:r>
      <w:r>
        <w:rPr>
          <w:rFonts w:eastAsia="Times New Roman" w:cs="Times New Roman"/>
        </w:rPr>
        <w:t xml:space="preserve"> να έχει το σθένος να αρνηθεί ευθέως την ύπαρξη σκανδάλου στο φάρμακο. Και για την ακρίβεια άκουσα με πολύ μεγάλο ενδιαφέρον και έναν εκ των φερόμενων εμπλεκομένων, τον κ. Σαλμά, αλλά και αρκετούς πρώην Υπουργούς Υγείας κυβερνήσεων ΠΑΣΟΚ </w:t>
      </w:r>
      <w:r>
        <w:rPr>
          <w:rFonts w:eastAsia="Times New Roman" w:cs="Times New Roman"/>
        </w:rPr>
        <w:t xml:space="preserve">και Νέας Δημοκρατίας να το επιβεβαιώνουν τις προηγούμενες ημέρες σε δηλώσεις τους. </w:t>
      </w:r>
    </w:p>
    <w:p w14:paraId="74B8E7C1"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Αλλά σήμερα, πριν από λίγα λεπτά, την ώρα του ύπουλου χτυπήματος της </w:t>
      </w:r>
      <w:r>
        <w:rPr>
          <w:rFonts w:eastAsia="Times New Roman" w:cs="Times New Roman"/>
        </w:rPr>
        <w:t>«</w:t>
      </w:r>
      <w:r>
        <w:rPr>
          <w:rFonts w:eastAsia="Times New Roman" w:cs="Times New Roman"/>
          <w:lang w:val="en-US"/>
        </w:rPr>
        <w:t>MOODY</w:t>
      </w:r>
      <w:r>
        <w:rPr>
          <w:rFonts w:eastAsia="Times New Roman" w:cs="Times New Roman"/>
        </w:rPr>
        <w:t>’</w:t>
      </w:r>
      <w:r>
        <w:rPr>
          <w:rFonts w:eastAsia="Times New Roman" w:cs="Times New Roman"/>
          <w:lang w:val="en-US"/>
        </w:rPr>
        <w:t>S</w:t>
      </w:r>
      <w:r>
        <w:rPr>
          <w:rFonts w:eastAsia="Times New Roman" w:cs="Times New Roman"/>
        </w:rPr>
        <w:t>»</w:t>
      </w:r>
      <w:r>
        <w:rPr>
          <w:rFonts w:eastAsia="Times New Roman" w:cs="Times New Roman"/>
        </w:rPr>
        <w:t xml:space="preserve">, άκουσα και τον κ. Μητσοτάκη να το επιβεβαιώνει. «Υπάρχει» είπε «σκάνδαλο </w:t>
      </w:r>
      <w:r w:rsidRPr="00A54B27">
        <w:rPr>
          <w:rFonts w:eastAsia="Times New Roman" w:cs="Times New Roman"/>
        </w:rPr>
        <w:t>“</w:t>
      </w:r>
      <w:r>
        <w:rPr>
          <w:rFonts w:eastAsia="Times New Roman" w:cs="Times New Roman"/>
          <w:lang w:val="en-US"/>
        </w:rPr>
        <w:t>NOVARTIS</w:t>
      </w:r>
      <w:r w:rsidRPr="00A54B27">
        <w:rPr>
          <w:rFonts w:eastAsia="Times New Roman" w:cs="Times New Roman"/>
        </w:rPr>
        <w:t>”</w:t>
      </w:r>
      <w:r>
        <w:rPr>
          <w:rFonts w:eastAsia="Times New Roman" w:cs="Times New Roman"/>
        </w:rPr>
        <w:t>». «Σκάνδ</w:t>
      </w:r>
      <w:r>
        <w:rPr>
          <w:rFonts w:eastAsia="Times New Roman" w:cs="Times New Roman"/>
        </w:rPr>
        <w:t xml:space="preserve">αλο </w:t>
      </w:r>
      <w:r w:rsidRPr="00A54B27">
        <w:rPr>
          <w:rFonts w:eastAsia="Times New Roman" w:cs="Times New Roman"/>
        </w:rPr>
        <w:t>“</w:t>
      </w:r>
      <w:r>
        <w:rPr>
          <w:rFonts w:eastAsia="Times New Roman" w:cs="Times New Roman"/>
          <w:lang w:val="en-US"/>
        </w:rPr>
        <w:t>NOVARTIS</w:t>
      </w:r>
      <w:r w:rsidRPr="00A54B27">
        <w:rPr>
          <w:rFonts w:eastAsia="Times New Roman" w:cs="Times New Roman"/>
        </w:rPr>
        <w:t>”</w:t>
      </w:r>
      <w:r>
        <w:rPr>
          <w:rFonts w:eastAsia="Times New Roman" w:cs="Times New Roman"/>
        </w:rPr>
        <w:t xml:space="preserve"> υπάρχει» είπε ο κ. Μητσοτάκης. </w:t>
      </w:r>
    </w:p>
    <w:p w14:paraId="74B8E7C2" w14:textId="77777777" w:rsidR="00D8133C" w:rsidRDefault="00A7505C">
      <w:pPr>
        <w:spacing w:line="600" w:lineRule="auto"/>
        <w:ind w:firstLine="720"/>
        <w:contextualSpacing/>
        <w:jc w:val="both"/>
        <w:rPr>
          <w:rFonts w:eastAsia="Times New Roman" w:cs="Times New Roman"/>
        </w:rPr>
      </w:pPr>
      <w:r>
        <w:rPr>
          <w:rFonts w:eastAsia="Times New Roman" w:cs="Times New Roman"/>
        </w:rPr>
        <w:t>Αφού, λοιπόν, υπάρχει κυρίες και κύριοι συνάδελφοι, ένα ερώτημα έχω: Πώς διάολο έγινε αυτό το σκάνδαλο; Φύτρωσε; Ήταν ένα φυσικό φαινόμενο; Ποιοι έφταιξαν γι’ αυτό το σκάνδαλο; Δεν υπάρχει κα</w:t>
      </w:r>
      <w:r>
        <w:rPr>
          <w:rFonts w:eastAsia="Times New Roman" w:cs="Times New Roman"/>
        </w:rPr>
        <w:t>μ</w:t>
      </w:r>
      <w:r>
        <w:rPr>
          <w:rFonts w:eastAsia="Times New Roman" w:cs="Times New Roman"/>
        </w:rPr>
        <w:t xml:space="preserve">μία ευθύνη; </w:t>
      </w:r>
    </w:p>
    <w:p w14:paraId="74B8E7C3" w14:textId="77777777" w:rsidR="00D8133C" w:rsidRDefault="00A7505C">
      <w:pPr>
        <w:spacing w:line="600" w:lineRule="auto"/>
        <w:ind w:firstLine="720"/>
        <w:contextualSpacing/>
        <w:jc w:val="center"/>
        <w:rPr>
          <w:rFonts w:eastAsia="Times New Roman"/>
          <w:bCs/>
        </w:rPr>
      </w:pPr>
      <w:r>
        <w:rPr>
          <w:rFonts w:eastAsia="Times New Roman"/>
          <w:bCs/>
        </w:rPr>
        <w:t>(Θόρ</w:t>
      </w:r>
      <w:r>
        <w:rPr>
          <w:rFonts w:eastAsia="Times New Roman"/>
          <w:bCs/>
        </w:rPr>
        <w:t>υβος από την πτέρυγα της Νέας Δημοκρατίας)</w:t>
      </w:r>
    </w:p>
    <w:p w14:paraId="74B8E7C4" w14:textId="77777777" w:rsidR="00D8133C" w:rsidRDefault="00A7505C">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μη διακόπτετε. Ακούστε με με προσοχή, όπως άκουσα και εγώ τον Αρχηγό σας με προσοχή. </w:t>
      </w:r>
    </w:p>
    <w:p w14:paraId="74B8E7C5" w14:textId="77777777" w:rsidR="00D8133C" w:rsidRDefault="00A7505C">
      <w:pPr>
        <w:spacing w:line="600" w:lineRule="auto"/>
        <w:ind w:firstLine="720"/>
        <w:contextualSpacing/>
        <w:jc w:val="both"/>
        <w:rPr>
          <w:rFonts w:eastAsia="Times New Roman" w:cs="Times New Roman"/>
        </w:rPr>
      </w:pPr>
      <w:r>
        <w:rPr>
          <w:rFonts w:eastAsia="Times New Roman" w:cs="Times New Roman"/>
        </w:rPr>
        <w:t>Δεν πρόκειται να μιλήσω σήμερα</w:t>
      </w:r>
      <w:r>
        <w:rPr>
          <w:rFonts w:eastAsia="Times New Roman" w:cs="Times New Roman"/>
        </w:rPr>
        <w:t>,</w:t>
      </w:r>
      <w:r>
        <w:rPr>
          <w:rFonts w:eastAsia="Times New Roman" w:cs="Times New Roman"/>
        </w:rPr>
        <w:t xml:space="preserve"> από αυτό εδώ το Βήμα</w:t>
      </w:r>
      <w:r>
        <w:rPr>
          <w:rFonts w:eastAsia="Times New Roman" w:cs="Times New Roman"/>
        </w:rPr>
        <w:t>,</w:t>
      </w:r>
      <w:r>
        <w:rPr>
          <w:rFonts w:eastAsia="Times New Roman" w:cs="Times New Roman"/>
        </w:rPr>
        <w:t xml:space="preserve"> ούτε ως νομικός ούτε ως δικαστής, πόσω δε μ</w:t>
      </w:r>
      <w:r>
        <w:rPr>
          <w:rFonts w:eastAsia="Times New Roman" w:cs="Times New Roman"/>
        </w:rPr>
        <w:t xml:space="preserve">άλλον ως εισαγγελέας. Δεν σκοπεύω μάλιστα να μιλήσω καθόλου για το λεγόμενο «νομικό ποινικό σκέλος». Εξάλλου, όλοι συμφωνείτε με την σύσταση </w:t>
      </w:r>
      <w:r>
        <w:rPr>
          <w:rFonts w:eastAsia="Times New Roman" w:cs="Times New Roman"/>
        </w:rPr>
        <w:t xml:space="preserve">επιτροπής </w:t>
      </w:r>
      <w:r>
        <w:rPr>
          <w:rFonts w:eastAsia="Times New Roman" w:cs="Times New Roman"/>
        </w:rPr>
        <w:t xml:space="preserve">που θα διεξάγει προκαταρκτική έρευνα και όλοι, φαντάζομαι, εμπιστεύεστε τη </w:t>
      </w:r>
      <w:r>
        <w:rPr>
          <w:rFonts w:eastAsia="Times New Roman" w:cs="Times New Roman"/>
        </w:rPr>
        <w:t xml:space="preserve">δικαιοσύνη </w:t>
      </w:r>
      <w:r>
        <w:rPr>
          <w:rFonts w:eastAsia="Times New Roman" w:cs="Times New Roman"/>
        </w:rPr>
        <w:t>να κρίνει επ’ αυτών</w:t>
      </w:r>
      <w:r>
        <w:rPr>
          <w:rFonts w:eastAsia="Times New Roman" w:cs="Times New Roman"/>
        </w:rPr>
        <w:t xml:space="preserve"> των ζητημάτων, των νομικών, των ποινικών.</w:t>
      </w:r>
    </w:p>
    <w:p w14:paraId="74B8E7C6" w14:textId="77777777" w:rsidR="00D8133C" w:rsidRDefault="00A7505C">
      <w:pPr>
        <w:spacing w:line="600" w:lineRule="auto"/>
        <w:ind w:firstLine="720"/>
        <w:contextualSpacing/>
        <w:jc w:val="both"/>
        <w:rPr>
          <w:rFonts w:eastAsia="Times New Roman" w:cs="Times New Roman"/>
        </w:rPr>
      </w:pPr>
      <w:r>
        <w:rPr>
          <w:rFonts w:eastAsia="Times New Roman" w:cs="Times New Roman"/>
        </w:rPr>
        <w:t>Εγώ, επαναλαμβάνω, σήμερα από αυτό εδώ το Βήμα θα μιλήσω πολιτικά και όχι νομικά. Και ερωτώ: Για όλο αυτό το σκάνδαλο που παραδεχθήκατε ότι υπάρχει, κύριε Μητσοτάκη, το σκάνδαλο της σπατάλης, το σκάνδαλο της κακοδ</w:t>
      </w:r>
      <w:r>
        <w:rPr>
          <w:rFonts w:eastAsia="Times New Roman" w:cs="Times New Roman"/>
        </w:rPr>
        <w:t xml:space="preserve">ιαχείρισης, το σκάνδαλο της τεράστιας ζημίας του ελληνικού δημοσίου, πολιτική ευθύνη υπάρχει; </w:t>
      </w:r>
    </w:p>
    <w:p w14:paraId="74B8E7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Αφήστε την ποινική. Να δεχθώ εγώ</w:t>
      </w:r>
      <w:r w:rsidRPr="008E771F">
        <w:rPr>
          <w:rFonts w:eastAsia="Times New Roman" w:cs="Times New Roman"/>
          <w:szCs w:val="24"/>
        </w:rPr>
        <w:t>,</w:t>
      </w:r>
      <w:r>
        <w:rPr>
          <w:rFonts w:eastAsia="Times New Roman" w:cs="Times New Roman"/>
          <w:szCs w:val="24"/>
        </w:rPr>
        <w:t xml:space="preserve"> όλα όσα ειπώθηκαν από αυτό εδώ το Βήμα και περί τεκμηρίου αθωότητας και περί ποινικών ευθυνών που δεν έχουν ακόμα αποδειχθεί. Είναι φυσικό άλλωστε, αφού βρισκόμαστε στην αρχή της έρευνας και έτσι προβλέπει αυτός ο άθλιος νόμος περί ευθύνης Υπουργών που μα</w:t>
      </w:r>
      <w:r>
        <w:rPr>
          <w:rFonts w:eastAsia="Times New Roman" w:cs="Times New Roman"/>
          <w:szCs w:val="24"/>
        </w:rPr>
        <w:t xml:space="preserve">ς ορίζει το Σύνταγμα. Δεν μπορούμε να τον αλλάξουμε, αν δεν κάνουμε συνταγματική αναθεώρηση. Δεν τον φέραμε εμείς αυτόν τον νόμο. </w:t>
      </w:r>
      <w:r>
        <w:rPr>
          <w:rFonts w:eastAsia="Times New Roman" w:cs="Times New Roman"/>
          <w:szCs w:val="24"/>
          <w:lang w:val="en-US"/>
        </w:rPr>
        <w:t>K</w:t>
      </w:r>
      <w:r>
        <w:rPr>
          <w:rFonts w:eastAsia="Times New Roman" w:cs="Times New Roman"/>
          <w:szCs w:val="24"/>
        </w:rPr>
        <w:t>αι όποιο πολιτικό πρόσωπο έρχεται μπροστά στα χέρια των δικαστών έρχεται αμέσως στη Βουλή. Πώς να υπάρχουν περαιτέρω ενδείξει</w:t>
      </w:r>
      <w:r>
        <w:rPr>
          <w:rFonts w:eastAsia="Times New Roman" w:cs="Times New Roman"/>
          <w:szCs w:val="24"/>
        </w:rPr>
        <w:t>ς, λοιπόν; Είμαστε στην αρχή της έρευνας. Αφήστε, όμως, την ποινική ευθύνη. Πολιτική ευθύνη υπάρχει;</w:t>
      </w:r>
    </w:p>
    <w:p w14:paraId="74B8E7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Εδώ είμαστε για το ποινικό.</w:t>
      </w:r>
    </w:p>
    <w:p w14:paraId="74B8E7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 και μην κάνετε τους δικαστές.</w:t>
      </w:r>
    </w:p>
    <w:p w14:paraId="74B8E7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w:t>
      </w:r>
      <w:r>
        <w:rPr>
          <w:rFonts w:eastAsia="Times New Roman" w:cs="Times New Roman"/>
          <w:b/>
          <w:szCs w:val="24"/>
        </w:rPr>
        <w:t>ος της Κυβέρνησης):</w:t>
      </w:r>
      <w:r>
        <w:rPr>
          <w:rFonts w:eastAsia="Times New Roman" w:cs="Times New Roman"/>
          <w:szCs w:val="24"/>
        </w:rPr>
        <w:t xml:space="preserve"> Δηλαδή, με δυο λόγια, όσοι κυβερνούσατε αυτά τα χρόνια…</w:t>
      </w:r>
    </w:p>
    <w:p w14:paraId="74B8E7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Σήμερα είμαστε δικαστές.</w:t>
      </w:r>
    </w:p>
    <w:p w14:paraId="74B8E7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κύριε Τζαβάρα, σήμερα δεν είμαστε. Δεν το ξέρετε καλά, παρ</w:t>
      </w:r>
      <w:r w:rsidRPr="001B2801">
        <w:rPr>
          <w:rFonts w:eastAsia="Times New Roman" w:cs="Times New Roman"/>
          <w:szCs w:val="24"/>
        </w:rPr>
        <w:t xml:space="preserve">’ </w:t>
      </w:r>
      <w:r>
        <w:rPr>
          <w:rFonts w:eastAsia="Times New Roman" w:cs="Times New Roman"/>
          <w:szCs w:val="24"/>
        </w:rPr>
        <w:t>ότι είστε έγκριτος νομικός.</w:t>
      </w:r>
    </w:p>
    <w:p w14:paraId="74B8E7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ΤΖΑΒΑΡΑΣ: </w:t>
      </w:r>
      <w:r>
        <w:rPr>
          <w:rFonts w:eastAsia="Times New Roman" w:cs="Times New Roman"/>
          <w:szCs w:val="24"/>
        </w:rPr>
        <w:t>Το ξέρω πάρα πολύ καλά.</w:t>
      </w:r>
    </w:p>
    <w:p w14:paraId="74B8E7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 xml:space="preserve">. Να είστε μέλος της </w:t>
      </w:r>
      <w:r>
        <w:rPr>
          <w:rFonts w:eastAsia="Times New Roman" w:cs="Times New Roman"/>
          <w:szCs w:val="24"/>
        </w:rPr>
        <w:t xml:space="preserve">επιτροπής </w:t>
      </w:r>
      <w:r>
        <w:rPr>
          <w:rFonts w:eastAsia="Times New Roman" w:cs="Times New Roman"/>
          <w:szCs w:val="24"/>
        </w:rPr>
        <w:t>και εκεί θα έχετε αυτές τις ευθύνες. Σήμερα είμαστε επικεφαλής της νομοθετικής εξουσίας κατά το Σύνταγμα.</w:t>
      </w:r>
    </w:p>
    <w:p w14:paraId="74B8E7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Κρίμα. Λυπούμαι.</w:t>
      </w:r>
    </w:p>
    <w:p w14:paraId="74B8E7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w:t>
      </w:r>
    </w:p>
    <w:p w14:paraId="74B8E7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Θέλω με δύο λόγια, κύριε Πρόεδρε, αν με αφήσετε να…</w:t>
      </w:r>
    </w:p>
    <w:p w14:paraId="74B8E7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Πολιτικά μιλάμε.</w:t>
      </w:r>
    </w:p>
    <w:p w14:paraId="74B8E7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συγχωρείτε, κύριε Πρωθυπουργέ.</w:t>
      </w:r>
    </w:p>
    <w:p w14:paraId="74B8E7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w:t>
      </w:r>
      <w:r>
        <w:rPr>
          <w:rFonts w:eastAsia="Times New Roman" w:cs="Times New Roman"/>
          <w:b/>
          <w:szCs w:val="24"/>
        </w:rPr>
        <w:t>Κυβέρνησης):</w:t>
      </w:r>
      <w:r>
        <w:rPr>
          <w:rFonts w:eastAsia="Times New Roman" w:cs="Times New Roman"/>
          <w:szCs w:val="24"/>
        </w:rPr>
        <w:t xml:space="preserve"> Ναι, αλλά διακόπτετε τον ειρμό μου.</w:t>
      </w:r>
    </w:p>
    <w:p w14:paraId="74B8E7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Συγγνώμη!</w:t>
      </w:r>
    </w:p>
    <w:p w14:paraId="74B8E7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Με δυο λόγια, κυρίες και κύριοι συνάδελφοι, σας ερωτώ κάτι πάρα πολύ απλό. Γι’ αυτό το σκάνδαλο το οποίο παραδεχθήκατε, όσοι κυβερνο</w:t>
      </w:r>
      <w:r>
        <w:rPr>
          <w:rFonts w:eastAsia="Times New Roman" w:cs="Times New Roman"/>
          <w:szCs w:val="24"/>
        </w:rPr>
        <w:t xml:space="preserve">ύσατε τόσα χρόνια, δεν παίρνατε χαμπάρι τίποτα; Κάτω από τη μύτη των πολιτικών ηγεσιών γίνονταν όλα αυτά; Οι υπηρεσιακοί και οι γιατροί τα έκαναν ή μπορούσαν να τα κάνουν, εν απόλυτη αγνοία κυβερνητικών παραγόντων; </w:t>
      </w:r>
    </w:p>
    <w:p w14:paraId="74B8E7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Ξέρετε, εδώ δεν μιλάμε για μικροποσά. Μι</w:t>
      </w:r>
      <w:r>
        <w:rPr>
          <w:rFonts w:eastAsia="Times New Roman" w:cs="Times New Roman"/>
          <w:szCs w:val="24"/>
        </w:rPr>
        <w:t xml:space="preserve">λάμε για ποσά που επηρέασαν ευθέως τη δημοσιονομική πορεία της χώρας, όταν η έκθεση Σούρλα μιλάει για 12 δισεκατομμύρια ετησίως. Να τα ελλείμματα. Να τα χρέη. </w:t>
      </w:r>
    </w:p>
    <w:p w14:paraId="74B8E7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να κατανοήσουμε την τάξη μεγέθους, αρκεί να σας πω ότι το σκάνδαλο Κοσκωτά, που συνετάραξε τ</w:t>
      </w:r>
      <w:r>
        <w:rPr>
          <w:rFonts w:eastAsia="Times New Roman" w:cs="Times New Roman"/>
          <w:szCs w:val="24"/>
        </w:rPr>
        <w:t xml:space="preserve">ην πολιτική ζωή του τόπου, αφορούσε τότε υπεξαίρεση 34 δισεκατομμυρίων δραχμών, 100 εκατομμυρίων ευρώ δηλαδή, για να κάνουμε αντιστοιχίσεις. Και σήμερα, μιλάμε για μια διαρκή επιβάρυνση για κάθε χρόνο κάποιοι λένε 12 δισεκατομμύρια. Μιλάμε σε ό,τι αφορά </w:t>
      </w:r>
      <w:r>
        <w:rPr>
          <w:rFonts w:eastAsia="Times New Roman" w:cs="Times New Roman"/>
          <w:szCs w:val="24"/>
        </w:rPr>
        <w:t>σ</w:t>
      </w:r>
      <w:r>
        <w:rPr>
          <w:rFonts w:eastAsia="Times New Roman" w:cs="Times New Roman"/>
          <w:szCs w:val="24"/>
        </w:rPr>
        <w:t>τ</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μια ζημία του ελληνικού δημοσίου πάνω από 3 δισεκατομμύρια ευρώ. Περί αυτού γίνεται λόγος σήμερα. Και αναρωτιέμαι και πάλι: Θα έχει </w:t>
      </w:r>
      <w:r>
        <w:rPr>
          <w:rFonts w:eastAsia="Times New Roman" w:cs="Times New Roman"/>
          <w:szCs w:val="24"/>
        </w:rPr>
        <w:t xml:space="preserve">κάποιος </w:t>
      </w:r>
      <w:r>
        <w:rPr>
          <w:rFonts w:eastAsia="Times New Roman" w:cs="Times New Roman"/>
          <w:szCs w:val="24"/>
        </w:rPr>
        <w:t>το πολιτικό σθένος να αναλάβει την πολιτική -εγώ λέω, όχι την ποινική- ευθύνη γι’ αυτήν την πρωτοφα</w:t>
      </w:r>
      <w:r>
        <w:rPr>
          <w:rFonts w:eastAsia="Times New Roman" w:cs="Times New Roman"/>
          <w:szCs w:val="24"/>
        </w:rPr>
        <w:t>νή ζημιά;</w:t>
      </w:r>
    </w:p>
    <w:p w14:paraId="74B8E7D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λυπάμαι πάρα πολύ. Είχατε, όμως, μια ευκαιρία σήμερα εκ μέρους της παράταξης σας, που βάλλεται και ευλόγως, θα πω εγώ, την υπερασπίζεστε, να κάνετε μια υπέρβαση. Μια υπέρβαση που όμως -θα σας στεναχωρήσω με αυτό που θα πω- ίσως α</w:t>
      </w:r>
      <w:r>
        <w:rPr>
          <w:rFonts w:eastAsia="Times New Roman" w:cs="Times New Roman"/>
          <w:szCs w:val="24"/>
        </w:rPr>
        <w:t xml:space="preserve">ναλογεί σε ηγέτες μεγαλύτερου διαμετρήματος και βεληνεκούς. Είχατε την ευκαιρία να αναλάβετε, εκ μέρους της παράταξής σας, που αυτά τα επίμαχα χρόνια κυβερνούσε, τουλάχιστον την πολιτική ευθύνη. </w:t>
      </w:r>
    </w:p>
    <w:p w14:paraId="74B8E7D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Όχι μόνο δεν το πράξατε, αλλά αντ’ αυτού υιοθετήσατε κι εσεί</w:t>
      </w:r>
      <w:r>
        <w:rPr>
          <w:rFonts w:eastAsia="Times New Roman" w:cs="Times New Roman"/>
          <w:szCs w:val="24"/>
        </w:rPr>
        <w:t xml:space="preserve">ς πλήρως την παιδαριώδη και διχαστική ρητορική περί σκευωρίας και πολιτικής δίωξης. Τη βλακώδη, θα έλεγα, θεωρία ότι εμείς οργανώσαμε διεθνή επιχείρηση εξόντωσης των πολιτικών μας αντιπάλων, με τη βοήθεια του </w:t>
      </w:r>
      <w:r>
        <w:rPr>
          <w:rFonts w:eastAsia="Times New Roman" w:cs="Times New Roman"/>
          <w:szCs w:val="24"/>
        </w:rPr>
        <w:t xml:space="preserve">αμερικανικού </w:t>
      </w:r>
      <w:r>
        <w:rPr>
          <w:rFonts w:eastAsia="Times New Roman" w:cs="Times New Roman"/>
          <w:szCs w:val="24"/>
        </w:rPr>
        <w:t>Υπουργείου Δικαιοσύνης, της Αμερικ</w:t>
      </w:r>
      <w:r>
        <w:rPr>
          <w:rFonts w:eastAsia="Times New Roman" w:cs="Times New Roman"/>
          <w:szCs w:val="24"/>
        </w:rPr>
        <w:t xml:space="preserve">ανικής Πρεσβείας και του </w:t>
      </w:r>
      <w:r>
        <w:rPr>
          <w:rFonts w:eastAsia="Times New Roman" w:cs="Times New Roman"/>
          <w:szCs w:val="24"/>
          <w:lang w:val="en-US"/>
        </w:rPr>
        <w:t>FBI</w:t>
      </w:r>
      <w:r>
        <w:rPr>
          <w:rFonts w:eastAsia="Times New Roman" w:cs="Times New Roman"/>
          <w:szCs w:val="24"/>
        </w:rPr>
        <w:t>. Είπαμε ότι έχουμε ικανότητες, αλλά δεν είμαστε και πλανητάρχες, κύριε Μητσοτάκη, για να τα κάνουμε όλα αυτά.</w:t>
      </w:r>
    </w:p>
    <w:p w14:paraId="74B8E7D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σας θυμίσω, μιας και εσείς δεν είχατε την παρρησία να κάνετε αυτήν την υπέρβαση, ότι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είναι δυστυχώς το μοναδικό που συγκλόνισε την πολιτική ζωή του τόπου. Είναι ίσως το μεγαλύτερο σε σχέση με το μέγεθος της ζημίας του ελληνικού δημοσίου, αλλά όχι το μοναδικό. Κι άλλες φορές προέκυψαν μεγάλα σκάνδαλα, με αυταπόδεικτη ζημία, οι</w:t>
      </w:r>
      <w:r>
        <w:rPr>
          <w:rFonts w:eastAsia="Times New Roman" w:cs="Times New Roman"/>
          <w:szCs w:val="24"/>
        </w:rPr>
        <w:t xml:space="preserve">κονομική για το δημόσιο συμφέρον και με ενδείξεις ποινικών ευθυνών, που έμενε να διερευνηθούν, όπως καλή ώρα σήμερα. Αλλά σχεδόν ποτέ αυτά τα σκάνδαλα με τις προφανείς πολιτικές προεκτάσεις δεν έμειναν ορφανά πολιτικής ευθύνης. </w:t>
      </w:r>
    </w:p>
    <w:p w14:paraId="74B8E7D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στην Εθνική </w:t>
      </w:r>
      <w:r>
        <w:rPr>
          <w:rFonts w:eastAsia="Times New Roman" w:cs="Times New Roman"/>
          <w:szCs w:val="24"/>
        </w:rPr>
        <w:t xml:space="preserve">Αντιπροσωπεία τι έπραξε με παρρησία και με σθένος ο Ανδρέας Παπανδρέου για το σκάνδαλο Κοσκωτά, </w:t>
      </w:r>
      <w:r>
        <w:rPr>
          <w:rFonts w:eastAsia="Times New Roman" w:cs="Times New Roman"/>
          <w:szCs w:val="24"/>
        </w:rPr>
        <w:t xml:space="preserve">απ’ </w:t>
      </w:r>
      <w:r>
        <w:rPr>
          <w:rFonts w:eastAsia="Times New Roman" w:cs="Times New Roman"/>
          <w:szCs w:val="24"/>
        </w:rPr>
        <w:t>αυτό εδώ το Βήμα, στις 27 Σεπτεμβρίου του 1989. Αλλά να θυμίσω και κάτι το οποίο εσείς θα θυμάστε πιο έντονα, δηλαδή τι έπραξε και ο Καραμανλής στο Βατοπέδι</w:t>
      </w:r>
      <w:r>
        <w:rPr>
          <w:rFonts w:eastAsia="Times New Roman" w:cs="Times New Roman"/>
          <w:szCs w:val="24"/>
        </w:rPr>
        <w:t xml:space="preserve">. Μιλώντας στη διπλανή </w:t>
      </w:r>
      <w:r>
        <w:rPr>
          <w:rFonts w:eastAsia="Times New Roman" w:cs="Times New Roman"/>
          <w:szCs w:val="24"/>
        </w:rPr>
        <w:t xml:space="preserve">αίθουσα </w:t>
      </w:r>
      <w:r>
        <w:rPr>
          <w:rFonts w:eastAsia="Times New Roman" w:cs="Times New Roman"/>
          <w:szCs w:val="24"/>
        </w:rPr>
        <w:t xml:space="preserve">της Γερουσίας στην Κοινοβουλευτική Ομάδα της Νέας Δημοκρατίας στις 16 Δεκεμβρίου του 2008, αποδέχτηκε την πολιτική ευθύνη. Δεν έκανε ούτε μηνύσεις στη </w:t>
      </w:r>
      <w:r>
        <w:rPr>
          <w:rFonts w:eastAsia="Times New Roman" w:cs="Times New Roman"/>
          <w:szCs w:val="24"/>
        </w:rPr>
        <w:t xml:space="preserve">δικαιοσύνη </w:t>
      </w:r>
      <w:r>
        <w:rPr>
          <w:rFonts w:eastAsia="Times New Roman" w:cs="Times New Roman"/>
          <w:szCs w:val="24"/>
        </w:rPr>
        <w:t>ούτε στους πολιτικούς του αντιπάλους. Μιλάμε για ένα σκάνδαλο π</w:t>
      </w:r>
      <w:r>
        <w:rPr>
          <w:rFonts w:eastAsia="Times New Roman" w:cs="Times New Roman"/>
          <w:szCs w:val="24"/>
        </w:rPr>
        <w:t xml:space="preserve">ου δεν είχε πίσω του ούτε καταθέσεις στο </w:t>
      </w:r>
      <w:r>
        <w:rPr>
          <w:rFonts w:eastAsia="Times New Roman" w:cs="Times New Roman"/>
          <w:szCs w:val="24"/>
          <w:lang w:val="en-US"/>
        </w:rPr>
        <w:t>FBI</w:t>
      </w:r>
      <w:r>
        <w:rPr>
          <w:rFonts w:eastAsia="Times New Roman" w:cs="Times New Roman"/>
          <w:szCs w:val="24"/>
        </w:rPr>
        <w:t xml:space="preserve"> ούτε διεθνείς διαστάσεις. Ξεκίνησε με μια κατάθεση που υπήρξε, όμως, αρκετή για να θέσει τους φερόμενους ως εμπλεκόμενους, για όσο διάστημα διαρκούσε η έρευνα, εκτός θέσεων ευθύνης.</w:t>
      </w:r>
    </w:p>
    <w:p w14:paraId="74B8E7D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καλώ, λοιπόν, όλους σας ν</w:t>
      </w:r>
      <w:r>
        <w:rPr>
          <w:rFonts w:eastAsia="Times New Roman" w:cs="Times New Roman"/>
          <w:szCs w:val="24"/>
        </w:rPr>
        <w:t xml:space="preserve">α συγκρίνετε αυτήν την πολιτική τοποθέτηση και άλλες πολλές με τη σημερινή σας στάση, με τη σημερινή στάση της Αξιωματικής Αντιπολίτευσης αλλά και ορισμένων εκ των πολιτικών προσώπων που φέρονται να εμπλέκονται στην υπόθεση. Αντί με θάρρος και παρρησία να </w:t>
      </w:r>
      <w:r>
        <w:rPr>
          <w:rFonts w:eastAsia="Times New Roman" w:cs="Times New Roman"/>
          <w:szCs w:val="24"/>
        </w:rPr>
        <w:t xml:space="preserve">αναλάβουν την πολιτική ευθύνη που τους αναλογεί και να δηλώσουν την εμπιστοσύνη τους στην ελληνική </w:t>
      </w:r>
      <w:r>
        <w:rPr>
          <w:rFonts w:eastAsia="Times New Roman" w:cs="Times New Roman"/>
          <w:szCs w:val="24"/>
        </w:rPr>
        <w:t xml:space="preserve">δικαιοσύνη </w:t>
      </w:r>
      <w:r>
        <w:rPr>
          <w:rFonts w:eastAsia="Times New Roman" w:cs="Times New Roman"/>
          <w:szCs w:val="24"/>
        </w:rPr>
        <w:t>για τη διερεύνηση της υπόθεσης, έχουν εξαπολύσει μια πρωτοφανή επίθεση κατατρομοκράτησης, εκφοβισμού και λυσσαλέας παρέμβασης -θα έλεγα εγώ- στο έ</w:t>
      </w:r>
      <w:r>
        <w:rPr>
          <w:rFonts w:eastAsia="Times New Roman" w:cs="Times New Roman"/>
          <w:szCs w:val="24"/>
        </w:rPr>
        <w:t xml:space="preserve">ργο των εισαγγελικών και δικαστικών λειτουργών. Είναι μια επίθεση -και ιδίως με το ύφος που διεξάγεται από αυτό εδώ το Βήμα, με εκβιασμούς και απειλές- που προσβάλλει τους ίδιους τους θεσμούς και τη </w:t>
      </w:r>
      <w:r>
        <w:rPr>
          <w:rFonts w:eastAsia="Times New Roman" w:cs="Times New Roman"/>
          <w:szCs w:val="24"/>
        </w:rPr>
        <w:t xml:space="preserve">δημοκρατία </w:t>
      </w:r>
      <w:r>
        <w:rPr>
          <w:rFonts w:eastAsia="Times New Roman" w:cs="Times New Roman"/>
          <w:szCs w:val="24"/>
        </w:rPr>
        <w:t>στον τόπο μας.</w:t>
      </w:r>
    </w:p>
    <w:p w14:paraId="74B8E7D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Αλλά επιτρέψτε μου να επανέλθω </w:t>
      </w:r>
      <w:r>
        <w:rPr>
          <w:rFonts w:eastAsia="Times New Roman" w:cs="Times New Roman"/>
          <w:szCs w:val="24"/>
        </w:rPr>
        <w:t>στο κύριο, στο πραγματικό θέμα της σημερινής συζήτησης. Ξέρετε ποιο είναι το πραγματικό θέμα; Το πραγματικό θέμα δεν είναι να παριστάνουμε τους δικαστές -που δεν είμαστε εμείς οι Βουλευτές- και να ψάχνουμε πόσο και πώς για τον καθένα οι ενδείξεις οδηγούν ό</w:t>
      </w:r>
      <w:r>
        <w:rPr>
          <w:rFonts w:eastAsia="Times New Roman" w:cs="Times New Roman"/>
          <w:szCs w:val="24"/>
        </w:rPr>
        <w:t xml:space="preserve">ντως σε αποδείξεις. Υπάρχουν οι δικαστές για να το κάνουν αυτό και θα το κάνουν. Ήδη, εξ όσων γνωρίζω, το κάνουν σε ό,τι αφορά </w:t>
      </w:r>
      <w:r>
        <w:rPr>
          <w:rFonts w:eastAsia="Times New Roman" w:cs="Times New Roman"/>
          <w:szCs w:val="24"/>
        </w:rPr>
        <w:t>σ</w:t>
      </w:r>
      <w:r>
        <w:rPr>
          <w:rFonts w:eastAsia="Times New Roman" w:cs="Times New Roman"/>
          <w:szCs w:val="24"/>
        </w:rPr>
        <w:t>το αδίκημα της νομιμοποίησης εσόδων από εγκληματικές ενέργειες.</w:t>
      </w:r>
    </w:p>
    <w:p w14:paraId="74B8E7D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Το πραγματικό θέμα εδώ, κυρίες και κύριοι συνάδελφοι, αφορά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καθεστώς, τους λόγους για τους οποίους η χώρα οδηγήθηκε, όχι απλώς σε ζημία, αλλά στο χείλος της καταστροφής και στη χρεοκοπία.</w:t>
      </w:r>
    </w:p>
    <w:p w14:paraId="74B8E7E0" w14:textId="77777777" w:rsidR="00D8133C" w:rsidRDefault="00A7505C">
      <w:pPr>
        <w:spacing w:line="600" w:lineRule="auto"/>
        <w:contextualSpacing/>
        <w:jc w:val="both"/>
        <w:rPr>
          <w:rFonts w:eastAsia="Times New Roman"/>
          <w:szCs w:val="24"/>
        </w:rPr>
      </w:pPr>
      <w:r>
        <w:rPr>
          <w:rFonts w:eastAsia="Times New Roman" w:cs="Times New Roman"/>
          <w:szCs w:val="24"/>
        </w:rPr>
        <w:t xml:space="preserve">Εγώ θα σας το πω ευθαρσώς. Παρακολουθούσα μάλιστα –ήταν και η ώρα που οι περισσότεροι κοιτούσαν τηλεόραση- την ώρα που μίλησε ο </w:t>
      </w:r>
      <w:r>
        <w:rPr>
          <w:rFonts w:eastAsia="Times New Roman" w:cs="Times New Roman"/>
          <w:szCs w:val="24"/>
        </w:rPr>
        <w:t xml:space="preserve">κ. Βενιζέλος και ο κ. Σαμαράς. Δεν υπάρχει μεγαλύτερο δώρο για την κοινοβουλευτική πλειοψηφία από αυτό που έγινε σήμερα. Η σημερινή, ειδικά, παρουσία και των δύο Αρχηγών των κομμάτων την κρίσιμη εκείνη περίοδο της συγκυβέρνησης, είναι αυτή η οποία θυμίζει </w:t>
      </w:r>
      <w:r>
        <w:rPr>
          <w:rFonts w:eastAsia="Times New Roman" w:cs="Times New Roman"/>
          <w:szCs w:val="24"/>
        </w:rPr>
        <w:t>στον ελληνικό λαό αυτήν τη δραματική περίοδο της λεηλασίας, της μεγάλης κρίσης και της μεγάλης ύβρεως -θα έλεγα- απέναντι στη μεγάλη κοινωνική πλειοψηφία. Το χειρότερο δε είναι ότι εμφανίστηκαν σήμερα και οι δύο υποσχόμενοι την επιστροφή, προκειμένου να πά</w:t>
      </w:r>
      <w:r>
        <w:rPr>
          <w:rFonts w:eastAsia="Times New Roman" w:cs="Times New Roman"/>
          <w:szCs w:val="24"/>
        </w:rPr>
        <w:t xml:space="preserve">ρουν εκδίκηση. </w:t>
      </w:r>
      <w:r>
        <w:rPr>
          <w:rFonts w:eastAsia="Times New Roman"/>
          <w:szCs w:val="24"/>
        </w:rPr>
        <w:t xml:space="preserve">Ειδικά ο κ. Σαμαράς στην ομιλία του πρέπει να είπε πάνω από είκοσι φορές «θα λογοδοτήσετε». </w:t>
      </w:r>
    </w:p>
    <w:p w14:paraId="74B8E7E1" w14:textId="77777777" w:rsidR="00D8133C" w:rsidRDefault="00A7505C">
      <w:pPr>
        <w:spacing w:line="600" w:lineRule="auto"/>
        <w:ind w:firstLine="720"/>
        <w:contextualSpacing/>
        <w:jc w:val="both"/>
        <w:rPr>
          <w:rFonts w:eastAsia="Times New Roman"/>
          <w:szCs w:val="24"/>
        </w:rPr>
      </w:pPr>
      <w:r>
        <w:rPr>
          <w:rFonts w:eastAsia="Times New Roman"/>
          <w:b/>
          <w:szCs w:val="24"/>
        </w:rPr>
        <w:t>ΣΩΚΡΑΤΗΣ ΒΑΡΔΑΚΗΣ:</w:t>
      </w:r>
      <w:r>
        <w:rPr>
          <w:rFonts w:eastAsia="Times New Roman"/>
          <w:szCs w:val="24"/>
        </w:rPr>
        <w:t xml:space="preserve"> Είκοσι επτά.</w:t>
      </w:r>
    </w:p>
    <w:p w14:paraId="74B8E7E2"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Είκοσι επτά. Τις μετρήσατε. Πρέπει να έφτιαξε πάνω από δέκα ειδικά δικαστή</w:t>
      </w:r>
      <w:r>
        <w:rPr>
          <w:rFonts w:eastAsia="Times New Roman"/>
          <w:szCs w:val="24"/>
        </w:rPr>
        <w:t>ρια για μένα προσωπικά. Ούτε ο Ρωχάμης δεν θα είχε ποτέ τόσες κατηγορίες.</w:t>
      </w:r>
    </w:p>
    <w:p w14:paraId="74B8E7E3"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Αλλά μιας και χρησιμοποίησε Μπρεχτ, θα απαντήσω κι εγώ με Μπρεχτ. Έλεγε ο Μπρεχτ: «Το θέμα </w:t>
      </w:r>
      <w:r>
        <w:rPr>
          <w:rFonts w:eastAsia="Times New Roman"/>
          <w:szCs w:val="24"/>
        </w:rPr>
        <w:t xml:space="preserve">μ’ </w:t>
      </w:r>
      <w:r>
        <w:rPr>
          <w:rFonts w:eastAsia="Times New Roman"/>
          <w:szCs w:val="24"/>
        </w:rPr>
        <w:t>αυτόν δεν είναι τι λέει, αλλά ποιος το λέει». Δεν πρέπει λοιπόν να ξεχνάμε, κυρίες και κ</w:t>
      </w:r>
      <w:r>
        <w:rPr>
          <w:rFonts w:eastAsia="Times New Roman"/>
          <w:szCs w:val="24"/>
        </w:rPr>
        <w:t xml:space="preserve">ύριοι συνάδελφοι, όπως δεν ξεχνάει και ο ελληνικός λαός, ότι η ειδοποιός διαφορά με άλλα μεγάλα σκάνδαλα που ταλάνιζαν τον τόπο και </w:t>
      </w:r>
      <w:r>
        <w:rPr>
          <w:rFonts w:eastAsia="Times New Roman"/>
          <w:szCs w:val="24"/>
        </w:rPr>
        <w:t xml:space="preserve">μ’ </w:t>
      </w:r>
      <w:r>
        <w:rPr>
          <w:rFonts w:eastAsia="Times New Roman"/>
          <w:szCs w:val="24"/>
        </w:rPr>
        <w:t>αυτό εδώ, δεν είναι μόνο στο μέγεθος της ζημίας, αλλά στο γεγονός ότι η ζημία αυτή αποτέλεσε μία από τις αιτίες της διόγκ</w:t>
      </w:r>
      <w:r>
        <w:rPr>
          <w:rFonts w:eastAsia="Times New Roman"/>
          <w:szCs w:val="24"/>
        </w:rPr>
        <w:t xml:space="preserve">ωσης των ελλειμμάτων και του δημόσιου χρέους της χώρας. Και οι λόγοι, λοιπόν, της χρεοκοπίας, σχετίζονται και με τους όρους οικοδόμησης της πολιτικής ηγεμονίας του δικομματισμού τα προηγούμενα χρόνια, τη δήθεν χρυσή περίοδο της ανάπτυξης, αλλά και με τους </w:t>
      </w:r>
      <w:r>
        <w:rPr>
          <w:rFonts w:eastAsia="Times New Roman"/>
          <w:szCs w:val="24"/>
        </w:rPr>
        <w:t xml:space="preserve">όρους διαχείρισης της κρίσης από το 2010 μέχρι το 2015, την περίοδο της κοινωνικής  λεηλασίας. </w:t>
      </w:r>
    </w:p>
    <w:p w14:paraId="74B8E7E4" w14:textId="77777777" w:rsidR="00D8133C" w:rsidRDefault="00A7505C">
      <w:pPr>
        <w:spacing w:line="600" w:lineRule="auto"/>
        <w:ind w:firstLine="720"/>
        <w:contextualSpacing/>
        <w:jc w:val="both"/>
        <w:rPr>
          <w:rFonts w:eastAsia="Times New Roman"/>
          <w:szCs w:val="24"/>
        </w:rPr>
      </w:pPr>
      <w:r>
        <w:rPr>
          <w:rFonts w:eastAsia="Times New Roman"/>
          <w:szCs w:val="24"/>
        </w:rPr>
        <w:t>Έχουμε μιλήσει πολλές φορές για όλα αυτά και ο ελληνικός λαός γνωρίζει πια τις αιτίες</w:t>
      </w:r>
      <w:r>
        <w:rPr>
          <w:rFonts w:eastAsia="Times New Roman"/>
          <w:szCs w:val="24"/>
        </w:rPr>
        <w:t>. Γ</w:t>
      </w:r>
      <w:r>
        <w:rPr>
          <w:rFonts w:eastAsia="Times New Roman"/>
          <w:szCs w:val="24"/>
        </w:rPr>
        <w:t>νωρίζει ότι το παλιό πολιτικό σύστημα στήθηκε πάνω σε αδιαφανείς πρακτικ</w:t>
      </w:r>
      <w:r>
        <w:rPr>
          <w:rFonts w:eastAsia="Times New Roman"/>
          <w:szCs w:val="24"/>
        </w:rPr>
        <w:t>ές που, όταν δεν ήταν παράνομες, ήταν σίγουρα ανήθικες. Γνωρίζει ότι το παλιό πολιτικό σύστημα εξέθρεψε και στήθηκε πάνω στη γενικευμένη φοροδιαφυγή των ισχυρών, στα εκτεταμένα πελατειακά δίκτυα, στις εξυπηρετήσεις ειδικών συμφερόντων, στις υπόγειες συνδια</w:t>
      </w:r>
      <w:r>
        <w:rPr>
          <w:rFonts w:eastAsia="Times New Roman"/>
          <w:szCs w:val="24"/>
        </w:rPr>
        <w:t xml:space="preserve">λλαγές και συναλλαγές του πολιτικού προσωπικού, όσο ψηλά κι αν βρίσκονταν, με πολυεθνικές, με επιχειρηματίες, με μιντιάρχες. Τα γνωρίζει αυτά ο ελληνικός λαός. </w:t>
      </w:r>
    </w:p>
    <w:p w14:paraId="74B8E7E5" w14:textId="77777777" w:rsidR="00D8133C" w:rsidRDefault="00A7505C">
      <w:pPr>
        <w:spacing w:line="600" w:lineRule="auto"/>
        <w:ind w:firstLine="720"/>
        <w:contextualSpacing/>
        <w:jc w:val="both"/>
        <w:rPr>
          <w:rFonts w:eastAsia="Times New Roman"/>
          <w:szCs w:val="24"/>
        </w:rPr>
      </w:pPr>
      <w:r>
        <w:rPr>
          <w:rFonts w:eastAsia="Times New Roman"/>
          <w:szCs w:val="24"/>
        </w:rPr>
        <w:t>Αυτή ήταν η εικόνα του πολιτικού συστήματος στη χώρα: Αδιαφάνεια, διαβλητότητα, εκφυλισμός, αλα</w:t>
      </w:r>
      <w:r>
        <w:rPr>
          <w:rFonts w:eastAsia="Times New Roman"/>
          <w:szCs w:val="24"/>
        </w:rPr>
        <w:t xml:space="preserve">ζονεία. Και η αλαζονεία αυτή δεν έχει ποτέ εκφραστεί με πιο χυδαίο τρόπο από το διαβόητο </w:t>
      </w:r>
      <w:r>
        <w:rPr>
          <w:rFonts w:eastAsia="Times New Roman"/>
          <w:szCs w:val="24"/>
          <w:lang w:val="en-US"/>
        </w:rPr>
        <w:t>motto</w:t>
      </w:r>
      <w:r>
        <w:rPr>
          <w:rFonts w:eastAsia="Times New Roman"/>
          <w:szCs w:val="24"/>
        </w:rPr>
        <w:t xml:space="preserve"> που κάποιοι λανσάρατε κατά την αρχή της περιόδου της μνημονιακής τραγωδίας, ότι «μαζί τα φάγαμε». Ε, λοιπόν, σήμερα αποδεικνύεται ότι δεν τα φάγαμε μαζί, γιατί δ</w:t>
      </w:r>
      <w:r>
        <w:rPr>
          <w:rFonts w:eastAsia="Times New Roman"/>
          <w:szCs w:val="24"/>
        </w:rPr>
        <w:t xml:space="preserve">εν είμαστε όλοι ίδιοι και γιατί δεν τα φάγαμε μαζί στο χρηματιστήριο, στη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στον ΟΤΕ, στα δημόσια έργα, στα εξοπλιστικά, στα ΕΣΠΑ, στις προμήθειες δημοσίου, στο φάρμακο. Δεν τα φάγαμε μαζί. Πώς να το κάνουμε;</w:t>
      </w:r>
    </w:p>
    <w:p w14:paraId="74B8E7E6"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w:t>
      </w:r>
      <w:r>
        <w:rPr>
          <w:rFonts w:eastAsia="Times New Roman"/>
          <w:szCs w:val="24"/>
        </w:rPr>
        <w:t>ΥΡΙΖΑ και των ΑΝΕΛ)</w:t>
      </w:r>
    </w:p>
    <w:p w14:paraId="74B8E7E7" w14:textId="77777777" w:rsidR="00D8133C" w:rsidRDefault="00A7505C">
      <w:pPr>
        <w:spacing w:line="600" w:lineRule="auto"/>
        <w:ind w:firstLine="720"/>
        <w:contextualSpacing/>
        <w:jc w:val="both"/>
        <w:rPr>
          <w:rFonts w:eastAsia="Times New Roman"/>
          <w:szCs w:val="24"/>
        </w:rPr>
      </w:pPr>
      <w:r>
        <w:rPr>
          <w:rFonts w:eastAsia="Times New Roman"/>
          <w:szCs w:val="24"/>
        </w:rPr>
        <w:t>Και το ερώτημα είναι: Ποιος τα έφαγε; Τα έφαγε μια πολυάριθμη -είναι η αλήθεια- οικονομική, κοινωνική και πολιτική ελίτ που έστησε επί δεκαετίες τα δίχτυα της εξουσίας της και τους παραθεσμικούς μηχανισμούς επιρροής και εκβιασμών. Τα ον</w:t>
      </w:r>
      <w:r>
        <w:rPr>
          <w:rFonts w:eastAsia="Times New Roman"/>
          <w:szCs w:val="24"/>
        </w:rPr>
        <w:t>οματεπώνυμά της, αν ενδιαφέρεστε, θα τα βρείτε στις χρυσές λίστες των φορολογικών παραδείσων. Και αν αυτές οι πρακτικές ήταν μια φορά καταδικαστέες την εποχή της επίπλαστης ευημερίας, έγιναν δέκα φορές πιο αποκρουστικές, πιο επαχθείς, πιο απεχθείς, την περ</w:t>
      </w:r>
      <w:r>
        <w:rPr>
          <w:rFonts w:eastAsia="Times New Roman"/>
          <w:szCs w:val="24"/>
        </w:rPr>
        <w:t>ίοδο των μνημονίων. Αυτή είναι η «ύβρις» που είπα πριν. Όταν το πολιτικό προσωπικό της χρεοκοπίας κατεδάφιζε δικαιώματα, έκοβε συντάξεις, μείωνε κοινωνικές δαπάνες, πετσόκοβε μισθούς, έκλεινε σχολεία και νοσοκομεία, αλλά, απ’ ό,τι φαίνεται, ήξερε πολύ καλά</w:t>
      </w:r>
      <w:r>
        <w:rPr>
          <w:rFonts w:eastAsia="Times New Roman"/>
          <w:szCs w:val="24"/>
        </w:rPr>
        <w:t xml:space="preserve"> να μηχανεύεται τρόπους, προκειμένου να ταΐζει την απληστία του, γιατί περί αυτού πρόκειται. </w:t>
      </w:r>
    </w:p>
    <w:p w14:paraId="74B8E7E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Ήταν, λοιπόν, ακριβώς, αυτή η άθλια πολιτική στάση, αυτή η αδιανόητη αναισθησία και εξοργιστική αλαζονεία που δημιούργησε την κοινωνική και πολιτική δυναμική για </w:t>
      </w:r>
      <w:r>
        <w:rPr>
          <w:rFonts w:eastAsia="Times New Roman"/>
          <w:szCs w:val="24"/>
        </w:rPr>
        <w:t xml:space="preserve">την ανατροπή των πολιτικών συσχετισμών από το 2012 και μετά. </w:t>
      </w:r>
    </w:p>
    <w:p w14:paraId="74B8E7E9"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Ναι, γι’ αυτό βρισκόμαστε εμείς εδώ. Κερδίσαμε και τις εκλογές του Ιανουαρίου και του Σεπτεμβρίου κι εμείς δεν το ξεχνάμε αυτό. Δεν δικαιούμαστε να το ξεχάσουμε αυτό. </w:t>
      </w:r>
    </w:p>
    <w:p w14:paraId="74B8E7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ξεχνάμε ότι εντολή του ελληνικού λαού τον Γενάρη και τον Σεπτέμβρη του 2015 δεν ήταν μόνον να αγωνιστούμε ενάντια στη λιτότητα και στην εργασιακή ζούγκλα, δεν ήταν μόνον εντολή αγώνα για ανάκτηση κοινωνικών δικαιωμάτων που κανιβαλίστηκαν την πενταετία </w:t>
      </w:r>
      <w:r>
        <w:rPr>
          <w:rFonts w:eastAsia="Times New Roman" w:cs="Times New Roman"/>
          <w:szCs w:val="24"/>
        </w:rPr>
        <w:t xml:space="preserve">2010-2015. Ήταν και μια εντολή να αποδώσουμε δικαιοσύνη, ήταν και μια εντολή να κάνουμε ό,τι περνά από το χέρι μας για να αναδειχθούν οι ευθύνες του παλιού πολιτικού συστήματος για την μνημονιακή τραγωδία. Έχει δίκιο ο ελληνικός λαός </w:t>
      </w:r>
      <w:r>
        <w:rPr>
          <w:rFonts w:eastAsia="Times New Roman" w:cs="Times New Roman"/>
          <w:szCs w:val="24"/>
        </w:rPr>
        <w:t xml:space="preserve">σ’ </w:t>
      </w:r>
      <w:r>
        <w:rPr>
          <w:rFonts w:eastAsia="Times New Roman" w:cs="Times New Roman"/>
          <w:szCs w:val="24"/>
        </w:rPr>
        <w:t>αυτήν του την απαίτ</w:t>
      </w:r>
      <w:r>
        <w:rPr>
          <w:rFonts w:eastAsia="Times New Roman" w:cs="Times New Roman"/>
          <w:szCs w:val="24"/>
        </w:rPr>
        <w:t>ηση. Είχε και έχει δίκιο που μετά την ύβρη ζητά την κάθαρση και μετά τη νέμεση, όπως στην αρχαία τραγωδία, γιατί τραγωδία ήταν αυτό που έζησε όλα αυτά τα χρόνια. Πουθενά δεν έχει γίνει στην Ευρώπη. Και η τραγωδία του δεν είχε να κάνει μόνον με την προβλημα</w:t>
      </w:r>
      <w:r>
        <w:rPr>
          <w:rFonts w:eastAsia="Times New Roman" w:cs="Times New Roman"/>
          <w:szCs w:val="24"/>
        </w:rPr>
        <w:t>τική αρχιτεκτονική της Ευρωζώνης και τις εγγενείς αδικίες που παράγουν οι ατσάλινες πειθαρχίες των αγορών. Δεν είχε να κάνει μόνο με το στρεβλό αναπτυξιακό μοντέλο και τις περιφερειακές ανισότητες ούτε είχε μόνους αυτουργούς, όπως αποδείχτηκε, εκείνους που</w:t>
      </w:r>
      <w:r>
        <w:rPr>
          <w:rFonts w:eastAsia="Times New Roman" w:cs="Times New Roman"/>
          <w:szCs w:val="24"/>
        </w:rPr>
        <w:t xml:space="preserve"> σχεδίασαν και επέβαλλαν τα τερατώδη και αποτυχημένα μνημονικά προγράμματα. Έχουν και ελληνικά ονοματεπώνυμα οι αυτουργοί.</w:t>
      </w:r>
    </w:p>
    <w:p w14:paraId="74B8E7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Θέλω να σας διαβεβαιώσω ότι, σε ό,τι μας αφορά, δεν πρόκειται να αγνοήσουμε την εντολή του ελληνικού λαού, όσο και αν κάποιοι προσπαθ</w:t>
      </w:r>
      <w:r>
        <w:rPr>
          <w:rFonts w:eastAsia="Times New Roman" w:cs="Times New Roman"/>
          <w:szCs w:val="24"/>
        </w:rPr>
        <w:t>ούν να μας εκφοβήσουν με μηνύσεις και με απειλές και με ειδικά δικαστήρια. Εμείς απειλές και εκβιασμούς δεν λογαριάζουμε. Είμαστε φτιαγμένοι από άλλο υλικό. Δεν τρομάζουμε.</w:t>
      </w:r>
    </w:p>
    <w:p w14:paraId="74B8E7EC"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7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τηρήσουμε στο ακέραιο </w:t>
      </w:r>
      <w:r>
        <w:rPr>
          <w:rFonts w:eastAsia="Times New Roman" w:cs="Times New Roman"/>
          <w:szCs w:val="24"/>
        </w:rPr>
        <w:t>και την επιθυμία και την εντολή που μας έδωσε ο ελληνικός λαός. Αλλά μην έχετε κα</w:t>
      </w:r>
      <w:r>
        <w:rPr>
          <w:rFonts w:eastAsia="Times New Roman" w:cs="Times New Roman"/>
          <w:szCs w:val="24"/>
        </w:rPr>
        <w:t>μ</w:t>
      </w:r>
      <w:r>
        <w:rPr>
          <w:rFonts w:eastAsia="Times New Roman" w:cs="Times New Roman"/>
          <w:szCs w:val="24"/>
        </w:rPr>
        <w:t>μία αμφιβολία, όχι μόνον εμείς, κανείς δεν πρόκειται να τρομοκρατηθεί: ούτε εγώ, ούτε η κοινοβουλευτική πλειοψηφία ούτε η ελληνική δικαιοσύνη και οι μάρτυρες, προστατευόμενοι</w:t>
      </w:r>
      <w:r>
        <w:rPr>
          <w:rFonts w:eastAsia="Times New Roman" w:cs="Times New Roman"/>
          <w:szCs w:val="24"/>
        </w:rPr>
        <w:t xml:space="preserve"> και μη, που ξαφνικά τον θεσμό των προστατευόμενων μαρτύρων τον λοιδορείτε, αν και εσείς τον ψηφίσατε. </w:t>
      </w:r>
      <w:r>
        <w:rPr>
          <w:rFonts w:eastAsia="Times New Roman" w:cs="Times New Roman"/>
          <w:szCs w:val="24"/>
        </w:rPr>
        <w:t xml:space="preserve">Σ’ </w:t>
      </w:r>
      <w:r>
        <w:rPr>
          <w:rFonts w:eastAsia="Times New Roman" w:cs="Times New Roman"/>
          <w:szCs w:val="24"/>
        </w:rPr>
        <w:t xml:space="preserve">όλη την Ευρώπη, </w:t>
      </w:r>
      <w:r>
        <w:rPr>
          <w:rFonts w:eastAsia="Times New Roman" w:cs="Times New Roman"/>
          <w:szCs w:val="24"/>
        </w:rPr>
        <w:t>σ’</w:t>
      </w:r>
      <w:r>
        <w:rPr>
          <w:rFonts w:eastAsia="Times New Roman" w:cs="Times New Roman"/>
          <w:szCs w:val="24"/>
        </w:rPr>
        <w:t xml:space="preserve"> όλον τον κόσμο, στις Ηνωμένες Πολιτείες τους θεωρούν ήρωες, που παίρνουν το θάρρος να μιλήσουν, να πουν την αλήθεια, απέναντι σε ισ</w:t>
      </w:r>
      <w:r>
        <w:rPr>
          <w:rFonts w:eastAsia="Times New Roman" w:cs="Times New Roman"/>
          <w:szCs w:val="24"/>
        </w:rPr>
        <w:t xml:space="preserve">χυρά συστήματα και να αποκαλυφθούν τα σκάνδαλα, αλλά εσείς εδώ τους ονομάσατε </w:t>
      </w:r>
      <w:r>
        <w:rPr>
          <w:rFonts w:eastAsia="Times New Roman" w:cs="Times New Roman"/>
          <w:szCs w:val="24"/>
        </w:rPr>
        <w:t>«</w:t>
      </w:r>
      <w:r>
        <w:rPr>
          <w:rFonts w:eastAsia="Times New Roman" w:cs="Times New Roman"/>
          <w:szCs w:val="24"/>
        </w:rPr>
        <w:t>κουκουλοφόρους</w:t>
      </w:r>
      <w:r>
        <w:rPr>
          <w:rFonts w:eastAsia="Times New Roman" w:cs="Times New Roman"/>
          <w:szCs w:val="24"/>
        </w:rPr>
        <w:t>»</w:t>
      </w:r>
      <w:r>
        <w:rPr>
          <w:rFonts w:eastAsia="Times New Roman" w:cs="Times New Roman"/>
          <w:szCs w:val="24"/>
        </w:rPr>
        <w:t xml:space="preserve"> και ζητάτε διακαώς να βγει η κουκούλα.</w:t>
      </w:r>
    </w:p>
    <w:p w14:paraId="74B8E7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αυτόν τον τόπο οι θεσμοί θα λειτουργήσουν, οι νόμοι και οι διαδικασίες θα τηρηθούν και η δικαιοσύνη, να είστε σίγουροι,</w:t>
      </w:r>
      <w:r>
        <w:rPr>
          <w:rFonts w:eastAsia="Times New Roman" w:cs="Times New Roman"/>
          <w:szCs w:val="24"/>
        </w:rPr>
        <w:t xml:space="preserve"> θα αποδοθεί, όσο και αν κάποιοι προσπαθούν ήδη με τεχνάσματα και κόλπα να το εμποδίσουν αυτό. Γιατί –ξέρετε- πέρα από το αστείο της υπόθεσης, της μήνυσης σε εμένα και στον Παπαγγελόπουλο περί διεθνούς σκευωρίας, υπάρχει και κάποιο πρακτικό αποτέλεσμα </w:t>
      </w:r>
      <w:r>
        <w:rPr>
          <w:rFonts w:eastAsia="Times New Roman" w:cs="Times New Roman"/>
          <w:szCs w:val="24"/>
        </w:rPr>
        <w:t xml:space="preserve">σ’ </w:t>
      </w:r>
      <w:r>
        <w:rPr>
          <w:rFonts w:eastAsia="Times New Roman" w:cs="Times New Roman"/>
          <w:szCs w:val="24"/>
        </w:rPr>
        <w:t>α</w:t>
      </w:r>
      <w:r>
        <w:rPr>
          <w:rFonts w:eastAsia="Times New Roman" w:cs="Times New Roman"/>
          <w:szCs w:val="24"/>
        </w:rPr>
        <w:t>υτήν την ενέργεια που αφορά τη μήνυση -πρωτοφανές- σε δικαστικούς λειτουργούς, σε έντιμους εισαγγελείς που έκαναν το μεγάλο ατόπημα να κάνουν τη δουλειά τους όπως ορίζει ο νόμος.</w:t>
      </w:r>
    </w:p>
    <w:p w14:paraId="74B8E7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Ποιο είναι το προφανές αυτής της ενέργειας που δεν είναι τυχαία; Μηνύουν τους</w:t>
      </w:r>
      <w:r>
        <w:rPr>
          <w:rFonts w:eastAsia="Times New Roman" w:cs="Times New Roman"/>
          <w:szCs w:val="24"/>
        </w:rPr>
        <w:t xml:space="preserve"> εισαγγελείς διαφθοράς για να εμποδίσουν τη δικαστική διερεύνηση. Έχουν σχέδιο. Θέλουν να εξαιρεθούν οι έντιμοι εισαγγελείς, που γνωρίζουν καλά την υπόθεση, προκειμένου να κωλυσιεργήσει η διαδικασία, να μην προχωρήσει άμεσα η διερεύνηση.</w:t>
      </w:r>
    </w:p>
    <w:p w14:paraId="74B8E7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Να ξέρουν, όμως, ό</w:t>
      </w:r>
      <w:r>
        <w:rPr>
          <w:rFonts w:eastAsia="Times New Roman" w:cs="Times New Roman"/>
          <w:szCs w:val="24"/>
        </w:rPr>
        <w:t xml:space="preserve">τι δεν θα τους περάσει, δεν θα τα καταφέρουν. Η υπόθεση αυτή θα προχωρήσει, θέλουν-δεν θέλουν. Η δικαιοσύνη </w:t>
      </w:r>
      <w:r>
        <w:rPr>
          <w:rFonts w:eastAsia="Times New Roman" w:cs="Times New Roman"/>
          <w:szCs w:val="24"/>
        </w:rPr>
        <w:t xml:space="preserve">σ’ </w:t>
      </w:r>
      <w:r>
        <w:rPr>
          <w:rFonts w:eastAsia="Times New Roman" w:cs="Times New Roman"/>
          <w:szCs w:val="24"/>
        </w:rPr>
        <w:t>αυτόν τον τόπο θα αποδοθεί όπως πρέπει και όπως ορίζει το Σύνταγμα και οι νόμοι της χώρας.</w:t>
      </w:r>
    </w:p>
    <w:p w14:paraId="74B8E7F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w:t>
      </w:r>
      <w:r>
        <w:rPr>
          <w:rFonts w:eastAsia="Times New Roman" w:cs="Times New Roman"/>
          <w:szCs w:val="24"/>
        </w:rPr>
        <w:t>ΕΛ)</w:t>
      </w:r>
    </w:p>
    <w:p w14:paraId="74B8E7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λοιπόν, κυρίες και κύριοι Βουλευτές, σήμερα σας καλώ να </w:t>
      </w:r>
      <w:r>
        <w:rPr>
          <w:rFonts w:eastAsia="Times New Roman" w:cs="Times New Roman"/>
          <w:szCs w:val="24"/>
        </w:rPr>
        <w:t xml:space="preserve">επιλέξετε </w:t>
      </w:r>
      <w:r>
        <w:rPr>
          <w:rFonts w:eastAsia="Times New Roman" w:cs="Times New Roman"/>
          <w:szCs w:val="24"/>
        </w:rPr>
        <w:t>τον μοναδικά ορθό και έντιμο δρόμο, να υπερψηφίσετε σύμφωνα με τον Κανονισμό και το Σύνταγμα, τη συγκρότηση Κοινοβουλευτικής Επιτροπής Προκαταρκτικής Εξέτασ</w:t>
      </w:r>
      <w:r>
        <w:rPr>
          <w:rFonts w:eastAsia="Times New Roman" w:cs="Times New Roman"/>
          <w:szCs w:val="24"/>
        </w:rPr>
        <w:t>ης.</w:t>
      </w:r>
    </w:p>
    <w:p w14:paraId="74B8E7F3" w14:textId="77777777" w:rsidR="00D8133C" w:rsidRDefault="00A7505C">
      <w:pPr>
        <w:spacing w:line="600" w:lineRule="auto"/>
        <w:ind w:firstLine="720"/>
        <w:contextualSpacing/>
        <w:jc w:val="both"/>
        <w:rPr>
          <w:rFonts w:eastAsia="Times New Roman"/>
          <w:szCs w:val="24"/>
        </w:rPr>
      </w:pPr>
      <w:r>
        <w:rPr>
          <w:rFonts w:eastAsia="Times New Roman"/>
          <w:szCs w:val="24"/>
        </w:rPr>
        <w:t>Σας καλώ να επιλέξουμε ως Ολομέλεια της Εθνικής Αντιπροσωπείας τον μοναδικό θεσμικά προβλεπόμενο δρόμο για την πλήρη διερεύνηση της υπόθεσης αυτής και την απάντηση στα πολύπλοκα δικονομικά και ουσιαστικά ζητήματα που έχουν προκύψει στο πλαίσιο της δικα</w:t>
      </w:r>
      <w:r>
        <w:rPr>
          <w:rFonts w:eastAsia="Times New Roman"/>
          <w:szCs w:val="24"/>
        </w:rPr>
        <w:t>στικής έρευνας.</w:t>
      </w:r>
    </w:p>
    <w:p w14:paraId="74B8E7F4" w14:textId="77777777" w:rsidR="00D8133C" w:rsidRDefault="00A7505C">
      <w:pPr>
        <w:spacing w:line="600" w:lineRule="auto"/>
        <w:ind w:firstLine="720"/>
        <w:contextualSpacing/>
        <w:jc w:val="both"/>
        <w:rPr>
          <w:rFonts w:eastAsia="Times New Roman"/>
          <w:szCs w:val="24"/>
        </w:rPr>
      </w:pPr>
      <w:r>
        <w:rPr>
          <w:rFonts w:eastAsia="Times New Roman"/>
          <w:szCs w:val="24"/>
        </w:rPr>
        <w:t>Σας καλώ να επιλέξουμε το δρόμο της πολιτικής και θεσμικής ευθύνης. Και αυτή είναι μια επιλογή, η μόνη επιλογή</w:t>
      </w:r>
      <w:r>
        <w:rPr>
          <w:rFonts w:eastAsia="Times New Roman"/>
          <w:szCs w:val="24"/>
        </w:rPr>
        <w:t>,</w:t>
      </w:r>
      <w:r>
        <w:rPr>
          <w:rFonts w:eastAsia="Times New Roman"/>
          <w:szCs w:val="24"/>
        </w:rPr>
        <w:t xml:space="preserve"> που σέβεται τους θεσμούς και το νόμο, αλλά την ίδια στιγμή δίνει και σαφές μήνυμα στους πολίτες ότι δεν θα συγκαλύψουμε, δεν θα </w:t>
      </w:r>
      <w:r>
        <w:rPr>
          <w:rFonts w:eastAsia="Times New Roman"/>
          <w:szCs w:val="24"/>
        </w:rPr>
        <w:t xml:space="preserve">κουκουλώσουμε, δεν θα θάψουμε ένα από τα μεγαλύτερα σκάνδαλα της σύγχρονης ιστορίας της χώρας, γιατί ο ελληνικός λαός έχει το δικαίωμα και την απαίτηση να βγουν όλα στο φως και να μάθει την αλήθεια, να μάθει τι συνέβη τα χρόνια της ευμάρειας, αλλά και </w:t>
      </w:r>
      <w:r>
        <w:rPr>
          <w:rFonts w:eastAsia="Times New Roman"/>
          <w:szCs w:val="24"/>
        </w:rPr>
        <w:t xml:space="preserve">πως </w:t>
      </w:r>
      <w:r>
        <w:rPr>
          <w:rFonts w:eastAsia="Times New Roman"/>
          <w:szCs w:val="24"/>
        </w:rPr>
        <w:t>κάποιοι διαχειρίστηκαν τη χρεοκοπία της χώρας, ποια κέντρα, ποια πρόσωπα ευθύνονται για την καταρράκωση θεσμών και νόμων, ποιοι καταχράστηκαν την εξουσία που τους έδωσε, ποιοι εκμεταλλεύτηκαν θέσεις και αρμοδιότητες, ποιοι τελικά ευλόγησαν τη διασπάθιση δη</w:t>
      </w:r>
      <w:r>
        <w:rPr>
          <w:rFonts w:eastAsia="Times New Roman"/>
          <w:szCs w:val="24"/>
        </w:rPr>
        <w:t xml:space="preserve">μόσιου χρήματος και μάλιστα σε έναν τομέα τόσο ευαίσθητο, όπως η δημόσια υγεία, να μάθει ποιοι ήταν αυτοί που μετέτρεψαν τον πόνο και την ασθένεια σε μέσο πλουτισμού. Και βεβαίως όχι μόνο να μάθει, αλλά και να υποστούν τις συνέπειες του νόμου. </w:t>
      </w:r>
    </w:p>
    <w:p w14:paraId="74B8E7F5" w14:textId="77777777" w:rsidR="00D8133C" w:rsidRDefault="00A7505C">
      <w:pPr>
        <w:spacing w:line="600" w:lineRule="auto"/>
        <w:ind w:firstLine="720"/>
        <w:contextualSpacing/>
        <w:jc w:val="both"/>
        <w:rPr>
          <w:rFonts w:eastAsia="Times New Roman"/>
          <w:szCs w:val="24"/>
        </w:rPr>
      </w:pPr>
      <w:r>
        <w:rPr>
          <w:rFonts w:eastAsia="Times New Roman"/>
          <w:szCs w:val="24"/>
        </w:rPr>
        <w:t>(Στο σημείο</w:t>
      </w:r>
      <w:r>
        <w:rPr>
          <w:rFonts w:eastAsia="Times New Roman"/>
          <w:szCs w:val="24"/>
        </w:rPr>
        <w:t xml:space="preserve"> αυτό την Προεδρική Έδρα καταλαμβάνει ο Β΄ Αντιπρόεδρος της Βουλής κ. </w:t>
      </w:r>
      <w:r w:rsidRPr="00D4690C">
        <w:rPr>
          <w:rFonts w:eastAsia="Times New Roman"/>
          <w:b/>
          <w:szCs w:val="24"/>
        </w:rPr>
        <w:t>ΓΕΩΡΓΙΟΣ ΒΑΡΕΜΕΝΟΣ</w:t>
      </w:r>
      <w:r>
        <w:rPr>
          <w:rFonts w:eastAsia="Times New Roman"/>
          <w:szCs w:val="24"/>
        </w:rPr>
        <w:t>)</w:t>
      </w:r>
    </w:p>
    <w:p w14:paraId="74B8E7F6"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Το οφείλουμε όλοι μας στους εαυτούς μας. Το οφείλουμε στην αξιοπιστία του πολιτικού συστήματος. Το οφείλουμε στη χώρα και τους πολίτες, αλλά πάνω </w:t>
      </w:r>
      <w:r>
        <w:rPr>
          <w:rFonts w:eastAsia="Times New Roman"/>
          <w:szCs w:val="24"/>
        </w:rPr>
        <w:t xml:space="preserve">απ’ </w:t>
      </w:r>
      <w:r>
        <w:rPr>
          <w:rFonts w:eastAsia="Times New Roman"/>
          <w:szCs w:val="24"/>
        </w:rPr>
        <w:t>όλα το οφείλουμε</w:t>
      </w:r>
      <w:r>
        <w:rPr>
          <w:rFonts w:eastAsia="Times New Roman"/>
          <w:szCs w:val="24"/>
        </w:rPr>
        <w:t xml:space="preserve"> στις νέες γενιές, το οφείλουμε στα νέα παιδιά που έφυγαν μετανάστες στο εξωτερικό, το οφείλουμε στα παιδιά μας για να μπορούμε αύριο να τα κοιτάξουμε στα μάτια και θα τα κοιτάμε στα μάτια.</w:t>
      </w:r>
    </w:p>
    <w:p w14:paraId="74B8E7F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Ευχαριστώ πολύ. </w:t>
      </w:r>
    </w:p>
    <w:p w14:paraId="74B8E7F8"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w:t>
      </w:r>
      <w:r>
        <w:rPr>
          <w:rFonts w:eastAsia="Times New Roman" w:cs="Times New Roman"/>
          <w:szCs w:val="24"/>
        </w:rPr>
        <w:t>ων ΑΝΕΛ)</w:t>
      </w:r>
    </w:p>
    <w:p w14:paraId="74B8E7F9" w14:textId="77777777" w:rsidR="00D8133C" w:rsidRDefault="00A7505C">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Τον λόγο έχει ο ...</w:t>
      </w:r>
    </w:p>
    <w:p w14:paraId="74B8E7FA" w14:textId="77777777" w:rsidR="00D8133C" w:rsidRDefault="00A7505C">
      <w:pPr>
        <w:spacing w:line="600" w:lineRule="auto"/>
        <w:ind w:firstLine="720"/>
        <w:contextualSpacing/>
        <w:jc w:val="both"/>
        <w:rPr>
          <w:rFonts w:eastAsia="Times New Roman"/>
          <w:b/>
          <w:szCs w:val="24"/>
        </w:rPr>
      </w:pPr>
      <w:r>
        <w:rPr>
          <w:rFonts w:eastAsia="Times New Roman"/>
          <w:b/>
          <w:szCs w:val="24"/>
        </w:rPr>
        <w:t>ΣΤΑΥΡΟΣ ΘΕΟΔΩΡΑΚΗΣ (Πρόεδρος του κόμματος Το Ποτάμι):</w:t>
      </w:r>
      <w:r>
        <w:rPr>
          <w:rFonts w:eastAsia="Times New Roman"/>
          <w:szCs w:val="24"/>
        </w:rPr>
        <w:t xml:space="preserve"> Κύριε Πρόεδρε, θα ήθελα τον λόγο.</w:t>
      </w:r>
    </w:p>
    <w:p w14:paraId="74B8E7FB" w14:textId="77777777" w:rsidR="00D8133C" w:rsidRDefault="00A7505C">
      <w:pPr>
        <w:spacing w:line="600" w:lineRule="auto"/>
        <w:ind w:firstLine="720"/>
        <w:contextualSpacing/>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Τι θέλετε, κύριε Θεοδωράκη;</w:t>
      </w:r>
    </w:p>
    <w:p w14:paraId="74B8E7FC"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Το </w:t>
      </w:r>
      <w:r>
        <w:rPr>
          <w:rFonts w:eastAsia="Times New Roman"/>
          <w:b/>
          <w:szCs w:val="24"/>
        </w:rPr>
        <w:t xml:space="preserve">Ποτάμι): </w:t>
      </w:r>
      <w:r>
        <w:rPr>
          <w:rFonts w:eastAsia="Times New Roman"/>
          <w:szCs w:val="24"/>
        </w:rPr>
        <w:t xml:space="preserve">Τώρα μου ανακοινώθηκε ότι  για τέταρτη φορά μου αλλάζετε θέση στη σειρά των ομιλητών. Είναι προσβλητικό. Δεν θα κάνω ομιλία. Την καταθέτω στα Πρακτικά. </w:t>
      </w:r>
    </w:p>
    <w:p w14:paraId="74B8E7FD"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Είναι προσβλητικό όχι μόνο για εμένα, αλλά για τη σημαντική μέρα που ζούμε, για το σημαντικό θέμα που συζητάμε να έχουμε μια διαδικασία «κλοτσοσκούφι». </w:t>
      </w:r>
    </w:p>
    <w:p w14:paraId="74B8E7FE" w14:textId="77777777" w:rsidR="00D8133C" w:rsidRDefault="00A7505C">
      <w:pPr>
        <w:spacing w:line="600" w:lineRule="auto"/>
        <w:ind w:firstLine="720"/>
        <w:contextualSpacing/>
        <w:jc w:val="both"/>
        <w:rPr>
          <w:rFonts w:eastAsia="Times New Roman"/>
          <w:szCs w:val="24"/>
        </w:rPr>
      </w:pPr>
      <w:r>
        <w:rPr>
          <w:rFonts w:eastAsia="Times New Roman"/>
          <w:szCs w:val="24"/>
        </w:rPr>
        <w:t>Είχατε καθορίσει και είχε πει ο κ. Βούτσης ότι θα μιλήσω μετά τον Πρωθυπουργό. Τώρα δίνετε τον λόγο στο</w:t>
      </w:r>
      <w:r>
        <w:rPr>
          <w:rFonts w:eastAsia="Times New Roman"/>
          <w:szCs w:val="24"/>
        </w:rPr>
        <w:t>ν αρχηγό της Χρυσής Αυγής. Πάρτε, λοιπόν, την ομιλία μου και παρακαλώ να σέβεστε τουλάχιστον τις αποφάσεις του Προεδρείου.</w:t>
      </w:r>
    </w:p>
    <w:p w14:paraId="74B8E7FF"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(Στο σημείο αυτό ο Πρόεδρος του κόμματος Το Ποτάμι, κ. Σταύρος Θεοδωράκης, καταθέτει για τα Πρακτικά την προαναφερθείσα ομιλία του, η</w:t>
      </w:r>
      <w:r>
        <w:rPr>
          <w:rFonts w:eastAsia="Times New Roman" w:cs="Times New Roman"/>
          <w:szCs w:val="24"/>
        </w:rPr>
        <w:t xml:space="preserve">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4B8E800" w14:textId="77777777" w:rsidR="00D8133C" w:rsidRDefault="00A7505C">
      <w:pPr>
        <w:spacing w:line="600" w:lineRule="auto"/>
        <w:ind w:firstLine="720"/>
        <w:contextualSpacing/>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Κύριε Θεοδωράκη, απομένουν τέσσερις πολιτικοί αρχηγοί. Δεν αποτελείτε κα</w:t>
      </w:r>
      <w:r>
        <w:rPr>
          <w:rFonts w:eastAsia="Times New Roman"/>
          <w:szCs w:val="24"/>
        </w:rPr>
        <w:t>μ</w:t>
      </w:r>
      <w:r>
        <w:rPr>
          <w:rFonts w:eastAsia="Times New Roman"/>
          <w:szCs w:val="24"/>
        </w:rPr>
        <w:t>μία εξαίρεση ούτε υπάρχει κάποια πρόθεση να</w:t>
      </w:r>
      <w:r>
        <w:rPr>
          <w:rFonts w:eastAsia="Times New Roman"/>
          <w:szCs w:val="24"/>
        </w:rPr>
        <w:t xml:space="preserve"> αδικηθείτε.</w:t>
      </w:r>
    </w:p>
    <w:p w14:paraId="74B8E801" w14:textId="77777777" w:rsidR="00D8133C" w:rsidRDefault="00A7505C">
      <w:pPr>
        <w:spacing w:line="600" w:lineRule="auto"/>
        <w:ind w:firstLine="720"/>
        <w:contextualSpacing/>
        <w:jc w:val="both"/>
        <w:rPr>
          <w:rFonts w:eastAsia="Times New Roman"/>
          <w:szCs w:val="24"/>
        </w:rPr>
      </w:pPr>
      <w:r>
        <w:rPr>
          <w:rFonts w:eastAsia="Times New Roman"/>
          <w:b/>
          <w:szCs w:val="24"/>
        </w:rPr>
        <w:t>ΣΤΑΥΡΟΣ ΘΕΟΔΩΡΑΚΗΣ (Πρόεδρος του κόμματος Το Ποτάμι):</w:t>
      </w:r>
      <w:r>
        <w:rPr>
          <w:rFonts w:eastAsia="Times New Roman"/>
          <w:szCs w:val="24"/>
        </w:rPr>
        <w:t xml:space="preserve"> Από το πρωί έχω αλλάξει τέσσερις φορές θέση στον κατάλογο των ομιλητών με δική σας ευθύνη.</w:t>
      </w:r>
    </w:p>
    <w:p w14:paraId="74B8E802"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Είμαστε μετά τα μεσάνυχτα, καθυστέρησε η διαδικασία. Δεν είστε ο </w:t>
      </w:r>
      <w:r>
        <w:rPr>
          <w:rFonts w:eastAsia="Times New Roman"/>
          <w:szCs w:val="24"/>
        </w:rPr>
        <w:t>μόνος αδικημένος. Παρακαλώ, καθίστε στη θέση σας και θα μιλήσετε.</w:t>
      </w:r>
    </w:p>
    <w:p w14:paraId="74B8E803" w14:textId="77777777" w:rsidR="00D8133C" w:rsidRDefault="00A7505C">
      <w:pPr>
        <w:spacing w:line="600" w:lineRule="auto"/>
        <w:ind w:firstLine="720"/>
        <w:contextualSpacing/>
        <w:jc w:val="both"/>
        <w:rPr>
          <w:rFonts w:eastAsia="Times New Roman"/>
          <w:szCs w:val="24"/>
        </w:rPr>
      </w:pPr>
      <w:r>
        <w:rPr>
          <w:rFonts w:eastAsia="Times New Roman"/>
          <w:szCs w:val="24"/>
        </w:rPr>
        <w:t>Τον λόγο έχει ο Πρόεδρος της Χρυσής Αυγής κ. Μιχαλολιάκος. Και αφού είναι η ώρα που είναι, ας κάνουμε μια προσπάθεια τουλάχιστον τώρα να τηρήσουμε τον χρόνο.</w:t>
      </w:r>
    </w:p>
    <w:p w14:paraId="74B8E8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ΜΙΧΑΛΟΛΙΑΚΟΣ (Γενικός </w:t>
      </w:r>
      <w:r>
        <w:rPr>
          <w:rFonts w:eastAsia="Times New Roman" w:cs="Times New Roman"/>
          <w:b/>
          <w:szCs w:val="24"/>
        </w:rPr>
        <w:t>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Κύριε Πρόεδρε, κυρίες και κύριοι Βουλευτές, η σημερινή συνεδρίαση της Βουλής έχει αντικείμενο τη σύσταση προκαταρκτικής επιτροπής προκειμένου να εξεταστεί ένα μεγάλο ζήτημα, όπως είναι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8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ριν αναφερθώ </w:t>
      </w:r>
      <w:r>
        <w:rPr>
          <w:rFonts w:eastAsia="Times New Roman" w:cs="Times New Roman"/>
          <w:szCs w:val="24"/>
        </w:rPr>
        <w:t>σ’</w:t>
      </w:r>
      <w:r>
        <w:rPr>
          <w:rFonts w:eastAsia="Times New Roman" w:cs="Times New Roman"/>
          <w:szCs w:val="24"/>
        </w:rPr>
        <w:t xml:space="preserve"> αυτό, έκανα κάτι πάρα πολύ απλό: Πήρα ένα τηλέφωνο δύο - τρεις φαρμακοποιούς φίλους μου και όλοι τους, χωρίς εξαίρεση, μου είπαν ότι τα φάρμακα σήμερα είναι πολύ πιο φθηνά από ό,τι ήταν στο παρελθόν. Πώς συμβαίνει αυτό; Μου είπαν συγκεκριμέ</w:t>
      </w:r>
      <w:r>
        <w:rPr>
          <w:rFonts w:eastAsia="Times New Roman" w:cs="Times New Roman"/>
          <w:szCs w:val="24"/>
        </w:rPr>
        <w:t xml:space="preserve">να για φάρμακα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τα οποία είχαν κάποτε 40 ευρώ ότι σήμερα έχουν 10 ευρώ. Ποιοι κέρδιζαν αυτά τα 30 ευρώ; Εγώ δεν θέλω να απαγγείλω κατηγορίες ούτε να ανακηρύξω ενόχους, όπως κάνετε εσείς για εμάς, αλλά αυτό είναι ένα αντικειμενικό γεγονός. </w:t>
      </w:r>
    </w:p>
    <w:p w14:paraId="74B8E8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Όπ</w:t>
      </w:r>
      <w:r>
        <w:rPr>
          <w:rFonts w:eastAsia="Times New Roman" w:cs="Times New Roman"/>
          <w:szCs w:val="24"/>
        </w:rPr>
        <w:t xml:space="preserve">ως, επίσης, αντικειμενικό γεγονός είναι -και δεν το γνωρίζει ο ελληνικός λαός- ότι όλη η ιστορία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ξεκίνησε από την Επιτροπή Ανταγωνισμού των Ηνωμένων Πολιτειών της Αμερικής, όπου οι αμερικανικές φαρμακευτικές εταιρείες κατήγγειλαν τη </w:t>
      </w:r>
      <w:r>
        <w:rPr>
          <w:rFonts w:eastAsia="Times New Roman" w:cs="Times New Roman"/>
          <w:szCs w:val="24"/>
        </w:rPr>
        <w:t>«</w:t>
      </w:r>
      <w:r>
        <w:rPr>
          <w:rFonts w:eastAsia="Times New Roman" w:cs="Times New Roman"/>
          <w:szCs w:val="24"/>
          <w:lang w:val="en-US"/>
        </w:rPr>
        <w:t>NOVAR</w:t>
      </w:r>
      <w:r>
        <w:rPr>
          <w:rFonts w:eastAsia="Times New Roman" w:cs="Times New Roman"/>
          <w:szCs w:val="24"/>
          <w:lang w:val="en-US"/>
        </w:rPr>
        <w:t>TIS</w:t>
      </w:r>
      <w:r>
        <w:rPr>
          <w:rFonts w:eastAsia="Times New Roman" w:cs="Times New Roman"/>
          <w:szCs w:val="24"/>
        </w:rPr>
        <w:t>»</w:t>
      </w:r>
      <w:r>
        <w:rPr>
          <w:rFonts w:eastAsia="Times New Roman" w:cs="Times New Roman"/>
          <w:szCs w:val="24"/>
        </w:rPr>
        <w:t xml:space="preserve"> ότι με αθέμιτους τρόπους παίρνει ένα μεγάλο κομμάτι της πίτας από την ελληνική και τις ευρωπαϊκές αγορές. Παρενέβη στην έρευνα και το </w:t>
      </w:r>
      <w:r>
        <w:rPr>
          <w:rFonts w:eastAsia="Times New Roman" w:cs="Times New Roman"/>
          <w:szCs w:val="24"/>
          <w:lang w:val="en-US"/>
        </w:rPr>
        <w:t>FBI</w:t>
      </w:r>
      <w:r>
        <w:rPr>
          <w:rFonts w:eastAsia="Times New Roman" w:cs="Times New Roman"/>
          <w:szCs w:val="24"/>
        </w:rPr>
        <w:t xml:space="preserve"> και, όπως γνωρίζετε, έχουμε φτάσει στα στοιχεία τα οποία υπάρχουν σήμερα τα οποία και θα κριθούν. </w:t>
      </w:r>
    </w:p>
    <w:p w14:paraId="74B8E8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Άκουσα με μεγά</w:t>
      </w:r>
      <w:r>
        <w:rPr>
          <w:rFonts w:eastAsia="Times New Roman" w:cs="Times New Roman"/>
          <w:szCs w:val="24"/>
        </w:rPr>
        <w:t xml:space="preserve">λη μου χαρά προηγουμένως τον Υπουργό Δικαιοσύνης της Κυβερνήσεως να λέει ότι σκοπός της Πλειοψηφίας και ελπίζω και της Νέας Δημοκρατίας, είναι η οριστική κατάργηση αυτού του σκανδαλώδους άρθρου 86, του λεγόμενου νόμου περί ευθύνης Υπουργών. Σύμφωνα </w:t>
      </w:r>
      <w:r>
        <w:rPr>
          <w:rFonts w:eastAsia="Times New Roman" w:cs="Times New Roman"/>
          <w:szCs w:val="24"/>
        </w:rPr>
        <w:t>μ’</w:t>
      </w:r>
      <w:r>
        <w:rPr>
          <w:rFonts w:eastAsia="Times New Roman" w:cs="Times New Roman"/>
          <w:szCs w:val="24"/>
        </w:rPr>
        <w:t xml:space="preserve"> αυτό</w:t>
      </w:r>
      <w:r>
        <w:rPr>
          <w:rFonts w:eastAsia="Times New Roman" w:cs="Times New Roman"/>
          <w:szCs w:val="24"/>
        </w:rPr>
        <w:t>ν έχουμε καταλήξει πολλές φορές σε κωμικοτραγικά αποτελέσματα δικών, όπως στην πρόσφατη δίκη -συνεχίζονται οι δίκες- με κατηγορούμενο τον Τσοχατζόπουλο ως Υπουργό Αμύνης και τον Γενικό Διευθυντή Εξοπλισμών του Υπουργείου του, τον Σμπώκο, όπου ο μεν Τσοχατζ</w:t>
      </w:r>
      <w:r>
        <w:rPr>
          <w:rFonts w:eastAsia="Times New Roman" w:cs="Times New Roman"/>
          <w:szCs w:val="24"/>
        </w:rPr>
        <w:t xml:space="preserve">όπουλος κατεδικάσθη για ξέπλυμα </w:t>
      </w:r>
      <w:r>
        <w:rPr>
          <w:rFonts w:eastAsia="Times New Roman" w:cs="Times New Roman"/>
          <w:szCs w:val="24"/>
        </w:rPr>
        <w:t xml:space="preserve">βρόμικου </w:t>
      </w:r>
      <w:r>
        <w:rPr>
          <w:rFonts w:eastAsia="Times New Roman" w:cs="Times New Roman"/>
          <w:szCs w:val="24"/>
        </w:rPr>
        <w:t xml:space="preserve">χρήματος και απηλάγη λόγω παραγραφής -άρα, εφαρμόζεται, κακώς, ο νόμος περί ευθύνης Υπουργών- ενώ αντίθετα ο Σμπώκος του οποίου δεν του βρήκαν ούτε ένα ευρώ </w:t>
      </w:r>
      <w:r>
        <w:rPr>
          <w:rFonts w:eastAsia="Times New Roman" w:cs="Times New Roman"/>
          <w:szCs w:val="24"/>
        </w:rPr>
        <w:t xml:space="preserve">σ’ </w:t>
      </w:r>
      <w:r>
        <w:rPr>
          <w:rFonts w:eastAsia="Times New Roman" w:cs="Times New Roman"/>
          <w:szCs w:val="24"/>
        </w:rPr>
        <w:t xml:space="preserve">έναν παράνομο λογαριασμό, καταδικάστηκε για τη δωροδοκία. Έχουμε, δηλαδή δύο άτομα, δύο πολίτες, έναν πρώην Υπουργό κι έναν απλό πολίτη και για το ίδιο αδίκημα ο ένας καταδικάζεται και ο άλλος δεν καταδικάζεται, διότι έχει παραγραφεί το αδίκημά του. </w:t>
      </w:r>
    </w:p>
    <w:p w14:paraId="74B8E8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αυ</w:t>
      </w:r>
      <w:r>
        <w:rPr>
          <w:rFonts w:eastAsia="Times New Roman" w:cs="Times New Roman"/>
          <w:szCs w:val="24"/>
        </w:rPr>
        <w:t xml:space="preserve">τό δεν αποτελεί παραβίαση του βασικού άρθρου του Συντάγματος που λέει ότι οι Έλληνες είναι ίσοι έναντι του νόμου, τότε τι είναι; Δεν βλέπω όμως να υπάρχει ιδιαίτερος ζήλος προς αυτήν την κατεύθυνση. Για το θέμα του άρθρου 86 έχω μιλήσει επανειλημμένως στη </w:t>
      </w:r>
      <w:r>
        <w:rPr>
          <w:rFonts w:eastAsia="Times New Roman" w:cs="Times New Roman"/>
          <w:szCs w:val="24"/>
        </w:rPr>
        <w:t xml:space="preserve">Βουλή και μάλιστα συγκεκριμένα την πρώτη Φεβρουαρίου του 2017 εδώ -υπάρχουν τα Πρακτικά της Βουλής, μπορεί να τα δει </w:t>
      </w:r>
      <w:r>
        <w:rPr>
          <w:rFonts w:eastAsia="Times New Roman" w:cs="Times New Roman"/>
          <w:szCs w:val="24"/>
        </w:rPr>
        <w:t>οποιοσδήποτε</w:t>
      </w:r>
      <w:r>
        <w:rPr>
          <w:rFonts w:eastAsia="Times New Roman" w:cs="Times New Roman"/>
          <w:szCs w:val="24"/>
        </w:rPr>
        <w:t>- είπα ότι επιτρέπεται η αναστολή άρθρων του Συντάγματος, όταν η χώρα βρίσκεται σε κατάσταση πολιορκίας. Και επί του προκειμένο</w:t>
      </w:r>
      <w:r>
        <w:rPr>
          <w:rFonts w:eastAsia="Times New Roman" w:cs="Times New Roman"/>
          <w:szCs w:val="24"/>
        </w:rPr>
        <w:t>υ, για το συγκεκριμένο θέμα, είναι σε κατάσταση ηθικής πολιορκίας. Διότι μην κρυβόμαστε πίσω από το δάχτυλο μας, ο κόσμος στα καφενεία, στα χωριά, στις γειτονιές λέει ότι όλοι οι πολιτικοί είναι κλέφτες. Και αυτό είναι προφανέστατα άδικο για πολλούς και δί</w:t>
      </w:r>
      <w:r>
        <w:rPr>
          <w:rFonts w:eastAsia="Times New Roman" w:cs="Times New Roman"/>
          <w:szCs w:val="24"/>
        </w:rPr>
        <w:t xml:space="preserve">καιο για κάποιους άλλους, ίσως. </w:t>
      </w:r>
    </w:p>
    <w:p w14:paraId="74B8E809"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Είχα πει τότε λοιπόν όλη η Βουλή και οι τριακόσιοι να ψηφίσουν την αναστολή αυτού του άρθρου του Συντάγματος, του άρθρου 86.</w:t>
      </w:r>
      <w:r>
        <w:rPr>
          <w:rFonts w:eastAsia="Times New Roman"/>
          <w:szCs w:val="24"/>
        </w:rPr>
        <w:t xml:space="preserve"> </w:t>
      </w:r>
      <w:r>
        <w:rPr>
          <w:rFonts w:eastAsia="Times New Roman"/>
          <w:szCs w:val="24"/>
        </w:rPr>
        <w:t xml:space="preserve">Και μη μου πείτε ότι θα ήταν αντισυνταγματικό, γιατί έχουν περάσει πλήθος αντισυνταγματικών νόμων </w:t>
      </w:r>
      <w:r>
        <w:rPr>
          <w:rFonts w:eastAsia="Times New Roman"/>
          <w:szCs w:val="24"/>
        </w:rPr>
        <w:t xml:space="preserve">απ’ </w:t>
      </w:r>
      <w:r>
        <w:rPr>
          <w:rFonts w:eastAsia="Times New Roman"/>
          <w:szCs w:val="24"/>
        </w:rPr>
        <w:t>αυτήν εδώ την Αίθουσα και παρ’ όλες τις σχετικές αποφάσεις του Συμβουλίου της Επικρατείας, δεν έχουν καν καταργηθεί.</w:t>
      </w:r>
    </w:p>
    <w:p w14:paraId="74B8E80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Η Χρυσή Αυγή, πέρα από την ομιλία μου αυτή, από το 2012 όταν και την τίμησε ο ελληνικός λαός με μία πανηγυρική είσοδο στη βουλή με 7%, </w:t>
      </w:r>
      <w:r>
        <w:rPr>
          <w:rFonts w:eastAsia="Times New Roman"/>
          <w:szCs w:val="24"/>
        </w:rPr>
        <w:t xml:space="preserve">στο πρόγραμμά της, στις πολιτικές της θέσεις, έχει </w:t>
      </w:r>
      <w:r>
        <w:rPr>
          <w:rFonts w:eastAsia="Times New Roman"/>
          <w:szCs w:val="24"/>
        </w:rPr>
        <w:t xml:space="preserve">ως </w:t>
      </w:r>
      <w:r>
        <w:rPr>
          <w:rFonts w:eastAsia="Times New Roman"/>
          <w:szCs w:val="24"/>
        </w:rPr>
        <w:t xml:space="preserve">βασικό ζήτημα την κατάργηση του νόμου «περί ευθύνης Υπουργών» και της βουλευτικής ασυλίας. Και για τον λόγο αυτό την τιμά ο ελληνικός λαός, παρ’ όλο τον συστηματικό πόλεμο που δέχεται από όλους σας εδώ </w:t>
      </w:r>
      <w:r>
        <w:rPr>
          <w:rFonts w:eastAsia="Times New Roman"/>
          <w:szCs w:val="24"/>
        </w:rPr>
        <w:t xml:space="preserve">και έξι ολόκληρα χρόνια. </w:t>
      </w:r>
    </w:p>
    <w:p w14:paraId="74B8E80B" w14:textId="77777777" w:rsidR="00D8133C" w:rsidRDefault="00A7505C">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4B8E80C" w14:textId="77777777" w:rsidR="00D8133C" w:rsidRDefault="00A7505C">
      <w:pPr>
        <w:spacing w:line="600" w:lineRule="auto"/>
        <w:ind w:firstLine="720"/>
        <w:contextualSpacing/>
        <w:jc w:val="both"/>
        <w:rPr>
          <w:rFonts w:eastAsia="Times New Roman"/>
          <w:szCs w:val="24"/>
        </w:rPr>
      </w:pPr>
      <w:r>
        <w:rPr>
          <w:rFonts w:eastAsia="Times New Roman"/>
          <w:szCs w:val="24"/>
        </w:rPr>
        <w:t>Στο άρθρο 86, λοιπόν, και στην παράγραφο 1, αναφέρεται συγκεκριμένα: «Μόνο η Βουλή έχει την αρμοδιότητα να ασκεί δίωξη κατά όσων διατελούν ή διετέλεσαν μέλη της κυβέρνησης ή υφυπου</w:t>
      </w:r>
      <w:r>
        <w:rPr>
          <w:rFonts w:eastAsia="Times New Roman"/>
          <w:szCs w:val="24"/>
        </w:rPr>
        <w:t>ργοί για ποινικά αδικήματα που τέλεσαν κατά την άσκηση των καθηκόντων τους, όπως νόμος ορίζει». Κι εδώ ερωτώ, για να μπούμε στη σκέψη του νομοθέτη: Αν κάποιος είναι Υπουργός και το βράδυ φοράει μάσκα, αθλητικά παπούτσια και κάνει διαρρήξεις, τον καλύπτει ο</w:t>
      </w:r>
      <w:r>
        <w:rPr>
          <w:rFonts w:eastAsia="Times New Roman"/>
          <w:szCs w:val="24"/>
        </w:rPr>
        <w:t xml:space="preserve"> νόμος περί ευθύνης Υπουργών»; Καλύπτεται και είναι μέσα </w:t>
      </w:r>
      <w:r>
        <w:rPr>
          <w:rFonts w:eastAsia="Times New Roman"/>
          <w:szCs w:val="24"/>
        </w:rPr>
        <w:t>στο πλαίσιο</w:t>
      </w:r>
      <w:r>
        <w:rPr>
          <w:rFonts w:eastAsia="Times New Roman"/>
          <w:szCs w:val="24"/>
        </w:rPr>
        <w:t xml:space="preserve"> της παραγραφής, εάν και εφόσον υπήρξε δωροδοκία, να υπάρχει παραγραφή με τον νόμο περί ευθύνης Υπουργών; </w:t>
      </w:r>
    </w:p>
    <w:p w14:paraId="74B8E80D" w14:textId="77777777" w:rsidR="00D8133C" w:rsidRDefault="00A7505C">
      <w:pPr>
        <w:spacing w:line="600" w:lineRule="auto"/>
        <w:ind w:firstLine="720"/>
        <w:contextualSpacing/>
        <w:jc w:val="both"/>
        <w:rPr>
          <w:rFonts w:eastAsia="Times New Roman"/>
          <w:szCs w:val="24"/>
        </w:rPr>
      </w:pPr>
      <w:r>
        <w:rPr>
          <w:rFonts w:eastAsia="Times New Roman"/>
          <w:szCs w:val="24"/>
        </w:rPr>
        <w:t>Στην ίδια παράγραφο δε, αναφέρεται και το εξής, εξωφρενικό για εμένα: «Απαγορεύετ</w:t>
      </w:r>
      <w:r>
        <w:rPr>
          <w:rFonts w:eastAsia="Times New Roman"/>
          <w:szCs w:val="24"/>
        </w:rPr>
        <w:t>αι η θέσπιση ιδιώνυμων υπουργικών αδικημάτων». Επαναλαμβάνω: «απαγορεύεται η θέσπιση ιδιώνυμων υπουργικών αδικημάτων». Δηλαδή, αν κάποιος είναι Υπουργός, το αδίκημά του δεν πρέπει να χαρακτηρίζεται ιδιώνυμο. Αντίθετα, πιστεύω ότι έπρεπε το οποιοδήποτε αδίκ</w:t>
      </w:r>
      <w:r>
        <w:rPr>
          <w:rFonts w:eastAsia="Times New Roman"/>
          <w:szCs w:val="24"/>
        </w:rPr>
        <w:t xml:space="preserve">ημα Υπουργού, ακριβώς λόγω του ότι κατέχει μία υψηλή θέση, να είναι ιδιώνυμο. Κι έτσι συμβαίνει σε όλες τις πολιτείες οι οποίες έχουν μία αξιοκρατία και μία αρχή δικαίου. </w:t>
      </w:r>
    </w:p>
    <w:p w14:paraId="74B8E80E" w14:textId="77777777" w:rsidR="00D8133C" w:rsidRDefault="00A7505C">
      <w:pPr>
        <w:spacing w:line="600" w:lineRule="auto"/>
        <w:ind w:firstLine="720"/>
        <w:contextualSpacing/>
        <w:jc w:val="both"/>
        <w:rPr>
          <w:rFonts w:eastAsia="Times New Roman"/>
          <w:szCs w:val="24"/>
        </w:rPr>
      </w:pPr>
      <w:r>
        <w:rPr>
          <w:rFonts w:eastAsia="Times New Roman"/>
          <w:szCs w:val="24"/>
        </w:rPr>
        <w:t>Στο ίδιο άρθρο, στην τελευταία παράγραφο, αναφέρεται και το εξής: «Αν για οποιοδήποτ</w:t>
      </w:r>
      <w:r>
        <w:rPr>
          <w:rFonts w:eastAsia="Times New Roman"/>
          <w:szCs w:val="24"/>
        </w:rPr>
        <w:t xml:space="preserve">ε άλλο λόγο, στον οποίο περιλαμβάνεται και η παραγραφή, δεν περατωθεί η διαδικασία που αφορά δίωξη κατά προσώπου, που διετέλεσε μέλος κυβέρνησης, η Βουλή μπορεί, ύστερα από αίτηση του ιδίου ή των κληρονόμων του, να συστήσει </w:t>
      </w:r>
      <w:r>
        <w:rPr>
          <w:rFonts w:eastAsia="Times New Roman"/>
          <w:szCs w:val="24"/>
        </w:rPr>
        <w:t>ειδική επιτροπή</w:t>
      </w:r>
      <w:r>
        <w:rPr>
          <w:rFonts w:eastAsia="Times New Roman"/>
          <w:szCs w:val="24"/>
        </w:rPr>
        <w:t xml:space="preserve"> στην οποία μπορο</w:t>
      </w:r>
      <w:r>
        <w:rPr>
          <w:rFonts w:eastAsia="Times New Roman"/>
          <w:szCs w:val="24"/>
        </w:rPr>
        <w:t xml:space="preserve">ύν να μετέχουν και ανώτατοι δικαστικοί λειτουργοί, για τον έλεγχο της κατηγορίας». </w:t>
      </w:r>
    </w:p>
    <w:p w14:paraId="74B8E80F"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«Ιδού στάδιον δόξης λαμπρόν!». Όσοι ενέχονται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ιστορία, ένοχοι ή αθώοι, από τώρα να δεσμευθούν ότι ακόμη κι αν παραγράφεται το αδίκημά τους, θα ζητήσουν τη σύστ</w:t>
      </w:r>
      <w:r>
        <w:rPr>
          <w:rFonts w:eastAsia="Times New Roman"/>
          <w:szCs w:val="24"/>
        </w:rPr>
        <w:t xml:space="preserve">αση </w:t>
      </w:r>
      <w:r>
        <w:rPr>
          <w:rFonts w:eastAsia="Times New Roman"/>
          <w:szCs w:val="24"/>
        </w:rPr>
        <w:t>ειδικής επιτροπής</w:t>
      </w:r>
      <w:r>
        <w:rPr>
          <w:rFonts w:eastAsia="Times New Roman"/>
          <w:szCs w:val="24"/>
        </w:rPr>
        <w:t xml:space="preserve"> από δικαστικούς και κοινοβουλευτικούς, για να αποφανθούν για την αθωότητά τους ή την ενοχή τους. Δεν άκουσα, όμως, </w:t>
      </w:r>
      <w:r>
        <w:rPr>
          <w:rFonts w:eastAsia="Times New Roman"/>
          <w:szCs w:val="24"/>
        </w:rPr>
        <w:t xml:space="preserve">κάποιον </w:t>
      </w:r>
      <w:r>
        <w:rPr>
          <w:rFonts w:eastAsia="Times New Roman"/>
          <w:szCs w:val="24"/>
        </w:rPr>
        <w:t xml:space="preserve">να το λέει απ’ όσους ανέβηκαν </w:t>
      </w:r>
      <w:r>
        <w:rPr>
          <w:rFonts w:eastAsia="Times New Roman"/>
          <w:szCs w:val="24"/>
        </w:rPr>
        <w:t xml:space="preserve">σ’ </w:t>
      </w:r>
      <w:r>
        <w:rPr>
          <w:rFonts w:eastAsia="Times New Roman"/>
          <w:szCs w:val="24"/>
        </w:rPr>
        <w:t xml:space="preserve">αυτό εδώ το Βήμα σήμερα. </w:t>
      </w:r>
    </w:p>
    <w:p w14:paraId="74B8E810" w14:textId="77777777" w:rsidR="00D8133C" w:rsidRDefault="00A7505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Όλοι το είπαν.   </w:t>
      </w:r>
    </w:p>
    <w:p w14:paraId="74B8E811"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ΜΙΧΑΛΟΛ</w:t>
      </w:r>
      <w:r>
        <w:rPr>
          <w:rFonts w:eastAsia="Times New Roman"/>
          <w:b/>
          <w:szCs w:val="24"/>
        </w:rPr>
        <w:t>ΙΑΚΟΣ (Γενικός Γραμματέας του Λαϊκού Συνδέσμου –</w:t>
      </w:r>
      <w:r>
        <w:rPr>
          <w:rFonts w:eastAsia="Times New Roman"/>
          <w:b/>
          <w:szCs w:val="24"/>
        </w:rPr>
        <w:t xml:space="preserve"> </w:t>
      </w:r>
      <w:r>
        <w:rPr>
          <w:rFonts w:eastAsia="Times New Roman"/>
          <w:b/>
          <w:szCs w:val="24"/>
        </w:rPr>
        <w:t xml:space="preserve">Χρυσή Αυγή): </w:t>
      </w:r>
      <w:r>
        <w:rPr>
          <w:rFonts w:eastAsia="Times New Roman"/>
          <w:szCs w:val="24"/>
        </w:rPr>
        <w:t>Είπαν γι’ αυτή</w:t>
      </w:r>
      <w:r>
        <w:rPr>
          <w:rFonts w:eastAsia="Times New Roman"/>
          <w:szCs w:val="24"/>
        </w:rPr>
        <w:t>ν</w:t>
      </w:r>
      <w:r>
        <w:rPr>
          <w:rFonts w:eastAsia="Times New Roman"/>
          <w:szCs w:val="24"/>
        </w:rPr>
        <w:t xml:space="preserve"> την </w:t>
      </w:r>
      <w:r>
        <w:rPr>
          <w:rFonts w:eastAsia="Times New Roman"/>
          <w:szCs w:val="24"/>
        </w:rPr>
        <w:t>ειδική επιτροπή</w:t>
      </w:r>
      <w:r>
        <w:rPr>
          <w:rFonts w:eastAsia="Times New Roman"/>
          <w:szCs w:val="24"/>
        </w:rPr>
        <w:t xml:space="preserve">; Όχι. Είπαν «να δικαστούμε». </w:t>
      </w:r>
    </w:p>
    <w:p w14:paraId="74B8E812" w14:textId="77777777" w:rsidR="00D8133C" w:rsidRDefault="00A7505C">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Παραιτούνται της παραγραφής. </w:t>
      </w:r>
    </w:p>
    <w:p w14:paraId="74B8E813"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 –</w:t>
      </w:r>
      <w:r>
        <w:rPr>
          <w:rFonts w:eastAsia="Times New Roman"/>
          <w:b/>
          <w:szCs w:val="24"/>
        </w:rPr>
        <w:t xml:space="preserve"> </w:t>
      </w:r>
      <w:r>
        <w:rPr>
          <w:rFonts w:eastAsia="Times New Roman"/>
          <w:b/>
          <w:szCs w:val="24"/>
        </w:rPr>
        <w:t>Χρυσή Αυγή</w:t>
      </w:r>
      <w:r>
        <w:rPr>
          <w:rFonts w:eastAsia="Times New Roman"/>
          <w:b/>
          <w:szCs w:val="24"/>
        </w:rPr>
        <w:t xml:space="preserve">): </w:t>
      </w:r>
      <w:r>
        <w:rPr>
          <w:rFonts w:eastAsia="Times New Roman"/>
          <w:szCs w:val="24"/>
        </w:rPr>
        <w:t>Ωραία. Παραιτούνται από την παραγραφή. Μίλησαν γι’ αυτή</w:t>
      </w:r>
      <w:r>
        <w:rPr>
          <w:rFonts w:eastAsia="Times New Roman"/>
          <w:szCs w:val="24"/>
        </w:rPr>
        <w:t>ν</w:t>
      </w:r>
      <w:r>
        <w:rPr>
          <w:rFonts w:eastAsia="Times New Roman"/>
          <w:szCs w:val="24"/>
        </w:rPr>
        <w:t xml:space="preserve"> την </w:t>
      </w:r>
      <w:r>
        <w:rPr>
          <w:rFonts w:eastAsia="Times New Roman"/>
          <w:szCs w:val="24"/>
        </w:rPr>
        <w:t>ειδική επιτροπή</w:t>
      </w:r>
      <w:r>
        <w:rPr>
          <w:rFonts w:eastAsia="Times New Roman"/>
          <w:szCs w:val="24"/>
        </w:rPr>
        <w:t xml:space="preserve">; Εάν εννοούν αυτό, τότε έχετε δίκιο. </w:t>
      </w:r>
    </w:p>
    <w:p w14:paraId="74B8E814"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Βεβαίως, κι εμείς έχουμε την ηθική υποχρέωση και σεβόμαστε το τεκμήριο της αθωότητος, το οποίο, όμως, δυστυχώς, αυτή η Βουλή δεν το σέβεται. </w:t>
      </w:r>
    </w:p>
    <w:p w14:paraId="74B8E815" w14:textId="77777777" w:rsidR="00D8133C" w:rsidRDefault="00A7505C">
      <w:pPr>
        <w:spacing w:line="600" w:lineRule="auto"/>
        <w:ind w:firstLine="720"/>
        <w:contextualSpacing/>
        <w:jc w:val="both"/>
        <w:rPr>
          <w:rFonts w:eastAsia="Times New Roman"/>
          <w:szCs w:val="24"/>
        </w:rPr>
      </w:pPr>
      <w:r>
        <w:rPr>
          <w:rFonts w:eastAsia="Times New Roman"/>
          <w:szCs w:val="24"/>
        </w:rPr>
        <w:t>Και μιας και μιλάμε για παρεμβάσεις στη δικαιοσύνη -κι αν έγιναν, κακώς έγιναν, δεν το γνωρίζω, αυτό θα εξεταστεί-</w:t>
      </w:r>
      <w:r>
        <w:rPr>
          <w:rFonts w:eastAsia="Times New Roman"/>
          <w:szCs w:val="24"/>
        </w:rPr>
        <w:t xml:space="preserve"> θα καταθέσω για τα Πρακτικά ένα έγγραφο το οποίο κατατέθηκε στη δίκη της </w:t>
      </w:r>
      <w:r>
        <w:rPr>
          <w:rFonts w:eastAsia="Times New Roman"/>
          <w:szCs w:val="24"/>
        </w:rPr>
        <w:t>«</w:t>
      </w:r>
      <w:r>
        <w:rPr>
          <w:rFonts w:eastAsia="Times New Roman"/>
          <w:szCs w:val="24"/>
          <w:lang w:val="en-US"/>
        </w:rPr>
        <w:t>ENERGA</w:t>
      </w:r>
      <w:r>
        <w:rPr>
          <w:rFonts w:eastAsia="Times New Roman"/>
          <w:szCs w:val="24"/>
        </w:rPr>
        <w:t>»</w:t>
      </w:r>
      <w:r>
        <w:rPr>
          <w:rFonts w:eastAsia="Times New Roman"/>
          <w:szCs w:val="24"/>
        </w:rPr>
        <w:t xml:space="preserve"> και είναι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του ανακριτού ο οποίος μας προφυλάκισε. Σημειώνεται ότι συνελήφθημεν την 28</w:t>
      </w:r>
      <w:r w:rsidRPr="00226EA3">
        <w:rPr>
          <w:rFonts w:eastAsia="Times New Roman"/>
          <w:szCs w:val="24"/>
          <w:vertAlign w:val="superscript"/>
        </w:rPr>
        <w:t>η</w:t>
      </w:r>
      <w:r>
        <w:rPr>
          <w:rFonts w:eastAsia="Times New Roman"/>
          <w:szCs w:val="24"/>
        </w:rPr>
        <w:t xml:space="preserve"> </w:t>
      </w:r>
      <w:r>
        <w:rPr>
          <w:rFonts w:eastAsia="Times New Roman"/>
          <w:szCs w:val="24"/>
        </w:rPr>
        <w:t xml:space="preserve"> Σεπτεμβρίου και την 27</w:t>
      </w:r>
      <w:r>
        <w:rPr>
          <w:rFonts w:eastAsia="Times New Roman"/>
          <w:szCs w:val="24"/>
          <w:vertAlign w:val="superscript"/>
        </w:rPr>
        <w:t>η</w:t>
      </w:r>
      <w:r>
        <w:rPr>
          <w:rFonts w:eastAsia="Times New Roman"/>
          <w:szCs w:val="24"/>
        </w:rPr>
        <w:t xml:space="preserve">  Σεπτεμβρίου, αυτός ο συγκεκριμένος ανακριτής απαντ</w:t>
      </w:r>
      <w:r>
        <w:rPr>
          <w:rFonts w:eastAsia="Times New Roman"/>
          <w:szCs w:val="24"/>
        </w:rPr>
        <w:t xml:space="preserve">ά </w:t>
      </w:r>
      <w:r>
        <w:rPr>
          <w:rFonts w:eastAsia="Times New Roman"/>
          <w:szCs w:val="24"/>
        </w:rPr>
        <w:t xml:space="preserve">σ’ </w:t>
      </w:r>
      <w:r>
        <w:rPr>
          <w:rFonts w:eastAsia="Times New Roman"/>
          <w:szCs w:val="24"/>
        </w:rPr>
        <w:t>έναν συνεργάτη του και του λέει</w:t>
      </w:r>
      <w:r>
        <w:rPr>
          <w:rFonts w:eastAsia="Times New Roman"/>
          <w:szCs w:val="24"/>
        </w:rPr>
        <w:t xml:space="preserve">: </w:t>
      </w:r>
      <w:r>
        <w:rPr>
          <w:rFonts w:eastAsia="Times New Roman"/>
          <w:szCs w:val="24"/>
        </w:rPr>
        <w:t xml:space="preserve">«Δεν μπορώ να παραστώ στη συνάντησή μας, διότι μετέχω σε ειδική σύσκεψη στο Υπουργείο Δικαιοσύνης». Μιλάτε ύστερα απ’ όλα αυτά για παρεμβάσεις στη δικαιοσύνη;  </w:t>
      </w:r>
    </w:p>
    <w:p w14:paraId="74B8E816"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ΝΙΚΟΛΑΟΣ ΝΙΚΟΛΟΠΟΥΛΟΣ: </w:t>
      </w:r>
      <w:r>
        <w:rPr>
          <w:rFonts w:eastAsia="Times New Roman"/>
          <w:szCs w:val="24"/>
        </w:rPr>
        <w:t xml:space="preserve">Ποιος ήταν ο Υπουργός; </w:t>
      </w:r>
    </w:p>
    <w:p w14:paraId="74B8E81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ΝΙΚΟΛΑΟΣ Μ</w:t>
      </w:r>
      <w:r>
        <w:rPr>
          <w:rFonts w:eastAsia="Times New Roman" w:cs="Times New Roman"/>
          <w:b/>
          <w:szCs w:val="24"/>
        </w:rPr>
        <w:t>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Ήταν ο κ. Αθανασίου, ο οποίος μάλιστα πήρε τον λόγο και προηγουμένως και είπε ότι πήρε για να μάθει εάν γίνονται επεισόδια στη Σχολή Ευελπίδων. Στη Σχολή Ευελπίδων δεν γινόταν κανένα επεισ</w:t>
      </w:r>
      <w:r>
        <w:rPr>
          <w:rFonts w:eastAsia="Times New Roman" w:cs="Times New Roman"/>
          <w:szCs w:val="24"/>
        </w:rPr>
        <w:t>όδιο. Και είναι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παράξενο να παίρνει ένας Υπουργός από το εξωτερικό την προϊσταμένη του πρωτοδικείου προκειμένου να ενημερωθεί. Νομίζω, όμως, ότι αυτό είναι ένα άλλο θέμα.</w:t>
      </w:r>
    </w:p>
    <w:p w14:paraId="74B8E818" w14:textId="77777777" w:rsidR="00D8133C" w:rsidRDefault="00A7505C">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w:t>
      </w:r>
      <w:r>
        <w:rPr>
          <w:rFonts w:eastAsia="Times New Roman" w:cs="Times New Roman"/>
          <w:b/>
          <w:szCs w:val="24"/>
        </w:rPr>
        <w:t xml:space="preserve"> </w:t>
      </w:r>
      <w:r>
        <w:rPr>
          <w:rFonts w:eastAsia="Times New Roman"/>
          <w:bCs/>
          <w:szCs w:val="24"/>
        </w:rPr>
        <w:t>Γενικός Γραμματέας του Λαϊκού 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Χρυσή Αυγή</w:t>
      </w:r>
      <w:r>
        <w:rPr>
          <w:rFonts w:eastAsia="Times New Roman"/>
          <w:bCs/>
          <w:szCs w:val="24"/>
        </w:rPr>
        <w:t xml:space="preserve"> κ. Νικόλαος Μιχαλολιάκος, καταθέτει για τα Πρακτικά το προαναφερθέν έγγραφο,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74B8E81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σ’</w:t>
      </w:r>
      <w:r>
        <w:rPr>
          <w:rFonts w:eastAsia="Times New Roman" w:cs="Times New Roman"/>
          <w:szCs w:val="24"/>
        </w:rPr>
        <w:t xml:space="preserve"> ένα άλλο ζήτημα περί των λεγόμενων προστατευόμενων μαρτύρω</w:t>
      </w:r>
      <w:r>
        <w:rPr>
          <w:rFonts w:eastAsia="Times New Roman" w:cs="Times New Roman"/>
          <w:szCs w:val="24"/>
        </w:rPr>
        <w:t xml:space="preserve">ν. Κατ’ αρχάς για εμένα όλοι οι μάρτυρες πρέπει να προστατεύονται είτε οι ανώνυμοι είτε οι επώνυμοι. Μιλάμε πλέον για άλλο θέμα, για το </w:t>
      </w:r>
      <w:r>
        <w:rPr>
          <w:rFonts w:eastAsia="Times New Roman" w:cs="Times New Roman"/>
          <w:szCs w:val="24"/>
        </w:rPr>
        <w:t xml:space="preserve">πως </w:t>
      </w:r>
      <w:r>
        <w:rPr>
          <w:rFonts w:eastAsia="Times New Roman" w:cs="Times New Roman"/>
          <w:szCs w:val="24"/>
        </w:rPr>
        <w:t xml:space="preserve">αναδεικνύονται οι λεγόμενοι προστατευόμενοι μάρτυρες. </w:t>
      </w:r>
    </w:p>
    <w:p w14:paraId="74B8E81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Λέει, λοιπόν: Στις περιπτώσεις αυτές</w:t>
      </w:r>
      <w:r>
        <w:rPr>
          <w:rFonts w:eastAsia="Times New Roman" w:cs="Times New Roman"/>
          <w:szCs w:val="24"/>
        </w:rPr>
        <w:t>,</w:t>
      </w:r>
      <w:r>
        <w:rPr>
          <w:rFonts w:eastAsia="Times New Roman" w:cs="Times New Roman"/>
          <w:szCs w:val="24"/>
        </w:rPr>
        <w:t xml:space="preserve"> των προστατευόμενων μαρ</w:t>
      </w:r>
      <w:r>
        <w:rPr>
          <w:rFonts w:eastAsia="Times New Roman" w:cs="Times New Roman"/>
          <w:szCs w:val="24"/>
        </w:rPr>
        <w:t>τύρων δηλαδή, δεν μπορεί να γίνει έλεγχος της αξιοπιστίας του μάρτυρα, καθώς τα στοιχεία της ταυτότητάς του και η ιδιότητά του είναι άγνωστα και επομένως είναι αδύνατον να αμφισβητηθούν τα κίνητρά του, η ύπαρξη μεροληψίας ή προκατάληψης εναντίον του κατηγο</w:t>
      </w:r>
      <w:r>
        <w:rPr>
          <w:rFonts w:eastAsia="Times New Roman" w:cs="Times New Roman"/>
          <w:szCs w:val="24"/>
        </w:rPr>
        <w:t xml:space="preserve">ρουμένου. Στη δίκη μας απεδείχθη η προκατάληψη όλων αυτών των ανωνύμων μαρτύρων. </w:t>
      </w:r>
    </w:p>
    <w:p w14:paraId="74B8E81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αείμνηστος καθηγητής Μανωλεδάκης θέτει σειρά αυστηρών κριτηρίων, καθώς θεωρεί ότι πρέπει να υπάρξουν γεγονότα πολύ συγκεκριμένα που να υποστηρίζουν το υποκειμενικό αίσθημα </w:t>
      </w:r>
      <w:r>
        <w:rPr>
          <w:rFonts w:eastAsia="Times New Roman" w:cs="Times New Roman"/>
          <w:szCs w:val="24"/>
        </w:rPr>
        <w:t>φόβου του μάρτυρα, όπως ανώνυμα τηλεφωνήματα, παρακολουθήσεις, αποστολή δεμάτων στην οικία του</w:t>
      </w:r>
      <w:r>
        <w:rPr>
          <w:rFonts w:eastAsia="Times New Roman" w:cs="Times New Roman"/>
          <w:b/>
          <w:szCs w:val="24"/>
        </w:rPr>
        <w:t>.</w:t>
      </w:r>
      <w:r>
        <w:rPr>
          <w:rFonts w:eastAsia="Times New Roman" w:cs="Times New Roman"/>
          <w:szCs w:val="24"/>
        </w:rPr>
        <w:t xml:space="preserve"> Τίποτα απ’ όλα αυτά δεν υπήρχε στην περίπτωση της Χρυσής Αυγής. Και βρεθήκαμε με πέντε ανώνυμους μάρτυρες, τους λεγόμενους προστατευόμενους, οι οποίοι κατέθεσαν</w:t>
      </w:r>
      <w:r>
        <w:rPr>
          <w:rFonts w:eastAsia="Times New Roman" w:cs="Times New Roman"/>
          <w:szCs w:val="24"/>
        </w:rPr>
        <w:t xml:space="preserve"> και στη δίκη μας.</w:t>
      </w:r>
    </w:p>
    <w:p w14:paraId="74B8E8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το θέμα αυτό έγραψε όχι κάποια δική μας εφημερίδα, αλλά η εφημερίδα «</w:t>
      </w:r>
      <w:r>
        <w:rPr>
          <w:rFonts w:eastAsia="Times New Roman" w:cs="Times New Roman"/>
          <w:szCs w:val="24"/>
        </w:rPr>
        <w:t>ΔΗΜΟΚΡΑΤΙΑ</w:t>
      </w:r>
      <w:r>
        <w:rPr>
          <w:rFonts w:eastAsia="Times New Roman" w:cs="Times New Roman"/>
          <w:szCs w:val="24"/>
        </w:rPr>
        <w:t xml:space="preserve">». Το έγραψε προ ημερών. «Τόσο καιρό καταθέτουν προστατευόμενοι μάρτυρες στη δίκη της Χρυσής Αυγής και κανείς δεν διαμαρτυρήθηκε. Τώρα προς τι ο πόνος;». </w:t>
      </w:r>
      <w:r>
        <w:rPr>
          <w:rFonts w:eastAsia="Times New Roman" w:cs="Times New Roman"/>
          <w:szCs w:val="24"/>
        </w:rPr>
        <w:t>Και το ερώτημα αυτό απευθύνεται σε εσάς αγαπητοί, κύριοι συνάδελφοι, της Νέας Δημοκρατίας.</w:t>
      </w:r>
    </w:p>
    <w:p w14:paraId="74B8E8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ν.2928/2001 καθιερώνει τα μέτρα προστασίας του μάρτυρα. Δεν σας αρκούσε, όμως, αυτό. Και έτσι με νόμο του 2014 επί κυβερνήσεως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επεκτάθηκε </w:t>
      </w:r>
      <w:r>
        <w:rPr>
          <w:rFonts w:eastAsia="Times New Roman" w:cs="Times New Roman"/>
          <w:szCs w:val="24"/>
        </w:rPr>
        <w:t xml:space="preserve">σε περιπτώσεις διαφθοράς. Και τι έχουμε σήμερα; Η πρώτη περίπτωση των ανωνύμων μαρτύρων να είναι αυτή που αφορά </w:t>
      </w:r>
      <w:r>
        <w:rPr>
          <w:rFonts w:eastAsia="Times New Roman" w:cs="Times New Roman"/>
          <w:szCs w:val="24"/>
        </w:rPr>
        <w:t>σε</w:t>
      </w:r>
      <w:r>
        <w:rPr>
          <w:rFonts w:eastAsia="Times New Roman" w:cs="Times New Roman"/>
          <w:szCs w:val="24"/>
        </w:rPr>
        <w:t xml:space="preserve"> στελέχη της Νέας Δημοκρατίας και του ΠΑΣΟΚ. «Έστι δίκης οφθαλμός, ός τα πανθ' ορά». Αυτό που νομοθετήσατε για να νομιμοποιήσετε τις παρανομίε</w:t>
      </w:r>
      <w:r>
        <w:rPr>
          <w:rFonts w:eastAsia="Times New Roman" w:cs="Times New Roman"/>
          <w:szCs w:val="24"/>
        </w:rPr>
        <w:t>ς εις βάρος της Χρυσής Αυγής, το έχετε ενώπιόν σας.</w:t>
      </w:r>
    </w:p>
    <w:p w14:paraId="74B8E8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και τη νομολογία του Ευρωπαϊκού Δικαστηρίου Ανθρωπίνων Δικαιωμάτων. Είναι σαφέστατο και λέει ότι καθοριστικό κριτήριο για το ΕΔΔΑ είναι να μην έχει στηριχθεί η ενοχή του κατηγορουμένου σε </w:t>
      </w:r>
      <w:r>
        <w:rPr>
          <w:rFonts w:eastAsia="Times New Roman" w:cs="Times New Roman"/>
          <w:szCs w:val="24"/>
        </w:rPr>
        <w:t>αποφασιστικό ή αποκλειστικό βαθμό στην εν λόγω ανώνυμη μαρτυρία. Εάν αυτό συμβεί, εάν δηλαδή η κατηγορία στηρίχθηκε εντέλει σε αποφασιστικό ή αποκλειστικό βαθμό στην κατάθεση του ανώνυμου μάρτυρα, ακόμη και εάν υπήρξε επαρκές αντιστάθμισμα, η δίκη δεν θα π</w:t>
      </w:r>
      <w:r>
        <w:rPr>
          <w:rFonts w:eastAsia="Times New Roman" w:cs="Times New Roman"/>
          <w:szCs w:val="24"/>
        </w:rPr>
        <w:t xml:space="preserve">ληροί τις συνθήκες μιας δίκαιης δίκης, εάν η υπεράσπιση αγνοεί την ταυτότητα του προσώπου το οποίο εξετάζεται ή στερείται ενδεχομένως των λεπτομερειών εκείνων που θα της επιτρέψουν να αποδείξει ότι εκείνος και εκείνη που εξετάζεται είναι προκατειλημμένος, </w:t>
      </w:r>
      <w:r>
        <w:rPr>
          <w:rFonts w:eastAsia="Times New Roman" w:cs="Times New Roman"/>
          <w:szCs w:val="24"/>
        </w:rPr>
        <w:t>εχθρικός ή αναξιόπιστος.</w:t>
      </w:r>
    </w:p>
    <w:p w14:paraId="74B8E8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η θέση της Χρυσής Αυγής στο ζήτημα είναι σαφέστατη: Όχι στους ανώνυμους μάρτυρες!. Να παρουσιαστούν με το πρόσωπό τους, να καταθέσουν. Και το λέμε αυτό αναφερόμενοι σε πολιτικούς αντιπάλους μας τους οποίους κατηγορεί </w:t>
      </w:r>
      <w:r>
        <w:rPr>
          <w:rFonts w:eastAsia="Times New Roman" w:cs="Times New Roman"/>
          <w:szCs w:val="24"/>
        </w:rPr>
        <w:t xml:space="preserve">η Κυβέρνηση και έναντι των οποίων θα έπρεπε να έχουμε ένα εκδικητικό –αν θέλετε- πνεύμα. Επί του προκειμένου, όμως, αυτό είναι το δίκαιο. Δεν μπορεί να υπάρχουν ανώνυμοι μάρτυρες. </w:t>
      </w:r>
    </w:p>
    <w:p w14:paraId="74B8E8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Γενικού </w:t>
      </w:r>
      <w:r>
        <w:rPr>
          <w:rFonts w:eastAsia="Times New Roman" w:cs="Times New Roman"/>
          <w:szCs w:val="24"/>
        </w:rPr>
        <w:t>Γραμματέα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p>
    <w:p w14:paraId="74B8E8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μου δώσετε λίγο χρόνο παρακαλώ.</w:t>
      </w:r>
    </w:p>
    <w:p w14:paraId="74B8E8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Μας έκανε εντύπωση προηγουμένως</w:t>
      </w:r>
      <w:r>
        <w:rPr>
          <w:rFonts w:eastAsia="Times New Roman" w:cs="Times New Roman"/>
          <w:szCs w:val="24"/>
        </w:rPr>
        <w:t>,</w:t>
      </w:r>
      <w:r>
        <w:rPr>
          <w:rFonts w:eastAsia="Times New Roman" w:cs="Times New Roman"/>
          <w:szCs w:val="24"/>
        </w:rPr>
        <w:t xml:space="preserve"> όταν μίλησε ο πρώην Πρωθυπουργός της Νέας Δημοκρατίας, Αντώνης Σαμαράς. Αναφερόμενος στην Χρυσή Αυγή είπε -ήσασταν εδώ και το ακούσατε όλοι- χα</w:t>
      </w:r>
      <w:r>
        <w:rPr>
          <w:rFonts w:eastAsia="Times New Roman" w:cs="Times New Roman"/>
          <w:szCs w:val="24"/>
        </w:rPr>
        <w:t xml:space="preserve">ρακτηριστικά: «Αυτούς που εγώ τους κυνήγησα». </w:t>
      </w:r>
    </w:p>
    <w:p w14:paraId="74B8E8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Ποιος μας κυνήγησε, λοιπόν; Η δικαιοσύνη ή ο Σαμαράς; Αποφασίστε, γιατί βγαίνετε και λέτε για τη δικαιοσύνη! Κα</w:t>
      </w:r>
      <w:r>
        <w:rPr>
          <w:rFonts w:eastAsia="Times New Roman" w:cs="Times New Roman"/>
          <w:szCs w:val="24"/>
        </w:rPr>
        <w:t>μ</w:t>
      </w:r>
      <w:r>
        <w:rPr>
          <w:rFonts w:eastAsia="Times New Roman" w:cs="Times New Roman"/>
          <w:szCs w:val="24"/>
        </w:rPr>
        <w:t>μιά δικαιοσύνη! Μια πολιτική σκευωρία ήταν!</w:t>
      </w:r>
    </w:p>
    <w:p w14:paraId="74B8E824" w14:textId="77777777" w:rsidR="00D8133C" w:rsidRDefault="00A7505C">
      <w:pPr>
        <w:spacing w:line="600" w:lineRule="auto"/>
        <w:ind w:firstLine="720"/>
        <w:contextualSpacing/>
        <w:jc w:val="center"/>
        <w:rPr>
          <w:rFonts w:eastAsia="Times New Roman"/>
          <w:bCs/>
          <w:szCs w:val="24"/>
        </w:rPr>
      </w:pPr>
      <w:r>
        <w:rPr>
          <w:rFonts w:eastAsia="Times New Roman"/>
          <w:bCs/>
          <w:szCs w:val="24"/>
        </w:rPr>
        <w:t xml:space="preserve">(Χειροκροτήματα από την πτέρυγα </w:t>
      </w:r>
      <w:r>
        <w:rPr>
          <w:rFonts w:eastAsia="Times New Roman"/>
          <w:bCs/>
          <w:szCs w:val="24"/>
        </w:rPr>
        <w:t xml:space="preserve">της </w:t>
      </w:r>
      <w:r>
        <w:rPr>
          <w:rFonts w:eastAsia="Times New Roman"/>
          <w:bCs/>
          <w:szCs w:val="24"/>
        </w:rPr>
        <w:t>Χρυσή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74B8E825"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δήλωσε, επίσης, προ ημερών ότι δεν υπάρχει στον κόσμο δημοκρατία που να δέχεται να δικάζονται πολιτικοί με στημένους ανώνυμους. Η δημοκρατία η δική του με εμάς κατηγορούμενους.</w:t>
      </w:r>
    </w:p>
    <w:p w14:paraId="74B8E826"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 Παναθηναϊκάκιας.</w:t>
      </w:r>
    </w:p>
    <w:p w14:paraId="74B8E827"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ΜΙΧΑΛΟΛΙΑΚΟΣ (Γενικός Γραμμ</w:t>
      </w:r>
      <w:r>
        <w:rPr>
          <w:rFonts w:eastAsia="Times New Roman" w:cs="Times New Roman"/>
          <w:b/>
          <w:szCs w:val="24"/>
        </w:rPr>
        <w:t>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Ο Παναθηναϊκάκιας.</w:t>
      </w:r>
    </w:p>
    <w:p w14:paraId="74B8E828"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Έχει έλθει η δικογραφία στη Βουλή, αλλά η Κυβέρνηση του ΣΥΡΙΖΑ και του κόμματος του κ. Καμμένου δεν την φέρνει προς εξέταση. Η δικογραφία έχει έλθει εδώ. Περιμένουμε.</w:t>
      </w:r>
    </w:p>
    <w:p w14:paraId="74B8E829"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αυτό, όπως </w:t>
      </w:r>
      <w:r>
        <w:rPr>
          <w:rFonts w:eastAsia="Times New Roman" w:cs="Times New Roman"/>
          <w:szCs w:val="24"/>
        </w:rPr>
        <w:t>δήλωσε στις εφημερίδες ο κ. Σαμαράς, γίνεται προσπάθεια εξοντώσεως των πολιτικών αντιπάλων με στημένες δίκες.</w:t>
      </w:r>
    </w:p>
    <w:p w14:paraId="74B8E82A"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Γενικού Γραμματέα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p>
    <w:p w14:paraId="74B8E82B"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επιτ</w:t>
      </w:r>
      <w:r>
        <w:rPr>
          <w:rFonts w:eastAsia="Times New Roman" w:cs="Times New Roman"/>
          <w:szCs w:val="24"/>
        </w:rPr>
        <w:t>ρέψετε λίγο χρόνο ακόμα.</w:t>
      </w:r>
    </w:p>
    <w:p w14:paraId="74B8E82C"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είχαμε και τη δήλωση του Ευάγγελου Βενιζέλου, Αντιπροέδρου τότε της κυβερνήσεως, ο οποίος είπε ότι καθίσταται πλέον επισήμως σαφές ότι οι τρεις ανώνυμοι μάρτυρες εξετάστηκαν χωρίς να έχουν προηγουμένως χαρακτηριστεί ως προσ</w:t>
      </w:r>
      <w:r>
        <w:rPr>
          <w:rFonts w:eastAsia="Times New Roman" w:cs="Times New Roman"/>
          <w:szCs w:val="24"/>
        </w:rPr>
        <w:t>τατευόμενοι μάρτυρες δημοσίου συμφέροντος. Τι διαφορετικό συνέβη με τη Χρυσή Αυγή; Αυτό ακριβώς το πράγμα. Γιατί παραπονείσθε, λοιπόν; Υφίστασθε ακριβώς αυτά τα οποία κάνετε.</w:t>
      </w:r>
    </w:p>
    <w:p w14:paraId="74B8E82D"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ως</w:t>
      </w:r>
      <w:r>
        <w:rPr>
          <w:rFonts w:eastAsia="Times New Roman" w:cs="Times New Roman"/>
          <w:szCs w:val="24"/>
        </w:rPr>
        <w:t xml:space="preserve"> Χρυσή Αυγή, ψηφίζουμε υπέρ της συστάσεως Ειδικής Κοινοβουλευτικής Επιτρ</w:t>
      </w:r>
      <w:r>
        <w:rPr>
          <w:rFonts w:eastAsia="Times New Roman" w:cs="Times New Roman"/>
          <w:szCs w:val="24"/>
        </w:rPr>
        <w:t xml:space="preserve">οπής χωρίς ανώνυμους, όμως, μάρτυρες και ελπίζουμε πραγματικά σε μία κάθαρση. </w:t>
      </w:r>
    </w:p>
    <w:p w14:paraId="74B8E82E"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Έγραψε προ ημερών η εφημερίδα «ΤΑ ΝΕΑ» ότι δύο μεγάλα θέματα μονοπωλούν τη δημοσιότητα: Το </w:t>
      </w:r>
      <w:r>
        <w:rPr>
          <w:rFonts w:eastAsia="Times New Roman" w:cs="Times New Roman"/>
          <w:szCs w:val="24"/>
        </w:rPr>
        <w:t xml:space="preserve">μακεδονικό </w:t>
      </w:r>
      <w:r>
        <w:rPr>
          <w:rFonts w:eastAsia="Times New Roman" w:cs="Times New Roman"/>
          <w:szCs w:val="24"/>
        </w:rPr>
        <w:t xml:space="preserve">και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μακεδονικό </w:t>
      </w:r>
      <w:r>
        <w:rPr>
          <w:rFonts w:eastAsia="Times New Roman" w:cs="Times New Roman"/>
          <w:szCs w:val="24"/>
        </w:rPr>
        <w:t>μας γυρίζει ολοταχώς στο κλίμα το</w:t>
      </w:r>
      <w:r>
        <w:rPr>
          <w:rFonts w:eastAsia="Times New Roman" w:cs="Times New Roman"/>
          <w:szCs w:val="24"/>
        </w:rPr>
        <w:t xml:space="preserve">υ 1992 και ο τρόπος που έκλεισε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μας γυρίζει στο 1989. Αξίζει τον κόπο να θυμηθούμε και το 1989 και το1992. Το 1989 έλεγαν στις πλατείες, «Οι κλέφτες να πάνε φυλακή και κάθαρση». Και δεν πήγε κανένας κλέφτης φυλακή και δεν έγινε κα</w:t>
      </w:r>
      <w:r>
        <w:rPr>
          <w:rFonts w:eastAsia="Times New Roman" w:cs="Times New Roman"/>
          <w:szCs w:val="24"/>
        </w:rPr>
        <w:t>μ</w:t>
      </w:r>
      <w:r>
        <w:rPr>
          <w:rFonts w:eastAsia="Times New Roman" w:cs="Times New Roman"/>
          <w:szCs w:val="24"/>
        </w:rPr>
        <w:t>μί</w:t>
      </w:r>
      <w:r>
        <w:rPr>
          <w:rFonts w:eastAsia="Times New Roman" w:cs="Times New Roman"/>
          <w:szCs w:val="24"/>
        </w:rPr>
        <w:t>α κάθαρση. Και το 1992 με τα συλλαλητήρια, προδόθηκε ένας ολόκληρος λαός, προδόθηκε το όνομα της Μακεδονίας με μια πονηρή, ενδιάμεση συμφωνία, που βγαίνει σήμερα η Κυβέρνηση και λέει, «Δεν θα δώσουμε εμείς τον όρο «Μακεδονία», τον έχετε δώσει εσείς».</w:t>
      </w:r>
    </w:p>
    <w:p w14:paraId="74B8E82F"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Χρυ</w:t>
      </w:r>
      <w:r>
        <w:rPr>
          <w:rFonts w:eastAsia="Times New Roman" w:cs="Times New Roman"/>
          <w:szCs w:val="24"/>
        </w:rPr>
        <w:t>σή Αυγή δηλώνει από το επίσημο αυτό Βήμα ότι δεν θα προδώσει τη θέληση του έθνους μας και στον τομέα της ηθικής καθάρσεως του πολιτικού βίου, αλλά και στο ζήτημα της Μακεδονίας μας όπου δεν υπάρχει περίπτωση να υπάρξει καμ</w:t>
      </w:r>
      <w:r>
        <w:rPr>
          <w:rFonts w:eastAsia="Times New Roman" w:cs="Times New Roman"/>
          <w:szCs w:val="24"/>
        </w:rPr>
        <w:t>μ</w:t>
      </w:r>
      <w:r>
        <w:rPr>
          <w:rFonts w:eastAsia="Times New Roman" w:cs="Times New Roman"/>
          <w:szCs w:val="24"/>
        </w:rPr>
        <w:t>ία παραχώρηση.</w:t>
      </w:r>
    </w:p>
    <w:p w14:paraId="74B8E830"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Βγήκε ο κύριος Πρω</w:t>
      </w:r>
      <w:r>
        <w:rPr>
          <w:rFonts w:eastAsia="Times New Roman" w:cs="Times New Roman"/>
          <w:szCs w:val="24"/>
        </w:rPr>
        <w:t>θυπουργός και έκανε μια δήλωση αμέσως μετά το μεγάλο συλλαλητήριο της πλατείας Συντάγματος. Είπε: «Μήπως ορισμένοι, γνωρίζοντας πολύ καλά τι έρχεται, έσπευσαν να αλλάξουν τις πάγιες θέσεις τους μπας και βρουν κάλυψη στους ετερόκλητους όχλους των συλλαλητηρ</w:t>
      </w:r>
      <w:r>
        <w:rPr>
          <w:rFonts w:eastAsia="Times New Roman" w:cs="Times New Roman"/>
          <w:szCs w:val="24"/>
        </w:rPr>
        <w:t xml:space="preserve">ίων;». Ετερόκλητος όχλος οι εκατοντάδες χιλιάδες των Ελλήνων με τις γαλανόλευκες που φωνάζανε για πίστη, πατρίδα, ελευθερία. Αν φωνάζαν για την Κούβα, τη Νικαράγουα, τον Τσε Γκεβάρα, δεν θα ήταν όχλος, θα ήταν λαός. </w:t>
      </w:r>
    </w:p>
    <w:p w14:paraId="74B8E831"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Αυτόν τον λαό φοβήθηκε, λοιπόν, ο Πρωθυ</w:t>
      </w:r>
      <w:r>
        <w:rPr>
          <w:rFonts w:eastAsia="Times New Roman" w:cs="Times New Roman"/>
          <w:szCs w:val="24"/>
        </w:rPr>
        <w:t xml:space="preserve">πουργός και έτσι ξαφνικά, μία μέρα μετά το συλλαλητήριο του Συντάγματος, -και εδώ στο θέμα οπωσδήποτε υπάρχει πονηρή μεθόδευση- ήλθε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Και μας είπαν ότι κατέθεσε την 4</w:t>
      </w:r>
      <w:r>
        <w:rPr>
          <w:rFonts w:eastAsia="Times New Roman" w:cs="Times New Roman"/>
          <w:szCs w:val="24"/>
          <w:vertAlign w:val="superscript"/>
        </w:rPr>
        <w:t>η</w:t>
      </w:r>
      <w:r>
        <w:rPr>
          <w:rFonts w:eastAsia="Times New Roman" w:cs="Times New Roman"/>
          <w:szCs w:val="24"/>
        </w:rPr>
        <w:t xml:space="preserve"> Φεβρουαρίου ο τελευταίος μάρτυρας και γι’ αυτό προέκυψε. Όχι, δεν</w:t>
      </w:r>
      <w:r>
        <w:rPr>
          <w:rFonts w:eastAsia="Times New Roman" w:cs="Times New Roman"/>
          <w:szCs w:val="24"/>
        </w:rPr>
        <w:t xml:space="preserve"> το πιστεύουμε. Όμως, μη νομίζουν ότι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όποια υπόθεση και να φέρουν, θα ξεχάσει ο ελληνικός λαός το θέμα της Μακεδονίας. </w:t>
      </w:r>
      <w:r>
        <w:rPr>
          <w:rFonts w:eastAsia="Times New Roman" w:cs="Times New Roman"/>
          <w:szCs w:val="24"/>
        </w:rPr>
        <w:t xml:space="preserve">Τα μηνύματα </w:t>
      </w:r>
      <w:r>
        <w:rPr>
          <w:rFonts w:eastAsia="Times New Roman" w:cs="Times New Roman"/>
          <w:szCs w:val="24"/>
        </w:rPr>
        <w:t xml:space="preserve">που </w:t>
      </w:r>
      <w:r>
        <w:rPr>
          <w:rFonts w:eastAsia="Times New Roman" w:cs="Times New Roman"/>
          <w:szCs w:val="24"/>
        </w:rPr>
        <w:t xml:space="preserve">έρχονται </w:t>
      </w:r>
      <w:r>
        <w:rPr>
          <w:rFonts w:eastAsia="Times New Roman" w:cs="Times New Roman"/>
          <w:szCs w:val="24"/>
        </w:rPr>
        <w:t>από τη Θεσσαλονίκη, την Αθήνα, το Ντίσελντορφ, τη Νέα Υ</w:t>
      </w:r>
      <w:r>
        <w:rPr>
          <w:rFonts w:eastAsia="Times New Roman" w:cs="Times New Roman"/>
          <w:szCs w:val="24"/>
        </w:rPr>
        <w:t xml:space="preserve">όρκη, όπου θα γίνει εντός των προσεχών ημερών μια μεγάλη διαδήλωση, είναι -και ας γίνει σαφές στην Κυβέρνηση- το εξής: Το όνομα της Μακεδονίας δεν πουλιέται, δεν παραδίδεται! </w:t>
      </w:r>
    </w:p>
    <w:p w14:paraId="74B8E832"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οι κύριοι συνάδελφοι της Νέας Δημοκρατίας να δεσμευθούν ότι αν γίνουν κυβέρν</w:t>
      </w:r>
      <w:r>
        <w:rPr>
          <w:rFonts w:eastAsia="Times New Roman" w:cs="Times New Roman"/>
          <w:szCs w:val="24"/>
        </w:rPr>
        <w:t xml:space="preserve">ηση, θα διακόψουν τις διπλωματικές σχέσεις με τα Σκόπια εάν έχουν τον όρο Μακεδονία στην ονομασία τους. Γιατί ακούμε γενικότητες. Δεν ακούμε συγκεκριμένα πράγματα. Ο κ. Κουμουτσάκος είπε, «Δεν θέλουμε ονομασία που δεν θα είναι αρεστή στον λαό». Δεν άκουσα </w:t>
      </w:r>
      <w:r>
        <w:rPr>
          <w:rFonts w:eastAsia="Times New Roman" w:cs="Times New Roman"/>
          <w:szCs w:val="24"/>
        </w:rPr>
        <w:t xml:space="preserve">ξεκάθαρα να λέτε, «Δεν θέλουμε το όνομα Μακεδονία». Μακάρι να το πείτε και θα είμαστε </w:t>
      </w:r>
      <w:r>
        <w:rPr>
          <w:rFonts w:eastAsia="Times New Roman" w:cs="Times New Roman"/>
          <w:szCs w:val="24"/>
        </w:rPr>
        <w:t xml:space="preserve">σ’ </w:t>
      </w:r>
      <w:r>
        <w:rPr>
          <w:rFonts w:eastAsia="Times New Roman" w:cs="Times New Roman"/>
          <w:szCs w:val="24"/>
        </w:rPr>
        <w:t>αυτό το θέμα σύμφωνοι.</w:t>
      </w:r>
    </w:p>
    <w:p w14:paraId="74B8E833" w14:textId="77777777" w:rsidR="00D8133C" w:rsidRDefault="00A7505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Μέσα </w:t>
      </w:r>
      <w:r>
        <w:rPr>
          <w:rFonts w:eastAsia="Times New Roman" w:cs="Times New Roman"/>
          <w:szCs w:val="24"/>
        </w:rPr>
        <w:t xml:space="preserve">σ’ </w:t>
      </w:r>
      <w:r>
        <w:rPr>
          <w:rFonts w:eastAsia="Times New Roman" w:cs="Times New Roman"/>
          <w:szCs w:val="24"/>
        </w:rPr>
        <w:t xml:space="preserve">όλα αυτά, μεγάλη η τουρκική απειλή. Είδαμε τις νέες προκλήσεις στα Ίμια, στο </w:t>
      </w:r>
      <w:r>
        <w:rPr>
          <w:rFonts w:eastAsia="Times New Roman" w:cs="Times New Roman"/>
          <w:szCs w:val="24"/>
        </w:rPr>
        <w:t xml:space="preserve">οικόπεδο </w:t>
      </w:r>
      <w:r>
        <w:rPr>
          <w:rFonts w:eastAsia="Times New Roman" w:cs="Times New Roman"/>
          <w:szCs w:val="24"/>
        </w:rPr>
        <w:t xml:space="preserve">3 της κυπριακής υφαλοκρηπίδας. Για το θέμα των Ιμίων βγήκε η Αμερική και έκανε μία επίσημη ανακοίνωση -το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στην οποία αναφέρει ότι «Η Τουρκία και η Ελλάδα διαθέτουν από καιρό εδραιωμένες διπλωματικές οδούς για την αντιμετώπιση των θεμάτων </w:t>
      </w:r>
      <w:r>
        <w:rPr>
          <w:rFonts w:eastAsia="Times New Roman" w:cs="Times New Roman"/>
          <w:szCs w:val="24"/>
        </w:rPr>
        <w:t>στο Αιγαίο. Ενθαρρύνουμε όλα τα μέρη να λάβουν μέτρα για την αποκλιμάκωση της καταστάσεως».</w:t>
      </w:r>
    </w:p>
    <w:p w14:paraId="74B8E83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όλα αυτά, όταν έρχεται στο φως η συμφωνία του Σημίτη του 1996, η οποία λέει, όχι σημαίες, όχι πλοία, όχι Σώματα Στρατού, αλλά ούτε και άνθρωπος να πατήσει στα Ί</w:t>
      </w:r>
      <w:r>
        <w:rPr>
          <w:rFonts w:eastAsia="Times New Roman" w:cs="Times New Roman"/>
          <w:szCs w:val="24"/>
        </w:rPr>
        <w:t xml:space="preserve">μια. Ντρέπομαι </w:t>
      </w:r>
      <w:r>
        <w:rPr>
          <w:rFonts w:eastAsia="Times New Roman" w:cs="Times New Roman"/>
          <w:szCs w:val="24"/>
        </w:rPr>
        <w:t>ως</w:t>
      </w:r>
      <w:r>
        <w:rPr>
          <w:rFonts w:eastAsia="Times New Roman" w:cs="Times New Roman"/>
          <w:szCs w:val="24"/>
        </w:rPr>
        <w:t xml:space="preserve"> Έλληνας που δεν μπορεί ένας Έλληνας να πάει στα Ίμια και να βάλει μια ελληνική σημαία! Είναι ντροπή αυτό το πράγμα! Όπως είναι ντροπή να είναι είκοσι χρόνια το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απειλή πολέμου και να μην έχει προσφύγει η Ελλάδα στον Οργανισμό Η</w:t>
      </w:r>
      <w:r>
        <w:rPr>
          <w:rFonts w:eastAsia="Times New Roman" w:cs="Times New Roman"/>
          <w:szCs w:val="24"/>
        </w:rPr>
        <w:t>νωμένων Εθνών.</w:t>
      </w:r>
    </w:p>
    <w:p w14:paraId="74B8E83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Τουρκία μας απειλεί. Είναι δεδομένο. Αυτό, όμως, δεν το βλέπει ο κ. Κοτζιάς, ο οποίος σε τηλεοπτική του συνέντευξη στον σταθμό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είπε: «Λέω στον Ερντογάν, ο Αλλάχ μας έριξε εδώ. Θα ζήσεις μαζί μας ειρηνικά, όπως λέει το </w:t>
      </w:r>
      <w:r>
        <w:rPr>
          <w:rFonts w:eastAsia="Times New Roman" w:cs="Times New Roman"/>
          <w:szCs w:val="24"/>
        </w:rPr>
        <w:t xml:space="preserve">κοράνι </w:t>
      </w:r>
      <w:r>
        <w:rPr>
          <w:rFonts w:eastAsia="Times New Roman" w:cs="Times New Roman"/>
          <w:szCs w:val="24"/>
        </w:rPr>
        <w:t>ή θα δ</w:t>
      </w:r>
      <w:r>
        <w:rPr>
          <w:rFonts w:eastAsia="Times New Roman" w:cs="Times New Roman"/>
          <w:szCs w:val="24"/>
        </w:rPr>
        <w:t>ημιουργείς προβλήματα».</w:t>
      </w:r>
    </w:p>
    <w:p w14:paraId="74B8E83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Πρώτα από όλα, θα έπρεπε να ξέρει ο κ. Κοτζιάς ότι δεν μας έβαλε ο Αλλάχ εδώ, αλλά μια μογγολική επιδρομή, η οποία κρατά σε πόλεμο το έθνος μας κατά των Τούρκων χίλια ολόκληρα χρόνια. Από το Μαντζικέρτ μέχρι τα Ίμια πολεμάμε την τουρκική απειλή. Και βεβαίω</w:t>
      </w:r>
      <w:r>
        <w:rPr>
          <w:rFonts w:eastAsia="Times New Roman" w:cs="Times New Roman"/>
          <w:szCs w:val="24"/>
        </w:rPr>
        <w:t xml:space="preserve">ς, είναι αστείο να λέγεται ότι είναι ειρηνικό το </w:t>
      </w:r>
      <w:r>
        <w:rPr>
          <w:rFonts w:eastAsia="Times New Roman" w:cs="Times New Roman"/>
          <w:szCs w:val="24"/>
        </w:rPr>
        <w:t>κοράνι</w:t>
      </w:r>
      <w:r>
        <w:rPr>
          <w:rFonts w:eastAsia="Times New Roman" w:cs="Times New Roman"/>
          <w:szCs w:val="24"/>
        </w:rPr>
        <w:t xml:space="preserve">. Ποιο; Το </w:t>
      </w:r>
      <w:r>
        <w:rPr>
          <w:rFonts w:eastAsia="Times New Roman" w:cs="Times New Roman"/>
          <w:szCs w:val="24"/>
        </w:rPr>
        <w:t>κοράνι</w:t>
      </w:r>
      <w:r>
        <w:rPr>
          <w:rFonts w:eastAsia="Times New Roman" w:cs="Times New Roman"/>
          <w:szCs w:val="24"/>
        </w:rPr>
        <w:t xml:space="preserve">, που με το </w:t>
      </w:r>
      <w:r>
        <w:rPr>
          <w:rFonts w:eastAsia="Times New Roman" w:cs="Times New Roman"/>
          <w:szCs w:val="24"/>
        </w:rPr>
        <w:t xml:space="preserve">κοράνι </w:t>
      </w:r>
      <w:r>
        <w:rPr>
          <w:rFonts w:eastAsia="Times New Roman" w:cs="Times New Roman"/>
          <w:szCs w:val="24"/>
        </w:rPr>
        <w:t>ξεκίνησαν από μια έρημο της Ασίας, από μια έρημο της Αραβίας και έφτασαν ως τα Πυρηναία και ως τις πύλες της Βιέννης.</w:t>
      </w:r>
    </w:p>
    <w:p w14:paraId="74B8E83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Χρυσή Αυγή αγωνίζεται για μια υπερήφανη πατρί</w:t>
      </w:r>
      <w:r>
        <w:rPr>
          <w:rFonts w:eastAsia="Times New Roman" w:cs="Times New Roman"/>
          <w:szCs w:val="24"/>
        </w:rPr>
        <w:t xml:space="preserve">δα. Αγωνίζεται για να πάνε -αν υπάρχουν- κλέφτες στη φυλακή, αγωνίζεται, όμως, και για μια υπερήφανη Ελλάδα πέρα από το δόγμα της ελληνοτουρκικής φιλίας, που είναι μια μεγάλη και θανάσιμη απάτη. </w:t>
      </w:r>
    </w:p>
    <w:p w14:paraId="74B8E83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ελληνισμός στο θέμα της Μακεδονίας είναι ξεκάθαρος. Δεν θα</w:t>
      </w:r>
      <w:r>
        <w:rPr>
          <w:rFonts w:eastAsia="Times New Roman" w:cs="Times New Roman"/>
          <w:szCs w:val="24"/>
        </w:rPr>
        <w:t xml:space="preserve"> αφήσει να περάσουν τα εθνομηδενιστικά σχέδια. Θα αντισταθεί. Ό,τι και να ψηφίσετε, θα το πετάξει στον κάλαθο των αχρήστων της ιστορίας! </w:t>
      </w:r>
    </w:p>
    <w:p w14:paraId="74B8E8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B8E83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4B8E8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Πρόεδρος της Ένωση</w:t>
      </w:r>
      <w:r>
        <w:rPr>
          <w:rFonts w:eastAsia="Times New Roman" w:cs="Times New Roman"/>
          <w:szCs w:val="24"/>
        </w:rPr>
        <w:t>ς Κεντρώων κ. Βασίλης Λεβέντης έχει τον λόγο.</w:t>
      </w:r>
    </w:p>
    <w:p w14:paraId="74B8E83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Λεβέντη, κάντε μια προσπάθεια να μην ξημερώσουμε.</w:t>
      </w:r>
    </w:p>
    <w:p w14:paraId="74B8E8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Τι είπατε; Δεν κατάλαβα.</w:t>
      </w:r>
    </w:p>
    <w:p w14:paraId="74B8E83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Είπα να κάνετε μια προσπάθεια να μην ξημερώσουμ</w:t>
      </w:r>
      <w:r>
        <w:rPr>
          <w:rFonts w:eastAsia="Times New Roman" w:cs="Times New Roman"/>
          <w:szCs w:val="24"/>
        </w:rPr>
        <w:t xml:space="preserve">ε, κατά το δυνατόν να τηρήσουμε τον χρόνο. </w:t>
      </w:r>
    </w:p>
    <w:p w14:paraId="74B8E83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Καλησπέρα </w:t>
      </w:r>
      <w:r>
        <w:rPr>
          <w:rFonts w:eastAsia="Times New Roman" w:cs="Times New Roman"/>
          <w:szCs w:val="24"/>
        </w:rPr>
        <w:t xml:space="preserve">σ’ </w:t>
      </w:r>
      <w:r>
        <w:rPr>
          <w:rFonts w:eastAsia="Times New Roman" w:cs="Times New Roman"/>
          <w:szCs w:val="24"/>
        </w:rPr>
        <w:t xml:space="preserve">όλους και </w:t>
      </w:r>
      <w:r>
        <w:rPr>
          <w:rFonts w:eastAsia="Times New Roman" w:cs="Times New Roman"/>
          <w:szCs w:val="24"/>
        </w:rPr>
        <w:t xml:space="preserve">σ’ </w:t>
      </w:r>
      <w:r>
        <w:rPr>
          <w:rFonts w:eastAsia="Times New Roman" w:cs="Times New Roman"/>
          <w:szCs w:val="24"/>
        </w:rPr>
        <w:t>όλες ή μάλλον καληνύχτα, για να είμαστε πιο ακριβοδίκαιοι.</w:t>
      </w:r>
    </w:p>
    <w:p w14:paraId="74B8E84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Ή μάλλον καλημέρα.</w:t>
      </w:r>
    </w:p>
    <w:p w14:paraId="74B8E84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w:t>
      </w:r>
      <w:r>
        <w:rPr>
          <w:rFonts w:eastAsia="Times New Roman" w:cs="Times New Roman"/>
          <w:b/>
          <w:szCs w:val="24"/>
        </w:rPr>
        <w:t xml:space="preserve"> της Ένωσης Κεντρώων): </w:t>
      </w:r>
      <w:r>
        <w:rPr>
          <w:rFonts w:eastAsia="Times New Roman" w:cs="Times New Roman"/>
          <w:szCs w:val="24"/>
        </w:rPr>
        <w:t xml:space="preserve">Δεν ξέρω </w:t>
      </w:r>
      <w:r>
        <w:rPr>
          <w:rFonts w:eastAsia="Times New Roman" w:cs="Times New Roman"/>
          <w:szCs w:val="24"/>
        </w:rPr>
        <w:t xml:space="preserve">πως </w:t>
      </w:r>
      <w:r>
        <w:rPr>
          <w:rFonts w:eastAsia="Times New Roman" w:cs="Times New Roman"/>
          <w:szCs w:val="24"/>
        </w:rPr>
        <w:t xml:space="preserve">καταφέραμε σήμερα η συζήτηση να γίνει φύρδην μίγδην. Πώς τα καταφέραμε; Τι φταίει; Μπορεί να μην φταίει και τίποτα, ίσως ο εκνευρισμός. </w:t>
      </w:r>
    </w:p>
    <w:p w14:paraId="74B8E84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πιο δυσάρεστα πράγματα στο Κοινοβούλιο είναι να συζητούμε την παραπομπή </w:t>
      </w:r>
      <w:r>
        <w:rPr>
          <w:rFonts w:eastAsia="Times New Roman" w:cs="Times New Roman"/>
          <w:szCs w:val="24"/>
        </w:rPr>
        <w:t>κάποιων συναδέλφων. Αυτό είναι από τα πιο δυσάρεστα πράγματα και δεν περιποιεί τιμή -να το ξέρετε- ιδιαίτερα όταν η χώρα το μόνο πράγμα που κάθε λογικός άνθρωπος αισθάνεται ότι χρειάζεται είναι η συναίνεση και η συνεννόηση των πολιτικών δυνάμεων. Όταν, δηλ</w:t>
      </w:r>
      <w:r>
        <w:rPr>
          <w:rFonts w:eastAsia="Times New Roman" w:cs="Times New Roman"/>
          <w:szCs w:val="24"/>
        </w:rPr>
        <w:t xml:space="preserve">αδή, ο λαός ζητάει συνεννόηση, εμείς ετοιμάζουμε δίκες και μεταβάλλουμε τη Βουλή σε δικαστήριο. Αυτό δεν με βρίσκει σύμφωνο. </w:t>
      </w:r>
    </w:p>
    <w:p w14:paraId="74B8E84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μου πείτε, αν υπάρχουν ενδείξεις ότι κάποιοι έκλεψαν -να το πούμε έτσι λαϊκά- δεν πρέπει να το κάνουμε και αυτό; Όμως, η υπόθεσ</w:t>
      </w:r>
      <w:r>
        <w:rPr>
          <w:rFonts w:eastAsia="Times New Roman" w:cs="Times New Roman"/>
          <w:szCs w:val="24"/>
        </w:rPr>
        <w:t>η αυτή δεν είναι υπόθεση της υγείας. Είναι μια υπόθεση που είναι χρόνια τώρα. Δεν νομίζω να έκλεψαν πέρυσι κάποιοι ή πρόπερσι. Είναι μια υπόθεση δεκαετιών. Οι τιμές των φαρμάκων, τα διάφορα ταμεία, η μάχη των εταιρειών μεταξύ τους, τα λαδώματα είναι τα συν</w:t>
      </w:r>
      <w:r>
        <w:rPr>
          <w:rFonts w:eastAsia="Times New Roman" w:cs="Times New Roman"/>
          <w:szCs w:val="24"/>
        </w:rPr>
        <w:t xml:space="preserve">ήθως συμβαίνοντα σε ένα καπιταλιστικό σύστημα. Αυτή είναι η μάχη. </w:t>
      </w:r>
    </w:p>
    <w:p w14:paraId="74B8E84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Αμερικανοί έχουν ιδιωτική ασφάλιση. Το 95% του ασφαλιστικού τους συστήματος είναι ιδιωτική ασφάλιση. Σε εμάς σχεδόν το 90%, 95% είναι κρατικοδίαιτη ασφάλιση. </w:t>
      </w:r>
    </w:p>
    <w:p w14:paraId="74B8E84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μάλιστα είναι υπουργοκε</w:t>
      </w:r>
      <w:r>
        <w:rPr>
          <w:rFonts w:eastAsia="Times New Roman" w:cs="Times New Roman"/>
          <w:szCs w:val="24"/>
        </w:rPr>
        <w:t xml:space="preserve">ντρικό σύστημα. Δηλαδή, δεν αποφασίζουν οι υπηρεσιακοί παράγοντες τις τιμές των φαρμάκων. Ο κάθε ευθυνόφοβος σύμβουλος ή μέλος της </w:t>
      </w:r>
      <w:r>
        <w:rPr>
          <w:rFonts w:eastAsia="Times New Roman" w:cs="Times New Roman"/>
          <w:szCs w:val="24"/>
        </w:rPr>
        <w:t xml:space="preserve">επιτροπής </w:t>
      </w:r>
      <w:r>
        <w:rPr>
          <w:rFonts w:eastAsia="Times New Roman" w:cs="Times New Roman"/>
          <w:szCs w:val="24"/>
        </w:rPr>
        <w:t xml:space="preserve">θα καταφύγει στον Υπουργό για να τον ρωτήσει πώς θα το χειρισθεί. Επομένως, είναι πολύ επικίνδυνο να δωροδοκούνται </w:t>
      </w:r>
      <w:r>
        <w:rPr>
          <w:rFonts w:eastAsia="Times New Roman" w:cs="Times New Roman"/>
          <w:szCs w:val="24"/>
        </w:rPr>
        <w:t xml:space="preserve">κάποιοι σε ένα υπουργοκεντρικό σύστημα, που η ασφάλιση είναι κρατικοδίαιτη. Είναι πολύ πιθανό, δεν μπορεί κανείς να το αποκλείσει. </w:t>
      </w:r>
    </w:p>
    <w:p w14:paraId="74B8E84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Οι Αμερικανοί ψάχνουν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όχι γιατί φοβούνται μην τα παίρνει ο </w:t>
      </w:r>
      <w:r>
        <w:rPr>
          <w:rFonts w:eastAsia="Times New Roman" w:cs="Times New Roman"/>
          <w:szCs w:val="24"/>
        </w:rPr>
        <w:t xml:space="preserve">πρόεδρος </w:t>
      </w:r>
      <w:r>
        <w:rPr>
          <w:rFonts w:eastAsia="Times New Roman" w:cs="Times New Roman"/>
          <w:szCs w:val="24"/>
        </w:rPr>
        <w:t xml:space="preserve">ή κάποιος Υπουργός, αλλά θέλοντας να μειώσουν τη φαρμακευτική δαπάνη. Γιατί το </w:t>
      </w:r>
      <w:r>
        <w:rPr>
          <w:rFonts w:eastAsia="Times New Roman" w:cs="Times New Roman"/>
          <w:szCs w:val="24"/>
          <w:lang w:val="en-US"/>
        </w:rPr>
        <w:t>Obama</w:t>
      </w:r>
      <w:r>
        <w:rPr>
          <w:rFonts w:eastAsia="Times New Roman" w:cs="Times New Roman"/>
          <w:szCs w:val="24"/>
        </w:rPr>
        <w:t>-</w:t>
      </w:r>
      <w:r>
        <w:rPr>
          <w:rFonts w:eastAsia="Times New Roman" w:cs="Times New Roman"/>
          <w:szCs w:val="24"/>
          <w:lang w:val="en-US"/>
        </w:rPr>
        <w:t>Care</w:t>
      </w:r>
      <w:r>
        <w:rPr>
          <w:rFonts w:eastAsia="Times New Roman" w:cs="Times New Roman"/>
          <w:szCs w:val="24"/>
        </w:rPr>
        <w:t xml:space="preserve"> πρέπει να ξέρετε σε τι συνίσταται. Συνίσταται στην προσπάθεια του </w:t>
      </w:r>
      <w:r>
        <w:rPr>
          <w:rFonts w:eastAsia="Times New Roman" w:cs="Times New Roman"/>
          <w:szCs w:val="24"/>
        </w:rPr>
        <w:t xml:space="preserve">προέδρου </w:t>
      </w:r>
      <w:r>
        <w:rPr>
          <w:rFonts w:eastAsia="Times New Roman" w:cs="Times New Roman"/>
          <w:szCs w:val="24"/>
        </w:rPr>
        <w:t xml:space="preserve">τότε Ομπάμα να συμπεριλάβει στην ασφάλιση και πλήθη κόσμου που ήταν ανασφάλιστα. Πολεμούσε </w:t>
      </w:r>
      <w:r>
        <w:rPr>
          <w:rFonts w:eastAsia="Times New Roman" w:cs="Times New Roman"/>
          <w:szCs w:val="24"/>
        </w:rPr>
        <w:t xml:space="preserve">ο Ομπάμα με τις ίδιες δαπάνες, φαρμακευτικές και ιατρικές, να ασφαλίσει ποσοστό κόσμου που ήταν ανασφάλιστοι. Αυτό είναι το </w:t>
      </w:r>
      <w:r>
        <w:rPr>
          <w:rFonts w:eastAsia="Times New Roman" w:cs="Times New Roman"/>
          <w:szCs w:val="24"/>
          <w:lang w:val="en-US"/>
        </w:rPr>
        <w:t>Obama</w:t>
      </w:r>
      <w:r>
        <w:rPr>
          <w:rFonts w:eastAsia="Times New Roman" w:cs="Times New Roman"/>
          <w:szCs w:val="24"/>
        </w:rPr>
        <w:t>-</w:t>
      </w:r>
      <w:r>
        <w:rPr>
          <w:rFonts w:eastAsia="Times New Roman" w:cs="Times New Roman"/>
          <w:szCs w:val="24"/>
          <w:lang w:val="en-US"/>
        </w:rPr>
        <w:t>Care</w:t>
      </w:r>
      <w:r>
        <w:rPr>
          <w:rFonts w:eastAsia="Times New Roman" w:cs="Times New Roman"/>
          <w:szCs w:val="24"/>
        </w:rPr>
        <w:t>. Επιχείρησε ο Τραμπ να το σταματήσει, αλλά δεν τον άφησε το Κογκρέσο, το γνωρίζετε και άρα συνεχίζεται η ίδια προσπάθεια.</w:t>
      </w:r>
      <w:r>
        <w:rPr>
          <w:rFonts w:eastAsia="Times New Roman" w:cs="Times New Roman"/>
          <w:szCs w:val="24"/>
        </w:rPr>
        <w:t xml:space="preserve"> </w:t>
      </w:r>
    </w:p>
    <w:p w14:paraId="74B8E84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προσπάθεια, λοιπόν, οι έλεγχοι και οι έρευνες που κάνουν οι Αμερικανοί είναι για να μειώσουν τη δαπάνη, προσπαθώντας να αυξήσουν όσο μπορούν περισσότερο τον αριθμό των ασφαλισμένων. Αυτό κάνουν οι Αμερικανοί. Εμείς αφήναμε επί καιρώ το πράγμα στην τύχη</w:t>
      </w:r>
      <w:r>
        <w:rPr>
          <w:rFonts w:eastAsia="Times New Roman" w:cs="Times New Roman"/>
          <w:szCs w:val="24"/>
        </w:rPr>
        <w:t xml:space="preserve"> του. </w:t>
      </w:r>
    </w:p>
    <w:p w14:paraId="74B8E84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Κάποιος πρώην Υπουργός έδωσε συνέντευξη σε κάποιο κανάλι. Όταν επίμονα τον ρωτούσαν οι δημοσιογράφοι «βλέπατε ότι εκτοξεύεται εις το υψούν η δαπάνη, εσείς τι κάνατε;», δεν απαντούσε. Μετά τον ρώτησαν, «είστε βέβαιος ότι οι συνεργάτες σας, ο περίγυρό</w:t>
      </w:r>
      <w:r>
        <w:rPr>
          <w:rFonts w:eastAsia="Times New Roman" w:cs="Times New Roman"/>
          <w:szCs w:val="24"/>
        </w:rPr>
        <w:t xml:space="preserve">ς σας δεν τα έπαιρνε; Απάντησε: «Εγώ μόνο για τον εαυτό μου είμαι σίγουρος». Ακούστε απάντηση που έδωσε Υπουργός! Τι είναι αυτό τώρα; Τι απάντηση είναι αυτή; Είναι σαν να έλεγε, μπορεί στο περιβάλλον μου να τα παίρνανε. </w:t>
      </w:r>
    </w:p>
    <w:p w14:paraId="74B8E84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Αυτά με βάζουν σε σκέψεις. Δεν είνα</w:t>
      </w:r>
      <w:r>
        <w:rPr>
          <w:rFonts w:eastAsia="Times New Roman" w:cs="Times New Roman"/>
          <w:szCs w:val="24"/>
        </w:rPr>
        <w:t xml:space="preserve">ι αυτή απάντηση κατηγορούμενου Υπουργού. Όταν τον ρώτησαν «βάζετε το χέρι σας στο Ευαγγέλιο για το περιβάλλον σας;», δεν είπε ότι το βάζει το χέρι του. Είπε ότι μόνο για τον εαυτό του μπορεί να πει. </w:t>
      </w:r>
    </w:p>
    <w:p w14:paraId="74B8E84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άποψή μου είναι ότι κακώς συμπεριελήφθησαν εις το κατη</w:t>
      </w:r>
      <w:r>
        <w:rPr>
          <w:rFonts w:eastAsia="Times New Roman" w:cs="Times New Roman"/>
          <w:szCs w:val="24"/>
        </w:rPr>
        <w:t>γορητήριο τα ονόματα των δυο πρώην Πρωθυπουργών. Δεν είναι τιμή για τη χώρα</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στιγμή να σχολιάζει η Ευρώπη και ο κόσμος όλος ότι δυο πρώην Πρωθυπουργοί μπορεί να τα πήραν. Αν θεωρεί ο κ. Τσίπρας ότι αυτό θα τον βοηθήσει, έστω σε ψήφους στις εκλογές</w:t>
      </w:r>
      <w:r>
        <w:rPr>
          <w:rFonts w:eastAsia="Times New Roman" w:cs="Times New Roman"/>
          <w:szCs w:val="24"/>
        </w:rPr>
        <w:t>, είναι λάθος. Εγώ του είχα πει στο τελευταίο ραντεβού του κ. Τσίπρα ότι σε μια από τις τελευταίες –πριν πεθάνει ο Γεώργιος Ράλλης, έτυχε να είμαι στο σπίτι του- συναντήσεις μας με τον Γεώργιο Ράλλη, που ήταν πολιτικός μας αντίπαλος για εμάς τους Κεντρώους</w:t>
      </w:r>
      <w:r>
        <w:rPr>
          <w:rFonts w:eastAsia="Times New Roman" w:cs="Times New Roman"/>
          <w:szCs w:val="24"/>
        </w:rPr>
        <w:t>, αλλά ήταν άνθρωπος επιπέδου και είχε κουλτούρα, κατηγόρησα στον Γεώργιο Ράλλη τον Κωνσταντίνο Καραμανλή για τις Συμφωνίες της Ζυρίχης και του Λονδίνου. Του είπα ότι εκείνες τις συμφωνίες τις θεωρώ μειοδοσία, διότι έδωσαν στους Τούρκους την έννοια της εγγ</w:t>
      </w:r>
      <w:r>
        <w:rPr>
          <w:rFonts w:eastAsia="Times New Roman" w:cs="Times New Roman"/>
          <w:szCs w:val="24"/>
        </w:rPr>
        <w:t xml:space="preserve">υήτριας δύναμης και </w:t>
      </w:r>
      <w:r>
        <w:rPr>
          <w:rFonts w:eastAsia="Times New Roman" w:cs="Times New Roman"/>
          <w:szCs w:val="24"/>
        </w:rPr>
        <w:t xml:space="preserve">μ’ </w:t>
      </w:r>
      <w:r>
        <w:rPr>
          <w:rFonts w:eastAsia="Times New Roman" w:cs="Times New Roman"/>
          <w:szCs w:val="24"/>
        </w:rPr>
        <w:t xml:space="preserve">αυτές τις Συμφωνίες της Ζυρίχης και του Λονδίνου τελικώς έκανε απόβαση στην Κύπρο η Τουρκία. </w:t>
      </w:r>
    </w:p>
    <w:p w14:paraId="74B8E84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 Γεώργιος Ράλλης μου είπε ότι μπορεί να είναι αλήθεια ότι εκείνες οι </w:t>
      </w:r>
      <w:r>
        <w:rPr>
          <w:rFonts w:eastAsia="Times New Roman" w:cs="Times New Roman"/>
          <w:szCs w:val="24"/>
        </w:rPr>
        <w:t xml:space="preserve">συμφωνίες </w:t>
      </w:r>
      <w:r>
        <w:rPr>
          <w:rFonts w:eastAsia="Times New Roman" w:cs="Times New Roman"/>
          <w:szCs w:val="24"/>
        </w:rPr>
        <w:t>ήταν καταστροφικές, αλλά μην λες κακές κουβέντες για Πρωθυπ</w:t>
      </w:r>
      <w:r>
        <w:rPr>
          <w:rFonts w:eastAsia="Times New Roman" w:cs="Times New Roman"/>
          <w:szCs w:val="24"/>
        </w:rPr>
        <w:t>ουργό. Του είπα π</w:t>
      </w:r>
      <w:r>
        <w:rPr>
          <w:rFonts w:eastAsia="Times New Roman" w:cs="Times New Roman"/>
          <w:szCs w:val="24"/>
        </w:rPr>
        <w:t>ω</w:t>
      </w:r>
      <w:r>
        <w:rPr>
          <w:rFonts w:eastAsia="Times New Roman" w:cs="Times New Roman"/>
          <w:szCs w:val="24"/>
        </w:rPr>
        <w:t>ς, γιατί δεν είμαστε όλοι υπό κρίση; Μου είπε, όσοι κάθονται στην καρέκλα του Πρωθυπουργού, κύριε Λεβέντη –και το θυμάμαι σαν αυτή</w:t>
      </w:r>
      <w:r>
        <w:rPr>
          <w:rFonts w:eastAsia="Times New Roman" w:cs="Times New Roman"/>
          <w:szCs w:val="24"/>
        </w:rPr>
        <w:t>ν</w:t>
      </w:r>
      <w:r>
        <w:rPr>
          <w:rFonts w:eastAsia="Times New Roman" w:cs="Times New Roman"/>
          <w:szCs w:val="24"/>
        </w:rPr>
        <w:t xml:space="preserve"> τη στιγμή- ακόμα και παλιάνθρωποι να είναι, από την ώρα που ορκίζονται έχουν μια ευθύνη. </w:t>
      </w:r>
    </w:p>
    <w:p w14:paraId="74B8E84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προτείνω 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να το σκεφθεί καλά ο κ. Τσίπρας μέχρι την ώρα της ψηφοφορίας και τα δυο πρόσωπα</w:t>
      </w:r>
      <w:r>
        <w:rPr>
          <w:rFonts w:eastAsia="Times New Roman" w:cs="Times New Roman"/>
          <w:szCs w:val="24"/>
        </w:rPr>
        <w:t>,</w:t>
      </w:r>
      <w:r>
        <w:rPr>
          <w:rFonts w:eastAsia="Times New Roman" w:cs="Times New Roman"/>
          <w:szCs w:val="24"/>
        </w:rPr>
        <w:t xml:space="preserve"> του κ. Σαμαρά και του κ. Πικραμμένου</w:t>
      </w:r>
      <w:r>
        <w:rPr>
          <w:rFonts w:eastAsia="Times New Roman" w:cs="Times New Roman"/>
          <w:szCs w:val="24"/>
        </w:rPr>
        <w:t>,</w:t>
      </w:r>
      <w:r>
        <w:rPr>
          <w:rFonts w:eastAsia="Times New Roman" w:cs="Times New Roman"/>
          <w:szCs w:val="24"/>
        </w:rPr>
        <w:t xml:space="preserve"> να τα βγάλει, γιατί δεν είναι καλό να αιωρείται δίωξη κατά πρώην Πρωθυπουργών και γιατί πρέπει να ξέρει ο κ. Τσίπρας πω</w:t>
      </w:r>
      <w:r>
        <w:rPr>
          <w:rFonts w:eastAsia="Times New Roman" w:cs="Times New Roman"/>
          <w:szCs w:val="24"/>
        </w:rPr>
        <w:t xml:space="preserve">ς ό,τι κάνει τώρα για τους αντιπάλους του θα το βρει μπροστά του για τον εαυτό του. </w:t>
      </w:r>
    </w:p>
    <w:p w14:paraId="74B8E84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Κάνω μια μικρή προφητεία. Έχει μια ώρα μέχρι την ψηφοφορία. Ας ακούσει τη γνώμη ενός κατά μερικά χρόνια μεγαλυτέρου του, με πολύ μεγαλύτερη πείρα από τον ίδιο στην πολιτικ</w:t>
      </w:r>
      <w:r>
        <w:rPr>
          <w:rFonts w:eastAsia="Times New Roman" w:cs="Times New Roman"/>
          <w:szCs w:val="24"/>
        </w:rPr>
        <w:t xml:space="preserve">ή. Ας έγινε Πρωθυπουργός, τολμώ να πω ότι έχω περπατήσει την Ελλάδα εκατό φορές ενώ εκείνος δεν την έχει περπατήσει ούτε μισή. </w:t>
      </w:r>
    </w:p>
    <w:p w14:paraId="74B8E84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με τα 20 δισεκατομμύρια του σκανδάλου </w:t>
      </w:r>
      <w:r>
        <w:rPr>
          <w:rFonts w:eastAsia="Times New Roman" w:cs="Times New Roman"/>
          <w:szCs w:val="24"/>
        </w:rPr>
        <w:t xml:space="preserve">χρεοκόπησε </w:t>
      </w:r>
      <w:r>
        <w:rPr>
          <w:rFonts w:eastAsia="Times New Roman" w:cs="Times New Roman"/>
          <w:szCs w:val="24"/>
        </w:rPr>
        <w:t>η χώρα. Η χώρα, κυρίες και κύριοι</w:t>
      </w:r>
      <w:r w:rsidRPr="001B2801">
        <w:rPr>
          <w:rFonts w:eastAsia="Times New Roman" w:cs="Times New Roman"/>
          <w:szCs w:val="24"/>
        </w:rPr>
        <w:t>,</w:t>
      </w:r>
      <w:r>
        <w:rPr>
          <w:rFonts w:eastAsia="Times New Roman" w:cs="Times New Roman"/>
          <w:szCs w:val="24"/>
        </w:rPr>
        <w:t xml:space="preserve"> έχει </w:t>
      </w:r>
      <w:r>
        <w:rPr>
          <w:rFonts w:eastAsia="Times New Roman" w:cs="Times New Roman"/>
          <w:szCs w:val="24"/>
        </w:rPr>
        <w:t xml:space="preserve">χρεοκοπήσει </w:t>
      </w:r>
      <w:r>
        <w:rPr>
          <w:rFonts w:eastAsia="Times New Roman" w:cs="Times New Roman"/>
          <w:szCs w:val="24"/>
        </w:rPr>
        <w:t xml:space="preserve">από χρόνια. Έχει </w:t>
      </w:r>
      <w:r>
        <w:rPr>
          <w:rFonts w:eastAsia="Times New Roman" w:cs="Times New Roman"/>
          <w:szCs w:val="24"/>
        </w:rPr>
        <w:t>χ</w:t>
      </w:r>
      <w:r>
        <w:rPr>
          <w:rFonts w:eastAsia="Times New Roman" w:cs="Times New Roman"/>
          <w:szCs w:val="24"/>
        </w:rPr>
        <w:t xml:space="preserve">ρεοκοπήσει </w:t>
      </w:r>
      <w:r>
        <w:rPr>
          <w:rFonts w:eastAsia="Times New Roman" w:cs="Times New Roman"/>
          <w:szCs w:val="24"/>
        </w:rPr>
        <w:t xml:space="preserve">με τα ρουσφέτια του ΠΑΣΟΚ, της Νέας Δημοκρατίας. Έτσι δεν είναι; Έχει </w:t>
      </w:r>
      <w:r>
        <w:rPr>
          <w:rFonts w:eastAsia="Times New Roman" w:cs="Times New Roman"/>
          <w:szCs w:val="24"/>
        </w:rPr>
        <w:t xml:space="preserve">χρεοκοπήσει </w:t>
      </w:r>
      <w:r>
        <w:rPr>
          <w:rFonts w:eastAsia="Times New Roman" w:cs="Times New Roman"/>
          <w:szCs w:val="24"/>
        </w:rPr>
        <w:t xml:space="preserve">με τα δημόσια έργα, με τις προσλήψεις, με τις παρανομίες και τα σκάνδαλα κάθε είδους. Με όλα έχει </w:t>
      </w:r>
      <w:r>
        <w:rPr>
          <w:rFonts w:eastAsia="Times New Roman" w:cs="Times New Roman"/>
          <w:szCs w:val="24"/>
        </w:rPr>
        <w:t xml:space="preserve">χρεοκοπήσει </w:t>
      </w:r>
      <w:r>
        <w:rPr>
          <w:rFonts w:eastAsia="Times New Roman" w:cs="Times New Roman"/>
          <w:szCs w:val="24"/>
        </w:rPr>
        <w:t>η χώρα. Γιατί μετράτε μόνο τα 20 δισεκατομμύρια της υ</w:t>
      </w:r>
      <w:r>
        <w:rPr>
          <w:rFonts w:eastAsia="Times New Roman" w:cs="Times New Roman"/>
          <w:szCs w:val="24"/>
        </w:rPr>
        <w:t xml:space="preserve">γείας; Εκείνα του Βαρουφάκη δεν πιάνονται, που τα προσμέτρησαν οι ξένοι; Εκείνα δεν πιάνονται; Θέλετε να γίνει εις βάρος σας το ίδιο; </w:t>
      </w:r>
    </w:p>
    <w:p w14:paraId="74B8E8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εάν πιάσουμε σ’ αυτή</w:t>
      </w:r>
      <w:r>
        <w:rPr>
          <w:rFonts w:eastAsia="Times New Roman" w:cs="Times New Roman"/>
          <w:szCs w:val="24"/>
        </w:rPr>
        <w:t>ν</w:t>
      </w:r>
      <w:r>
        <w:rPr>
          <w:rFonts w:eastAsia="Times New Roman" w:cs="Times New Roman"/>
          <w:szCs w:val="24"/>
        </w:rPr>
        <w:t xml:space="preserve"> τη χώρα το «γιατί πτωχεύσαμε», θα πάμε πολύ πίσω. Θα πάμε στην εποχή που υπήρχα</w:t>
      </w:r>
      <w:r>
        <w:rPr>
          <w:rFonts w:eastAsia="Times New Roman" w:cs="Times New Roman"/>
          <w:szCs w:val="24"/>
        </w:rPr>
        <w:t>ν εξοπλιστικά προγράμματα παράνομα. Και ο ΣΥΡΙΖΑ δεν είναι καινούργιο κόμμα. Η κληρονομιά του ΠΑΣΟΚ είστε. Μην νομίζετε, υβρίζοντας το ΠΑΣΟΚ, ότι εσείς είστε καθαροί. Εγώ βλέπω ότι όλη η Ελλάδα σας βλέπει σαν διάδοχο σχήμα ενός καταρρεύσαντος ΠΑΣΟΚ. Αυτό ε</w:t>
      </w:r>
      <w:r>
        <w:rPr>
          <w:rFonts w:eastAsia="Times New Roman" w:cs="Times New Roman"/>
          <w:szCs w:val="24"/>
        </w:rPr>
        <w:t>ίναι ο ΣΥΡΙΖΑ. Εγώ πήγα στο Λουτράκι, όπου ο πρόεδρος της νομαρχιακής του Λουτρακίου του ΠΑΣΟΚ έχει γίνει του ΣΥΡΙΖΑ. Σε πολλές περιοχές της Ελλάδος οι πρόεδροι των νομαρχιακών του ΠΑΣΟΚ έχουν μεταβληθεί σε προέδρους νομαρχιακών του ΣΥΡΙΖΑ. Επομένως, μην λ</w:t>
      </w:r>
      <w:r>
        <w:rPr>
          <w:rFonts w:eastAsia="Times New Roman" w:cs="Times New Roman"/>
          <w:szCs w:val="24"/>
        </w:rPr>
        <w:t xml:space="preserve">έτε «εσείς και εμείς», γιατί οι ψήφοι με τις οποίες βγήκατε στην Κυβέρνηση, αυτό το ποσοστό του 34% που πήρατε είναι ψήφοι που χαίρονταν πάρα πολύ με το ΠΑΣΟΚ. Διορίζονταν, έμπαιναν σε γραφεία, το βράδυ πηγαίναν στο ΠΑΣΟΚ, το πρωί προσλαμβάνονταν στη ΔΕΗ. </w:t>
      </w:r>
      <w:r>
        <w:rPr>
          <w:rFonts w:eastAsia="Times New Roman" w:cs="Times New Roman"/>
          <w:szCs w:val="24"/>
        </w:rPr>
        <w:t xml:space="preserve">Με τέτοιες ψήφους μπήκατε εις την Κυβέρνηση. Μην νομίζετε ότι είστε αθώοι του αίματος της πτώχευσης. </w:t>
      </w:r>
    </w:p>
    <w:p w14:paraId="74B8E8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πτώχευση είναι μία νοοτροπία ασέβειας, ασωτίας προς το δημόσιο χρήμα. Αυτή την ασωτία παραλάβατε και μη νομίζετε ότι ο κόσμος είναι απόλυτα σύμφωνος. </w:t>
      </w:r>
      <w:r>
        <w:rPr>
          <w:rFonts w:eastAsia="Times New Roman" w:cs="Times New Roman"/>
          <w:szCs w:val="24"/>
        </w:rPr>
        <w:t>Στην αρχή σας ψήφισε, νομίζοντας ότι θα κρατήσει τα προνόμια του δημόσιου τομέα. Γι’ αυτό σας ψήφισε. Έφυγε από τον Βενιζέλο που έκοβε συντάξεις και μισθούς στο δημόσιο και ήρθε στον ΣΥΡΙΖΑ, για να διατηρήσει τα κεκτημένα του. Γι’ αυτό ήρθε σε εσάς. Λέω κα</w:t>
      </w:r>
      <w:r>
        <w:rPr>
          <w:rFonts w:eastAsia="Times New Roman" w:cs="Times New Roman"/>
          <w:szCs w:val="24"/>
        </w:rPr>
        <w:t>νένα ψέμα;</w:t>
      </w:r>
    </w:p>
    <w:p w14:paraId="74B8E8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τι κάνατε εσείς; Στον ιδιωτικό τομέα όλη η πυρά. Ο ιδιωτικός τομέας πληρώνει τρία χρόνια τα πάντα. Πλήρωσε </w:t>
      </w:r>
      <w:r>
        <w:rPr>
          <w:rFonts w:eastAsia="Times New Roman" w:cs="Times New Roman"/>
          <w:szCs w:val="24"/>
        </w:rPr>
        <w:t>κάποιος</w:t>
      </w:r>
      <w:r>
        <w:rPr>
          <w:rFonts w:eastAsia="Times New Roman" w:cs="Times New Roman"/>
          <w:szCs w:val="24"/>
        </w:rPr>
        <w:t xml:space="preserve"> δημόσιος υπάλληλος; Εντάξει, κόπηκαν κάποιοι μισθοί, κάποιες συντάξεις, αλλά ο ιδιωτικός τομέας πήγε Γερμανία, ο ιδιωτικός τομ</w:t>
      </w:r>
      <w:r>
        <w:rPr>
          <w:rFonts w:eastAsia="Times New Roman" w:cs="Times New Roman"/>
          <w:szCs w:val="24"/>
        </w:rPr>
        <w:t>έας είναι άνεργος, τρώει στους μητροπολίτες. Να λέμε και την αλήθεια. Τουλάχιστον οι δημόσιοι υπάλληλοι παίρνουν τον στοιχειώδη μισθό. Άρα, την υπόσχεσή σας ότι οι πασοκτζήδες που ήρθαν σε εσάς σώζουν τον εαυτό τους, την τηρήσατε. Μόνο αυτοί, όμως, για του</w:t>
      </w:r>
      <w:r>
        <w:rPr>
          <w:rFonts w:eastAsia="Times New Roman" w:cs="Times New Roman"/>
          <w:szCs w:val="24"/>
        </w:rPr>
        <w:t>ς υπόλοιπους δεν ενδιαφερθήκατε.</w:t>
      </w:r>
    </w:p>
    <w:p w14:paraId="74B8E8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Αριστερά, κυρίες και κύριοι, ήταν πάντα κατά του δικομματισμού. Εσείς και αυτό το καταργήσατε. Κάνατε την Αριστερά έναν εκ των δύο πόλων του δικομματισμού. Η Αριστερά πάντα είχε μία αξία, γιατί έδινε μάχη κατά των δύο </w:t>
      </w:r>
      <w:r>
        <w:rPr>
          <w:rFonts w:eastAsia="Times New Roman" w:cs="Times New Roman"/>
          <w:szCs w:val="24"/>
        </w:rPr>
        <w:t>πόλων εξουσίας. Ήταν αντεξουσιαστική ιδεολογία η Αριστερά. Εσείς τώρα την μεταβάλατε σε εξουσία και πολεμάτε να κρατηθείτε στη θέση του παλαιού ΠΑΣΟΚ.</w:t>
      </w:r>
    </w:p>
    <w:p w14:paraId="74B8E8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Μια τρύπα στο νερό κάνετε κοινώς. Το σπουδαίο θα ήταν να μείνετε στη γραμμή σας και στην ιδεολογία σας κα</w:t>
      </w:r>
      <w:r>
        <w:rPr>
          <w:rFonts w:eastAsia="Times New Roman" w:cs="Times New Roman"/>
          <w:szCs w:val="24"/>
        </w:rPr>
        <w:t xml:space="preserve">ι όχι να πάρετε τη θέση του ενός από τους δύο πόλους του δικομματισμού. </w:t>
      </w:r>
    </w:p>
    <w:p w14:paraId="74B8E8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Έχω τονίσει ότι σε ζητήματα προμηθειών μπορεί κάθε επόμενη κυβέρνηση να στέλνει στον εισαγγελέα τους προηγούμενους. Πολύ απλό. Έχω ζητήσει να μπαίνει εισαγγελέας για προμήθειες πάνω α</w:t>
      </w:r>
      <w:r>
        <w:rPr>
          <w:rFonts w:eastAsia="Times New Roman" w:cs="Times New Roman"/>
          <w:szCs w:val="24"/>
        </w:rPr>
        <w:t>πό 1 εκατομμύριο ευρώ. Αυτό είναι το σωστό, είτε αφορά στην Άμυνα είτε οτιδήποτε άλλο. Δηλαδή, ό,τι και να παραγγείλει τώρα ο κ. Καμμένος που είναι και φίλος μου, αύριο μια κυβέρνηση μπορεί να του πει, «Κύριε, τα παρήγγειλες από εκεί, γιατί εκεί…». Τι θα π</w:t>
      </w:r>
      <w:r>
        <w:rPr>
          <w:rFonts w:eastAsia="Times New Roman" w:cs="Times New Roman"/>
          <w:szCs w:val="24"/>
        </w:rPr>
        <w:t>ει; Θα πει, «Όχι ήμουν τίμιος;». Δεν αποδεικνύεται. Καλό είναι σε τέτοια θέματα να υπάρχει πάντα, μόνιμα διακομματική παρουσία. Δηλαδή παρουσία του ΣΥΡΙΖΑ, της Ένωσης Κεντρώων κ.λπ.. Όχι μόνος του. Γιατί να πάει να παραγγείλει μόνος του; Εγώ πού ξέρω τι κά</w:t>
      </w:r>
      <w:r>
        <w:rPr>
          <w:rFonts w:eastAsia="Times New Roman" w:cs="Times New Roman"/>
          <w:szCs w:val="24"/>
        </w:rPr>
        <w:t xml:space="preserve">νει; Και είναι πανεύκολο μετά να κατηγορηθεί. Το ίδιο στα δημόσια έργα, το ίδιο παντού. </w:t>
      </w:r>
    </w:p>
    <w:p w14:paraId="74B8E85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παρουσία ενός εισαγγελικού λειτουργού σε μεγάλες συμβάσεις είτε είναι προμήθειες είτε δημόσια έργα, κάνει διάφανη τη διαδικασία και εξασφαλίζει και στον Υπουργό ότι </w:t>
      </w:r>
      <w:r>
        <w:rPr>
          <w:rFonts w:eastAsia="Times New Roman" w:cs="Times New Roman"/>
          <w:szCs w:val="24"/>
        </w:rPr>
        <w:t>δεν θα παραπεμφθεί αύριο ως κατηγορούμενος. Αυτό νομίζω ότι πρέπει να κάνει η Βουλή. Μπορεί να χάνει εξουσία ο Υπουργός, μα καλύτερα να χάσει εξουσία και να κερδίσει την ησυχία του, παρά να είναι υποψήφιος κατηγορούμενος αύριο. Καλύτερα να χάσει εξουσία. Τ</w:t>
      </w:r>
      <w:r>
        <w:rPr>
          <w:rFonts w:eastAsia="Times New Roman" w:cs="Times New Roman"/>
          <w:szCs w:val="24"/>
        </w:rPr>
        <w:t xml:space="preserve">ι να την κάνει την εξουσία όταν αύριο μπορεί η επόμενη κυβέρνηση να τον κατηγορήσει ότι δωροδοκήθηκε; </w:t>
      </w:r>
    </w:p>
    <w:p w14:paraId="74B8E8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Στουρνάρας ήρθε εδώ και είπε</w:t>
      </w:r>
      <w:r>
        <w:rPr>
          <w:rFonts w:eastAsia="Times New Roman" w:cs="Times New Roman"/>
          <w:szCs w:val="24"/>
        </w:rPr>
        <w:t>,</w:t>
      </w:r>
      <w:r>
        <w:rPr>
          <w:rFonts w:eastAsia="Times New Roman" w:cs="Times New Roman"/>
          <w:szCs w:val="24"/>
        </w:rPr>
        <w:t xml:space="preserve"> η γυναίκα του το ένα, η γυναίκα το άλλο. Καλά τόσο σπουδαία γυναίκα έχει; Εκείνος δεν κατάλαβε ότι όταν ανέλαβε τέτοιε</w:t>
      </w:r>
      <w:r>
        <w:rPr>
          <w:rFonts w:eastAsia="Times New Roman" w:cs="Times New Roman"/>
          <w:szCs w:val="24"/>
        </w:rPr>
        <w:t>ς θέσεις, θα έπρεπε να πει και στην γυναίκα του ένα στοπ; Ένα στοπ δεν έπρεπε να πει; Το ίδιο θα πω και για τη γυναίκα του Μητσοτάκη, της οποίας έκαψαν προχθές ένα σπίτι που πουλάει ρούχα. Τώρα πάει για Πρωθυπουργός ο Μητσοτάκης. Έτσι λέει. Δεν ξέρω η μοίρ</w:t>
      </w:r>
      <w:r>
        <w:rPr>
          <w:rFonts w:eastAsia="Times New Roman" w:cs="Times New Roman"/>
          <w:szCs w:val="24"/>
        </w:rPr>
        <w:t>α τι του επιφυλάσσει. Αυτό είναι άλλο θέμα. Δεν πρέπει να πει στην γυναίκα του «ωπ, τώρα είσαι γυναίκα του Πρωθυπουργού;». Του εν δυνάμει. Δεν πρέπει να φρενάρει; Θεωρώ ότι στοιχειώδης σεβασμός προς το πρόσωπο του αντρός της είναι να φρενάρει τις όποιες δρ</w:t>
      </w:r>
      <w:r>
        <w:rPr>
          <w:rFonts w:eastAsia="Times New Roman" w:cs="Times New Roman"/>
          <w:szCs w:val="24"/>
        </w:rPr>
        <w:t xml:space="preserve">αστηριότητες είχε. Δεν πάμε να σταματήσουμε το δικαίωμα ενός ανθρώπου να δρα. </w:t>
      </w:r>
    </w:p>
    <w:p w14:paraId="74B8E8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Ήρθε, λοιπόν, εδώ ο κ. Στουρνάρας και έλεγε ότι στην τάδε σύμβαση δεν πήρε πολλά, ότι στην άλλη σύμβαση, στο ιατρικό συνέδριο, δεν πήρε πολλά. Απολογείτο για όλα. Στο δημόσιο βί</w:t>
      </w:r>
      <w:r>
        <w:rPr>
          <w:rFonts w:eastAsia="Times New Roman" w:cs="Times New Roman"/>
          <w:szCs w:val="24"/>
        </w:rPr>
        <w:t xml:space="preserve">ο γινόμαστε κοσμοκαλόγεροι, αν θέλουμε να έχουμε καθαρό μέτωπο μπροστά στην κοινωνία. Δεν μπορούμε να είμαστε Πρωθυπουργοί και να παίζουμε στο χρηματιστήριο και να έχουμε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Δεν γίνεται αυτό το πράγμα. Δεν συνάδει με το αξίωμα το σοβαρό το οποίο φέ</w:t>
      </w:r>
      <w:r>
        <w:rPr>
          <w:rFonts w:eastAsia="Times New Roman" w:cs="Times New Roman"/>
          <w:szCs w:val="24"/>
        </w:rPr>
        <w:t xml:space="preserve">ρεις. </w:t>
      </w:r>
    </w:p>
    <w:p w14:paraId="74B8E858" w14:textId="77777777" w:rsidR="00D8133C" w:rsidRDefault="00A7505C">
      <w:pPr>
        <w:tabs>
          <w:tab w:val="left" w:pos="2268"/>
        </w:tabs>
        <w:spacing w:line="600" w:lineRule="auto"/>
        <w:ind w:firstLine="851"/>
        <w:contextualSpacing/>
        <w:jc w:val="both"/>
        <w:rPr>
          <w:rFonts w:eastAsia="Times New Roman" w:cs="Times New Roman"/>
          <w:szCs w:val="24"/>
        </w:rPr>
      </w:pPr>
      <w:r>
        <w:rPr>
          <w:rFonts w:eastAsia="Times New Roman" w:cs="Times New Roman"/>
          <w:szCs w:val="24"/>
        </w:rPr>
        <w:t>Θέλω να πω δύο λέξεις και για τα Σκόπια. Στα Σκόπια εγώ δεν έχω καταλάβει. Πήγε ο Μητσοτάκης τώρα, λέει, στη Γερμανία και είδε κάποιους και ζήτησε να φύγουν τα αλυτρωτικά. Αυτό το κατάλαβα. Αλυτρωτικά τι σημαίνει; Στο Σύνταγμα κάτι να φύγει κ.λπ.. Τ</w:t>
      </w:r>
      <w:r>
        <w:rPr>
          <w:rFonts w:eastAsia="Times New Roman" w:cs="Times New Roman"/>
          <w:szCs w:val="24"/>
        </w:rPr>
        <w:t xml:space="preserve">ην ονομασία, δεν μας είπε, τη δίνει; Θέλω μια ξεκάθαρη κουβέντα, ρε παιδιά, όχι για κανέναν άλλο λόγο, αλλά γιατί και τα δέκα εκατομμύρια των Ελλήνων πρέπει να ξέρουν ποια κόμματα δίνουν και ποια δεν δίνουν. Εγώ κατάλαβα πάντως ότι ο Τσίπρας δίνει τη λέξη </w:t>
      </w:r>
      <w:r>
        <w:rPr>
          <w:rFonts w:eastAsia="Times New Roman" w:cs="Times New Roman"/>
          <w:szCs w:val="24"/>
        </w:rPr>
        <w:t>Μακεδονία. Αυτό κατάλαβα. Και απλά λέτε ότι κουραστήκαμε, ότι εκατόν πενήντα κράτη έχουν αναγνωρίσει, ότι έτσι και αλλιώς χαμένοι είμαστε. Βγήκε και ο Μπουτάρης και είπε, «Χάσαμε παιδιά», λες και έπαιζε στο καζίνο. Εκείνος έχασε. Έπαιζε τη ρουλέτα και έχασ</w:t>
      </w:r>
      <w:r>
        <w:rPr>
          <w:rFonts w:eastAsia="Times New Roman" w:cs="Times New Roman"/>
          <w:szCs w:val="24"/>
        </w:rPr>
        <w:t xml:space="preserve">ε. </w:t>
      </w:r>
    </w:p>
    <w:p w14:paraId="74B8E8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Θέλω ξεκάθαρες κουβέντες από όλα τα κόμματα. Και από τον κ. Καμμένο θα ζητήσω. Γιατί λέει ο Καμμένος δεν το δίνει; Μετέχει μιας Κυβέρνησης που τη δίνει την ονομασία. </w:t>
      </w:r>
    </w:p>
    <w:p w14:paraId="74B8E8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Κύριε Καμμένε μου, επιτρέψτε μου. Έχετε πει ότι δεν θα ρίξετε την Κυβέρνηση. Η Κυβέρν</w:t>
      </w:r>
      <w:r>
        <w:rPr>
          <w:rFonts w:eastAsia="Times New Roman" w:cs="Times New Roman"/>
          <w:szCs w:val="24"/>
        </w:rPr>
        <w:t>ηση προσπαθεί να δώσει το όνομα Μακεδονία με άλλες ψήφους, με το ΚΚΕ, με το ΠΑΣΟΚ. Προσπαθεί με άλλους. Από το ΠΑΣΟΚ λένε όχι. Όπου βγαίνετε όμως στα κανάλια λέτε ναι. Κι εσείς λέτε το ίδιο. Λέτε μόνο αλυτρωτικά και για την ονομασία δεν λέτε τίποτα. Και αυ</w:t>
      </w:r>
      <w:r>
        <w:rPr>
          <w:rFonts w:eastAsia="Times New Roman" w:cs="Times New Roman"/>
          <w:szCs w:val="24"/>
        </w:rPr>
        <w:t xml:space="preserve">τό είναι πολύ ύποπτο. </w:t>
      </w:r>
    </w:p>
    <w:p w14:paraId="74B8E85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Πρόεδρε, την ονομασία την έχει δώσει ήδη. </w:t>
      </w:r>
    </w:p>
    <w:p w14:paraId="74B8E8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 γι’ αυτό τη δίνετε; Επειδή την έχει δώσει ήδη. Ξεκάθαρα πράγματα εδώ. Πρέπει ο ελληνικός λαός να ξέρει. </w:t>
      </w:r>
    </w:p>
    <w:p w14:paraId="74B8E8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το </w:t>
      </w:r>
      <w:r>
        <w:rPr>
          <w:rFonts w:eastAsia="Times New Roman" w:cs="Times New Roman"/>
          <w:szCs w:val="24"/>
        </w:rPr>
        <w:t xml:space="preserve">πω στα ίσα. Εγώ κάλεσα τον Αμερικανό </w:t>
      </w:r>
      <w:r>
        <w:rPr>
          <w:rFonts w:eastAsia="Times New Roman" w:cs="Times New Roman"/>
          <w:szCs w:val="24"/>
        </w:rPr>
        <w:t>πρέσβη</w:t>
      </w:r>
      <w:r>
        <w:rPr>
          <w:rFonts w:eastAsia="Times New Roman" w:cs="Times New Roman"/>
          <w:szCs w:val="24"/>
        </w:rPr>
        <w:t xml:space="preserve"> και του είπα: «Επί Κάρτερ κάνατε ατιμία. Γιατί οι ομογενείς μας ψήφισαν Κάρτερ για να βοηθήσει την Ελλάδα και αυτός έκανε άρση του εμπάργκο πώλησης όπλων προς την Τουρκία. Πρόδωσε τον ελληνισμό ο Κάρτερ». «Επί χο</w:t>
      </w:r>
      <w:r>
        <w:rPr>
          <w:rFonts w:eastAsia="Times New Roman" w:cs="Times New Roman"/>
          <w:szCs w:val="24"/>
        </w:rPr>
        <w:t>ύντας αγκαλιάσατε τη χούντα οι Αμερικάνοι. Αν κάνετε τώρα και την ατιμία να στηρίξετε να δοθεί το όνομα της Μακεδονίας, δηλαδή να ξεριζωθεί από το σώμα της Ελλάδος η ψυχή της Ελλάδος, τότε θα χάσετε την Ελλάδα από σύμμαχο». Διότι τι νόημα έχει να έχουμε κά</w:t>
      </w:r>
      <w:r>
        <w:rPr>
          <w:rFonts w:eastAsia="Times New Roman" w:cs="Times New Roman"/>
          <w:szCs w:val="24"/>
        </w:rPr>
        <w:t xml:space="preserve">ποιο σύμμαχο, όταν στα Ίμια λέει: Πάρτε τα καράβια εσείς. Πάρτε κι εσείς. Εμείς, όμως, τα παίρναμε από ελληνικό έδαφος ενώ οι Τούρκοι τα έπαιρναν από ξένο έδαφος. Για κοιτάξτε ωραία ουδετερότητα οι Αμερικανοί. Τι ωραία ουδετερότητα! </w:t>
      </w:r>
    </w:p>
    <w:p w14:paraId="74B8E85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πλοία τους οι Τούρκ</w:t>
      </w:r>
      <w:r>
        <w:rPr>
          <w:rFonts w:eastAsia="Times New Roman" w:cs="Times New Roman"/>
          <w:szCs w:val="24"/>
        </w:rPr>
        <w:t>οι τα έπαιρναν από ξένο έδαφος. Οι Τούρκοι από ελληνικό έδαφος τα έπαιρναν κι έφυγαν ενώ εμείς τα παίρναμε και αφήναμε απροστάτευτα ελληνικά εδάφη, κυρίες και κύριοι. Και αυτό ουσιαστικά είναι προδοσία, για να λέμε την αλήθεια. Είναι προδοσία ελληνικό έδαφ</w:t>
      </w:r>
      <w:r>
        <w:rPr>
          <w:rFonts w:eastAsia="Times New Roman" w:cs="Times New Roman"/>
          <w:szCs w:val="24"/>
        </w:rPr>
        <w:t xml:space="preserve">ος να μην το προστατεύει ο στόλος. </w:t>
      </w:r>
    </w:p>
    <w:p w14:paraId="74B8E8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Εδώ, είναι ξεκάθαρο. Εάν οι Αμερικανοί πιέσουν…</w:t>
      </w:r>
    </w:p>
    <w:p w14:paraId="74B8E8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Διότι απεδέχθη ότι οι Ρώσοι δεν θέλουν λύση και οι Αμερικανοί επιμένουν. Αυτό έγινε δεκτό. Μου το έχει πει και ο Τσίπρας αυτό ότι είναι ένας πόλεμος Αμερικής-Ρωσίας. </w:t>
      </w:r>
    </w:p>
    <w:p w14:paraId="74B8E8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Κύριε Πρόεδρε, πρέπει να ολοκληρώσετε. </w:t>
      </w:r>
    </w:p>
    <w:p w14:paraId="74B8E8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Εάν οι Αμερικανοί επιμείνουν να δώσουμε, κυρίες και κύριοι, το όνομα Μακεδονία, μια παμπάλαια φιλία μεταξύ των δύο λαών τελειώνει. Τελεία κ</w:t>
      </w:r>
      <w:r>
        <w:rPr>
          <w:rFonts w:eastAsia="Times New Roman" w:cs="Times New Roman"/>
          <w:szCs w:val="24"/>
        </w:rPr>
        <w:t xml:space="preserve">αι παύλα. Να το ξέρετε όλοι. </w:t>
      </w:r>
    </w:p>
    <w:p w14:paraId="74B8E8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Επιπλέον να ξέρετε και κάτι άλλο: Δεν καταπίνεται εύκολα η ιστορία. Τα μνημόνια ένα, δύο, τρία, τέσσερα –ψηφίστε κι άλλο τον Αύγουστο- καταπίνονται. Διότι ξέρει ο λαός ότι με μεγάλες θυσίες ή πηγαίνοντας στο εξωτερικό, δραπετε</w:t>
      </w:r>
      <w:r>
        <w:rPr>
          <w:rFonts w:eastAsia="Times New Roman" w:cs="Times New Roman"/>
          <w:szCs w:val="24"/>
        </w:rPr>
        <w:t>ύοντας, ίσως ξανασηκωθεί όρθιος. Όταν όμως, δοθεί το όνομα Μακεδονί</w:t>
      </w:r>
      <w:r>
        <w:rPr>
          <w:rFonts w:eastAsia="Times New Roman" w:cs="Times New Roman"/>
          <w:szCs w:val="24"/>
        </w:rPr>
        <w:t>α</w:t>
      </w:r>
      <w:r>
        <w:rPr>
          <w:rFonts w:eastAsia="Times New Roman" w:cs="Times New Roman"/>
          <w:szCs w:val="24"/>
        </w:rPr>
        <w:t xml:space="preserve"> στα</w:t>
      </w:r>
      <w:r>
        <w:rPr>
          <w:rFonts w:eastAsia="Times New Roman" w:cs="Times New Roman"/>
          <w:szCs w:val="24"/>
        </w:rPr>
        <w:t>Σ</w:t>
      </w:r>
      <w:r>
        <w:rPr>
          <w:rFonts w:eastAsia="Times New Roman" w:cs="Times New Roman"/>
          <w:szCs w:val="24"/>
        </w:rPr>
        <w:t xml:space="preserve"> Σκόπια, θα έχει ξεριζωθεί η ψυχή της Ελλάδος. Όποιος το κάνει θα έχει βαρύτατες συνέπειες, κυρίες και κύριοι. Θα έχει πολύ μεγάλες συνέπειες</w:t>
      </w:r>
      <w:r>
        <w:rPr>
          <w:rFonts w:eastAsia="Times New Roman" w:cs="Times New Roman"/>
          <w:szCs w:val="24"/>
        </w:rPr>
        <w:t>,</w:t>
      </w:r>
      <w:r>
        <w:rPr>
          <w:rFonts w:eastAsia="Times New Roman" w:cs="Times New Roman"/>
          <w:szCs w:val="24"/>
        </w:rPr>
        <w:t xml:space="preserve"> που δεν φαντάζεται ο κ. Τσίπρας πόσο μεγ</w:t>
      </w:r>
      <w:r>
        <w:rPr>
          <w:rFonts w:eastAsia="Times New Roman" w:cs="Times New Roman"/>
          <w:szCs w:val="24"/>
        </w:rPr>
        <w:t xml:space="preserve">άλες θα είναι. </w:t>
      </w:r>
    </w:p>
    <w:p w14:paraId="74B8E86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B8E86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4B8E86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Πρόεδρος των Ανεξαρτήτων Ελλήνων κ. Πάνος Καμμένος. </w:t>
      </w:r>
    </w:p>
    <w:p w14:paraId="74B8E8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w:t>
      </w:r>
      <w:r>
        <w:rPr>
          <w:rFonts w:eastAsia="Times New Roman" w:cs="Times New Roman"/>
          <w:b/>
          <w:szCs w:val="24"/>
        </w:rPr>
        <w:t xml:space="preserve">Ανεξαρτήτων </w:t>
      </w:r>
      <w:r>
        <w:rPr>
          <w:rFonts w:eastAsia="Times New Roman" w:cs="Times New Roman"/>
          <w:b/>
          <w:szCs w:val="24"/>
        </w:rPr>
        <w:t>Ελλήνω</w:t>
      </w:r>
      <w:r>
        <w:rPr>
          <w:rFonts w:eastAsia="Times New Roman" w:cs="Times New Roman"/>
          <w:b/>
          <w:szCs w:val="24"/>
        </w:rPr>
        <w:t xml:space="preserve">ν): </w:t>
      </w:r>
      <w:r>
        <w:rPr>
          <w:rFonts w:eastAsia="Times New Roman" w:cs="Times New Roman"/>
          <w:szCs w:val="24"/>
        </w:rPr>
        <w:t xml:space="preserve">Ευχαριστώ, κύριε Πρόεδρε. </w:t>
      </w:r>
    </w:p>
    <w:p w14:paraId="74B8E8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επέλεξα να μιλήσω τελευταίος από τους πολιτικούς Αρχηγούς και να ακούσω με ιδιαίτερη προσοχή και τους φερόμενους ως εμπλεκόμενους στη συγκεκριμένη υπόθεση και τις θέσεις των κομμάτων και τους εισηγητές και τους συναδέλφους Βου</w:t>
      </w:r>
      <w:r>
        <w:rPr>
          <w:rFonts w:eastAsia="Times New Roman" w:cs="Times New Roman"/>
          <w:szCs w:val="24"/>
        </w:rPr>
        <w:t xml:space="preserve">λευτές. </w:t>
      </w:r>
    </w:p>
    <w:p w14:paraId="74B8E8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συζήτηση σήμερα είναι μια συζήτηση η οποία θα συνεχίζεται όσο η Ελλάδα επιμένει να διατηρεί στο Σύνταγμά της το άρθρο 86 περί ειδικής προστασίας των πολιτικών προσώπων και τον κατάπτυστο νόμο περί ευθύνης Υπουργών που ψήφισε ο κ. Βενιζέλος. Είναι ξεκάθαρ</w:t>
      </w:r>
      <w:r>
        <w:rPr>
          <w:rFonts w:eastAsia="Times New Roman" w:cs="Times New Roman"/>
          <w:szCs w:val="24"/>
        </w:rPr>
        <w:t xml:space="preserve">ο ότι για να αλλάξει το άρθρο 86 του Συντάγματος επιβάλλεται συνταγματική αλλαγή. Για να καταργηθεί ο νόμος περί ευθύνης Υπουργών χρειάζεται πλειοψηφία των δύο τρίτων της Βουλής. </w:t>
      </w:r>
    </w:p>
    <w:p w14:paraId="74B8E86A"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 xml:space="preserve">Οφείλουμε, κυρίες και κύριοι συνάδελφοι, να ψηφίσουμε άμεσα </w:t>
      </w:r>
      <w:r>
        <w:rPr>
          <w:rFonts w:eastAsia="Times New Roman" w:cs="Times New Roman"/>
          <w:szCs w:val="24"/>
        </w:rPr>
        <w:t>-</w:t>
      </w:r>
      <w:r>
        <w:rPr>
          <w:rFonts w:eastAsia="Times New Roman" w:cs="Times New Roman"/>
          <w:szCs w:val="24"/>
        </w:rPr>
        <w:t>και ο καθένας ν</w:t>
      </w:r>
      <w:r>
        <w:rPr>
          <w:rFonts w:eastAsia="Times New Roman" w:cs="Times New Roman"/>
          <w:szCs w:val="24"/>
        </w:rPr>
        <w:t>α αναλάβει τις ευθύνες του</w:t>
      </w:r>
      <w:r>
        <w:rPr>
          <w:rFonts w:eastAsia="Times New Roman" w:cs="Times New Roman"/>
          <w:szCs w:val="24"/>
        </w:rPr>
        <w:t>-</w:t>
      </w:r>
      <w:r>
        <w:rPr>
          <w:rFonts w:eastAsia="Times New Roman" w:cs="Times New Roman"/>
          <w:szCs w:val="24"/>
        </w:rPr>
        <w:t xml:space="preserve"> την κατάργηση του νόμου περί ευθύνης Υπουργών, τη</w:t>
      </w:r>
      <w:r>
        <w:rPr>
          <w:rFonts w:eastAsia="Times New Roman"/>
          <w:szCs w:val="24"/>
        </w:rPr>
        <w:t xml:space="preserve">ν κατάργηση του νόμου αυτού, ο οποίος όπως τον εξήγησε ο εμπνευστής του σήμερα ο κ. Βενιζέλος, τη δωροδοκία τη θεωρεί ως μέρος των καθηκόντων των υπουργικών ενός Υπουργού. </w:t>
      </w:r>
    </w:p>
    <w:p w14:paraId="74B8E86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Εάν ο </w:t>
      </w:r>
      <w:r>
        <w:rPr>
          <w:rFonts w:eastAsia="Times New Roman"/>
          <w:szCs w:val="24"/>
        </w:rPr>
        <w:t xml:space="preserve">Υπουργός βιάσει τη γραμματέα του, δεν είναι κατά την άσκηση των καθηκόντων του. Εάν τα «αρπάξει» ο Υπουργός, θεωρείται μέρος των καθηκόντων του. Οι Ανεξάρτητοι Έλληνες </w:t>
      </w:r>
      <w:r>
        <w:rPr>
          <w:rFonts w:eastAsia="Times New Roman"/>
          <w:szCs w:val="24"/>
        </w:rPr>
        <w:t xml:space="preserve">έχουμε </w:t>
      </w:r>
      <w:r>
        <w:rPr>
          <w:rFonts w:eastAsia="Times New Roman"/>
          <w:szCs w:val="24"/>
        </w:rPr>
        <w:t>καταθέσει τροπολογία και ζητώ, κυρίες και κύριοι συνάδελφοι, από όλα τα κόμματα η</w:t>
      </w:r>
      <w:r>
        <w:rPr>
          <w:rFonts w:eastAsia="Times New Roman"/>
          <w:szCs w:val="24"/>
        </w:rPr>
        <w:t xml:space="preserve"> τροπολογία αυτή να ψηφιστεί άμεσα. Δεν μπορεί να γίνουμε πιστοί στον ελληνικό λαό όσο συνεχίζουμε να προστατεύουμε το πολιτικό σύστημα με τέτοιου είδους ευρήματα. Διότι τέτοια ευρήματα δίνουν το δικαίωμα στον εμπνευστή του συγκεκριμένου νόμου να έρχεται ε</w:t>
      </w:r>
      <w:r>
        <w:rPr>
          <w:rFonts w:eastAsia="Times New Roman"/>
          <w:szCs w:val="24"/>
        </w:rPr>
        <w:t>δώ και να κουνάει το δάκτυλο.</w:t>
      </w:r>
    </w:p>
    <w:p w14:paraId="74B8E86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Ακούσαμε όλοι σήμερα τον κ. Βενιζέλο, ο οποίος τι είπε; Και σε άλλες χώρες, λέει, υπάρχει το σκάνδαλο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αλλά δεν υπάρχουν πολιτικά πρόσωπα. Μα, βεβαίως και δεν υπάρχουν πολιτικά πρόσωπα, διότι δεν υπάρχει Βενιζέλ</w:t>
      </w:r>
      <w:r>
        <w:rPr>
          <w:rFonts w:eastAsia="Times New Roman"/>
          <w:szCs w:val="24"/>
        </w:rPr>
        <w:t>ος και δεν υπάρχει νόμος Βενιζέλου. Και τα πολιτικά πρόσωπα, από τη στιγμή που η δικαιοσύνη θα βρει ότι παρανόμησαν, οδηγούνται στη δικαιοσύνη κανονικά χωρίς κα</w:t>
      </w:r>
      <w:r>
        <w:rPr>
          <w:rFonts w:eastAsia="Times New Roman"/>
          <w:szCs w:val="24"/>
        </w:rPr>
        <w:t>μ</w:t>
      </w:r>
      <w:r>
        <w:rPr>
          <w:rFonts w:eastAsia="Times New Roman"/>
          <w:szCs w:val="24"/>
        </w:rPr>
        <w:t xml:space="preserve">μία προστασία και δικάζονται. Και αυτά τα πρόσωπα που εμπλέκονται με τη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στις άλλες χ</w:t>
      </w:r>
      <w:r>
        <w:rPr>
          <w:rFonts w:eastAsia="Times New Roman"/>
          <w:szCs w:val="24"/>
        </w:rPr>
        <w:t xml:space="preserve">ώρες της Ευρωπαϊκής Ένωσης δικάζονται κανονικότατα. </w:t>
      </w:r>
    </w:p>
    <w:p w14:paraId="74B8E86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Ακούσαμε κι άλλα απίστευτα σήμερα και μάλιστα θεωρώ ότι ο ελληνικός λαός, αν άντεξε να δει όλη αυτή τη διαδικασία, θα διαπίστωσε πρώτα από όλα την επαναφορά μετά από πάρα πολύ καιρό, μετά από εκλογικές δ</w:t>
      </w:r>
      <w:r>
        <w:rPr>
          <w:rFonts w:eastAsia="Times New Roman"/>
          <w:szCs w:val="24"/>
        </w:rPr>
        <w:t xml:space="preserve">ιαδικασίες, του παρελθόντος μέσα στη Βουλή, της συγκυβέρνησης Σαμαρά-Βενιζέλου και των αποτελεσμάτων που έφερε αυτή η συγκυβέρνηση, μια συγκυβέρνηση που στράφηκε στην αλληλοκάλυψη, που στράφηκε στη συνεργασία προκειμένου να απαλλάξουν οι μεν τους δε. </w:t>
      </w:r>
    </w:p>
    <w:p w14:paraId="74B8E86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Οδήγ</w:t>
      </w:r>
      <w:r>
        <w:rPr>
          <w:rFonts w:eastAsia="Times New Roman"/>
          <w:szCs w:val="24"/>
        </w:rPr>
        <w:t>ησε στο να μπουν πρόσωπα στην πολιτική σκηνή και στα δύο κόμματα τα οποία δεν θα ήταν ανεκτά μέχρι εκείνη τη στιγμή. Ακροδεξιά στοιχεία, που ο Καραμανλής αποκαλούσε άκρα, να αποτελούν τα κύρια στελέχη της Νέας Δημοκρατίας και στελέχη που δεν θα πλησίαζαν τ</w:t>
      </w:r>
      <w:r>
        <w:rPr>
          <w:rFonts w:eastAsia="Times New Roman"/>
          <w:szCs w:val="24"/>
        </w:rPr>
        <w:t xml:space="preserve">ο ΠΑΣΟΚ, να βρίσκονται σήμερα στα ίδια έδρανα και να συνεργάζονται. </w:t>
      </w:r>
    </w:p>
    <w:p w14:paraId="74B8E86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 αυτόν ακριβώς τον λόγο που εξήγησαν ομιλητές εδώ. Με ιδιαίτερη προσοχή άκουσα τον κ. Κοντονή που μίλησε για την υπόθεση των υποβρυχίων. Ποιος ελέγχεται για την υπόθεση των υποβρυχίων;</w:t>
      </w:r>
      <w:r>
        <w:rPr>
          <w:rFonts w:eastAsia="Times New Roman"/>
          <w:szCs w:val="24"/>
        </w:rPr>
        <w:t xml:space="preserve"> Ο κ. Βενιζέλος. Ποιος τον κάλυψε; Ο κ. Αθανασίου. Κρατούσε μέχρι τελευταία στιγμή τη δικογραφία στο συρτάρι, προκειμένου να καλύψει τον κυβερνητικό του εταίρο. Αυτή, λοιπόν, είναι η αλήθεια που προκύπτει </w:t>
      </w:r>
      <w:r>
        <w:rPr>
          <w:rFonts w:eastAsia="Times New Roman"/>
          <w:szCs w:val="24"/>
        </w:rPr>
        <w:t xml:space="preserve">απ’ </w:t>
      </w:r>
      <w:r>
        <w:rPr>
          <w:rFonts w:eastAsia="Times New Roman"/>
          <w:szCs w:val="24"/>
        </w:rPr>
        <w:t>αυτή</w:t>
      </w:r>
      <w:r>
        <w:rPr>
          <w:rFonts w:eastAsia="Times New Roman"/>
          <w:szCs w:val="24"/>
        </w:rPr>
        <w:t>ν</w:t>
      </w:r>
      <w:r>
        <w:rPr>
          <w:rFonts w:eastAsia="Times New Roman"/>
          <w:szCs w:val="24"/>
        </w:rPr>
        <w:t xml:space="preserve"> τη συζήτηση. </w:t>
      </w:r>
    </w:p>
    <w:p w14:paraId="74B8E87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Όμως προκύπτει και κάτι άλλ</w:t>
      </w:r>
      <w:r>
        <w:rPr>
          <w:rFonts w:eastAsia="Times New Roman"/>
          <w:szCs w:val="24"/>
        </w:rPr>
        <w:t xml:space="preserve">ο. Προκύπτουν δύο διαφορετικοί κόσμοι. Προκύπτει από τη μια μεριά εκείνος που ελέγχεται και φοβάται κι επειδή φοβάται απειλεί. Και ποιος είναι αυτός; Είναι αυτός που είχε το θράσος στην </w:t>
      </w:r>
      <w:r>
        <w:rPr>
          <w:rFonts w:eastAsia="Times New Roman"/>
          <w:szCs w:val="24"/>
        </w:rPr>
        <w:t xml:space="preserve">εξεταστική επιτροπή </w:t>
      </w:r>
      <w:r>
        <w:rPr>
          <w:rFonts w:eastAsia="Times New Roman"/>
          <w:szCs w:val="24"/>
        </w:rPr>
        <w:t xml:space="preserve">για τα εξοπλιστικά και τα </w:t>
      </w:r>
      <w:r>
        <w:rPr>
          <w:rFonts w:eastAsia="Times New Roman"/>
          <w:szCs w:val="24"/>
          <w:lang w:val="en-US"/>
        </w:rPr>
        <w:t>TOR</w:t>
      </w:r>
      <w:r>
        <w:rPr>
          <w:rFonts w:eastAsia="Times New Roman"/>
          <w:szCs w:val="24"/>
        </w:rPr>
        <w:t>-</w:t>
      </w:r>
      <w:r>
        <w:rPr>
          <w:rFonts w:eastAsia="Times New Roman"/>
          <w:szCs w:val="24"/>
          <w:lang w:val="en-US"/>
        </w:rPr>
        <w:t>M</w:t>
      </w:r>
      <w:r>
        <w:rPr>
          <w:rFonts w:eastAsia="Times New Roman"/>
          <w:szCs w:val="24"/>
        </w:rPr>
        <w:t>1, τους αριθμούς τω</w:t>
      </w:r>
      <w:r>
        <w:rPr>
          <w:rFonts w:eastAsia="Times New Roman"/>
          <w:szCs w:val="24"/>
        </w:rPr>
        <w:t xml:space="preserve">ν λογαριασμών της διακίνησης του χρήματος να τους αναφέρει ως τηλεφωνικούς αριθμούς. Ο κ. Βενιζέλος και ο κ. Λοβέρδος. </w:t>
      </w:r>
    </w:p>
    <w:p w14:paraId="74B8E87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Θυμάστε, κυρίες και κύριοι συνάδελφοι, τα πρωτοσέλιδα εκείνης της εποχής; Πώς αδικείτο ο Άκης; Πιστεύω ότι ο τότε </w:t>
      </w:r>
      <w:r>
        <w:rPr>
          <w:rFonts w:eastAsia="Times New Roman"/>
          <w:szCs w:val="24"/>
        </w:rPr>
        <w:t xml:space="preserve">πρόεδρος </w:t>
      </w:r>
      <w:r>
        <w:rPr>
          <w:rFonts w:eastAsia="Times New Roman"/>
          <w:szCs w:val="24"/>
        </w:rPr>
        <w:t xml:space="preserve">της </w:t>
      </w:r>
      <w:r>
        <w:rPr>
          <w:rFonts w:eastAsia="Times New Roman"/>
          <w:szCs w:val="24"/>
        </w:rPr>
        <w:t>εξεταστικ</w:t>
      </w:r>
      <w:r>
        <w:rPr>
          <w:rFonts w:eastAsia="Times New Roman"/>
          <w:szCs w:val="24"/>
        </w:rPr>
        <w:t xml:space="preserve">ής επιτροπής </w:t>
      </w:r>
      <w:r>
        <w:rPr>
          <w:rFonts w:eastAsia="Times New Roman"/>
          <w:szCs w:val="24"/>
        </w:rPr>
        <w:t xml:space="preserve">–δεν είναι εδώ- θυμάται πολύ καλά το τι απειλές ακούστηκαν </w:t>
      </w:r>
      <w:r>
        <w:rPr>
          <w:rFonts w:eastAsia="Times New Roman"/>
          <w:szCs w:val="24"/>
        </w:rPr>
        <w:t xml:space="preserve">σ’ </w:t>
      </w:r>
      <w:r>
        <w:rPr>
          <w:rFonts w:eastAsia="Times New Roman"/>
          <w:szCs w:val="24"/>
        </w:rPr>
        <w:t xml:space="preserve">εκείνη </w:t>
      </w:r>
      <w:r>
        <w:rPr>
          <w:rFonts w:eastAsia="Times New Roman"/>
          <w:szCs w:val="24"/>
        </w:rPr>
        <w:t xml:space="preserve">την </w:t>
      </w:r>
      <w:r>
        <w:rPr>
          <w:rFonts w:eastAsia="Times New Roman"/>
          <w:szCs w:val="24"/>
        </w:rPr>
        <w:t>εξεταστική επιτροπή</w:t>
      </w:r>
      <w:r>
        <w:rPr>
          <w:rFonts w:eastAsia="Times New Roman"/>
          <w:szCs w:val="24"/>
        </w:rPr>
        <w:t xml:space="preserve">, γιατί κάποιοι τολμήσαμε να πούμε ότι αυτοί οι λογαριασμοί πρέπει να ελεγχθούν κι έκλεισε η </w:t>
      </w:r>
      <w:r>
        <w:rPr>
          <w:rFonts w:eastAsia="Times New Roman"/>
          <w:szCs w:val="24"/>
        </w:rPr>
        <w:t xml:space="preserve">εξεταστική επιτροπή </w:t>
      </w:r>
      <w:r>
        <w:rPr>
          <w:rFonts w:eastAsia="Times New Roman"/>
          <w:szCs w:val="24"/>
        </w:rPr>
        <w:t>με την υπογραφή του κ. Βενιζέλου και τ</w:t>
      </w:r>
      <w:r>
        <w:rPr>
          <w:rFonts w:eastAsia="Times New Roman"/>
          <w:szCs w:val="24"/>
        </w:rPr>
        <w:t xml:space="preserve">ου κ. Λοβέρδου, λέγοντας ότι οι αριθμοί λογαριασμών ήταν τηλεφωνικοί αριθμοί και μετά από δεκαπέντε χρόνια απεδείχθη ότι πρόκειται για λογαριασμούς. </w:t>
      </w:r>
    </w:p>
    <w:p w14:paraId="74B8E87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Κυρίες και κύριοι συνάδελφοι, ακούστηκαν κι άλλα πράγματα εδώ. Ακούσαμε τον κ. Βενιζέλο, τον άνθρωπο που σ</w:t>
      </w:r>
      <w:r>
        <w:rPr>
          <w:rFonts w:eastAsia="Times New Roman"/>
          <w:szCs w:val="24"/>
        </w:rPr>
        <w:t xml:space="preserve">υμμετείχε στην </w:t>
      </w:r>
      <w:r>
        <w:rPr>
          <w:rFonts w:eastAsia="Times New Roman"/>
          <w:szCs w:val="24"/>
        </w:rPr>
        <w:t xml:space="preserve">κυβέρνηση </w:t>
      </w:r>
      <w:r>
        <w:rPr>
          <w:rFonts w:eastAsia="Times New Roman"/>
          <w:szCs w:val="24"/>
        </w:rPr>
        <w:t>Σημίτη, τον άνθρωπο που καθόταν στα ίδια υπουργικά έδρανα μαζί με τον Θεόδωρο Πάγκαλο, που είπε ότι τη σημαία πρέπει να την πάρει ο αέρας στα Ίμια, να τολμά να μιλά για εθνικά θέματα και για τα Ίμια, να τολμά να απειλεί αυτήν εδώ τ</w:t>
      </w:r>
      <w:r>
        <w:rPr>
          <w:rFonts w:eastAsia="Times New Roman"/>
          <w:szCs w:val="24"/>
        </w:rPr>
        <w:t xml:space="preserve">ην Κυβέρνηση. </w:t>
      </w:r>
    </w:p>
    <w:p w14:paraId="74B8E873"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εγώ αυτό που θα ζητήσω ως Βουλευτής, αλλά και ως Υπουργός Εθνικής Άμυνας είναι από τέτοιου είδους συζητήσεις να αφήσουμε έξω τα εθνικά θέματα. Τα Ίμια είναι ελληνικά νησιά, τα οποία διαφυλάσσονται από τις </w:t>
      </w:r>
      <w:r>
        <w:rPr>
          <w:rFonts w:eastAsia="Times New Roman"/>
          <w:szCs w:val="24"/>
        </w:rPr>
        <w:t>Ε</w:t>
      </w:r>
      <w:r>
        <w:rPr>
          <w:rFonts w:eastAsia="Times New Roman"/>
          <w:szCs w:val="24"/>
        </w:rPr>
        <w:t>λληνι</w:t>
      </w:r>
      <w:r>
        <w:rPr>
          <w:rFonts w:eastAsia="Times New Roman"/>
          <w:szCs w:val="24"/>
        </w:rPr>
        <w:t>κές Ένοπλες Δυνάμεις και από την Ελληνική Ακτοφυλακή, το Λιμενικό Σώμα. Κανείς δεν τα αμφισβητεί. Τα προστατεύουμε και τα υπερασπιζόμαστε. Και το κάνουμε αυτό όλοι οι Έλληνες. Το κάνουμε ανεξαρτήτως κόμματος. Τα εθνικά θέματα θα πρέπει να μείνουν στο απυρό</w:t>
      </w:r>
      <w:r>
        <w:rPr>
          <w:rFonts w:eastAsia="Times New Roman"/>
          <w:szCs w:val="24"/>
        </w:rPr>
        <w:t>βλητο, όπως και οι Ένοπλες Δυνάμεις του τόπου.</w:t>
      </w:r>
    </w:p>
    <w:p w14:paraId="74B8E874"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Όμως, ας πάμε στην υπόθεση της «</w:t>
      </w:r>
      <w:r>
        <w:rPr>
          <w:rFonts w:eastAsia="Times New Roman"/>
          <w:szCs w:val="24"/>
          <w:lang w:val="en-US"/>
        </w:rPr>
        <w:t>NOVARTIS</w:t>
      </w:r>
      <w:r>
        <w:rPr>
          <w:rFonts w:eastAsia="Times New Roman"/>
          <w:szCs w:val="24"/>
        </w:rPr>
        <w:t>». Υπάρχει σκάνδαλο «</w:t>
      </w:r>
      <w:r>
        <w:rPr>
          <w:rFonts w:eastAsia="Times New Roman"/>
          <w:szCs w:val="24"/>
          <w:lang w:val="en-US"/>
        </w:rPr>
        <w:t>NOVARTIS</w:t>
      </w:r>
      <w:r>
        <w:rPr>
          <w:rFonts w:eastAsia="Times New Roman"/>
          <w:szCs w:val="24"/>
        </w:rPr>
        <w:t xml:space="preserve">»; </w:t>
      </w:r>
    </w:p>
    <w:p w14:paraId="74B8E875"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Κατά την αρχή της συζητήσεως ακούστηκαν φωνές ότι δεν υπάρχει σκάνδαλο «</w:t>
      </w:r>
      <w:r>
        <w:rPr>
          <w:rFonts w:eastAsia="Times New Roman"/>
          <w:szCs w:val="24"/>
          <w:lang w:val="en-US"/>
        </w:rPr>
        <w:t>NOVARTIS</w:t>
      </w:r>
      <w:r>
        <w:rPr>
          <w:rFonts w:eastAsia="Times New Roman"/>
          <w:szCs w:val="24"/>
        </w:rPr>
        <w:t xml:space="preserve">» και ότι πρόκειται για μια ολόκληρη σκευωρία, η οποία </w:t>
      </w:r>
      <w:r>
        <w:rPr>
          <w:rFonts w:eastAsia="Times New Roman"/>
          <w:szCs w:val="24"/>
        </w:rPr>
        <w:t>χτίστηκε από πολιτικούς αντιπάλους.</w:t>
      </w:r>
    </w:p>
    <w:p w14:paraId="74B8E876"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Διόρθωσε ο Αρχηγός της Αξιωματικής Αντιπολίτευσης και είπε: «Ναι, υπάρχει σκάνδαλο </w:t>
      </w:r>
      <w:r w:rsidRPr="00C27700">
        <w:rPr>
          <w:rFonts w:eastAsia="Times New Roman"/>
          <w:szCs w:val="24"/>
        </w:rPr>
        <w:t>“</w:t>
      </w:r>
      <w:r>
        <w:rPr>
          <w:rFonts w:eastAsia="Times New Roman"/>
          <w:szCs w:val="24"/>
          <w:lang w:val="en-US"/>
        </w:rPr>
        <w:t>NOVARTIS</w:t>
      </w:r>
      <w:r w:rsidRPr="00C27700">
        <w:rPr>
          <w:rFonts w:eastAsia="Times New Roman"/>
          <w:szCs w:val="24"/>
        </w:rPr>
        <w:t>”</w:t>
      </w:r>
      <w:r>
        <w:rPr>
          <w:rFonts w:eastAsia="Times New Roman"/>
          <w:szCs w:val="24"/>
        </w:rPr>
        <w:t xml:space="preserve">». </w:t>
      </w:r>
      <w:r>
        <w:rPr>
          <w:rFonts w:eastAsia="Times New Roman"/>
          <w:szCs w:val="24"/>
        </w:rPr>
        <w:t>Φυσικά, υπάρχει σκάνδαλο «</w:t>
      </w:r>
      <w:r>
        <w:rPr>
          <w:rFonts w:eastAsia="Times New Roman"/>
          <w:szCs w:val="24"/>
          <w:lang w:val="en-US"/>
        </w:rPr>
        <w:t>NOVARTIS</w:t>
      </w:r>
      <w:r>
        <w:rPr>
          <w:rFonts w:eastAsia="Times New Roman"/>
          <w:szCs w:val="24"/>
        </w:rPr>
        <w:t>», διότι το σκάνδαλο αυτό δεν είναι ένα σκάνδαλο που αφορά μόνο την Ελλάδα. Αφορά πολλές χ</w:t>
      </w:r>
      <w:r>
        <w:rPr>
          <w:rFonts w:eastAsia="Times New Roman"/>
          <w:szCs w:val="24"/>
        </w:rPr>
        <w:t>ώρες στην Ευρωπαϊκή Ένωση και εκτός Ευρωπαϊκής Ένωσης. Όμως, έχει επίκεντρο την Ελλάδα.</w:t>
      </w:r>
    </w:p>
    <w:p w14:paraId="74B8E877"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Υπάρχουν χρήματα που πλήρωσε ο ελληνικός λαός και απώλεσε ο ελληνικός λαός από αυτό το σκάνδαλο; Είναι δεδομένο ότι υπάρχουν. Δισεκατομμύρια ήταν τα ευρώ τα οποία εδόθη</w:t>
      </w:r>
      <w:r>
        <w:rPr>
          <w:rFonts w:eastAsia="Times New Roman"/>
          <w:szCs w:val="24"/>
        </w:rPr>
        <w:t>σαν από τον ελληνικό προϋπολογισμό, το υστέρημα του ελληνικού λαού όλα αυτά τα χρόνια και κάποιοι πολιτικοί υπέγραψαν.</w:t>
      </w:r>
    </w:p>
    <w:p w14:paraId="74B8E878"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Υπάρχουν, λοιπόν, Υπουργοί που υπέγραψαν; Βεβαίως και υπάρχουν. Οι χειριστές Υπουργοί, οι οποίοι και πρέπει να ελεγχθούν για τα καταγγελλ</w:t>
      </w:r>
      <w:r>
        <w:rPr>
          <w:rFonts w:eastAsia="Times New Roman"/>
          <w:szCs w:val="24"/>
        </w:rPr>
        <w:t>όμενα.</w:t>
      </w:r>
    </w:p>
    <w:p w14:paraId="74B8E879"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Υπάρχουν συναντήσεις συμβούλων, </w:t>
      </w:r>
      <w:r>
        <w:rPr>
          <w:rFonts w:eastAsia="Times New Roman"/>
          <w:szCs w:val="24"/>
        </w:rPr>
        <w:t>Π</w:t>
      </w:r>
      <w:r>
        <w:rPr>
          <w:rFonts w:eastAsia="Times New Roman"/>
          <w:szCs w:val="24"/>
        </w:rPr>
        <w:t xml:space="preserve">ρωθυπουργών, </w:t>
      </w:r>
      <w:r>
        <w:rPr>
          <w:rFonts w:eastAsia="Times New Roman"/>
          <w:szCs w:val="24"/>
        </w:rPr>
        <w:t>Υ</w:t>
      </w:r>
      <w:r>
        <w:rPr>
          <w:rFonts w:eastAsia="Times New Roman"/>
          <w:szCs w:val="24"/>
        </w:rPr>
        <w:t>πουργών, οι οποίες περιγράφονται με ξεκάθαρο τρόπο; Με ώρες, με ημερολόγια, με αποδείξεις, με βίντεο λένε άλλοι. Δεν θα πρέπει, λοιπόν, να εξεταστεί από την αρμόδια επιτροπή ποιοι συναντήθηκαν με ποιους</w:t>
      </w:r>
      <w:r>
        <w:rPr>
          <w:rFonts w:eastAsia="Times New Roman"/>
          <w:szCs w:val="24"/>
        </w:rPr>
        <w:t>, γιατί συναντήθηκαν και τι προέκυψε απ’ αυτές τις συναντήσεις;</w:t>
      </w:r>
    </w:p>
    <w:p w14:paraId="74B8E87A"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Υπάρχουν πολιτικές αποφάσεις </w:t>
      </w:r>
      <w:r>
        <w:rPr>
          <w:rFonts w:eastAsia="Times New Roman"/>
          <w:szCs w:val="24"/>
        </w:rPr>
        <w:t>Π</w:t>
      </w:r>
      <w:r>
        <w:rPr>
          <w:rFonts w:eastAsia="Times New Roman"/>
          <w:szCs w:val="24"/>
        </w:rPr>
        <w:t xml:space="preserve">ρωθυπουργών, που έχουν να κάνουν με αντικατάσταση </w:t>
      </w:r>
      <w:r>
        <w:rPr>
          <w:rFonts w:eastAsia="Times New Roman"/>
          <w:szCs w:val="24"/>
        </w:rPr>
        <w:t>Υ</w:t>
      </w:r>
      <w:r>
        <w:rPr>
          <w:rFonts w:eastAsia="Times New Roman"/>
          <w:szCs w:val="24"/>
        </w:rPr>
        <w:t>πουργών που δεν εδέχθησαν να εκτελέσουν τις εντολές των φαρμακευτικών εταιρειών ή των ίδιων των πρωθυπουργών; Κ</w:t>
      </w:r>
      <w:r>
        <w:rPr>
          <w:rFonts w:eastAsia="Times New Roman"/>
          <w:szCs w:val="24"/>
        </w:rPr>
        <w:t xml:space="preserve">αι μέσα στη δικογραφία υπάρχουν, αλλά και εδώ τα ακούσαμε. </w:t>
      </w:r>
    </w:p>
    <w:p w14:paraId="74B8E87B"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Εγώ συγκλονίστηκα σήμερα με την κατάθεση Σαλμά. Ο κ. Σαλμάς ουσιαστικά είπε ότι αντικαταστάθηκε από το Υπουργείο Υγείας, διότι δεν έκανε τα χατίρια των συγκεκριμένων φαρμακοβιομηχανιών, των πολυεθ</w:t>
      </w:r>
      <w:r>
        <w:rPr>
          <w:rFonts w:eastAsia="Times New Roman"/>
          <w:szCs w:val="24"/>
        </w:rPr>
        <w:t>νικών. Κράτησε στο 50% κάτω τα φάρμακα. Δεν δέχθηκε να βάλει τα νέα φάρμακα. Δεν υπέκυψε στους εκβιασμούς και, βεβαίως, πολεμήθηκε. Ναι, πολεμήθηκε. Και τι έγινε; Αντικατεστάθη. Από ποιον αντικατεστάθη; Από τον Πρωθυπουργό, ο οποίος κατηγορείται ότι ήταν σ</w:t>
      </w:r>
      <w:r>
        <w:rPr>
          <w:rFonts w:eastAsia="Times New Roman"/>
          <w:szCs w:val="24"/>
        </w:rPr>
        <w:t>ε συνεχή συνεννόηση -αυτός και οι σύμβουλοί του- με τις εταιρείες αυτές που χρησιμοποιούσαν διάφορους τρόπους, όπως φέρεται να λένε οι μάρτυρες, προκειμένου να επηρεάσουν τη δημόσια ζωή του τόπου.</w:t>
      </w:r>
    </w:p>
    <w:p w14:paraId="74B8E87C"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Είναι γεγονότα για τα οποία δεν μπορεί να αμφιβάλλει </w:t>
      </w:r>
      <w:r>
        <w:rPr>
          <w:rFonts w:eastAsia="Times New Roman"/>
          <w:szCs w:val="24"/>
        </w:rPr>
        <w:t>κάποιο</w:t>
      </w:r>
      <w:r>
        <w:rPr>
          <w:rFonts w:eastAsia="Times New Roman"/>
          <w:szCs w:val="24"/>
        </w:rPr>
        <w:t>ς</w:t>
      </w:r>
      <w:r>
        <w:rPr>
          <w:rFonts w:eastAsia="Times New Roman"/>
          <w:szCs w:val="24"/>
        </w:rPr>
        <w:t>. Υπάρχουν εταιρείες δημοσιογράφων, δημοσίων σχέσεων, μεσολαβήτριες εταιρείες, οι οποίες πήραν λεφτά σε συγκεκριμένες περιόδους, που συνδέονται με συγκεκριμένες αποφάσεις και αποτελούνται από συγκεκριμένα πρόσωπα; Βεβαίως και υπάρχουν.</w:t>
      </w:r>
    </w:p>
    <w:p w14:paraId="74B8E87D"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Η υπόθεση του </w:t>
      </w:r>
      <w:r>
        <w:rPr>
          <w:rFonts w:eastAsia="Times New Roman"/>
          <w:szCs w:val="24"/>
        </w:rPr>
        <w:t xml:space="preserve">κ. </w:t>
      </w:r>
      <w:r>
        <w:rPr>
          <w:rFonts w:eastAsia="Times New Roman"/>
          <w:szCs w:val="24"/>
        </w:rPr>
        <w:t>Γρ</w:t>
      </w:r>
      <w:r>
        <w:rPr>
          <w:rFonts w:eastAsia="Times New Roman"/>
          <w:szCs w:val="24"/>
        </w:rPr>
        <w:t>ιβέα δεν είναι καινούρ</w:t>
      </w:r>
      <w:r>
        <w:rPr>
          <w:rFonts w:eastAsia="Times New Roman"/>
          <w:szCs w:val="24"/>
        </w:rPr>
        <w:t>γ</w:t>
      </w:r>
      <w:r>
        <w:rPr>
          <w:rFonts w:eastAsia="Times New Roman"/>
          <w:szCs w:val="24"/>
        </w:rPr>
        <w:t xml:space="preserve">ια υπόθεση. Την έχουμε συναντήσει σε πέντε σκάνδαλα. </w:t>
      </w:r>
    </w:p>
    <w:p w14:paraId="74B8E87E"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Φυγόδικος.</w:t>
      </w:r>
    </w:p>
    <w:p w14:paraId="74B8E87F"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Φυγόδικος. </w:t>
      </w:r>
    </w:p>
    <w:p w14:paraId="74B8E880" w14:textId="77777777" w:rsidR="00D8133C" w:rsidRDefault="00A7505C">
      <w:pPr>
        <w:tabs>
          <w:tab w:val="left" w:pos="2940"/>
        </w:tabs>
        <w:spacing w:line="600" w:lineRule="auto"/>
        <w:ind w:firstLine="720"/>
        <w:contextualSpacing/>
        <w:jc w:val="both"/>
        <w:rPr>
          <w:rFonts w:eastAsia="Times New Roman"/>
          <w:szCs w:val="24"/>
        </w:rPr>
      </w:pPr>
      <w:r>
        <w:rPr>
          <w:rFonts w:eastAsia="Times New Roman"/>
          <w:szCs w:val="24"/>
        </w:rPr>
        <w:t xml:space="preserve">Οι εταιρείες του </w:t>
      </w:r>
      <w:r>
        <w:rPr>
          <w:rFonts w:eastAsia="Times New Roman"/>
          <w:szCs w:val="24"/>
        </w:rPr>
        <w:t xml:space="preserve">κ. </w:t>
      </w:r>
      <w:r>
        <w:rPr>
          <w:rFonts w:eastAsia="Times New Roman"/>
          <w:szCs w:val="24"/>
        </w:rPr>
        <w:t xml:space="preserve">Γριβέα μαζί με την </w:t>
      </w:r>
      <w:r>
        <w:rPr>
          <w:rFonts w:eastAsia="Times New Roman"/>
          <w:szCs w:val="24"/>
        </w:rPr>
        <w:t xml:space="preserve">κ. </w:t>
      </w:r>
      <w:r>
        <w:rPr>
          <w:rFonts w:eastAsia="Times New Roman"/>
          <w:szCs w:val="24"/>
        </w:rPr>
        <w:t xml:space="preserve">Βάτσικα -θα θυμίσω σε παλιότερους συναδέλφους- είναι αυτές όπου ψάχναμε για την υπόθεση των </w:t>
      </w:r>
      <w:r>
        <w:rPr>
          <w:rFonts w:eastAsia="Times New Roman"/>
          <w:szCs w:val="24"/>
          <w:lang w:val="en-US"/>
        </w:rPr>
        <w:t>CDS</w:t>
      </w:r>
      <w:r>
        <w:rPr>
          <w:rFonts w:eastAsia="Times New Roman"/>
          <w:szCs w:val="24"/>
        </w:rPr>
        <w:t xml:space="preserve">. Είναι ο λόγος για τον οποίον απομακρύνθηκα από τη Νέα Δημοκρατία από τον κ. Σαμαρά, οι εταιρείες της Ελβετίας, που κατατέθηκαν στην </w:t>
      </w:r>
      <w:r>
        <w:rPr>
          <w:rFonts w:eastAsia="Times New Roman"/>
          <w:szCs w:val="24"/>
        </w:rPr>
        <w:t>εισαγγελέα διαφθοράς</w:t>
      </w:r>
      <w:r>
        <w:rPr>
          <w:rFonts w:eastAsia="Times New Roman"/>
          <w:szCs w:val="24"/>
        </w:rPr>
        <w:t xml:space="preserve">, αλλά </w:t>
      </w:r>
      <w:r>
        <w:rPr>
          <w:rFonts w:eastAsia="Times New Roman"/>
          <w:szCs w:val="24"/>
        </w:rPr>
        <w:t>η υπόθεση δεν προχώρησε περαιτέρω και δεν ανοίξανε οι λογαριασμοί, γιατί κάποιοι αποφάσισαν να οδηγήσουν τη Δικαιοσύνη στη μη διερεύνηση της υπόθεσης.</w:t>
      </w:r>
    </w:p>
    <w:p w14:paraId="74B8E881"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δω τώρα, θα ανοίξουν οι λογαριασμοί στις εταιρείες αυτές; Υπάρχουν άλλοι δημοσιογράφοι, οι οποίοι </w:t>
      </w:r>
      <w:r>
        <w:rPr>
          <w:rFonts w:eastAsia="Times New Roman" w:cs="Times New Roman"/>
          <w:szCs w:val="24"/>
        </w:rPr>
        <w:t xml:space="preserve">φέρονται να είναι μεσολαβητές, προκειμένου να επηρεάσουν Υπουργούς; Είναι ξεκάθαρη η δικογραφία. </w:t>
      </w:r>
    </w:p>
    <w:p w14:paraId="74B8E882"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Αναφέρεται ο «Β</w:t>
      </w:r>
      <w:r>
        <w:rPr>
          <w:rFonts w:eastAsia="Times New Roman" w:cs="Times New Roman"/>
          <w:szCs w:val="24"/>
        </w:rPr>
        <w:t>ΗΜΑ</w:t>
      </w:r>
      <w:r>
        <w:rPr>
          <w:rFonts w:eastAsia="Times New Roman" w:cs="Times New Roman"/>
          <w:szCs w:val="24"/>
        </w:rPr>
        <w:t>τοδότης», που φαίνεται ότι ήταν «Βηματο-παίρνης», και ότι πέραν των σχολίων που έγραφε εναντίον συγκεκριμένων πολιτικών αντιπάλων, μαζί με ά</w:t>
      </w:r>
      <w:r>
        <w:rPr>
          <w:rFonts w:eastAsia="Times New Roman" w:cs="Times New Roman"/>
          <w:szCs w:val="24"/>
        </w:rPr>
        <w:t xml:space="preserve">λλη φίλη του δημοσιογράφο, την </w:t>
      </w:r>
      <w:r>
        <w:rPr>
          <w:rFonts w:eastAsia="Times New Roman" w:cs="Times New Roman"/>
          <w:szCs w:val="24"/>
        </w:rPr>
        <w:t xml:space="preserve">κ. </w:t>
      </w:r>
      <w:r>
        <w:rPr>
          <w:rFonts w:eastAsia="Times New Roman" w:cs="Times New Roman"/>
          <w:szCs w:val="24"/>
        </w:rPr>
        <w:t xml:space="preserve">Φυντανίδου, είχε στο όνομα του συζύγου της </w:t>
      </w:r>
      <w:r>
        <w:rPr>
          <w:rFonts w:eastAsia="Times New Roman" w:cs="Times New Roman"/>
          <w:szCs w:val="24"/>
        </w:rPr>
        <w:t xml:space="preserve">κ. </w:t>
      </w:r>
      <w:r>
        <w:rPr>
          <w:rFonts w:eastAsia="Times New Roman" w:cs="Times New Roman"/>
          <w:szCs w:val="24"/>
        </w:rPr>
        <w:t xml:space="preserve">Φυντανίδου εταιρεία στην Κύπρο, που πήρε 200 χιλιάδες ευρώ, για να δοθούν ξεπλυμένα σε Υπουργό που φέρεται να άλλαξε και να πήρε απόφαση για συγκεκριμένο φάρμακο. </w:t>
      </w:r>
    </w:p>
    <w:p w14:paraId="74B8E883"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πρέπει να διερευνηθεί αυτή η υπόθεση; Ανύπαρκτα είναι αυτά τα πρόσωπα; Μήπως τα ίδια πρόσωπα είναι τα πρόσωπα που συναντήσαμε στο ΚΕΕΛΠΝΟ; Η συγκεκριμένη κυρία, η </w:t>
      </w:r>
      <w:r>
        <w:rPr>
          <w:rFonts w:eastAsia="Times New Roman" w:cs="Times New Roman"/>
          <w:szCs w:val="24"/>
        </w:rPr>
        <w:t xml:space="preserve">κ. </w:t>
      </w:r>
      <w:r>
        <w:rPr>
          <w:rFonts w:eastAsia="Times New Roman" w:cs="Times New Roman"/>
          <w:szCs w:val="24"/>
        </w:rPr>
        <w:t>Φυντανίδου, κατέθεσε αγωγή εναντίον μου, γιατί λέει ότι την κατηγόρησα ότι τα παίρν</w:t>
      </w:r>
      <w:r>
        <w:rPr>
          <w:rFonts w:eastAsia="Times New Roman" w:cs="Times New Roman"/>
          <w:szCs w:val="24"/>
        </w:rPr>
        <w:t xml:space="preserve">ει από το ΚΕΕΛΠΝΟ και απέσυρε εν συνεχεία την αγωγή. </w:t>
      </w:r>
    </w:p>
    <w:p w14:paraId="74B8E884"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Ο κ. Κουρτάκης και ο κ. Τζένος από τα «</w:t>
      </w:r>
      <w:r>
        <w:rPr>
          <w:rFonts w:eastAsia="Times New Roman" w:cs="Times New Roman"/>
          <w:szCs w:val="24"/>
        </w:rPr>
        <w:t>ΠΑΡΑΠΟΛΙΤΙΚΑ</w:t>
      </w:r>
      <w:r>
        <w:rPr>
          <w:rFonts w:eastAsia="Times New Roman" w:cs="Times New Roman"/>
          <w:szCs w:val="24"/>
        </w:rPr>
        <w:t>» κατέθεσαν αγωγές εναντίον μου ύψους 1,5 εκατομμυρίων και τις χάσανε. Πρόσωπα, τα οποία εμφανίστηκαν στον Τύπο, αλλά και στη δημόσια ζωή ως εκτελεστικ</w:t>
      </w:r>
      <w:r>
        <w:rPr>
          <w:rFonts w:eastAsia="Times New Roman" w:cs="Times New Roman"/>
          <w:szCs w:val="24"/>
        </w:rPr>
        <w:t>ά πιστόλια.</w:t>
      </w:r>
    </w:p>
    <w:p w14:paraId="74B8E885"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Ψάχνουμε τα πόθεν έσχες των πολιτικών. Υπάρχει δημοσιογράφος, ο κ. Γεώργιος Παπαχρήστος, εναντίον του οποίου έχω καταθέσει και έχω κερδίσει αγωγές, γι’ αυτά τα οποία κατά καιρούς έγραφε για εμένα. Του έχουν μπλοκάρει λογαριασμοί στην Ελλάδα. Στ</w:t>
      </w:r>
      <w:r>
        <w:rPr>
          <w:rFonts w:eastAsia="Times New Roman" w:cs="Times New Roman"/>
          <w:szCs w:val="24"/>
        </w:rPr>
        <w:t xml:space="preserve">ο πόθεν έσχες φέρεται ότι έχει κάποια εκατομμύρια στην Ελβετία και πρέπει κάποιος να προσφύγει στην Ελβετία, προκειμένου να αποζημιωθεί για τις συκοφαντικές δυσφημίσεις που κάνει, εκτελώντας χρέη σαρανταπενταριού πιστολιού εναντίον πολιτικών αντιπάλων. </w:t>
      </w:r>
    </w:p>
    <w:p w14:paraId="74B8E886"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Πλ</w:t>
      </w:r>
      <w:r>
        <w:rPr>
          <w:rFonts w:eastAsia="Times New Roman" w:cs="Times New Roman"/>
          <w:szCs w:val="24"/>
        </w:rPr>
        <w:t xml:space="preserve">ηρώσαμε φάρμακα, εμβόλια, αντιδραστήρια υπερδεκαπλάσια; Βεβαίως και πληρώσαμε! Από πού προκύπτει; Από τους ίδιους τους Υπουργούς που φέρονται να ελέγχονται. </w:t>
      </w:r>
    </w:p>
    <w:p w14:paraId="74B8E887"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Τι γράφει ο Σαλμάς, όταν καταθέτει πάλι στη Ράικου; Γιατί τώρα είδα τις καταθέσεις του και βεβαίως</w:t>
      </w:r>
      <w:r>
        <w:rPr>
          <w:rFonts w:eastAsia="Times New Roman" w:cs="Times New Roman"/>
          <w:szCs w:val="24"/>
        </w:rPr>
        <w:t xml:space="preserve"> στις ΗΠΑ, γιατί αυτό είναι μία άλλη ιστορία, για την οποία θα μιλήσω αργότερα. Ότι τα αντιδραστήρια αυτά και τα εμβόλια, ενώ τα πλήρωναν 14 ευρώ οι άλλες ευρωπαϊκές χώρες -για τον ιό του Νείλου μιλάω και για το </w:t>
      </w:r>
      <w:r>
        <w:rPr>
          <w:rFonts w:eastAsia="Times New Roman" w:cs="Times New Roman"/>
          <w:szCs w:val="24"/>
          <w:lang w:val="en-US"/>
        </w:rPr>
        <w:t>AIDS</w:t>
      </w:r>
      <w:r>
        <w:rPr>
          <w:rFonts w:eastAsia="Times New Roman" w:cs="Times New Roman"/>
          <w:szCs w:val="24"/>
        </w:rPr>
        <w:t>- εδώ έρχονται με 40 ευρώ. Και όταν πάει</w:t>
      </w:r>
      <w:r>
        <w:rPr>
          <w:rFonts w:eastAsia="Times New Roman" w:cs="Times New Roman"/>
          <w:szCs w:val="24"/>
        </w:rPr>
        <w:t xml:space="preserve"> ο Υπουργός Σαλμάς και τους λέει «εγώ δεν τα πληρώνω αυτά τα λεφτά», του απαντούν: «Σου χαρίζουμε τα 2 εκατομμύρια που συμφώνησε ο Λοβέρδος, ο πρώην Υπουργός, και σου δίνουμε και δωρεάν τον χρόνο που ζήτησε ο συγκεκριμένος Υπουργός τα αντιδραστήρια». Ποια </w:t>
      </w:r>
      <w:r>
        <w:rPr>
          <w:rFonts w:eastAsia="Times New Roman" w:cs="Times New Roman"/>
          <w:szCs w:val="24"/>
        </w:rPr>
        <w:t xml:space="preserve">εταιρεία τα κάνει τζάμπα και για ποιον λόγο; Μιλάω για τον λιμώδη πυρετό της Αιγύπτου. Υπάρχουν εμβόλια υπερδεκαπλάσια των αναγκών και ποιος τα παρήγγειλε; </w:t>
      </w:r>
    </w:p>
    <w:p w14:paraId="74B8E888"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Υπουργού Εθνικής Άμυνας και Προέ</w:t>
      </w:r>
      <w:r>
        <w:rPr>
          <w:rFonts w:eastAsia="Times New Roman" w:cs="Times New Roman"/>
          <w:szCs w:val="24"/>
        </w:rPr>
        <w:t>δρου των Ανεξαρτήτων Ελλήνων κ. Πάνου Καμμένου)</w:t>
      </w:r>
    </w:p>
    <w:p w14:paraId="74B8E889"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την ανοχή σας, κύριε Πρόεδρε. </w:t>
      </w:r>
    </w:p>
    <w:p w14:paraId="74B8E88A"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Και για να πάμε λίγο παρακάτω, επειδή άκουσα πολλά σχετικά με τη θεωρία της συνωμοσίας ότι ο ΣΥΡΙΖΑ και οι Ανεξάρτητοι Έλληνες τα χτίσανε, ρωτώ: Ποια είναι τα εμπλεκόμε</w:t>
      </w:r>
      <w:r>
        <w:rPr>
          <w:rFonts w:eastAsia="Times New Roman" w:cs="Times New Roman"/>
          <w:szCs w:val="24"/>
        </w:rPr>
        <w:t xml:space="preserve">να πρόσωπα; Τo </w:t>
      </w:r>
      <w:r>
        <w:rPr>
          <w:rFonts w:eastAsia="Times New Roman" w:cs="Times New Roman"/>
          <w:szCs w:val="24"/>
          <w:lang w:val="en-US"/>
        </w:rPr>
        <w:t>FBI</w:t>
      </w:r>
      <w:r>
        <w:rPr>
          <w:rFonts w:eastAsia="Times New Roman" w:cs="Times New Roman"/>
          <w:szCs w:val="24"/>
        </w:rPr>
        <w:t xml:space="preserve"> επηρεάζεται από την Κυβέρνηση ΣΥΡΙΖΑ; Ποιοι κατέθεσαν στο </w:t>
      </w:r>
      <w:r>
        <w:rPr>
          <w:rFonts w:eastAsia="Times New Roman" w:cs="Times New Roman"/>
          <w:szCs w:val="24"/>
          <w:lang w:val="en-US"/>
        </w:rPr>
        <w:t>FBI</w:t>
      </w:r>
      <w:r>
        <w:rPr>
          <w:rFonts w:eastAsia="Times New Roman" w:cs="Times New Roman"/>
          <w:szCs w:val="24"/>
        </w:rPr>
        <w:t xml:space="preserve">; Πώς πήγαν οι μάρτυρες εκεί; Πότε μάθαμε τη </w:t>
      </w:r>
      <w:r>
        <w:rPr>
          <w:rFonts w:eastAsia="Times New Roman" w:cs="Times New Roman"/>
          <w:szCs w:val="24"/>
        </w:rPr>
        <w:t>«</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w:t>
      </w:r>
    </w:p>
    <w:p w14:paraId="74B8E88B"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σήμερα: «Πώς ξέρατε, κύριε Υπουργέ, για τη </w:t>
      </w:r>
      <w:r w:rsidRPr="006E6F08">
        <w:rPr>
          <w:rFonts w:eastAsia="Times New Roman" w:cs="Times New Roman"/>
          <w:szCs w:val="24"/>
        </w:rPr>
        <w:t>“</w:t>
      </w:r>
      <w:r>
        <w:rPr>
          <w:rFonts w:eastAsia="Times New Roman" w:cs="Times New Roman"/>
          <w:szCs w:val="24"/>
        </w:rPr>
        <w:t>Ν</w:t>
      </w:r>
      <w:r>
        <w:rPr>
          <w:rFonts w:eastAsia="Times New Roman" w:cs="Times New Roman"/>
          <w:szCs w:val="24"/>
          <w:lang w:val="en-US"/>
        </w:rPr>
        <w:t>OVARTIS</w:t>
      </w:r>
      <w:r w:rsidRPr="006E6F08">
        <w:rPr>
          <w:rFonts w:eastAsia="Times New Roman" w:cs="Times New Roman"/>
          <w:szCs w:val="24"/>
        </w:rPr>
        <w:t>”</w:t>
      </w:r>
      <w:r>
        <w:rPr>
          <w:rFonts w:eastAsia="Times New Roman" w:cs="Times New Roman"/>
          <w:szCs w:val="24"/>
        </w:rPr>
        <w:t xml:space="preserve">»; Μα, τη </w:t>
      </w:r>
      <w:r>
        <w:rPr>
          <w:rFonts w:eastAsia="Times New Roman" w:cs="Times New Roman"/>
          <w:szCs w:val="24"/>
        </w:rPr>
        <w:t>«</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εγώ την πρωτοάκουσα το καλοκαίρι του 2</w:t>
      </w:r>
      <w:r>
        <w:rPr>
          <w:rFonts w:eastAsia="Times New Roman" w:cs="Times New Roman"/>
          <w:szCs w:val="24"/>
        </w:rPr>
        <w:t>015 και του 2016 στις εκπομπές του Νικολόπουλου, όπου ο υποψήφιος Βουλευτής της Νέας Δημοκρατίας, ο κ. Σαράκης, ο δικηγόρος που χειρίστηκε τους μάρτυρες και πήγε στην Αμερική, είπε ότι φεύγει να πάει στην Αμερική να καταθέσει με μάρτυρες και μάλιστα μίλησε</w:t>
      </w:r>
      <w:r>
        <w:rPr>
          <w:rFonts w:eastAsia="Times New Roman" w:cs="Times New Roman"/>
          <w:szCs w:val="24"/>
        </w:rPr>
        <w:t xml:space="preserve"> και για βίντεο. </w:t>
      </w:r>
    </w:p>
    <w:p w14:paraId="74B8E88C"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Γιατί ο κ. Μητσοτάκης δεν κάλεσε τον κ. Σαράκη, που είναι υποψήφιος Βουλευτής της Νέας Δημοκρατίας να του πει ακριβώς;</w:t>
      </w:r>
    </w:p>
    <w:p w14:paraId="74B8E88D" w14:textId="77777777" w:rsidR="00D8133C" w:rsidRDefault="00A7505C">
      <w:pPr>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4B8E88E" w14:textId="77777777" w:rsidR="00D8133C" w:rsidRDefault="00A7505C">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διαγράψατε; Εγώ ξέρω ότι ψήφισε και στις προηγούμενες εκλογές. Έτσι </w:t>
      </w:r>
      <w:r>
        <w:rPr>
          <w:rFonts w:eastAsia="Times New Roman" w:cs="Times New Roman"/>
          <w:szCs w:val="24"/>
        </w:rPr>
        <w:t xml:space="preserve">μας λένε. </w:t>
      </w:r>
    </w:p>
    <w:p w14:paraId="74B8E88F"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Σαράκης, λοιπόν, γιατί δεν σας ενημέρωσε για το τι πάει να κάνει στην Αμερική, ποιοι είναι οι μάρτυρες; Γιατί ο κύριος Υπουργός, ο κ. Σαλμάς, δίνει τις τρεις εκθέσεις των επιθεωρητών τις οποίες προκάλεσε και επιστρέφουν με σφραγίδα του </w:t>
      </w:r>
      <w:r>
        <w:rPr>
          <w:rFonts w:eastAsia="Times New Roman" w:cs="Times New Roman"/>
          <w:szCs w:val="24"/>
          <w:lang w:val="en-US"/>
        </w:rPr>
        <w:t>FBI</w:t>
      </w:r>
      <w:r>
        <w:rPr>
          <w:rFonts w:eastAsia="Times New Roman" w:cs="Times New Roman"/>
          <w:szCs w:val="24"/>
        </w:rPr>
        <w:t xml:space="preserve"> </w:t>
      </w:r>
      <w:r>
        <w:rPr>
          <w:rFonts w:eastAsia="Times New Roman" w:cs="Times New Roman"/>
          <w:szCs w:val="24"/>
        </w:rPr>
        <w:t xml:space="preserve">πίσω στην </w:t>
      </w:r>
      <w:r>
        <w:rPr>
          <w:rFonts w:eastAsia="Times New Roman" w:cs="Times New Roman"/>
          <w:szCs w:val="24"/>
        </w:rPr>
        <w:t xml:space="preserve">κ. </w:t>
      </w:r>
      <w:r>
        <w:rPr>
          <w:rFonts w:eastAsia="Times New Roman" w:cs="Times New Roman"/>
          <w:szCs w:val="24"/>
        </w:rPr>
        <w:t xml:space="preserve">Τουλουπάκη και είναι πάνω στη δικογραφία; Γιατί βεβαίως και ξέρατε. Και στην εκπομπή του Νικολόπουλου και στην εκπομπή του </w:t>
      </w:r>
      <w:r>
        <w:rPr>
          <w:rFonts w:eastAsia="Times New Roman" w:cs="Times New Roman"/>
          <w:szCs w:val="24"/>
        </w:rPr>
        <w:t>«</w:t>
      </w:r>
      <w:r>
        <w:rPr>
          <w:rFonts w:eastAsia="Times New Roman" w:cs="Times New Roman"/>
          <w:szCs w:val="24"/>
        </w:rPr>
        <w:t>ΚΟΝΤΡΑ</w:t>
      </w:r>
      <w:r>
        <w:rPr>
          <w:rFonts w:eastAsia="Times New Roman" w:cs="Times New Roman"/>
          <w:szCs w:val="24"/>
        </w:rPr>
        <w:t>»</w:t>
      </w:r>
      <w:r>
        <w:rPr>
          <w:rFonts w:eastAsia="Times New Roman" w:cs="Times New Roman"/>
          <w:szCs w:val="24"/>
        </w:rPr>
        <w:t xml:space="preserve">. </w:t>
      </w:r>
    </w:p>
    <w:p w14:paraId="74B8E890"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και την 1</w:t>
      </w:r>
      <w:r>
        <w:rPr>
          <w:rFonts w:eastAsia="Times New Roman" w:cs="Times New Roman"/>
          <w:szCs w:val="24"/>
          <w:vertAlign w:val="superscript"/>
        </w:rPr>
        <w:t>η</w:t>
      </w:r>
      <w:r>
        <w:rPr>
          <w:rFonts w:eastAsia="Times New Roman" w:cs="Times New Roman"/>
          <w:szCs w:val="24"/>
        </w:rPr>
        <w:t xml:space="preserve"> Νοεμβρίου, κυρίες και κύριοι συνάδελφοι, η </w:t>
      </w:r>
      <w:r>
        <w:rPr>
          <w:rFonts w:eastAsia="Times New Roman" w:cs="Times New Roman"/>
          <w:szCs w:val="24"/>
        </w:rPr>
        <w:t xml:space="preserve">Επιτροπή Υγείας </w:t>
      </w:r>
      <w:r>
        <w:rPr>
          <w:rFonts w:eastAsia="Times New Roman" w:cs="Times New Roman"/>
          <w:szCs w:val="24"/>
        </w:rPr>
        <w:t xml:space="preserve">που τώρα λειτουργεί έφυγε από εδώ </w:t>
      </w:r>
      <w:r>
        <w:rPr>
          <w:rFonts w:eastAsia="Times New Roman" w:cs="Times New Roman"/>
          <w:szCs w:val="24"/>
        </w:rPr>
        <w:t xml:space="preserve">μ’ </w:t>
      </w:r>
      <w:r>
        <w:rPr>
          <w:rFonts w:eastAsia="Times New Roman" w:cs="Times New Roman"/>
          <w:szCs w:val="24"/>
        </w:rPr>
        <w:t xml:space="preserve">ένα βανάκι, </w:t>
      </w:r>
      <w:r>
        <w:rPr>
          <w:rFonts w:eastAsia="Times New Roman" w:cs="Times New Roman"/>
          <w:szCs w:val="24"/>
        </w:rPr>
        <w:t xml:space="preserve">μ’ </w:t>
      </w:r>
      <w:r>
        <w:rPr>
          <w:rFonts w:eastAsia="Times New Roman" w:cs="Times New Roman"/>
          <w:szCs w:val="24"/>
        </w:rPr>
        <w:t xml:space="preserve">ένα πουλμανάκι και είδα ότι ήταν μέσα ο κ. Γεωργαντάς, ο κ. Μηταράκης και ο κ. Νικολόπουλος. Και πήγαν στην </w:t>
      </w:r>
      <w:r>
        <w:rPr>
          <w:rFonts w:eastAsia="Times New Roman" w:cs="Times New Roman"/>
          <w:szCs w:val="24"/>
        </w:rPr>
        <w:t xml:space="preserve">κ. </w:t>
      </w:r>
      <w:r>
        <w:rPr>
          <w:rFonts w:eastAsia="Times New Roman" w:cs="Times New Roman"/>
          <w:szCs w:val="24"/>
        </w:rPr>
        <w:t xml:space="preserve">Τουλουπάκη που τους ενημέρωσε όσον αφορά </w:t>
      </w:r>
      <w:r>
        <w:rPr>
          <w:rFonts w:eastAsia="Times New Roman" w:cs="Times New Roman"/>
          <w:szCs w:val="24"/>
        </w:rPr>
        <w:t>σ</w:t>
      </w:r>
      <w:r>
        <w:rPr>
          <w:rFonts w:eastAsia="Times New Roman" w:cs="Times New Roman"/>
          <w:szCs w:val="24"/>
        </w:rPr>
        <w:t xml:space="preserve">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ότι θα φύγει και θα πάει στην Αμερική για να πάρει τη δικογραφία. Είναι</w:t>
      </w:r>
      <w:r>
        <w:rPr>
          <w:rFonts w:eastAsia="Times New Roman" w:cs="Times New Roman"/>
          <w:szCs w:val="24"/>
        </w:rPr>
        <w:t xml:space="preserve"> ψέματα; </w:t>
      </w:r>
    </w:p>
    <w:p w14:paraId="74B8E891"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βέβαια! </w:t>
      </w:r>
    </w:p>
    <w:p w14:paraId="74B8E892" w14:textId="77777777" w:rsidR="00D8133C" w:rsidRDefault="00A7505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Αλήθεια είναι, λοιπόν! Άρα, γνωρίζατε ότι θα πάει η </w:t>
      </w:r>
      <w:r>
        <w:rPr>
          <w:rFonts w:eastAsia="Times New Roman" w:cs="Times New Roman"/>
          <w:szCs w:val="24"/>
        </w:rPr>
        <w:t xml:space="preserve">κ. </w:t>
      </w:r>
      <w:r>
        <w:rPr>
          <w:rFonts w:eastAsia="Times New Roman" w:cs="Times New Roman"/>
          <w:szCs w:val="24"/>
        </w:rPr>
        <w:t xml:space="preserve">Τουλουπάκη στην Αμερική για να πάρει τις πληροφορίες από το </w:t>
      </w:r>
      <w:r>
        <w:rPr>
          <w:rFonts w:eastAsia="Times New Roman" w:cs="Times New Roman"/>
          <w:szCs w:val="24"/>
          <w:lang w:val="en-US"/>
        </w:rPr>
        <w:t>FBI</w:t>
      </w:r>
      <w:r>
        <w:rPr>
          <w:rFonts w:eastAsia="Times New Roman" w:cs="Times New Roman"/>
          <w:szCs w:val="24"/>
        </w:rPr>
        <w:t xml:space="preserve"> για εκείνους οι</w:t>
      </w:r>
      <w:r>
        <w:rPr>
          <w:rFonts w:eastAsia="Times New Roman" w:cs="Times New Roman"/>
          <w:szCs w:val="24"/>
        </w:rPr>
        <w:t xml:space="preserve"> οποίοι ελέγχονται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4B8E893"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89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το ήξερε, λοιπόν, ο κ. Πολάκης και το έκανε </w:t>
      </w:r>
      <w:r>
        <w:rPr>
          <w:rFonts w:eastAsia="Times New Roman" w:cs="Times New Roman"/>
          <w:szCs w:val="24"/>
          <w:lang w:val="en-US"/>
        </w:rPr>
        <w:t>tweet</w:t>
      </w:r>
      <w:r>
        <w:rPr>
          <w:rFonts w:eastAsia="Times New Roman" w:cs="Times New Roman"/>
          <w:szCs w:val="24"/>
        </w:rPr>
        <w:t xml:space="preserve"> από πριν. Το ξέρατε επισήμως εσείς ως </w:t>
      </w:r>
      <w:r>
        <w:rPr>
          <w:rFonts w:eastAsia="Times New Roman" w:cs="Times New Roman"/>
          <w:szCs w:val="24"/>
        </w:rPr>
        <w:t xml:space="preserve">επιτροπή </w:t>
      </w:r>
      <w:r>
        <w:rPr>
          <w:rFonts w:eastAsia="Times New Roman" w:cs="Times New Roman"/>
          <w:szCs w:val="24"/>
        </w:rPr>
        <w:t xml:space="preserve">της Βουλής. Και βεβαίως, αφού δεν ενημερωθήκατε από τον κ. Σαράκη, ενημερωθήκατε από τους Βουλευτές σας. Και αν δεν ενημερωθήκατε από τους Βουλευτές σας, θα έπρεπε να έχετε ενημερωθεί από την </w:t>
      </w:r>
      <w:r>
        <w:rPr>
          <w:rFonts w:eastAsia="Times New Roman" w:cs="Times New Roman"/>
          <w:szCs w:val="24"/>
        </w:rPr>
        <w:t xml:space="preserve">επιτροπή </w:t>
      </w:r>
      <w:r>
        <w:rPr>
          <w:rFonts w:eastAsia="Times New Roman" w:cs="Times New Roman"/>
          <w:szCs w:val="24"/>
        </w:rPr>
        <w:t xml:space="preserve">της Βουλής που συνεδρίαζε. </w:t>
      </w:r>
    </w:p>
    <w:p w14:paraId="74B8E8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τρία θέματα ασχολείται η</w:t>
      </w:r>
      <w:r>
        <w:rPr>
          <w:rFonts w:eastAsia="Times New Roman" w:cs="Times New Roman"/>
          <w:szCs w:val="24"/>
        </w:rPr>
        <w:t xml:space="preserve"> Επιτροπή Υγείας. Ασχολείται με το ΚΕΕΛΠΝΟ, ασχολείται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ασχολείται και με το </w:t>
      </w:r>
      <w:r>
        <w:rPr>
          <w:rFonts w:eastAsia="Times New Roman" w:cs="Times New Roman"/>
          <w:szCs w:val="24"/>
        </w:rPr>
        <w:t>«</w:t>
      </w:r>
      <w:r>
        <w:rPr>
          <w:rFonts w:eastAsia="Times New Roman" w:cs="Times New Roman"/>
          <w:szCs w:val="24"/>
        </w:rPr>
        <w:t>ΕΡΡΙΚΟΣ ΝΤΥΝΑΝ</w:t>
      </w:r>
      <w:r>
        <w:rPr>
          <w:rFonts w:eastAsia="Times New Roman" w:cs="Times New Roman"/>
          <w:szCs w:val="24"/>
        </w:rPr>
        <w:t>»</w:t>
      </w:r>
      <w:r>
        <w:rPr>
          <w:rFonts w:eastAsia="Times New Roman" w:cs="Times New Roman"/>
          <w:szCs w:val="24"/>
        </w:rPr>
        <w:t xml:space="preserve">. Άρα, λοιπόν, δεν μπορεί </w:t>
      </w:r>
      <w:r>
        <w:rPr>
          <w:rFonts w:eastAsia="Times New Roman" w:cs="Times New Roman"/>
          <w:szCs w:val="24"/>
        </w:rPr>
        <w:t xml:space="preserve">κάποιος </w:t>
      </w:r>
      <w:r>
        <w:rPr>
          <w:rFonts w:eastAsia="Times New Roman" w:cs="Times New Roman"/>
          <w:szCs w:val="24"/>
        </w:rPr>
        <w:t>να πει ότι δεν ήξερε, απλώς στριμωχτήκαν τα πράγματα τώρα, γιατί έρχονται καταθέσεις οι οποίες συνοδεύουν απο</w:t>
      </w:r>
      <w:r>
        <w:rPr>
          <w:rFonts w:eastAsia="Times New Roman" w:cs="Times New Roman"/>
          <w:szCs w:val="24"/>
        </w:rPr>
        <w:t xml:space="preserve">δεικτικό υλικό. </w:t>
      </w:r>
    </w:p>
    <w:p w14:paraId="74B8E8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κάνω το επόμενο ερώτημα: Οι μάρτυρες που κατέθεσαν στις Ηνωμένες Πολιτείες με συμβουλή ποιου κατέθεσαν; Να σας απαντήσω εγώ: Με συμβουλή του κ. Σαράκη ως δικηγόρου και με παρότρυνση του Υπουργού Υγείας να πάνε να καταθέσουν την αλήθεια</w:t>
      </w:r>
      <w:r>
        <w:rPr>
          <w:rFonts w:eastAsia="Times New Roman" w:cs="Times New Roman"/>
          <w:szCs w:val="24"/>
        </w:rPr>
        <w:t xml:space="preserve">. Πρώην Υπουργός Υγείας λέει ότι είχε βγάλει και εισιτήριο να πάει και τελευταία στιγμή το ακύρωσε. Και αναφέρομαι στον κ. Σαλμά. </w:t>
      </w:r>
    </w:p>
    <w:p w14:paraId="74B8E89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w:t>
      </w:r>
      <w:r>
        <w:rPr>
          <w:rFonts w:eastAsia="Times New Roman" w:cs="Times New Roman"/>
          <w:szCs w:val="24"/>
        </w:rPr>
        <w:t xml:space="preserve">γι’ </w:t>
      </w:r>
      <w:r>
        <w:rPr>
          <w:rFonts w:eastAsia="Times New Roman" w:cs="Times New Roman"/>
          <w:szCs w:val="24"/>
        </w:rPr>
        <w:t>αυτόν τον λόγο -σήμερα πριν από λίγο μίλησα με την Κοινοβουλευτική Ομάδα των Ανεξαρτήτων Ελλήνων- προτείνουμε σ</w:t>
      </w:r>
      <w:r>
        <w:rPr>
          <w:rFonts w:eastAsia="Times New Roman" w:cs="Times New Roman"/>
          <w:szCs w:val="24"/>
        </w:rPr>
        <w:t xml:space="preserve">τον κ. Σαλμά να πάει να καταθέσει και εδώ και στην Αμερική. </w:t>
      </w:r>
    </w:p>
    <w:p w14:paraId="74B8E898"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74B8E89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 Και δεν θα τον εμποδίσουμε με την ιδιότητα του εξεταζομένου. </w:t>
      </w:r>
    </w:p>
    <w:p w14:paraId="74B8E89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2016 ο κ. Νικολόπουλος έκανε ερώτηση στη Βουλή, στην οποί</w:t>
      </w:r>
      <w:r>
        <w:rPr>
          <w:rFonts w:eastAsia="Times New Roman" w:cs="Times New Roman"/>
          <w:szCs w:val="24"/>
        </w:rPr>
        <w:t xml:space="preserve">α αναφέρθηκε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σε συγκεκριμένα στοιχεία. Απάντησε ο Υπουργός Υγείας με συγκεκριμένα στοιχεία. Η ερώτηση είναι δημόσια, σε δημόσια διαδικασία της Βουλής. Υπάρχουν χρήματα «ορφανά»; Υπάρχει διαδρομή χρήματος; Βεβαίως και υπάρχει διαδρομή χρή</w:t>
      </w:r>
      <w:r>
        <w:rPr>
          <w:rFonts w:eastAsia="Times New Roman" w:cs="Times New Roman"/>
          <w:szCs w:val="24"/>
        </w:rPr>
        <w:t xml:space="preserve">ματος. </w:t>
      </w:r>
    </w:p>
    <w:p w14:paraId="74B8E89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πρόσωπα που αναφέρουν οι διαφημιστικές εταιρείες, που είναι στη </w:t>
      </w:r>
      <w:r>
        <w:rPr>
          <w:rFonts w:eastAsia="Times New Roman" w:cs="Times New Roman"/>
          <w:szCs w:val="24"/>
        </w:rPr>
        <w:t xml:space="preserve">λίστα </w:t>
      </w:r>
      <w:r>
        <w:rPr>
          <w:rFonts w:eastAsia="Times New Roman" w:cs="Times New Roman"/>
          <w:szCs w:val="24"/>
        </w:rPr>
        <w:t xml:space="preserve">Λαγκάρντ, είναι στα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είναι σε άλλες δικογραφίες των </w:t>
      </w:r>
      <w:r>
        <w:rPr>
          <w:rFonts w:eastAsia="Times New Roman" w:cs="Times New Roman"/>
          <w:szCs w:val="24"/>
          <w:lang w:val="en-US"/>
        </w:rPr>
        <w:t>CDS</w:t>
      </w:r>
      <w:r>
        <w:rPr>
          <w:rFonts w:eastAsia="Times New Roman" w:cs="Times New Roman"/>
          <w:szCs w:val="24"/>
        </w:rPr>
        <w:t xml:space="preserve">, τα ίδια πρόσωπα είναι οι διαμεσολαβητές-σύμβουλοι που σήμερα εξετάζονται. </w:t>
      </w:r>
    </w:p>
    <w:p w14:paraId="74B8E89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ο περίφημος κ. Παπασταύρου. Δεν υπάρχει λίστα που να μην είναι μέσα. Είναι μέσα στη </w:t>
      </w:r>
      <w:r>
        <w:rPr>
          <w:rFonts w:eastAsia="Times New Roman" w:cs="Times New Roman"/>
          <w:szCs w:val="24"/>
        </w:rPr>
        <w:t xml:space="preserve">λίστα </w:t>
      </w:r>
      <w:r>
        <w:rPr>
          <w:rFonts w:eastAsia="Times New Roman" w:cs="Times New Roman"/>
          <w:szCs w:val="24"/>
        </w:rPr>
        <w:t xml:space="preserve">Λαγκάρντ, είναι μέσα στη </w:t>
      </w:r>
      <w:r>
        <w:rPr>
          <w:rFonts w:eastAsia="Times New Roman" w:cs="Times New Roman"/>
          <w:szCs w:val="24"/>
        </w:rPr>
        <w:t xml:space="preserve">λίστα </w:t>
      </w:r>
      <w:r>
        <w:rPr>
          <w:rFonts w:eastAsia="Times New Roman" w:cs="Times New Roman"/>
          <w:szCs w:val="24"/>
        </w:rPr>
        <w:t xml:space="preserve">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είναι μέσα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Και όταν τον κ. Παπασταύρου τον έπιασαν με 5,4 εκατομμύρια ευρώ «ορφαν</w:t>
      </w:r>
      <w:r>
        <w:rPr>
          <w:rFonts w:eastAsia="Times New Roman" w:cs="Times New Roman"/>
          <w:szCs w:val="24"/>
        </w:rPr>
        <w:t>ά», η απάντησή του ήταν ότι δεν ήταν δικά του. Και τι έκανε; Πήγε και κατέβαλε 4 εκατομμύρια ευρώ στο ΚΕΦΟΜΕΠ, προκειμένου να πάρει το ακαταδίωκτο. Δηλαδή, τα 5,4 εκατομμύρια ευρώ δεν ήταν δικά του, αλλά τα φύλαγε για κάποιον άλλο, δίνει και άλλα 4 εκατομμ</w:t>
      </w:r>
      <w:r>
        <w:rPr>
          <w:rFonts w:eastAsia="Times New Roman" w:cs="Times New Roman"/>
          <w:szCs w:val="24"/>
        </w:rPr>
        <w:t xml:space="preserve">ύρια ευρώ «καπέλο», για να έχει το ακαταδίωκτο, αναφέρεται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μας λέτε ότι δεν υπάρχει διαδρομή χρήματος. </w:t>
      </w:r>
    </w:p>
    <w:p w14:paraId="74B8E89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Δεν πρέπει να εξεταστεί ποιανού είναι τα χρήματα του Παπασταύρου; Μήπως είναι των Υπουργών ή των Πρωθυπουργών εκείνων που περιγράφοντ</w:t>
      </w:r>
      <w:r>
        <w:rPr>
          <w:rFonts w:eastAsia="Times New Roman" w:cs="Times New Roman"/>
          <w:szCs w:val="24"/>
        </w:rPr>
        <w:t xml:space="preserve">αι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γιατί θέλετε να το κουκουλώσουμε; Δεν είναι συμφέρον κανενός να το κουκουλώσουμε, διότι όποιος το κουκουλώσει θα φέρει την ευθύνη για την απαξίωση του συνόλου του πολιτικού κόσμου. </w:t>
      </w:r>
    </w:p>
    <w:p w14:paraId="74B8E89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Τα παίρνουν οι γιατροί; Βεβαίως και τα παίρνουν οι </w:t>
      </w:r>
      <w:r>
        <w:rPr>
          <w:rFonts w:eastAsia="Times New Roman" w:cs="Times New Roman"/>
          <w:szCs w:val="24"/>
        </w:rPr>
        <w:t xml:space="preserve">γιατροί. Και οι γιατροί που τα παίρνουν θα εξεταστούν. Το θέμα είναι, όμως, ποιοι Υπουργοί υπογράφουν. </w:t>
      </w:r>
    </w:p>
    <w:p w14:paraId="74B8E89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Όχι όλοι, Πάνο, μερικοί γιατροί. </w:t>
      </w:r>
    </w:p>
    <w:p w14:paraId="74B8E8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Μερικοί γιατροί. Τ</w:t>
      </w:r>
      <w:r>
        <w:rPr>
          <w:rFonts w:eastAsia="Times New Roman" w:cs="Times New Roman"/>
          <w:szCs w:val="24"/>
        </w:rPr>
        <w:t>ο δέχομαι, Μάκη. Και βεβαίως αυτοί οι γιατροί θα πρέπει να απολογηθούν για τους υπόλοιπους γιατρούς, που δεν τα παίρνουν.</w:t>
      </w:r>
    </w:p>
    <w:p w14:paraId="74B8E8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Αυτό που είναι σημαντικό, κυρίες και κύριοι συνάδελφοι, είναι να δούμε τι έγινε στο παρελθόν, πώς συγκροτήθηκαν οι περίφημες εξεταστικ</w:t>
      </w:r>
      <w:r>
        <w:rPr>
          <w:rFonts w:eastAsia="Times New Roman" w:cs="Times New Roman"/>
          <w:szCs w:val="24"/>
        </w:rPr>
        <w:t xml:space="preserve">ές επιτροπές, με ποιες κατηγορίες. Το Βατοπέδι που ανέφερε ο Πρωθυπουργός, είχε δύο νεκρούς, τον Γιάννη τον Αγγέλου και τον Βαγγέλη τον Μπασιάκο. Πάλι με κουκουλοφόρο –λένε αυτοί- μάρτυρα, ο οποίος δεν είχε κουκούλα, επώνυμα κατέθεσε. Το αποτέλεσμα της </w:t>
      </w:r>
      <w:r>
        <w:rPr>
          <w:rFonts w:eastAsia="Times New Roman" w:cs="Times New Roman"/>
          <w:szCs w:val="24"/>
        </w:rPr>
        <w:t>δ</w:t>
      </w:r>
      <w:r>
        <w:rPr>
          <w:rFonts w:eastAsia="Times New Roman" w:cs="Times New Roman"/>
          <w:szCs w:val="24"/>
        </w:rPr>
        <w:t>ικ</w:t>
      </w:r>
      <w:r>
        <w:rPr>
          <w:rFonts w:eastAsia="Times New Roman" w:cs="Times New Roman"/>
          <w:szCs w:val="24"/>
        </w:rPr>
        <w:t>αιοσύνης ποιο ήταν; Αφού πέθανε ο Αγγέλου, αφού έφυγε ο Μπασιάκος, αθώοι οι κατηγορούμενοι. Ποιοι το έστησαν; Αυτοί που κατηγορούν για σκευωρία τη σημερινή Κυβέρνηση: το ΠΑΣΟΚ, οι ίδιοι άνθρωποι που μας έλεγαν ότι είναι τηλεφωνικοί αριθμοί οι λογαριασμοί τ</w:t>
      </w:r>
      <w:r>
        <w:rPr>
          <w:rFonts w:eastAsia="Times New Roman" w:cs="Times New Roman"/>
          <w:szCs w:val="24"/>
        </w:rPr>
        <w:t>ου Παπαντωνίου και του Τσοχατζόπουλου, οι ίδιοι άνθρωποι που ευθύνονται για τις αλλαγές που έγιναν στους νόμους για την υγεία.</w:t>
      </w:r>
    </w:p>
    <w:p w14:paraId="74B8E8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Άκουσα τον κ. Λοβέρδο να απειλεί. Ξέρετε ποιος με απείλησε πρώτος; Ο Τσουκάτος. Κατέθεσε αγωγή εναντίον μου για 1 εκατομμύριο ευρ</w:t>
      </w:r>
      <w:r>
        <w:rPr>
          <w:rFonts w:eastAsia="Times New Roman" w:cs="Times New Roman"/>
          <w:szCs w:val="24"/>
        </w:rPr>
        <w:t>ώ, γιατί, λέει, τον προσέβαλα όταν είπα ότι πήρε το 1 εκατομμύριο μάρκα για να το δώσει στο ΠΑΣΟΚ. Σήμερα έρχεται ο ταμίας του ΠΑΣΟΚ και αποδεικνύεται ότι δεν έχουν το 1 εκατομμύριο ευρώ, αλλά 15 εκατομμύρια μαύρα που τα βρήκαν σε μετρητά και χάθηκαν. Το Π</w:t>
      </w:r>
      <w:r>
        <w:rPr>
          <w:rFonts w:eastAsia="Times New Roman" w:cs="Times New Roman"/>
          <w:szCs w:val="24"/>
        </w:rPr>
        <w:t xml:space="preserve">ΑΣΟΚ, όμως, άλλαξε ΑΦΜ και παραμένει σήμερα και μας κάνει και έλεγχο και κουνάει και το δάχτυλο και μας λέει και για τα Ίμια! </w:t>
      </w:r>
    </w:p>
    <w:p w14:paraId="74B8E8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δυστυχώς η Νέα Δημοκρατία, αντί να βγει και να τους σταυρώσει γι’ αυτά που έχει υποφέρει η Νέα Δημοκρατία από το ΠΑΣΟΚ, με τι</w:t>
      </w:r>
      <w:r>
        <w:rPr>
          <w:rFonts w:eastAsia="Times New Roman" w:cs="Times New Roman"/>
          <w:szCs w:val="24"/>
        </w:rPr>
        <w:t>ς νέες «μεταγραφές» του Σαμαρά γίνεται συνήγορος υπεράσπισης του ΠΑΣΟΚ. Στον ίδιο κουβά! Και επιμένουν εδώ μέσα. Λυπάμαι που αφού ήρθε και έκανε το σόου ο κ. Σαμαράς και απείλησε όλη τη Βουλή, απείλησε την Κυβέρνηση, απείλησε και τον κ. Μητσοτάκη ότι θα το</w:t>
      </w:r>
      <w:r>
        <w:rPr>
          <w:rFonts w:eastAsia="Times New Roman" w:cs="Times New Roman"/>
          <w:szCs w:val="24"/>
        </w:rPr>
        <w:t>ν ξαναρίξει για το θέμα του ονόματος της Μακεδονίας, όπως έριξε τον Κωνσταντίνο Μητσοτάκη. Ήρθε εδώ να κάνει μάθημα πολιτικής ο κ. Σαμαράς λέγοντάς του ουσιαστικά ότι «αν δεν με στηρίξεις κι αν δεν σηκωθείτε όλοι να χειροκροτάτε, εγώ θα σε ανατρέψω, όπως α</w:t>
      </w:r>
      <w:r>
        <w:rPr>
          <w:rFonts w:eastAsia="Times New Roman" w:cs="Times New Roman"/>
          <w:szCs w:val="24"/>
        </w:rPr>
        <w:t>νέτρεψα τον πατέρα σου». Πολύ πιο ήπιος ο κ. Μητσοτάκης σηκώθηκε να μιλήσει. Άλλα αντ’ άλλα είπε και εκείνος! Είπε ότι η χώρα καταστρέφεται και πριν από λίγο, την ώρα που μιλούσε –την έχει τη γκαντεμιά η οικογένεια- ο οίκος «</w:t>
      </w:r>
      <w:r>
        <w:rPr>
          <w:rFonts w:eastAsia="Times New Roman" w:cs="Times New Roman"/>
          <w:szCs w:val="24"/>
        </w:rPr>
        <w:t>MOODY’</w:t>
      </w:r>
      <w:r>
        <w:rPr>
          <w:rFonts w:eastAsia="Times New Roman" w:cs="Times New Roman"/>
          <w:szCs w:val="24"/>
          <w:lang w:val="en-US"/>
        </w:rPr>
        <w:t>S</w:t>
      </w:r>
      <w:r>
        <w:rPr>
          <w:rFonts w:eastAsia="Times New Roman" w:cs="Times New Roman"/>
          <w:szCs w:val="24"/>
        </w:rPr>
        <w:t>» ανέβασε την Ελλάδα για</w:t>
      </w:r>
      <w:r>
        <w:rPr>
          <w:rFonts w:eastAsia="Times New Roman" w:cs="Times New Roman"/>
          <w:szCs w:val="24"/>
        </w:rPr>
        <w:t xml:space="preserve"> την πιστοληπτική της ικανότητα κατά δύο μονάδες.</w:t>
      </w:r>
    </w:p>
    <w:p w14:paraId="74B8E8A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8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ίδιες απειλές, ο ίδιος τραμπουκισμός των παρακρατικών που μετέφερε μαζί του ο Σαμαράς στη Νέα Δημοκρατία συνεχίζοντ</w:t>
      </w:r>
      <w:r>
        <w:rPr>
          <w:rFonts w:eastAsia="Times New Roman" w:cs="Times New Roman"/>
          <w:szCs w:val="24"/>
        </w:rPr>
        <w:t xml:space="preserve">αι για πολλά χρόνια. Εκλήθην κατηγορούμενος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γιατί μίλησα, λέει, με έναν κατάδικο που ήθελε να μου καταγγείλει έναν εφοπλιστή, τον κ. Μαρινάκη, για διακίνηση λογαριασμών. Απολογούμην ένα ολόκληρο απόγευμα. Και ρωτάω: Τελικά οι λογαρ</w:t>
      </w:r>
      <w:r>
        <w:rPr>
          <w:rFonts w:eastAsia="Times New Roman" w:cs="Times New Roman"/>
          <w:szCs w:val="24"/>
        </w:rPr>
        <w:t>ιασμοί που κατέθεσε αυτός ο βαρυποινίτης οδήγησαν πουθενά ή σε αδιέξοδο;  Συνεχίζεται η έρευνα; Άξιζε τον κόπο να μετατρέψει τη Νέα Δημοκρατία ο κ. Μητσοτάκης σε πολιτικό βραχίονα του Μαρινάκη για να τον προστατεύσει από τις συκοφαντίες μας ή μήπως αυτοί ο</w:t>
      </w:r>
      <w:r>
        <w:rPr>
          <w:rFonts w:eastAsia="Times New Roman" w:cs="Times New Roman"/>
          <w:szCs w:val="24"/>
        </w:rPr>
        <w:t>ι λογαριασμοί οδηγήσουν ουσιαστικά στην απόδειξη ότι το ναρκοπλοίο έκρυβε από πίσω του εκδοτικά συγκροτήματα και πολιτικούς μηχανισμούς;</w:t>
      </w:r>
    </w:p>
    <w:p w14:paraId="74B8E8A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Μηνύσεις και αγωγές μπορείτε να κάνετε όσες θέλετε. Δεν έχουμε να φοβηθούμε ούτε εξεταστικές, ούτε αστικά, ούτε ποινικά</w:t>
      </w:r>
      <w:r>
        <w:rPr>
          <w:rFonts w:eastAsia="Times New Roman" w:cs="Times New Roman"/>
          <w:szCs w:val="24"/>
        </w:rPr>
        <w:t xml:space="preserve"> δικαστήρια όσοι δεν έχουμε βάλει το δάχτυλο στο μέλι. </w:t>
      </w:r>
    </w:p>
    <w:p w14:paraId="74B8E8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μη νομίζετε ότι εκφοβίζετε κανέναν. Και τους Τσουκάτους τους γνωρίσαμε και τους Τσοχατζόπουλους και τους Σαμαράδες και τους Γεωργιάδηδες. Βεβαίως έχει ένα κόστος. </w:t>
      </w:r>
    </w:p>
    <w:p w14:paraId="74B8E8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Μητσοτάκη να λέει </w:t>
      </w:r>
      <w:r>
        <w:rPr>
          <w:rFonts w:eastAsia="Times New Roman" w:cs="Times New Roman"/>
          <w:szCs w:val="24"/>
        </w:rPr>
        <w:t xml:space="preserve">«Επιτίθενται στην οικογένειά μου». Στη δική μου τι κάνετε; Εμένα σκοτώσατε τον πατέρα μου, γιατί αποφασίσατε ότι θα βγάλετε ότι έχει </w:t>
      </w:r>
      <w:r>
        <w:rPr>
          <w:rFonts w:eastAsia="Times New Roman" w:cs="Times New Roman"/>
          <w:szCs w:val="24"/>
          <w:lang w:val="en-US"/>
        </w:rPr>
        <w:t>offshore</w:t>
      </w:r>
      <w:r>
        <w:rPr>
          <w:rFonts w:eastAsia="Times New Roman" w:cs="Times New Roman"/>
          <w:szCs w:val="24"/>
        </w:rPr>
        <w:t xml:space="preserve"> εταιρεία, με ένα σκάφος αναψυχής που έλεγξε το ΣΔΟΕ και απεδείχθη απόλυτα καθαρός. Δεν του καταλόγισαν ούτε ένα ευ</w:t>
      </w:r>
      <w:r>
        <w:rPr>
          <w:rFonts w:eastAsia="Times New Roman" w:cs="Times New Roman"/>
          <w:szCs w:val="24"/>
        </w:rPr>
        <w:t xml:space="preserve">ρώ. Πέθανε από καρκίνο, γιατί γουστάρατε να γράφετε στα πρωτοσέλιδα της εφημερίδας «Τα Νέα» ότι «ο Καμμένος έχει </w:t>
      </w:r>
      <w:r>
        <w:rPr>
          <w:rFonts w:eastAsia="Times New Roman" w:cs="Times New Roman"/>
          <w:szCs w:val="24"/>
          <w:lang w:val="en-US"/>
        </w:rPr>
        <w:t>offshore</w:t>
      </w:r>
      <w:r>
        <w:rPr>
          <w:rFonts w:eastAsia="Times New Roman" w:cs="Times New Roman"/>
          <w:szCs w:val="24"/>
        </w:rPr>
        <w:t>».</w:t>
      </w:r>
    </w:p>
    <w:p w14:paraId="74B8E8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Με ελέγξατε από το 2009 μέχρι το 2014. Αποτέλεσμα του ελέγχου από το ΣΔΟΕ; Μηδέν. Έβγαινε ο Κουρτάκης και έλεγε ότι τα παιδιά μου </w:t>
      </w:r>
      <w:r>
        <w:rPr>
          <w:rFonts w:eastAsia="Times New Roman" w:cs="Times New Roman"/>
          <w:szCs w:val="24"/>
        </w:rPr>
        <w:t>είναι τρομοκράτες και αναρχικοί και φίλοι της Πόλας Ρούπα. Δ</w:t>
      </w:r>
      <w:r>
        <w:rPr>
          <w:rFonts w:eastAsia="Times New Roman" w:cs="Times New Roman"/>
          <w:szCs w:val="24"/>
        </w:rPr>
        <w:t>ύ</w:t>
      </w:r>
      <w:r>
        <w:rPr>
          <w:rFonts w:eastAsia="Times New Roman" w:cs="Times New Roman"/>
          <w:szCs w:val="24"/>
        </w:rPr>
        <w:t xml:space="preserve">ο χρόνια φυλακή. Αύριο είναι το άλλο δικαστήριο. Θα έρθει κανείς από εσάς μάρτυρας υπερασπίσεως; Εμείς δεν έχουμε οικογένειες; Εμείς δεν έχουμε παιδιά; </w:t>
      </w:r>
    </w:p>
    <w:p w14:paraId="74B8E8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καταλαβαίνετε ότι όσο συνεχίζετε αυτό </w:t>
      </w:r>
      <w:r>
        <w:rPr>
          <w:rFonts w:eastAsia="Times New Roman" w:cs="Times New Roman"/>
          <w:szCs w:val="24"/>
        </w:rPr>
        <w:t xml:space="preserve">τον τραμπουκισμό, που πούλησε από εδώ ο Σαμαράς, αυτός ο τραμπουκισμός οδηγεί την πολιτική ζωή του τόπου αλλού; Θα οδηγήσει αύριο σε εσάς και δεν θα φταίει ούτε ο Τσίπρας ούτε η Κυβέρνηση, γιατί εμείς τέτοιες μεθόδους δεν χρησιμοποιούμε. </w:t>
      </w:r>
    </w:p>
    <w:p w14:paraId="74B8E8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πολιτική ζωή το</w:t>
      </w:r>
      <w:r>
        <w:rPr>
          <w:rFonts w:eastAsia="Times New Roman" w:cs="Times New Roman"/>
          <w:szCs w:val="24"/>
        </w:rPr>
        <w:t>υ τόπου έτσι χωρίζεται, σε κείνους που οδηγούνται από συγκεκριμένα συμφέροντα και γίνονται πολιτικοί βραχίονες εγκληματικών οργανώσεων, εκδοτών, φαρμακευτικών εταιρειών, πολυεθνικών και νταβατζήδων και σε κάποιους άλλους από τους οποίους μπορεί να μας χωρί</w:t>
      </w:r>
      <w:r>
        <w:rPr>
          <w:rFonts w:eastAsia="Times New Roman" w:cs="Times New Roman"/>
          <w:szCs w:val="24"/>
        </w:rPr>
        <w:t xml:space="preserve">ζουν ιδεολογικές διαφορές, αλλά τουλάχιστον μπορούμε να κοιτάμε ο ένας τον άλλο στα μάτια. </w:t>
      </w:r>
    </w:p>
    <w:p w14:paraId="74B8E8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Βεβαίως και διαφωνώ με την Κυβέρνηση για τους χειρισμούς όσον αφορά το θέμα του ονόματος της Μακεδονίας. Το έχω πει δημόσια. Και μάλιστα, θα κάνω τα πάντα, κύριε Λε</w:t>
      </w:r>
      <w:r>
        <w:rPr>
          <w:rFonts w:eastAsia="Times New Roman" w:cs="Times New Roman"/>
          <w:szCs w:val="24"/>
        </w:rPr>
        <w:t>βέντη, για να το σταματήσω. Βεβαίως, όχι απλώς δεν θα ψηφίσω για να μην παραδοθεί το όνομα «Μακεδονία».</w:t>
      </w:r>
    </w:p>
    <w:p w14:paraId="74B8E8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Οι συνεταίροι σας όμως;</w:t>
      </w:r>
    </w:p>
    <w:p w14:paraId="74B8E8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Σας απαντώ λοιπόν. Και τα λέω δημόσια. Δεν θα έρθει, κύριε Λεβέντη. Για να κάνουν τις συνταγματικές αλλαγές αυτοί θέλουν δέκα χρόνια. Η Νέα Δημοκρατία να δω τι θα κάνει, διότι ο κ. Μητσοτάκης –ο πολίτικος σήμερα- έλεγε ότι αν κάνουμε τις αλλαγές στον αλυτρ</w:t>
      </w:r>
      <w:r>
        <w:rPr>
          <w:rFonts w:eastAsia="Times New Roman" w:cs="Times New Roman"/>
          <w:szCs w:val="24"/>
        </w:rPr>
        <w:t xml:space="preserve">ωτισμό, θα ψηφίσει. Είναι ο Κυριάκος </w:t>
      </w:r>
      <w:r>
        <w:rPr>
          <w:rFonts w:eastAsia="Times New Roman" w:cs="Times New Roman"/>
          <w:szCs w:val="24"/>
        </w:rPr>
        <w:t>ε</w:t>
      </w:r>
      <w:r>
        <w:rPr>
          <w:rFonts w:eastAsia="Times New Roman" w:cs="Times New Roman"/>
          <w:szCs w:val="24"/>
        </w:rPr>
        <w:t xml:space="preserve">ξωτερικού και ο Κυριάκος </w:t>
      </w:r>
      <w:r>
        <w:rPr>
          <w:rFonts w:eastAsia="Times New Roman" w:cs="Times New Roman"/>
          <w:szCs w:val="24"/>
        </w:rPr>
        <w:t>ε</w:t>
      </w:r>
      <w:r>
        <w:rPr>
          <w:rFonts w:eastAsia="Times New Roman" w:cs="Times New Roman"/>
          <w:szCs w:val="24"/>
        </w:rPr>
        <w:t xml:space="preserve">σωτερικού. Ο Καμμένος είναι και </w:t>
      </w:r>
      <w:r>
        <w:rPr>
          <w:rFonts w:eastAsia="Times New Roman" w:cs="Times New Roman"/>
          <w:szCs w:val="24"/>
        </w:rPr>
        <w:t>ε</w:t>
      </w:r>
      <w:r>
        <w:rPr>
          <w:rFonts w:eastAsia="Times New Roman" w:cs="Times New Roman"/>
          <w:szCs w:val="24"/>
        </w:rPr>
        <w:t xml:space="preserve">ξωτερικού και </w:t>
      </w:r>
      <w:r>
        <w:rPr>
          <w:rFonts w:eastAsia="Times New Roman" w:cs="Times New Roman"/>
          <w:szCs w:val="24"/>
        </w:rPr>
        <w:t>ε</w:t>
      </w:r>
      <w:r>
        <w:rPr>
          <w:rFonts w:eastAsia="Times New Roman" w:cs="Times New Roman"/>
          <w:szCs w:val="24"/>
        </w:rPr>
        <w:t xml:space="preserve">σωτερικού ο ίδιος και κρατάει τις ίδιες θέσεις. Η σχέση μου με την Κυβέρνηση και με τον Αλέξη τον Τσίπρα είναι μια σχέση εντιμότητος. </w:t>
      </w:r>
    </w:p>
    <w:p w14:paraId="74B8E8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εκείν</w:t>
      </w:r>
      <w:r>
        <w:rPr>
          <w:rFonts w:eastAsia="Times New Roman" w:cs="Times New Roman"/>
          <w:szCs w:val="24"/>
        </w:rPr>
        <w:t xml:space="preserve">οι διαφωνούν μαζί μου σε πολλά, αλλά έχουμε την υποχρέωση και την εντολή από τον ελληνικό λαό –αυτή τη λαϊκή εντολή έδωσε το 2012 και το 2015- να βρεθούμε σε αυτό το Κοινοβούλιο άνθρωποι που διαφωνούμε για να πάψουν οι νταβατζήδες να ελέγχουν τον πολιτικό </w:t>
      </w:r>
      <w:r>
        <w:rPr>
          <w:rFonts w:eastAsia="Times New Roman" w:cs="Times New Roman"/>
          <w:szCs w:val="24"/>
        </w:rPr>
        <w:t>κόσμο, να πληρώνουν με βαλίτσες και μέσω εταιρειών δημοσίων σχέσεων την πολιτική ζωή του τόπου. Και όταν έρθει η ώρα, να τους αναγκάζουν να τα βρουν με πολιτικές δυνάμεις, όχι προκειμένου να υπηρετήσουν την εθνική ενότητα, αλλά την εθνική συγκάλυψη, όπως ο</w:t>
      </w:r>
      <w:r>
        <w:rPr>
          <w:rFonts w:eastAsia="Times New Roman" w:cs="Times New Roman"/>
          <w:szCs w:val="24"/>
        </w:rPr>
        <w:t xml:space="preserve">δήγησε ο Σαμαράς με τον Βενιζέλο τη Νέα Δημοκρατία και το ΠΑΣΟΚ. </w:t>
      </w:r>
    </w:p>
    <w:p w14:paraId="74B8E8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λοιπόν, κύριε Πρόεδρε, καταθέτουμε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–και το αφήνω για τον κ. Σαμαρά- άρθρο του κ. Παναγιώτη Μπαλτάκου, Γενικού Γραμματέα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που μιλάει για τη</w:t>
      </w:r>
      <w:r>
        <w:rPr>
          <w:rFonts w:eastAsia="Times New Roman" w:cs="Times New Roman"/>
          <w:szCs w:val="24"/>
        </w:rPr>
        <w:t xml:space="preserve"> μη παραγραφή της δωροδοκίας και την εκτίμηση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Γεωργιάδη.</w:t>
      </w:r>
    </w:p>
    <w:p w14:paraId="74B8E8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14:paraId="74B8E8B2" w14:textId="77777777" w:rsidR="00D8133C" w:rsidRDefault="00A7505C">
      <w:pPr>
        <w:spacing w:line="600" w:lineRule="auto"/>
        <w:ind w:firstLine="720"/>
        <w:contextualSpacing/>
        <w:jc w:val="both"/>
        <w:rPr>
          <w:rFonts w:eastAsia="Times New Roman" w:cs="Times New Roman"/>
        </w:rPr>
      </w:pPr>
      <w:r>
        <w:rPr>
          <w:rFonts w:eastAsia="Times New Roman" w:cs="Times New Roman"/>
        </w:rPr>
        <w:t>(Στο σημείο αυτό ο Υπουργός Εθνικής Άμυνας και Πρόεδρων των Ανεξαρτήτων Ελλήνων κ. Πάνος Καμμένος καταθέτει για τα Πρακτικά το προαναφερθέν άρθρο, το οποίο βρίσκ</w:t>
      </w:r>
      <w:r>
        <w:rPr>
          <w:rFonts w:eastAsia="Times New Roman" w:cs="Times New Roman"/>
        </w:rPr>
        <w:t>εται στο αρχείο του Τμήματος Γραμματείας της Διεύθυνσης Στενογραφίας και Πρακτικών της Βουλής)</w:t>
      </w:r>
    </w:p>
    <w:p w14:paraId="74B8E8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Δηλώνω ότι θα ψηφίσουμε υπέρ της σύστασης </w:t>
      </w:r>
      <w:r>
        <w:rPr>
          <w:rFonts w:eastAsia="Times New Roman" w:cs="Times New Roman"/>
          <w:szCs w:val="24"/>
        </w:rPr>
        <w:t>ε</w:t>
      </w:r>
      <w:r>
        <w:rPr>
          <w:rFonts w:eastAsia="Times New Roman" w:cs="Times New Roman"/>
          <w:szCs w:val="24"/>
        </w:rPr>
        <w:t xml:space="preserve">πιτροπής. Θα υπηρετήσουμε την </w:t>
      </w:r>
      <w:r>
        <w:rPr>
          <w:rFonts w:eastAsia="Times New Roman" w:cs="Times New Roman"/>
          <w:szCs w:val="24"/>
        </w:rPr>
        <w:t>ε</w:t>
      </w:r>
      <w:r>
        <w:rPr>
          <w:rFonts w:eastAsia="Times New Roman" w:cs="Times New Roman"/>
          <w:szCs w:val="24"/>
        </w:rPr>
        <w:t>πιτροπή. Παράλληλα δηλώνω ότι όσον αφορά τον Μάριο Σαλμά, μετά από την ομιλία του και τ</w:t>
      </w:r>
      <w:r>
        <w:rPr>
          <w:rFonts w:eastAsia="Times New Roman" w:cs="Times New Roman"/>
          <w:szCs w:val="24"/>
        </w:rPr>
        <w:t>ην απόδειξη ότι συνεισέφερε ο ίδιος την υπόθεση αυτή στην ελληνική δικαιοσύνη και στις Ηνωμένες Πολιτείες, οι Βουλευτές θα ψηφίσουν κατά συνείδηση. Προσωπικά εγώ δεν θα ζητήσω την παραπομπή του για να διευκολύνω το έργο του ως μάρτυρα, ώστε να καταθέσει γι</w:t>
      </w:r>
      <w:r>
        <w:rPr>
          <w:rFonts w:eastAsia="Times New Roman" w:cs="Times New Roman"/>
          <w:szCs w:val="24"/>
        </w:rPr>
        <w:t>α αυτή τη βρώμικη υπόθεση. Είμαι βέβαιος ότι πολύ σύντομα θα υπάρχουν αποτελέσματα.</w:t>
      </w:r>
    </w:p>
    <w:p w14:paraId="74B8E8B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8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Κουτσούκος. </w:t>
      </w:r>
    </w:p>
    <w:p w14:paraId="74B8E8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Κυρίες και κύριοι συνάδελφοι, είχα την εξαιρετική τιμή να ακούσω τον κύριο Πρωθυπουργό και οφείλω να του απαντήσω στα ερωτήματα που έθεσε. Έχω την ιδιαίτερη τιμή να με παρακολουθεί κιόλας. Δεν ξέρω πόσο θα αντέξει!</w:t>
      </w:r>
    </w:p>
    <w:p w14:paraId="74B8E8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 κ. Τσίπρας, λοιπόν, κατά σύστημα απουσ</w:t>
      </w:r>
      <w:r>
        <w:rPr>
          <w:rFonts w:eastAsia="Times New Roman" w:cs="Times New Roman"/>
          <w:szCs w:val="24"/>
        </w:rPr>
        <w:t>ιάζει από τη Βουλή, όταν ομιλεί η κ</w:t>
      </w:r>
      <w:r>
        <w:rPr>
          <w:rFonts w:eastAsia="Times New Roman" w:cs="Times New Roman"/>
          <w:szCs w:val="24"/>
        </w:rPr>
        <w:t>.</w:t>
      </w:r>
      <w:r>
        <w:rPr>
          <w:rFonts w:eastAsia="Times New Roman" w:cs="Times New Roman"/>
          <w:szCs w:val="24"/>
        </w:rPr>
        <w:t xml:space="preserve"> Γεννηματά.</w:t>
      </w:r>
    </w:p>
    <w:p w14:paraId="74B8E8B8"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4B8E8B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κύριοι συνάδελφοι!</w:t>
      </w:r>
    </w:p>
    <w:p w14:paraId="74B8E8B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ακούσετε και άλλα. Να έχετε υπομονή!</w:t>
      </w:r>
    </w:p>
    <w:p w14:paraId="74B8E8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Αν είχε, λοιπόν, ακούσει την κ</w:t>
      </w:r>
      <w:r>
        <w:rPr>
          <w:rFonts w:eastAsia="Times New Roman" w:cs="Times New Roman"/>
          <w:szCs w:val="24"/>
        </w:rPr>
        <w:t>.</w:t>
      </w:r>
      <w:r>
        <w:rPr>
          <w:rFonts w:eastAsia="Times New Roman" w:cs="Times New Roman"/>
          <w:szCs w:val="24"/>
        </w:rPr>
        <w:t xml:space="preserve"> Γε</w:t>
      </w:r>
      <w:r>
        <w:rPr>
          <w:rFonts w:eastAsia="Times New Roman" w:cs="Times New Roman"/>
          <w:szCs w:val="24"/>
        </w:rPr>
        <w:t>ννηματά ο κ. Τσίπρας, το ερώτημα που έθεσε αν υπάρχει σκάνδαλο ή σκευωρία θα του είχε απαντηθεί, διότι η κ</w:t>
      </w:r>
      <w:r>
        <w:rPr>
          <w:rFonts w:eastAsia="Times New Roman" w:cs="Times New Roman"/>
          <w:szCs w:val="24"/>
        </w:rPr>
        <w:t>.</w:t>
      </w:r>
      <w:r>
        <w:rPr>
          <w:rFonts w:eastAsia="Times New Roman" w:cs="Times New Roman"/>
          <w:szCs w:val="24"/>
        </w:rPr>
        <w:t xml:space="preserve"> Γεννηματά είπε ότι υπάρχει και σκάνδαλο και σκευωρία. Εμείς, ως ΠΑΣΟΚ, με μεγάλες θεσμικές αλλαγές και παρεμβάσεις πολεμήσαμε τις αιτίες του σκανδάλ</w:t>
      </w:r>
      <w:r>
        <w:rPr>
          <w:rFonts w:eastAsia="Times New Roman" w:cs="Times New Roman"/>
          <w:szCs w:val="24"/>
        </w:rPr>
        <w:t>ου. Εσείς σήμερα κατασκευάζετε ενόχους και συνωμοτείτε. Αυτή είναι η διαφορά μας.</w:t>
      </w:r>
    </w:p>
    <w:p w14:paraId="74B8E8B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εκείνο που δεν κατανοώ για τον κ. Τσίπρα είναι ότι είναι πολύ νέος για να έχει απώλεια μνήμης. Αυτό συνήθως έρχεται στις μεγαλύτερες ηλικίες. Διότι ο κ. Τσίπρας στην το</w:t>
      </w:r>
      <w:r>
        <w:rPr>
          <w:rFonts w:eastAsia="Times New Roman" w:cs="Times New Roman"/>
          <w:szCs w:val="24"/>
        </w:rPr>
        <w:t>ποθέτησή του παρέλειψε να αναφερθεί σε πολλά πράγματα. Παρέλειψε να αναφερθεί ιδίως στην περίοδο που ξεχείλωσε η φαρμακευτική δαπάνη, που πολλαπλασιάστηκε δηλαδή την περίοδο της διακυβέρνησης Καραμανλή 2004-2009. Δεν μας είπε ο κ. Τσίπρας πού ήταν τότε, ότ</w:t>
      </w:r>
      <w:r>
        <w:rPr>
          <w:rFonts w:eastAsia="Times New Roman" w:cs="Times New Roman"/>
          <w:szCs w:val="24"/>
        </w:rPr>
        <w:t>αν εμείς από αυτή εδώ την Αίθουσα καταθέταμε δεκάδες ερωτήσεων κάθε χρόνο για την εξέλιξη της φαρμακευτικής δαπάνης και όταν μας απαντούσαν, διαπιστώναμε ότι ναι, πάει προς τα πάνω. Δεν ξέρω πού ήταν ο κ. Τσίπρας, όταν η Κυβέρνηση της Νέας Δημοκρατίας έφερ</w:t>
      </w:r>
      <w:r>
        <w:rPr>
          <w:rFonts w:eastAsia="Times New Roman" w:cs="Times New Roman"/>
          <w:szCs w:val="24"/>
        </w:rPr>
        <w:t>ε εδώ την κατάργηση της λίστας.</w:t>
      </w:r>
    </w:p>
    <w:p w14:paraId="74B8E8B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Θυμάστε οι παλιότεροι εκείνη τη διαφήμιση της Νέας Δημοκρατίας στις εκλογές του 2004 όπου μια νοικοκυρούλα πήγαινε στη λαϊκή και ψώνιζε πορτοκάλια και έλεγε ότι «τώρα που θα καταργήσουμε τη λίστα, θα παίρνω και τα φάρμακα τη</w:t>
      </w:r>
      <w:r>
        <w:rPr>
          <w:rFonts w:eastAsia="Times New Roman" w:cs="Times New Roman"/>
          <w:szCs w:val="24"/>
        </w:rPr>
        <w:t>ς αρεσκείας μου»; Ε, λοιπόν, κατάργησαν τη λίστα, τους προειδοποιήσαμε και η δαπάνη πήγε από τα 2,1 δισεκατομμύρια στα 6,5 δισεκατομμύρια.</w:t>
      </w:r>
    </w:p>
    <w:p w14:paraId="74B8E8B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Προσπαθεί τώρα ο κ. Τσίπρας με τον συνέταιρό του, τον κ. Καμμένο, ο οποίος ήταν Υπουργός της Κυβέρνησης Καραμανλή που</w:t>
      </w:r>
      <w:r>
        <w:rPr>
          <w:rFonts w:eastAsia="Times New Roman" w:cs="Times New Roman"/>
          <w:szCs w:val="24"/>
        </w:rPr>
        <w:t xml:space="preserve"> εκτόξευσε τη δαπάνη, να συκοφαντήσει και πρόσωπα και πολιτικές και παρατάξεις, να ταυτίσει δηλαδή εμάς, που από το 2010 δώσαμε τη μάχη να πολεμήσουμε το σκάνδαλο με την καθιέρωση της κατώτερης τιμής, με την ηλεκτρονική συνταγογράφηση, με τον ΕΟΠΥΥ, με τα </w:t>
      </w:r>
      <w:r>
        <w:rPr>
          <w:rFonts w:eastAsia="Times New Roman" w:cs="Times New Roman"/>
          <w:szCs w:val="24"/>
        </w:rPr>
        <w:t>γενόσημα, που τα πολεμούσατε -πού είναι τώρα ο κ. Κουρουμπλής; Να σας θυμίσω τι έλεγε εδώ; Ότι αυτά είναι για τους τριτοκοσμικούς- με τη Νέα Δημοκρατία για να εξυπηρετήσει έναν πολιτικό σχεδιασμό.</w:t>
      </w:r>
    </w:p>
    <w:p w14:paraId="74B8E8B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Διότι, κυρίες και κύριοι συνάδελφοι, έχουμε μπει σε έναν εκ</w:t>
      </w:r>
      <w:r>
        <w:rPr>
          <w:rFonts w:eastAsia="Times New Roman" w:cs="Times New Roman"/>
          <w:szCs w:val="24"/>
        </w:rPr>
        <w:t xml:space="preserve">λογικό σχεδιασμό της Κυβέρνησης -και το έχουμε καταλάβει όλοι αυτό- και αυτός έχει ένα αφήγημα που καταρρέει, την καθαρή έξοδο, έχει τον εθνικό ηγέτη κ. Τσίπρα, που θα λύσει το </w:t>
      </w:r>
      <w:r>
        <w:rPr>
          <w:rFonts w:eastAsia="Times New Roman" w:cs="Times New Roman"/>
          <w:szCs w:val="24"/>
        </w:rPr>
        <w:t>σ</w:t>
      </w:r>
      <w:r>
        <w:rPr>
          <w:rFonts w:eastAsia="Times New Roman" w:cs="Times New Roman"/>
          <w:szCs w:val="24"/>
        </w:rPr>
        <w:t>κοπιανό, αλλά τον προσβάλλει μπροστά του ο Υπουργός του</w:t>
      </w:r>
      <w:r>
        <w:rPr>
          <w:rFonts w:eastAsia="Times New Roman" w:cs="Times New Roman"/>
          <w:szCs w:val="24"/>
        </w:rPr>
        <w:t xml:space="preserve"> ο κ. Καμμένος</w:t>
      </w:r>
      <w:r>
        <w:rPr>
          <w:rFonts w:eastAsia="Times New Roman" w:cs="Times New Roman"/>
          <w:szCs w:val="24"/>
        </w:rPr>
        <w:t xml:space="preserve"> που πριν</w:t>
      </w:r>
      <w:r>
        <w:rPr>
          <w:rFonts w:eastAsia="Times New Roman" w:cs="Times New Roman"/>
          <w:szCs w:val="24"/>
        </w:rPr>
        <w:t xml:space="preserve"> λίγο από αυτό εδώ το Βήμα τού είπε ότι δεν θα φέρει τίποτα. Ο κ. Τσίπρας και ο κ. Κοτζιάς λένε «εδώ θα το φέρουμε» και ο Υπουργός του τον προκαλεί.</w:t>
      </w:r>
    </w:p>
    <w:p w14:paraId="74B8E8C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αυτή η υπόθεση μας γυρίζει πίσω, γιατί μας γυρίζει στον διχασμό του 1992, στο </w:t>
      </w:r>
      <w:r>
        <w:rPr>
          <w:rFonts w:eastAsia="Times New Roman" w:cs="Times New Roman"/>
          <w:szCs w:val="24"/>
        </w:rPr>
        <w:t>σ</w:t>
      </w:r>
      <w:r>
        <w:rPr>
          <w:rFonts w:eastAsia="Times New Roman" w:cs="Times New Roman"/>
          <w:szCs w:val="24"/>
        </w:rPr>
        <w:t>κοπιανό, μας γυρίζει</w:t>
      </w:r>
      <w:r>
        <w:rPr>
          <w:rFonts w:eastAsia="Times New Roman" w:cs="Times New Roman"/>
          <w:szCs w:val="24"/>
        </w:rPr>
        <w:t xml:space="preserve"> στη σκανδαλολογία του 1989. Το είπε ο ίδιος, αναφερόμενος στον Ανδρέα Παπανδρέου και τον Κοσκωτά.</w:t>
      </w:r>
    </w:p>
    <w:p w14:paraId="74B8E8C1" w14:textId="77777777" w:rsidR="00D8133C" w:rsidRDefault="00A7505C">
      <w:pPr>
        <w:spacing w:line="600" w:lineRule="auto"/>
        <w:contextualSpacing/>
        <w:jc w:val="both"/>
        <w:rPr>
          <w:rFonts w:eastAsia="Times New Roman" w:cs="Times New Roman"/>
          <w:szCs w:val="24"/>
        </w:rPr>
      </w:pPr>
      <w:r>
        <w:rPr>
          <w:rFonts w:eastAsia="Times New Roman" w:cs="Times New Roman"/>
          <w:szCs w:val="24"/>
        </w:rPr>
        <w:t>Μας γυρίζει πίσω και στην οικονομία, διότι ο κ. Τσίπρας πανηγύρι</w:t>
      </w:r>
      <w:r>
        <w:rPr>
          <w:rFonts w:eastAsia="Times New Roman" w:cs="Times New Roman"/>
          <w:szCs w:val="24"/>
        </w:rPr>
        <w:t>σ</w:t>
      </w:r>
      <w:r>
        <w:rPr>
          <w:rFonts w:eastAsia="Times New Roman" w:cs="Times New Roman"/>
          <w:szCs w:val="24"/>
        </w:rPr>
        <w:t xml:space="preserve">ε για την αναβάθμιση της </w:t>
      </w:r>
      <w:r>
        <w:rPr>
          <w:rFonts w:eastAsia="Times New Roman" w:cs="Times New Roman"/>
          <w:szCs w:val="24"/>
        </w:rPr>
        <w:t>«</w:t>
      </w:r>
      <w:r>
        <w:rPr>
          <w:rFonts w:eastAsia="Times New Roman" w:cs="Times New Roman"/>
          <w:szCs w:val="24"/>
          <w:lang w:val="en-US"/>
        </w:rPr>
        <w:t>MOODY</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w:t>
      </w:r>
      <w:r>
        <w:rPr>
          <w:rFonts w:eastAsia="Times New Roman" w:cs="Times New Roman"/>
          <w:szCs w:val="24"/>
        </w:rPr>
        <w:t>, δηλαδή ότι γυρίσαμε στο 2014 –δηλαδή, επανακτήσαμε μετά</w:t>
      </w:r>
      <w:r>
        <w:rPr>
          <w:rFonts w:eastAsia="Times New Roman" w:cs="Times New Roman"/>
          <w:szCs w:val="24"/>
        </w:rPr>
        <w:t xml:space="preserve"> από κόπους, θυσίες και απώλειες 100</w:t>
      </w:r>
      <w:r>
        <w:rPr>
          <w:rFonts w:eastAsia="Times New Roman" w:cs="Times New Roman"/>
          <w:szCs w:val="24"/>
        </w:rPr>
        <w:t xml:space="preserve"> </w:t>
      </w:r>
      <w:r>
        <w:rPr>
          <w:rFonts w:eastAsia="Times New Roman" w:cs="Times New Roman"/>
          <w:szCs w:val="24"/>
        </w:rPr>
        <w:t>δισεκατομμύρια</w:t>
      </w:r>
      <w:r>
        <w:rPr>
          <w:rFonts w:eastAsia="Times New Roman" w:cs="Times New Roman"/>
          <w:szCs w:val="24"/>
        </w:rPr>
        <w:t xml:space="preserve"> ευρώ- εκεί που ήμασταν τότε. </w:t>
      </w:r>
    </w:p>
    <w:p w14:paraId="74B8E8C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είπε ο κύριος Τσίπρας και αυτά είναι που ξέχασε να πει. </w:t>
      </w:r>
    </w:p>
    <w:p w14:paraId="74B8E8C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8C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Σε ό,τι αφορά δε τον κ. Κα</w:t>
      </w:r>
      <w:r>
        <w:rPr>
          <w:rFonts w:eastAsia="Times New Roman" w:cs="Times New Roman"/>
          <w:szCs w:val="24"/>
        </w:rPr>
        <w:t xml:space="preserve">μμένο που μόλις κατέβηκε από το Βήμα, τον καθ’ έξη συκοφάντη, απαξιώ να τοποθετηθώ διότι είναι ο μόνιμος συνωμοσιολόγος και υβριστής των πάντων. Αυτός απ’ αυτό το Βήμα φώναζε «Στα τέσσερα». </w:t>
      </w:r>
    </w:p>
    <w:p w14:paraId="74B8E8C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θέλω να του θυμίσω αναφορικά με το ότι καταγγέλλει τον κ. Βενιζέλο για τα υποβρύχια, ότι εκεί που έφτυνε γλύφει, γιατί πηγαίνουν τώρα στον κ. Βενιζέλο για να υποστηρίξει τη χώρα έναντι της αγωγής του Σάφα και αύριο φέρνει καινούργια τροπολογία για να</w:t>
      </w:r>
      <w:r>
        <w:rPr>
          <w:rFonts w:eastAsia="Times New Roman" w:cs="Times New Roman"/>
          <w:szCs w:val="24"/>
        </w:rPr>
        <w:t xml:space="preserve"> δώσουμε κι άλλα λεφτά. </w:t>
      </w:r>
    </w:p>
    <w:p w14:paraId="74B8E8C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8C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είπαμε στον κ. Καμμένο, στον κ. Τσίπρα και σε όλους τους άλλους ότι τα δάνειά μας τα εξυπηρετούμε με το ίδιο ΑΦΜ. Αν έχουν το θάρρος, ας πάνε και αυτοί στον </w:t>
      </w:r>
      <w:r>
        <w:rPr>
          <w:rFonts w:eastAsia="Times New Roman" w:cs="Times New Roman"/>
          <w:szCs w:val="24"/>
        </w:rPr>
        <w:t>ε</w:t>
      </w:r>
      <w:r>
        <w:rPr>
          <w:rFonts w:eastAsia="Times New Roman" w:cs="Times New Roman"/>
          <w:szCs w:val="24"/>
        </w:rPr>
        <w:t xml:space="preserve">ισαγγελέα τα οικονομικά τους, όπως τα πήγαμε εμείς. </w:t>
      </w:r>
    </w:p>
    <w:p w14:paraId="74B8E8C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w:t>
      </w:r>
      <w:r>
        <w:rPr>
          <w:rFonts w:eastAsia="Times New Roman" w:cs="Times New Roman"/>
          <w:szCs w:val="24"/>
        </w:rPr>
        <w:t>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8C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αυτόν τον πίνακα τον κατέθεσε η κ</w:t>
      </w:r>
      <w:r>
        <w:rPr>
          <w:rFonts w:eastAsia="Times New Roman" w:cs="Times New Roman"/>
          <w:szCs w:val="24"/>
        </w:rPr>
        <w:t>.</w:t>
      </w:r>
      <w:r>
        <w:rPr>
          <w:rFonts w:eastAsia="Times New Roman" w:cs="Times New Roman"/>
          <w:szCs w:val="24"/>
        </w:rPr>
        <w:t xml:space="preserve"> Γεννηματά. Θα τον καταθέσω ξανά, για να δούμε τις διαφορές των πολιτικών που ήταν </w:t>
      </w:r>
      <w:r>
        <w:rPr>
          <w:rFonts w:eastAsia="Times New Roman" w:cs="Times New Roman"/>
          <w:szCs w:val="24"/>
        </w:rPr>
        <w:t xml:space="preserve">ή δαπάνη </w:t>
      </w:r>
      <w:r>
        <w:rPr>
          <w:rFonts w:eastAsia="Times New Roman" w:cs="Times New Roman"/>
          <w:szCs w:val="24"/>
        </w:rPr>
        <w:t>την περίοδο 2004-2009 και πού κατέβηκε με τις δικές μας παρεμβάσ</w:t>
      </w:r>
      <w:r>
        <w:rPr>
          <w:rFonts w:eastAsia="Times New Roman" w:cs="Times New Roman"/>
          <w:szCs w:val="24"/>
        </w:rPr>
        <w:t xml:space="preserve">εις. </w:t>
      </w:r>
    </w:p>
    <w:p w14:paraId="74B8E8C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βέβαια, όταν «προσγειώθηκε» η Νέα Δημοκρατία, συνέχισε αυτή τη πολιτική την οποία πολέμησε ο κ. Τσίπρας και σύσσωμη η Κοινοβουλευτική του Ομάδα. Θυμάμαι τον κ. Κουρουμπλή να χτυπιέται σ’ αυτά εδώ τα έδρανα το 2013, όπως είπε ο κ. Γεωργιάδης νωρίτ</w:t>
      </w:r>
      <w:r>
        <w:rPr>
          <w:rFonts w:eastAsia="Times New Roman" w:cs="Times New Roman"/>
          <w:szCs w:val="24"/>
        </w:rPr>
        <w:t>ερα.</w:t>
      </w:r>
    </w:p>
    <w:p w14:paraId="74B8E8C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μου λέτε, κυρίες και κύριοι συνάδελφοι, αφού φτιάξατε αυτό το κατασκεύασμα, τον κ. Κουρουμπλή που είπε νωρίτερα ότι δεν τιμολογούσε ο ίδιος αλλά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γιατί </w:t>
      </w:r>
      <w:r>
        <w:rPr>
          <w:rFonts w:eastAsia="Times New Roman" w:cs="Times New Roman"/>
          <w:szCs w:val="24"/>
        </w:rPr>
        <w:t>τον αφήνετε απ’ έξω και δεν του δίνετε τη δυνατότητα να παραδοθεί πάλλευκος; Δηλ</w:t>
      </w:r>
      <w:r>
        <w:rPr>
          <w:rFonts w:eastAsia="Times New Roman" w:cs="Times New Roman"/>
          <w:szCs w:val="24"/>
        </w:rPr>
        <w:t xml:space="preserve">αδή ο κ. Γεωργιάδης είναι ένοχος για τις τιμολογήσεις, ενώ ο κ. Κουρουμπλής δεν είναι ένοχος; Αυτά είναι δύο μέτρα και δύο σταθμά. </w:t>
      </w:r>
    </w:p>
    <w:p w14:paraId="74B8E8C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Θα τελειώσω, λοιπόν, μ’ εκείνο που ξεκίνησα το πρωί. Είπα ότι ως Δημοκρατική Συμπαράταξη θα υπερβούμε τα διαδικαστικά τερτίπ</w:t>
      </w:r>
      <w:r>
        <w:rPr>
          <w:rFonts w:eastAsia="Times New Roman" w:cs="Times New Roman"/>
          <w:szCs w:val="24"/>
        </w:rPr>
        <w:t>ια και τις παγίδες για να λάμψει η αλήθεια, για να γίνει εξεταστική για όλους και για όλα. Αντιπαρέβαλα, μάλιστα, κυρίες και κύριοι συνάδελφοι, το ερώτημα –παραμένει, κύριε Πρόεδρε, το είπα το πρωί στον κ. Βούτση- «Ημερήσια διάταξη και εισήγηση του …</w:t>
      </w:r>
    </w:p>
    <w:p w14:paraId="74B8E8C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Βαρεμένος): </w:t>
      </w:r>
      <w:r>
        <w:rPr>
          <w:rFonts w:eastAsia="Times New Roman" w:cs="Times New Roman"/>
          <w:szCs w:val="24"/>
        </w:rPr>
        <w:t>Τώρα φτάσαμε στο άλλο πρωί, κύριε Κουτσούκο.</w:t>
      </w:r>
    </w:p>
    <w:p w14:paraId="74B8E8C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Όσο χρειαστεί. </w:t>
      </w:r>
    </w:p>
    <w:p w14:paraId="74B8E8C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Μιλώ για την πρόταση των Βουλευτών του ΣΥΡΙΖΑ, την οποία επανέλαβε το πρωί ο εισηγητής. Και έχουμε ρωτήσει αν θα γίνει κανονική εξεταστική, δηλαδή </w:t>
      </w:r>
      <w:r>
        <w:rPr>
          <w:rFonts w:eastAsia="Times New Roman" w:cs="Times New Roman"/>
          <w:szCs w:val="24"/>
        </w:rPr>
        <w:t>αν θα κληθούν εδώ οι κουκουλοφόροι και οι άλλοι μάρτυρες, αν θα έρθει η κ</w:t>
      </w:r>
      <w:r>
        <w:rPr>
          <w:rFonts w:eastAsia="Times New Roman" w:cs="Times New Roman"/>
          <w:szCs w:val="24"/>
        </w:rPr>
        <w:t>.</w:t>
      </w:r>
      <w:r>
        <w:rPr>
          <w:rFonts w:eastAsia="Times New Roman" w:cs="Times New Roman"/>
          <w:szCs w:val="24"/>
        </w:rPr>
        <w:t xml:space="preserve"> Ράικου, αν θα γίνει αντιπαράσταση με τους εγκαλούμενους, αν θα διερευνηθεί σε βάθος η υπόθεση, διότι ο κ. Τσίπρας είπε «Δεν θα καλύψουμε κανέναν». </w:t>
      </w:r>
    </w:p>
    <w:p w14:paraId="74B8E8D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Αυτή η πρόταση, κυρίες και κύριοι</w:t>
      </w:r>
      <w:r>
        <w:rPr>
          <w:rFonts w:eastAsia="Times New Roman" w:cs="Times New Roman"/>
          <w:szCs w:val="24"/>
        </w:rPr>
        <w:t xml:space="preserve"> συνάδελφοι, στο διατακτικό της λέει ότι έχουν παραγραφεί. Θα πάτε να κρυφτείτε πίσω από την παραγραφή, για να μείνει η λάσπη.</w:t>
      </w:r>
    </w:p>
    <w:p w14:paraId="74B8E8D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 αυτή τη διαδικασία εμείς δεν θα τη νομιμοποιήσουμε και θα σας πάμε μέχρι τέρμα, ζητώντας ουσιαστική εξέταση της υπόθεσης, για </w:t>
      </w:r>
      <w:r>
        <w:rPr>
          <w:rFonts w:eastAsia="Times New Roman" w:cs="Times New Roman"/>
          <w:szCs w:val="24"/>
        </w:rPr>
        <w:t>να λάμψει η αλήθεια για όλους τους εγκαλούμενους.</w:t>
      </w:r>
    </w:p>
    <w:p w14:paraId="74B8E8D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B8E8D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Όσον αφορά, όμως, αυτή τη μόδα του «όσο χρειαστεί», εγώ θα έλεγα να διασώσουμε την αστική δημοκρ</w:t>
      </w:r>
      <w:r>
        <w:rPr>
          <w:rFonts w:eastAsia="Times New Roman" w:cs="Times New Roman"/>
          <w:szCs w:val="24"/>
        </w:rPr>
        <w:t>ατία και τις διαδικασίες.</w:t>
      </w:r>
    </w:p>
    <w:p w14:paraId="74B8E8D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Αυτή είναι η αστική δημοκρατία; Δεν ντρέπεστε;</w:t>
      </w:r>
    </w:p>
    <w:p w14:paraId="74B8E8D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καθίστε κάτω. Πού ακούστηκε το «Όσο χρειαστεί»; Πού το βρήκατε γραμμένο αυτό το «Όσο χρειαστεί»; </w:t>
      </w:r>
    </w:p>
    <w:p w14:paraId="74B8E8D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Σαρίδη, έχετε τον λόγο.</w:t>
      </w:r>
    </w:p>
    <w:p w14:paraId="74B8E8D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74B8E8D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κύριοι Υπουργοί, κυρίες και κύριοι συνάδελφοι,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υπάρχει. Τα στοιχεία της δικογραφίας είναι αμείλικτα. Αναφέρομαι στις επτά χιλιάδες σελίδες και όχι στις ενενήντα που ήρθαν στη Βουλή και που αφορούν πολιτικά πρόσωπα. Οι αποδείξεις τέλεσης κακουργημάτων είναι πολλές και αδιαμφισβήτητες. Οι μαρτυρικές κατ</w:t>
      </w:r>
      <w:r>
        <w:rPr>
          <w:rFonts w:eastAsia="Times New Roman" w:cs="Times New Roman"/>
          <w:szCs w:val="24"/>
        </w:rPr>
        <w:t xml:space="preserve">αθέσεις συνιστούν έναν κόλαφο.  </w:t>
      </w:r>
    </w:p>
    <w:p w14:paraId="74B8E8D9"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Χιλιάδες είναι οι γιατροί που συμμετείχαν ενεργά στην κατασπατάληση του δημοσίου χρήματος. Δεκάδες χιλιάδες είναι οι ασθενείς που καλά κάνουν και αναρωτιόνται αν πήραν φάρμακα χωρίς να χρειάζεται. Εκατοντάδες χιλιάδες είναι</w:t>
      </w:r>
      <w:r>
        <w:rPr>
          <w:rFonts w:eastAsia="Times New Roman" w:cs="Times New Roman"/>
          <w:szCs w:val="24"/>
        </w:rPr>
        <w:t xml:space="preserve"> οι πολίτες που θα πληρώσουν από την τσέπη τους τα σπασμένα. Τα πληρώνουν τώρα. Τα πληρώνουν σήμερα. Τα πληρώνουν μέσα από τα μνημόνια. </w:t>
      </w:r>
    </w:p>
    <w:p w14:paraId="74B8E8DA"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Αυτά και μόνο εμένα προσωπικά μου αρκούν για να δηλώσω ευθέως πως υπάρχουν πολιτικά ένοχοι, πως υπάρχουν πολιτικές ευθύ</w:t>
      </w:r>
      <w:r>
        <w:rPr>
          <w:rFonts w:eastAsia="Times New Roman" w:cs="Times New Roman"/>
          <w:szCs w:val="24"/>
        </w:rPr>
        <w:t xml:space="preserve">νες, κυρίες και κύριοι συνάδελφοι, μεγάλες, και αφορούν και κάποια πολιτικά πρόσωπα. Υπάρχουν πολιτικές ευθύνες, γιατί οι πολιτικές που ακολουθήσατε, οδήγησαν τη χώρα στα μνημόνια. Με τέτοιες πολιτικές μπήκαμε μέσα στα μνημόνια. Εξαιτίας τέτοιων πολιτικών </w:t>
      </w:r>
      <w:r>
        <w:rPr>
          <w:rFonts w:eastAsia="Times New Roman" w:cs="Times New Roman"/>
          <w:szCs w:val="24"/>
        </w:rPr>
        <w:t xml:space="preserve">το δημόσιο χρέος της χώρας χαρακτηρίστηκε μη βιώσιμο. </w:t>
      </w:r>
    </w:p>
    <w:p w14:paraId="74B8E8DB"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Λυπάμαι ειλικρινά, αλλά ο λόγος για εμένα που φέρετε την πολιτική ευθύνη είναι απλός. Αυτά έγιναν επί των ημερών σας. Αυτά έγιναν κάτω από τη μύτη σας. Αλλά! Υπάρχει ένα μεγάλο αλλά. Το «αλλά» συνιστάτ</w:t>
      </w:r>
      <w:r>
        <w:rPr>
          <w:rFonts w:eastAsia="Times New Roman" w:cs="Times New Roman"/>
          <w:szCs w:val="24"/>
        </w:rPr>
        <w:t xml:space="preserve">αι στο ότι εσείς οι ίδιοι, οι έχοντες την πολιτική ευθύνη, φροντίσατε να φυτέψετε στο ελληνικό Σύνταγμα αυτό το «αλλά». Φροντίσατε εγκαίρως με την ψήφιση ενός κατάπτυστου νόμου να μη μπορούμε σήμερα να μιλήσουμε επί της ουσίας για το πραγματικό πρόβλημα. </w:t>
      </w:r>
    </w:p>
    <w:p w14:paraId="74B8E8DC"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Σήμερα, χωρίς να απασχολεί καθόλου το τι σκέφτονται οι πολίτες, επιχειρούν κάποιοι να αμυνθούν, όχι αποδεικνύοντας πως έκαναν καλά τη δουλειά τους ή πως υπηρέτησαν με ευσυνειδησία τους Έλληνες πολίτες, αλλά πως το κατηγορητήριο που τους αφορά δεν είναι δεμ</w:t>
      </w:r>
      <w:r>
        <w:rPr>
          <w:rFonts w:eastAsia="Times New Roman" w:cs="Times New Roman"/>
          <w:szCs w:val="24"/>
        </w:rPr>
        <w:t xml:space="preserve">ένο, πώς δεν τηρήθηκαν οι τυπικές και γραφειοκρατικές διαδικασίες, πως τα ποσά που τους καταλογίζουν τους προσβάλλουν γιατί είναι μικρά, πως οι μάρτυρες είναι πληρωμένοι </w:t>
      </w:r>
      <w:r>
        <w:rPr>
          <w:rFonts w:eastAsia="Times New Roman" w:cs="Times New Roman"/>
          <w:szCs w:val="24"/>
        </w:rPr>
        <w:t>«</w:t>
      </w:r>
      <w:r>
        <w:rPr>
          <w:rFonts w:eastAsia="Times New Roman" w:cs="Times New Roman"/>
          <w:szCs w:val="24"/>
        </w:rPr>
        <w:t>κουκουλοφόροι</w:t>
      </w:r>
      <w:r>
        <w:rPr>
          <w:rFonts w:eastAsia="Times New Roman" w:cs="Times New Roman"/>
          <w:szCs w:val="24"/>
        </w:rPr>
        <w:t>»</w:t>
      </w:r>
      <w:r>
        <w:rPr>
          <w:rFonts w:eastAsia="Times New Roman" w:cs="Times New Roman"/>
          <w:szCs w:val="24"/>
        </w:rPr>
        <w:t>, πως Κυβέρνηση, δικαστές, Αμερικάνοι, εισαγγελείς είναι σκευωροί.</w:t>
      </w:r>
    </w:p>
    <w:p w14:paraId="74B8E8DD"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Σήμε</w:t>
      </w:r>
      <w:r>
        <w:rPr>
          <w:rFonts w:eastAsia="Times New Roman" w:cs="Times New Roman"/>
          <w:szCs w:val="24"/>
        </w:rPr>
        <w:t xml:space="preserve">ρα καταλαβαίνουμε επιτέλους σε τι χρησιμεύει αυτό το περιβόητο τέρας της γραφειοκρατίας. Σήμερα καταλαβαίνουν οι πολίτες γιατί οι νόμοι έχουν καταντήσει κουρελόχαρτα. Σήμερα αποκτά επιτέλους νόημα και εξήγηση η απροθυμία όλων όσων τις τελευταίες δεκαετίες </w:t>
      </w:r>
      <w:r>
        <w:rPr>
          <w:rFonts w:eastAsia="Times New Roman" w:cs="Times New Roman"/>
          <w:szCs w:val="24"/>
        </w:rPr>
        <w:t xml:space="preserve">είχαν την ευκαιρία να αλλάξουν κάτι και δεν το έκαναν. </w:t>
      </w:r>
    </w:p>
    <w:p w14:paraId="74B8E8DE"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 συνείδησή μου δεν μου επιτρέπει να δεχθώ χωρίς στοιχεία ότι οι δήθεν εμπλεκόμενοι στη δικογραφία δωροδοκήθηκαν και ζημίωσαν τη χώρα. Η δικογραφία εμπλέκει πολιτικά πρόσωπα με εκτιμήσεις και υποθέσει</w:t>
      </w:r>
      <w:r>
        <w:rPr>
          <w:rFonts w:eastAsia="Times New Roman" w:cs="Times New Roman"/>
          <w:szCs w:val="24"/>
        </w:rPr>
        <w:t>ς. Δεν είναι επαρκή τα στοιχεία που έχουμε στη διάθεσή μας. Η διαχείριση από τη δικαιοσύνη δεν μας αφήνει και πολλά περιθώρια μέχρι αυτή τη στιγμή που μιλάμε. Αυτή είναι η αλήθεια σήμερα. Όπως αλήθεια είναι, και εκεί γεννιούνται τα ερωτηματικά, ότι αυτό πο</w:t>
      </w:r>
      <w:r>
        <w:rPr>
          <w:rFonts w:eastAsia="Times New Roman" w:cs="Times New Roman"/>
          <w:szCs w:val="24"/>
        </w:rPr>
        <w:t>υ ήταν γνωστό σε όλους τους Έλληνες, ήταν άγνωστο για αυτούς που είχαν την ευθύνη. Δεν έχει σημασία μόνο το τι έκανε κάποιος κατά τη διάρκεια της θητείας του. Σημασία έχει και το τι δεν έκανε κατά τη διάρκεια της θητείας του και μπορούσε να το κάνει.</w:t>
      </w:r>
    </w:p>
    <w:p w14:paraId="74B8E8DF"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πεποίθηση ότι σήμερα που μιλάμε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θα έπρεπε να μιλάγαμε και για κάποια άλλα θέματα. Είμαστε μάλλον εκτός χρόνου. Εχθές το βράδυ η ιταλική πλατφόρμα σηκώθηκε και έφυγε από την Κύπρο μας. Πάει στ</w:t>
      </w:r>
      <w:r>
        <w:rPr>
          <w:rFonts w:eastAsia="Times New Roman" w:cs="Times New Roman"/>
          <w:szCs w:val="24"/>
        </w:rPr>
        <w:t>ο Μαρόκο. Εχθές το βράδυ, λοιπόν, η Ελλάδα αποδείχθηκε ανίκανη να υπερασπιστεί την Κύπρο. Εχθές το βράδυ υπεστήκαμε μια μεγάλη εθνική ήττα και δεν μιλάει κανείς σε αυτή την Αίθουσα. Θα έπρεπε από χθες το πρωί να συζητάμε για αυτή την ήττα και να προσπαθούμ</w:t>
      </w:r>
      <w:r>
        <w:rPr>
          <w:rFonts w:eastAsia="Times New Roman" w:cs="Times New Roman"/>
          <w:szCs w:val="24"/>
        </w:rPr>
        <w:t>ε να απαντήσουμε σε μία και μόνο ερώτηση: Τι φοβάται και τι υπολογίζει η Τουρκία;</w:t>
      </w:r>
    </w:p>
    <w:p w14:paraId="74B8E8E0"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Όπως μας έχει αποδείξει η ιστορία, ένα και μόνο πράγματα φοβάται και υπολογίζει η Τουρκία: Την περίπτωση να βγει ο Αρχηγός της Αξιωματικής Αντιπολίτευσης, ο κ. Μητσοτάκης, κα</w:t>
      </w:r>
      <w:r>
        <w:rPr>
          <w:rFonts w:eastAsia="Times New Roman" w:cs="Times New Roman"/>
          <w:szCs w:val="24"/>
        </w:rPr>
        <w:t>ι να επαναλάβει ως άλλος Ανδρέας Παπανδρέου την προτροπή «βυθίσα</w:t>
      </w:r>
      <w:r>
        <w:rPr>
          <w:rFonts w:eastAsia="Times New Roman" w:cs="Times New Roman"/>
          <w:szCs w:val="24"/>
        </w:rPr>
        <w:t>τ</w:t>
      </w:r>
      <w:r>
        <w:rPr>
          <w:rFonts w:eastAsia="Times New Roman" w:cs="Times New Roman"/>
          <w:szCs w:val="24"/>
        </w:rPr>
        <w:t>ε το Χόρα». Με μια δήλωση από τη Θράκη μας τότε, του τότε Αρχηγού της Αξιωματικής Αντιπολίτευσης οι Τούρκοι τα μάζεψαν και έφυγα</w:t>
      </w:r>
      <w:r>
        <w:rPr>
          <w:rFonts w:eastAsia="Times New Roman" w:cs="Times New Roman"/>
          <w:szCs w:val="24"/>
        </w:rPr>
        <w:t>ν</w:t>
      </w:r>
      <w:r>
        <w:rPr>
          <w:rFonts w:eastAsia="Times New Roman" w:cs="Times New Roman"/>
          <w:szCs w:val="24"/>
        </w:rPr>
        <w:t xml:space="preserve"> από το Αιγαίο και ξεκίνησαν υπομονετικά να περιμένουν τις μέρ</w:t>
      </w:r>
      <w:r>
        <w:rPr>
          <w:rFonts w:eastAsia="Times New Roman" w:cs="Times New Roman"/>
          <w:szCs w:val="24"/>
        </w:rPr>
        <w:t>ες εκείνες όπου οι Έλληνες δεν θα συνεννοούνταν πια, αλλά θα τρωγόντουσαν μεταξύ τους. Αυτές οι ημέρες ήρθαν, είναι εδώ σήμερα. Είναι δυόμισι χρόνια εδώ αυτές οι ημέρες.</w:t>
      </w:r>
    </w:p>
    <w:p w14:paraId="74B8E8E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4B8E8E2"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Δώ</w:t>
      </w:r>
      <w:r>
        <w:rPr>
          <w:rFonts w:eastAsia="Times New Roman" w:cs="Times New Roman"/>
          <w:szCs w:val="24"/>
        </w:rPr>
        <w:t xml:space="preserve">στε μου ένα λεπτό, κύριε Πρόεδρε. </w:t>
      </w:r>
    </w:p>
    <w:p w14:paraId="74B8E8E3" w14:textId="77777777" w:rsidR="00D8133C" w:rsidRDefault="00A7505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μόνο πράγμα που φοβούνται οι Τούρκοι, την ομοψηφία δηλαδή των Ελλήνων, αυτό το μόνο δεν υπάρχει, έχει εξοριστεί από αυτή τη χώρα. Και για αυτό είναι εξίσου υπεύθυνη και η Κυβέρνηση και η Αντιπολίτευση. Η ιστορία δεν θα</w:t>
      </w:r>
      <w:r>
        <w:rPr>
          <w:rFonts w:eastAsia="Times New Roman" w:cs="Times New Roman"/>
          <w:szCs w:val="24"/>
        </w:rPr>
        <w:t xml:space="preserve"> γράψει τίποτα για τους λόγους που τρωγόμαστε μεταξύ μας. Η ιστορία απλά θα γράψει ότι επειδή τρωγόμασταν μεταξύ μας ηττηθήκαμε.</w:t>
      </w:r>
    </w:p>
    <w:p w14:paraId="74B8E8E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Πριν κατέβω από το Βήμα, θα ήθελα να σας μεταφέρω μια πικρή διαπίστωση που έχουν κάνει όλοι όσοι παρακολουθούν τη σημερινή συνε</w:t>
      </w:r>
      <w:r>
        <w:rPr>
          <w:rFonts w:eastAsia="Times New Roman" w:cs="Times New Roman"/>
          <w:szCs w:val="24"/>
        </w:rPr>
        <w:t>δρίαση. Δεν βρέθηκε ένας πολιτικός, έστω ένας πολιτικός ανάμεσά μας, σε αυτή τη χώρα -εδώ και χρόνια δεν έχει βρεθεί ποτέ- που έχει φτάσει εδώ και που περνάει αυτά που περνάει που να αναλάβει την πολιτική ευθύνη. Δεν βρέθηκε ούτε ένας να γυρίσει και να πει</w:t>
      </w:r>
      <w:r>
        <w:rPr>
          <w:rFonts w:eastAsia="Times New Roman" w:cs="Times New Roman"/>
          <w:szCs w:val="24"/>
        </w:rPr>
        <w:t>: «Δεν δωροδοκήθηκα, δεν έκλεψα, αλλά έχω ευθύνη για όσα έγιναν επί των ημερών μου. Έχω ευθύνη και την αναλαμβάνω, για όσα έγιναν επί θητείας μου και πάω σπίτι μου». Αυτό δεν το έχουμε ακούσει ποτέ από κανέναν.</w:t>
      </w:r>
    </w:p>
    <w:p w14:paraId="74B8E8E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αναγέννηση της χώρας θα ξεκινήσει εκείνη τη</w:t>
      </w:r>
      <w:r>
        <w:rPr>
          <w:rFonts w:eastAsia="Times New Roman" w:cs="Times New Roman"/>
          <w:szCs w:val="24"/>
        </w:rPr>
        <w:t xml:space="preserve"> χρονική στιγμή που το πολιτικό προσωπικό της χώρας θα μάθει να λέει αλήθειες εδώ μέσα και το πολιτικό προσωπικό της χώρας θα μάθει να αναλαμβάνει την ευθύνη του, όχι μόνο επί των θεμάτων που θα μπορούσε να κάνει κατά τη διάρκεια της θητείας του, αλλά και </w:t>
      </w:r>
      <w:r>
        <w:rPr>
          <w:rFonts w:eastAsia="Times New Roman" w:cs="Times New Roman"/>
          <w:szCs w:val="24"/>
        </w:rPr>
        <w:t>επί αυτών που δεν έκανε.</w:t>
      </w:r>
    </w:p>
    <w:p w14:paraId="74B8E8E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B8E8E7"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Ένωσης Κεντρώων) </w:t>
      </w:r>
    </w:p>
    <w:p w14:paraId="74B8E8E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 κύριε συνάδελφε.</w:t>
      </w:r>
    </w:p>
    <w:p w14:paraId="74B8E8E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Παπαχριστόπουλε, έχετε τον λόγο.</w:t>
      </w:r>
    </w:p>
    <w:p w14:paraId="74B8E8E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w:t>
      </w:r>
      <w:r>
        <w:rPr>
          <w:rFonts w:eastAsia="Times New Roman" w:cs="Times New Roman"/>
          <w:szCs w:val="24"/>
        </w:rPr>
        <w:t xml:space="preserve">ριστώ, κύριε Πρόεδρε. </w:t>
      </w:r>
    </w:p>
    <w:p w14:paraId="74B8E8E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Θέλω να συμπληρώσω κάτι από αυτά που ακούστηκαν πριν από λίγο από το στόμα του Πρωθυπουργού. Κατ</w:t>
      </w:r>
      <w:r>
        <w:rPr>
          <w:rFonts w:eastAsia="Times New Roman" w:cs="Times New Roman"/>
          <w:szCs w:val="24"/>
        </w:rPr>
        <w:t xml:space="preserve">’ </w:t>
      </w:r>
      <w:r>
        <w:rPr>
          <w:rFonts w:eastAsia="Times New Roman" w:cs="Times New Roman"/>
          <w:szCs w:val="24"/>
        </w:rPr>
        <w:t>αρχάς, να πούμε το εξής: Ο προστατευόμενος μάρτυρας που κατέθεσε στις Ηνωμένες Πολιτείες γνωστοποιήθηκε από τον Ιούνιο του 2014. Μην υπ</w:t>
      </w:r>
      <w:r>
        <w:rPr>
          <w:rFonts w:eastAsia="Times New Roman" w:cs="Times New Roman"/>
          <w:szCs w:val="24"/>
        </w:rPr>
        <w:t xml:space="preserve">οκρινόμαστε τώρα ότι δεν ξέραμε. Εμείς που είμαστε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ξέρουμε ότι εκτός από το «Ερρίκος Ντυνάν» και το ΚΕΕΛΠΝΟ ήταν και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Όλος ο κόσμος το ήξερε. </w:t>
      </w:r>
    </w:p>
    <w:p w14:paraId="74B8E8E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Σε ένα καλό </w:t>
      </w:r>
      <w:r>
        <w:rPr>
          <w:rFonts w:eastAsia="Times New Roman" w:cs="Times New Roman"/>
          <w:szCs w:val="24"/>
          <w:lang w:val="en-US"/>
        </w:rPr>
        <w:t>site</w:t>
      </w:r>
      <w:r>
        <w:rPr>
          <w:rFonts w:eastAsia="Times New Roman" w:cs="Times New Roman"/>
          <w:szCs w:val="24"/>
        </w:rPr>
        <w:t xml:space="preserve">, που δεν έχει σχέση ούτε με τον ΣΥΡΙΖΑ ούτε με κανέναν, </w:t>
      </w:r>
      <w:r>
        <w:rPr>
          <w:rFonts w:eastAsia="Times New Roman" w:cs="Times New Roman"/>
          <w:szCs w:val="24"/>
        </w:rPr>
        <w:t>είχε προαναγγελθεί αυτό το πράγμα εδώ και δύο χρόνια. Ακούω επιχειρηματολογία ότι ο Παπαγγελόπουλος ήξερε τη δικογραφία, ο Πολάκης κ.λπ.</w:t>
      </w:r>
      <w:r>
        <w:rPr>
          <w:rFonts w:eastAsia="Times New Roman" w:cs="Times New Roman"/>
          <w:szCs w:val="24"/>
        </w:rPr>
        <w:t>.</w:t>
      </w:r>
      <w:r>
        <w:rPr>
          <w:rFonts w:eastAsia="Times New Roman" w:cs="Times New Roman"/>
          <w:szCs w:val="24"/>
        </w:rPr>
        <w:t xml:space="preserve"> Όλη η Ελλάδα το ήξερε! Για όνομα του </w:t>
      </w:r>
      <w:r>
        <w:rPr>
          <w:rFonts w:eastAsia="Times New Roman" w:cs="Times New Roman"/>
          <w:szCs w:val="24"/>
        </w:rPr>
        <w:t>θ</w:t>
      </w:r>
      <w:r>
        <w:rPr>
          <w:rFonts w:eastAsia="Times New Roman" w:cs="Times New Roman"/>
          <w:szCs w:val="24"/>
        </w:rPr>
        <w:t xml:space="preserve">εού! </w:t>
      </w:r>
    </w:p>
    <w:p w14:paraId="74B8E8E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Θέλω να πω το εξής. Εγώ έχω εδώ στα χαρτιά μου -και μου πήρε τη δόξα ο Πρω</w:t>
      </w:r>
      <w:r>
        <w:rPr>
          <w:rFonts w:eastAsia="Times New Roman" w:cs="Times New Roman"/>
          <w:szCs w:val="24"/>
        </w:rPr>
        <w:t>θυπουργός- όλα τα πεπραγμένα του 2012-2013 του Γιώργου Σούρλα. Για όσους δεν θυμούνται, ο παλιός Υπουργός Υγείας, ήταν ο πρώτος που κατήγγειλε το σκάνδαλο του Κοσκωτά και την πλήρωσε ακριβά το κόμμα του -οι παλιοί πρέπει να το θυμούνται, οι καινούργιοι όχι</w:t>
      </w:r>
      <w:r>
        <w:rPr>
          <w:rFonts w:eastAsia="Times New Roman" w:cs="Times New Roman"/>
          <w:szCs w:val="24"/>
        </w:rPr>
        <w:t xml:space="preserve">-, ένας άνθρωπος που δεν συμβιβάστηκε ποτέ. </w:t>
      </w:r>
    </w:p>
    <w:p w14:paraId="74B8E8E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Στα πεπραγμένα, λοιπόν, του 2012-2013 να συμπληρώσω αυτά που είπε ο κύριος Πρωθυπουργός. Είναι ο πρώτος που ανέδειξε ότι το Υπουργείο Δικαιοσύνης των Ηνωμένων Πολιτειών υπέδειξε πέντε εταιρείες -δεν είναι η </w:t>
      </w:r>
      <w:r>
        <w:rPr>
          <w:rFonts w:eastAsia="Times New Roman" w:cs="Times New Roman"/>
          <w:szCs w:val="24"/>
        </w:rPr>
        <w:t>«</w:t>
      </w:r>
      <w:r>
        <w:rPr>
          <w:rFonts w:eastAsia="Times New Roman" w:cs="Times New Roman"/>
          <w:szCs w:val="24"/>
          <w:lang w:val="en-US"/>
        </w:rPr>
        <w:t>NOV</w:t>
      </w:r>
      <w:r>
        <w:rPr>
          <w:rFonts w:eastAsia="Times New Roman" w:cs="Times New Roman"/>
          <w:szCs w:val="24"/>
          <w:lang w:val="en-US"/>
        </w:rPr>
        <w:t>ARTIS</w:t>
      </w:r>
      <w:r>
        <w:rPr>
          <w:rFonts w:eastAsia="Times New Roman" w:cs="Times New Roman"/>
          <w:szCs w:val="24"/>
        </w:rPr>
        <w:t>»</w:t>
      </w:r>
      <w:r>
        <w:rPr>
          <w:rFonts w:eastAsia="Times New Roman" w:cs="Times New Roman"/>
          <w:szCs w:val="24"/>
        </w:rPr>
        <w:t xml:space="preserve"> εδώ, γενικά για την υγεία μιλάει- που πλήρωσαν πρόστιμο από 350 εκατομμύρια δολάρια η κάθε μια. Αυτά τα έλεγε ο Γιώργος ο Σούρλας κάπου τον Ιούνιο του 2013, δηλαδή τότε που γίνονταν αυτά τα πράγματα. </w:t>
      </w:r>
    </w:p>
    <w:p w14:paraId="74B8E8E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Μπαίνει ο ΟΟΣΑ στη μέση και λέει: «Τι κάνουν οι </w:t>
      </w:r>
      <w:r>
        <w:rPr>
          <w:rFonts w:eastAsia="Times New Roman" w:cs="Times New Roman"/>
          <w:szCs w:val="24"/>
        </w:rPr>
        <w:t xml:space="preserve">ελληνικές αρχές;» Τις καταγγέλλει ότι δεν κάνουν τίποτα. Προς τιμήν του ο Σούρλας στέλνει –αυτό θέλω να συμπληρώσω, την ακριβή ημερομηνία, γιατί δεν ακούστηκε- στις 12 Οκτωβρίου του 2012 στον Γρηγόρη Πεπόνη -θυμόσαστε τον αδέκαστο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ό,</w:t>
      </w:r>
      <w:r>
        <w:rPr>
          <w:rFonts w:eastAsia="Times New Roman" w:cs="Times New Roman"/>
          <w:szCs w:val="24"/>
        </w:rPr>
        <w:t>τι είχε και δεν είχε από ό,τι γινόταν, από το φοβερό πάρτι που γινόταν στον χώρο της υγείας. Προς τιμήν του ο Γρηγόρης Πεπόνης ενεργοποιεί αμέσως τα πάντα. Αποτέλεσμα; Ο Πεπόνης αναβαθμίζεται και περιθωριοποιείται και υπηρετεί κάπου σε ένα παροπλισμένο γρα</w:t>
      </w:r>
      <w:r>
        <w:rPr>
          <w:rFonts w:eastAsia="Times New Roman" w:cs="Times New Roman"/>
          <w:szCs w:val="24"/>
        </w:rPr>
        <w:t>φείο, γιατί οι εισαγγελείς διαφθοράς ενοχλούν και η υπόθεση αρχειοθετείται. Θέλετε να το ακούσετε κα</w:t>
      </w:r>
      <w:r>
        <w:rPr>
          <w:rFonts w:eastAsia="Times New Roman" w:cs="Times New Roman"/>
          <w:szCs w:val="24"/>
        </w:rPr>
        <w:t>μ</w:t>
      </w:r>
      <w:r>
        <w:rPr>
          <w:rFonts w:eastAsia="Times New Roman" w:cs="Times New Roman"/>
          <w:szCs w:val="24"/>
        </w:rPr>
        <w:t>μιά δεκαριά φορές; Αρχειοθετείται! Δεν τα λέω εγώ, τα λέει ο Γιώργος ο Σούρλας. Είναι το παράδειγμα που επικαλέστηκε πριν από λίγο ο Πρωθυπουργός.</w:t>
      </w:r>
    </w:p>
    <w:p w14:paraId="74B8E8F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 βάλετε και τα 350 εκατομμύρια των προστίμων για δωροδοκία των κρατικών αξιωματούχων. </w:t>
      </w:r>
    </w:p>
    <w:p w14:paraId="74B8E8F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Είναι έτσι όπως τα λες, κύριε συνάδελφε. </w:t>
      </w:r>
    </w:p>
    <w:p w14:paraId="74B8E8F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θα υπενθυμίσω πάλι και θα διαβάσω κατά λέξη το συμπέρασμα αυτών των πεπραγμένων: «</w:t>
      </w:r>
      <w:r>
        <w:rPr>
          <w:rFonts w:eastAsia="Times New Roman" w:cs="Times New Roman"/>
          <w:szCs w:val="24"/>
        </w:rPr>
        <w:t xml:space="preserve">Κατά τους πλέον μετριοπαθείς υπολογισμούς, οι απώλειες αυτές ανέρχονται σε περισσότερα από 12 δισεκατομμύρια τον χρόνο». Για προσθέστε, πόσα χρόνια γινόταν αυτή η ιστορία; Θα δικαιωθεί ο Πολάκης που έλεγε ότι είναι κάποια 80-85 δισεκατομμύρια, γιατί είναι </w:t>
      </w:r>
      <w:r>
        <w:rPr>
          <w:rFonts w:eastAsia="Times New Roman" w:cs="Times New Roman"/>
          <w:szCs w:val="24"/>
        </w:rPr>
        <w:t>γύρω στα επτά χρόνια. Αυτά δεν τα λέει ο ΣΥΡΙΖΑ, δεν τα λέει κανείς και κανείς δεν μπορεί πλέον να αρνηθεί ότι αυτό το σκάνδαλο ήταν υπαρκτό.</w:t>
      </w:r>
    </w:p>
    <w:p w14:paraId="74B8E8F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Έχω μπροστά μου, μια έκθεση που θα δημοσιευθεί στο «Έθνος της Κυριακής» για έναν προστατευόμενο μάρτυρα στην Αμερι</w:t>
      </w:r>
      <w:r>
        <w:rPr>
          <w:rFonts w:eastAsia="Times New Roman" w:cs="Times New Roman"/>
          <w:szCs w:val="24"/>
        </w:rPr>
        <w:t xml:space="preserve">κή. Είναι οκτώ σελίδες. </w:t>
      </w:r>
    </w:p>
    <w:p w14:paraId="74B8E8F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Πριν πάω όμως εκεί, θέλω να θυμίσω τα εξής: Πρώτα από όλα, όλος ο κόσμος ξέρει ότι το καθεστώς των προστατευόμενων μαρτύρων είναι μια ιστορία που έχει καθιερωθεί -για όσους δεν το ξέρουν- από το 1871. Ήταν ένας νόμος στις Ηνωμένες </w:t>
      </w:r>
      <w:r>
        <w:rPr>
          <w:rFonts w:eastAsia="Times New Roman" w:cs="Times New Roman"/>
          <w:szCs w:val="24"/>
        </w:rPr>
        <w:t xml:space="preserve">Πολιτείες. Η Κου-Κλουξ-Κλαν πήγαινε και σκότωνε αναιτίως με τις κουκούλες έγχρωμους. Τότε πρωτοεφαρμόστηκε στο δικαστικό σύστημα ο προστατευόμενος μάρτυρας και εξοντώθηκαν πάρα πολλοί δολοφόνοι της Κου-Κλουξ-Κλαν εκείνη την εποχή. Και ακόμα, για όσους δεν </w:t>
      </w:r>
      <w:r>
        <w:rPr>
          <w:rFonts w:eastAsia="Times New Roman" w:cs="Times New Roman"/>
          <w:szCs w:val="24"/>
        </w:rPr>
        <w:t xml:space="preserve">θυμούνται, οι Ηνωμένες Πολιτείες ήταν μπούσουλας για όλες τις χώρες του πλανήτη. Από το </w:t>
      </w:r>
      <w:r>
        <w:rPr>
          <w:rFonts w:eastAsia="Times New Roman" w:cs="Times New Roman"/>
          <w:szCs w:val="24"/>
        </w:rPr>
        <w:t>’</w:t>
      </w:r>
      <w:r>
        <w:rPr>
          <w:rFonts w:eastAsia="Times New Roman" w:cs="Times New Roman"/>
          <w:szCs w:val="24"/>
        </w:rPr>
        <w:t>71 έως το 2013 τέτοιοι μάρτυρες ήταν δεκαοκτώ χιλιάδες τετρακόσιοι και οδήγησαν σε καταδίκες κατηγορουμένους, στο 89% των περιπτώσεων. Και ακόμα στην Ιταλία και σε άλλ</w:t>
      </w:r>
      <w:r>
        <w:rPr>
          <w:rFonts w:eastAsia="Times New Roman" w:cs="Times New Roman"/>
          <w:szCs w:val="24"/>
        </w:rPr>
        <w:t xml:space="preserve">α μέρη του κόσμου χτυπήθηκε με αυτό τον θεσμό η Κόζα Νόστρα, η Καμόρα και η Ντραγκέτα. </w:t>
      </w:r>
    </w:p>
    <w:p w14:paraId="74B8E8F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Τα λέω αυτά γιατί είναι εύκολο να καταγγέλλεις, να κάνεις μηνύσεις κ.λπ.</w:t>
      </w:r>
      <w:r>
        <w:rPr>
          <w:rFonts w:eastAsia="Times New Roman" w:cs="Times New Roman"/>
          <w:szCs w:val="24"/>
        </w:rPr>
        <w:t>.</w:t>
      </w:r>
      <w:r>
        <w:rPr>
          <w:rFonts w:eastAsia="Times New Roman" w:cs="Times New Roman"/>
          <w:szCs w:val="24"/>
        </w:rPr>
        <w:t xml:space="preserve"> Εγώ θα πω κάτι. Καταλαβαίνω και πραγματικά είναι σε δύσκολη θέση αυτοί οι συνάδελφοι. Και λέω </w:t>
      </w:r>
      <w:r>
        <w:rPr>
          <w:rFonts w:eastAsia="Times New Roman" w:cs="Times New Roman"/>
          <w:szCs w:val="24"/>
        </w:rPr>
        <w:t xml:space="preserve">με ειλικρίνεια ότι τους εύχομαι να αξιοποιήσουν με τον καλύτερο δυνατό τρόπο το τεκμήριο της αθωότητας. </w:t>
      </w:r>
    </w:p>
    <w:p w14:paraId="74B8E8F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B8E8F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άντε στον εκνευρισμό σου, να καταγγείλεις τους μάρτυρες, </w:t>
      </w:r>
      <w:r>
        <w:rPr>
          <w:rFonts w:eastAsia="Times New Roman" w:cs="Times New Roman"/>
          <w:szCs w:val="24"/>
        </w:rPr>
        <w:t>άντε και τον Πρωθυπουργό, που τον έχεις άχτι, που δεν κολλάει πουθενά. Να κάνεις τώρα μήνυση στην κ</w:t>
      </w:r>
      <w:r>
        <w:rPr>
          <w:rFonts w:eastAsia="Times New Roman" w:cs="Times New Roman"/>
          <w:szCs w:val="24"/>
        </w:rPr>
        <w:t>.</w:t>
      </w:r>
      <w:r>
        <w:rPr>
          <w:rFonts w:eastAsia="Times New Roman" w:cs="Times New Roman"/>
          <w:szCs w:val="24"/>
        </w:rPr>
        <w:t xml:space="preserve"> Τουλουπάκη; Τι είναι αυτό το πράγμα; Πού κολλάει; Πρέπει να έχεις ένα τουλάχιστον στοιχείο ότι υπάρχει πραγματικά συμπαιγνία κ.λπ</w:t>
      </w:r>
      <w:r>
        <w:rPr>
          <w:rFonts w:eastAsia="Times New Roman" w:cs="Times New Roman"/>
          <w:szCs w:val="24"/>
        </w:rPr>
        <w:t>.</w:t>
      </w:r>
      <w:r>
        <w:rPr>
          <w:rFonts w:eastAsia="Times New Roman" w:cs="Times New Roman"/>
          <w:szCs w:val="24"/>
        </w:rPr>
        <w:t>. Δεν υπάρχει κανένα στοι</w:t>
      </w:r>
      <w:r>
        <w:rPr>
          <w:rFonts w:eastAsia="Times New Roman" w:cs="Times New Roman"/>
          <w:szCs w:val="24"/>
        </w:rPr>
        <w:t>χείο. Ακούω κραυγές, φωνές, θυμούς. Μηδέν στοιχείο. Δεν θα φάω άλλο χρόνο. Τελειώνω και θέλω να πω το εξής:</w:t>
      </w:r>
    </w:p>
    <w:p w14:paraId="74B8E8F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καλώς θα κάνετε, κύριε Παπαχριστόπουλε.</w:t>
      </w:r>
    </w:p>
    <w:p w14:paraId="74B8E8F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Ο τελευταίος δεν είμαι, κύριε Πρόεδρε;</w:t>
      </w:r>
    </w:p>
    <w:p w14:paraId="74B8E8F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Όχι, κύριε Παπαχριστόπουλε. Δεν είστε ο τελευταίος. Δεν είπατε ότι τελειώσατε; </w:t>
      </w:r>
    </w:p>
    <w:p w14:paraId="74B8E8F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Σηκώθηκαν πάρα πολύ οι τόνοι και ακούστηκαν πράγματα που δεν έπρεπε να ακουστούν σε αυτή την Αίθουσα. Ακούστηκαν απίστε</w:t>
      </w:r>
      <w:r>
        <w:rPr>
          <w:rFonts w:eastAsia="Times New Roman" w:cs="Times New Roman"/>
          <w:szCs w:val="24"/>
        </w:rPr>
        <w:t xml:space="preserve">υτες εκφράσεις που δεν κολλάνε όσο εκνευρισμένος και να είσαι. </w:t>
      </w:r>
    </w:p>
    <w:p w14:paraId="74B8E8F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Εγώ πραγματικά πιστεύω ότι μετά και την αναβάθμιση της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που ακολούθησε δύο αναβαθμίσεις, της </w:t>
      </w:r>
      <w:r>
        <w:rPr>
          <w:rFonts w:eastAsia="Times New Roman" w:cs="Times New Roman"/>
          <w:szCs w:val="24"/>
        </w:rPr>
        <w:t>«</w:t>
      </w:r>
      <w:r>
        <w:rPr>
          <w:rFonts w:eastAsia="Times New Roman" w:cs="Times New Roman"/>
          <w:szCs w:val="24"/>
        </w:rPr>
        <w:t xml:space="preserve">STANDARD &amp; </w:t>
      </w:r>
      <w:r>
        <w:rPr>
          <w:rFonts w:eastAsia="Times New Roman" w:cs="Times New Roman"/>
          <w:szCs w:val="24"/>
          <w:lang w:val="en-US"/>
        </w:rPr>
        <w:t>P</w:t>
      </w:r>
      <w:r>
        <w:rPr>
          <w:rFonts w:eastAsia="Times New Roman" w:cs="Times New Roman"/>
          <w:szCs w:val="24"/>
        </w:rPr>
        <w:t>OOR’</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F</w:t>
      </w:r>
      <w:r>
        <w:rPr>
          <w:rFonts w:eastAsia="Times New Roman" w:cs="Times New Roman"/>
          <w:szCs w:val="24"/>
        </w:rPr>
        <w:t>ITCH</w:t>
      </w:r>
      <w:r>
        <w:rPr>
          <w:rFonts w:eastAsia="Times New Roman" w:cs="Times New Roman"/>
          <w:szCs w:val="24"/>
        </w:rPr>
        <w:t>»</w:t>
      </w:r>
      <w:r>
        <w:rPr>
          <w:rFonts w:eastAsia="Times New Roman" w:cs="Times New Roman"/>
          <w:szCs w:val="24"/>
        </w:rPr>
        <w:t xml:space="preserve">, θα συνεχιστεί η καλή πορεία -γιατί κάποιοι κάπου </w:t>
      </w:r>
      <w:r>
        <w:rPr>
          <w:rFonts w:eastAsia="Times New Roman" w:cs="Times New Roman"/>
          <w:szCs w:val="24"/>
        </w:rPr>
        <w:t>αναθάρρησαν που είδαν ότι δεν πήραμε τη δόση- και πιστεύω ότι όλοι μαζί θα πρέπει να το δούμε θετικά από εδώ και πέρα και να ψάξουμε αυτό το σκάνδαλο. Πρέπει να ψαχτεί και πιστεύω όλοι το θέλουμε και όλοι θα ψηφίσουμε.</w:t>
      </w:r>
    </w:p>
    <w:p w14:paraId="74B8E8F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B8E8FE"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w:t>
      </w:r>
      <w:r>
        <w:rPr>
          <w:rFonts w:eastAsia="Times New Roman" w:cs="Times New Roman"/>
          <w:szCs w:val="24"/>
        </w:rPr>
        <w:t>έρυγες του ΣΥΡΙΖΑ και των ΑΝΕΛ)</w:t>
      </w:r>
    </w:p>
    <w:p w14:paraId="74B8E8F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Ο κ. Λυκούδης έχει τον λόγο. Μετά από εσάς, θα μιλήσει άλλος ένας Βουλευτής και τέλος ο Υπουργός, ο κ. Ξανθός.</w:t>
      </w:r>
    </w:p>
    <w:p w14:paraId="74B8E90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Κυρίες και κύριοι συνάδελ</w:t>
      </w:r>
      <w:r>
        <w:rPr>
          <w:rFonts w:eastAsia="Times New Roman" w:cs="Times New Roman"/>
          <w:szCs w:val="24"/>
        </w:rPr>
        <w:t xml:space="preserve">φοι, για να κάνουμε καθαρές κουβέντες δεν υπάρχει καμμία αμφιβολία ότι βρισκόμαστε ενώπιον ενός σκανδάλου της φαρμακευτικής εταιρείας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διεθνή προέλευση και διαστάσεις. Η πρακτική της εταιρείας, αλλά και άλλων φαρμακευτικών εταιρειών είναι γνωσ</w:t>
      </w:r>
      <w:r>
        <w:rPr>
          <w:rFonts w:eastAsia="Times New Roman" w:cs="Times New Roman"/>
          <w:szCs w:val="24"/>
        </w:rPr>
        <w:t xml:space="preserve">τές. Δεν ανακαλύπτονται τώρα. </w:t>
      </w:r>
    </w:p>
    <w:p w14:paraId="74B8E90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από το 2000 μέχρι πρόσφατα,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καταβάλει στο αμερικανικό δημόσιο 1 δισεκατομμύριο δολάρια σε αποζημιώσεις και πρόστιμα. Τον Απρίλιο του 2017 η Κυβέρνηση της Νότιας Κορέας επέβαλε πρόστιμο 50 εκα</w:t>
      </w:r>
      <w:r>
        <w:rPr>
          <w:rFonts w:eastAsia="Times New Roman" w:cs="Times New Roman"/>
          <w:szCs w:val="24"/>
        </w:rPr>
        <w:t xml:space="preserve">τομμυρίων δολαρίων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ενώ τον περασμένο Δεκέμβριο η Κυβέρνηση της Αυστραλίας μήνυσε τις εταιρείες </w:t>
      </w:r>
      <w:r>
        <w:rPr>
          <w:rFonts w:eastAsia="Times New Roman" w:cs="Times New Roman"/>
          <w:szCs w:val="24"/>
        </w:rPr>
        <w:t>«</w:t>
      </w:r>
      <w:r>
        <w:rPr>
          <w:rFonts w:eastAsia="Times New Roman" w:cs="Times New Roman"/>
          <w:szCs w:val="24"/>
          <w:lang w:val="en-US"/>
        </w:rPr>
        <w:t>GLAXO</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παράνομες πρακτικές και όχι μόνο εκεί και αλλαχού. </w:t>
      </w:r>
    </w:p>
    <w:p w14:paraId="74B8E90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Έχουμε, λοιπόν, να κάνουμε με ένα τεράστιο, πολυπλόκαμο κύκλωμα δι</w:t>
      </w:r>
      <w:r>
        <w:rPr>
          <w:rFonts w:eastAsia="Times New Roman" w:cs="Times New Roman"/>
          <w:szCs w:val="24"/>
        </w:rPr>
        <w:t>απλοκής, διαφθοράς και παράνομων και ανήθικων πρακτικών προώθησης φαρμακευτικών προϊόντων, υπερκοστολογημένων προμηθειών, υπερτιμολογήσεων και υπερσυνταγογραφήσεων, που αφορούν σε κρίσιμες πτυχές του συστήματος Υγείας.</w:t>
      </w:r>
    </w:p>
    <w:p w14:paraId="74B8E90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δικαστική έρευνα θα </w:t>
      </w:r>
      <w:r>
        <w:rPr>
          <w:rFonts w:eastAsia="Times New Roman" w:cs="Times New Roman"/>
          <w:szCs w:val="24"/>
        </w:rPr>
        <w:t>πρέπει να αποδείξει την παραβίαση των νόμων και τη ζημιά του δημοσίου, να διεκδικήσει την επανόρθωση και να επιβάλει αυστηρές τιμωρίες. Το βασικό πρόβλημα είναι να δούμε αν μπορούμε να πάρουμε και ποια μέτρα για να μην επαναληφθούν τέτοια φαινόμενα και για</w:t>
      </w:r>
      <w:r>
        <w:rPr>
          <w:rFonts w:eastAsia="Times New Roman" w:cs="Times New Roman"/>
          <w:szCs w:val="24"/>
        </w:rPr>
        <w:t xml:space="preserve"> να βελτιώσουμε το σύστημα υγείας, για να γνωρίζουν δηλαδή τελικά οι Έλληνες πολίτες πού και πώς ξοδεύονται τα χρήματά τους. </w:t>
      </w:r>
    </w:p>
    <w:p w14:paraId="74B8E90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στη δική μας περίπτωση υπάρχει και μια άλλη σημαντική παράμετρος. Σχετίζεται με την υπέρογκη αύξηση της δημόσιας φαρμακευτικ</w:t>
      </w:r>
      <w:r>
        <w:rPr>
          <w:rFonts w:eastAsia="Times New Roman" w:cs="Times New Roman"/>
          <w:szCs w:val="24"/>
        </w:rPr>
        <w:t>ής δαπάνης την περίοδο 2001-2009, με ιδιαίτερη έξαρση την περίοδο 2004 μέχρι 2009 κατά 159% και σε απόλυτο μέγεθος από 2 δισεκατομμύρια ευρώ σε 5,5 δισεκατομμύρια ευρώ και ως ποσοστό του ΑΕΠ από 1,3% σε 2,2%, ενώ οι δαπάνες για την υγεία αυξήθηκαν κατά 69%</w:t>
      </w:r>
      <w:r>
        <w:rPr>
          <w:rFonts w:eastAsia="Times New Roman" w:cs="Times New Roman"/>
          <w:szCs w:val="24"/>
        </w:rPr>
        <w:t>. Στο ΙΚΑ η αύξηση ήταν 400% και στον ΟΓΑ 450%. Πρόκειται για ιλιγγιώδη ποσά και ποσοστά.</w:t>
      </w:r>
    </w:p>
    <w:p w14:paraId="74B8E90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Εδώ υπάρχει ένα πρόβλημα διασπάθισης χρήματος και κακοδιαχείρισης που δεν έχει επαρκώς αναλυθεί. Αρκεί μόνο να αναφέρουμε ότι ένα απλό μέτρο, η ηλεκτρονική συνταγογρά</w:t>
      </w:r>
      <w:r>
        <w:rPr>
          <w:rFonts w:eastAsia="Times New Roman" w:cs="Times New Roman"/>
          <w:szCs w:val="24"/>
        </w:rPr>
        <w:t xml:space="preserve">φηση που ξεκίνησε ως προετοιμασία υποδομής στις αρχές του 2010 και λίγο αργότερα εντάχθηκε στις μνημονιακές υποχρεώσεις, μείωσε τη φαρμακευτική δαπάνη κατά 1,5 δισεκατομμύριο ευρώ. </w:t>
      </w:r>
    </w:p>
    <w:p w14:paraId="74B8E90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πολύ λίγοι είναι διατεθειμένοι να παραδεχτούν ότι ο δημοσιονομικός </w:t>
      </w:r>
      <w:r>
        <w:rPr>
          <w:rFonts w:eastAsia="Times New Roman" w:cs="Times New Roman"/>
          <w:szCs w:val="24"/>
        </w:rPr>
        <w:t>εκτροχιασμός που οδήγησε τη χώρα στη χρε</w:t>
      </w:r>
      <w:r>
        <w:rPr>
          <w:rFonts w:eastAsia="Times New Roman" w:cs="Times New Roman"/>
          <w:szCs w:val="24"/>
        </w:rPr>
        <w:t>ο</w:t>
      </w:r>
      <w:r>
        <w:rPr>
          <w:rFonts w:eastAsia="Times New Roman" w:cs="Times New Roman"/>
          <w:szCs w:val="24"/>
        </w:rPr>
        <w:t xml:space="preserve">κοπία έγινε με τις ευλογίες όλων και οφείλεται κατά τα 2/3 στο ασφαλιστικό σύστημα. Οφείλεται στα πολύπλοκα και απανταχού παρόντα πελατειακά και συντεχνιακά δίκτυα σε βάρος της εθνικής οικονομίας και του κοινωνικού </w:t>
      </w:r>
      <w:r>
        <w:rPr>
          <w:rFonts w:eastAsia="Times New Roman" w:cs="Times New Roman"/>
          <w:szCs w:val="24"/>
        </w:rPr>
        <w:t>συνόλου, στον αλόγιστο κρατισμό με τις αθρόες προσλήψεις και τις ανεξέλεγκτες αμοιβές. Γιατί στο ίδιο διάστημα, η συνταξιοδοτική δαπάνη αυξήθηκε κατά 100% και η μισθοδοσία της Γενικής Κυβέρνησης κατά 95%.</w:t>
      </w:r>
    </w:p>
    <w:p w14:paraId="74B8E90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φαρμακευτική δαπάνη είχε και αυτή το δικό της μερ</w:t>
      </w:r>
      <w:r>
        <w:rPr>
          <w:rFonts w:eastAsia="Times New Roman" w:cs="Times New Roman"/>
          <w:szCs w:val="24"/>
        </w:rPr>
        <w:t>ίδιο, αλλά δεν ήταν παρά η κορυφή του παγόβουνου. Όλα αυτά, βέβαια, καλύπτονταν με συνεχή και αλόγιστο εξωτερικό δανεισμό και με πλήρη αγνόηση των κινδύνων. Υπάρχουν εμφανείς και βαρύτατες πολιτικές ευθύνες. Θα μου πείτε ότι το ακούμε συχνά και ότι στα δημ</w:t>
      </w:r>
      <w:r>
        <w:rPr>
          <w:rFonts w:eastAsia="Times New Roman" w:cs="Times New Roman"/>
          <w:szCs w:val="24"/>
        </w:rPr>
        <w:t>οκρατικά κοινοβουλευτικά πολιτεύματα οι πολιτικές ευθύνες κρίνονται στην κάλπη και καλώς ή κακώς θεωρείται ότι έχουν κριθεί. Είναι η βασική επιχειρηματολογία του ΣΥΡΙΖΑ. Εγώ τη σέβομαι. Έχει κερδίσει δύο εκλογές. Άρα, μπορεί να θεωρήσει κάποιος ότι η πολιτ</w:t>
      </w:r>
      <w:r>
        <w:rPr>
          <w:rFonts w:eastAsia="Times New Roman" w:cs="Times New Roman"/>
          <w:szCs w:val="24"/>
        </w:rPr>
        <w:t xml:space="preserve">ική του ευθύνη έχει κριθεί. </w:t>
      </w:r>
    </w:p>
    <w:p w14:paraId="74B8E90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άλλο πράγμα εάν εγώ και πολλοί άλλοι πιστεύουμε ότι η πολύχρωμη και ετερόκλητη πολιτική αντιμνημονιακή απάτη έπεισε μεγάλο τμήμα της κοινής γνώμης ότι η χρε</w:t>
      </w:r>
      <w:r>
        <w:rPr>
          <w:rFonts w:eastAsia="Times New Roman" w:cs="Times New Roman"/>
          <w:szCs w:val="24"/>
        </w:rPr>
        <w:t>ο</w:t>
      </w:r>
      <w:r>
        <w:rPr>
          <w:rFonts w:eastAsia="Times New Roman" w:cs="Times New Roman"/>
          <w:szCs w:val="24"/>
        </w:rPr>
        <w:t>κοπία μας δεν ήταν παρά προϊόν κάποιας διεθνούς συνωμοσίας, με τ</w:t>
      </w:r>
      <w:r>
        <w:rPr>
          <w:rFonts w:eastAsia="Times New Roman" w:cs="Times New Roman"/>
          <w:szCs w:val="24"/>
        </w:rPr>
        <w:t xml:space="preserve">ους εγχώριους προδότες εκπροσώπους της και ότι τα μνημόνια έφεραν την κρίση, την λιτότητα και όχι το αντίστροφο. Η μετάθεση ευθυνών βόλευε και βολεύει ακόμα πάρα πολλούς, κυρίες και κύριοι συνάδελφοι. </w:t>
      </w:r>
    </w:p>
    <w:p w14:paraId="74B8E90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τώρα εδώ μπροστά μας έχουμε μια δικογραφία. Είνα</w:t>
      </w:r>
      <w:r>
        <w:rPr>
          <w:rFonts w:eastAsia="Times New Roman" w:cs="Times New Roman"/>
          <w:szCs w:val="24"/>
        </w:rPr>
        <w:t>ι πρόχειρη, ασυνάρτητη και δικονομικά διάτρητη. Βάζει στο στόχαστρο και ενοχοποιεί πολιτικά πρόσωπα στη βάση αφηγήσεων, εικασιών και υποθέσεων ανωνύμων μαρτύρων, χωρίς στοιχειώδες αποδεικτικό υλικό, χωρίς υποτυπώδεις ενδείξεις, χωρίς κάποιο χειροπιαστό στο</w:t>
      </w:r>
      <w:r>
        <w:rPr>
          <w:rFonts w:eastAsia="Times New Roman" w:cs="Times New Roman"/>
          <w:szCs w:val="24"/>
        </w:rPr>
        <w:t>ιχείο που να δημιουργεί έστω μια βάσιμη υπόνοια, αλλά συγκεκριμένη. Τίποτα απολύτως! Ράβδος εν γωνία, άρα βρέχει.</w:t>
      </w:r>
    </w:p>
    <w:p w14:paraId="74B8E90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Αυτές οι μεθοδεύσεις τροφοδοτούν εύλογα –εγώ θα αποφύγω τις λέξεις «σκευωρίες» κ.λπ</w:t>
      </w:r>
      <w:r>
        <w:rPr>
          <w:rFonts w:eastAsia="Times New Roman" w:cs="Times New Roman"/>
          <w:szCs w:val="24"/>
        </w:rPr>
        <w:t>.</w:t>
      </w:r>
      <w:r>
        <w:rPr>
          <w:rFonts w:eastAsia="Times New Roman" w:cs="Times New Roman"/>
          <w:szCs w:val="24"/>
        </w:rPr>
        <w:t>, καθώς εμένα προσωπικά δεν μου ταιριάζουν πολύ- ισχυρισμο</w:t>
      </w:r>
      <w:r>
        <w:rPr>
          <w:rFonts w:eastAsia="Times New Roman" w:cs="Times New Roman"/>
          <w:szCs w:val="24"/>
        </w:rPr>
        <w:t>ύς ότι πρόκειται για καθοδηγούμενο σκηνικό που έχει σαν στόχο όχι να ανακαλύψει αδικοπραγίες και αξιόποινες πράξεις, αλλά να κατασκευάσει επιλεκτικά πολιτικούς ενόχους υπό συνεχή ομηρία και υπό τη σκιά του υπόπτου, για να μείνει τελικά το στίγμα και η ρετσ</w:t>
      </w:r>
      <w:r>
        <w:rPr>
          <w:rFonts w:eastAsia="Times New Roman" w:cs="Times New Roman"/>
          <w:szCs w:val="24"/>
        </w:rPr>
        <w:t>ινιά, ανεξαρτήτως ενοχής ή όχι. Επιλέγονται θύματα για το Κολοσσαίο.</w:t>
      </w:r>
    </w:p>
    <w:p w14:paraId="74B8E90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απάτη και η παραπλάνηση συνεχίζονται, γιατί πρέπει να συγκαλυφθεί μια διακυβέρνηση που έφερε, κατά τον κ. Βίζερ, δύο αχρείαστα μνημόνια και ζημίωσε τη χώρα κατά 200 δισεκατομμύρια ευρώ –ένα ολόκληρο ΑΕΠ- χωρίς καμμία συγγνώμη, χωρίς κανέναν ενδοιασμό. </w:t>
      </w:r>
    </w:p>
    <w:p w14:paraId="74B8E90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του ΣΥΡΙΖΑ, εσείς οι ίδιοι που αποκαλούσατε «πουλημένους» και «προδότες» τους προηγούμενους που είχαν υπογράψει τα δύο πρώτα μνημόνια, σήμερα είστε οι πιο πειθήνιοι εφαρμοστές των δύο επόμενων μνημονίων. Αν μου πείτε ότι δεν μπο</w:t>
      </w:r>
      <w:r>
        <w:rPr>
          <w:rFonts w:eastAsia="Times New Roman" w:cs="Times New Roman"/>
          <w:szCs w:val="24"/>
        </w:rPr>
        <w:t xml:space="preserve">ρούμε να κάνουμε αλλιώς, εγώ μπορώ να το δεχτώ. Αλλά οι άλλοι, γιατί ήταν «προδότες» και «πουλημένοι», που επίσης είχαν βρεθεί σε μεγάλα και φοβερά αδιέξοδα για τους ίδιους λόγους; </w:t>
      </w:r>
    </w:p>
    <w:p w14:paraId="74B8E90D" w14:textId="77777777" w:rsidR="00D8133C" w:rsidRDefault="00A7505C">
      <w:pPr>
        <w:spacing w:line="600" w:lineRule="auto"/>
        <w:ind w:firstLine="720"/>
        <w:contextualSpacing/>
        <w:jc w:val="both"/>
        <w:rPr>
          <w:rFonts w:eastAsia="Times New Roman"/>
          <w:szCs w:val="24"/>
        </w:rPr>
      </w:pPr>
      <w:r>
        <w:rPr>
          <w:rFonts w:eastAsia="Times New Roman"/>
          <w:szCs w:val="24"/>
        </w:rPr>
        <w:t>Πρόκειται περί ενός απίστευτου θράσους, γιατί εξακολουθείτε να επικαλείστε</w:t>
      </w:r>
      <w:r>
        <w:rPr>
          <w:rFonts w:eastAsia="Times New Roman"/>
          <w:szCs w:val="24"/>
        </w:rPr>
        <w:t xml:space="preserve"> κάποιο εκ γενετής και εξ αριστερής μήτρας ηθικό πλεονέκτημα, τη στιγμή που ο αυταρχισμός, η διαπλοκή και η παραφθορά της πολιτικής γλώσσας είναι ένα σύννεφο που καταπίνει την πολιτική ζωή σήμερα. Μακριά από κάθε φραγμό καταφεύγετε στο έσχατο καταφύγιο του</w:t>
      </w:r>
      <w:r>
        <w:rPr>
          <w:rFonts w:eastAsia="Times New Roman"/>
          <w:szCs w:val="24"/>
        </w:rPr>
        <w:t xml:space="preserve"> λαϊκισμού όταν είναι σε αδιέξοδα, την αχαλίνωτη και κίβδηλη ηθικολογία «από εδώ οι καλοί, από εκεί οι κακοί», «από εδώ οι αγνοί και οι τίμιοι, από εκεί οι διεφθαρμένες ελίτ», το παλιό και το δήθεν νέο, αυτοί και απέναντι όλοι οι άλλοι. Αυτό είναι ένα νέο </w:t>
      </w:r>
      <w:r>
        <w:rPr>
          <w:rFonts w:eastAsia="Times New Roman"/>
          <w:szCs w:val="24"/>
        </w:rPr>
        <w:t xml:space="preserve">μυθολογικό υπόβαθρο για να καταλάβουμε πώς στήνεται ένα έργο συνεχώς ανανεωούμενο. </w:t>
      </w:r>
    </w:p>
    <w:p w14:paraId="74B8E90E"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4B8E90F" w14:textId="77777777" w:rsidR="00D8133C" w:rsidRDefault="00A7505C">
      <w:pPr>
        <w:spacing w:line="600" w:lineRule="auto"/>
        <w:ind w:firstLine="720"/>
        <w:contextualSpacing/>
        <w:jc w:val="both"/>
        <w:rPr>
          <w:rFonts w:eastAsia="Times New Roman"/>
          <w:szCs w:val="24"/>
        </w:rPr>
      </w:pPr>
      <w:r>
        <w:rPr>
          <w:rFonts w:eastAsia="Times New Roman"/>
          <w:szCs w:val="24"/>
        </w:rPr>
        <w:t>Όμως, δεν είναι μόνο αυτό. Εδώ μηδενίζονται τα πάντα, λες και η πολιτική ιστορία της χώρ</w:t>
      </w:r>
      <w:r>
        <w:rPr>
          <w:rFonts w:eastAsia="Times New Roman"/>
          <w:szCs w:val="24"/>
        </w:rPr>
        <w:t>ας αρχίζει με τους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Εκμηδενίζονται οι πάντες και προβάλλεστε οι ίδιοι με το φωτοστέφανο του αδιάφθορου και του λαϊκού τιμωρού. Διχάζουμε, πολώνουμε, εκτιμώντας ότι δεν έχουμε τίποτα να χάσουμε, αλλά ελπίζουμε ότι θα κερδίσουμε πόντους σε βάρο</w:t>
      </w:r>
      <w:r>
        <w:rPr>
          <w:rFonts w:eastAsia="Times New Roman"/>
          <w:szCs w:val="24"/>
        </w:rPr>
        <w:t xml:space="preserve">ς, δυστυχώς, της πολιτικής ομαλότητας και των θεσμών. Ο μέγιστος τίτλος τιμής ότι και οι άλλοι τα ίδια έκαναν, δεν είναι παράδειγμα πανικού και αδυναμίας. </w:t>
      </w:r>
    </w:p>
    <w:p w14:paraId="74B8E910"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κύριοι συνάδελφοι, θα ολοκληρώσω την ομιλία μου λέγοντας ότι εγώ από το Βήμα αυτό έχω επα</w:t>
      </w:r>
      <w:r>
        <w:rPr>
          <w:rFonts w:eastAsia="Times New Roman"/>
          <w:szCs w:val="24"/>
        </w:rPr>
        <w:t xml:space="preserve">νειλημμένα απευθύνει, όπως εγώ τις νιώθω, αγωνιώδεις προειδοποιήσεις σχετικά με τις κυβερνητικές πρακτικές που έχουν καταρρακώσει, κατά τη δική μου γνώμη, αξιακές παρακαταθήκες της Αριστεράς. Το πιο πολύτιμο πολιτικό της κεφάλαιο αισθάνομαι ότι λακτίζεται </w:t>
      </w:r>
      <w:r>
        <w:rPr>
          <w:rFonts w:eastAsia="Times New Roman"/>
          <w:szCs w:val="24"/>
        </w:rPr>
        <w:t xml:space="preserve">βάναυσα σε κάθε ευκαιρία και λυπάμαι βαθύτατα. Θα ήθελα πάλι να προειδοποιήσω, όσο μπορώ, και με όση προσωπική σεμνότητα έχω, για τον ολισθηρό και επικίνδυνο δρόμο που έχουμε ξαναπάρει σήμερα. </w:t>
      </w:r>
    </w:p>
    <w:p w14:paraId="74B8E911"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Κανείς δεν μπορεί να παραμείνει, κυρίες και κύριοι συνάδελφοι, επ’ άπειρον στην εξουσία, όσα μέσα κι αν χρησιμοποιήσει, είτε περιφρόνηση της Βουλής είτε του κράτους δικαίου είτε της δικαιοσύνης είτε των θεσμών, ό,τι κι αν μετέλθει. Είναι άκρως θλιβερό. </w:t>
      </w:r>
    </w:p>
    <w:p w14:paraId="74B8E912" w14:textId="77777777" w:rsidR="00D8133C" w:rsidRDefault="00A7505C">
      <w:pPr>
        <w:spacing w:line="600" w:lineRule="auto"/>
        <w:ind w:firstLine="720"/>
        <w:contextualSpacing/>
        <w:jc w:val="both"/>
        <w:rPr>
          <w:rFonts w:eastAsia="Times New Roman"/>
          <w:szCs w:val="24"/>
        </w:rPr>
      </w:pPr>
      <w:r>
        <w:rPr>
          <w:rFonts w:eastAsia="Times New Roman"/>
          <w:b/>
          <w:szCs w:val="24"/>
        </w:rPr>
        <w:t>ΠΡ</w:t>
      </w:r>
      <w:r>
        <w:rPr>
          <w:rFonts w:eastAsia="Times New Roman"/>
          <w:b/>
          <w:szCs w:val="24"/>
        </w:rPr>
        <w:t>ΟΕΔΡΕΥΩΝ (Γεώργιος Βαρεμένος):</w:t>
      </w:r>
      <w:r>
        <w:rPr>
          <w:rFonts w:eastAsia="Times New Roman"/>
          <w:szCs w:val="24"/>
        </w:rPr>
        <w:t xml:space="preserve"> Ωραία, εντάξει, κύριε Λυκούδη.</w:t>
      </w:r>
    </w:p>
    <w:p w14:paraId="74B8E913"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 ΛΥΚΟΥΔΗΣ (Ζ΄ Αντιπρόεδρος της Βουλής):</w:t>
      </w:r>
      <w:r>
        <w:rPr>
          <w:rFonts w:eastAsia="Times New Roman"/>
          <w:szCs w:val="24"/>
        </w:rPr>
        <w:t xml:space="preserve"> Τελειώνω, κύριε Πρόεδρε.</w:t>
      </w:r>
    </w:p>
    <w:p w14:paraId="74B8E914" w14:textId="77777777" w:rsidR="00D8133C" w:rsidRDefault="00A7505C">
      <w:pPr>
        <w:spacing w:line="600" w:lineRule="auto"/>
        <w:ind w:firstLine="720"/>
        <w:contextualSpacing/>
        <w:jc w:val="both"/>
        <w:rPr>
          <w:rFonts w:eastAsia="Times New Roman"/>
          <w:szCs w:val="24"/>
        </w:rPr>
      </w:pPr>
      <w:r>
        <w:rPr>
          <w:rFonts w:eastAsia="Times New Roman"/>
          <w:szCs w:val="24"/>
        </w:rPr>
        <w:t>Η πολιτική ζωή σήμερα οδηγείται ξανά σε έναν φαύλο διχαστικό κύκλο. Η ποινικοποίηση της πολιτικής ζωής αποτελεί έγκλημα κ</w:t>
      </w:r>
      <w:r>
        <w:rPr>
          <w:rFonts w:eastAsia="Times New Roman"/>
          <w:szCs w:val="24"/>
        </w:rPr>
        <w:t xml:space="preserve">αι δυναμίτη στα θεμέλια της πολιτικής ομαλότητας και της αναγκαίας συνεννόησης και ομοψυχίας ενώπιον των σοβαρών προκλήσεων που αντιμετωπίζει η χώρα. </w:t>
      </w:r>
    </w:p>
    <w:p w14:paraId="74B8E915"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Δεν μπορεί παρά η Κυβέρνηση σήμερα να γνωρίζει. Ακούσατε το πρωί τους εμπλεκόμενους πώς σας μίλησαν. Δεν </w:t>
      </w:r>
      <w:r>
        <w:rPr>
          <w:rFonts w:eastAsia="Times New Roman"/>
          <w:szCs w:val="24"/>
        </w:rPr>
        <w:t xml:space="preserve">μπορεί παρά να γνωρίζετε ότι υπάρχει και στην πολιτική, όπως και στο Κατά Ματθαίον Ευαγγέλιον, το «μάχαιραν έδωκες, μάχαιραν θα λάβεις». Όμως, πού θα οδηγηθεί η χώρα, κυρίες και κύριοι συνάδελφοι, έτσι; Παραπέμπονται δύο πρώην </w:t>
      </w:r>
      <w:r>
        <w:rPr>
          <w:rFonts w:eastAsia="Times New Roman"/>
          <w:szCs w:val="24"/>
        </w:rPr>
        <w:t>Π</w:t>
      </w:r>
      <w:r>
        <w:rPr>
          <w:rFonts w:eastAsia="Times New Roman"/>
          <w:szCs w:val="24"/>
        </w:rPr>
        <w:t xml:space="preserve">ρωθυπουργοί και οκτώ </w:t>
      </w:r>
      <w:r>
        <w:rPr>
          <w:rFonts w:eastAsia="Times New Roman"/>
          <w:szCs w:val="24"/>
        </w:rPr>
        <w:t>Υ</w:t>
      </w:r>
      <w:r>
        <w:rPr>
          <w:rFonts w:eastAsia="Times New Roman"/>
          <w:szCs w:val="24"/>
        </w:rPr>
        <w:t>πουργο</w:t>
      </w:r>
      <w:r>
        <w:rPr>
          <w:rFonts w:eastAsia="Times New Roman"/>
          <w:szCs w:val="24"/>
        </w:rPr>
        <w:t xml:space="preserve">ί και μηνύεται ο νυν </w:t>
      </w:r>
      <w:r>
        <w:rPr>
          <w:rFonts w:eastAsia="Times New Roman"/>
          <w:szCs w:val="24"/>
        </w:rPr>
        <w:t>Π</w:t>
      </w:r>
      <w:r>
        <w:rPr>
          <w:rFonts w:eastAsia="Times New Roman"/>
          <w:szCs w:val="24"/>
        </w:rPr>
        <w:t xml:space="preserve">ρωθυπουργός από τον προηγούμενο </w:t>
      </w:r>
      <w:r>
        <w:rPr>
          <w:rFonts w:eastAsia="Times New Roman"/>
          <w:szCs w:val="24"/>
        </w:rPr>
        <w:t>Π</w:t>
      </w:r>
      <w:r>
        <w:rPr>
          <w:rFonts w:eastAsia="Times New Roman"/>
          <w:szCs w:val="24"/>
        </w:rPr>
        <w:t xml:space="preserve">ρωθυπουργό ως αρχηγός συμμορίας. Πού οδηγείται η χώρα, κυρίες και κύριοι συνάδελφοι; Τι ασκό Αιόλου έχετε ανοίξει; Το έχετε πάρει χαμπάρι; </w:t>
      </w:r>
    </w:p>
    <w:p w14:paraId="74B8E916" w14:textId="77777777" w:rsidR="00D8133C" w:rsidRDefault="00A7505C">
      <w:pPr>
        <w:spacing w:line="600" w:lineRule="auto"/>
        <w:ind w:firstLine="720"/>
        <w:contextualSpacing/>
        <w:jc w:val="both"/>
        <w:rPr>
          <w:rFonts w:eastAsia="Times New Roman"/>
          <w:szCs w:val="24"/>
        </w:rPr>
      </w:pPr>
      <w:r>
        <w:rPr>
          <w:rFonts w:eastAsia="Times New Roman"/>
          <w:szCs w:val="24"/>
        </w:rPr>
        <w:t>Ευχαριστώ.</w:t>
      </w:r>
    </w:p>
    <w:p w14:paraId="74B8E91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(Χειροκροτήματα από τις πτέρυγες του Ποταμιού και </w:t>
      </w:r>
      <w:r>
        <w:rPr>
          <w:rFonts w:eastAsia="Times New Roman"/>
          <w:szCs w:val="24"/>
        </w:rPr>
        <w:t>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918"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Νικολόπουλος έχει τον λόγο.</w:t>
      </w:r>
    </w:p>
    <w:p w14:paraId="74B8E919"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Τι θα πρέπει να κάνουμε, λοιπόν; Να μην ψηφίσουμε να διερευνηθούν όλα αυτά; Να ακούσουμε τον Κυριάκο Μητσοτάκη που λέει «δ</w:t>
      </w:r>
      <w:r>
        <w:rPr>
          <w:rFonts w:eastAsia="Times New Roman"/>
          <w:szCs w:val="24"/>
        </w:rPr>
        <w:t>εν υπάρχουν στοιχεία»; Δεν θεωρώ ότι δεν ξέρει, ότι είναι τόσο χαζός, ότι τώρα ξεκινά δηλαδή η διαδικασία. Δεν το πιστεύω. Το ξέρει ότι δεν έχει γίνει έρευνα, βέβαια, αλλά κάνει ότι δεν ξέρει τίποτα. Κάνει ότι δεν του λέει ο Γεωργαντάς ή ο Μηταράκης ότι έν</w:t>
      </w:r>
      <w:r>
        <w:rPr>
          <w:rFonts w:eastAsia="Times New Roman"/>
          <w:szCs w:val="24"/>
        </w:rPr>
        <w:t xml:space="preserve">αν χρόνο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κουβεντιάζουμε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έρχονται στοιχεία. Δεν γίνεται να μην το ξέρει. Δεν γίνεται να μην άκουσε ότι πήγαμε και εμείς, όπως ο Τζανακόπουλος, αλλά ήσαν όλοι εκεί, στους εισαγγελείς…</w:t>
      </w:r>
    </w:p>
    <w:p w14:paraId="74B8E91A" w14:textId="77777777" w:rsidR="00D8133C" w:rsidRDefault="00A7505C">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Κατ’ εντ</w:t>
      </w:r>
      <w:r>
        <w:rPr>
          <w:rFonts w:eastAsia="Times New Roman"/>
          <w:szCs w:val="24"/>
        </w:rPr>
        <w:t>ολή!</w:t>
      </w:r>
    </w:p>
    <w:p w14:paraId="74B8E91B"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Κατ’ εντολή -το έγραψαν οι εφημερίδες- της </w:t>
      </w:r>
      <w:r>
        <w:rPr>
          <w:rFonts w:eastAsia="Times New Roman"/>
          <w:szCs w:val="24"/>
        </w:rPr>
        <w:t>ε</w:t>
      </w:r>
      <w:r>
        <w:rPr>
          <w:rFonts w:eastAsia="Times New Roman"/>
          <w:szCs w:val="24"/>
        </w:rPr>
        <w:t>πιτροπής εννοώ. Και μας είπε η κ</w:t>
      </w:r>
      <w:r>
        <w:rPr>
          <w:rFonts w:eastAsia="Times New Roman"/>
          <w:szCs w:val="24"/>
        </w:rPr>
        <w:t>.</w:t>
      </w:r>
      <w:r>
        <w:rPr>
          <w:rFonts w:eastAsia="Times New Roman"/>
          <w:szCs w:val="24"/>
        </w:rPr>
        <w:t xml:space="preserve"> Τουλουπάκη. Συμμορίτισσα και η κ</w:t>
      </w:r>
      <w:r>
        <w:rPr>
          <w:rFonts w:eastAsia="Times New Roman"/>
          <w:szCs w:val="24"/>
        </w:rPr>
        <w:t>.</w:t>
      </w:r>
      <w:r>
        <w:rPr>
          <w:rFonts w:eastAsia="Times New Roman"/>
          <w:szCs w:val="24"/>
        </w:rPr>
        <w:t xml:space="preserve"> Τουλουπάκη; Είναι κανένας από τα Χανιά εδώ; Για να ακούν οι Χανιώτες. Την κόρη του Τουλουπάκη να τη λέει «συμμορίτισσα» και «ορντινάντσα»; Μπράβο! Μπράβο, Μητσοτάκη και μπράβο Σαμαρά! Συμμορίτης λοιπόν και ο Σούρλας που είπε ό,τι είπε ο Παπαγγελόπουλος, ο</w:t>
      </w:r>
      <w:r>
        <w:rPr>
          <w:rFonts w:eastAsia="Times New Roman"/>
          <w:szCs w:val="24"/>
        </w:rPr>
        <w:t xml:space="preserve"> άλλος συμμορίτης, ότι «ναι, είναι το μεγαλύτερο σκάνδαλο». </w:t>
      </w:r>
      <w:r>
        <w:rPr>
          <w:rFonts w:eastAsia="Times New Roman" w:cs="Times New Roman"/>
          <w:szCs w:val="24"/>
        </w:rPr>
        <w:t>Άμα είναι 12 δισεκατομμύρια κάθε χρόνο, πόσο είναι το μεγαλύτερο σκάνδαλο; Άρα, συμμορίτες και αυτοί. Μάλιστα!</w:t>
      </w:r>
    </w:p>
    <w:p w14:paraId="74B8E91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Ακούω, λοιπόν, κάποιους προσεκτικούς, δήθεν προοδευτικούς, που λένε ότι δεν πρέπει, β</w:t>
      </w:r>
      <w:r>
        <w:rPr>
          <w:rFonts w:eastAsia="Times New Roman" w:cs="Times New Roman"/>
          <w:szCs w:val="24"/>
        </w:rPr>
        <w:t>ρε παιδί μου, να διχάσουμε τον κόσμο. Αλήθεια; Μιλήσατε εσείς έξω με τον κόσμο;</w:t>
      </w:r>
    </w:p>
    <w:p w14:paraId="74B8E91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Ξέρω πάρα πολύ καλά ότι οι </w:t>
      </w:r>
      <w:r>
        <w:rPr>
          <w:rFonts w:eastAsia="Times New Roman" w:cs="Times New Roman"/>
          <w:szCs w:val="24"/>
        </w:rPr>
        <w:t>ν</w:t>
      </w:r>
      <w:r>
        <w:rPr>
          <w:rFonts w:eastAsia="Times New Roman" w:cs="Times New Roman"/>
          <w:szCs w:val="24"/>
        </w:rPr>
        <w:t>εοδημοκράτες δεν θα ήθελαν σήμερα να δουν το θέαμα που θα δουν σε λίγο, να μην ψηφίζουν και να υπηρετήσουν ένα καινούργιο αξίωμα, όχι εκείνο που μέχ</w:t>
      </w:r>
      <w:r>
        <w:rPr>
          <w:rFonts w:eastAsia="Times New Roman" w:cs="Times New Roman"/>
          <w:szCs w:val="24"/>
        </w:rPr>
        <w:t>ρι τώρα ήξεραν, το «ψηφίστε μας για να βάλουμε τους κλέφτες φυλακή και να πάρουμε πίσω τα κλεμμένα», αλλά το «ψηφίστε μας γι’ αυτό που ακούστηκε σήμερα εδώ από τον Σαμαρά, τον Βενιζέλο και τον Μητσοτάκη. Ψηφίστε μας για να μην πάει κανένας κλέφτης φυλακή».</w:t>
      </w:r>
    </w:p>
    <w:p w14:paraId="74B8E91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εγώ είδα και στις εξεταστικές επιτροπές που είμαι ότι τις ψήφισαν.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δηλαδή την έχουν ψηφίσει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της Υγείας, που μας βλέπει κάθε εβδομάδα ο κόσμος από το κανάλι. Εκεί, όμως, ενώ ψήφισαν για να βρούμε τα στοιχεία, </w:t>
      </w:r>
      <w:r>
        <w:rPr>
          <w:rFonts w:eastAsia="Times New Roman" w:cs="Times New Roman"/>
          <w:szCs w:val="24"/>
        </w:rPr>
        <w:t>αυτά που όλοι λένε ότι λείπουν, όποιος βλέπει τους Βουλευτές, και με κλειστά μάτια να είναι, καταλαβαίνει ποιοι δεν θέλουν να βρεθούν τα στοιχεία. Έρχεται ο μάρτυρας και τον υπερασπίζονται.</w:t>
      </w:r>
    </w:p>
    <w:p w14:paraId="74B8E91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Το ίδιο έγινε και όταν ήρθαν οι νταβατζήδες. Καταλαβαίνει και λέει</w:t>
      </w:r>
      <w:r>
        <w:rPr>
          <w:rFonts w:eastAsia="Times New Roman" w:cs="Times New Roman"/>
          <w:szCs w:val="24"/>
        </w:rPr>
        <w:t xml:space="preserve"> ο «μαύρος» ο </w:t>
      </w:r>
      <w:r>
        <w:rPr>
          <w:rFonts w:eastAsia="Times New Roman" w:cs="Times New Roman"/>
          <w:szCs w:val="24"/>
        </w:rPr>
        <w:t>ν</w:t>
      </w:r>
      <w:r>
        <w:rPr>
          <w:rFonts w:eastAsia="Times New Roman" w:cs="Times New Roman"/>
          <w:szCs w:val="24"/>
        </w:rPr>
        <w:t>εοδημοκράτης: «Τι δουλειά έχω εγώ με αυτούς τους απατεώνες; Γιατί εγώ θα πρέπει να απολογούμαι για αυτούς; Έχω κανέναν λόγο;» Όσοι από εσάς δεν έχετε δει εξεταστική, να βλέπετε, σας παρακαλώ, για να καταλαβαίνετε αυτό που σας λέω.</w:t>
      </w:r>
    </w:p>
    <w:p w14:paraId="74B8E92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Άρα, δεν έ</w:t>
      </w:r>
      <w:r>
        <w:rPr>
          <w:rFonts w:eastAsia="Times New Roman" w:cs="Times New Roman"/>
          <w:szCs w:val="24"/>
        </w:rPr>
        <w:t>χει καμ</w:t>
      </w:r>
      <w:r>
        <w:rPr>
          <w:rFonts w:eastAsia="Times New Roman" w:cs="Times New Roman"/>
          <w:szCs w:val="24"/>
        </w:rPr>
        <w:t>μ</w:t>
      </w:r>
      <w:r>
        <w:rPr>
          <w:rFonts w:eastAsia="Times New Roman" w:cs="Times New Roman"/>
          <w:szCs w:val="24"/>
        </w:rPr>
        <w:t xml:space="preserve">ιά σημασία τι θα ψηφίσουν. Δεν έχει σημασία ό,τι και να ψηφίσουν, αφού δεν τους αφήνουν να κάνουν ερωτήσεις, να φέρουν στοιχεία, αφού έχουν εντολές: «μη, κουκουλώστε τα, και μάλιστα, μπερδέψτε τα για να μην καταλαβαίνει ο κόσμος», όπως σήμερα. </w:t>
      </w:r>
    </w:p>
    <w:p w14:paraId="74B8E92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Σήμ</w:t>
      </w:r>
      <w:r>
        <w:rPr>
          <w:rFonts w:eastAsia="Times New Roman" w:cs="Times New Roman"/>
          <w:szCs w:val="24"/>
        </w:rPr>
        <w:t>ερα τελικά τι έγινε; Υπάρχει σκάνδαλο ή δεν υπάρχει; Ο Σαράκης είναι υπαρκτό πρόσωπο; Είναι υποψήφιος της Νέας Δημοκρατίας; Και αυτός συμμορίτης είναι; Δεν ξέρετε με ποιους πήγε ο Σαράκης στην Αμερική; Δεν ξέρετε ότι μπορεί να υπάρχει κάποιος στους μάρτυρε</w:t>
      </w:r>
      <w:r>
        <w:rPr>
          <w:rFonts w:eastAsia="Times New Roman" w:cs="Times New Roman"/>
          <w:szCs w:val="24"/>
        </w:rPr>
        <w:t>ς που να ήταν και Υπουργός. Εσείς δεν ξέρετε! Μόνο τον Σαλμά ξέρετε!</w:t>
      </w:r>
    </w:p>
    <w:p w14:paraId="74B8E92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Δεν ήρθε στην επιτροπή, κύριε Γεωργαντά, ο Σαλμάς; Δεν μας είπε ο Σαλμάς εμάς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Δεν τα είπατε αυτά του Μητσοτάκη; Μας τα είπε ο Σαλμάς και γι’ αυτό σκέφτομαι μήπως πρέπει</w:t>
      </w:r>
      <w:r>
        <w:rPr>
          <w:rFonts w:eastAsia="Times New Roman" w:cs="Times New Roman"/>
          <w:szCs w:val="24"/>
        </w:rPr>
        <w:t xml:space="preserve"> να κάνω κι εγώ για τον Σαλμά ό,τι είπε ο Καμμένος. Αν και φοβάμαι ότι αν το κάνουμε όλοι, θα τον διαγράψει ο Μητσοτάκης, γιατί δεν θα έχει ύπνο. Γιατί σου λέει: «άμα τα πει ο Σαλμάς, τώρα τι θα γίνει;»</w:t>
      </w:r>
    </w:p>
    <w:p w14:paraId="74B8E92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έλα που θα έπρεπε κάποιοι να προβληματίζονται ό</w:t>
      </w:r>
      <w:r>
        <w:rPr>
          <w:rFonts w:eastAsia="Times New Roman" w:cs="Times New Roman"/>
          <w:szCs w:val="24"/>
        </w:rPr>
        <w:t xml:space="preserve">ταν διαβάζουν στις εφημερίδες, όταν μας λένε ότι υπάρχουν δέκα χιλιάδες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ότι υπάρχουν έγγραφα, ότι υπάρχουν βίντεο, ότι υπάρχουν μαγνητοφωνημένες συνομιλίες. Δηλαδή πόσο ξεφτίλα πρέπει να γίνουν κάποιοι για να αφήσουν τις καλαματιανές μαγκιές; Πόσο </w:t>
      </w:r>
      <w:r>
        <w:rPr>
          <w:rFonts w:eastAsia="Times New Roman" w:cs="Times New Roman"/>
          <w:szCs w:val="24"/>
        </w:rPr>
        <w:t>δηλαδή; Είναι δυνατόν στην αυλή του «Παναθηναϊκάκια» να γίνεται τέτοια κουβέντα; Είναι δυνατόν;</w:t>
      </w:r>
    </w:p>
    <w:p w14:paraId="74B8E92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B8E92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Είναι εδώ ο κ. Βούτσης; Κύριε Πρόεδρε, είπε ο Σαμαράς σήμερα -κάντε του το χ</w:t>
      </w:r>
      <w:r>
        <w:rPr>
          <w:rFonts w:eastAsia="Times New Roman" w:cs="Times New Roman"/>
          <w:szCs w:val="24"/>
        </w:rPr>
        <w:t>ατίρι- ότι παραιτείται από την ασυλία του. Για φέρτε, σας παρακαλώ πολύ, τη δικογραφία, να δούμε και τον Αθανασίου, να δούμε γιατί έγινε Βουλευτής Επικρατείας ο Αθανασίου, να δούμε σε πόσες υποθέσεις εμπλέκεται.</w:t>
      </w:r>
    </w:p>
    <w:p w14:paraId="74B8E92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εδώ ο Βορίδης; Στην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xml:space="preserve"> έστελνε, </w:t>
      </w:r>
      <w:r>
        <w:rPr>
          <w:rFonts w:eastAsia="Times New Roman" w:cs="Times New Roman"/>
          <w:szCs w:val="24"/>
        </w:rPr>
        <w:t xml:space="preserve">λέει,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ο Ψυχάρης –είναι μέσα στη δικογραφία- και έλεγε: «Εκείνο τον μ... τον Υφυπουργό Ανάπτυξης, τον Ασημάκη Παπαγεωργίου, μεθαύριο που θα έρθει ο Σαμαράς από τις Βρυξέλες, θα του πω εγώ και θα το τακτοποιήσει το θέμα». Αυτό είναι στη δικογραφία. Κά</w:t>
      </w:r>
      <w:r>
        <w:rPr>
          <w:rFonts w:eastAsia="Times New Roman" w:cs="Times New Roman"/>
          <w:szCs w:val="24"/>
        </w:rPr>
        <w:t>νουν ότι δεν ξέρουν τώρα. Ποιος από εσάς δεν ξέρει; Ένας να πει: «Εγώ δεν ξέρω τι έχει γίνει».</w:t>
      </w:r>
    </w:p>
    <w:p w14:paraId="74B8E92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Πού είναι ο Νικήτας Κακλαμάνης που έλεγε για τα πιράνχας; Ποιος δεν θυμάται τον τίτλο με τα πιράνχας; Ποιος ήταν τα πιράνχας; Δεν είναι ο Κακλαμάνης Νέα Δημοκρατ</w:t>
      </w:r>
      <w:r>
        <w:rPr>
          <w:rFonts w:eastAsia="Times New Roman" w:cs="Times New Roman"/>
          <w:szCs w:val="24"/>
        </w:rPr>
        <w:t>ία, δεν είναι ο Νικολόπουλος Νέα Δημοκρατία, είναι ο Μητσοτάκης Νέα Δημοκρατία! Τι να πω, λοιπόν;</w:t>
      </w:r>
    </w:p>
    <w:p w14:paraId="74B8E928" w14:textId="77777777" w:rsidR="00D8133C" w:rsidRDefault="00A7505C">
      <w:pPr>
        <w:spacing w:line="600" w:lineRule="auto"/>
        <w:ind w:firstLine="720"/>
        <w:contextualSpacing/>
        <w:jc w:val="both"/>
        <w:rPr>
          <w:rFonts w:eastAsia="Times New Roman"/>
          <w:szCs w:val="24"/>
        </w:rPr>
      </w:pPr>
      <w:r>
        <w:rPr>
          <w:rFonts w:eastAsia="Times New Roman" w:cs="Times New Roman"/>
          <w:szCs w:val="24"/>
        </w:rPr>
        <w:t>Κυρίες και κύριοι, κοιτάξτε: Εάν εδώ δεν ψηφίσουμε όπως θέλει ο Μητσοτάκης, τότε ένα έχουμε να καταφέρουμε, να τους απαλλάξουμε όλους πραγματικά. Όμως, να πάμ</w:t>
      </w:r>
      <w:r>
        <w:rPr>
          <w:rFonts w:eastAsia="Times New Roman" w:cs="Times New Roman"/>
          <w:szCs w:val="24"/>
        </w:rPr>
        <w:t>ε να βγάλουμε και εκείνον τον Άκη απ’ έξω.</w:t>
      </w:r>
      <w:r>
        <w:rPr>
          <w:rFonts w:eastAsia="Times New Roman" w:cs="Times New Roman"/>
          <w:szCs w:val="24"/>
        </w:rPr>
        <w:t xml:space="preserve"> </w:t>
      </w:r>
      <w:r>
        <w:rPr>
          <w:rFonts w:eastAsia="Times New Roman"/>
          <w:szCs w:val="24"/>
        </w:rPr>
        <w:t>Γιατί αν και τότε είχαν ακούσει αυτή τη φωνή που λέγεται</w:t>
      </w:r>
      <w:r>
        <w:rPr>
          <w:rFonts w:eastAsia="Times New Roman"/>
          <w:szCs w:val="24"/>
        </w:rPr>
        <w:t>,</w:t>
      </w:r>
      <w:r>
        <w:rPr>
          <w:rFonts w:eastAsia="Times New Roman"/>
          <w:szCs w:val="24"/>
        </w:rPr>
        <w:t xml:space="preserve"> σήμερα ο Τσοχατζόπουλος δεν θα ήταν φυλακή, ούτε ο Σμπώκος, ούτε όλοι οι άλλοι.</w:t>
      </w:r>
    </w:p>
    <w:p w14:paraId="74B8E929" w14:textId="77777777" w:rsidR="00D8133C" w:rsidRDefault="00A7505C">
      <w:pPr>
        <w:spacing w:line="600" w:lineRule="auto"/>
        <w:ind w:firstLine="720"/>
        <w:contextualSpacing/>
        <w:jc w:val="both"/>
        <w:rPr>
          <w:rFonts w:eastAsia="Times New Roman"/>
          <w:szCs w:val="24"/>
        </w:rPr>
      </w:pPr>
      <w:r>
        <w:rPr>
          <w:rFonts w:eastAsia="Times New Roman"/>
          <w:szCs w:val="24"/>
        </w:rPr>
        <w:t>Τέλος, μη σας παραμυθιάζουν. Ξέρετε πόσοι από αυτούς έχουν γυρίσει πίσω λεφ</w:t>
      </w:r>
      <w:r>
        <w:rPr>
          <w:rFonts w:eastAsia="Times New Roman"/>
          <w:szCs w:val="24"/>
        </w:rPr>
        <w:t xml:space="preserve">τά από τους «νταβατζήδες»; Ξέρετε πόσων έχουν δεσμευτεί οι λογαριασμοί μέσα από τη δουλειά των </w:t>
      </w:r>
      <w:r>
        <w:rPr>
          <w:rFonts w:eastAsia="Times New Roman"/>
          <w:szCs w:val="24"/>
        </w:rPr>
        <w:t>ε</w:t>
      </w:r>
      <w:r>
        <w:rPr>
          <w:rFonts w:eastAsia="Times New Roman"/>
          <w:szCs w:val="24"/>
        </w:rPr>
        <w:t xml:space="preserve">ξεταστικών </w:t>
      </w:r>
      <w:r>
        <w:rPr>
          <w:rFonts w:eastAsia="Times New Roman"/>
          <w:szCs w:val="24"/>
        </w:rPr>
        <w:t>ε</w:t>
      </w:r>
      <w:r>
        <w:rPr>
          <w:rFonts w:eastAsia="Times New Roman"/>
          <w:szCs w:val="24"/>
        </w:rPr>
        <w:t>πιτροπών, που λένε οι δήθεν: «Και τι κάνουν, μωρέ, στις εξεταστικές επιτροπές;» Μας είπαν σήμερα εδώ οι σπουδαίοι, οι δήθεν: «Α σιγά, αυτά τα κάνετε</w:t>
      </w:r>
      <w:r>
        <w:rPr>
          <w:rFonts w:eastAsia="Times New Roman"/>
          <w:szCs w:val="24"/>
        </w:rPr>
        <w:t xml:space="preserve"> έτσι, για να δημιουργείτε εντυπώσεις». Για ρώτα τον Ψυχάρη. Για ρώτα τον Μπόμπολα. Για ρώτα τον Αλαφούζο.</w:t>
      </w:r>
    </w:p>
    <w:p w14:paraId="74B8E92A"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Βλέπεις, όμως, ο Πρόεδρος εδώ της Βουλής δεν μας απαντάει κιόλας. Του στέλνουμε γράμματα, για τον Δασκαλαντωνάκη εχθές. Για κάθε ερώτηση που κάνουμε </w:t>
      </w:r>
      <w:r>
        <w:rPr>
          <w:rFonts w:eastAsia="Times New Roman"/>
          <w:szCs w:val="24"/>
        </w:rPr>
        <w:t xml:space="preserve">έχουμε και αγωγές, κύριε Πρόεδρε. Έχουμε και αγωγές και δεν έχουμε ούτε νομική στήριξη. Και βγαίνουν στο τέλος τα κλεμμένα. </w:t>
      </w:r>
    </w:p>
    <w:p w14:paraId="74B8E92B"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Δεν θέλετε, συνάδελφοι, να γυρίσουν πίσω τα κλεμμένα; Ο παπάς της ενορίας τα πήρε τα λεφτά; Ποιος τα πήρε τα λεφτά; </w:t>
      </w:r>
    </w:p>
    <w:p w14:paraId="74B8E92C" w14:textId="77777777" w:rsidR="00D8133C" w:rsidRDefault="00A7505C">
      <w:pPr>
        <w:spacing w:line="600" w:lineRule="auto"/>
        <w:ind w:firstLine="720"/>
        <w:contextualSpacing/>
        <w:jc w:val="both"/>
        <w:rPr>
          <w:rFonts w:eastAsia="Times New Roman"/>
          <w:szCs w:val="24"/>
        </w:rPr>
      </w:pPr>
      <w:r>
        <w:rPr>
          <w:rFonts w:eastAsia="Times New Roman"/>
          <w:szCs w:val="24"/>
        </w:rPr>
        <w:t>Κυρίες και κύρ</w:t>
      </w:r>
      <w:r>
        <w:rPr>
          <w:rFonts w:eastAsia="Times New Roman"/>
          <w:szCs w:val="24"/>
        </w:rPr>
        <w:t xml:space="preserve">ιοι συνάδελφοι, είναι βέβαιο ότι έτσι δεν πάει. Εδώ κάποιοι νομίζουν -και όχι μόνο από τη Νέα Δημοκρατία, αλλά και από άλλες παρατάξεις- ότι ο κόσμος τούς παρακολουθεί. Κάνουν τραγικό λάθος. </w:t>
      </w:r>
    </w:p>
    <w:p w14:paraId="74B8E92D" w14:textId="77777777" w:rsidR="00D8133C" w:rsidRDefault="00A7505C">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Ολοκληρώνετε, κύριε Νικολόπουλε.</w:t>
      </w:r>
    </w:p>
    <w:p w14:paraId="74B8E92E"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Βλέπω έναν συμπολίτη μου εκεί κάτω που χαμογελάει. Νομίζει ότι παίρνει παράσημα, αλλά όταν τον χαϊδεύουν οι δήθεν της ελίτ, όταν τον χαϊδεύουν οι «νταβατζήδες», όταν τον καλούν να έχει στασίδι κάτω σ</w:t>
      </w:r>
      <w:r>
        <w:rPr>
          <w:rFonts w:eastAsia="Times New Roman"/>
          <w:szCs w:val="24"/>
        </w:rPr>
        <w:t xml:space="preserve">το Φάληρο μόνιμο ή και άλλους από εδώ, να ξέρετε ότι αυτοί έχουν εξασφαλίσει το αντίδοτο και το αντάλλαγμα. </w:t>
      </w:r>
    </w:p>
    <w:p w14:paraId="74B8E92F" w14:textId="77777777" w:rsidR="00D8133C" w:rsidRDefault="00A7505C">
      <w:pPr>
        <w:spacing w:line="600" w:lineRule="auto"/>
        <w:ind w:firstLine="720"/>
        <w:contextualSpacing/>
        <w:jc w:val="both"/>
        <w:rPr>
          <w:rFonts w:eastAsia="Times New Roman"/>
          <w:szCs w:val="24"/>
        </w:rPr>
      </w:pPr>
      <w:r>
        <w:rPr>
          <w:rFonts w:eastAsia="Times New Roman"/>
          <w:szCs w:val="24"/>
        </w:rPr>
        <w:t>Εμείς την ψήφο μας δεν θα την ανταλλάξουμε αντί πινακίου φακής. Είμαι σίγουρος ότι μπορεί να μην είναι όλοι από τους εμπλεκόμενους με τις ίδιες ευθ</w:t>
      </w:r>
      <w:r>
        <w:rPr>
          <w:rFonts w:eastAsia="Times New Roman"/>
          <w:szCs w:val="24"/>
        </w:rPr>
        <w:t>ύνες, αλλά ότι πρέπει σήμερα να κάνουμε το καθήκον μας και να στείλουμε ένα μήνυμα, ότι δεν ανεχόμαστε. Πώς το είπε ο Σαμαράς; Δεν ανέχομαι, λέει, μύγα στο σπαθί μου. Αφού, δεν ανέχεσαι, κύριε Αντώνη μου, έλα εδώ να ψηφίσεις. Έλα εδώ, λοιπόν, να μας πεις κ</w:t>
      </w:r>
      <w:r>
        <w:rPr>
          <w:rFonts w:eastAsia="Times New Roman"/>
          <w:szCs w:val="24"/>
        </w:rPr>
        <w:t>αι να απαντήσεις σε όλα τα ερωτήματα που θα τεθούν.</w:t>
      </w:r>
    </w:p>
    <w:p w14:paraId="74B8E930"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Ένας έχασε και την </w:t>
      </w:r>
      <w:r>
        <w:rPr>
          <w:rFonts w:eastAsia="Times New Roman"/>
          <w:szCs w:val="24"/>
        </w:rPr>
        <w:t>Π</w:t>
      </w:r>
      <w:r>
        <w:rPr>
          <w:rFonts w:eastAsia="Times New Roman"/>
          <w:szCs w:val="24"/>
        </w:rPr>
        <w:t xml:space="preserve">ροεδρία της Δημοκρατίας όχι γιατί διόρισε την πεθερά του και δεν πήγαινε για δουλειά στο ΚΕΕΛΠΝΟ, αλλά γιατί, ενώ είχε ράψει το κοστούμι, την τελευταία ώρα έμαθαν αυτά που κάνουμε ότι </w:t>
      </w:r>
      <w:r>
        <w:rPr>
          <w:rFonts w:eastAsia="Times New Roman"/>
          <w:szCs w:val="24"/>
        </w:rPr>
        <w:t xml:space="preserve">δεν ξέρουμε εμείς, ότι είναι μπλεγμένος στο σκάνδαλο </w:t>
      </w:r>
      <w:r>
        <w:rPr>
          <w:rFonts w:eastAsia="Times New Roman"/>
          <w:szCs w:val="24"/>
        </w:rPr>
        <w:t>«ΝΟ</w:t>
      </w:r>
      <w:r>
        <w:rPr>
          <w:rFonts w:eastAsia="Times New Roman"/>
          <w:szCs w:val="24"/>
          <w:lang w:val="en-US"/>
        </w:rPr>
        <w:t>VARTIS</w:t>
      </w:r>
      <w:r>
        <w:rPr>
          <w:rFonts w:eastAsia="Times New Roman"/>
          <w:szCs w:val="24"/>
        </w:rPr>
        <w:t>»</w:t>
      </w:r>
      <w:r>
        <w:rPr>
          <w:rFonts w:eastAsia="Times New Roman"/>
          <w:szCs w:val="24"/>
        </w:rPr>
        <w:t>.</w:t>
      </w:r>
    </w:p>
    <w:p w14:paraId="74B8E931" w14:textId="77777777" w:rsidR="00D8133C" w:rsidRDefault="00A7505C">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74B8E932" w14:textId="77777777" w:rsidR="00D8133C" w:rsidRDefault="00A7505C">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Γιατί ακούστε, κύριε Κουτσούκο, μπορεί να είστε από τον Πύργο και εγώ από την Πάτρα είμαι, αλλά εκεί κάτω για τα εμβόλια όλοι αναρω</w:t>
      </w:r>
      <w:r>
        <w:rPr>
          <w:rFonts w:eastAsia="Times New Roman"/>
          <w:szCs w:val="24"/>
        </w:rPr>
        <w:t>τιούνται τι έγιναν τα εμβόλια και δεν δόθηκε η δυνατότητα στον καψερό τον Αβραμόπουλο να απαντήσει τι έγιναν τα εμβόλια. Ας τους δώσουμε τη δυνατότητα να μάθουν, λοιπόν, τι έγιναν τα εμβόλια.</w:t>
      </w:r>
    </w:p>
    <w:p w14:paraId="74B8E93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4B8E934" w14:textId="77777777" w:rsidR="00D8133C" w:rsidRDefault="00A7505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Τα ψήφισες τα εμβόλια!</w:t>
      </w:r>
    </w:p>
    <w:p w14:paraId="74B8E935" w14:textId="77777777" w:rsidR="00D8133C" w:rsidRDefault="00A7505C">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 xml:space="preserve">ΡΟΕΔΡΕΥΩΝ (Γεώργιος Βαρεμένος): </w:t>
      </w:r>
      <w:r>
        <w:rPr>
          <w:rFonts w:eastAsia="Times New Roman"/>
          <w:szCs w:val="24"/>
        </w:rPr>
        <w:t>Ευχαριστούμε πολύ.</w:t>
      </w:r>
    </w:p>
    <w:p w14:paraId="74B8E936" w14:textId="77777777" w:rsidR="00D8133C" w:rsidRDefault="00A7505C">
      <w:pPr>
        <w:spacing w:line="600" w:lineRule="auto"/>
        <w:ind w:firstLine="720"/>
        <w:contextualSpacing/>
        <w:jc w:val="both"/>
        <w:rPr>
          <w:rFonts w:eastAsia="Times New Roman"/>
          <w:szCs w:val="24"/>
        </w:rPr>
      </w:pPr>
      <w:r>
        <w:rPr>
          <w:rFonts w:eastAsia="Times New Roman"/>
          <w:szCs w:val="24"/>
        </w:rPr>
        <w:t>Ο Υπουργός Υγείας κ. Ξανθός έχει τον λόγο.</w:t>
      </w:r>
    </w:p>
    <w:p w14:paraId="74B8E937"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Αγαπητοί συνάδελφοι, μάλλον είναι άχαρος ο ρόλος του τελευταίου ομιλητή. Έχουμε μια εξαντλητική συνεδρίαση με πολύ μεγάλη ένταση</w:t>
      </w:r>
      <w:r>
        <w:rPr>
          <w:rFonts w:eastAsia="Times New Roman"/>
          <w:szCs w:val="24"/>
        </w:rPr>
        <w:t>, αναμενόμενη κατά την άποψή μου.</w:t>
      </w:r>
    </w:p>
    <w:p w14:paraId="74B8E938" w14:textId="77777777" w:rsidR="00D8133C" w:rsidRDefault="00A7505C">
      <w:pPr>
        <w:spacing w:line="600" w:lineRule="auto"/>
        <w:ind w:firstLine="720"/>
        <w:contextualSpacing/>
        <w:jc w:val="both"/>
        <w:rPr>
          <w:rFonts w:eastAsia="Times New Roman" w:cs="Times New Roman"/>
          <w:szCs w:val="24"/>
        </w:rPr>
      </w:pPr>
      <w:r>
        <w:rPr>
          <w:rFonts w:eastAsia="Times New Roman"/>
          <w:szCs w:val="24"/>
        </w:rPr>
        <w:t>Θα προσπαθήσω, λοιπόν, κλείνοντας αυτή τη συνεδρίαση να δώσω ορισμένες διευκρινίσεις και ορισμένες απαντήσεις. Νομίζω ότι καταλαβαίνουμε όλοι τη δυσκολία της διαδικασίας. Καταλαβαίνουμε την ανάγκη να υπάρξει μια πειστική α</w:t>
      </w:r>
      <w:r>
        <w:rPr>
          <w:rFonts w:eastAsia="Times New Roman"/>
          <w:szCs w:val="24"/>
        </w:rPr>
        <w:t>πάντηση από την πλευρά των φερόμενων ως εμπλεκομένων σε αυτήν την υπόθεση.</w:t>
      </w:r>
      <w:r>
        <w:rPr>
          <w:rFonts w:eastAsia="Times New Roman"/>
          <w:szCs w:val="24"/>
        </w:rPr>
        <w:t xml:space="preserve"> </w:t>
      </w:r>
      <w:r>
        <w:rPr>
          <w:rFonts w:eastAsia="Times New Roman" w:cs="Times New Roman"/>
          <w:szCs w:val="24"/>
        </w:rPr>
        <w:t>Καταλαβαίνουμε την ανάγκη να υπάρξει ένας πολιτικός αντιπερισπασμός με βολές εναντίον της Κυβέρνησης. Όλα αυτά είναι κατανοητά. Αυτό όμως που μάλλον δεν καταλαβαίνετε, αγαπητοί συνά</w:t>
      </w:r>
      <w:r>
        <w:rPr>
          <w:rFonts w:eastAsia="Times New Roman" w:cs="Times New Roman"/>
          <w:szCs w:val="24"/>
        </w:rPr>
        <w:t xml:space="preserve">δελφοι της Αντιπολίτευσης, είναι ότι η θεωρία της σκευωρίας σε ένα τέτοιο σκάνδαλο, με αυτές τις διαστάσεις, τις διεθνείς, είναι πολύ έντονα ενοχική. Μάλιστα όταν ενισχύεται με ακροδεξιά και εμφυλιοπολεμικά χαρακτηριστικά γίνεται πολύ επικίνδυνη. </w:t>
      </w:r>
    </w:p>
    <w:p w14:paraId="74B8E93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λοιπόν, ένα σκάνδαλο αδιαμφισβήτητο. Πλέον είναι κοινός τόπος, απ’ ό,τι καταλαβαίνω, απ’ όλους. Κανείς δεν μπορεί να αμφισβητήσει ότι ο νεοφιλελεύθερος καπιταλισμός στον οποίο ομνύετε φαίνεται ότι δεν λειτουργεί και τόσο εύρυθμα, φαίνεται ότι δεν ευνοεί το</w:t>
      </w:r>
      <w:r>
        <w:rPr>
          <w:rFonts w:eastAsia="Times New Roman" w:cs="Times New Roman"/>
          <w:szCs w:val="24"/>
        </w:rPr>
        <w:t>ν ελεύθερο ανταγωνισμό της αγοράς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αλλά ευνοεί και επιτρέπει επιθετικές πρακτικές, επιτρέπει αθέμιτους ανταγωνισμούς, επιτρέπει παρεμβάσεις μέσα από τη διαδρομή πολιτικού χρήματος σε κρίσιμα κέντρα λήψης των αποφάσεων και σε κρίσιμους κρίκους προώθησ</w:t>
      </w:r>
      <w:r>
        <w:rPr>
          <w:rFonts w:eastAsia="Times New Roman" w:cs="Times New Roman"/>
          <w:szCs w:val="24"/>
        </w:rPr>
        <w:t xml:space="preserve">ης των φαρμακευτικών προϊόντων. </w:t>
      </w:r>
    </w:p>
    <w:p w14:paraId="74B8E93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Όμως νομίζω ότι κι η περιρρέουσα ατμόσφαιρα στη χώρα αυτό το πράγμα το αναγνωρίζει. Όταν έρχεται, λοιπόν, η αναγνώριση προκύπτει και η ανάγκη, όπως πολύ σωστά τόνισε κι ο Πρωθυπουργός, να υπάρξει επιτέλους και η ανάληψη της</w:t>
      </w:r>
      <w:r>
        <w:rPr>
          <w:rFonts w:eastAsia="Times New Roman" w:cs="Times New Roman"/>
          <w:szCs w:val="24"/>
        </w:rPr>
        <w:t xml:space="preserve"> πολιτικής ευθύνης. Δεν άκουσα εδώ, στις τόσες ώρες που είμαστε, όλη μέρα, να πει κάποιος «ναι, έχουμε ευθύνη γι’ αυτό το πάρτι της προηγούμενης δεκαπενταετίας, έχουμε ευθύνη διότι κάτω από τη μύτη μας οργανωνόταν ένα σύστημα το οποίο επηρέαζε τις τιμές, ε</w:t>
      </w:r>
      <w:r>
        <w:rPr>
          <w:rFonts w:eastAsia="Times New Roman" w:cs="Times New Roman"/>
          <w:szCs w:val="24"/>
        </w:rPr>
        <w:t xml:space="preserve">υνοούσε την υπερτιμολόγηση και κυρίως ευνοούσε την προκλητή ζήτηση και τη συναλλαγή». </w:t>
      </w:r>
    </w:p>
    <w:p w14:paraId="74B8E93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Διότι αν αυτό δεν συμβαίνει, νομίζω ότι είναι απολύτως υποκριτική η αναγνώριση του πάρτι και η αναγνώριση του σκανδάλου. Και αυτό, κατά την άποψή μου, δείχνει ότι στην π</w:t>
      </w:r>
      <w:r>
        <w:rPr>
          <w:rFonts w:eastAsia="Times New Roman" w:cs="Times New Roman"/>
          <w:szCs w:val="24"/>
        </w:rPr>
        <w:t>ραγματικότητα δεν υπήρξε πολιτική βούληση από την πλευρά σας να ανοιχθεί ένα σοβαρό μέτωπο απέναντι στη σπατάλη, στη συναλλαγή με συμφέροντα και στη διαφθορά στον χώρο της υγείας. Και αν δεν υπήρχε αυτή η Κυβέρνηση, αν δεν υπήρχε ο συγκεκριμένος Υπουργός Δ</w:t>
      </w:r>
      <w:r>
        <w:rPr>
          <w:rFonts w:eastAsia="Times New Roman" w:cs="Times New Roman"/>
          <w:szCs w:val="24"/>
        </w:rPr>
        <w:t xml:space="preserve">ικαιοσύνης ο οποίος είχε τα πολιτικά αντανακλαστικά όταν άρχισε η περιρρέουσα ατμόσφαιρα, όταν άρχισαν τα δημοσιεύματα, όταν αρχίσαμε να μαθαίνουμε ότι το </w:t>
      </w:r>
      <w:r>
        <w:rPr>
          <w:rFonts w:eastAsia="Times New Roman" w:cs="Times New Roman"/>
          <w:szCs w:val="24"/>
          <w:lang w:val="en-US"/>
        </w:rPr>
        <w:t>FBI</w:t>
      </w:r>
      <w:r>
        <w:rPr>
          <w:rFonts w:eastAsia="Times New Roman" w:cs="Times New Roman"/>
          <w:szCs w:val="24"/>
        </w:rPr>
        <w:t xml:space="preserve"> κάνει έρευνα, ότι καλούνται μάρτυρες από την Ελλάδα, να διατάξει εισαγγελική έρευνα, αν δεν είχαμε τα πολιτικά αντανακλαστικά ως Κυβέρνηση εδώ κι έναν χρόνο να ανοίξουμε θεσμικά τη διαδικασία της διερεύνησης του πάρτι στον χώρο της υγείας συνολικά, αν δεν</w:t>
      </w:r>
      <w:r>
        <w:rPr>
          <w:rFonts w:eastAsia="Times New Roman" w:cs="Times New Roman"/>
          <w:szCs w:val="24"/>
        </w:rPr>
        <w:t xml:space="preserve"> είχαμε τη συγκεκριμένη πολιτική ηγεσία του Υπουργείου, αν δεν είχαμε έντιμους ανθρώπους στις διοικήσεις του ΕΟΦ,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θ</w:t>
      </w:r>
      <w:r>
        <w:rPr>
          <w:rFonts w:eastAsia="Times New Roman" w:cs="Times New Roman"/>
          <w:szCs w:val="24"/>
        </w:rPr>
        <w:t xml:space="preserve">ετικής </w:t>
      </w:r>
      <w:r>
        <w:rPr>
          <w:rFonts w:eastAsia="Times New Roman" w:cs="Times New Roman"/>
          <w:szCs w:val="24"/>
        </w:rPr>
        <w:t>λ</w:t>
      </w:r>
      <w:r>
        <w:rPr>
          <w:rFonts w:eastAsia="Times New Roman" w:cs="Times New Roman"/>
          <w:szCs w:val="24"/>
        </w:rPr>
        <w:t xml:space="preserve">ίστας, του ΕΟΠΥΥ, των άλλων εμπλεκομένων υπηρεσιών, θα είχε θαφτεί αυτή η ιστορία και δεν θα φτάναμε εδώ. Αυτή είναι η </w:t>
      </w:r>
      <w:r>
        <w:rPr>
          <w:rFonts w:eastAsia="Times New Roman" w:cs="Times New Roman"/>
          <w:szCs w:val="24"/>
        </w:rPr>
        <w:t xml:space="preserve">ουσία, κατά την άποψή μου, όλης της σημερινής συζήτησης. </w:t>
      </w:r>
    </w:p>
    <w:p w14:paraId="74B8E93C"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93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Αφήστε, λοιπόν, την υποκρισία με το «όλα στο φως», διότι αυτό το οποίο συνάγεται από τις τοποθετήσεις σας, όχι μόνο των αναφερομένων ως εμπλ</w:t>
      </w:r>
      <w:r>
        <w:rPr>
          <w:rFonts w:eastAsia="Times New Roman" w:cs="Times New Roman"/>
          <w:szCs w:val="24"/>
        </w:rPr>
        <w:t>εκομένων αλλά και των υπολοίπων, είναι πως όλα ήταν καλώς καμωμένα, ότι εσείς είσαστε απηνείς διώκτες της διαφθοράς στην υγεία, είσαστε απηνείς διώκτες της κερδοσκοπίας των πολυεθνικών του φαρμάκου, έχετε προτάξει τα στήθη σας απέναντι στην κερδοσκοπία του</w:t>
      </w:r>
      <w:r>
        <w:rPr>
          <w:rFonts w:eastAsia="Times New Roman" w:cs="Times New Roman"/>
          <w:szCs w:val="24"/>
        </w:rPr>
        <w:t xml:space="preserve"> επιχειρηματικού κεφαλαίου στον χώρο της υγείας και ο μόνος που αντιδρούσε σε αυτό το πράγμα ήταν ο ΣΥΡΙΖΑ. </w:t>
      </w:r>
    </w:p>
    <w:p w14:paraId="74B8E93E" w14:textId="77777777" w:rsidR="00D8133C" w:rsidRDefault="00A7505C">
      <w:pPr>
        <w:spacing w:line="600" w:lineRule="auto"/>
        <w:ind w:firstLine="720"/>
        <w:contextualSpacing/>
        <w:jc w:val="both"/>
        <w:rPr>
          <w:rFonts w:eastAsia="Times New Roman"/>
          <w:szCs w:val="24"/>
        </w:rPr>
      </w:pPr>
      <w:r>
        <w:rPr>
          <w:rFonts w:eastAsia="Times New Roman"/>
          <w:szCs w:val="24"/>
        </w:rPr>
        <w:t>Αυτό μας λέτε όλη μέρα. Και μας λέτε, βεβαίως, ότι μειώσατε τη φαρμακευτική δαπάνη την περίοδο της κρίσης, εσείς που έχετε την πολιτική ευθύνη, που</w:t>
      </w:r>
      <w:r>
        <w:rPr>
          <w:rFonts w:eastAsia="Times New Roman"/>
          <w:szCs w:val="24"/>
        </w:rPr>
        <w:t xml:space="preserve"> δικές σας κυβερνήσεις, δικές σας επιτροπές τιμών, δικά σας Υπουργεία, δικά σας υπηρεσιακά στελέχη, δικοί σας Υπουργοί στο υπουργείο Ανάπτυξης και Εμπορίου τη δεκαετία 2000-2010 αποφάσιζαν για τις τιμές αδιαφανώς. Δεν υπήρχε κανένα πλαίσιο, δεν υπήρχε κα</w:t>
      </w:r>
      <w:r>
        <w:rPr>
          <w:rFonts w:eastAsia="Times New Roman"/>
          <w:szCs w:val="24"/>
        </w:rPr>
        <w:t>μ</w:t>
      </w:r>
      <w:r>
        <w:rPr>
          <w:rFonts w:eastAsia="Times New Roman"/>
          <w:szCs w:val="24"/>
        </w:rPr>
        <w:t>μ</w:t>
      </w:r>
      <w:r>
        <w:rPr>
          <w:rFonts w:eastAsia="Times New Roman"/>
          <w:szCs w:val="24"/>
        </w:rPr>
        <w:t>ία διαδικασία ανατιμολόγησης, υπάρχουν φάρμακα που παραμένουν σταθερά στην τιμή τους για δύο έως και πέντε χρόνια, και σας έπιασε ο πόνος για λίγους μήνες που καθυστέρησε να βγει ένα δελτίο τιμών, τη χρονιά που ήταν όλα στον αέρα στη χώρα και που ήταν σε δ</w:t>
      </w:r>
      <w:r>
        <w:rPr>
          <w:rFonts w:eastAsia="Times New Roman"/>
          <w:szCs w:val="24"/>
        </w:rPr>
        <w:t xml:space="preserve">ιάλυση το σύμπαν! </w:t>
      </w:r>
    </w:p>
    <w:p w14:paraId="74B8E93F" w14:textId="77777777" w:rsidR="00D8133C" w:rsidRDefault="00A7505C">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74B8E940" w14:textId="77777777" w:rsidR="00D8133C" w:rsidRDefault="00A7505C">
      <w:pPr>
        <w:spacing w:line="600" w:lineRule="auto"/>
        <w:ind w:firstLine="720"/>
        <w:contextualSpacing/>
        <w:jc w:val="both"/>
        <w:rPr>
          <w:rFonts w:eastAsia="Times New Roman"/>
          <w:szCs w:val="24"/>
        </w:rPr>
      </w:pPr>
      <w:r>
        <w:rPr>
          <w:rFonts w:eastAsia="Times New Roman"/>
          <w:szCs w:val="24"/>
        </w:rPr>
        <w:t>Εξαιτίας αυτού του πάρτι, έρχεται βεβαίως η τρόικα και στοχοποιεί τον χώρο της υγείας και ιδιαίτερα του φαρμάκου και μας επιβάλλει από την αρχή της κρίσης μια πολύ σκληρή και ανελ</w:t>
      </w:r>
      <w:r>
        <w:rPr>
          <w:rFonts w:eastAsia="Times New Roman"/>
          <w:szCs w:val="24"/>
        </w:rPr>
        <w:t>αστική πολιτική που εστιάζεται στην οριζόντια περικοπή της δαπάνης και όχι με διαρθρωτικά μέτρα. Μη μας λέτε ότι η ηλεκτρονική συνταγογράφηση επηρέασε τη μείωση της δαπάνης. Κα</w:t>
      </w:r>
      <w:r>
        <w:rPr>
          <w:rFonts w:eastAsia="Times New Roman"/>
          <w:szCs w:val="24"/>
        </w:rPr>
        <w:t>μ</w:t>
      </w:r>
      <w:r>
        <w:rPr>
          <w:rFonts w:eastAsia="Times New Roman"/>
          <w:szCs w:val="24"/>
        </w:rPr>
        <w:t xml:space="preserve">μία σχέση, και το ξέρετε πολύ καλά. Οι συνάδελφοι το γνωρίζουν. </w:t>
      </w:r>
    </w:p>
    <w:p w14:paraId="74B8E941" w14:textId="77777777" w:rsidR="00D8133C" w:rsidRDefault="00A7505C">
      <w:pPr>
        <w:spacing w:line="600" w:lineRule="auto"/>
        <w:ind w:firstLine="720"/>
        <w:contextualSpacing/>
        <w:jc w:val="both"/>
        <w:rPr>
          <w:rFonts w:eastAsia="Times New Roman"/>
          <w:szCs w:val="24"/>
        </w:rPr>
      </w:pPr>
      <w:r>
        <w:rPr>
          <w:rFonts w:eastAsia="Times New Roman"/>
          <w:szCs w:val="24"/>
        </w:rPr>
        <w:t>Η πολιτική, λο</w:t>
      </w:r>
      <w:r>
        <w:rPr>
          <w:rFonts w:eastAsia="Times New Roman"/>
          <w:szCs w:val="24"/>
        </w:rPr>
        <w:t xml:space="preserve">ιπόν, που έκανε τη δαπάνη να μειωθεί ήταν ο κλειστός προϋπολογισμός και το clawback και το rebate, η τάση υποτιμολόγησης στα δελτία τιμών τα οποία έβγαιναν και φυσικά η μετακύλιση ενός μεγάλου μέρους από αυτή την περικοπή στον ασθενή, στον πολίτη ως </w:t>
      </w:r>
      <w:r>
        <w:rPr>
          <w:rFonts w:eastAsia="Times New Roman"/>
          <w:szCs w:val="24"/>
          <w:lang w:val="en-US"/>
        </w:rPr>
        <w:t>out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pocket</w:t>
      </w:r>
      <w:r>
        <w:rPr>
          <w:rFonts w:eastAsia="Times New Roman"/>
          <w:szCs w:val="24"/>
        </w:rPr>
        <w:t xml:space="preserve"> πληρωμή για την αγορά φαρμάκων. Διότι, αν δείτε αθροιστικά,…</w:t>
      </w:r>
    </w:p>
    <w:p w14:paraId="74B8E942" w14:textId="77777777" w:rsidR="00D8133C" w:rsidRDefault="00A7505C">
      <w:pPr>
        <w:spacing w:line="600" w:lineRule="auto"/>
        <w:ind w:firstLine="720"/>
        <w:contextualSpacing/>
        <w:jc w:val="both"/>
        <w:rPr>
          <w:rFonts w:eastAsia="Times New Roman"/>
          <w:b/>
          <w:szCs w:val="24"/>
        </w:rPr>
      </w:pPr>
      <w:r>
        <w:rPr>
          <w:rFonts w:eastAsia="Times New Roman"/>
          <w:b/>
          <w:szCs w:val="24"/>
        </w:rPr>
        <w:t xml:space="preserve">ΒΑΣΙΛΕΙΟΣ ΚΕΓΚΕΡΟΓΛΟΥ: </w:t>
      </w:r>
      <w:r>
        <w:rPr>
          <w:rFonts w:eastAsia="Times New Roman"/>
          <w:szCs w:val="24"/>
        </w:rPr>
        <w:t>Στο 6%...</w:t>
      </w:r>
      <w:r>
        <w:rPr>
          <w:rFonts w:eastAsia="Times New Roman"/>
          <w:b/>
          <w:szCs w:val="24"/>
        </w:rPr>
        <w:t xml:space="preserve"> </w:t>
      </w:r>
    </w:p>
    <w:p w14:paraId="74B8E943" w14:textId="77777777" w:rsidR="00D8133C" w:rsidRDefault="00A7505C">
      <w:pPr>
        <w:spacing w:line="600" w:lineRule="auto"/>
        <w:ind w:firstLine="720"/>
        <w:contextualSpacing/>
        <w:jc w:val="both"/>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Δημοκρατικής Συμπαράταξης ΠΑΣΟΚ -</w:t>
      </w:r>
      <w:r>
        <w:rPr>
          <w:rFonts w:eastAsia="Times New Roman"/>
          <w:szCs w:val="24"/>
        </w:rPr>
        <w:t xml:space="preserve"> </w:t>
      </w:r>
      <w:r>
        <w:rPr>
          <w:rFonts w:eastAsia="Times New Roman"/>
          <w:szCs w:val="24"/>
        </w:rPr>
        <w:t>ΔΗΜΑΡ)</w:t>
      </w:r>
    </w:p>
    <w:p w14:paraId="74B8E944" w14:textId="77777777" w:rsidR="00D8133C" w:rsidRDefault="00A7505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Επιτρέψτε μου, κύριε Κεγκέρογλου. </w:t>
      </w:r>
    </w:p>
    <w:p w14:paraId="74B8E945" w14:textId="77777777" w:rsidR="00D8133C" w:rsidRDefault="00A7505C">
      <w:pPr>
        <w:spacing w:line="600" w:lineRule="auto"/>
        <w:ind w:firstLine="720"/>
        <w:contextualSpacing/>
        <w:jc w:val="both"/>
        <w:rPr>
          <w:rFonts w:eastAsia="Times New Roman"/>
          <w:szCs w:val="24"/>
        </w:rPr>
      </w:pPr>
      <w:r>
        <w:rPr>
          <w:rFonts w:eastAsia="Times New Roman"/>
          <w:szCs w:val="24"/>
        </w:rPr>
        <w:t>Αν δείτε αθροιστικά τη δαπάνη από το 2012 και μετά, δημόσια και ιδιωτική, η εξονοσοκομειακή παραμένει, περίπου, στο ίδιο επίπεδο, είναι 5,5 δισεκατομμύρια. Αυτό τι σημαίνει; Σημαίνει ότι η μεγάλη περικοπή της δημόσιας δαπάνης μετακυλίστηκε στον ιδιωτικό τ</w:t>
      </w:r>
      <w:r>
        <w:rPr>
          <w:rFonts w:eastAsia="Times New Roman"/>
          <w:szCs w:val="24"/>
        </w:rPr>
        <w:t xml:space="preserve">ομέα από τη μια και φυσικά, και ως επιβάρυνση στις εταιρείες με clawback και rebate. </w:t>
      </w:r>
    </w:p>
    <w:p w14:paraId="74B8E946" w14:textId="77777777" w:rsidR="00D8133C" w:rsidRDefault="00A7505C">
      <w:pPr>
        <w:spacing w:line="600" w:lineRule="auto"/>
        <w:ind w:firstLine="720"/>
        <w:contextualSpacing/>
        <w:jc w:val="both"/>
        <w:rPr>
          <w:rFonts w:eastAsia="Times New Roman"/>
          <w:szCs w:val="24"/>
        </w:rPr>
      </w:pPr>
      <w:r>
        <w:rPr>
          <w:rFonts w:eastAsia="Times New Roman"/>
          <w:szCs w:val="24"/>
        </w:rPr>
        <w:t>Το πιο σημαντικό, όμως, είναι το εξής. Αυτή η οριζόντια περικοπή της δαπάνης ήταν στοιχείο ενός πολιτικού σχεδίου συνολικής αποδιοργάνωσης του Δημόσιου Συστήματος Υγείας.</w:t>
      </w:r>
    </w:p>
    <w:p w14:paraId="74B8E947" w14:textId="77777777" w:rsidR="00D8133C" w:rsidRDefault="00A7505C">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74B8E94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Γίνεται σε μια περίοδο που κλείνουν νοσοκομεία, μπαίνει κόσμος σε διαθεσιμότητα, εκδιώκονται δυόμισι χιλιάδες ειδικευμένοι γιατροί από τις </w:t>
      </w:r>
      <w:r>
        <w:rPr>
          <w:rFonts w:eastAsia="Times New Roman"/>
          <w:szCs w:val="24"/>
        </w:rPr>
        <w:t>δ</w:t>
      </w:r>
      <w:r>
        <w:rPr>
          <w:rFonts w:eastAsia="Times New Roman"/>
          <w:szCs w:val="24"/>
        </w:rPr>
        <w:t>ομές Πρωτοβάθμιας Φροντίδας, περικόπτονται οργανικές κλίν</w:t>
      </w:r>
      <w:r>
        <w:rPr>
          <w:rFonts w:eastAsia="Times New Roman"/>
          <w:szCs w:val="24"/>
        </w:rPr>
        <w:t>ες, καταργούνται κλινικές και τμήματα, συγχωνεύονται νοσοκομεία, διαλύεται το σύμπαν. Και γι’ αυτό δεν τα ψηφίζαμε αυτά τα μέτρα, αγαπητοί συνάδελφοι.</w:t>
      </w:r>
    </w:p>
    <w:p w14:paraId="74B8E949" w14:textId="77777777" w:rsidR="00D8133C" w:rsidRDefault="00A7505C">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74B8E94A" w14:textId="77777777" w:rsidR="00D8133C" w:rsidRDefault="00A7505C">
      <w:pPr>
        <w:spacing w:line="600" w:lineRule="auto"/>
        <w:ind w:firstLine="720"/>
        <w:contextualSpacing/>
        <w:jc w:val="both"/>
        <w:rPr>
          <w:rFonts w:eastAsia="Times New Roman"/>
          <w:szCs w:val="24"/>
        </w:rPr>
      </w:pPr>
      <w:r>
        <w:rPr>
          <w:rFonts w:eastAsia="Times New Roman"/>
          <w:szCs w:val="24"/>
        </w:rPr>
        <w:t>Γιατί ήταν μέρος ενός σχεδίου διάλυσης της δημό</w:t>
      </w:r>
      <w:r>
        <w:rPr>
          <w:rFonts w:eastAsia="Times New Roman"/>
          <w:szCs w:val="24"/>
        </w:rPr>
        <w:t xml:space="preserve">σιας περίθαλψης και παθητικής ιδιωτικοποίησης της υγείας. Αυτό είναι η ουσία. Γι’ αυτό δεν τα ψηφίζαμε. </w:t>
      </w:r>
    </w:p>
    <w:p w14:paraId="74B8E94B" w14:textId="77777777" w:rsidR="00D8133C" w:rsidRDefault="00A7505C">
      <w:pPr>
        <w:spacing w:line="600" w:lineRule="auto"/>
        <w:ind w:firstLine="720"/>
        <w:contextualSpacing/>
        <w:jc w:val="both"/>
        <w:rPr>
          <w:rFonts w:eastAsia="Times New Roman"/>
          <w:szCs w:val="24"/>
        </w:rPr>
      </w:pPr>
      <w:r>
        <w:rPr>
          <w:rFonts w:eastAsia="Times New Roman"/>
          <w:szCs w:val="24"/>
        </w:rPr>
        <w:t>(Θόρυβος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4B8E94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Θα τα ακούσετε. Σας παρακαλώ πάρα πολύ. Σας ακούω με πολύ μεγάλη υπομονή για πάρα πολλές ώρες από το πρωί. </w:t>
      </w:r>
    </w:p>
    <w:p w14:paraId="74B8E94D" w14:textId="77777777" w:rsidR="00D8133C" w:rsidRDefault="00A7505C">
      <w:pPr>
        <w:spacing w:line="600" w:lineRule="auto"/>
        <w:ind w:firstLine="720"/>
        <w:contextualSpacing/>
        <w:jc w:val="both"/>
        <w:rPr>
          <w:rFonts w:eastAsia="Times New Roman"/>
          <w:szCs w:val="24"/>
        </w:rPr>
      </w:pPr>
      <w:r>
        <w:rPr>
          <w:rFonts w:eastAsia="Times New Roman"/>
          <w:szCs w:val="24"/>
        </w:rPr>
        <w:t>Κι επειδή ο κ. Μητσοτάκης ρώτησε «τι κάνετε εσείς;», «τι μέτρα παίρνετε;», θα σας πω ποιες είναι οι βασικές παράμετροι, ποια ήταν τα θεσμικά ελλείμμ</w:t>
      </w:r>
      <w:r>
        <w:rPr>
          <w:rFonts w:eastAsia="Times New Roman"/>
          <w:szCs w:val="24"/>
        </w:rPr>
        <w:t>ατα και τι ακριβώς προωθούμε εμείς ως αντίβαρο κι ως προσπάθεια θωράκισης του συστήματος.</w:t>
      </w:r>
    </w:p>
    <w:p w14:paraId="74B8E94E" w14:textId="77777777" w:rsidR="00D8133C" w:rsidRDefault="00A7505C">
      <w:pPr>
        <w:spacing w:line="600" w:lineRule="auto"/>
        <w:ind w:firstLine="720"/>
        <w:contextualSpacing/>
        <w:jc w:val="both"/>
        <w:rPr>
          <w:rFonts w:eastAsia="Times New Roman"/>
          <w:szCs w:val="24"/>
        </w:rPr>
      </w:pPr>
      <w:r>
        <w:rPr>
          <w:rFonts w:eastAsia="Times New Roman"/>
          <w:szCs w:val="24"/>
        </w:rPr>
        <w:t>Το πρώτο θεσμικό έλλειμμα ήταν ότι είχαμε αδιαφανέστατο σύστημα τιμολόγησης. Ήταν αδιαφανέστατο. Τη δεκαετία 2000-2010, δεν το συζητάμε. Την πρώτη μνημονιακή περίοδο,</w:t>
      </w:r>
      <w:r>
        <w:rPr>
          <w:rFonts w:eastAsia="Times New Roman"/>
          <w:szCs w:val="24"/>
        </w:rPr>
        <w:t xml:space="preserve"> παρ</w:t>
      </w:r>
      <w:r>
        <w:rPr>
          <w:rFonts w:eastAsia="Times New Roman"/>
          <w:szCs w:val="24"/>
        </w:rPr>
        <w:t xml:space="preserve">’ </w:t>
      </w:r>
      <w:r>
        <w:rPr>
          <w:rFonts w:eastAsia="Times New Roman"/>
          <w:szCs w:val="24"/>
        </w:rPr>
        <w:t xml:space="preserve">ότι η αρμοδιότητα πάει στο Υπουργείο Υγείας, δεν βγάζει ο ΕΟΦ τα δελτία των τιμών. Τα βγάζουν οι Υπουργοί και οι σύμβουλοί τους.     </w:t>
      </w:r>
    </w:p>
    <w:p w14:paraId="74B8E94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2013 και μετά αρχίζει να βγάζει δελτία τιμών ο ΕΟΦ. Συγκροτείται ειδική υπηρεσία τιμολόγησης που παίρνει από </w:t>
      </w: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EURIPID</w:t>
      </w:r>
      <w:r>
        <w:rPr>
          <w:rFonts w:eastAsia="Times New Roman" w:cs="Times New Roman"/>
          <w:szCs w:val="24"/>
        </w:rPr>
        <w:t>»</w:t>
      </w:r>
      <w:r>
        <w:rPr>
          <w:rFonts w:eastAsia="Times New Roman" w:cs="Times New Roman"/>
          <w:szCs w:val="24"/>
        </w:rPr>
        <w:t xml:space="preserve"> -όπως ειπώθηκε- τις τιμές, κάνει </w:t>
      </w:r>
      <w:r>
        <w:rPr>
          <w:rFonts w:eastAsia="Times New Roman" w:cs="Times New Roman"/>
          <w:szCs w:val="24"/>
          <w:lang w:val="en-US"/>
        </w:rPr>
        <w:t>c</w:t>
      </w:r>
      <w:r>
        <w:rPr>
          <w:rFonts w:eastAsia="Times New Roman" w:cs="Times New Roman"/>
          <w:szCs w:val="24"/>
          <w:lang w:val="en-US"/>
        </w:rPr>
        <w:t>rossmatch</w:t>
      </w:r>
      <w:r>
        <w:rPr>
          <w:rFonts w:eastAsia="Times New Roman" w:cs="Times New Roman"/>
          <w:szCs w:val="24"/>
        </w:rPr>
        <w:t xml:space="preserve"> και βγάζει ένα συγκεκριμένο δελτίο τιμών.</w:t>
      </w:r>
    </w:p>
    <w:p w14:paraId="74B8E95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λοιπόν, σε αυτά τα πέντε δελτία τιμών που έχουμε βγάλει στα τρία χρόνια που είμαστε στην Κυβέρνηση επιβάλαμε διαδικασία διαφανέστατη, με δημόσια ανάρτ</w:t>
      </w:r>
      <w:r>
        <w:rPr>
          <w:rFonts w:eastAsia="Times New Roman" w:cs="Times New Roman"/>
          <w:szCs w:val="24"/>
        </w:rPr>
        <w:t>ηση του δελτίου τιμών, με ανοιχτή διαβούλευση με τις φαρμακευτικές και κανείς, καμ</w:t>
      </w:r>
      <w:r>
        <w:rPr>
          <w:rFonts w:eastAsia="Times New Roman" w:cs="Times New Roman"/>
          <w:szCs w:val="24"/>
        </w:rPr>
        <w:t>μ</w:t>
      </w:r>
      <w:r>
        <w:rPr>
          <w:rFonts w:eastAsia="Times New Roman" w:cs="Times New Roman"/>
          <w:szCs w:val="24"/>
        </w:rPr>
        <w:t>ία εταιρεία και κανένας εμπλεκόμενος δεν έχει πει ότι υπήρξε σκιά στη διαδικασία διαμόρφωσης του δελτίου τιμών.</w:t>
      </w:r>
    </w:p>
    <w:p w14:paraId="74B8E95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το πιο σημαντικό είναι ότι ερχόμαστε και κάνουμε μία θεσμ</w:t>
      </w:r>
      <w:r>
        <w:rPr>
          <w:rFonts w:eastAsia="Times New Roman" w:cs="Times New Roman"/>
          <w:szCs w:val="24"/>
        </w:rPr>
        <w:t>ική παρέμβαση και καταργούμε την επιτροπή τιμών που υπήρχε στο Υπουργείο, η οποία έδινε θεσμικά τη δυνατότητα στους Υπουργούς να παρεμβαίνουν διά των συμβούλων τους και να «μαγειρεύουν» την τελική διαμόρφωση του δελτίου. Αυτό γινόταν για πολλά χρόνια. Αυτό</w:t>
      </w:r>
      <w:r>
        <w:rPr>
          <w:rFonts w:eastAsia="Times New Roman" w:cs="Times New Roman"/>
          <w:szCs w:val="24"/>
        </w:rPr>
        <w:t xml:space="preserve"> το καταργήσαμε. Τώρα στο πολυνομοσχέδιο πέρασε η κατάργηση της επιτροπής τιμών που έδινε αυτή τη δυνατότητα.</w:t>
      </w:r>
    </w:p>
    <w:p w14:paraId="74B8E95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έχουμε εμπιστοσύνη ότι ο ΕΟΦ με το επιστημονικό του δυναμικό και με την αξιοπιστία και την εντιμότητα της διοίκησής του και ιδιαίτερα της προέ</w:t>
      </w:r>
      <w:r>
        <w:rPr>
          <w:rFonts w:eastAsia="Times New Roman" w:cs="Times New Roman"/>
          <w:szCs w:val="24"/>
        </w:rPr>
        <w:t>δρου του αυτή την περίοδο διασφαλίζει ότι υπάρχει διαφάνεια και καθαρές κουβέντες και καθαρές συζητήσεις. Και επίσης, αυτή την περίοδο κάθε τρεις μήνες βγάζουμε νέο δελτίο τιμών φαρμάκων και έρχονται καινούρ</w:t>
      </w:r>
      <w:r>
        <w:rPr>
          <w:rFonts w:eastAsia="Times New Roman" w:cs="Times New Roman"/>
          <w:szCs w:val="24"/>
        </w:rPr>
        <w:t>γ</w:t>
      </w:r>
      <w:r>
        <w:rPr>
          <w:rFonts w:eastAsia="Times New Roman" w:cs="Times New Roman"/>
          <w:szCs w:val="24"/>
        </w:rPr>
        <w:t>ια φάρμακα στη χώρα.</w:t>
      </w:r>
    </w:p>
    <w:p w14:paraId="74B8E95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έχουμε την άποψη </w:t>
      </w:r>
      <w:r>
        <w:rPr>
          <w:rFonts w:eastAsia="Times New Roman" w:cs="Times New Roman"/>
          <w:szCs w:val="24"/>
        </w:rPr>
        <w:t>ότι δεν πρέπει να μπαίνουν νέα φάρμακα στη χώρα και ότι αυτό είναι στοιχείο κριτικής για τους Υπουργούς ή ενοχοποιητικό στοιχείο για τις κυβερνήσεις. Εμείς πιστεύουμε ότι οι ασθενείς της χώρας μας, όπως κάθε Ευρωπαίος πολίτης, δικαιούται να έχει πρόσβαση σ</w:t>
      </w:r>
      <w:r>
        <w:rPr>
          <w:rFonts w:eastAsia="Times New Roman" w:cs="Times New Roman"/>
          <w:szCs w:val="24"/>
        </w:rPr>
        <w:t>τη σύγχρονη καινοτομία, με αξιολόγηση όμως και κυρίως με διαπραγμάτευση τιμής, κάτι το οποίο δεν υπήρχε ποτέ στη χώρα και το εφαρμόζουμε τώρα.</w:t>
      </w:r>
    </w:p>
    <w:p w14:paraId="74B8E95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Τώρα, λοιπόν, αγαπητοί φίλοι και αγαπητοί συνάδελφοι, θεσμοθετήσαμε επίσης πρόσφατα στο πολυνομοσχέδιο την επιτρο</w:t>
      </w:r>
      <w:r>
        <w:rPr>
          <w:rFonts w:eastAsia="Times New Roman" w:cs="Times New Roman"/>
          <w:szCs w:val="24"/>
        </w:rPr>
        <w:t xml:space="preserve">πή </w:t>
      </w:r>
      <w:r>
        <w:rPr>
          <w:rFonts w:eastAsia="Times New Roman" w:cs="Times New Roman"/>
          <w:szCs w:val="24"/>
          <w:lang w:val="en-US"/>
        </w:rPr>
        <w:t>HTA</w:t>
      </w:r>
      <w:r>
        <w:rPr>
          <w:rFonts w:eastAsia="Times New Roman" w:cs="Times New Roman"/>
          <w:szCs w:val="24"/>
        </w:rPr>
        <w:t>. Δεν υπήρχε τέτοιος μηχανισμός αξιολόγησης φαρμακευτικής καινοτομίας στην Ελλάδα. Εμείς τον εφαρμόσαμε. Και αυτό σημαίνει ότι για κάθε καινοτόμο φάρμακο που θα έρχεται θα υπάρχει επιστημονική τεκμηρίωση για τη θεραπευτική του αξία και δεν θα γίνεται</w:t>
      </w:r>
      <w:r>
        <w:rPr>
          <w:rFonts w:eastAsia="Times New Roman" w:cs="Times New Roman"/>
          <w:szCs w:val="24"/>
        </w:rPr>
        <w:t xml:space="preserve"> συζήτηση μόνο για το κόστος. Θα αξιολογείται, λοιπόν, εάν έχει προστιθέμενη θεραπευτική αξία και κυρίως, το πιο σημαντικό, δεν θα εγκρίνεται εάν δεν έχει προηγηθεί διαπραγμάτευση και εξασφάλιση προσιτής τιμής. Αυτό είναι τεράστια αλλαγή. Είναι τομή στη φα</w:t>
      </w:r>
      <w:r>
        <w:rPr>
          <w:rFonts w:eastAsia="Times New Roman" w:cs="Times New Roman"/>
          <w:szCs w:val="24"/>
        </w:rPr>
        <w:t>ρμακευτική πολιτική στη χώρα και αυτή η Κυβέρνηση την πραγματοποιεί.</w:t>
      </w:r>
    </w:p>
    <w:p w14:paraId="74B8E955"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B8E95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Ήταν εγκληματικό -το είπε και ο Παύλος προηγουμένως- το ότι ειδικά τις δύο προηγούμενες δεκαετίες, ιδιαίτερα την περίοδο της μεγά</w:t>
      </w:r>
      <w:r>
        <w:rPr>
          <w:rFonts w:eastAsia="Times New Roman" w:cs="Times New Roman"/>
          <w:szCs w:val="24"/>
        </w:rPr>
        <w:t xml:space="preserve">λης ανόδου, του </w:t>
      </w:r>
      <w:r>
        <w:rPr>
          <w:rFonts w:eastAsia="Times New Roman" w:cs="Times New Roman"/>
          <w:szCs w:val="24"/>
          <w:lang w:val="en-US"/>
        </w:rPr>
        <w:t>peak</w:t>
      </w:r>
      <w:r>
        <w:rPr>
          <w:rFonts w:eastAsia="Times New Roman" w:cs="Times New Roman"/>
          <w:szCs w:val="24"/>
        </w:rPr>
        <w:t xml:space="preserve"> της φαρμακευτικής δαπάνης που ήταν προκλητική, κανείς, κυβερνήσεις, Υπουργοί, ασφαλιστικά ταμεία, Βουλή, δεν ασχολήθηκε, δεν αναρωτήθηκε.</w:t>
      </w:r>
    </w:p>
    <w:p w14:paraId="74B8E95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το ερώτημα βέβαια είναι: Αυτή η έλλειψη πολιτικής ευθύνης, η έλλειψη πολιτικών αντανακλαστικώ</w:t>
      </w:r>
      <w:r>
        <w:rPr>
          <w:rFonts w:eastAsia="Times New Roman" w:cs="Times New Roman"/>
          <w:szCs w:val="24"/>
        </w:rPr>
        <w:t xml:space="preserve">ν, η έλλειψη πολιτικής διορατικότητας ήταν αθώα; Ή μήπως όντως υπήρχε πολιτικό χρήμα πίσω απ’ αυτή την ιστορία; Ή μήπως όντως υπήρχε παρέμβαση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rPr>
        <w:t xml:space="preserve">και από άλλες -γιατί προφανώς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είναι εξαίρεση- εταιρείες; </w:t>
      </w:r>
    </w:p>
    <w:p w14:paraId="74B8E95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αυτές οι εταιρεί</w:t>
      </w:r>
      <w:r>
        <w:rPr>
          <w:rFonts w:eastAsia="Times New Roman" w:cs="Times New Roman"/>
          <w:szCs w:val="24"/>
        </w:rPr>
        <w:t>ες που επένδυαν τεράστια ποσά στην προώθηση των προϊόντων τους μέσω συναλλαγών με επιστημονικές εταιρείες, με γιατρούς, με δημοσιογράφους, με εταιρείες διοργάνωσης συνεδρίων, ποιος μας λέει ότι δεν επένδυαν αντίστοιχα χρήματα στο να επηρεάσουν τους κρίσιμο</w:t>
      </w:r>
      <w:r>
        <w:rPr>
          <w:rFonts w:eastAsia="Times New Roman" w:cs="Times New Roman"/>
          <w:szCs w:val="24"/>
        </w:rPr>
        <w:t>υς κρίκους που διαμόρφωναν το τοπίο και την αρχιτεκτονική στον χώρο της φαρμακευτικής πολιτικής;</w:t>
      </w:r>
    </w:p>
    <w:p w14:paraId="74B8E95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Έχουμε, λοιπόν, για πρώτη φορά, επί της Κυβέρνησης της Αριστεράς, πετυχημένη διαπραγμάτευση σε δυο μεγάλες θεραπευτικές κατηγορίες φαρμάκων, στα φάρμακα για τη</w:t>
      </w:r>
      <w:r>
        <w:rPr>
          <w:rFonts w:eastAsia="Times New Roman" w:cs="Times New Roman"/>
          <w:szCs w:val="24"/>
        </w:rPr>
        <w:t xml:space="preserve">ν ηπατίτιδα </w:t>
      </w:r>
      <w:r>
        <w:rPr>
          <w:rFonts w:eastAsia="Times New Roman" w:cs="Times New Roman"/>
          <w:szCs w:val="24"/>
          <w:lang w:val="en-US"/>
        </w:rPr>
        <w:t>C</w:t>
      </w:r>
      <w:r>
        <w:rPr>
          <w:rFonts w:eastAsia="Times New Roman" w:cs="Times New Roman"/>
          <w:szCs w:val="24"/>
        </w:rPr>
        <w:t xml:space="preserve"> και πρόσφατα στο μελάνωμα. Αυτό είναι μεγάλη αλλαγή στη φαρμακευτική πολιτική της χώρας. </w:t>
      </w:r>
    </w:p>
    <w:p w14:paraId="74B8E95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έχουμε πολιτικές πρωτοβουλίες απ’ αυτή την Κυβέρνηση, η οποία πρωτοστατεί μαζί με άλλες χώρες στη συμμαχία της Βαλέτ</w:t>
      </w:r>
      <w:r>
        <w:rPr>
          <w:rFonts w:eastAsia="Times New Roman" w:cs="Times New Roman"/>
          <w:szCs w:val="24"/>
        </w:rPr>
        <w:t>τ</w:t>
      </w:r>
      <w:r>
        <w:rPr>
          <w:rFonts w:eastAsia="Times New Roman" w:cs="Times New Roman"/>
          <w:szCs w:val="24"/>
        </w:rPr>
        <w:t>ας, μια συμμαχία εννέα αυτή</w:t>
      </w:r>
      <w:r>
        <w:rPr>
          <w:rFonts w:eastAsia="Times New Roman" w:cs="Times New Roman"/>
          <w:szCs w:val="24"/>
        </w:rPr>
        <w:t xml:space="preserve"> τη στιγμή χωρών, προεξαρχουσών των χωρών του ευρωπαϊκού Νότου, που είναι το πρώτο πείραμα διακρατικής συνεργασίας για ένα πολύ ισχυρό μέτωπο για δίκαιες και βιώσιμες τιμές απέναντι στις πολυεθνικές. Αυτό επίσης είναι μεγάλη αλλαγή πολιτικής, την οποία ποτ</w:t>
      </w:r>
      <w:r>
        <w:rPr>
          <w:rFonts w:eastAsia="Times New Roman" w:cs="Times New Roman"/>
          <w:szCs w:val="24"/>
        </w:rPr>
        <w:t xml:space="preserve">έ ούτε καν διανοήθηκαν άλλες κυβερνήσεις. </w:t>
      </w:r>
    </w:p>
    <w:p w14:paraId="74B8E95B"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74B8E95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θα σας μιλήσω και για εκβιασμούς. Είχαμε πριν από λίγους μήνες έναν ωμό εκβιασμό από μία μεγάλη πολυεθνική εταιρεία της οποίας το 30% των μετοχών το έχ</w:t>
      </w:r>
      <w:r>
        <w:rPr>
          <w:rFonts w:eastAsia="Times New Roman" w:cs="Times New Roman"/>
          <w:szCs w:val="24"/>
        </w:rPr>
        <w:t xml:space="preserve">ει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την ελβετική εταιρεία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η οποία ήρθε μια ημέρα -ήμασταν μαζί με τον Παύλο- και μας λέει «με τα μέτρα που παίρνετε δεν είναι βιώσιμη η παρουσία μας στην Ελλάδα, το εμπορικό μας τμήμα έχει δώσει εντολή να αποσύρουμε σιγά-σιγά τα φάρμα</w:t>
      </w:r>
      <w:r>
        <w:rPr>
          <w:rFonts w:eastAsia="Times New Roman" w:cs="Times New Roman"/>
          <w:szCs w:val="24"/>
        </w:rPr>
        <w:t xml:space="preserve">κά μας. Και ως πρώτη κίνηση αποσύρουμε ένα αντικαρκινικό καινούργιο φάρμακο, το </w:t>
      </w:r>
      <w:r>
        <w:rPr>
          <w:rFonts w:eastAsia="Times New Roman" w:cs="Times New Roman"/>
          <w:szCs w:val="24"/>
          <w:lang w:val="en-US"/>
        </w:rPr>
        <w:t>Cotellic</w:t>
      </w:r>
      <w:r>
        <w:rPr>
          <w:rFonts w:eastAsia="Times New Roman" w:cs="Times New Roman"/>
          <w:szCs w:val="24"/>
        </w:rPr>
        <w:t xml:space="preserve">», που ήταν για το κακόηθες μεταστατικό μελάνωμα. </w:t>
      </w:r>
    </w:p>
    <w:p w14:paraId="74B8E95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Και απαντούμε στη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ότι το εάν θα έχουν πρόσβαση οι ασθενείς της χώρας μας στις σύγχρονες αποτελεσματικές θεραπ</w:t>
      </w:r>
      <w:r>
        <w:rPr>
          <w:rFonts w:eastAsia="Times New Roman" w:cs="Times New Roman"/>
          <w:szCs w:val="24"/>
        </w:rPr>
        <w:t xml:space="preserve">είες δεν είναι ζήτημα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μιας εταιρείας, είναι πολιτικό ζήτημα. Ενημερώθηκε ο Πρωθυπουργός, ενημερώθηκε ο Υπουργός των Οικονομικών, ενημερώθηκαν οι Υπουργοί Υγείας όλης της Ευρωπαϊκής Ένωσης, ενημερώθηκε ο Επίτροπος Υγείας της Κομισιόν, ενημερώθ</w:t>
      </w:r>
      <w:r>
        <w:rPr>
          <w:rFonts w:eastAsia="Times New Roman" w:cs="Times New Roman"/>
          <w:szCs w:val="24"/>
        </w:rPr>
        <w:t>ηκε ο Παγκόσμιος Οργανισμός Υγείας και ο Υπουργός Υγείας πήγε στο Συμβούλιο Υπουργών και το έθεσε θέμα στην ημερήσια διάταξη. Αποτρέψαμε αυτόν τον εκβιασμό και το φάρμακο αυτή τη στιγμή κυκλοφορεί και οι άνθρωποι που το έχουν ανάγκη το παίρνουν. Αυτό είναι</w:t>
      </w:r>
      <w:r>
        <w:rPr>
          <w:rFonts w:eastAsia="Times New Roman" w:cs="Times New Roman"/>
          <w:szCs w:val="24"/>
        </w:rPr>
        <w:t xml:space="preserve"> άλλη γραμμή απέναντι στους εκβιασμούς των πολυεθνικών. </w:t>
      </w:r>
    </w:p>
    <w:p w14:paraId="74B8E95E" w14:textId="77777777" w:rsidR="00D8133C" w:rsidRDefault="00A7505C">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74B8E95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τι θα γίνει; Άλλη μέρα να τα πει αυτά. </w:t>
      </w:r>
    </w:p>
    <w:p w14:paraId="74B8E96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Παρακαλώ για την υπομονή σας, τελειώνω. </w:t>
      </w:r>
    </w:p>
    <w:p w14:paraId="74B8E96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άλλα δυο κρίσιμα σημεία. Το ένα είναι η συνταγογράφηση. Η ηλεκτρονική συνταγογράφηση, για την οποία επαίρεται η Αντιπολίτευση, δεν βάζει από μόνη της φραγμούς στην προκλητή ζήτηση. </w:t>
      </w:r>
    </w:p>
    <w:p w14:paraId="74B8E96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τώρα έχουμε βάλει</w:t>
      </w:r>
      <w:r>
        <w:rPr>
          <w:rFonts w:eastAsia="Times New Roman" w:cs="Times New Roman"/>
          <w:szCs w:val="24"/>
        </w:rPr>
        <w:t xml:space="preserve"> δεκαπέντε κλειδωμένα θεραπευτικά πρωτόκολλα, ετοιμάζουμε άλλα είκοσι στο επόμενο διάστημα και αυτός είναι ο μόνος μεταρρυθμιστικός τρόπος, η μόνη διαρθρωτική αλλαγή που μπορεί να διασφαλίσει ότι θα υπάρχει μια συγκεκριμένη γραμμή στη συνταγογράφηση, θα υπ</w:t>
      </w:r>
      <w:r>
        <w:rPr>
          <w:rFonts w:eastAsia="Times New Roman" w:cs="Times New Roman"/>
          <w:szCs w:val="24"/>
        </w:rPr>
        <w:t xml:space="preserve">άρχει </w:t>
      </w:r>
      <w:r>
        <w:rPr>
          <w:rFonts w:eastAsia="Times New Roman" w:cs="Times New Roman"/>
          <w:szCs w:val="24"/>
          <w:lang w:val="en-US"/>
        </w:rPr>
        <w:t>step</w:t>
      </w:r>
      <w:r>
        <w:rPr>
          <w:rFonts w:eastAsia="Times New Roman" w:cs="Times New Roman"/>
          <w:szCs w:val="24"/>
        </w:rPr>
        <w:t xml:space="preserve"> </w:t>
      </w:r>
      <w:r>
        <w:rPr>
          <w:rFonts w:eastAsia="Times New Roman" w:cs="Times New Roman"/>
          <w:szCs w:val="24"/>
          <w:lang w:val="en-US"/>
        </w:rPr>
        <w:t>therapy</w:t>
      </w:r>
      <w:r>
        <w:rPr>
          <w:rFonts w:eastAsia="Times New Roman" w:cs="Times New Roman"/>
          <w:szCs w:val="24"/>
        </w:rPr>
        <w:t xml:space="preserve">, θα υπάρχουν φίλτρα και δεν θα μπορεί ο κάθε γιατρός να συνταγογραφεί ασυστόλως ή επηρεαζόμενος από συναλλαγές που έχουν σχέση με τα ιατρικά συνέδρια. Αυτό επίσης είναι σημαντική μεταρρυθμιστική αλλαγή. </w:t>
      </w:r>
    </w:p>
    <w:p w14:paraId="74B8E96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Και το τελευταίο και κρίσιμο πεδί</w:t>
      </w:r>
      <w:r>
        <w:rPr>
          <w:rFonts w:eastAsia="Times New Roman" w:cs="Times New Roman"/>
          <w:szCs w:val="24"/>
        </w:rPr>
        <w:t>ο είναι το πεδίο των ιατρικών συνεδρίων. Επίσης έχουμε ανοίξει μια πολύ σοβαρή συζήτηση αυτόν τον καιρό στο ΚΕΣΥ. Πρώτον, έχουμε επιβάλει τη δημοσιοποίηση όλων των οικονομικών δεδομένων που αφορούν συναλλαγή φαρμακευτικών εταιρειών είτε με επιστημονικές ετ</w:t>
      </w:r>
      <w:r>
        <w:rPr>
          <w:rFonts w:eastAsia="Times New Roman" w:cs="Times New Roman"/>
          <w:szCs w:val="24"/>
        </w:rPr>
        <w:t xml:space="preserve">αιρείες των γιατρών είτε με γιατρούς στο </w:t>
      </w:r>
      <w:r>
        <w:rPr>
          <w:rFonts w:eastAsia="Times New Roman" w:cs="Times New Roman"/>
          <w:szCs w:val="24"/>
          <w:lang w:val="en-US"/>
        </w:rPr>
        <w:t>site</w:t>
      </w:r>
      <w:r>
        <w:rPr>
          <w:rFonts w:eastAsia="Times New Roman" w:cs="Times New Roman"/>
          <w:szCs w:val="24"/>
        </w:rPr>
        <w:t xml:space="preserve"> του ΕΟΦ και υποχρεωτικά και στο </w:t>
      </w:r>
      <w:r>
        <w:rPr>
          <w:rFonts w:eastAsia="Times New Roman" w:cs="Times New Roman"/>
          <w:szCs w:val="24"/>
          <w:lang w:val="en-US"/>
        </w:rPr>
        <w:t>site</w:t>
      </w:r>
      <w:r>
        <w:rPr>
          <w:rFonts w:eastAsia="Times New Roman" w:cs="Times New Roman"/>
          <w:szCs w:val="24"/>
        </w:rPr>
        <w:t xml:space="preserve"> κάθε φαρμακευτικής εταιρείας. Αυτό είναι μηχανισμός διαφάνειας και αυτοσυγκράτησης αναγκαστικά. </w:t>
      </w:r>
    </w:p>
    <w:p w14:paraId="74B8E964" w14:textId="77777777" w:rsidR="00D8133C" w:rsidRDefault="00A7505C">
      <w:pPr>
        <w:spacing w:line="600" w:lineRule="auto"/>
        <w:ind w:firstLine="720"/>
        <w:contextualSpacing/>
        <w:jc w:val="center"/>
        <w:rPr>
          <w:rFonts w:eastAsia="Times New Roman" w:cs="Times New Roman"/>
          <w:szCs w:val="24"/>
        </w:rPr>
      </w:pPr>
      <w:r>
        <w:rPr>
          <w:rFonts w:eastAsia="Times New Roman"/>
          <w:bCs/>
        </w:rPr>
        <w:t>(Χειροκροτήματα από τις πτέρυγες του ΣΥΡΙΖΑ και των ΑΝΕΛ)</w:t>
      </w:r>
    </w:p>
    <w:p w14:paraId="74B8E96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έχουμε έτοι</w:t>
      </w:r>
      <w:r>
        <w:rPr>
          <w:rFonts w:eastAsia="Times New Roman" w:cs="Times New Roman"/>
          <w:szCs w:val="24"/>
        </w:rPr>
        <w:t>μο σχέδιο νόμου, όπου η ευθύνη της έγκρισης των συνεδρίων φεύγει από τον ΕΟΦ, που ήταν μια τελείως τυπική διαδικασία, και πηγαίνει στο</w:t>
      </w:r>
      <w:r>
        <w:rPr>
          <w:rFonts w:eastAsia="Times New Roman" w:cs="Times New Roman"/>
          <w:b/>
          <w:szCs w:val="24"/>
        </w:rPr>
        <w:t xml:space="preserve"> </w:t>
      </w:r>
      <w:r>
        <w:rPr>
          <w:rFonts w:eastAsia="Times New Roman" w:cs="Times New Roman"/>
          <w:szCs w:val="24"/>
        </w:rPr>
        <w:t>ΚΕΣΥ, στο Κεντρικό Συμβούλιο Υγείας, όπου σε συνεργασία με τις σαράντα πέντε επιστημονικές εταιρείες κορμού θα αξιολογείτ</w:t>
      </w:r>
      <w:r>
        <w:rPr>
          <w:rFonts w:eastAsia="Times New Roman" w:cs="Times New Roman"/>
          <w:szCs w:val="24"/>
        </w:rPr>
        <w:t xml:space="preserve">αι η ποιότητα των συνεδρίων και δεν θα επιτρέπουμε τις χίλιες τριακόσιες επιστημονικές εταιρείες, πάρα πολλές από τις οποίες ήταν απλώς ομπρέλα για διοργάνωση συνεδρίων. </w:t>
      </w:r>
    </w:p>
    <w:p w14:paraId="74B8E966"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96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ολοκληρώστε. </w:t>
      </w:r>
    </w:p>
    <w:p w14:paraId="74B8E96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Ολοκληρώνω, αγαπητοί συνάδελφοι. </w:t>
      </w:r>
    </w:p>
    <w:p w14:paraId="74B8E96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άκουσα, αγαπητοί συνάδελφοι, να επαίρεστε γιατί δήθεν μειώσατε την φαρμακευτική δαπάνη, ξεχνώντας ότι αφήσατε μια ζώνη υγειονομικής και φαρμακευτικής φτώχειας στην κοινωνία, ξεχνώντας </w:t>
      </w:r>
      <w:r>
        <w:rPr>
          <w:rFonts w:eastAsia="Times New Roman" w:cs="Times New Roman"/>
          <w:szCs w:val="24"/>
        </w:rPr>
        <w:t xml:space="preserve">ότι βρέθηκαν τρία εκατομμύρια ανασφάλιστοι πολίτες που δεν είχαν δικαίωμα να συνταγογραφήσουν τα φάρμακά τους και γι’ αυτό άνθισαν τα κοινωνικά ιατρεία και τα φαρμακεία. </w:t>
      </w:r>
    </w:p>
    <w:p w14:paraId="74B8E96A"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74B8E96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 αυτούς δεν άκουσα να πε</w:t>
      </w:r>
      <w:r>
        <w:rPr>
          <w:rFonts w:eastAsia="Times New Roman" w:cs="Times New Roman"/>
          <w:szCs w:val="24"/>
        </w:rPr>
        <w:t xml:space="preserve">ίτε κουβέντα. </w:t>
      </w:r>
    </w:p>
    <w:p w14:paraId="74B8E96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Εμείς, λοιπόν, δεν επιχαίρουμε γιατί μειώθηκε η δαπάνη, γιατί και επί των ημερών μας μειώθηκε η νοσοκομειακή δαπάνη, γιατί μας επιβλήθηκε κλειστός προϋπολογισμός. Δεν επιχαίρουμε γι’ αυτό. Αυτό για το οποίο είμαστε υπερήφανοι είναι ότι με το</w:t>
      </w:r>
      <w:r>
        <w:rPr>
          <w:rFonts w:eastAsia="Times New Roman" w:cs="Times New Roman"/>
          <w:szCs w:val="24"/>
        </w:rPr>
        <w:t xml:space="preserve">ν ν.4368 καλύψαμε πλήρως δυόμισι εκατομμύρια ανασφάλιστους πολίτες και σήμερα δαπανώνται 165 εκατομμύρια ευρώ για την εξωνοσοκομειακή, φαρμακευτική τους περίθαλψη. </w:t>
      </w:r>
    </w:p>
    <w:p w14:paraId="74B8E96D"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74B8E96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και με αυτό θα τελειώσουμε.</w:t>
      </w:r>
    </w:p>
    <w:p w14:paraId="74B8E96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Κάθε μήνα δαπανώνται 12 με 15 εκατομμύρια ευρώ για την φαρμακευτική κάλυψη των ανασφάλιστων. Αυτό είναι τεράστια παρέμβαση ενίσχυσης της κοινωνικής συνοχής. </w:t>
      </w:r>
    </w:p>
    <w:p w14:paraId="74B8E97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4B8E971"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 xml:space="preserve">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 </w:t>
      </w:r>
    </w:p>
    <w:p w14:paraId="74B8E97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κηρύσσεται περαιωμένη η συζήτηση επί της πρότασης, που κατέθεσαν ο Πρωθυπουργός και Πρόεδρος της Κοινοβουλευτικής Ομάδας του ΣΥΡΙΖΑ κ. Αλέξης Τσίπρ</w:t>
      </w:r>
      <w:r>
        <w:rPr>
          <w:rFonts w:eastAsia="Times New Roman" w:cs="Times New Roman"/>
          <w:szCs w:val="24"/>
        </w:rPr>
        <w:t xml:space="preserve">ας και 144 Βουλευτές της Κοινοβουλευτικής του Ομάδας, καθώς και ο Πρόεδρος της Κοινοβουλευτικής Ομάδας των ΑΝΕΛ κ. </w:t>
      </w:r>
      <w:r>
        <w:rPr>
          <w:rFonts w:eastAsia="Times New Roman" w:cs="Times New Roman"/>
          <w:szCs w:val="24"/>
        </w:rPr>
        <w:t xml:space="preserve">Παναγιώτης </w:t>
      </w:r>
      <w:r>
        <w:rPr>
          <w:rFonts w:eastAsia="Times New Roman" w:cs="Times New Roman"/>
          <w:szCs w:val="24"/>
        </w:rPr>
        <w:t xml:space="preserve"> (</w:t>
      </w:r>
      <w:r>
        <w:rPr>
          <w:rFonts w:eastAsia="Times New Roman" w:cs="Times New Roman"/>
          <w:szCs w:val="24"/>
        </w:rPr>
        <w:t>Π</w:t>
      </w:r>
      <w:r>
        <w:rPr>
          <w:rFonts w:eastAsia="Times New Roman" w:cs="Times New Roman"/>
          <w:szCs w:val="24"/>
        </w:rPr>
        <w:t>ά</w:t>
      </w:r>
      <w:r>
        <w:rPr>
          <w:rFonts w:eastAsia="Times New Roman" w:cs="Times New Roman"/>
          <w:szCs w:val="24"/>
        </w:rPr>
        <w:t>ν</w:t>
      </w:r>
      <w:r>
        <w:rPr>
          <w:rFonts w:eastAsia="Times New Roman" w:cs="Times New Roman"/>
          <w:szCs w:val="24"/>
        </w:rPr>
        <w:t>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Καμμένος και 8 Βουλευτές της Κοινοβουλευτικής του Ομάδας για τη σύσταση Ειδικής Κοινοβουλευτικής Επιτροπής για τη διενέργ</w:t>
      </w:r>
      <w:r>
        <w:rPr>
          <w:rFonts w:eastAsia="Times New Roman" w:cs="Times New Roman"/>
          <w:szCs w:val="24"/>
        </w:rPr>
        <w:t>εια προκαταρτικής εξέτασης, σύμφωνα με τις διατάξεις των άρθρων 86 του Συντάγματος</w:t>
      </w:r>
      <w:r>
        <w:rPr>
          <w:rFonts w:eastAsia="Times New Roman" w:cs="Times New Roman"/>
          <w:szCs w:val="24"/>
        </w:rPr>
        <w:t>,</w:t>
      </w:r>
      <w:r>
        <w:rPr>
          <w:rFonts w:eastAsia="Times New Roman" w:cs="Times New Roman"/>
          <w:szCs w:val="24"/>
        </w:rPr>
        <w:t xml:space="preserve"> 153 επ</w:t>
      </w:r>
      <w:r>
        <w:rPr>
          <w:rFonts w:eastAsia="Times New Roman" w:cs="Times New Roman"/>
          <w:szCs w:val="24"/>
        </w:rPr>
        <w:t>.</w:t>
      </w:r>
      <w:r>
        <w:rPr>
          <w:rFonts w:eastAsia="Times New Roman" w:cs="Times New Roman"/>
          <w:szCs w:val="24"/>
        </w:rPr>
        <w:t xml:space="preserve"> του Κανονισμού της Βουλής και του ν.3126/2003 «Ποινική ευθύνη των Υπουργών», όπως ισχύουν, για την ενδεχόμενη τέλεση των αδικημάτων της δωροληψίας και δωροδοκίας κα</w:t>
      </w:r>
      <w:r>
        <w:rPr>
          <w:rFonts w:eastAsia="Times New Roman" w:cs="Times New Roman"/>
          <w:szCs w:val="24"/>
        </w:rPr>
        <w:t>ι της νομιμοποίησης εσόδων από εγκληματική δραστηριότητα, σύμφωνα με τα διαλαμβανόμενα στην πρόταση από τους: 1) Αντών</w:t>
      </w:r>
      <w:r>
        <w:rPr>
          <w:rFonts w:eastAsia="Times New Roman" w:cs="Times New Roman"/>
          <w:szCs w:val="24"/>
        </w:rPr>
        <w:t>ιο</w:t>
      </w:r>
      <w:r>
        <w:rPr>
          <w:rFonts w:eastAsia="Times New Roman" w:cs="Times New Roman"/>
          <w:szCs w:val="24"/>
        </w:rPr>
        <w:t xml:space="preserve"> Σαμαρά, 2) Παναγιώτη Πικραμμένο, 3) Δημήτριο Αβραμόπουλο, 4) Ανδρέα Λοβέρδο, 5) Ανδρέα Λυκουρέντζο, 6) Μάριο Σαλμά, 7) Σπυρίδωνα - Άδων</w:t>
      </w:r>
      <w:r>
        <w:rPr>
          <w:rFonts w:eastAsia="Times New Roman" w:cs="Times New Roman"/>
          <w:szCs w:val="24"/>
        </w:rPr>
        <w:t xml:space="preserve">ι Γεωργιάδη, 8) Ιωάννη Στουρνάρα, 9) Ευάγγελο Βενιζέλο, 10) Γεώργιο Κουτρουμάνη. </w:t>
      </w:r>
    </w:p>
    <w:p w14:paraId="74B8E973"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4B8E97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κύριοι συνάδελφοι, κάντε λίγη ησυχία. Καταλαβαίνω ότι υπάρχει αδυναμία συγκέντρωσης μετά από τόσες ώρες συνεδρίασης, αλλά τι να κάνουμε; </w:t>
      </w:r>
    </w:p>
    <w:p w14:paraId="74B8E97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παράγραφο 3 του άρθρου 86 του Συντάγματος και του άρθρου 155 παράγραφος 8 του Κανονισμού της Βουλής, η Ολομέλεια της Βουλής αποφασίζει με μυστική ψηφοφορία για τη συγκρότηση </w:t>
      </w:r>
      <w:r>
        <w:rPr>
          <w:rFonts w:eastAsia="Times New Roman" w:cs="Times New Roman"/>
          <w:szCs w:val="24"/>
        </w:rPr>
        <w:t xml:space="preserve">ή </w:t>
      </w:r>
      <w:r>
        <w:rPr>
          <w:rFonts w:eastAsia="Times New Roman" w:cs="Times New Roman"/>
          <w:szCs w:val="24"/>
        </w:rPr>
        <w:t>μη Ειδικής Κοινοβουλευτικής Επιτροπής για τη διεξαγωγή προκαταρτ</w:t>
      </w:r>
      <w:r>
        <w:rPr>
          <w:rFonts w:eastAsia="Times New Roman" w:cs="Times New Roman"/>
          <w:szCs w:val="24"/>
        </w:rPr>
        <w:t xml:space="preserve">ικής εξέτασης. Η σχετική απόφαση λαμβάνεται με την απόλυτη πλειοψηφία του όλου αριθμού των Βουλευτών. </w:t>
      </w:r>
    </w:p>
    <w:p w14:paraId="74B8E97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μυστική ψηφοφορία που θα ακολουθήσει θα διεξαχθεί σύμφωνα με τις διατάξεις των παραγράφων 8 και 9 του άρθρου 155 και του άρθρου 73 του Κανονισμού της Β</w:t>
      </w:r>
      <w:r>
        <w:rPr>
          <w:rFonts w:eastAsia="Times New Roman" w:cs="Times New Roman"/>
          <w:szCs w:val="24"/>
        </w:rPr>
        <w:t xml:space="preserve">ουλής. </w:t>
      </w:r>
    </w:p>
    <w:p w14:paraId="74B8E97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ο Βουλευτής και πρώην Πρωθυπουργός κ. Αντώνης Σαμαράς, καθώς και οι Βουλευτές και πρώην Υπουργοί κ. Ευάγγελος Βενιζέλος, Σπυρίδων - Άδωνις Γεωργιάδης, Ανδρέας Λοβέρδος και Μάριος Σαλμάς δεν θα μετέχουν στην ψηφοφορία για την πρότ</w:t>
      </w:r>
      <w:r>
        <w:rPr>
          <w:rFonts w:eastAsia="Times New Roman" w:cs="Times New Roman"/>
          <w:szCs w:val="24"/>
        </w:rPr>
        <w:t xml:space="preserve">αση άσκησης δίωξης που τους αφορά, όπως προβλέπεται στην παράγραφο 8 του άρθρου 155 του Κανονισμού της Βουλής. </w:t>
      </w:r>
    </w:p>
    <w:p w14:paraId="74B8E97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διεξαγωγή της ψηφοφορίας θα γίνει με μία ανάγνωση του καταλόγου, θα είναι αυτοτελής για κάθε πρόσωπο και θα διεξαχθεί σε δέκα χωριστές ψηφοδόχ</w:t>
      </w:r>
      <w:r>
        <w:rPr>
          <w:rFonts w:eastAsia="Times New Roman" w:cs="Times New Roman"/>
          <w:szCs w:val="24"/>
        </w:rPr>
        <w:t>ους. Επάνω στην ψηφοδόχο δεν θα αναγράφεται όνομα. Θα αναγράφεται μόνο ένας αριθμός. Οι ψηφοδόχοι έχουν τοποθετηθεί με βάση την αλφαβητική σειρά του επωνύμου των προσώπων κατά των οποίων στρέφεται η πρόταση.</w:t>
      </w:r>
    </w:p>
    <w:p w14:paraId="74B8E97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Ειδικότερα:</w:t>
      </w:r>
    </w:p>
    <w:p w14:paraId="74B8E97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ψηφοδόχος νούμερο 1 αφορά στον κ. </w:t>
      </w:r>
      <w:r>
        <w:rPr>
          <w:rFonts w:eastAsia="Times New Roman" w:cs="Times New Roman"/>
          <w:szCs w:val="24"/>
        </w:rPr>
        <w:t>Αβραμόπουλο Δημήτριο.</w:t>
      </w:r>
    </w:p>
    <w:p w14:paraId="74B8E97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2 αφορά στον κ. Βενιζέλο Ευάγγελο.</w:t>
      </w:r>
    </w:p>
    <w:p w14:paraId="74B8E97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3 αφορά στον κ. Γεωργιάδη Σπυρίδωνα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w:t>
      </w:r>
    </w:p>
    <w:p w14:paraId="74B8E97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4 αφορά στον κ. Κουτρουμάνη Γεώργιο.</w:t>
      </w:r>
    </w:p>
    <w:p w14:paraId="74B8E97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5 αφορά στον κ. Λοβέρδο Ανδρέα.</w:t>
      </w:r>
    </w:p>
    <w:p w14:paraId="74B8E97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w:t>
      </w:r>
      <w:r>
        <w:rPr>
          <w:rFonts w:eastAsia="Times New Roman" w:cs="Times New Roman"/>
          <w:szCs w:val="24"/>
        </w:rPr>
        <w:t>οδόχος νούμερο 6 αφορά στον κ. Λυκουρέντζο Ανδρέα.</w:t>
      </w:r>
    </w:p>
    <w:p w14:paraId="74B8E98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7 αφορά στον κ. Πικραμμένο Παναγιώτη.</w:t>
      </w:r>
    </w:p>
    <w:p w14:paraId="74B8E98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8 αφορά στον κ. Σαλμά Μάριο.</w:t>
      </w:r>
    </w:p>
    <w:p w14:paraId="74B8E98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9 αφορά στον κ. Σαμαρά Αντών</w:t>
      </w:r>
      <w:r>
        <w:rPr>
          <w:rFonts w:eastAsia="Times New Roman" w:cs="Times New Roman"/>
          <w:szCs w:val="24"/>
        </w:rPr>
        <w:t>ιο</w:t>
      </w:r>
      <w:r>
        <w:rPr>
          <w:rFonts w:eastAsia="Times New Roman" w:cs="Times New Roman"/>
          <w:szCs w:val="24"/>
        </w:rPr>
        <w:t>.</w:t>
      </w:r>
    </w:p>
    <w:p w14:paraId="74B8E98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ψηφοδόχος νούμερο 10 αφορά στον κ. Στουρνάρα</w:t>
      </w:r>
      <w:r>
        <w:rPr>
          <w:rFonts w:eastAsia="Times New Roman" w:cs="Times New Roman"/>
          <w:szCs w:val="24"/>
        </w:rPr>
        <w:t xml:space="preserve"> Ιωάννη.</w:t>
      </w:r>
    </w:p>
    <w:p w14:paraId="74B8E98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διεξαγωγή της μυστικής ψηφοφορίας σάς έχουν διανεμηθεί δέκα ψηφοδέλτια με το όνομα των </w:t>
      </w:r>
      <w:r>
        <w:rPr>
          <w:rFonts w:eastAsia="Times New Roman" w:cs="Times New Roman"/>
          <w:szCs w:val="24"/>
        </w:rPr>
        <w:t xml:space="preserve">κυρίων </w:t>
      </w:r>
      <w:r>
        <w:rPr>
          <w:rFonts w:eastAsia="Times New Roman" w:cs="Times New Roman"/>
          <w:szCs w:val="24"/>
        </w:rPr>
        <w:t>Αβραμόπουλου Δημήτριου, Βενιζέλου Ευάγγελου, Γεωργιάδη Σπυρίδωνος - Αδώνιδος, Κουτρουμάνη Γεώργιου, Λοβέρδου Ανδρέα, Λυκουρέντζου Ανδρέα, Πικραμμέ</w:t>
      </w:r>
      <w:r>
        <w:rPr>
          <w:rFonts w:eastAsia="Times New Roman" w:cs="Times New Roman"/>
          <w:szCs w:val="24"/>
        </w:rPr>
        <w:t>νου Παναγιώτη, Σαλμά Μάριου, Σαμαρά Αντώνιου και Στουρνάρα Ιωάννη.</w:t>
      </w:r>
    </w:p>
    <w:p w14:paraId="74B8E98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έχουν διανεμηθεί, επίσης, ισάριθμα λευκά ψηφοδέλτια, καθώς και ισάριθμοι λευκοί φάκελοι. </w:t>
      </w:r>
    </w:p>
    <w:p w14:paraId="74B8E98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κατατεθείσα πρόταση, καθώς και τ</w:t>
      </w:r>
      <w:r>
        <w:rPr>
          <w:rFonts w:eastAsia="Times New Roman" w:cs="Times New Roman"/>
          <w:szCs w:val="24"/>
        </w:rPr>
        <w:t>α ψηφοδέλτια θα καταχωριστούν στα Πρακτικά της σημερινής συνε</w:t>
      </w:r>
      <w:r>
        <w:rPr>
          <w:rFonts w:eastAsia="Times New Roman" w:cs="Times New Roman"/>
          <w:szCs w:val="24"/>
        </w:rPr>
        <w:t>δρίασης.</w:t>
      </w:r>
    </w:p>
    <w:p w14:paraId="74B8E98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Η πρόταση και τ</w:t>
      </w:r>
      <w:r>
        <w:rPr>
          <w:rFonts w:eastAsia="Times New Roman" w:cs="Times New Roman"/>
          <w:szCs w:val="24"/>
        </w:rPr>
        <w:t>α</w:t>
      </w:r>
      <w:r>
        <w:rPr>
          <w:rFonts w:eastAsia="Times New Roman" w:cs="Times New Roman"/>
          <w:szCs w:val="24"/>
        </w:rPr>
        <w:t xml:space="preserve"> δείγμα</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 xml:space="preserve">των ψηφοδελτίων </w:t>
      </w:r>
      <w:r>
        <w:rPr>
          <w:rFonts w:eastAsia="Times New Roman" w:cs="Times New Roman"/>
          <w:szCs w:val="24"/>
        </w:rPr>
        <w:t>καταχωρίζονται στα Πρακτικά και έχουν ως εξής:</w:t>
      </w:r>
    </w:p>
    <w:p w14:paraId="74B8E988" w14:textId="77777777" w:rsidR="00D8133C" w:rsidRDefault="00A7505C">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59154F">
        <w:rPr>
          <w:rFonts w:eastAsia="Times New Roman" w:cs="Times New Roman"/>
          <w:color w:val="C00000"/>
          <w:szCs w:val="24"/>
        </w:rPr>
        <w:t>ΑΛΛΑΓΗ ΣΕΛΙΔΑΣ</w:t>
      </w:r>
      <w:r>
        <w:rPr>
          <w:rFonts w:eastAsia="Times New Roman" w:cs="Times New Roman"/>
          <w:color w:val="C00000"/>
          <w:szCs w:val="24"/>
        </w:rPr>
        <w:t>)</w:t>
      </w:r>
    </w:p>
    <w:p w14:paraId="74B8E989" w14:textId="77777777" w:rsidR="00D8133C" w:rsidRDefault="00A7505C">
      <w:pPr>
        <w:spacing w:line="600" w:lineRule="auto"/>
        <w:ind w:firstLine="720"/>
        <w:contextualSpacing/>
        <w:jc w:val="center"/>
        <w:rPr>
          <w:rFonts w:eastAsia="Times New Roman" w:cs="Times New Roman"/>
          <w:color w:val="C00000"/>
          <w:szCs w:val="24"/>
        </w:rPr>
      </w:pPr>
      <w:r w:rsidRPr="0059154F">
        <w:rPr>
          <w:rFonts w:eastAsia="Times New Roman" w:cs="Times New Roman"/>
          <w:color w:val="C00000"/>
          <w:szCs w:val="24"/>
        </w:rPr>
        <w:t>(Να μπουν οι σελίδες 86</w:t>
      </w:r>
      <w:r w:rsidRPr="007407DD">
        <w:rPr>
          <w:rFonts w:eastAsia="Times New Roman" w:cs="Times New Roman"/>
          <w:color w:val="C00000"/>
          <w:szCs w:val="24"/>
        </w:rPr>
        <w:t>0</w:t>
      </w:r>
      <w:r w:rsidRPr="00DA2572">
        <w:rPr>
          <w:rFonts w:eastAsia="Times New Roman" w:cs="Times New Roman"/>
          <w:color w:val="C00000"/>
          <w:szCs w:val="24"/>
        </w:rPr>
        <w:t>α</w:t>
      </w:r>
      <w:r>
        <w:rPr>
          <w:rFonts w:eastAsia="Times New Roman" w:cs="Times New Roman"/>
          <w:color w:val="C00000"/>
          <w:szCs w:val="24"/>
        </w:rPr>
        <w:t xml:space="preserve">, </w:t>
      </w:r>
      <w:r>
        <w:rPr>
          <w:rFonts w:eastAsia="Times New Roman" w:cs="Times New Roman"/>
          <w:color w:val="C00000"/>
          <w:szCs w:val="24"/>
        </w:rPr>
        <w:t xml:space="preserve"> 860β)</w:t>
      </w:r>
    </w:p>
    <w:p w14:paraId="74B8E98A" w14:textId="77777777" w:rsidR="00D8133C" w:rsidRDefault="00A7505C">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59154F">
        <w:rPr>
          <w:rFonts w:eastAsia="Times New Roman" w:cs="Times New Roman"/>
          <w:color w:val="C00000"/>
          <w:szCs w:val="24"/>
        </w:rPr>
        <w:t>ΑΛΛΑΓΗ ΣΕΛΙΔΑΣ</w:t>
      </w:r>
      <w:r>
        <w:rPr>
          <w:rFonts w:eastAsia="Times New Roman" w:cs="Times New Roman"/>
          <w:color w:val="C00000"/>
          <w:szCs w:val="24"/>
        </w:rPr>
        <w:t>)</w:t>
      </w:r>
    </w:p>
    <w:p w14:paraId="74B8E98B" w14:textId="77777777" w:rsidR="00D8133C" w:rsidRDefault="00A7505C">
      <w:pPr>
        <w:spacing w:line="720" w:lineRule="auto"/>
        <w:ind w:firstLine="720"/>
        <w:contextualSpacing/>
        <w:jc w:val="both"/>
        <w:rPr>
          <w:rFonts w:eastAsia="Times New Roman" w:cs="Times New Roman"/>
          <w:szCs w:val="24"/>
        </w:rPr>
      </w:pPr>
      <w:r w:rsidRPr="00DA2572">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Σε κάθε ψηφοδέλτιο κάτω από τον τίτλο «ΨΗΦΟΔΕΛΤΙΟ» αναγράφεται ο αριθμός της ψηφοδόχου που αφορά σε κάθε ένα από τα ανωτέρω αναφερόμενα πρόσωπα. </w:t>
      </w:r>
    </w:p>
    <w:p w14:paraId="74B8E98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Σας έχει διανεμηθεί επιπλέον ένας πίνακας με την αντιστοιχία του ονόματος του κάθε προσώπου και αριθμού ψηφοδό</w:t>
      </w:r>
      <w:r>
        <w:rPr>
          <w:rFonts w:eastAsia="Times New Roman" w:cs="Times New Roman"/>
          <w:szCs w:val="24"/>
        </w:rPr>
        <w:t xml:space="preserve">χου που το αφορά. </w:t>
      </w:r>
    </w:p>
    <w:p w14:paraId="74B8E98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Η ψήφος εκφράζεται με σταυρό κάτω από τις τρεις λέξεις «ΝΑΙ», «ΟΧΙ», «ΠΑΡΩΝ». Εφόσον το ψηφοδέλτιο δεν φέρει σταυρό, τότε αυτό προτείνω να θεωρείται άκυρο. </w:t>
      </w:r>
    </w:p>
    <w:p w14:paraId="74B8E98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 κατά την καταμέτρηση τα ψηφοδέλτια που θα βρεθούν σε λάθος κάλπη προτείνω</w:t>
      </w:r>
      <w:r>
        <w:rPr>
          <w:rFonts w:eastAsia="Times New Roman" w:cs="Times New Roman"/>
          <w:szCs w:val="24"/>
        </w:rPr>
        <w:t xml:space="preserve"> να θεωρούνται άκυρα. </w:t>
      </w:r>
    </w:p>
    <w:p w14:paraId="74B8E98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74B8E99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74B8E99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Σώμα συνεφώνησε.</w:t>
      </w:r>
    </w:p>
    <w:p w14:paraId="74B8E99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σύμφωνα με την παράγραφο 10 του άρθρου 73 του Κανονισμού της Βουλής, σε περίπτωση ασυμφωνίας μεταξύ του αριθμού των ψηφοδελτίων και του αριθμού των ψηφισάντων επαναλαμβάνεται η καταμέτρηση. Αν και μετά τη νέα αυτή καταμέτρηση διαπιστωθεί ότι ο αριθμός των</w:t>
      </w:r>
      <w:r>
        <w:rPr>
          <w:rFonts w:eastAsia="Times New Roman" w:cs="Times New Roman"/>
          <w:szCs w:val="24"/>
        </w:rPr>
        <w:t xml:space="preserve"> ψηφοδελτίων είναι μεγαλύτερος από τον αριθμό των ψηφισάντων, καταστρέφεται πριν από τη διαλογή αριθμός ψηφοδελτίων ίσος με τον αριθμό των επιπλέον ψηφοδελτίων. </w:t>
      </w:r>
    </w:p>
    <w:p w14:paraId="74B8E99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Με την εκφώνηση του ονόματός του κάθε Βουλευτής θα προσέρχεται στην ψηφοδόχο, όπου θα εναποθέτ</w:t>
      </w:r>
      <w:r>
        <w:rPr>
          <w:rFonts w:eastAsia="Times New Roman" w:cs="Times New Roman"/>
          <w:szCs w:val="24"/>
        </w:rPr>
        <w:t xml:space="preserve">ει τον φάκελο με την ψήφο του στην αντίστοιχη κάλπη και οι επί της ψηφοδόχου συνάδελφοι θα επιβεβαιώνουν, αναφέροντας το όνομα κάθε συναδέλφου που ψηφίζει. </w:t>
      </w:r>
    </w:p>
    <w:p w14:paraId="74B8E99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Η εκφώνηση του ονόματος των επί του καταλόγου Βουλευτών και ψηφολεκτών και των Προέδρων των εφορευτ</w:t>
      </w:r>
      <w:r>
        <w:rPr>
          <w:rFonts w:eastAsia="Times New Roman" w:cs="Times New Roman"/>
          <w:szCs w:val="24"/>
        </w:rPr>
        <w:t>ικών επιτροπών θα πραγματοποιηθεί στο τέλος της εκφώνησης των ονομάτων των υπολοίπων Βουλευτών για λόγους εύρυθμης λειτουργίας της διαδικασίας.</w:t>
      </w:r>
    </w:p>
    <w:p w14:paraId="74B8E99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Σας γνωστοποιώ, επίσης, ότι στο Προεδρείο έχουν αποσταλεί σφραγισμένες επιστολές, από συναδέλφους Βουλευτές που </w:t>
      </w:r>
      <w:r>
        <w:rPr>
          <w:rFonts w:eastAsia="Times New Roman" w:cs="Times New Roman"/>
          <w:szCs w:val="24"/>
        </w:rPr>
        <w:t xml:space="preserve">ευρίσκονται σε αποστολή της Βουλής ή της Κυβέρνησης στο εξωτερικό, για συμμετοχή στη μυστική ψηφοφορία, σύμφωνα με το άρθρο 70Α του Κανονισμού της Βουλής. </w:t>
      </w:r>
    </w:p>
    <w:p w14:paraId="74B8E99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Τα ψηφοδέλτιά τους βρίσκονται μέσα στους σφραγισμένους φακέλους. Ο κάθε φάκελος εσωκλείεται σε έναν </w:t>
      </w:r>
      <w:r>
        <w:rPr>
          <w:rFonts w:eastAsia="Times New Roman" w:cs="Times New Roman"/>
          <w:szCs w:val="24"/>
        </w:rPr>
        <w:t>μεγαλύτερο φάκελο, επίσης κλειστό, ο οποίος αναγράφει τον αριθμό της κάλπης που προορίζεται. Ο δεύτερος φάκελος εσωκλείεται σε έναν μεγαλύτερο τρίτο φάκελο, επίσης κλειστό, ο οποίος αναγράφει το όνομα του Βουλευτή ή του μέλους της Κυβέρνησης που ψηφίζει με</w:t>
      </w:r>
      <w:r>
        <w:rPr>
          <w:rFonts w:eastAsia="Times New Roman" w:cs="Times New Roman"/>
          <w:szCs w:val="24"/>
        </w:rPr>
        <w:t xml:space="preserve"> επιστολική ψήφο. Ο φάκελος συνοδεύεται από διαβιβαστικό έγγραφο που απευθύνεται προς τον Πρόεδρο της Βουλής και αντίγραφό τους θα κατατεθεί στα Πρακτικά της σημερινής συνεδρίασης.</w:t>
      </w:r>
    </w:p>
    <w:p w14:paraId="74B8E997"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Καλούνται επί του καταλόγου η Γραμματέας κ. Γκαρά Αναστασία από τον </w:t>
      </w:r>
      <w:r w:rsidRPr="00F44835">
        <w:rPr>
          <w:rFonts w:eastAsia="Times New Roman"/>
          <w:szCs w:val="24"/>
        </w:rPr>
        <w:t xml:space="preserve"> </w:t>
      </w:r>
      <w:r>
        <w:rPr>
          <w:rFonts w:eastAsia="Times New Roman"/>
          <w:szCs w:val="24"/>
        </w:rPr>
        <w:t>Συνασπ</w:t>
      </w:r>
      <w:r>
        <w:rPr>
          <w:rFonts w:eastAsia="Times New Roman"/>
          <w:szCs w:val="24"/>
        </w:rPr>
        <w:t xml:space="preserve">ισμού Ριζοσπαστικής Αριστεράς </w:t>
      </w:r>
      <w:r>
        <w:rPr>
          <w:rFonts w:eastAsia="Times New Roman"/>
          <w:szCs w:val="24"/>
        </w:rPr>
        <w:t>και ο Βουλευτής κ. Βεσυρόπουλος Απόστολος από τη Νέα Δημοκρατία.</w:t>
      </w:r>
    </w:p>
    <w:p w14:paraId="74B8E998"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Καλούνται, επίσης, ως ψηφολέκτες: </w:t>
      </w:r>
    </w:p>
    <w:p w14:paraId="74B8E999" w14:textId="77777777" w:rsidR="00D8133C" w:rsidRDefault="00A7505C">
      <w:pPr>
        <w:spacing w:line="600" w:lineRule="auto"/>
        <w:ind w:firstLine="720"/>
        <w:contextualSpacing/>
        <w:jc w:val="both"/>
        <w:rPr>
          <w:rFonts w:eastAsia="Times New Roman"/>
          <w:szCs w:val="24"/>
        </w:rPr>
      </w:pPr>
      <w:r>
        <w:rPr>
          <w:rFonts w:eastAsia="Times New Roman"/>
          <w:szCs w:val="24"/>
        </w:rPr>
        <w:t>Για την πρώτη κάλπη, που αφορά στη σύσταση ή μη της Ειδικής Κοινοβουλευτικής Επιτροπής για τη διεξαγωγή προκαταρκτικής εξέτασης για τον πρώην Υπουργό και Επίτροπο κ. Αβραμόπουλο Δημήτριο, η Βουλευτής του Συνασπισμού Ριζοσπαστικής Αριστεράς κ. Σκούφα Ελισσά</w:t>
      </w:r>
      <w:r>
        <w:rPr>
          <w:rFonts w:eastAsia="Times New Roman"/>
          <w:szCs w:val="24"/>
        </w:rPr>
        <w:t xml:space="preserve">βετ και ο Βουλευτής της Νέας Δημοκρατίας κ. Καββαδάς Αθανάσιος.   </w:t>
      </w:r>
    </w:p>
    <w:p w14:paraId="74B8E99A" w14:textId="77777777" w:rsidR="00D8133C" w:rsidRDefault="00A7505C">
      <w:pPr>
        <w:spacing w:line="600" w:lineRule="auto"/>
        <w:ind w:firstLine="720"/>
        <w:contextualSpacing/>
        <w:jc w:val="both"/>
        <w:rPr>
          <w:rFonts w:eastAsia="Times New Roman"/>
          <w:szCs w:val="24"/>
        </w:rPr>
      </w:pPr>
      <w:r>
        <w:rPr>
          <w:rFonts w:eastAsia="Times New Roman"/>
          <w:szCs w:val="24"/>
        </w:rPr>
        <w:t>Για τη δεύτερη κάλπη, που αφορά στη σύσταση ή μη της Ειδικής Κοινοβουλευτικής Επιτροπής για τη διεξαγωγή προκαταρκτικής εξέτασης για τον πρώην Υπουργό και Βουλευτή κ. Ευάγγελο Βενιζέλο, η Β</w:t>
      </w:r>
      <w:r>
        <w:rPr>
          <w:rFonts w:eastAsia="Times New Roman"/>
          <w:szCs w:val="24"/>
        </w:rPr>
        <w:t>ουλευτής του Συνασπισμού Ριζοσπαστικής Αριστεράς κ. Δριτσέλη Παναγιώτα και ο Βουλευτής της Νέας Δημοκρατίας κ. Γιαννάκης Στέργιος.</w:t>
      </w:r>
    </w:p>
    <w:p w14:paraId="74B8E99B" w14:textId="77777777" w:rsidR="00D8133C" w:rsidRDefault="00A7505C">
      <w:pPr>
        <w:spacing w:line="600" w:lineRule="auto"/>
        <w:ind w:firstLine="720"/>
        <w:contextualSpacing/>
        <w:jc w:val="both"/>
        <w:rPr>
          <w:rFonts w:eastAsia="Times New Roman"/>
          <w:szCs w:val="24"/>
        </w:rPr>
      </w:pPr>
      <w:r>
        <w:rPr>
          <w:rFonts w:eastAsia="Times New Roman"/>
          <w:szCs w:val="24"/>
        </w:rPr>
        <w:t>Για την τρίτη κάλπη, που αφορά στη σύσταση ή μη της Ειδικής Κοινοβουλευτικής Επιτροπής για τη διεξαγωγή προκαταρκτικής εξέτασ</w:t>
      </w:r>
      <w:r>
        <w:rPr>
          <w:rFonts w:eastAsia="Times New Roman"/>
          <w:szCs w:val="24"/>
        </w:rPr>
        <w:t>ης για τον πρώην Υπουργό και Βουλευτή κ. Γεωργιάδη Σπυρίδωνα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Άδωνι, ο Βουλευτής του Συνασπισμού Ριζοσπαστικής Αριστεράς κ. Γιαννακίδης Ευστάθιος και ο Βουλευτής της Νέας Δημοκρατίας κ. Μπουκώρος Χρήστος.</w:t>
      </w:r>
    </w:p>
    <w:p w14:paraId="74B8E99C" w14:textId="77777777" w:rsidR="00D8133C" w:rsidRDefault="00A7505C">
      <w:pPr>
        <w:spacing w:line="600" w:lineRule="auto"/>
        <w:ind w:firstLine="720"/>
        <w:contextualSpacing/>
        <w:jc w:val="both"/>
        <w:rPr>
          <w:rFonts w:eastAsia="Times New Roman"/>
          <w:szCs w:val="24"/>
        </w:rPr>
      </w:pPr>
      <w:r>
        <w:rPr>
          <w:rFonts w:eastAsia="Times New Roman"/>
          <w:szCs w:val="24"/>
        </w:rPr>
        <w:t xml:space="preserve">Για την τέταρτη κάλπη, που αφορά στη σύσταση ή μη </w:t>
      </w:r>
      <w:r>
        <w:rPr>
          <w:rFonts w:eastAsia="Times New Roman"/>
          <w:szCs w:val="24"/>
        </w:rPr>
        <w:t>της Ειδικής Κοινοβουλευτικής Επιτροπής για τη διεξαγωγή προκαταρκτικής εξέτασης για τον πρώην Υπουργό κ. Κουτρουμάνη Γεώργιο, ο Βουλευτής του Συνασπισμού Ριζοσπαστικής Αριστεράς κ. Ριζούλης Ανδρέας και ο Βουλευτής της Νέας Δημοκρατίας κ. Αντωνιάδης Ιωάννης</w:t>
      </w:r>
      <w:r>
        <w:rPr>
          <w:rFonts w:eastAsia="Times New Roman"/>
          <w:szCs w:val="24"/>
        </w:rPr>
        <w:t>.</w:t>
      </w:r>
    </w:p>
    <w:p w14:paraId="74B8E99D" w14:textId="77777777" w:rsidR="00D8133C" w:rsidRDefault="00A7505C">
      <w:pPr>
        <w:spacing w:line="600" w:lineRule="auto"/>
        <w:ind w:firstLine="720"/>
        <w:contextualSpacing/>
        <w:jc w:val="both"/>
        <w:rPr>
          <w:rFonts w:eastAsia="Times New Roman"/>
          <w:szCs w:val="24"/>
        </w:rPr>
      </w:pPr>
      <w:r>
        <w:rPr>
          <w:rFonts w:eastAsia="Times New Roman"/>
          <w:szCs w:val="24"/>
        </w:rPr>
        <w:t>Για την πέμπτη κάλπη, που αφορά στη σύσταση ή μη της Ειδικής Κοινοβουλευτικής Επιτροπής για τη διεξαγωγή προκαταρκτικής εξέτασης για τον πρώην Υπουργό και Βουλευτή κ. Λοβέρδο Ανδρέα, ο Βουλευτής του Συνασπισμού Ριζοσπαστικής Αριστεράς κ. Αραχωβίτης Σταύρ</w:t>
      </w:r>
      <w:r>
        <w:rPr>
          <w:rFonts w:eastAsia="Times New Roman"/>
          <w:szCs w:val="24"/>
        </w:rPr>
        <w:t>ος και ο Βουλευτής της Νέας Δημοκρατίας κ. Βλάσης Κωνσταντίνος.</w:t>
      </w:r>
    </w:p>
    <w:p w14:paraId="74B8E99E" w14:textId="77777777" w:rsidR="00D8133C" w:rsidRDefault="00A7505C">
      <w:pPr>
        <w:spacing w:line="600" w:lineRule="auto"/>
        <w:ind w:firstLine="720"/>
        <w:contextualSpacing/>
        <w:jc w:val="both"/>
        <w:rPr>
          <w:rFonts w:eastAsia="Times New Roman"/>
          <w:szCs w:val="24"/>
        </w:rPr>
      </w:pPr>
      <w:r>
        <w:rPr>
          <w:rFonts w:eastAsia="Times New Roman"/>
          <w:szCs w:val="24"/>
        </w:rPr>
        <w:t>Για την έκτη κάλπη, που αφορά στη σύσταση ή μη της Ειδικής Κοινοβουλευτικής Επιτροπής για τη διεξαγωγή προκαταρκτικής εξέτασης για τον πρώην Υπουργό κ. Λυκουρέντζο Ανδρέα, ο Βουλευτής του Συνα</w:t>
      </w:r>
      <w:r>
        <w:rPr>
          <w:rFonts w:eastAsia="Times New Roman"/>
          <w:szCs w:val="24"/>
        </w:rPr>
        <w:t xml:space="preserve">σπισμού Ριζοσπαστικής Αριστεράς κ. Στογιαννίδης Γρηγόριος και ο Βουλευτής της Νέας Δημοκρατίας κ. Γιόγιακας Βασίλειος. </w:t>
      </w:r>
    </w:p>
    <w:p w14:paraId="74B8E99F" w14:textId="77777777" w:rsidR="00D8133C" w:rsidRDefault="00A7505C">
      <w:pPr>
        <w:spacing w:line="600" w:lineRule="auto"/>
        <w:ind w:firstLine="720"/>
        <w:contextualSpacing/>
        <w:jc w:val="both"/>
        <w:rPr>
          <w:rFonts w:eastAsia="Times New Roman"/>
          <w:szCs w:val="24"/>
        </w:rPr>
      </w:pPr>
      <w:r>
        <w:rPr>
          <w:rFonts w:eastAsia="Times New Roman"/>
          <w:szCs w:val="24"/>
        </w:rPr>
        <w:t>Για την έβδομη κάλπη, που αφορά στη σύσταση ή μη της Ειδικής Κοινοβουλευτικής Επιτροπής για τη διεξαγωγή προκαταρκτικής εξέτασης για τον</w:t>
      </w:r>
      <w:r>
        <w:rPr>
          <w:rFonts w:eastAsia="Times New Roman"/>
          <w:szCs w:val="24"/>
        </w:rPr>
        <w:t xml:space="preserve"> πρώην Πρωθυπουργό κ. Πικραμμένο Παναγιώτη, ο Βουλευτής του Συνασπισμού Ριζοσπαστικής Αριστεράς κ. Παυλίδης Κωνσταντίνος και ο Βουλευτής της Νέας Δημοκρατίας κ. Κατσανιώτης Ανδρέας. </w:t>
      </w:r>
    </w:p>
    <w:p w14:paraId="74B8E9A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όγδοη κάλπη, που αφορά στη σύσταση ή μη της Ειδικής Κοινοβουλευτι</w:t>
      </w:r>
      <w:r>
        <w:rPr>
          <w:rFonts w:eastAsia="Times New Roman" w:cs="Times New Roman"/>
          <w:szCs w:val="24"/>
        </w:rPr>
        <w:t xml:space="preserve">κής Επιτροπής για τη διεξαγωγή προκαταρκτικής εξέτασης για τον πρώην Υπουργό και Βουλευτή κ. Σαλμά Μάριο, </w:t>
      </w:r>
      <w:r>
        <w:rPr>
          <w:rFonts w:eastAsia="Times New Roman" w:cs="Times New Roman"/>
          <w:szCs w:val="24"/>
          <w:lang w:val="en-US"/>
        </w:rPr>
        <w:t>o</w:t>
      </w:r>
      <w:r>
        <w:rPr>
          <w:rFonts w:eastAsia="Times New Roman" w:cs="Times New Roman"/>
          <w:szCs w:val="24"/>
        </w:rPr>
        <w:t xml:space="preserve"> Βουλευτής</w:t>
      </w:r>
      <w:r>
        <w:rPr>
          <w:rFonts w:eastAsia="Times New Roman" w:cs="Times New Roman"/>
          <w:szCs w:val="24"/>
        </w:rPr>
        <w:t xml:space="preserve"> </w:t>
      </w:r>
      <w:r>
        <w:rPr>
          <w:rFonts w:eastAsia="Times New Roman" w:cs="Times New Roman"/>
          <w:szCs w:val="24"/>
        </w:rPr>
        <w:t>του Συνασπισμού Ριζοσπαστικής Αριστεράς κ. Καραναστάσης Απόστολος και ο Βουλευτής της Νέας Δημοκρατίας κ. Φωτήλας Ιάσων</w:t>
      </w:r>
      <w:r>
        <w:rPr>
          <w:rFonts w:eastAsia="Times New Roman" w:cs="Times New Roman"/>
          <w:szCs w:val="24"/>
        </w:rPr>
        <w:t>ας</w:t>
      </w:r>
      <w:r>
        <w:rPr>
          <w:rFonts w:eastAsia="Times New Roman" w:cs="Times New Roman"/>
          <w:szCs w:val="24"/>
        </w:rPr>
        <w:t xml:space="preserve">. </w:t>
      </w:r>
    </w:p>
    <w:p w14:paraId="74B8E9A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ένατη </w:t>
      </w:r>
      <w:r>
        <w:rPr>
          <w:rFonts w:eastAsia="Times New Roman" w:cs="Times New Roman"/>
          <w:szCs w:val="24"/>
        </w:rPr>
        <w:t>κάλπη, που αφορά στη σύσταση ή μη της Ειδικής Κοινοβουλευτικής Επιτροπής για τη διεξαγωγή προκαταρκτικής εξέτασης για τον πρώην Πρωθυπουργό και Βουλευτή κ. Σαμαρά Αντών</w:t>
      </w:r>
      <w:r>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Βουλευτής του Συνασπισμού Ριζοσπαστικής Αριστεράς κ. Γκιόλας Ιωάννης και ο Βουλευτή</w:t>
      </w:r>
      <w:r>
        <w:rPr>
          <w:rFonts w:eastAsia="Times New Roman" w:cs="Times New Roman"/>
          <w:szCs w:val="24"/>
        </w:rPr>
        <w:t xml:space="preserve">ς της Νέας Δημοκρατίας κ. Κόνσολας Εμμανουήλ. </w:t>
      </w:r>
    </w:p>
    <w:p w14:paraId="74B8E9A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δέκατη κάλπη, που αφορά στη σύσταση ή μη της Ειδικής Κοινοβουλευτικής Επιτροπής για τη διεξαγωγή προκαταρκτικής εξέτασης για τον πρώην Υπουργό και Διοικητή της Τράπεζας της Ελλάδος κ. Στουρνάρα Ιωάννη, </w:t>
      </w:r>
      <w:r>
        <w:rPr>
          <w:rFonts w:eastAsia="Times New Roman" w:cs="Times New Roman"/>
          <w:szCs w:val="24"/>
          <w:lang w:val="en-US"/>
        </w:rPr>
        <w:t>o</w:t>
      </w:r>
      <w:r>
        <w:rPr>
          <w:rFonts w:eastAsia="Times New Roman" w:cs="Times New Roman"/>
          <w:szCs w:val="24"/>
        </w:rPr>
        <w:t xml:space="preserve"> Βουλευτής του Συνασπισμού Ριζοσπαστικής Αριστεράς κ. Βαρδάκης Σωκράτης και ο Βουλευτής της Νέας Δημοκρατίας κ. Στύλιος Γεώργιος. </w:t>
      </w:r>
    </w:p>
    <w:p w14:paraId="74B8E9A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Παρακαλούνται οι κυρίες και κύριοι ψηφολέκτες να πάρουν τις θέσεις τους. </w:t>
      </w:r>
    </w:p>
    <w:p w14:paraId="74B8E9A4"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Πρόεδροι της </w:t>
      </w:r>
      <w:r>
        <w:rPr>
          <w:rFonts w:eastAsia="Times New Roman" w:cs="Times New Roman"/>
          <w:szCs w:val="24"/>
        </w:rPr>
        <w:t>ε</w:t>
      </w:r>
      <w:r>
        <w:rPr>
          <w:rFonts w:eastAsia="Times New Roman" w:cs="Times New Roman"/>
          <w:szCs w:val="24"/>
        </w:rPr>
        <w:t xml:space="preserve">φορευτικής </w:t>
      </w:r>
      <w:r>
        <w:rPr>
          <w:rFonts w:eastAsia="Times New Roman" w:cs="Times New Roman"/>
          <w:szCs w:val="24"/>
        </w:rPr>
        <w:t>ε</w:t>
      </w:r>
      <w:r>
        <w:rPr>
          <w:rFonts w:eastAsia="Times New Roman" w:cs="Times New Roman"/>
          <w:szCs w:val="24"/>
        </w:rPr>
        <w:t>πιτροπής θα είναι, σύμφω</w:t>
      </w:r>
      <w:r>
        <w:rPr>
          <w:rFonts w:eastAsia="Times New Roman" w:cs="Times New Roman"/>
          <w:szCs w:val="24"/>
        </w:rPr>
        <w:t xml:space="preserve">να με την παράγραφο 6 του άρθρου 73 του Κανονισμού της Βουλής: </w:t>
      </w:r>
    </w:p>
    <w:p w14:paraId="74B8E9A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πρώτη κάλπη ο κ. Λαμπρούλης Γεώργιος, ΣΤ΄ Αντιπρόεδρος της Βουλής.</w:t>
      </w:r>
    </w:p>
    <w:p w14:paraId="74B8E9A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 δεύτερη κάλπη ο κ. Λυκούδης Σπυρίδων, Ζ΄ Αντιπρόεδρος της Βουλής.</w:t>
      </w:r>
    </w:p>
    <w:p w14:paraId="74B8E9A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τρίτη κάλπη ο κ. Κρεμαστινός Δημήτρι</w:t>
      </w:r>
      <w:r>
        <w:rPr>
          <w:rFonts w:eastAsia="Times New Roman" w:cs="Times New Roman"/>
          <w:szCs w:val="24"/>
        </w:rPr>
        <w:t>ος, Ε΄ Αντιπρόεδρος της Βουλής.</w:t>
      </w:r>
    </w:p>
    <w:p w14:paraId="74B8E9A8"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τέταρτη κάλπη ο κ. Λαμπρούλης Γεώργιος, ΣΤ΄ Αντιπρόεδρος της Βουλής.</w:t>
      </w:r>
    </w:p>
    <w:p w14:paraId="74B8E9A9"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πέμπτη κάλπη ο κ. Λυκούδης Σπυρίδων, Ζ΄ Αντιπρόεδρος της Βουλής.</w:t>
      </w:r>
    </w:p>
    <w:p w14:paraId="74B8E9AA"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έκτη κάλπη ο κ. Καμμένος Δημήτριος, Η΄ Αντιπρόεδρος της Βουλής.</w:t>
      </w:r>
    </w:p>
    <w:p w14:paraId="74B8E9A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 την έβδομη κάλπη ο κ. Γεωργιάδης Μάριος, Θ΄ Αντιπρόεδρος της Βουλής.</w:t>
      </w:r>
    </w:p>
    <w:p w14:paraId="74B8E9AC"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όγδοη κάλπη ο κ. Αθανασίου Αθανάσιος (Νάσος), Κοσμήτορας της Βουλής.</w:t>
      </w:r>
    </w:p>
    <w:p w14:paraId="74B8E9AD"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Για την ένατη κάλπη ο κ. Κουκουδήμος Κωνσταντίνος, Κοσμήτορας της Βουλής.</w:t>
      </w:r>
    </w:p>
    <w:p w14:paraId="74B8E9AE"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δέκατη κάλπη ο κ. Πάντζας Γεώργιος, Κοσμήτορας της Βουλής. </w:t>
      </w:r>
    </w:p>
    <w:p w14:paraId="74B8E9AF"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τους συναδέλφους Βουλευτές να παραμείνουν στην Αίθουσα και μετά το πέρας της μυστικής ψηφοφορίας, γιατί σε περίπτωση αποδοχής της πρότασης θα ακολουθήσει και άλλη ψηφοφορία για τη </w:t>
      </w:r>
      <w:r>
        <w:rPr>
          <w:rFonts w:eastAsia="Times New Roman" w:cs="Times New Roman"/>
          <w:szCs w:val="24"/>
        </w:rPr>
        <w:t xml:space="preserve">διάρκεια της </w:t>
      </w:r>
      <w:r>
        <w:rPr>
          <w:rFonts w:eastAsia="Times New Roman" w:cs="Times New Roman"/>
          <w:szCs w:val="24"/>
        </w:rPr>
        <w:t>ε</w:t>
      </w:r>
      <w:r>
        <w:rPr>
          <w:rFonts w:eastAsia="Times New Roman" w:cs="Times New Roman"/>
          <w:szCs w:val="24"/>
        </w:rPr>
        <w:t xml:space="preserve">πιτροπής και τον αριθμό των μελών της. </w:t>
      </w:r>
    </w:p>
    <w:p w14:paraId="74B8E9B0"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Παρακαλώ τους κυρίους ψηφολέκτες να προσέλθουν στην κάλπη. Επαναλαμβάνω ότι οι επί της ψηφοδόχου συνάδελφοι θα επιβεβαιώνουν, αναφέροντας το όνομα κάθε συναδέλφου που ψηφίζει.</w:t>
      </w:r>
    </w:p>
    <w:p w14:paraId="74B8E9B1"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προηγηθούν </w:t>
      </w:r>
      <w:r>
        <w:rPr>
          <w:rFonts w:eastAsia="Times New Roman" w:cs="Times New Roman"/>
          <w:szCs w:val="24"/>
        </w:rPr>
        <w:t>στην εκφώνηση του καταλόγου: Ο Πρωθυπουργός και Πρόεδρος της Κοινοβουλευτικής Ομάδας του ΣΥΡΙΖΑ κ. Αλέξ</w:t>
      </w:r>
      <w:r>
        <w:rPr>
          <w:rFonts w:eastAsia="Times New Roman" w:cs="Times New Roman"/>
          <w:szCs w:val="24"/>
        </w:rPr>
        <w:t>ης</w:t>
      </w:r>
      <w:r>
        <w:rPr>
          <w:rFonts w:eastAsia="Times New Roman" w:cs="Times New Roman"/>
          <w:szCs w:val="24"/>
        </w:rPr>
        <w:t xml:space="preserve"> Τσίπρας, ο Α΄ Αντιπρόεδρος της Βουλής και Βουλευτής Α΄ Θεσσαλονίκης κ. Κουράκης Αναστάσιος, ο Βουλευτής Α΄ Θεσσαλονίκης κ. Μπόλαρης Μάρκος, ο Βουλευτή</w:t>
      </w:r>
      <w:r>
        <w:rPr>
          <w:rFonts w:eastAsia="Times New Roman" w:cs="Times New Roman"/>
          <w:szCs w:val="24"/>
        </w:rPr>
        <w:t xml:space="preserve">ς Β΄ Αθήνας κ. Παπαδόπουλος Χριστόφορος και ο Βουλευτής Β΄ Αθήνας κ. Κατσώτης Χρήστος. </w:t>
      </w:r>
    </w:p>
    <w:p w14:paraId="74B8E9B2"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Κύριε Πρόεδρε, μου επιτρέπετε; Θέλω να καταγραφεί στα Πρακτικά ότι η θέση μου είναι «</w:t>
      </w:r>
      <w:r>
        <w:rPr>
          <w:rFonts w:eastAsia="Times New Roman" w:cs="Times New Roman"/>
          <w:szCs w:val="24"/>
        </w:rPr>
        <w:t>ναι»</w:t>
      </w:r>
      <w:r>
        <w:rPr>
          <w:rFonts w:eastAsia="Times New Roman" w:cs="Times New Roman"/>
          <w:szCs w:val="24"/>
        </w:rPr>
        <w:t xml:space="preserve"> στη σύσταση προανακριτικής επιτροπής. </w:t>
      </w:r>
    </w:p>
    <w:p w14:paraId="74B8E9B3"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Παρακαλώ να αρχίσει η ανάγνωση του καταλόγου. </w:t>
      </w:r>
    </w:p>
    <w:p w14:paraId="74B8E9B4" w14:textId="77777777" w:rsidR="00D8133C" w:rsidRDefault="00A7505C">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74B8E9B5"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w:t>
      </w:r>
      <w:r>
        <w:rPr>
          <w:rFonts w:eastAsia="Times New Roman" w:cs="Times New Roman"/>
          <w:szCs w:val="24"/>
        </w:rPr>
        <w:t xml:space="preserve"> </w:t>
      </w:r>
      <w:r>
        <w:rPr>
          <w:rFonts w:eastAsia="Times New Roman" w:cs="Times New Roman"/>
          <w:szCs w:val="24"/>
        </w:rPr>
        <w:t>συνάδελφος, ο οποίος</w:t>
      </w:r>
      <w:r>
        <w:rPr>
          <w:rFonts w:eastAsia="Times New Roman" w:cs="Times New Roman"/>
          <w:szCs w:val="24"/>
        </w:rPr>
        <w:t xml:space="preserve"> δεν άκουσε το όνομά του; Κανείς. </w:t>
      </w:r>
    </w:p>
    <w:p w14:paraId="74B8E9B6"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σφραγισμένες επιστολές οι οποίες απεστάλησαν στο Προεδρείο για συμμετοχή στη μυστική</w:t>
      </w:r>
      <w:r>
        <w:rPr>
          <w:rFonts w:eastAsia="Times New Roman" w:cs="Times New Roman"/>
          <w:szCs w:val="24"/>
        </w:rPr>
        <w:t xml:space="preserve"> ψηφοφορία για τη σύσταση</w:t>
      </w:r>
      <w:r>
        <w:rPr>
          <w:rFonts w:eastAsia="Times New Roman" w:cs="Times New Roman"/>
          <w:szCs w:val="24"/>
        </w:rPr>
        <w:t xml:space="preserve"> ή μη</w:t>
      </w:r>
      <w:r>
        <w:rPr>
          <w:rFonts w:eastAsia="Times New Roman" w:cs="Times New Roman"/>
          <w:szCs w:val="24"/>
        </w:rPr>
        <w:t xml:space="preserve"> Ειδικής Κοινοβουλευτικής Επιτροπής για τη διενέργεια προκαταρκτικής εξέτασης, σύμφωνα με τις διατάξεις των άρθρων 86 του Συντάγματος και 153 επ</w:t>
      </w:r>
      <w:r>
        <w:rPr>
          <w:rFonts w:eastAsia="Times New Roman" w:cs="Times New Roman"/>
          <w:szCs w:val="24"/>
        </w:rPr>
        <w:t>.</w:t>
      </w:r>
      <w:r>
        <w:rPr>
          <w:rFonts w:eastAsia="Times New Roman" w:cs="Times New Roman"/>
          <w:szCs w:val="24"/>
        </w:rPr>
        <w:t xml:space="preserve"> του Κανονισμού της Βουλής και του ν.3126/2003 «Ποινική ευθύνη των Υπουργών», όπω</w:t>
      </w:r>
      <w:r>
        <w:rPr>
          <w:rFonts w:eastAsia="Times New Roman" w:cs="Times New Roman"/>
          <w:szCs w:val="24"/>
        </w:rPr>
        <w:t>ς ισχύουν, για την ενδεχόμενη τέλεση των αδικημάτων της δωροληψίας και δωροδοκίας και της νομιμοποίησης εσόδων από εγκληματική δραστηριότητα, σύμφωνα με τα διαλαμβανόμενα στην πρόταση από τους: 1) Αντών</w:t>
      </w:r>
      <w:r>
        <w:rPr>
          <w:rFonts w:eastAsia="Times New Roman" w:cs="Times New Roman"/>
          <w:szCs w:val="24"/>
        </w:rPr>
        <w:t>ιο</w:t>
      </w:r>
      <w:r>
        <w:rPr>
          <w:rFonts w:eastAsia="Times New Roman" w:cs="Times New Roman"/>
          <w:szCs w:val="24"/>
        </w:rPr>
        <w:t xml:space="preserve"> Σαμαρά, 2) Παναγιώτη Πικραμμένο, 3) Δημήτριο Αβραμό</w:t>
      </w:r>
      <w:r>
        <w:rPr>
          <w:rFonts w:eastAsia="Times New Roman" w:cs="Times New Roman"/>
          <w:szCs w:val="24"/>
        </w:rPr>
        <w:t>πουλο, 4) Ανδρέα Λοβέρδο, 5) Ανδρέα Λυκουρέντζο, 6) Μάριο Σαλμά, 7) Σπυρίδωνα - Άδωνι Γεωργιάδη, 8) Ιωάννη Στουρνάρα, 9) Ευάγγελο Βενιζέλο, 10) Γεώργιο Κουτρουμάνη</w:t>
      </w:r>
      <w:r>
        <w:rPr>
          <w:rFonts w:eastAsia="Times New Roman" w:cs="Times New Roman"/>
          <w:szCs w:val="24"/>
        </w:rPr>
        <w:t>,</w:t>
      </w:r>
      <w:r>
        <w:rPr>
          <w:rFonts w:eastAsia="Times New Roman" w:cs="Times New Roman"/>
          <w:szCs w:val="24"/>
        </w:rPr>
        <w:t xml:space="preserve"> θα καταχωριστούν στα Πρακτικά. </w:t>
      </w:r>
    </w:p>
    <w:p w14:paraId="74B8E9B7"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w:t>
      </w:r>
      <w:r>
        <w:rPr>
          <w:rFonts w:eastAsia="Times New Roman" w:cs="Times New Roman"/>
          <w:szCs w:val="24"/>
        </w:rPr>
        <w:t>αι έχουν ως εξής</w:t>
      </w:r>
      <w:r>
        <w:rPr>
          <w:rFonts w:eastAsia="Times New Roman" w:cs="Times New Roman"/>
          <w:szCs w:val="24"/>
        </w:rPr>
        <w:t>:</w:t>
      </w:r>
    </w:p>
    <w:p w14:paraId="74B8E9B8" w14:textId="77777777" w:rsidR="00D8133C" w:rsidRDefault="00A7505C">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E4009B">
        <w:rPr>
          <w:rFonts w:eastAsia="Times New Roman" w:cs="Times New Roman"/>
          <w:color w:val="C00000"/>
          <w:szCs w:val="24"/>
        </w:rPr>
        <w:t>ΑΛΛΑΓΗ ΣΕΛΙΔΑΣ</w:t>
      </w:r>
      <w:r>
        <w:rPr>
          <w:rFonts w:eastAsia="Times New Roman" w:cs="Times New Roman"/>
          <w:color w:val="C00000"/>
          <w:szCs w:val="24"/>
        </w:rPr>
        <w:t>)</w:t>
      </w:r>
    </w:p>
    <w:p w14:paraId="74B8E9B9" w14:textId="77777777" w:rsidR="00D8133C" w:rsidRDefault="00A7505C">
      <w:pPr>
        <w:spacing w:line="600" w:lineRule="auto"/>
        <w:ind w:firstLine="720"/>
        <w:contextualSpacing/>
        <w:jc w:val="center"/>
        <w:rPr>
          <w:rFonts w:eastAsia="Times New Roman" w:cs="Times New Roman"/>
          <w:color w:val="C00000"/>
          <w:szCs w:val="24"/>
        </w:rPr>
      </w:pPr>
      <w:r w:rsidRPr="00E4009B">
        <w:rPr>
          <w:rFonts w:eastAsia="Times New Roman" w:cs="Times New Roman"/>
          <w:color w:val="C00000"/>
          <w:szCs w:val="24"/>
        </w:rPr>
        <w:t>(Να μπουν οι σελίδες 869-872)</w:t>
      </w:r>
    </w:p>
    <w:p w14:paraId="74B8E9BA" w14:textId="77777777" w:rsidR="00D8133C" w:rsidRDefault="00A7505C">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E4009B">
        <w:rPr>
          <w:rFonts w:eastAsia="Times New Roman" w:cs="Times New Roman"/>
          <w:color w:val="C00000"/>
          <w:szCs w:val="24"/>
        </w:rPr>
        <w:t>ΑΛΛΑΓΗ ΣΕΛΙΔΑΣ</w:t>
      </w:r>
      <w:r>
        <w:rPr>
          <w:rFonts w:eastAsia="Times New Roman" w:cs="Times New Roman"/>
          <w:color w:val="C00000"/>
          <w:szCs w:val="24"/>
        </w:rPr>
        <w:t>)</w:t>
      </w:r>
    </w:p>
    <w:p w14:paraId="74B8E9BB" w14:textId="77777777" w:rsidR="00D8133C" w:rsidRDefault="00A750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w:t>
      </w:r>
      <w:r>
        <w:rPr>
          <w:rFonts w:eastAsia="Times New Roman" w:cs="Times New Roman"/>
          <w:szCs w:val="24"/>
        </w:rPr>
        <w:t>παρακαλώ τους κυρίους</w:t>
      </w:r>
      <w:r>
        <w:rPr>
          <w:rFonts w:eastAsia="Times New Roman" w:cs="Times New Roman"/>
          <w:szCs w:val="24"/>
        </w:rPr>
        <w:t xml:space="preserve"> ψηφολέκτες να προβούν στην καταμέτρηση και διαλογή των ψηφοδελτίων και την εξαγωγή του αποτελέσματος. </w:t>
      </w:r>
    </w:p>
    <w:p w14:paraId="74B8E9BC"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(ΚΑΤΑΜΕΤΡΗΣΗ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ΔΙΑΛΟΓΗ)</w:t>
      </w:r>
    </w:p>
    <w:p w14:paraId="74B8E9BD" w14:textId="77777777" w:rsidR="00D8133C" w:rsidRDefault="00A7505C">
      <w:pPr>
        <w:spacing w:line="600" w:lineRule="auto"/>
        <w:ind w:firstLine="709"/>
        <w:contextualSpacing/>
        <w:jc w:val="center"/>
        <w:rPr>
          <w:rFonts w:eastAsia="Times New Roman" w:cs="Times New Roman"/>
          <w:szCs w:val="24"/>
        </w:rPr>
      </w:pPr>
      <w:r>
        <w:rPr>
          <w:rFonts w:eastAsia="Times New Roman" w:cs="Times New Roman"/>
          <w:szCs w:val="24"/>
        </w:rPr>
        <w:t>(ΜΕΤΑ ΤΗ ΔΙΑΛΟΓΗ)</w:t>
      </w:r>
    </w:p>
    <w:p w14:paraId="74B8E9B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έχω την τιμή να ανακοινώσω στο Σώμα το αποτέλεσ</w:t>
      </w:r>
      <w:r>
        <w:rPr>
          <w:rFonts w:eastAsia="Times New Roman"/>
          <w:szCs w:val="24"/>
        </w:rPr>
        <w:t>μα της διεξαχθείσης μυστικής ψηφοφορίας:</w:t>
      </w:r>
    </w:p>
    <w:p w14:paraId="74B8E9B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Αβραμόπουλο Δημήτριο:</w:t>
      </w:r>
    </w:p>
    <w:p w14:paraId="74B8E9C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9C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9C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192 ψηφοδέλτια</w:t>
      </w:r>
      <w:r>
        <w:rPr>
          <w:rFonts w:eastAsia="Times New Roman"/>
          <w:szCs w:val="24"/>
        </w:rPr>
        <w:t>.</w:t>
      </w:r>
    </w:p>
    <w:p w14:paraId="74B8E9C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26 ψηφοδέλτια</w:t>
      </w:r>
      <w:r>
        <w:rPr>
          <w:rFonts w:eastAsia="Times New Roman"/>
          <w:szCs w:val="24"/>
        </w:rPr>
        <w:t>.</w:t>
      </w:r>
    </w:p>
    <w:p w14:paraId="74B8E9C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C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188</w:t>
      </w:r>
      <w:r>
        <w:rPr>
          <w:rFonts w:eastAsia="Times New Roman"/>
          <w:szCs w:val="24"/>
        </w:rPr>
        <w:t>.</w:t>
      </w:r>
    </w:p>
    <w:p w14:paraId="74B8E9C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0</w:t>
      </w:r>
      <w:r>
        <w:rPr>
          <w:rFonts w:eastAsia="Times New Roman"/>
          <w:szCs w:val="24"/>
        </w:rPr>
        <w:t>.</w:t>
      </w:r>
    </w:p>
    <w:p w14:paraId="74B8E9C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4</w:t>
      </w:r>
      <w:r>
        <w:rPr>
          <w:rFonts w:eastAsia="Times New Roman"/>
          <w:szCs w:val="24"/>
        </w:rPr>
        <w:t>.</w:t>
      </w:r>
    </w:p>
    <w:p w14:paraId="74B8E9C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Βενιζέλο Ευάγγελο:</w:t>
      </w:r>
    </w:p>
    <w:p w14:paraId="74B8E9C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217 Βουλευτές.</w:t>
      </w:r>
    </w:p>
    <w:p w14:paraId="74B8E9C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217 ψηφοδέλτια</w:t>
      </w:r>
      <w:r>
        <w:rPr>
          <w:rFonts w:eastAsia="Times New Roman"/>
          <w:szCs w:val="24"/>
        </w:rPr>
        <w:t>.</w:t>
      </w:r>
    </w:p>
    <w:p w14:paraId="74B8E9C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191 ψηφοδέλτια</w:t>
      </w:r>
      <w:r>
        <w:rPr>
          <w:rFonts w:eastAsia="Times New Roman"/>
          <w:szCs w:val="24"/>
        </w:rPr>
        <w:t>.</w:t>
      </w:r>
    </w:p>
    <w:p w14:paraId="74B8E9C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26 ψηφοδέλτια</w:t>
      </w:r>
      <w:r>
        <w:rPr>
          <w:rFonts w:eastAsia="Times New Roman"/>
          <w:szCs w:val="24"/>
        </w:rPr>
        <w:t>.</w:t>
      </w:r>
    </w:p>
    <w:p w14:paraId="74B8E9C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C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18</w:t>
      </w:r>
      <w:r>
        <w:rPr>
          <w:rFonts w:eastAsia="Times New Roman"/>
          <w:szCs w:val="24"/>
        </w:rPr>
        <w:t>5</w:t>
      </w:r>
      <w:r>
        <w:rPr>
          <w:rFonts w:eastAsia="Times New Roman"/>
          <w:szCs w:val="24"/>
        </w:rPr>
        <w:t>.</w:t>
      </w:r>
    </w:p>
    <w:p w14:paraId="74B8E9C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0</w:t>
      </w:r>
      <w:r>
        <w:rPr>
          <w:rFonts w:eastAsia="Times New Roman"/>
          <w:szCs w:val="24"/>
        </w:rPr>
        <w:t>.</w:t>
      </w:r>
    </w:p>
    <w:p w14:paraId="74B8E9D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6</w:t>
      </w:r>
      <w:r>
        <w:rPr>
          <w:rFonts w:eastAsia="Times New Roman"/>
          <w:szCs w:val="24"/>
        </w:rPr>
        <w:t>.</w:t>
      </w:r>
    </w:p>
    <w:p w14:paraId="74B8E9D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Γεωργιάδη Σπυρίδωνα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Άδωνι:</w:t>
      </w:r>
    </w:p>
    <w:p w14:paraId="74B8E9D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9D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9D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192 ψηφοδέλτια</w:t>
      </w:r>
      <w:r>
        <w:rPr>
          <w:rFonts w:eastAsia="Times New Roman"/>
          <w:szCs w:val="24"/>
        </w:rPr>
        <w:t>.</w:t>
      </w:r>
    </w:p>
    <w:p w14:paraId="74B8E9D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26 ψηφοδέλτια</w:t>
      </w:r>
      <w:r>
        <w:rPr>
          <w:rFonts w:eastAsia="Times New Roman"/>
          <w:szCs w:val="24"/>
        </w:rPr>
        <w:t>.</w:t>
      </w:r>
    </w:p>
    <w:p w14:paraId="74B8E9D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D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Υπέρ της </w:t>
      </w:r>
      <w:r>
        <w:rPr>
          <w:rFonts w:eastAsia="Times New Roman"/>
          <w:szCs w:val="24"/>
        </w:rPr>
        <w:t>πρότασης ψήφισαν: 186</w:t>
      </w:r>
      <w:r>
        <w:rPr>
          <w:rFonts w:eastAsia="Times New Roman"/>
          <w:szCs w:val="24"/>
        </w:rPr>
        <w:t>.</w:t>
      </w:r>
    </w:p>
    <w:p w14:paraId="74B8E9D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0</w:t>
      </w:r>
      <w:r>
        <w:rPr>
          <w:rFonts w:eastAsia="Times New Roman"/>
          <w:szCs w:val="24"/>
        </w:rPr>
        <w:t>.</w:t>
      </w:r>
    </w:p>
    <w:p w14:paraId="74B8E9D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6</w:t>
      </w:r>
      <w:r>
        <w:rPr>
          <w:rFonts w:eastAsia="Times New Roman"/>
          <w:szCs w:val="24"/>
        </w:rPr>
        <w:t>.</w:t>
      </w:r>
    </w:p>
    <w:p w14:paraId="74B8E9D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Κουτρουμάνη Γεώργιο:</w:t>
      </w:r>
    </w:p>
    <w:p w14:paraId="74B8E9D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217 Βουλευτές.</w:t>
      </w:r>
    </w:p>
    <w:p w14:paraId="74B8E9D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217 ψηφοδέλτια</w:t>
      </w:r>
      <w:r>
        <w:rPr>
          <w:rFonts w:eastAsia="Times New Roman"/>
          <w:szCs w:val="24"/>
        </w:rPr>
        <w:t>.</w:t>
      </w:r>
    </w:p>
    <w:p w14:paraId="74B8E9D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192 ψηφοδέλτια</w:t>
      </w:r>
      <w:r>
        <w:rPr>
          <w:rFonts w:eastAsia="Times New Roman"/>
          <w:szCs w:val="24"/>
        </w:rPr>
        <w:t>.</w:t>
      </w:r>
    </w:p>
    <w:p w14:paraId="74B8E9D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25 ψηφοδέλτια</w:t>
      </w:r>
      <w:r>
        <w:rPr>
          <w:rFonts w:eastAsia="Times New Roman"/>
          <w:szCs w:val="24"/>
        </w:rPr>
        <w:t>.</w:t>
      </w:r>
    </w:p>
    <w:p w14:paraId="74B8E9D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E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w:t>
      </w:r>
      <w:r>
        <w:rPr>
          <w:rFonts w:eastAsia="Times New Roman"/>
          <w:szCs w:val="24"/>
        </w:rPr>
        <w:t xml:space="preserve"> της πρότασης ψήφισαν: 180</w:t>
      </w:r>
      <w:r>
        <w:rPr>
          <w:rFonts w:eastAsia="Times New Roman"/>
          <w:szCs w:val="24"/>
        </w:rPr>
        <w:t>.</w:t>
      </w:r>
    </w:p>
    <w:p w14:paraId="74B8E9E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1</w:t>
      </w:r>
      <w:r>
        <w:rPr>
          <w:rFonts w:eastAsia="Times New Roman"/>
          <w:szCs w:val="24"/>
        </w:rPr>
        <w:t>.</w:t>
      </w:r>
    </w:p>
    <w:p w14:paraId="74B8E9E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11</w:t>
      </w:r>
      <w:r>
        <w:rPr>
          <w:rFonts w:eastAsia="Times New Roman"/>
          <w:szCs w:val="24"/>
        </w:rPr>
        <w:t>.</w:t>
      </w:r>
    </w:p>
    <w:p w14:paraId="74B8E9E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Για τον πρώην Υπουργό κ. Λοβέρδο Ανδρέα: </w:t>
      </w:r>
    </w:p>
    <w:p w14:paraId="74B8E9E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217 Βουλευτές.</w:t>
      </w:r>
    </w:p>
    <w:p w14:paraId="74B8E9E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217 ψηφοδέλτια</w:t>
      </w:r>
      <w:r>
        <w:rPr>
          <w:rFonts w:eastAsia="Times New Roman"/>
          <w:szCs w:val="24"/>
        </w:rPr>
        <w:t>.</w:t>
      </w:r>
    </w:p>
    <w:p w14:paraId="74B8E9E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190 ψηφοδέλτια</w:t>
      </w:r>
      <w:r>
        <w:rPr>
          <w:rFonts w:eastAsia="Times New Roman"/>
          <w:szCs w:val="24"/>
        </w:rPr>
        <w:t>.</w:t>
      </w:r>
    </w:p>
    <w:p w14:paraId="74B8E9E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27 ψηφοδέλτια</w:t>
      </w:r>
      <w:r>
        <w:rPr>
          <w:rFonts w:eastAsia="Times New Roman"/>
          <w:szCs w:val="24"/>
        </w:rPr>
        <w:t>.</w:t>
      </w:r>
    </w:p>
    <w:p w14:paraId="74B8E9E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E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w:t>
      </w:r>
      <w:r>
        <w:rPr>
          <w:rFonts w:eastAsia="Times New Roman"/>
          <w:szCs w:val="24"/>
        </w:rPr>
        <w:t>έρ της πρότασης ψήφισαν: 186</w:t>
      </w:r>
      <w:r>
        <w:rPr>
          <w:rFonts w:eastAsia="Times New Roman"/>
          <w:szCs w:val="24"/>
        </w:rPr>
        <w:t>.</w:t>
      </w:r>
    </w:p>
    <w:p w14:paraId="74B8E9E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0</w:t>
      </w:r>
      <w:r>
        <w:rPr>
          <w:rFonts w:eastAsia="Times New Roman"/>
          <w:szCs w:val="24"/>
        </w:rPr>
        <w:t>.</w:t>
      </w:r>
    </w:p>
    <w:p w14:paraId="74B8E9E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w:t>
      </w:r>
      <w:r>
        <w:rPr>
          <w:rFonts w:eastAsia="Times New Roman"/>
          <w:szCs w:val="24"/>
        </w:rPr>
        <w:t>ΑΡΩΝ</w:t>
      </w:r>
      <w:r>
        <w:rPr>
          <w:rFonts w:eastAsia="Times New Roman"/>
          <w:szCs w:val="24"/>
        </w:rPr>
        <w:t>» ψήφισαν: 4</w:t>
      </w:r>
      <w:r>
        <w:rPr>
          <w:rFonts w:eastAsia="Times New Roman"/>
          <w:szCs w:val="24"/>
        </w:rPr>
        <w:t>.</w:t>
      </w:r>
    </w:p>
    <w:p w14:paraId="74B8E9E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Λυκουρέντζο Ανδρέα:</w:t>
      </w:r>
    </w:p>
    <w:p w14:paraId="74B8E9E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9E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9E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w:t>
      </w:r>
      <w:r w:rsidRPr="001B2801">
        <w:rPr>
          <w:rFonts w:eastAsia="Times New Roman"/>
          <w:szCs w:val="24"/>
        </w:rPr>
        <w:t>0</w:t>
      </w:r>
      <w:r>
        <w:rPr>
          <w:rFonts w:eastAsia="Times New Roman"/>
          <w:szCs w:val="24"/>
        </w:rPr>
        <w:t xml:space="preserve"> ψηφοδέλτια</w:t>
      </w:r>
      <w:r>
        <w:rPr>
          <w:rFonts w:eastAsia="Times New Roman"/>
          <w:szCs w:val="24"/>
        </w:rPr>
        <w:t>.</w:t>
      </w:r>
    </w:p>
    <w:p w14:paraId="74B8E9F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28 ψηφοδέλτια</w:t>
      </w:r>
      <w:r>
        <w:rPr>
          <w:rFonts w:eastAsia="Times New Roman"/>
          <w:szCs w:val="24"/>
        </w:rPr>
        <w:t>.</w:t>
      </w:r>
    </w:p>
    <w:p w14:paraId="74B8E9F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9F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180</w:t>
      </w:r>
      <w:r>
        <w:rPr>
          <w:rFonts w:eastAsia="Times New Roman"/>
          <w:szCs w:val="24"/>
        </w:rPr>
        <w:t>.</w:t>
      </w:r>
    </w:p>
    <w:p w14:paraId="74B8E9F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2</w:t>
      </w:r>
      <w:r>
        <w:rPr>
          <w:rFonts w:eastAsia="Times New Roman"/>
          <w:szCs w:val="24"/>
        </w:rPr>
        <w:t>.</w:t>
      </w:r>
    </w:p>
    <w:p w14:paraId="74B8E9F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8</w:t>
      </w:r>
      <w:r>
        <w:rPr>
          <w:rFonts w:eastAsia="Times New Roman"/>
          <w:szCs w:val="24"/>
        </w:rPr>
        <w:t>.</w:t>
      </w:r>
    </w:p>
    <w:p w14:paraId="74B8E9F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Πρωθυπουργό κ. Πικραμ</w:t>
      </w:r>
      <w:r>
        <w:rPr>
          <w:rFonts w:eastAsia="Times New Roman"/>
          <w:szCs w:val="24"/>
        </w:rPr>
        <w:t>μ</w:t>
      </w:r>
      <w:r>
        <w:rPr>
          <w:rFonts w:eastAsia="Times New Roman"/>
          <w:szCs w:val="24"/>
        </w:rPr>
        <w:t>ένο Παναγιώτη:</w:t>
      </w:r>
    </w:p>
    <w:p w14:paraId="74B8E9F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9F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9F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180 ψηφοδέλτια</w:t>
      </w:r>
      <w:r>
        <w:rPr>
          <w:rFonts w:eastAsia="Times New Roman"/>
          <w:szCs w:val="24"/>
        </w:rPr>
        <w:t>.</w:t>
      </w:r>
    </w:p>
    <w:p w14:paraId="74B8E9F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28 ψηφοδέλτια</w:t>
      </w:r>
      <w:r>
        <w:rPr>
          <w:rFonts w:eastAsia="Times New Roman"/>
          <w:szCs w:val="24"/>
        </w:rPr>
        <w:t>.</w:t>
      </w:r>
    </w:p>
    <w:p w14:paraId="74B8E9F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Λευκά 0 </w:t>
      </w:r>
      <w:r>
        <w:rPr>
          <w:rFonts w:eastAsia="Times New Roman"/>
          <w:szCs w:val="24"/>
        </w:rPr>
        <w:t>ψηφοδέλτια</w:t>
      </w:r>
      <w:r>
        <w:rPr>
          <w:rFonts w:eastAsia="Times New Roman"/>
          <w:szCs w:val="24"/>
        </w:rPr>
        <w:t>.</w:t>
      </w:r>
    </w:p>
    <w:p w14:paraId="74B8E9F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170</w:t>
      </w:r>
      <w:r>
        <w:rPr>
          <w:rFonts w:eastAsia="Times New Roman"/>
          <w:szCs w:val="24"/>
        </w:rPr>
        <w:t>.</w:t>
      </w:r>
    </w:p>
    <w:p w14:paraId="74B8E9F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8</w:t>
      </w:r>
      <w:r>
        <w:rPr>
          <w:rFonts w:eastAsia="Times New Roman"/>
          <w:szCs w:val="24"/>
        </w:rPr>
        <w:t>.</w:t>
      </w:r>
    </w:p>
    <w:p w14:paraId="74B8E9F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12</w:t>
      </w:r>
      <w:r>
        <w:rPr>
          <w:rFonts w:eastAsia="Times New Roman"/>
          <w:szCs w:val="24"/>
        </w:rPr>
        <w:t>.</w:t>
      </w:r>
    </w:p>
    <w:p w14:paraId="74B8E9F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Σαλμά Μάριο:</w:t>
      </w:r>
    </w:p>
    <w:p w14:paraId="74B8E9F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A0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A0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192 ψηφοδέλτια</w:t>
      </w:r>
      <w:r>
        <w:rPr>
          <w:rFonts w:eastAsia="Times New Roman"/>
          <w:szCs w:val="24"/>
        </w:rPr>
        <w:t>.</w:t>
      </w:r>
    </w:p>
    <w:p w14:paraId="74B8EA0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26 ψηφοδέλτια</w:t>
      </w:r>
      <w:r>
        <w:rPr>
          <w:rFonts w:eastAsia="Times New Roman"/>
          <w:szCs w:val="24"/>
        </w:rPr>
        <w:t>.</w:t>
      </w:r>
    </w:p>
    <w:p w14:paraId="74B8EA0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 xml:space="preserve">Λευκά 0 </w:t>
      </w:r>
      <w:r>
        <w:rPr>
          <w:rFonts w:eastAsia="Times New Roman"/>
          <w:szCs w:val="24"/>
        </w:rPr>
        <w:t>ψηφοδέλτια</w:t>
      </w:r>
      <w:r>
        <w:rPr>
          <w:rFonts w:eastAsia="Times New Roman"/>
          <w:szCs w:val="24"/>
        </w:rPr>
        <w:t>.</w:t>
      </w:r>
    </w:p>
    <w:p w14:paraId="74B8EA0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159</w:t>
      </w:r>
      <w:r>
        <w:rPr>
          <w:rFonts w:eastAsia="Times New Roman"/>
          <w:szCs w:val="24"/>
        </w:rPr>
        <w:t>.</w:t>
      </w:r>
    </w:p>
    <w:p w14:paraId="74B8EA0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17</w:t>
      </w:r>
      <w:r>
        <w:rPr>
          <w:rFonts w:eastAsia="Times New Roman"/>
          <w:szCs w:val="24"/>
        </w:rPr>
        <w:t>.</w:t>
      </w:r>
    </w:p>
    <w:p w14:paraId="74B8EA0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16</w:t>
      </w:r>
      <w:r>
        <w:rPr>
          <w:rFonts w:eastAsia="Times New Roman"/>
          <w:szCs w:val="24"/>
        </w:rPr>
        <w:t>.</w:t>
      </w:r>
    </w:p>
    <w:p w14:paraId="74B8EA0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Πρωθυπουργό κ. Σαμαρά Αντών</w:t>
      </w:r>
      <w:r>
        <w:rPr>
          <w:rFonts w:eastAsia="Times New Roman"/>
          <w:szCs w:val="24"/>
        </w:rPr>
        <w:t>ιο</w:t>
      </w:r>
      <w:r>
        <w:rPr>
          <w:rFonts w:eastAsia="Times New Roman"/>
          <w:szCs w:val="24"/>
        </w:rPr>
        <w:t>:</w:t>
      </w:r>
    </w:p>
    <w:p w14:paraId="74B8EA0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A09"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A0A"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191 ψηφοδέλτια</w:t>
      </w:r>
      <w:r>
        <w:rPr>
          <w:rFonts w:eastAsia="Times New Roman"/>
          <w:szCs w:val="24"/>
        </w:rPr>
        <w:t>.</w:t>
      </w:r>
    </w:p>
    <w:p w14:paraId="74B8EA0B"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27 ψηφοδέλτια</w:t>
      </w:r>
      <w:r>
        <w:rPr>
          <w:rFonts w:eastAsia="Times New Roman"/>
          <w:szCs w:val="24"/>
        </w:rPr>
        <w:t>.</w:t>
      </w:r>
    </w:p>
    <w:p w14:paraId="74B8EA0C"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A0D"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182</w:t>
      </w:r>
      <w:r>
        <w:rPr>
          <w:rFonts w:eastAsia="Times New Roman"/>
          <w:szCs w:val="24"/>
        </w:rPr>
        <w:t>.</w:t>
      </w:r>
    </w:p>
    <w:p w14:paraId="74B8EA0E"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3</w:t>
      </w:r>
      <w:r>
        <w:rPr>
          <w:rFonts w:eastAsia="Times New Roman"/>
          <w:szCs w:val="24"/>
        </w:rPr>
        <w:t>.</w:t>
      </w:r>
    </w:p>
    <w:p w14:paraId="74B8EA0F"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«Π</w:t>
      </w:r>
      <w:r>
        <w:rPr>
          <w:rFonts w:eastAsia="Times New Roman"/>
          <w:szCs w:val="24"/>
        </w:rPr>
        <w:t>ΑΡΩΝ</w:t>
      </w:r>
      <w:r>
        <w:rPr>
          <w:rFonts w:eastAsia="Times New Roman"/>
          <w:szCs w:val="24"/>
        </w:rPr>
        <w:t>» ψήφισαν: 6</w:t>
      </w:r>
      <w:r>
        <w:rPr>
          <w:rFonts w:eastAsia="Times New Roman"/>
          <w:szCs w:val="24"/>
        </w:rPr>
        <w:t>.</w:t>
      </w:r>
    </w:p>
    <w:p w14:paraId="74B8EA10"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Για τον πρώην Υπουργό κ. Στουρνάρα Ιωάννη:</w:t>
      </w:r>
    </w:p>
    <w:p w14:paraId="74B8EA11"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Ψήφισαν συνολικά 218 Βουλευτές.</w:t>
      </w:r>
    </w:p>
    <w:p w14:paraId="74B8EA12"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Ευρέθησαν στην κάλπη 218 ψηφοδέλτια</w:t>
      </w:r>
      <w:r>
        <w:rPr>
          <w:rFonts w:eastAsia="Times New Roman"/>
          <w:szCs w:val="24"/>
        </w:rPr>
        <w:t>.</w:t>
      </w:r>
    </w:p>
    <w:p w14:paraId="74B8EA13"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Έγκυρα 190 ψηφοδέλτια</w:t>
      </w:r>
      <w:r>
        <w:rPr>
          <w:rFonts w:eastAsia="Times New Roman"/>
          <w:szCs w:val="24"/>
        </w:rPr>
        <w:t>.</w:t>
      </w:r>
    </w:p>
    <w:p w14:paraId="74B8EA14"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Άκυρα 28 ψηφοδέλτια</w:t>
      </w:r>
      <w:r>
        <w:rPr>
          <w:rFonts w:eastAsia="Times New Roman"/>
          <w:szCs w:val="24"/>
        </w:rPr>
        <w:t>.</w:t>
      </w:r>
    </w:p>
    <w:p w14:paraId="74B8EA15"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Λευκά 0 ψηφοδέλτια</w:t>
      </w:r>
      <w:r>
        <w:rPr>
          <w:rFonts w:eastAsia="Times New Roman"/>
          <w:szCs w:val="24"/>
        </w:rPr>
        <w:t>.</w:t>
      </w:r>
    </w:p>
    <w:p w14:paraId="74B8EA16"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Υπέρ της πρότασης ψήφισαν: 182</w:t>
      </w:r>
      <w:r>
        <w:rPr>
          <w:rFonts w:eastAsia="Times New Roman"/>
          <w:szCs w:val="24"/>
        </w:rPr>
        <w:t>.</w:t>
      </w:r>
    </w:p>
    <w:p w14:paraId="74B8EA17"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Κατά της πρότασης ψήφισαν: 2</w:t>
      </w:r>
      <w:r>
        <w:rPr>
          <w:rFonts w:eastAsia="Times New Roman"/>
          <w:szCs w:val="24"/>
        </w:rPr>
        <w:t>.</w:t>
      </w:r>
    </w:p>
    <w:p w14:paraId="74B8EA18" w14:textId="77777777" w:rsidR="00D8133C" w:rsidRDefault="00A7505C">
      <w:pPr>
        <w:tabs>
          <w:tab w:val="left" w:pos="2608"/>
        </w:tabs>
        <w:spacing w:line="600" w:lineRule="auto"/>
        <w:ind w:firstLine="720"/>
        <w:contextualSpacing/>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ψήφισαν: 6</w:t>
      </w:r>
      <w:r>
        <w:rPr>
          <w:rFonts w:eastAsia="Times New Roman"/>
          <w:szCs w:val="24"/>
        </w:rPr>
        <w:t>.</w:t>
      </w:r>
    </w:p>
    <w:p w14:paraId="74B8EA19"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s="Times New Roman"/>
          <w:szCs w:val="24"/>
        </w:rPr>
        <w:t>Κατόπιν των αποτελεσμάτων της διεξαχθείσης μυστικής ψηφοφορίας, γίνεται δεκτή η υπ’ αριθμ</w:t>
      </w:r>
      <w:r>
        <w:rPr>
          <w:rFonts w:eastAsia="Times New Roman" w:cs="Times New Roman"/>
          <w:szCs w:val="24"/>
        </w:rPr>
        <w:t>όν</w:t>
      </w:r>
      <w:r>
        <w:rPr>
          <w:rFonts w:eastAsia="Times New Roman" w:cs="Times New Roman"/>
          <w:szCs w:val="24"/>
        </w:rPr>
        <w:t xml:space="preserve"> 776/12-2-2018 πρόταση για σύσταση Ειδικής Κοινοβουλευτικής Επιτροπής για τη διενέργεια προκαταρκτικής εξέτασης</w:t>
      </w:r>
      <w:r>
        <w:rPr>
          <w:rFonts w:eastAsia="Times New Roman" w:cs="Times New Roman"/>
          <w:szCs w:val="24"/>
        </w:rPr>
        <w:t>,</w:t>
      </w:r>
      <w:r>
        <w:rPr>
          <w:rFonts w:eastAsia="Times New Roman" w:cs="Times New Roman"/>
          <w:szCs w:val="24"/>
        </w:rPr>
        <w:t xml:space="preserve"> που </w:t>
      </w:r>
      <w:r>
        <w:rPr>
          <w:rFonts w:eastAsia="Times New Roman"/>
          <w:color w:val="000000"/>
          <w:szCs w:val="24"/>
          <w:shd w:val="clear" w:color="auto" w:fill="FFFFFF"/>
        </w:rPr>
        <w:t xml:space="preserve">κατέθεσαν ο Πρωθυπουργός και Πρόεδρος της Κοινοβουλευτικής Ομάδας του ΣΥΡΙΖΑ κ. Αλέξης Τσίπρας και </w:t>
      </w:r>
      <w:r>
        <w:rPr>
          <w:rFonts w:eastAsia="Times New Roman"/>
          <w:color w:val="000000"/>
          <w:szCs w:val="24"/>
          <w:shd w:val="clear" w:color="auto" w:fill="FFFFFF"/>
        </w:rPr>
        <w:t xml:space="preserve">144 </w:t>
      </w:r>
      <w:r>
        <w:rPr>
          <w:rFonts w:eastAsia="Times New Roman"/>
          <w:color w:val="000000"/>
          <w:szCs w:val="24"/>
          <w:shd w:val="clear" w:color="auto" w:fill="FFFFFF"/>
        </w:rPr>
        <w:t xml:space="preserve">Βουλευτές της Κοινοβουλευτικής του Ομάδας και ο Πρόεδρος της Κοινοβουλευτικής Ομάδας των ΑΝΕΛ κ. </w:t>
      </w:r>
      <w:r>
        <w:rPr>
          <w:rFonts w:eastAsia="Times New Roman"/>
          <w:color w:val="000000"/>
          <w:szCs w:val="24"/>
          <w:shd w:val="clear" w:color="auto" w:fill="FFFFFF"/>
        </w:rPr>
        <w:t>Παναγιώτης (</w:t>
      </w:r>
      <w:r>
        <w:rPr>
          <w:rFonts w:eastAsia="Times New Roman"/>
          <w:color w:val="000000"/>
          <w:szCs w:val="24"/>
          <w:shd w:val="clear" w:color="auto" w:fill="FFFFFF"/>
        </w:rPr>
        <w:t>Πάνος</w:t>
      </w:r>
      <w:r>
        <w:rPr>
          <w:rFonts w:eastAsia="Times New Roman"/>
          <w:color w:val="000000"/>
          <w:szCs w:val="24"/>
          <w:shd w:val="clear" w:color="auto" w:fill="FFFFFF"/>
        </w:rPr>
        <w:t>)</w:t>
      </w:r>
      <w:r>
        <w:rPr>
          <w:rFonts w:eastAsia="Times New Roman"/>
          <w:color w:val="000000"/>
          <w:szCs w:val="24"/>
          <w:shd w:val="clear" w:color="auto" w:fill="FFFFFF"/>
        </w:rPr>
        <w:t xml:space="preserve"> Καμμένος και </w:t>
      </w:r>
      <w:r>
        <w:rPr>
          <w:rFonts w:eastAsia="Times New Roman"/>
          <w:color w:val="000000"/>
          <w:szCs w:val="24"/>
          <w:shd w:val="clear" w:color="auto" w:fill="FFFFFF"/>
        </w:rPr>
        <w:t xml:space="preserve">8 </w:t>
      </w:r>
      <w:r>
        <w:rPr>
          <w:rFonts w:eastAsia="Times New Roman"/>
          <w:color w:val="000000"/>
          <w:szCs w:val="24"/>
          <w:shd w:val="clear" w:color="auto" w:fill="FFFFFF"/>
        </w:rPr>
        <w:t xml:space="preserve">Βουλευτές της Κοινοβουλευτικής του Ομάδας, διότι συγκέντρωσε την απόλυτη πλειοψηφία του όλου αριθμού των </w:t>
      </w:r>
      <w:r>
        <w:rPr>
          <w:rFonts w:eastAsia="Times New Roman"/>
          <w:color w:val="000000"/>
          <w:szCs w:val="24"/>
          <w:shd w:val="clear" w:color="auto" w:fill="FFFFFF"/>
        </w:rPr>
        <w:t>Β</w:t>
      </w:r>
      <w:r>
        <w:rPr>
          <w:rFonts w:eastAsia="Times New Roman"/>
          <w:color w:val="000000"/>
          <w:szCs w:val="24"/>
          <w:shd w:val="clear" w:color="auto" w:fill="FFFFFF"/>
        </w:rPr>
        <w:t>ουλευτών που προβλέ</w:t>
      </w:r>
      <w:r>
        <w:rPr>
          <w:rFonts w:eastAsia="Times New Roman"/>
          <w:color w:val="000000"/>
          <w:szCs w:val="24"/>
          <w:shd w:val="clear" w:color="auto" w:fill="FFFFFF"/>
        </w:rPr>
        <w:t>πεται στην παράγραφο 9 του άρθρου 155 του Κανονισμού της Βουλής για τους: 1) Αντών</w:t>
      </w:r>
      <w:r>
        <w:rPr>
          <w:rFonts w:eastAsia="Times New Roman"/>
          <w:color w:val="000000"/>
          <w:szCs w:val="24"/>
          <w:shd w:val="clear" w:color="auto" w:fill="FFFFFF"/>
        </w:rPr>
        <w:t>η</w:t>
      </w:r>
      <w:r>
        <w:rPr>
          <w:rFonts w:eastAsia="Times New Roman"/>
          <w:color w:val="000000"/>
          <w:szCs w:val="24"/>
          <w:shd w:val="clear" w:color="auto" w:fill="FFFFFF"/>
        </w:rPr>
        <w:t xml:space="preserve"> Σαμαρά, 2) Παναγιώτη Πικραμμένο, 3) Δημήτριο Αβραμόπουλο, 4) Ανδρέα Λοβέρδο, 5) Ανδρέα Λυκουρέντζο, 6) Μάριο Σαλμά, 7) Σπυρίδωνα - Άδωνι Γεωργιάδη, 8) Ιωάννη Στουρνάρα, 9) </w:t>
      </w:r>
      <w:r>
        <w:rPr>
          <w:rFonts w:eastAsia="Times New Roman"/>
          <w:color w:val="000000"/>
          <w:szCs w:val="24"/>
          <w:shd w:val="clear" w:color="auto" w:fill="FFFFFF"/>
        </w:rPr>
        <w:t>Ευάγγελο Βενιζέλο, 10) Γεώργιο Κουτρουμάνη.</w:t>
      </w:r>
    </w:p>
    <w:p w14:paraId="74B8EA1A"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Ειδική Κοινοβουλευτική Επιτροπή για τη διεξαγωγή προκαταρκτικής εξέτασης προτείνω να αποτελείται από είκοσι ένα μέλη και η προθεσμία για την ολοκλήρωση των εργασιών της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πιτροπής και υποβολή του πορίσματός της </w:t>
      </w:r>
      <w:r>
        <w:rPr>
          <w:rFonts w:eastAsia="Times New Roman"/>
          <w:color w:val="000000"/>
          <w:szCs w:val="24"/>
          <w:shd w:val="clear" w:color="auto" w:fill="FFFFFF"/>
        </w:rPr>
        <w:t xml:space="preserve">και του αποδεικτικού υλικού της να είναι σε ένα μήνα από τη συγκρότηση της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πιτροπής. </w:t>
      </w:r>
    </w:p>
    <w:p w14:paraId="74B8EA1B"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Συμφωνείτε με αυτή την πρόταση;</w:t>
      </w:r>
    </w:p>
    <w:p w14:paraId="74B8EA1C"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ΜΑΡΙΟΣ ΚΑΤΣΗΣ:</w:t>
      </w:r>
      <w:r>
        <w:rPr>
          <w:rFonts w:eastAsia="Times New Roman"/>
          <w:color w:val="000000"/>
          <w:szCs w:val="24"/>
          <w:shd w:val="clear" w:color="auto" w:fill="FFFFFF"/>
        </w:rPr>
        <w:t xml:space="preserve"> Ναι. </w:t>
      </w:r>
    </w:p>
    <w:p w14:paraId="74B8EA1D"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ΑΠΟΣΤΟΛΟΣ ΒΕΣΥΡΟΠΟΥΛΟΣ:</w:t>
      </w:r>
      <w:r>
        <w:rPr>
          <w:rFonts w:eastAsia="Times New Roman"/>
          <w:color w:val="000000"/>
          <w:szCs w:val="24"/>
          <w:shd w:val="clear" w:color="auto" w:fill="FFFFFF"/>
        </w:rPr>
        <w:t xml:space="preserve"> Όχι. </w:t>
      </w:r>
    </w:p>
    <w:p w14:paraId="74B8EA1E"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Πρόεδρε, εμείς ζητούμε η προθεσμία να είναι κατ’ ελάχιστον τρεις μήνες, για ουσι</w:t>
      </w:r>
      <w:r>
        <w:rPr>
          <w:rFonts w:eastAsia="Times New Roman"/>
          <w:color w:val="000000"/>
          <w:szCs w:val="24"/>
          <w:shd w:val="clear" w:color="auto" w:fill="FFFFFF"/>
        </w:rPr>
        <w:t xml:space="preserve">αστικότερη διερεύνηση της υπόθεσης από 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w:t>
      </w:r>
    </w:p>
    <w:p w14:paraId="74B8EA1F"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ΘΕΟΔΩΡΟΣ ΠΑΠΑΘΕΟΔΩΡΟΥ:</w:t>
      </w:r>
      <w:r>
        <w:rPr>
          <w:rFonts w:eastAsia="Times New Roman"/>
          <w:color w:val="000000"/>
          <w:szCs w:val="24"/>
          <w:shd w:val="clear" w:color="auto" w:fill="FFFFFF"/>
        </w:rPr>
        <w:t xml:space="preserve"> Όχι. </w:t>
      </w:r>
    </w:p>
    <w:p w14:paraId="74B8EA20"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ΕΜΜΑΝΟΥΗΛ ΣΥΝΤΥΧΑΚΗΣ:</w:t>
      </w:r>
      <w:r>
        <w:rPr>
          <w:rFonts w:eastAsia="Times New Roman"/>
          <w:color w:val="000000"/>
          <w:szCs w:val="24"/>
          <w:shd w:val="clear" w:color="auto" w:fill="FFFFFF"/>
        </w:rPr>
        <w:t xml:space="preserve"> Όχι. </w:t>
      </w:r>
    </w:p>
    <w:p w14:paraId="74B8EA21"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Κομμουνιστικό Κόμμα Ελλάδ</w:t>
      </w:r>
      <w:r>
        <w:rPr>
          <w:rFonts w:eastAsia="Times New Roman"/>
          <w:color w:val="000000"/>
          <w:szCs w:val="24"/>
          <w:shd w:val="clear" w:color="auto" w:fill="FFFFFF"/>
        </w:rPr>
        <w:t>α</w:t>
      </w:r>
      <w:r>
        <w:rPr>
          <w:rFonts w:eastAsia="Times New Roman"/>
          <w:color w:val="000000"/>
          <w:szCs w:val="24"/>
          <w:shd w:val="clear" w:color="auto" w:fill="FFFFFF"/>
        </w:rPr>
        <w:t>ς δεν συμφωνεί με την πρόταση του ενός μήνα. Θεωρούμε ότι πρέπει να υπάρξει ένας απεριόριστος χρόνος, έτσι ώστε να δ</w:t>
      </w:r>
      <w:r>
        <w:rPr>
          <w:rFonts w:eastAsia="Times New Roman"/>
          <w:color w:val="000000"/>
          <w:szCs w:val="24"/>
          <w:shd w:val="clear" w:color="auto" w:fill="FFFFFF"/>
        </w:rPr>
        <w:t xml:space="preserve">οθεί η δυνατότητα να γίνει όσο γίνεται καλύτερη δουλειά. </w:t>
      </w:r>
    </w:p>
    <w:p w14:paraId="74B8EA22"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ΓΕΩΡΓΙΟΣ ΛΑΖΑΡΙΔΗΣ:</w:t>
      </w:r>
      <w:r>
        <w:rPr>
          <w:rFonts w:eastAsia="Times New Roman"/>
          <w:color w:val="000000"/>
          <w:szCs w:val="24"/>
          <w:shd w:val="clear" w:color="auto" w:fill="FFFFFF"/>
        </w:rPr>
        <w:t xml:space="preserve"> Ναι. </w:t>
      </w:r>
    </w:p>
    <w:p w14:paraId="74B8EA23"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ΜΑΥΡΩΤΑΣ: </w:t>
      </w:r>
      <w:r>
        <w:rPr>
          <w:rFonts w:eastAsia="Times New Roman"/>
          <w:color w:val="000000"/>
          <w:szCs w:val="24"/>
          <w:shd w:val="clear" w:color="auto" w:fill="FFFFFF"/>
        </w:rPr>
        <w:t xml:space="preserve">Όχι. </w:t>
      </w:r>
    </w:p>
    <w:p w14:paraId="74B8EA24"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Εφόσον αφορά και τα δέκα πρόσωπα ιδιαίτερα, ζητούμε η προθεσμία να είναι τρεις μήνες. </w:t>
      </w:r>
    </w:p>
    <w:p w14:paraId="74B8EA25"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 xml:space="preserve">Συνεπώς η παραπάνω πρόταση </w:t>
      </w:r>
      <w:r>
        <w:rPr>
          <w:rFonts w:eastAsia="Times New Roman"/>
          <w:color w:val="000000"/>
          <w:szCs w:val="24"/>
          <w:shd w:val="clear" w:color="auto" w:fill="FFFFFF"/>
        </w:rPr>
        <w:t xml:space="preserve">έγινε δεκτή κατά πλειοψηφία. </w:t>
      </w:r>
    </w:p>
    <w:p w14:paraId="74B8EA26"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π</w:t>
      </w:r>
      <w:r>
        <w:rPr>
          <w:rFonts w:eastAsia="Times New Roman"/>
          <w:color w:val="000000"/>
          <w:szCs w:val="24"/>
          <w:shd w:val="clear" w:color="auto" w:fill="FFFFFF"/>
        </w:rPr>
        <w:t xml:space="preserve">αρακαλώ το Σώμα να εξουσιοδοτήσει το Προεδρείο για την υπ’ ευθύνη του επικύρωση των Πρακτικών της σημερινής συνεδρίασης. </w:t>
      </w:r>
    </w:p>
    <w:p w14:paraId="74B8EA27"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ΟΛΟΙ</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ΟΙ </w:t>
      </w:r>
      <w:r>
        <w:rPr>
          <w:rFonts w:eastAsia="Times New Roman"/>
          <w:b/>
          <w:color w:val="000000"/>
          <w:szCs w:val="24"/>
          <w:shd w:val="clear" w:color="auto" w:fill="FFFFFF"/>
        </w:rPr>
        <w:t>ΒΟΥΛΕΥΤΕΣ:</w:t>
      </w:r>
      <w:r>
        <w:rPr>
          <w:rFonts w:eastAsia="Times New Roman"/>
          <w:color w:val="000000"/>
          <w:szCs w:val="24"/>
          <w:shd w:val="clear" w:color="auto" w:fill="FFFFFF"/>
        </w:rPr>
        <w:t xml:space="preserve"> Μάλιστα, μάλιστα. </w:t>
      </w:r>
    </w:p>
    <w:p w14:paraId="74B8EA28"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Συνεπώς τ</w:t>
      </w:r>
      <w:r>
        <w:rPr>
          <w:rFonts w:eastAsia="Times New Roman"/>
          <w:color w:val="000000"/>
          <w:szCs w:val="24"/>
          <w:shd w:val="clear" w:color="auto" w:fill="FFFFFF"/>
        </w:rPr>
        <w:t xml:space="preserve">ο Σώμα παρέσχε τη ζητηθείσα εξουσιοδότηση. </w:t>
      </w:r>
    </w:p>
    <w:p w14:paraId="74B8EA29"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έχω την τιμή να ανακοινώσω στο Σώμα ότι παρελήφθησαν από το Προεδρείο οι υπ’ αριθμ</w:t>
      </w:r>
      <w:r>
        <w:rPr>
          <w:rFonts w:eastAsia="Times New Roman"/>
          <w:color w:val="000000"/>
          <w:szCs w:val="24"/>
          <w:shd w:val="clear" w:color="auto" w:fill="FFFFFF"/>
        </w:rPr>
        <w:t>όν</w:t>
      </w:r>
      <w:r>
        <w:rPr>
          <w:rFonts w:eastAsia="Times New Roman"/>
          <w:color w:val="000000"/>
          <w:szCs w:val="24"/>
          <w:shd w:val="clear" w:color="auto" w:fill="FFFFFF"/>
        </w:rPr>
        <w:t xml:space="preserve"> 886 και 904 επιστολές της 21-2-2018, των Βουλευτών </w:t>
      </w:r>
      <w:r>
        <w:rPr>
          <w:rFonts w:eastAsia="Times New Roman"/>
          <w:color w:val="000000"/>
          <w:szCs w:val="24"/>
          <w:shd w:val="clear" w:color="auto" w:fill="FFFFFF"/>
        </w:rPr>
        <w:t>κυρίων</w:t>
      </w:r>
      <w:r>
        <w:rPr>
          <w:rFonts w:eastAsia="Times New Roman"/>
          <w:color w:val="000000"/>
          <w:szCs w:val="24"/>
          <w:shd w:val="clear" w:color="auto" w:fill="FFFFFF"/>
        </w:rPr>
        <w:t xml:space="preserve"> Ευσταθίου Παναγούλη και Αριστε</w:t>
      </w:r>
      <w:r>
        <w:rPr>
          <w:rFonts w:eastAsia="Times New Roman"/>
          <w:color w:val="000000"/>
          <w:szCs w:val="24"/>
          <w:shd w:val="clear" w:color="auto" w:fill="FFFFFF"/>
        </w:rPr>
        <w:t xml:space="preserve">ίδη Μπαλτά και παρακαλώ να καταχωρισθούν στα Πρακτικά. </w:t>
      </w:r>
    </w:p>
    <w:p w14:paraId="74B8EA2A" w14:textId="77777777" w:rsidR="00D8133C" w:rsidRDefault="00A7505C">
      <w:pPr>
        <w:spacing w:after="0" w:line="600" w:lineRule="auto"/>
        <w:ind w:firstLine="709"/>
        <w:contextualSpacing/>
        <w:jc w:val="both"/>
        <w:rPr>
          <w:rFonts w:eastAsia="Times New Roman"/>
          <w:color w:val="000000"/>
          <w:szCs w:val="24"/>
          <w:shd w:val="clear" w:color="auto" w:fill="FFFFFF"/>
        </w:rPr>
      </w:pPr>
      <w:r>
        <w:rPr>
          <w:rFonts w:eastAsia="Times New Roman"/>
          <w:color w:val="000000"/>
          <w:szCs w:val="24"/>
          <w:shd w:val="clear" w:color="auto" w:fill="FFFFFF"/>
        </w:rPr>
        <w:t>(Οι προαναφερθείσες επιστολές</w:t>
      </w:r>
      <w:r>
        <w:rPr>
          <w:rFonts w:eastAsia="Times New Roman"/>
          <w:color w:val="000000"/>
          <w:szCs w:val="24"/>
          <w:shd w:val="clear" w:color="auto" w:fill="FFFFFF"/>
        </w:rPr>
        <w:t xml:space="preserve"> καταχωρίζονται στα Πρακτικά</w:t>
      </w:r>
      <w:r>
        <w:rPr>
          <w:rFonts w:eastAsia="Times New Roman"/>
          <w:color w:val="000000"/>
          <w:szCs w:val="24"/>
          <w:shd w:val="clear" w:color="auto" w:fill="FFFFFF"/>
        </w:rPr>
        <w:t xml:space="preserve"> έχουν ως εξής:</w:t>
      </w:r>
    </w:p>
    <w:p w14:paraId="74B8EA2B" w14:textId="77777777" w:rsidR="00D8133C" w:rsidRDefault="00A7505C">
      <w:pPr>
        <w:spacing w:after="0" w:line="600" w:lineRule="auto"/>
        <w:contextualSpacing/>
        <w:jc w:val="center"/>
        <w:rPr>
          <w:rFonts w:eastAsia="Times New Roman"/>
          <w:color w:val="C00000"/>
          <w:szCs w:val="24"/>
          <w:shd w:val="clear" w:color="auto" w:fill="FFFFFF"/>
        </w:rPr>
      </w:pPr>
      <w:r>
        <w:rPr>
          <w:rFonts w:eastAsia="Times New Roman"/>
          <w:color w:val="C00000"/>
          <w:szCs w:val="24"/>
          <w:shd w:val="clear" w:color="auto" w:fill="FFFFFF"/>
        </w:rPr>
        <w:t>(</w:t>
      </w:r>
      <w:r w:rsidRPr="00B17C6D">
        <w:rPr>
          <w:rFonts w:eastAsia="Times New Roman"/>
          <w:color w:val="C00000"/>
          <w:szCs w:val="24"/>
          <w:shd w:val="clear" w:color="auto" w:fill="FFFFFF"/>
        </w:rPr>
        <w:t>ΑΛΛΑΓΗ ΣΕΛΙΔΑΣ</w:t>
      </w:r>
      <w:r>
        <w:rPr>
          <w:rFonts w:eastAsia="Times New Roman"/>
          <w:color w:val="C00000"/>
          <w:szCs w:val="24"/>
          <w:shd w:val="clear" w:color="auto" w:fill="FFFFFF"/>
        </w:rPr>
        <w:t>)</w:t>
      </w:r>
    </w:p>
    <w:p w14:paraId="74B8EA2C" w14:textId="77777777" w:rsidR="00D8133C" w:rsidRDefault="00A7505C">
      <w:pPr>
        <w:spacing w:after="0" w:line="600" w:lineRule="auto"/>
        <w:contextualSpacing/>
        <w:jc w:val="center"/>
        <w:rPr>
          <w:rFonts w:eastAsia="Times New Roman"/>
          <w:color w:val="C00000"/>
          <w:szCs w:val="24"/>
          <w:shd w:val="clear" w:color="auto" w:fill="FFFFFF"/>
        </w:rPr>
      </w:pPr>
      <w:r w:rsidRPr="00B17C6D">
        <w:rPr>
          <w:rFonts w:eastAsia="Times New Roman"/>
          <w:color w:val="C00000"/>
          <w:szCs w:val="24"/>
          <w:shd w:val="clear" w:color="auto" w:fill="FFFFFF"/>
        </w:rPr>
        <w:t>(Να μπουν οι σελίδες 882-883)</w:t>
      </w:r>
    </w:p>
    <w:p w14:paraId="74B8EA2D" w14:textId="77777777" w:rsidR="00D8133C" w:rsidRDefault="00A7505C">
      <w:pPr>
        <w:spacing w:after="0" w:line="600" w:lineRule="auto"/>
        <w:contextualSpacing/>
        <w:jc w:val="center"/>
        <w:rPr>
          <w:rFonts w:eastAsia="Times New Roman"/>
          <w:color w:val="000000"/>
          <w:szCs w:val="24"/>
          <w:shd w:val="clear" w:color="auto" w:fill="FFFFFF"/>
        </w:rPr>
      </w:pPr>
      <w:r>
        <w:rPr>
          <w:rFonts w:eastAsia="Times New Roman"/>
          <w:color w:val="C00000"/>
          <w:szCs w:val="24"/>
          <w:shd w:val="clear" w:color="auto" w:fill="FFFFFF"/>
        </w:rPr>
        <w:t>(</w:t>
      </w:r>
      <w:r w:rsidRPr="00B17C6D">
        <w:rPr>
          <w:rFonts w:eastAsia="Times New Roman"/>
          <w:color w:val="C00000"/>
          <w:szCs w:val="24"/>
          <w:shd w:val="clear" w:color="auto" w:fill="FFFFFF"/>
        </w:rPr>
        <w:t>ΑΛΛΑΓΗ ΣΕΛΙΔΑ</w:t>
      </w:r>
      <w:r>
        <w:rPr>
          <w:rFonts w:eastAsia="Times New Roman"/>
          <w:color w:val="C00000"/>
          <w:szCs w:val="24"/>
          <w:shd w:val="clear" w:color="auto" w:fill="FFFFFF"/>
        </w:rPr>
        <w:t>)</w:t>
      </w:r>
    </w:p>
    <w:p w14:paraId="74B8EA2E"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 xml:space="preserve">Κυρίες και κύριοι συνάδελφοι, </w:t>
      </w:r>
      <w:r>
        <w:rPr>
          <w:rFonts w:eastAsia="Times New Roman"/>
          <w:color w:val="000000"/>
          <w:szCs w:val="24"/>
          <w:shd w:val="clear" w:color="auto" w:fill="FFFFFF"/>
        </w:rPr>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20-2-2018</w:t>
      </w:r>
      <w:r>
        <w:rPr>
          <w:rFonts w:eastAsia="Times New Roman"/>
          <w:color w:val="000000"/>
          <w:szCs w:val="24"/>
          <w:shd w:val="clear" w:color="auto" w:fill="FFFFFF"/>
        </w:rPr>
        <w:t>,</w:t>
      </w:r>
      <w:r>
        <w:rPr>
          <w:rFonts w:eastAsia="Times New Roman"/>
          <w:color w:val="000000"/>
          <w:szCs w:val="24"/>
          <w:shd w:val="clear" w:color="auto" w:fill="FFFFFF"/>
        </w:rPr>
        <w:t xml:space="preserve"> ποινική δικογρ</w:t>
      </w:r>
      <w:r>
        <w:rPr>
          <w:rFonts w:eastAsia="Times New Roman"/>
          <w:color w:val="000000"/>
          <w:szCs w:val="24"/>
          <w:shd w:val="clear" w:color="auto" w:fill="FFFFFF"/>
        </w:rPr>
        <w:t xml:space="preserve">αφία που αφορά στον Πρωθυπουργό Αλέξιο Τσίπρα και στον Αναπληρωτή Υπουργό Δικαιοσύνης Δημήτριο Παπαγγελόπουλο. </w:t>
      </w:r>
    </w:p>
    <w:p w14:paraId="74B8EA2F"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δέχεστε στο σημείο αυτό να λύσουμε τη συνεδρίαση;</w:t>
      </w:r>
    </w:p>
    <w:p w14:paraId="74B8EA30"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 </w:t>
      </w:r>
    </w:p>
    <w:p w14:paraId="74B8EA31" w14:textId="77777777" w:rsidR="00D8133C" w:rsidRDefault="00A7505C">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w:t>
      </w:r>
      <w:r>
        <w:rPr>
          <w:rFonts w:eastAsia="Times New Roman"/>
          <w:b/>
          <w:color w:val="000000"/>
          <w:szCs w:val="24"/>
          <w:shd w:val="clear" w:color="auto" w:fill="FFFFFF"/>
        </w:rPr>
        <w:t xml:space="preserve">ένος): </w:t>
      </w:r>
      <w:r>
        <w:rPr>
          <w:rFonts w:eastAsia="Times New Roman"/>
          <w:color w:val="000000"/>
          <w:szCs w:val="24"/>
          <w:shd w:val="clear" w:color="auto" w:fill="FFFFFF"/>
        </w:rPr>
        <w:t>Με τη συναίνεση του Σώματος και ώρα 5</w:t>
      </w:r>
      <w:r>
        <w:rPr>
          <w:rFonts w:eastAsia="Times New Roman"/>
          <w:color w:val="000000"/>
          <w:szCs w:val="24"/>
          <w:shd w:val="clear" w:color="auto" w:fill="FFFFFF"/>
        </w:rPr>
        <w:t>.</w:t>
      </w:r>
      <w:r>
        <w:rPr>
          <w:rFonts w:eastAsia="Times New Roman"/>
          <w:color w:val="000000"/>
          <w:szCs w:val="24"/>
          <w:shd w:val="clear" w:color="auto" w:fill="FFFFFF"/>
        </w:rPr>
        <w:t>45΄ λύεται η συνεδρίαση για σήμερα Πέμπτη 22 Φεβρουαρίου 2018 και ώρα 10</w:t>
      </w:r>
      <w:r>
        <w:rPr>
          <w:rFonts w:eastAsia="Times New Roman"/>
          <w:color w:val="000000"/>
          <w:szCs w:val="24"/>
          <w:shd w:val="clear" w:color="auto" w:fill="FFFFFF"/>
        </w:rPr>
        <w:t>.</w:t>
      </w:r>
      <w:r>
        <w:rPr>
          <w:rFonts w:eastAsia="Times New Roman"/>
          <w:color w:val="000000"/>
          <w:szCs w:val="24"/>
          <w:shd w:val="clear" w:color="auto" w:fill="FFFFFF"/>
        </w:rPr>
        <w:t>30΄</w:t>
      </w:r>
      <w:r>
        <w:rPr>
          <w:rFonts w:eastAsia="Times New Roman"/>
          <w:color w:val="000000"/>
          <w:szCs w:val="24"/>
          <w:shd w:val="clear" w:color="auto" w:fill="FFFFFF"/>
        </w:rPr>
        <w:t>,</w:t>
      </w:r>
      <w:r>
        <w:rPr>
          <w:rFonts w:eastAsia="Times New Roman"/>
          <w:color w:val="000000"/>
          <w:szCs w:val="24"/>
          <w:shd w:val="clear" w:color="auto" w:fill="FFFFFF"/>
        </w:rPr>
        <w:t xml:space="preserve"> με αντικείμενο εργασιών του Σώματος: α) κοινοβουλευτικό έλεγχο</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σ</w:t>
      </w:r>
      <w:r>
        <w:rPr>
          <w:rFonts w:eastAsia="Times New Roman"/>
          <w:color w:val="000000"/>
          <w:szCs w:val="24"/>
          <w:shd w:val="clear" w:color="auto" w:fill="FFFFFF"/>
        </w:rPr>
        <w:t xml:space="preserve">υζήτηση </w:t>
      </w:r>
      <w:r>
        <w:rPr>
          <w:rFonts w:eastAsia="Times New Roman"/>
          <w:color w:val="000000"/>
          <w:szCs w:val="24"/>
          <w:shd w:val="clear" w:color="auto" w:fill="FFFFFF"/>
        </w:rPr>
        <w:t>ε</w:t>
      </w:r>
      <w:r>
        <w:rPr>
          <w:rFonts w:eastAsia="Times New Roman"/>
          <w:color w:val="000000"/>
          <w:szCs w:val="24"/>
          <w:shd w:val="clear" w:color="auto" w:fill="FFFFFF"/>
        </w:rPr>
        <w:t xml:space="preserve">πικαίρων </w:t>
      </w:r>
      <w:r>
        <w:rPr>
          <w:rFonts w:eastAsia="Times New Roman"/>
          <w:color w:val="000000"/>
          <w:szCs w:val="24"/>
          <w:shd w:val="clear" w:color="auto" w:fill="FFFFFF"/>
        </w:rPr>
        <w:t>ε</w:t>
      </w:r>
      <w:r>
        <w:rPr>
          <w:rFonts w:eastAsia="Times New Roman"/>
          <w:color w:val="000000"/>
          <w:szCs w:val="24"/>
          <w:shd w:val="clear" w:color="auto" w:fill="FFFFFF"/>
        </w:rPr>
        <w:t xml:space="preserve">ρωτήσεων και β) νομοθετική εργασία, σύμφωνα με την ημερήσια διάταξη που έχει διανεμηθεί. </w:t>
      </w:r>
    </w:p>
    <w:p w14:paraId="74B8EA32" w14:textId="77777777" w:rsidR="00D8133C" w:rsidRDefault="00A7505C">
      <w:pPr>
        <w:spacing w:after="0" w:line="600" w:lineRule="auto"/>
        <w:contextualSpacing/>
        <w:jc w:val="both"/>
        <w:rPr>
          <w:rFonts w:eastAsia="Times New Roman"/>
          <w:b/>
          <w:color w:val="000000"/>
          <w:szCs w:val="24"/>
          <w:shd w:val="clear" w:color="auto" w:fill="FFFFFF"/>
        </w:rPr>
      </w:pPr>
      <w:r>
        <w:rPr>
          <w:rFonts w:eastAsia="Times New Roman"/>
          <w:b/>
          <w:color w:val="000000"/>
          <w:szCs w:val="24"/>
          <w:shd w:val="clear" w:color="auto" w:fill="FFFFFF"/>
        </w:rPr>
        <w:t xml:space="preserve">Ο ΠΡΟΕΔΡΟΣ                             </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                              ΟΙ ΓΡΑΜΜΑΤΕΙΣ</w:t>
      </w:r>
    </w:p>
    <w:sectPr w:rsidR="00D813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b+FR5PvDFBhB1x4ursv/2TZZ/IA=" w:salt="nz96DRG8VC1Pop0uFPpL0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3C"/>
    <w:rsid w:val="00A3502A"/>
    <w:rsid w:val="00A7505C"/>
    <w:rsid w:val="00D813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DBE8"/>
  <w15:docId w15:val="{B9636615-65C7-44AC-B477-3EEC65B2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3CC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73CC4"/>
    <w:rPr>
      <w:rFonts w:ascii="Segoe UI" w:hAnsi="Segoe UI" w:cs="Segoe UI"/>
      <w:sz w:val="18"/>
      <w:szCs w:val="18"/>
    </w:rPr>
  </w:style>
  <w:style w:type="paragraph" w:styleId="a4">
    <w:name w:val="Revision"/>
    <w:hidden/>
    <w:uiPriority w:val="99"/>
    <w:semiHidden/>
    <w:rsid w:val="003B28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05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589</MetadataID>
    <Session xmlns="641f345b-441b-4b81-9152-adc2e73ba5e1">Γ´</Session>
    <Date xmlns="641f345b-441b-4b81-9152-adc2e73ba5e1">2018-02-20T22:00:00+00:00</Date>
    <Status xmlns="641f345b-441b-4b81-9152-adc2e73ba5e1">
      <Url>http://srv-sp1/praktika/Lists/Incoming_Metadata/EditForm.aspx?ID=589&amp;Source=/praktika/Recordings_Library/Forms/AllItems.aspx</Url>
      <Description>Δημοσιεύτηκε</Description>
    </Status>
    <Meeting xmlns="641f345b-441b-4b81-9152-adc2e73ba5e1">ΟΕ´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300D4-B28E-4C1F-8C74-BE642D179CCE}">
  <ds:schemaRef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9DC2A805-E332-47F5-901E-BBA1AAC64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4CE58-9E36-4916-96ED-9D48397EF5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749</Pages>
  <Words>140571</Words>
  <Characters>759086</Characters>
  <Application>Microsoft Office Word</Application>
  <DocSecurity>0</DocSecurity>
  <Lines>6325</Lines>
  <Paragraphs>1795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2018-03-01T11:07:00Z</dcterms:created>
  <dcterms:modified xsi:type="dcterms:W3CDTF">2018-03-01T11:07:00Z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