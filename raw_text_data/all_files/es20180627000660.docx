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8DFA78" w14:textId="77777777" w:rsidR="0035347C" w:rsidRPr="0035347C" w:rsidRDefault="0035347C" w:rsidP="0035347C">
      <w:pPr>
        <w:spacing w:after="0" w:line="360" w:lineRule="auto"/>
        <w:rPr>
          <w:ins w:id="0" w:author="Φλούδα Χριστίνα" w:date="2018-07-05T13:54:00Z"/>
          <w:rFonts w:eastAsia="Times New Roman"/>
          <w:szCs w:val="24"/>
          <w:lang w:eastAsia="en-US"/>
        </w:rPr>
      </w:pPr>
      <w:bookmarkStart w:id="1" w:name="_GoBack"/>
      <w:bookmarkEnd w:id="1"/>
      <w:ins w:id="2" w:author="Φλούδα Χριστίνα" w:date="2018-07-05T13:54:00Z">
        <w:r w:rsidRPr="0035347C">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30CE9AFF" w14:textId="77777777" w:rsidR="0035347C" w:rsidRPr="0035347C" w:rsidRDefault="0035347C" w:rsidP="0035347C">
      <w:pPr>
        <w:spacing w:after="0" w:line="360" w:lineRule="auto"/>
        <w:rPr>
          <w:ins w:id="3" w:author="Φλούδα Χριστίνα" w:date="2018-07-05T13:54:00Z"/>
          <w:rFonts w:eastAsia="Times New Roman"/>
          <w:szCs w:val="24"/>
          <w:lang w:eastAsia="en-US"/>
        </w:rPr>
      </w:pPr>
    </w:p>
    <w:p w14:paraId="011CFFF8" w14:textId="77777777" w:rsidR="0035347C" w:rsidRPr="0035347C" w:rsidRDefault="0035347C" w:rsidP="0035347C">
      <w:pPr>
        <w:spacing w:after="0" w:line="360" w:lineRule="auto"/>
        <w:rPr>
          <w:ins w:id="4" w:author="Φλούδα Χριστίνα" w:date="2018-07-05T13:54:00Z"/>
          <w:rFonts w:eastAsia="Times New Roman"/>
          <w:szCs w:val="24"/>
          <w:lang w:eastAsia="en-US"/>
        </w:rPr>
      </w:pPr>
      <w:ins w:id="5" w:author="Φλούδα Χριστίνα" w:date="2018-07-05T13:54:00Z">
        <w:r w:rsidRPr="0035347C">
          <w:rPr>
            <w:rFonts w:eastAsia="Times New Roman"/>
            <w:szCs w:val="24"/>
            <w:lang w:eastAsia="en-US"/>
          </w:rPr>
          <w:t>ΠΙΝΑΚΑΣ ΠΕΡΙΕΧΟΜΕΝΩΝ</w:t>
        </w:r>
      </w:ins>
    </w:p>
    <w:p w14:paraId="50948853" w14:textId="77777777" w:rsidR="0035347C" w:rsidRPr="0035347C" w:rsidRDefault="0035347C" w:rsidP="0035347C">
      <w:pPr>
        <w:spacing w:after="0" w:line="360" w:lineRule="auto"/>
        <w:rPr>
          <w:ins w:id="6" w:author="Φλούδα Χριστίνα" w:date="2018-07-05T13:54:00Z"/>
          <w:rFonts w:eastAsia="Times New Roman"/>
          <w:szCs w:val="24"/>
          <w:lang w:eastAsia="en-US"/>
        </w:rPr>
      </w:pPr>
      <w:ins w:id="7" w:author="Φλούδα Χριστίνα" w:date="2018-07-05T13:54:00Z">
        <w:r w:rsidRPr="0035347C">
          <w:rPr>
            <w:rFonts w:eastAsia="Times New Roman"/>
            <w:szCs w:val="24"/>
            <w:lang w:eastAsia="en-US"/>
          </w:rPr>
          <w:t xml:space="preserve">ΙΖ΄ ΠΕΡΙΟΔΟΣ </w:t>
        </w:r>
      </w:ins>
    </w:p>
    <w:p w14:paraId="6D3EB553" w14:textId="77777777" w:rsidR="0035347C" w:rsidRPr="0035347C" w:rsidRDefault="0035347C" w:rsidP="0035347C">
      <w:pPr>
        <w:spacing w:after="0" w:line="360" w:lineRule="auto"/>
        <w:rPr>
          <w:ins w:id="8" w:author="Φλούδα Χριστίνα" w:date="2018-07-05T13:54:00Z"/>
          <w:rFonts w:eastAsia="Times New Roman"/>
          <w:szCs w:val="24"/>
          <w:lang w:eastAsia="en-US"/>
        </w:rPr>
      </w:pPr>
      <w:ins w:id="9" w:author="Φλούδα Χριστίνα" w:date="2018-07-05T13:54:00Z">
        <w:r w:rsidRPr="0035347C">
          <w:rPr>
            <w:rFonts w:eastAsia="Times New Roman"/>
            <w:szCs w:val="24"/>
            <w:lang w:eastAsia="en-US"/>
          </w:rPr>
          <w:t>ΠΡΟΕΔΡΕΥΟΜΕΝΗΣ ΚΟΙΝΟΒΟΥΛΕΥΤΙΚΗΣ ΔΗΜΟΚΡΑΤΙΑΣ</w:t>
        </w:r>
      </w:ins>
    </w:p>
    <w:p w14:paraId="19BF24B2" w14:textId="77777777" w:rsidR="0035347C" w:rsidRPr="0035347C" w:rsidRDefault="0035347C" w:rsidP="0035347C">
      <w:pPr>
        <w:spacing w:after="0" w:line="360" w:lineRule="auto"/>
        <w:rPr>
          <w:ins w:id="10" w:author="Φλούδα Χριστίνα" w:date="2018-07-05T13:54:00Z"/>
          <w:rFonts w:eastAsia="Times New Roman"/>
          <w:szCs w:val="24"/>
          <w:lang w:eastAsia="en-US"/>
        </w:rPr>
      </w:pPr>
      <w:ins w:id="11" w:author="Φλούδα Χριστίνα" w:date="2018-07-05T13:54:00Z">
        <w:r w:rsidRPr="0035347C">
          <w:rPr>
            <w:rFonts w:eastAsia="Times New Roman"/>
            <w:szCs w:val="24"/>
            <w:lang w:eastAsia="en-US"/>
          </w:rPr>
          <w:t>ΣΥΝΟΔΟΣ Γ΄</w:t>
        </w:r>
      </w:ins>
    </w:p>
    <w:p w14:paraId="54EF77BC" w14:textId="77777777" w:rsidR="0035347C" w:rsidRPr="0035347C" w:rsidRDefault="0035347C" w:rsidP="0035347C">
      <w:pPr>
        <w:spacing w:after="0" w:line="360" w:lineRule="auto"/>
        <w:rPr>
          <w:ins w:id="12" w:author="Φλούδα Χριστίνα" w:date="2018-07-05T13:54:00Z"/>
          <w:rFonts w:eastAsia="Times New Roman"/>
          <w:szCs w:val="24"/>
          <w:lang w:eastAsia="en-US"/>
        </w:rPr>
      </w:pPr>
    </w:p>
    <w:p w14:paraId="01D1548C" w14:textId="77777777" w:rsidR="0035347C" w:rsidRPr="0035347C" w:rsidRDefault="0035347C" w:rsidP="0035347C">
      <w:pPr>
        <w:spacing w:after="0" w:line="360" w:lineRule="auto"/>
        <w:rPr>
          <w:ins w:id="13" w:author="Φλούδα Χριστίνα" w:date="2018-07-05T13:54:00Z"/>
          <w:rFonts w:eastAsia="Times New Roman"/>
          <w:szCs w:val="24"/>
          <w:lang w:eastAsia="en-US"/>
        </w:rPr>
      </w:pPr>
      <w:ins w:id="14" w:author="Φλούδα Χριστίνα" w:date="2018-07-05T13:54:00Z">
        <w:r w:rsidRPr="0035347C">
          <w:rPr>
            <w:rFonts w:eastAsia="Times New Roman"/>
            <w:szCs w:val="24"/>
            <w:lang w:eastAsia="en-US"/>
          </w:rPr>
          <w:t>ΣΥΝΕΔΡΙΑΣΗ ΡΜΕ΄</w:t>
        </w:r>
      </w:ins>
    </w:p>
    <w:p w14:paraId="56A52BE4" w14:textId="77777777" w:rsidR="0035347C" w:rsidRPr="0035347C" w:rsidRDefault="0035347C" w:rsidP="0035347C">
      <w:pPr>
        <w:spacing w:after="0" w:line="360" w:lineRule="auto"/>
        <w:rPr>
          <w:ins w:id="15" w:author="Φλούδα Χριστίνα" w:date="2018-07-05T13:54:00Z"/>
          <w:rFonts w:eastAsia="Times New Roman"/>
          <w:szCs w:val="24"/>
          <w:lang w:eastAsia="en-US"/>
        </w:rPr>
      </w:pPr>
      <w:ins w:id="16" w:author="Φλούδα Χριστίνα" w:date="2018-07-05T13:54:00Z">
        <w:r w:rsidRPr="0035347C">
          <w:rPr>
            <w:rFonts w:eastAsia="Times New Roman"/>
            <w:szCs w:val="24"/>
            <w:lang w:eastAsia="en-US"/>
          </w:rPr>
          <w:t>Τετάρτη  27 Ιουνίου 2018</w:t>
        </w:r>
      </w:ins>
    </w:p>
    <w:p w14:paraId="1991AA0B" w14:textId="77777777" w:rsidR="0035347C" w:rsidRPr="0035347C" w:rsidRDefault="0035347C" w:rsidP="0035347C">
      <w:pPr>
        <w:spacing w:after="0" w:line="360" w:lineRule="auto"/>
        <w:rPr>
          <w:ins w:id="17" w:author="Φλούδα Χριστίνα" w:date="2018-07-05T13:54:00Z"/>
          <w:rFonts w:eastAsia="Times New Roman"/>
          <w:szCs w:val="24"/>
          <w:lang w:eastAsia="en-US"/>
        </w:rPr>
      </w:pPr>
    </w:p>
    <w:p w14:paraId="043514CF" w14:textId="77777777" w:rsidR="0035347C" w:rsidRPr="0035347C" w:rsidRDefault="0035347C" w:rsidP="0035347C">
      <w:pPr>
        <w:spacing w:after="0" w:line="360" w:lineRule="auto"/>
        <w:rPr>
          <w:ins w:id="18" w:author="Φλούδα Χριστίνα" w:date="2018-07-05T13:54:00Z"/>
          <w:rFonts w:eastAsia="Times New Roman"/>
          <w:szCs w:val="24"/>
          <w:lang w:eastAsia="en-US"/>
        </w:rPr>
      </w:pPr>
      <w:ins w:id="19" w:author="Φλούδα Χριστίνα" w:date="2018-07-05T13:54:00Z">
        <w:r w:rsidRPr="0035347C">
          <w:rPr>
            <w:rFonts w:eastAsia="Times New Roman"/>
            <w:szCs w:val="24"/>
            <w:lang w:eastAsia="en-US"/>
          </w:rPr>
          <w:t>ΘΕΜΑΤΑ</w:t>
        </w:r>
      </w:ins>
    </w:p>
    <w:p w14:paraId="036BEE25" w14:textId="77777777" w:rsidR="0035347C" w:rsidRPr="0035347C" w:rsidRDefault="0035347C" w:rsidP="0035347C">
      <w:pPr>
        <w:spacing w:after="0" w:line="360" w:lineRule="auto"/>
        <w:rPr>
          <w:ins w:id="20" w:author="Φλούδα Χριστίνα" w:date="2018-07-05T13:54:00Z"/>
          <w:rFonts w:eastAsia="Times New Roman"/>
          <w:szCs w:val="24"/>
          <w:lang w:eastAsia="en-US"/>
        </w:rPr>
      </w:pPr>
      <w:ins w:id="21" w:author="Φλούδα Χριστίνα" w:date="2018-07-05T13:54:00Z">
        <w:r w:rsidRPr="0035347C">
          <w:rPr>
            <w:rFonts w:eastAsia="Times New Roman"/>
            <w:szCs w:val="24"/>
            <w:lang w:eastAsia="en-US"/>
          </w:rPr>
          <w:t xml:space="preserve"> </w:t>
        </w:r>
        <w:r w:rsidRPr="0035347C">
          <w:rPr>
            <w:rFonts w:eastAsia="Times New Roman"/>
            <w:szCs w:val="24"/>
            <w:lang w:eastAsia="en-US"/>
          </w:rPr>
          <w:br/>
          <w:t xml:space="preserve">Α. ΕΙΔΙΚΑ ΘΕΜΑΤΑ </w:t>
        </w:r>
        <w:r w:rsidRPr="0035347C">
          <w:rPr>
            <w:rFonts w:eastAsia="Times New Roman"/>
            <w:szCs w:val="24"/>
            <w:lang w:eastAsia="en-US"/>
          </w:rPr>
          <w:br/>
          <w:t xml:space="preserve">1. Επικύρωση Πρακτικών, σελ. </w:t>
        </w:r>
        <w:r w:rsidRPr="0035347C">
          <w:rPr>
            <w:rFonts w:eastAsia="Times New Roman"/>
            <w:szCs w:val="24"/>
            <w:lang w:eastAsia="en-US"/>
          </w:rPr>
          <w:br/>
          <w:t xml:space="preserve">2.  Άδεια απουσίας του Βουλευτή κ. Θ. Καράογλου, σελ. </w:t>
        </w:r>
        <w:r w:rsidRPr="0035347C">
          <w:rPr>
            <w:rFonts w:eastAsia="Times New Roman"/>
            <w:szCs w:val="24"/>
            <w:lang w:eastAsia="en-US"/>
          </w:rPr>
          <w:br/>
          <w:t xml:space="preserve">3. Ανακοινώνεται ότι τη συνεδρίαση παρακολουθούν φοιτητές από το Διεθνές Κέντρο Ελληνικών και Μεσογειακών Σπουδών - Royal </w:t>
        </w:r>
        <w:proofErr w:type="spellStart"/>
        <w:r w:rsidRPr="0035347C">
          <w:rPr>
            <w:rFonts w:eastAsia="Times New Roman"/>
            <w:szCs w:val="24"/>
            <w:lang w:eastAsia="en-US"/>
          </w:rPr>
          <w:t>University</w:t>
        </w:r>
        <w:proofErr w:type="spellEnd"/>
        <w:r w:rsidRPr="0035347C">
          <w:rPr>
            <w:rFonts w:eastAsia="Times New Roman"/>
            <w:szCs w:val="24"/>
            <w:lang w:eastAsia="en-US"/>
          </w:rPr>
          <w:t xml:space="preserve"> of </w:t>
        </w:r>
        <w:r w:rsidRPr="0035347C">
          <w:rPr>
            <w:rFonts w:eastAsia="Times New Roman"/>
            <w:szCs w:val="24"/>
            <w:lang w:val="en-US" w:eastAsia="en-US"/>
          </w:rPr>
          <w:t>C</w:t>
        </w:r>
        <w:proofErr w:type="spellStart"/>
        <w:r w:rsidRPr="0035347C">
          <w:rPr>
            <w:rFonts w:eastAsia="Times New Roman"/>
            <w:szCs w:val="24"/>
            <w:lang w:eastAsia="en-US"/>
          </w:rPr>
          <w:t>hicago</w:t>
        </w:r>
        <w:proofErr w:type="spellEnd"/>
        <w:r w:rsidRPr="0035347C">
          <w:rPr>
            <w:rFonts w:eastAsia="Times New Roman"/>
            <w:szCs w:val="24"/>
            <w:lang w:eastAsia="en-US"/>
          </w:rPr>
          <w:t xml:space="preserve"> και μαθητές από τα Εκπαιδευτήρια "ο Πλάτων", σελ. </w:t>
        </w:r>
        <w:r w:rsidRPr="0035347C">
          <w:rPr>
            <w:rFonts w:eastAsia="Times New Roman"/>
            <w:szCs w:val="24"/>
            <w:lang w:eastAsia="en-US"/>
          </w:rPr>
          <w:br/>
          <w:t xml:space="preserve">4. Ανακοινώνεται ότι τη συνεδρίαση παρακολουθούν η κυρία </w:t>
        </w:r>
        <w:proofErr w:type="spellStart"/>
        <w:r w:rsidRPr="0035347C">
          <w:rPr>
            <w:rFonts w:eastAsia="Times New Roman"/>
            <w:szCs w:val="24"/>
            <w:lang w:eastAsia="en-US"/>
          </w:rPr>
          <w:t>Ιρίνα</w:t>
        </w:r>
        <w:proofErr w:type="spellEnd"/>
        <w:r w:rsidRPr="0035347C">
          <w:rPr>
            <w:rFonts w:eastAsia="Times New Roman"/>
            <w:szCs w:val="24"/>
            <w:lang w:eastAsia="en-US"/>
          </w:rPr>
          <w:t xml:space="preserve"> </w:t>
        </w:r>
        <w:proofErr w:type="spellStart"/>
        <w:r w:rsidRPr="0035347C">
          <w:rPr>
            <w:rFonts w:eastAsia="Times New Roman"/>
            <w:szCs w:val="24"/>
            <w:lang w:eastAsia="en-US"/>
          </w:rPr>
          <w:t>Γεροβάγια</w:t>
        </w:r>
        <w:proofErr w:type="spellEnd"/>
        <w:r w:rsidRPr="0035347C">
          <w:rPr>
            <w:rFonts w:eastAsia="Times New Roman"/>
            <w:szCs w:val="24"/>
            <w:lang w:eastAsia="en-US"/>
          </w:rPr>
          <w:t xml:space="preserve">, πρώτη Αντιπρόεδρος της Κρατικής </w:t>
        </w:r>
        <w:proofErr w:type="spellStart"/>
        <w:r w:rsidRPr="0035347C">
          <w:rPr>
            <w:rFonts w:eastAsia="Times New Roman"/>
            <w:szCs w:val="24"/>
            <w:lang w:eastAsia="en-US"/>
          </w:rPr>
          <w:t>Δούμα</w:t>
        </w:r>
        <w:proofErr w:type="spellEnd"/>
        <w:r w:rsidRPr="0035347C">
          <w:rPr>
            <w:rFonts w:eastAsia="Times New Roman"/>
            <w:szCs w:val="24"/>
            <w:lang w:eastAsia="en-US"/>
          </w:rPr>
          <w:t xml:space="preserve"> της Ομοσπονδιακής Συνέλευσης της Ρωσικής Ομοσπονδίας και ο Πρέσβης της Ρωσικής Ομοσπονδίας στην Αθήνα κ. Αντρέι </w:t>
        </w:r>
        <w:proofErr w:type="spellStart"/>
        <w:r w:rsidRPr="0035347C">
          <w:rPr>
            <w:rFonts w:eastAsia="Times New Roman"/>
            <w:szCs w:val="24"/>
            <w:lang w:eastAsia="en-US"/>
          </w:rPr>
          <w:t>Μασλόφ</w:t>
        </w:r>
        <w:proofErr w:type="spellEnd"/>
        <w:r w:rsidRPr="0035347C">
          <w:rPr>
            <w:rFonts w:eastAsia="Times New Roman"/>
            <w:szCs w:val="24"/>
            <w:lang w:eastAsia="en-US"/>
          </w:rPr>
          <w:t xml:space="preserve">, σελ. </w:t>
        </w:r>
        <w:r w:rsidRPr="0035347C">
          <w:rPr>
            <w:rFonts w:eastAsia="Times New Roman"/>
            <w:szCs w:val="24"/>
            <w:lang w:eastAsia="en-US"/>
          </w:rPr>
          <w:br/>
          <w:t xml:space="preserve">5. Ανακοινώνεται επιστολή προς τον Πρόεδρο της Βουλής κ. Νικόλαο </w:t>
        </w:r>
        <w:proofErr w:type="spellStart"/>
        <w:r w:rsidRPr="0035347C">
          <w:rPr>
            <w:rFonts w:eastAsia="Times New Roman"/>
            <w:szCs w:val="24"/>
            <w:lang w:eastAsia="en-US"/>
          </w:rPr>
          <w:t>Βούτση</w:t>
        </w:r>
        <w:proofErr w:type="spellEnd"/>
        <w:r w:rsidRPr="0035347C">
          <w:rPr>
            <w:rFonts w:eastAsia="Times New Roman"/>
            <w:szCs w:val="24"/>
            <w:lang w:eastAsia="en-US"/>
          </w:rPr>
          <w:t xml:space="preserve">, του Βουλευτή κ. Γεωργίου Λαζαρίδη με την οποία δηλώνει την αποχώρησή του από την Κοινοβουλευτική Ομάδα των Ανεξάρτητων Ελλήνων και την παραμονή του ως ανεξάρτητος Βουλευτής, σελ. </w:t>
        </w:r>
        <w:r w:rsidRPr="0035347C">
          <w:rPr>
            <w:rFonts w:eastAsia="Times New Roman"/>
            <w:szCs w:val="24"/>
            <w:lang w:eastAsia="en-US"/>
          </w:rPr>
          <w:br/>
          <w:t xml:space="preserve">6. Ανακοινώνεται ότι ο Υπουργός Δικαιοσύνης, Διαφάνειας και Ανθρωπίνων Δικαιωμάτων διαβίβασε στη Βουλή, σύμφωνα με το άρθρο 86 του Συντάγματος και τον ν. 3126/2003 «Ποινική Ευθύνη των Υπουργών», όπως ισχύει, στις 27-6-2018: Ποινική δικογραφία που αφορά στον τέως Υπουργό Υγείας κ. Μάκη Βορίδη, σελ. </w:t>
        </w:r>
        <w:r w:rsidRPr="0035347C">
          <w:rPr>
            <w:rFonts w:eastAsia="Times New Roman"/>
            <w:szCs w:val="24"/>
            <w:lang w:eastAsia="en-US"/>
          </w:rPr>
          <w:br/>
          <w:t xml:space="preserve">7. Επί διαδικαστικού θέματος, σελ. </w:t>
        </w:r>
        <w:r w:rsidRPr="0035347C">
          <w:rPr>
            <w:rFonts w:eastAsia="Times New Roman"/>
            <w:szCs w:val="24"/>
            <w:lang w:eastAsia="en-US"/>
          </w:rPr>
          <w:br/>
          <w:t xml:space="preserve"> </w:t>
        </w:r>
        <w:r w:rsidRPr="0035347C">
          <w:rPr>
            <w:rFonts w:eastAsia="Times New Roman"/>
            <w:szCs w:val="24"/>
            <w:lang w:eastAsia="en-US"/>
          </w:rPr>
          <w:br/>
          <w:t xml:space="preserve">Β. ΚΟΙΝΟΒΟΥΛΕΥΤΙΚΟΣ ΕΛΕΓΧΟΣ </w:t>
        </w:r>
        <w:r w:rsidRPr="0035347C">
          <w:rPr>
            <w:rFonts w:eastAsia="Times New Roman"/>
            <w:szCs w:val="24"/>
            <w:lang w:eastAsia="en-US"/>
          </w:rPr>
          <w:br/>
          <w:t xml:space="preserve">Ανακοίνωση του δελτίου επικαίρων ερωτήσεων της Πέμπτης 28 Ιουνίου 2018, σελ. </w:t>
        </w:r>
        <w:r w:rsidRPr="0035347C">
          <w:rPr>
            <w:rFonts w:eastAsia="Times New Roman"/>
            <w:szCs w:val="24"/>
            <w:lang w:eastAsia="en-US"/>
          </w:rPr>
          <w:br/>
          <w:t xml:space="preserve"> </w:t>
        </w:r>
        <w:r w:rsidRPr="0035347C">
          <w:rPr>
            <w:rFonts w:eastAsia="Times New Roman"/>
            <w:szCs w:val="24"/>
            <w:lang w:eastAsia="en-US"/>
          </w:rPr>
          <w:br/>
          <w:t xml:space="preserve">Γ. ΝΟΜΟΘΕΤΙΚΗ ΕΡΓΑΣΙΑ </w:t>
        </w:r>
        <w:r w:rsidRPr="0035347C">
          <w:rPr>
            <w:rFonts w:eastAsia="Times New Roman"/>
            <w:szCs w:val="24"/>
            <w:lang w:eastAsia="en-US"/>
          </w:rPr>
          <w:br/>
          <w:t xml:space="preserve">1. Συζήτηση και ψήφιση επί της αρχής, των άρθρων, των τροπολογιών και του συνόλου του σχεδίου νόμου του Υπουργείου Ναυτιλίας και Νησιωτικής Πολιτικής: «Μηχανισμός εφαρμογής, κρατική εποπτεία, γενικοί όροι υλοποίησης του Μεταφορικού Ισοδυνάμου (Μ.Ι.) και άλλες διατάξεις», σελ. </w:t>
        </w:r>
        <w:r w:rsidRPr="0035347C">
          <w:rPr>
            <w:rFonts w:eastAsia="Times New Roman"/>
            <w:szCs w:val="24"/>
            <w:lang w:eastAsia="en-US"/>
          </w:rPr>
          <w:br/>
          <w:t xml:space="preserve">2. Κατάθεση Εκθέσεως Διαρκούς Επιτροπής: </w:t>
        </w:r>
      </w:ins>
    </w:p>
    <w:p w14:paraId="5E9BA39B" w14:textId="77777777" w:rsidR="0035347C" w:rsidRPr="0035347C" w:rsidRDefault="0035347C" w:rsidP="0035347C">
      <w:pPr>
        <w:spacing w:after="0" w:line="360" w:lineRule="auto"/>
        <w:rPr>
          <w:ins w:id="22" w:author="Φλούδα Χριστίνα" w:date="2018-07-05T13:54:00Z"/>
          <w:rFonts w:eastAsia="Times New Roman"/>
          <w:szCs w:val="24"/>
          <w:lang w:eastAsia="en-US"/>
        </w:rPr>
      </w:pPr>
      <w:ins w:id="23" w:author="Φλούδα Χριστίνα" w:date="2018-07-05T13:54:00Z">
        <w:r w:rsidRPr="0035347C">
          <w:rPr>
            <w:rFonts w:eastAsia="Times New Roman"/>
            <w:szCs w:val="24"/>
            <w:lang w:eastAsia="en-US"/>
          </w:rPr>
          <w:t xml:space="preserve">Η Διαρκής Επιτροπή Παραγωγής και Εμπορίου καταθέτει την έκθεσή της στο σχέδιο νόμου του Υπουργείου Ναυτιλίας και Νησιωτικής Πολιτικής: «Μηχανισμός Εφαρμογής, κρατική εποπτεία, γενικοί όροι υλοποίησης του Μεταφορικού Ισοδυνάμου (Μ.Ι.) και άλλες διατάξεις», σελ. </w:t>
        </w:r>
        <w:r w:rsidRPr="0035347C">
          <w:rPr>
            <w:rFonts w:eastAsia="Times New Roman"/>
            <w:szCs w:val="24"/>
            <w:lang w:eastAsia="en-US"/>
          </w:rPr>
          <w:br/>
          <w:t xml:space="preserve">3. Κατάθεση σχεδίου νόμου:  </w:t>
        </w:r>
      </w:ins>
    </w:p>
    <w:p w14:paraId="13E06AEC" w14:textId="77777777" w:rsidR="0035347C" w:rsidRPr="0035347C" w:rsidRDefault="0035347C" w:rsidP="0035347C">
      <w:pPr>
        <w:spacing w:after="0" w:line="360" w:lineRule="auto"/>
        <w:rPr>
          <w:ins w:id="24" w:author="Φλούδα Χριστίνα" w:date="2018-07-05T13:54:00Z"/>
          <w:rFonts w:eastAsia="Times New Roman"/>
          <w:szCs w:val="24"/>
          <w:lang w:eastAsia="en-US"/>
        </w:rPr>
      </w:pPr>
      <w:ins w:id="25" w:author="Φλούδα Χριστίνα" w:date="2018-07-05T13:54:00Z">
        <w:r w:rsidRPr="0035347C">
          <w:rPr>
            <w:rFonts w:eastAsia="Times New Roman"/>
            <w:szCs w:val="24"/>
            <w:lang w:eastAsia="en-US"/>
          </w:rPr>
          <w:t xml:space="preserve">Η Υπουργός Εργασίας, Κοινωνικής Ασφάλισης και Κοινωνικής Αλληλεγγύης, ο Αντιπρόεδρος της Κυβέρνησης και Υπουργός Οικονομίας και Ανάπτυξης, οι Υπουργοί Εσωτερικών, Παιδείας,  Έρευνας και Θρησκευμάτων, Δικαιοσύνης, Διαφάνειας και Ανθρωπίνων Δικαιωμάτων, Οικονομικών, Υγείας, Διοικητικής Ανασυγκρότησης, Υποδομών και Μεταφορών, Μεταναστευτικής Πολιτικής και Τουρισμού, οι Αναπληρωτές Υπουργοί Οικονομίας και Ανάπτυξης, Εργασίας, Κοινωνικής Ασφάλισης και Κοινωνικής Αλληλεγγύης, Δικαιοσύνης, Διαφάνειας και Ανθρωπίνων Δικαιωμάτων και Οικονομικών, καθώς και οι Υφυπουργοί Εργασίας, Κοινωνικής Ασφάλισης και Κοινωνικής Αλληλεγγύης και Οικονομικών κατέθεσαν στις 26-6-2018 σχέδιο νόμου: «Ασφαλιστικές και συνταξιοδοτικές ρυθμίσεις - Αντιμετώπιση της αδήλωτης εργασίας - Ενίσχυση της προστασίας των εργαζομένων - Επιτροπεία ασυνόδευτων ανηλίκων και άλλες διατάξεις»., σελ. </w:t>
        </w:r>
        <w:r w:rsidRPr="0035347C">
          <w:rPr>
            <w:rFonts w:eastAsia="Times New Roman"/>
            <w:szCs w:val="24"/>
            <w:lang w:eastAsia="en-US"/>
          </w:rPr>
          <w:br/>
          <w:t xml:space="preserve"> </w:t>
        </w:r>
        <w:r w:rsidRPr="0035347C">
          <w:rPr>
            <w:rFonts w:eastAsia="Times New Roman"/>
            <w:szCs w:val="24"/>
            <w:lang w:eastAsia="en-US"/>
          </w:rPr>
          <w:br/>
          <w:t>ΠΡΟΕΔΡΕΥΟΝΤΕΣ</w:t>
        </w:r>
      </w:ins>
    </w:p>
    <w:p w14:paraId="23728BA5" w14:textId="77777777" w:rsidR="0035347C" w:rsidRPr="0035347C" w:rsidRDefault="0035347C" w:rsidP="0035347C">
      <w:pPr>
        <w:spacing w:after="0" w:line="360" w:lineRule="auto"/>
        <w:rPr>
          <w:ins w:id="26" w:author="Φλούδα Χριστίνα" w:date="2018-07-05T13:54:00Z"/>
          <w:rFonts w:eastAsia="Times New Roman"/>
          <w:szCs w:val="24"/>
          <w:lang w:eastAsia="en-US"/>
        </w:rPr>
      </w:pPr>
    </w:p>
    <w:p w14:paraId="7C63FD59" w14:textId="77777777" w:rsidR="0035347C" w:rsidRPr="0035347C" w:rsidRDefault="0035347C" w:rsidP="0035347C">
      <w:pPr>
        <w:spacing w:after="0" w:line="360" w:lineRule="auto"/>
        <w:rPr>
          <w:ins w:id="27" w:author="Φλούδα Χριστίνα" w:date="2018-07-05T13:54:00Z"/>
          <w:rFonts w:eastAsia="Times New Roman"/>
          <w:szCs w:val="24"/>
          <w:lang w:eastAsia="en-US"/>
        </w:rPr>
      </w:pPr>
      <w:ins w:id="28" w:author="Φλούδα Χριστίνα" w:date="2018-07-05T13:54:00Z">
        <w:r w:rsidRPr="0035347C">
          <w:rPr>
            <w:rFonts w:eastAsia="Times New Roman"/>
            <w:szCs w:val="24"/>
            <w:lang w:eastAsia="en-US"/>
          </w:rPr>
          <w:t>ΒΑΡΕΜΕΝΟΣ Γ. , σελ.</w:t>
        </w:r>
        <w:r w:rsidRPr="0035347C">
          <w:rPr>
            <w:rFonts w:eastAsia="Times New Roman"/>
            <w:szCs w:val="24"/>
            <w:lang w:eastAsia="en-US"/>
          </w:rPr>
          <w:br/>
          <w:t>ΓΕΩΡΓΙΑΔΗΣ Μ. , σελ.</w:t>
        </w:r>
        <w:r w:rsidRPr="0035347C">
          <w:rPr>
            <w:rFonts w:eastAsia="Times New Roman"/>
            <w:szCs w:val="24"/>
            <w:lang w:eastAsia="en-US"/>
          </w:rPr>
          <w:br/>
          <w:t>ΚΑΚΛΑΜΑΝΗΣ Ν. , σελ.</w:t>
        </w:r>
        <w:r w:rsidRPr="0035347C">
          <w:rPr>
            <w:rFonts w:eastAsia="Times New Roman"/>
            <w:szCs w:val="24"/>
            <w:lang w:eastAsia="en-US"/>
          </w:rPr>
          <w:br/>
          <w:t>ΛΑΜΠΡΟΥΛΗΣ Γ. , σελ.</w:t>
        </w:r>
        <w:r w:rsidRPr="0035347C">
          <w:rPr>
            <w:rFonts w:eastAsia="Times New Roman"/>
            <w:szCs w:val="24"/>
            <w:lang w:eastAsia="en-US"/>
          </w:rPr>
          <w:br/>
        </w:r>
      </w:ins>
    </w:p>
    <w:p w14:paraId="22FB3951" w14:textId="77777777" w:rsidR="0035347C" w:rsidRPr="0035347C" w:rsidRDefault="0035347C" w:rsidP="0035347C">
      <w:pPr>
        <w:spacing w:after="0" w:line="360" w:lineRule="auto"/>
        <w:rPr>
          <w:ins w:id="29" w:author="Φλούδα Χριστίνα" w:date="2018-07-05T13:54:00Z"/>
          <w:rFonts w:eastAsia="Times New Roman"/>
          <w:szCs w:val="24"/>
          <w:lang w:eastAsia="en-US"/>
        </w:rPr>
      </w:pPr>
    </w:p>
    <w:p w14:paraId="1AD2A72E" w14:textId="77777777" w:rsidR="0035347C" w:rsidRPr="0035347C" w:rsidRDefault="0035347C" w:rsidP="0035347C">
      <w:pPr>
        <w:spacing w:after="0" w:line="360" w:lineRule="auto"/>
        <w:rPr>
          <w:ins w:id="30" w:author="Φλούδα Χριστίνα" w:date="2018-07-05T13:54:00Z"/>
          <w:rFonts w:eastAsia="Times New Roman"/>
          <w:szCs w:val="24"/>
          <w:lang w:eastAsia="en-US"/>
        </w:rPr>
      </w:pPr>
      <w:ins w:id="31" w:author="Φλούδα Χριστίνα" w:date="2018-07-05T13:54:00Z">
        <w:r w:rsidRPr="0035347C">
          <w:rPr>
            <w:rFonts w:eastAsia="Times New Roman"/>
            <w:szCs w:val="24"/>
            <w:lang w:eastAsia="en-US"/>
          </w:rPr>
          <w:t>ΟΜΙΛΗΤΕΣ</w:t>
        </w:r>
      </w:ins>
    </w:p>
    <w:p w14:paraId="00E991E0" w14:textId="1E643F84" w:rsidR="0035347C" w:rsidRDefault="0035347C" w:rsidP="0035347C">
      <w:pPr>
        <w:spacing w:line="600" w:lineRule="auto"/>
        <w:ind w:firstLine="720"/>
        <w:contextualSpacing/>
        <w:jc w:val="center"/>
        <w:rPr>
          <w:ins w:id="32" w:author="Φλούδα Χριστίνα" w:date="2018-07-05T13:54:00Z"/>
          <w:rFonts w:eastAsia="Times New Roman"/>
          <w:szCs w:val="24"/>
        </w:rPr>
      </w:pPr>
      <w:ins w:id="33" w:author="Φλούδα Χριστίνα" w:date="2018-07-05T13:54:00Z">
        <w:r w:rsidRPr="0035347C">
          <w:rPr>
            <w:rFonts w:eastAsia="Times New Roman"/>
            <w:szCs w:val="24"/>
            <w:lang w:eastAsia="en-US"/>
          </w:rPr>
          <w:br/>
          <w:t>Α. Επί διαδικαστικού θέματος:</w:t>
        </w:r>
        <w:r w:rsidRPr="0035347C">
          <w:rPr>
            <w:rFonts w:eastAsia="Times New Roman"/>
            <w:szCs w:val="24"/>
            <w:lang w:eastAsia="en-US"/>
          </w:rPr>
          <w:br/>
          <w:t>ΑΘΑΝΑΣΙΟΥ Χ. , σελ.</w:t>
        </w:r>
        <w:r w:rsidRPr="0035347C">
          <w:rPr>
            <w:rFonts w:eastAsia="Times New Roman"/>
            <w:szCs w:val="24"/>
            <w:lang w:eastAsia="en-US"/>
          </w:rPr>
          <w:br/>
          <w:t>ΒΑΡΕΜΕΝΟΣ Γ. , σελ.</w:t>
        </w:r>
        <w:r w:rsidRPr="0035347C">
          <w:rPr>
            <w:rFonts w:eastAsia="Times New Roman"/>
            <w:szCs w:val="24"/>
            <w:lang w:eastAsia="en-US"/>
          </w:rPr>
          <w:br/>
          <w:t>ΒΕΣΥΡΟΠΟΥΛΟΣ Α. , σελ.</w:t>
        </w:r>
        <w:r w:rsidRPr="0035347C">
          <w:rPr>
            <w:rFonts w:eastAsia="Times New Roman"/>
            <w:szCs w:val="24"/>
            <w:lang w:eastAsia="en-US"/>
          </w:rPr>
          <w:br/>
          <w:t>ΓΕΩΡΓΙΑΔΗΣ Μ. , σελ.</w:t>
        </w:r>
        <w:r w:rsidRPr="0035347C">
          <w:rPr>
            <w:rFonts w:eastAsia="Times New Roman"/>
            <w:szCs w:val="24"/>
            <w:lang w:eastAsia="en-US"/>
          </w:rPr>
          <w:br/>
          <w:t>ΔΡΙΤΣΑΣ Θ. , σελ.</w:t>
        </w:r>
        <w:r w:rsidRPr="0035347C">
          <w:rPr>
            <w:rFonts w:eastAsia="Times New Roman"/>
            <w:szCs w:val="24"/>
            <w:lang w:eastAsia="en-US"/>
          </w:rPr>
          <w:br/>
          <w:t>ΚΑΚΛΑΜΑΝΗΣ Ν. , σελ.</w:t>
        </w:r>
        <w:r w:rsidRPr="0035347C">
          <w:rPr>
            <w:rFonts w:eastAsia="Times New Roman"/>
            <w:szCs w:val="24"/>
            <w:lang w:eastAsia="en-US"/>
          </w:rPr>
          <w:br/>
          <w:t>ΚΑΜΑΤΕΡΟΣ Η. , σελ.</w:t>
        </w:r>
        <w:r w:rsidRPr="0035347C">
          <w:rPr>
            <w:rFonts w:eastAsia="Times New Roman"/>
            <w:szCs w:val="24"/>
            <w:lang w:eastAsia="en-US"/>
          </w:rPr>
          <w:br/>
          <w:t>ΚΑΣΙΔΙΑΡΗΣ Η. , σελ.</w:t>
        </w:r>
        <w:r w:rsidRPr="0035347C">
          <w:rPr>
            <w:rFonts w:eastAsia="Times New Roman"/>
            <w:szCs w:val="24"/>
            <w:lang w:eastAsia="en-US"/>
          </w:rPr>
          <w:br/>
          <w:t>ΚΕΓΚΕΡΟΓΛΟΥ Β. , σελ.</w:t>
        </w:r>
        <w:r w:rsidRPr="0035347C">
          <w:rPr>
            <w:rFonts w:eastAsia="Times New Roman"/>
            <w:szCs w:val="24"/>
            <w:lang w:eastAsia="en-US"/>
          </w:rPr>
          <w:br/>
          <w:t>ΚΕΦΑΛΟΓΙΑΝΝΗΣ Ι. , σελ.</w:t>
        </w:r>
        <w:r w:rsidRPr="0035347C">
          <w:rPr>
            <w:rFonts w:eastAsia="Times New Roman"/>
            <w:szCs w:val="24"/>
            <w:lang w:eastAsia="en-US"/>
          </w:rPr>
          <w:br/>
          <w:t>ΚΟΥΡΟΥΜΠΛΗΣ Π. , σελ.</w:t>
        </w:r>
        <w:r w:rsidRPr="0035347C">
          <w:rPr>
            <w:rFonts w:eastAsia="Times New Roman"/>
            <w:szCs w:val="24"/>
            <w:lang w:eastAsia="en-US"/>
          </w:rPr>
          <w:br/>
          <w:t>ΚΟΥΤΣΟΥΚΟΣ Γ. , σελ.</w:t>
        </w:r>
        <w:r w:rsidRPr="0035347C">
          <w:rPr>
            <w:rFonts w:eastAsia="Times New Roman"/>
            <w:szCs w:val="24"/>
            <w:lang w:eastAsia="en-US"/>
          </w:rPr>
          <w:br/>
          <w:t>ΛΑΜΠΡΟΥΛΗΣ Γ. , σελ.</w:t>
        </w:r>
        <w:r w:rsidRPr="0035347C">
          <w:rPr>
            <w:rFonts w:eastAsia="Times New Roman"/>
            <w:szCs w:val="24"/>
            <w:lang w:eastAsia="en-US"/>
          </w:rPr>
          <w:br/>
          <w:t>ΣΥΡΜΑΛΕΝΙΟΣ Ν. , σελ.</w:t>
        </w:r>
        <w:r w:rsidRPr="0035347C">
          <w:rPr>
            <w:rFonts w:eastAsia="Times New Roman"/>
            <w:szCs w:val="24"/>
            <w:lang w:eastAsia="en-US"/>
          </w:rPr>
          <w:br/>
        </w:r>
        <w:r w:rsidRPr="0035347C">
          <w:rPr>
            <w:rFonts w:eastAsia="Times New Roman"/>
            <w:szCs w:val="24"/>
            <w:lang w:eastAsia="en-US"/>
          </w:rPr>
          <w:br/>
          <w:t>Β. Επί του σχεδίου νόμου του Υπουργείου Ναυτιλίας και Νησιωτικής Πολιτικής:</w:t>
        </w:r>
        <w:r w:rsidRPr="0035347C">
          <w:rPr>
            <w:rFonts w:eastAsia="Times New Roman"/>
            <w:szCs w:val="24"/>
            <w:lang w:eastAsia="en-US"/>
          </w:rPr>
          <w:br/>
          <w:t>ΑΘΑΝΑΣΙΟΥ Χ. , σελ.</w:t>
        </w:r>
        <w:r w:rsidRPr="0035347C">
          <w:rPr>
            <w:rFonts w:eastAsia="Times New Roman"/>
            <w:szCs w:val="24"/>
            <w:lang w:eastAsia="en-US"/>
          </w:rPr>
          <w:br/>
          <w:t>ΑΜΥΡΑΣ Γ. , σελ.</w:t>
        </w:r>
        <w:r w:rsidRPr="0035347C">
          <w:rPr>
            <w:rFonts w:eastAsia="Times New Roman"/>
            <w:szCs w:val="24"/>
            <w:lang w:eastAsia="en-US"/>
          </w:rPr>
          <w:br/>
          <w:t>ΑΡΒΑΝΙΤΙΔΗΣ Γ. , σελ.</w:t>
        </w:r>
        <w:r w:rsidRPr="0035347C">
          <w:rPr>
            <w:rFonts w:eastAsia="Times New Roman"/>
            <w:szCs w:val="24"/>
            <w:lang w:eastAsia="en-US"/>
          </w:rPr>
          <w:br/>
          <w:t>ΒΑΚΗ Φ. , σελ.</w:t>
        </w:r>
        <w:r w:rsidRPr="0035347C">
          <w:rPr>
            <w:rFonts w:eastAsia="Times New Roman"/>
            <w:szCs w:val="24"/>
            <w:lang w:eastAsia="en-US"/>
          </w:rPr>
          <w:br/>
          <w:t>ΒΡΟΥΤΣΗΣ Ι. , σελ.</w:t>
        </w:r>
        <w:r w:rsidRPr="0035347C">
          <w:rPr>
            <w:rFonts w:eastAsia="Times New Roman"/>
            <w:szCs w:val="24"/>
            <w:lang w:eastAsia="en-US"/>
          </w:rPr>
          <w:br/>
          <w:t>ΓΚΑΡΑ Α. , σελ.</w:t>
        </w:r>
        <w:r w:rsidRPr="0035347C">
          <w:rPr>
            <w:rFonts w:eastAsia="Times New Roman"/>
            <w:szCs w:val="24"/>
            <w:lang w:eastAsia="en-US"/>
          </w:rPr>
          <w:br/>
          <w:t>ΔΑΝΕΛΛΗΣ Σ. , σελ.</w:t>
        </w:r>
        <w:r w:rsidRPr="0035347C">
          <w:rPr>
            <w:rFonts w:eastAsia="Times New Roman"/>
            <w:szCs w:val="24"/>
            <w:lang w:eastAsia="en-US"/>
          </w:rPr>
          <w:br/>
          <w:t>ΔΗΜΗΤΡΙΑΔΗΣ Δ. , σελ.</w:t>
        </w:r>
        <w:r w:rsidRPr="0035347C">
          <w:rPr>
            <w:rFonts w:eastAsia="Times New Roman"/>
            <w:szCs w:val="24"/>
            <w:lang w:eastAsia="en-US"/>
          </w:rPr>
          <w:br/>
          <w:t>ΔΗΜΟΣΧΑΚΗΣ Α. , σελ.</w:t>
        </w:r>
        <w:r w:rsidRPr="0035347C">
          <w:rPr>
            <w:rFonts w:eastAsia="Times New Roman"/>
            <w:szCs w:val="24"/>
            <w:lang w:eastAsia="en-US"/>
          </w:rPr>
          <w:br/>
          <w:t>ΔΡΙΤΣΑΣ Θ. , σελ.</w:t>
        </w:r>
        <w:r w:rsidRPr="0035347C">
          <w:rPr>
            <w:rFonts w:eastAsia="Times New Roman"/>
            <w:szCs w:val="24"/>
            <w:lang w:eastAsia="en-US"/>
          </w:rPr>
          <w:br/>
          <w:t>ΗΓΟΥΜΕΝΙΔΗΣ Ν. , σελ.</w:t>
        </w:r>
        <w:r w:rsidRPr="0035347C">
          <w:rPr>
            <w:rFonts w:eastAsia="Times New Roman"/>
            <w:szCs w:val="24"/>
            <w:lang w:eastAsia="en-US"/>
          </w:rPr>
          <w:br/>
          <w:t>ΗΛΙΟΠΟΥΛΟΣ Π. , σελ.</w:t>
        </w:r>
        <w:r w:rsidRPr="0035347C">
          <w:rPr>
            <w:rFonts w:eastAsia="Times New Roman"/>
            <w:szCs w:val="24"/>
            <w:lang w:eastAsia="en-US"/>
          </w:rPr>
          <w:br/>
          <w:t>ΘΕΟΠΕΦΤΑΤΟΥ Α. , σελ.</w:t>
        </w:r>
        <w:r w:rsidRPr="0035347C">
          <w:rPr>
            <w:rFonts w:eastAsia="Times New Roman"/>
            <w:szCs w:val="24"/>
            <w:lang w:eastAsia="en-US"/>
          </w:rPr>
          <w:br/>
          <w:t>ΚΑΜΑΤΕΡΟΣ Η. , σελ.</w:t>
        </w:r>
        <w:r w:rsidRPr="0035347C">
          <w:rPr>
            <w:rFonts w:eastAsia="Times New Roman"/>
            <w:szCs w:val="24"/>
            <w:lang w:eastAsia="en-US"/>
          </w:rPr>
          <w:br/>
          <w:t>ΚΑΡΑΚΩΣΤΑ Ε. , σελ.</w:t>
        </w:r>
        <w:r w:rsidRPr="0035347C">
          <w:rPr>
            <w:rFonts w:eastAsia="Times New Roman"/>
            <w:szCs w:val="24"/>
            <w:lang w:eastAsia="en-US"/>
          </w:rPr>
          <w:br/>
          <w:t>ΚΑΡΡΑΣ Γ. , σελ.</w:t>
        </w:r>
        <w:r w:rsidRPr="0035347C">
          <w:rPr>
            <w:rFonts w:eastAsia="Times New Roman"/>
            <w:szCs w:val="24"/>
            <w:lang w:eastAsia="en-US"/>
          </w:rPr>
          <w:br/>
          <w:t>ΚΑΣΙΔΙΑΡΗΣ Η. , σελ.</w:t>
        </w:r>
        <w:r w:rsidRPr="0035347C">
          <w:rPr>
            <w:rFonts w:eastAsia="Times New Roman"/>
            <w:szCs w:val="24"/>
            <w:lang w:eastAsia="en-US"/>
          </w:rPr>
          <w:br/>
          <w:t>ΚΑΤΣΙΚΗΣ Κ. , σελ.</w:t>
        </w:r>
        <w:r w:rsidRPr="0035347C">
          <w:rPr>
            <w:rFonts w:eastAsia="Times New Roman"/>
            <w:szCs w:val="24"/>
            <w:lang w:eastAsia="en-US"/>
          </w:rPr>
          <w:br/>
          <w:t>ΚΑΦΑΝΤΑΡΗ Χ. , σελ.</w:t>
        </w:r>
        <w:r w:rsidRPr="0035347C">
          <w:rPr>
            <w:rFonts w:eastAsia="Times New Roman"/>
            <w:szCs w:val="24"/>
            <w:lang w:eastAsia="en-US"/>
          </w:rPr>
          <w:br/>
          <w:t>ΚΕΓΚΕΡΟΓΛΟΥ Β. , σελ.</w:t>
        </w:r>
        <w:r w:rsidRPr="0035347C">
          <w:rPr>
            <w:rFonts w:eastAsia="Times New Roman"/>
            <w:szCs w:val="24"/>
            <w:lang w:eastAsia="en-US"/>
          </w:rPr>
          <w:br/>
          <w:t>ΚΕΦΑΛΟΓΙΑΝΝΗΣ Ι. , σελ.</w:t>
        </w:r>
        <w:r w:rsidRPr="0035347C">
          <w:rPr>
            <w:rFonts w:eastAsia="Times New Roman"/>
            <w:szCs w:val="24"/>
            <w:lang w:eastAsia="en-US"/>
          </w:rPr>
          <w:br/>
          <w:t>ΚΟΥΖΗΛΟΣ Ν. , σελ.</w:t>
        </w:r>
        <w:r w:rsidRPr="0035347C">
          <w:rPr>
            <w:rFonts w:eastAsia="Times New Roman"/>
            <w:szCs w:val="24"/>
            <w:lang w:eastAsia="en-US"/>
          </w:rPr>
          <w:br/>
          <w:t>ΚΟΥΡΟΥΜΠΛΗΣ Π. , σελ.</w:t>
        </w:r>
        <w:r w:rsidRPr="0035347C">
          <w:rPr>
            <w:rFonts w:eastAsia="Times New Roman"/>
            <w:szCs w:val="24"/>
            <w:lang w:eastAsia="en-US"/>
          </w:rPr>
          <w:br/>
          <w:t>ΚΟΥΤΣΟΥΚΟΣ Γ. , σελ.</w:t>
        </w:r>
        <w:r w:rsidRPr="0035347C">
          <w:rPr>
            <w:rFonts w:eastAsia="Times New Roman"/>
            <w:szCs w:val="24"/>
            <w:lang w:eastAsia="en-US"/>
          </w:rPr>
          <w:br/>
          <w:t>ΛΟΒΕΡΔΟΣ Α. , σελ.</w:t>
        </w:r>
        <w:r w:rsidRPr="0035347C">
          <w:rPr>
            <w:rFonts w:eastAsia="Times New Roman"/>
            <w:szCs w:val="24"/>
            <w:lang w:eastAsia="en-US"/>
          </w:rPr>
          <w:br/>
          <w:t>ΜΑΝΩΛΑΚΟΥ Δ. , σελ.</w:t>
        </w:r>
        <w:r w:rsidRPr="0035347C">
          <w:rPr>
            <w:rFonts w:eastAsia="Times New Roman"/>
            <w:szCs w:val="24"/>
            <w:lang w:eastAsia="en-US"/>
          </w:rPr>
          <w:br/>
          <w:t>ΜΕΓΑΛΟΟΙΚΟΝΟΜΟΥ Θ. , σελ.</w:t>
        </w:r>
        <w:r w:rsidRPr="0035347C">
          <w:rPr>
            <w:rFonts w:eastAsia="Times New Roman"/>
            <w:szCs w:val="24"/>
            <w:lang w:eastAsia="en-US"/>
          </w:rPr>
          <w:br/>
          <w:t>ΜΕΪΚΟΠΟΥΛΟΣ Α. , σελ.</w:t>
        </w:r>
        <w:r w:rsidRPr="0035347C">
          <w:rPr>
            <w:rFonts w:eastAsia="Times New Roman"/>
            <w:szCs w:val="24"/>
            <w:lang w:eastAsia="en-US"/>
          </w:rPr>
          <w:br/>
          <w:t>ΜΗΤΑΡΑΚΗΣ Π. , σελ.</w:t>
        </w:r>
        <w:r w:rsidRPr="0035347C">
          <w:rPr>
            <w:rFonts w:eastAsia="Times New Roman"/>
            <w:szCs w:val="24"/>
            <w:lang w:eastAsia="en-US"/>
          </w:rPr>
          <w:br/>
          <w:t>ΜΠΑΛΩΜΕΝΑΚΗΣ Α. , σελ.</w:t>
        </w:r>
        <w:r w:rsidRPr="0035347C">
          <w:rPr>
            <w:rFonts w:eastAsia="Times New Roman"/>
            <w:szCs w:val="24"/>
            <w:lang w:eastAsia="en-US"/>
          </w:rPr>
          <w:br/>
          <w:t>ΜΠΟΥΚΩΡΟΣ Χ. , σελ.</w:t>
        </w:r>
        <w:r w:rsidRPr="0035347C">
          <w:rPr>
            <w:rFonts w:eastAsia="Times New Roman"/>
            <w:szCs w:val="24"/>
            <w:lang w:eastAsia="en-US"/>
          </w:rPr>
          <w:br/>
          <w:t>ΞΥΔΑΚΗΣ Ν. , σελ.</w:t>
        </w:r>
        <w:r w:rsidRPr="0035347C">
          <w:rPr>
            <w:rFonts w:eastAsia="Times New Roman"/>
            <w:szCs w:val="24"/>
            <w:lang w:eastAsia="en-US"/>
          </w:rPr>
          <w:br/>
          <w:t>ΟΥΡΣΟΥΖΙΔΗΣ Γ. , σελ.</w:t>
        </w:r>
        <w:r w:rsidRPr="0035347C">
          <w:rPr>
            <w:rFonts w:eastAsia="Times New Roman"/>
            <w:szCs w:val="24"/>
            <w:lang w:eastAsia="en-US"/>
          </w:rPr>
          <w:br/>
          <w:t>ΠΑΛΛΗΣ Γ. , σελ.</w:t>
        </w:r>
        <w:r w:rsidRPr="0035347C">
          <w:rPr>
            <w:rFonts w:eastAsia="Times New Roman"/>
            <w:szCs w:val="24"/>
            <w:lang w:eastAsia="en-US"/>
          </w:rPr>
          <w:br/>
          <w:t>ΠΑΝΑΓΙΩΤΑΡΟΣ Η. , σελ.</w:t>
        </w:r>
        <w:r w:rsidRPr="0035347C">
          <w:rPr>
            <w:rFonts w:eastAsia="Times New Roman"/>
            <w:szCs w:val="24"/>
            <w:lang w:eastAsia="en-US"/>
          </w:rPr>
          <w:br/>
          <w:t>ΠΑΠΑΧΡΙΣΤΟΠΟΥΛΟΣ Α. , σελ.</w:t>
        </w:r>
        <w:r w:rsidRPr="0035347C">
          <w:rPr>
            <w:rFonts w:eastAsia="Times New Roman"/>
            <w:szCs w:val="24"/>
            <w:lang w:eastAsia="en-US"/>
          </w:rPr>
          <w:br/>
          <w:t>ΠΑΥΛΙΔΗΣ Κ. , σελ.</w:t>
        </w:r>
        <w:r w:rsidRPr="0035347C">
          <w:rPr>
            <w:rFonts w:eastAsia="Times New Roman"/>
            <w:szCs w:val="24"/>
            <w:lang w:eastAsia="en-US"/>
          </w:rPr>
          <w:br/>
          <w:t>ΠΟΛΑΚΗΣ Π. , σελ.</w:t>
        </w:r>
        <w:r w:rsidRPr="0035347C">
          <w:rPr>
            <w:rFonts w:eastAsia="Times New Roman"/>
            <w:szCs w:val="24"/>
            <w:lang w:eastAsia="en-US"/>
          </w:rPr>
          <w:br/>
          <w:t>ΣΑΝΤΟΡΙΝΙΟΣ Ν. , σελ.</w:t>
        </w:r>
        <w:r w:rsidRPr="0035347C">
          <w:rPr>
            <w:rFonts w:eastAsia="Times New Roman"/>
            <w:szCs w:val="24"/>
            <w:lang w:eastAsia="en-US"/>
          </w:rPr>
          <w:br/>
          <w:t>ΣΑΡΙΔΗΣ Ι. , σελ.</w:t>
        </w:r>
        <w:r w:rsidRPr="0035347C">
          <w:rPr>
            <w:rFonts w:eastAsia="Times New Roman"/>
            <w:szCs w:val="24"/>
            <w:lang w:eastAsia="en-US"/>
          </w:rPr>
          <w:br/>
          <w:t>ΣΤΑΘΑΚΗΣ Γ. , σελ.</w:t>
        </w:r>
        <w:r w:rsidRPr="0035347C">
          <w:rPr>
            <w:rFonts w:eastAsia="Times New Roman"/>
            <w:szCs w:val="24"/>
            <w:lang w:eastAsia="en-US"/>
          </w:rPr>
          <w:br/>
          <w:t>ΣΤΡΑΤΗΣ Κ. , σελ.</w:t>
        </w:r>
        <w:r w:rsidRPr="0035347C">
          <w:rPr>
            <w:rFonts w:eastAsia="Times New Roman"/>
            <w:szCs w:val="24"/>
            <w:lang w:eastAsia="en-US"/>
          </w:rPr>
          <w:br/>
          <w:t>ΣΥΡΙΓΟΣ Α. , σελ.</w:t>
        </w:r>
        <w:r w:rsidRPr="0035347C">
          <w:rPr>
            <w:rFonts w:eastAsia="Times New Roman"/>
            <w:szCs w:val="24"/>
            <w:lang w:eastAsia="en-US"/>
          </w:rPr>
          <w:br/>
          <w:t>ΣΥΡΜΑΛΕΝΙΟΣ Ν. , σελ.</w:t>
        </w:r>
        <w:r w:rsidRPr="0035347C">
          <w:rPr>
            <w:rFonts w:eastAsia="Times New Roman"/>
            <w:szCs w:val="24"/>
            <w:lang w:eastAsia="en-US"/>
          </w:rPr>
          <w:br/>
          <w:t>ΤΑΣΣΟΣ Σ. , σελ.</w:t>
        </w:r>
        <w:r w:rsidRPr="0035347C">
          <w:rPr>
            <w:rFonts w:eastAsia="Times New Roman"/>
            <w:szCs w:val="24"/>
            <w:lang w:eastAsia="en-US"/>
          </w:rPr>
          <w:br/>
        </w:r>
        <w:r w:rsidRPr="0035347C">
          <w:rPr>
            <w:rFonts w:eastAsia="Times New Roman"/>
            <w:szCs w:val="24"/>
            <w:lang w:eastAsia="en-US"/>
          </w:rPr>
          <w:br/>
          <w:t>ΠΑΡΕΜΒΑΣΕΙΣ:</w:t>
        </w:r>
        <w:r w:rsidRPr="0035347C">
          <w:rPr>
            <w:rFonts w:eastAsia="Times New Roman"/>
            <w:szCs w:val="24"/>
            <w:lang w:eastAsia="en-US"/>
          </w:rPr>
          <w:br/>
          <w:t>ΡΙΖΟΣ Δ. , σελ.</w:t>
        </w:r>
        <w:r w:rsidRPr="0035347C">
          <w:rPr>
            <w:rFonts w:eastAsia="Times New Roman"/>
            <w:szCs w:val="24"/>
            <w:lang w:eastAsia="en-US"/>
          </w:rPr>
          <w:br/>
          <w:t>ΨΑΡΙΑΝΟΣ Γ. , σελ.</w:t>
        </w:r>
        <w:r w:rsidRPr="0035347C">
          <w:rPr>
            <w:rFonts w:eastAsia="Times New Roman"/>
            <w:szCs w:val="24"/>
            <w:lang w:eastAsia="en-US"/>
          </w:rPr>
          <w:br/>
        </w:r>
      </w:ins>
    </w:p>
    <w:p w14:paraId="3FCD86E4" w14:textId="22D5D8C4" w:rsidR="00BC419A" w:rsidRDefault="0035347C">
      <w:pPr>
        <w:spacing w:line="600" w:lineRule="auto"/>
        <w:ind w:firstLine="720"/>
        <w:contextualSpacing/>
        <w:jc w:val="center"/>
        <w:rPr>
          <w:rFonts w:eastAsia="Times New Roman"/>
          <w:szCs w:val="24"/>
        </w:rPr>
      </w:pPr>
      <w:r w:rsidRPr="007045E2">
        <w:rPr>
          <w:rFonts w:eastAsia="Times New Roman"/>
          <w:szCs w:val="24"/>
        </w:rPr>
        <w:t>ΠΡΑΚΤΙΚΑ ΒΟΥΛΗΣ</w:t>
      </w:r>
    </w:p>
    <w:p w14:paraId="3FCD86E5" w14:textId="77777777" w:rsidR="00BC419A" w:rsidRDefault="0035347C">
      <w:pPr>
        <w:spacing w:line="600" w:lineRule="auto"/>
        <w:ind w:firstLine="720"/>
        <w:contextualSpacing/>
        <w:jc w:val="center"/>
        <w:rPr>
          <w:rFonts w:eastAsia="Times New Roman"/>
          <w:szCs w:val="24"/>
        </w:rPr>
      </w:pPr>
      <w:r>
        <w:rPr>
          <w:rFonts w:eastAsia="Times New Roman"/>
          <w:szCs w:val="24"/>
        </w:rPr>
        <w:t>Ι</w:t>
      </w:r>
      <w:r>
        <w:rPr>
          <w:rFonts w:eastAsia="Times New Roman"/>
          <w:szCs w:val="24"/>
        </w:rPr>
        <w:t>Ζ</w:t>
      </w:r>
      <w:r w:rsidRPr="007045E2">
        <w:rPr>
          <w:rFonts w:eastAsia="Times New Roman"/>
          <w:szCs w:val="24"/>
        </w:rPr>
        <w:t xml:space="preserve">΄ ΠΕΡΙΟΔΟΣ </w:t>
      </w:r>
    </w:p>
    <w:p w14:paraId="3FCD86E6" w14:textId="77777777" w:rsidR="00BC419A" w:rsidRDefault="0035347C">
      <w:pPr>
        <w:spacing w:line="600" w:lineRule="auto"/>
        <w:ind w:firstLine="720"/>
        <w:contextualSpacing/>
        <w:jc w:val="center"/>
        <w:rPr>
          <w:rFonts w:eastAsia="Times New Roman"/>
          <w:szCs w:val="24"/>
        </w:rPr>
      </w:pPr>
      <w:r w:rsidRPr="007045E2">
        <w:rPr>
          <w:rFonts w:eastAsia="Times New Roman"/>
          <w:szCs w:val="24"/>
        </w:rPr>
        <w:t>ΠΡΟΕΔΡΕΥΟΜΕΝΗΣ ΚΟΙΝΟΒΟΥΛΕΥΤΙΚΗΣ ΔΗΜΟΚΡΑΤΙΑΣ</w:t>
      </w:r>
    </w:p>
    <w:p w14:paraId="3FCD86E7" w14:textId="77777777" w:rsidR="00BC419A" w:rsidRDefault="0035347C">
      <w:pPr>
        <w:spacing w:line="600" w:lineRule="auto"/>
        <w:ind w:firstLine="720"/>
        <w:contextualSpacing/>
        <w:jc w:val="center"/>
        <w:rPr>
          <w:rFonts w:eastAsia="Times New Roman"/>
          <w:szCs w:val="24"/>
        </w:rPr>
      </w:pPr>
      <w:r>
        <w:rPr>
          <w:rFonts w:eastAsia="Times New Roman"/>
          <w:szCs w:val="24"/>
        </w:rPr>
        <w:t>ΣΥΝΟΔΟΣ Γ</w:t>
      </w:r>
      <w:r w:rsidRPr="007045E2">
        <w:rPr>
          <w:rFonts w:eastAsia="Times New Roman"/>
          <w:szCs w:val="24"/>
        </w:rPr>
        <w:t>΄</w:t>
      </w:r>
    </w:p>
    <w:p w14:paraId="3FCD86E8" w14:textId="77777777" w:rsidR="00BC419A" w:rsidRDefault="0035347C">
      <w:pPr>
        <w:spacing w:line="600" w:lineRule="auto"/>
        <w:ind w:firstLine="720"/>
        <w:contextualSpacing/>
        <w:jc w:val="center"/>
        <w:rPr>
          <w:rFonts w:eastAsia="Times New Roman"/>
          <w:szCs w:val="24"/>
        </w:rPr>
      </w:pPr>
      <w:r w:rsidRPr="007045E2">
        <w:rPr>
          <w:rFonts w:eastAsia="Times New Roman"/>
          <w:szCs w:val="24"/>
        </w:rPr>
        <w:t xml:space="preserve">ΣΥΝΕΔΡΙΑΣΗ </w:t>
      </w:r>
      <w:r>
        <w:rPr>
          <w:rFonts w:eastAsia="Times New Roman"/>
          <w:szCs w:val="24"/>
        </w:rPr>
        <w:t>ΡΜΕ</w:t>
      </w:r>
      <w:r w:rsidRPr="007045E2">
        <w:rPr>
          <w:rFonts w:eastAsia="Times New Roman"/>
          <w:szCs w:val="24"/>
        </w:rPr>
        <w:t>΄</w:t>
      </w:r>
    </w:p>
    <w:p w14:paraId="3FCD86E9" w14:textId="77777777" w:rsidR="00BC419A" w:rsidRDefault="0035347C">
      <w:pPr>
        <w:spacing w:line="600" w:lineRule="auto"/>
        <w:ind w:firstLine="720"/>
        <w:contextualSpacing/>
        <w:jc w:val="center"/>
        <w:rPr>
          <w:rFonts w:eastAsia="Times New Roman"/>
          <w:szCs w:val="24"/>
        </w:rPr>
      </w:pPr>
      <w:r>
        <w:rPr>
          <w:rFonts w:eastAsia="Times New Roman"/>
          <w:szCs w:val="24"/>
        </w:rPr>
        <w:t>Τετάρτη 27</w:t>
      </w:r>
      <w:r w:rsidRPr="007045E2">
        <w:rPr>
          <w:rFonts w:eastAsia="Times New Roman"/>
          <w:szCs w:val="24"/>
        </w:rPr>
        <w:t xml:space="preserve"> </w:t>
      </w:r>
      <w:r>
        <w:rPr>
          <w:rFonts w:eastAsia="Times New Roman"/>
          <w:szCs w:val="24"/>
        </w:rPr>
        <w:t>Ιουνίου 2018</w:t>
      </w:r>
    </w:p>
    <w:p w14:paraId="3FCD86EA" w14:textId="77777777" w:rsidR="00BC419A" w:rsidRDefault="0035347C">
      <w:pPr>
        <w:spacing w:line="600" w:lineRule="auto"/>
        <w:ind w:firstLine="720"/>
        <w:contextualSpacing/>
        <w:jc w:val="both"/>
        <w:rPr>
          <w:rFonts w:eastAsia="Times New Roman"/>
          <w:szCs w:val="24"/>
        </w:rPr>
      </w:pPr>
      <w:r w:rsidRPr="007045E2">
        <w:rPr>
          <w:rFonts w:eastAsia="Times New Roman"/>
          <w:szCs w:val="24"/>
        </w:rPr>
        <w:t xml:space="preserve">Αθήνα, σήμερα στις 27 </w:t>
      </w:r>
      <w:r>
        <w:rPr>
          <w:rFonts w:eastAsia="Times New Roman"/>
          <w:szCs w:val="24"/>
        </w:rPr>
        <w:t>Ιουνίου 2018, ημέρα Τετάρτη και ώρα 10.14</w:t>
      </w:r>
      <w:r w:rsidRPr="007045E2">
        <w:rPr>
          <w:rFonts w:eastAsia="Times New Roman"/>
          <w:szCs w:val="24"/>
        </w:rPr>
        <w:t>΄</w:t>
      </w:r>
      <w:r>
        <w:rPr>
          <w:rFonts w:eastAsia="Times New Roman"/>
          <w:szCs w:val="24"/>
        </w:rPr>
        <w:t>,</w:t>
      </w:r>
      <w:r w:rsidRPr="007045E2">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w:t>
      </w:r>
      <w:r>
        <w:rPr>
          <w:rFonts w:eastAsia="Times New Roman"/>
          <w:szCs w:val="24"/>
        </w:rPr>
        <w:t>Β΄ Αντιπ</w:t>
      </w:r>
      <w:r w:rsidRPr="007045E2">
        <w:rPr>
          <w:rFonts w:eastAsia="Times New Roman"/>
          <w:szCs w:val="24"/>
        </w:rPr>
        <w:t xml:space="preserve">ροέδρου αυτής κ. </w:t>
      </w:r>
      <w:r w:rsidRPr="00562940">
        <w:rPr>
          <w:rFonts w:eastAsia="Times New Roman"/>
          <w:b/>
          <w:szCs w:val="24"/>
        </w:rPr>
        <w:t>ΓΕΩΡΓΙΟΥ ΒΑΡΕΜΕΝΟΥ</w:t>
      </w:r>
      <w:r>
        <w:rPr>
          <w:rFonts w:eastAsia="Times New Roman"/>
          <w:szCs w:val="24"/>
        </w:rPr>
        <w:t>.</w:t>
      </w:r>
    </w:p>
    <w:p w14:paraId="3FCD86EB" w14:textId="77777777" w:rsidR="00BC419A" w:rsidRDefault="0035347C">
      <w:pPr>
        <w:tabs>
          <w:tab w:val="left" w:pos="2738"/>
          <w:tab w:val="center" w:pos="4753"/>
          <w:tab w:val="left" w:pos="5723"/>
        </w:tabs>
        <w:spacing w:line="600" w:lineRule="auto"/>
        <w:ind w:firstLine="720"/>
        <w:contextualSpacing/>
        <w:jc w:val="both"/>
        <w:rPr>
          <w:rFonts w:eastAsia="Times New Roman"/>
          <w:szCs w:val="24"/>
        </w:rPr>
      </w:pPr>
      <w:r w:rsidRPr="00CF5893">
        <w:rPr>
          <w:rFonts w:eastAsia="Times New Roman" w:cs="Times New Roman"/>
          <w:b/>
          <w:szCs w:val="24"/>
        </w:rPr>
        <w:t>Π</w:t>
      </w:r>
      <w:r>
        <w:rPr>
          <w:rFonts w:eastAsia="Times New Roman" w:cs="Times New Roman"/>
          <w:b/>
          <w:szCs w:val="24"/>
        </w:rPr>
        <w:t xml:space="preserve">ΡΟΕΔΡΕΥΩΝ (Γεώργιος Βαρεμένος): </w:t>
      </w:r>
      <w:r w:rsidRPr="007045E2">
        <w:rPr>
          <w:rFonts w:eastAsia="Times New Roman"/>
          <w:szCs w:val="24"/>
        </w:rPr>
        <w:t>Κυρίες και κύριοι συνάδελφοι, αρχίζει η συνεδρίαση.</w:t>
      </w:r>
    </w:p>
    <w:p w14:paraId="3FCD86EC" w14:textId="77777777" w:rsidR="00BC419A" w:rsidRDefault="0035347C">
      <w:pPr>
        <w:tabs>
          <w:tab w:val="left" w:pos="2738"/>
          <w:tab w:val="center" w:pos="4753"/>
          <w:tab w:val="left" w:pos="5723"/>
        </w:tabs>
        <w:spacing w:line="600" w:lineRule="auto"/>
        <w:ind w:firstLine="720"/>
        <w:contextualSpacing/>
        <w:jc w:val="both"/>
        <w:rPr>
          <w:rFonts w:eastAsia="Times New Roman"/>
          <w:szCs w:val="24"/>
        </w:rPr>
      </w:pPr>
      <w:r>
        <w:rPr>
          <w:rFonts w:eastAsia="Times New Roman"/>
          <w:szCs w:val="24"/>
        </w:rPr>
        <w:t>Έχω την τ</w:t>
      </w:r>
      <w:r>
        <w:rPr>
          <w:rFonts w:eastAsia="Times New Roman"/>
          <w:szCs w:val="24"/>
        </w:rPr>
        <w:t>ιμή να ανακοινώσω στο Σώμα το δελτίο επικαίρων ερωτήσεων της Πέμπτης 28 Ιουνίου 2018.</w:t>
      </w:r>
    </w:p>
    <w:p w14:paraId="3FCD86ED" w14:textId="77777777" w:rsidR="00BC419A" w:rsidRDefault="0035347C">
      <w:pPr>
        <w:spacing w:after="0" w:line="600" w:lineRule="auto"/>
        <w:ind w:firstLine="720"/>
        <w:contextualSpacing/>
        <w:jc w:val="both"/>
        <w:rPr>
          <w:rFonts w:eastAsia="Times New Roman"/>
          <w:b/>
          <w:szCs w:val="24"/>
        </w:rPr>
      </w:pPr>
      <w:r>
        <w:rPr>
          <w:rFonts w:eastAsia="Times New Roman"/>
          <w:bCs/>
          <w:szCs w:val="24"/>
        </w:rPr>
        <w:t>Α. ΕΠΙΚΑΙΡΕΣ ΕΡΩΤΗΣΕΙΣ Πρώτου Κύκλου (Άρθρο 130 παράγραφοι</w:t>
      </w:r>
      <w:r w:rsidRPr="00506C3E">
        <w:rPr>
          <w:rFonts w:eastAsia="Times New Roman"/>
          <w:bCs/>
          <w:szCs w:val="24"/>
        </w:rPr>
        <w:t xml:space="preserve"> 2 και 3</w:t>
      </w:r>
      <w:r>
        <w:rPr>
          <w:rFonts w:eastAsia="Times New Roman"/>
          <w:bCs/>
          <w:szCs w:val="24"/>
        </w:rPr>
        <w:t xml:space="preserve"> του </w:t>
      </w:r>
      <w:r w:rsidRPr="00506C3E">
        <w:rPr>
          <w:rFonts w:eastAsia="Times New Roman"/>
          <w:bCs/>
          <w:szCs w:val="24"/>
        </w:rPr>
        <w:t>Καν</w:t>
      </w:r>
      <w:r>
        <w:rPr>
          <w:rFonts w:eastAsia="Times New Roman"/>
          <w:bCs/>
          <w:szCs w:val="24"/>
        </w:rPr>
        <w:t>ονισμού της</w:t>
      </w:r>
      <w:r w:rsidRPr="00506C3E">
        <w:rPr>
          <w:rFonts w:eastAsia="Times New Roman"/>
          <w:bCs/>
          <w:szCs w:val="24"/>
        </w:rPr>
        <w:t xml:space="preserve"> Βουλής)</w:t>
      </w:r>
    </w:p>
    <w:p w14:paraId="3FCD86EE" w14:textId="77777777" w:rsidR="00BC419A" w:rsidRDefault="0035347C">
      <w:pPr>
        <w:spacing w:after="0" w:line="600" w:lineRule="auto"/>
        <w:ind w:firstLine="720"/>
        <w:contextualSpacing/>
        <w:jc w:val="both"/>
        <w:rPr>
          <w:rFonts w:eastAsia="Times New Roman"/>
          <w:szCs w:val="24"/>
        </w:rPr>
      </w:pPr>
      <w:r>
        <w:rPr>
          <w:rFonts w:eastAsia="Times New Roman"/>
          <w:szCs w:val="24"/>
        </w:rPr>
        <w:lastRenderedPageBreak/>
        <w:t>1. Η με αριθμό 1852/25-6-2018 επίκαιρη ε</w:t>
      </w:r>
      <w:r w:rsidRPr="00506C3E">
        <w:rPr>
          <w:rFonts w:eastAsia="Times New Roman"/>
          <w:szCs w:val="24"/>
        </w:rPr>
        <w:t>ρώτηση του Βουλευτή Εύβοιας του Συνα</w:t>
      </w:r>
      <w:r w:rsidRPr="00506C3E">
        <w:rPr>
          <w:rFonts w:eastAsia="Times New Roman"/>
          <w:szCs w:val="24"/>
        </w:rPr>
        <w:t>σπισμού Ριζοσπαστικής Αριστεράς κ</w:t>
      </w:r>
      <w:r>
        <w:rPr>
          <w:rFonts w:eastAsia="Times New Roman"/>
          <w:szCs w:val="24"/>
        </w:rPr>
        <w:t>.</w:t>
      </w:r>
      <w:r w:rsidRPr="00506C3E">
        <w:rPr>
          <w:rFonts w:eastAsia="Times New Roman"/>
          <w:b/>
          <w:szCs w:val="24"/>
        </w:rPr>
        <w:t xml:space="preserve"> </w:t>
      </w:r>
      <w:r w:rsidRPr="00506C3E">
        <w:rPr>
          <w:rFonts w:eastAsia="Times New Roman"/>
          <w:bCs/>
          <w:szCs w:val="24"/>
        </w:rPr>
        <w:t>Γεωργίου Ακριώτη</w:t>
      </w:r>
      <w:r w:rsidRPr="00506C3E">
        <w:rPr>
          <w:rFonts w:eastAsia="Times New Roman"/>
          <w:b/>
          <w:bCs/>
          <w:szCs w:val="24"/>
        </w:rPr>
        <w:t xml:space="preserve"> </w:t>
      </w:r>
      <w:r w:rsidRPr="00506C3E">
        <w:rPr>
          <w:rFonts w:eastAsia="Times New Roman"/>
          <w:szCs w:val="24"/>
        </w:rPr>
        <w:t xml:space="preserve">προς την Υπουργό </w:t>
      </w:r>
      <w:r w:rsidRPr="00E53B7E">
        <w:rPr>
          <w:rFonts w:eastAsia="Times New Roman"/>
          <w:bCs/>
          <w:szCs w:val="24"/>
        </w:rPr>
        <w:t>Πολιτισμού και Αθλητισμού,</w:t>
      </w:r>
      <w:r>
        <w:rPr>
          <w:rFonts w:eastAsia="Times New Roman"/>
          <w:bCs/>
          <w:szCs w:val="24"/>
        </w:rPr>
        <w:t xml:space="preserve"> </w:t>
      </w:r>
      <w:r>
        <w:rPr>
          <w:rFonts w:eastAsia="Times New Roman"/>
          <w:szCs w:val="24"/>
        </w:rPr>
        <w:t>με θέμα: «Δημοτική Α</w:t>
      </w:r>
      <w:r w:rsidRPr="00506C3E">
        <w:rPr>
          <w:rFonts w:eastAsia="Times New Roman"/>
          <w:szCs w:val="24"/>
        </w:rPr>
        <w:t>γορά Χαλκίδας».</w:t>
      </w:r>
    </w:p>
    <w:p w14:paraId="3FCD86EF" w14:textId="77777777" w:rsidR="00BC419A" w:rsidRDefault="0035347C">
      <w:pPr>
        <w:spacing w:after="0" w:line="600" w:lineRule="auto"/>
        <w:ind w:firstLine="720"/>
        <w:contextualSpacing/>
        <w:jc w:val="both"/>
        <w:rPr>
          <w:rFonts w:eastAsia="Times New Roman"/>
          <w:szCs w:val="24"/>
        </w:rPr>
      </w:pPr>
      <w:r>
        <w:rPr>
          <w:rFonts w:eastAsia="Times New Roman"/>
          <w:szCs w:val="24"/>
        </w:rPr>
        <w:t>2. Η με αριθμό 1856/25-6-2018 επίκαιρη ε</w:t>
      </w:r>
      <w:r w:rsidRPr="00506C3E">
        <w:rPr>
          <w:rFonts w:eastAsia="Times New Roman"/>
          <w:szCs w:val="24"/>
        </w:rPr>
        <w:t xml:space="preserve">ρώτηση του Βουλευτή Αττικής της Νέας Δημοκρατίας κ. </w:t>
      </w:r>
      <w:r w:rsidRPr="00E53B7E">
        <w:rPr>
          <w:rFonts w:eastAsia="Times New Roman"/>
          <w:bCs/>
          <w:szCs w:val="24"/>
        </w:rPr>
        <w:t>Γεωργίου Βλάχου</w:t>
      </w:r>
      <w:r>
        <w:rPr>
          <w:rFonts w:eastAsia="Times New Roman"/>
          <w:bCs/>
          <w:szCs w:val="24"/>
        </w:rPr>
        <w:t xml:space="preserve"> </w:t>
      </w:r>
      <w:r w:rsidRPr="00506C3E">
        <w:rPr>
          <w:rFonts w:eastAsia="Times New Roman"/>
          <w:szCs w:val="24"/>
        </w:rPr>
        <w:t xml:space="preserve">προς τον Υπουργό </w:t>
      </w:r>
      <w:r w:rsidRPr="00E53B7E">
        <w:rPr>
          <w:rFonts w:eastAsia="Times New Roman"/>
          <w:bCs/>
          <w:szCs w:val="24"/>
        </w:rPr>
        <w:t>Αγροτικής Ανάπτυξης</w:t>
      </w:r>
      <w:r w:rsidRPr="00506C3E">
        <w:rPr>
          <w:rFonts w:eastAsia="Times New Roman"/>
          <w:b/>
          <w:bCs/>
          <w:szCs w:val="24"/>
        </w:rPr>
        <w:t xml:space="preserve"> </w:t>
      </w:r>
      <w:r w:rsidRPr="00E53B7E">
        <w:rPr>
          <w:rFonts w:eastAsia="Times New Roman"/>
          <w:bCs/>
          <w:szCs w:val="24"/>
        </w:rPr>
        <w:t>και Τροφίμων,</w:t>
      </w:r>
      <w:r w:rsidRPr="00506C3E">
        <w:rPr>
          <w:rFonts w:eastAsia="Times New Roman"/>
          <w:szCs w:val="24"/>
        </w:rPr>
        <w:t xml:space="preserve"> με θέμα: «Εξωδικαστικός μηχανισμός ρύθμισης οφειλών αγροτών από δάνεια της πρώην Αγροτικής Τράπεζας».</w:t>
      </w:r>
    </w:p>
    <w:p w14:paraId="3FCD86F0" w14:textId="77777777" w:rsidR="00BC419A" w:rsidRDefault="0035347C">
      <w:pPr>
        <w:spacing w:after="0" w:line="600" w:lineRule="auto"/>
        <w:ind w:firstLine="720"/>
        <w:contextualSpacing/>
        <w:jc w:val="both"/>
        <w:rPr>
          <w:rFonts w:eastAsia="Times New Roman"/>
          <w:szCs w:val="24"/>
        </w:rPr>
      </w:pPr>
      <w:r>
        <w:rPr>
          <w:rFonts w:eastAsia="Times New Roman"/>
          <w:szCs w:val="24"/>
        </w:rPr>
        <w:t>3. Η με αριθμό 1844/21-6-2018 επίκαιρη ε</w:t>
      </w:r>
      <w:r w:rsidRPr="00506C3E">
        <w:rPr>
          <w:rFonts w:eastAsia="Times New Roman"/>
          <w:szCs w:val="24"/>
        </w:rPr>
        <w:t>ρώτηση του Βουλευτή Λάρισας τ</w:t>
      </w:r>
      <w:r>
        <w:rPr>
          <w:rFonts w:eastAsia="Times New Roman"/>
          <w:szCs w:val="24"/>
        </w:rPr>
        <w:t>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r w:rsidRPr="00506C3E">
        <w:rPr>
          <w:rFonts w:eastAsia="Times New Roman"/>
          <w:szCs w:val="24"/>
        </w:rPr>
        <w:t xml:space="preserve"> κ.</w:t>
      </w:r>
      <w:r>
        <w:rPr>
          <w:rFonts w:eastAsia="Times New Roman"/>
          <w:bCs/>
          <w:szCs w:val="24"/>
        </w:rPr>
        <w:t xml:space="preserve"> </w:t>
      </w:r>
      <w:r w:rsidRPr="00E53B7E">
        <w:rPr>
          <w:rFonts w:eastAsia="Times New Roman"/>
          <w:bCs/>
          <w:szCs w:val="24"/>
        </w:rPr>
        <w:t xml:space="preserve">Κωνσταντίνου </w:t>
      </w:r>
      <w:proofErr w:type="spellStart"/>
      <w:r w:rsidRPr="00E53B7E">
        <w:rPr>
          <w:rFonts w:eastAsia="Times New Roman"/>
          <w:bCs/>
          <w:szCs w:val="24"/>
        </w:rPr>
        <w:t>Μπαργιώτα</w:t>
      </w:r>
      <w:proofErr w:type="spellEnd"/>
      <w:r w:rsidRPr="00506C3E">
        <w:rPr>
          <w:rFonts w:eastAsia="Times New Roman"/>
          <w:szCs w:val="24"/>
        </w:rPr>
        <w:t xml:space="preserve"> προς τον Υπουργό </w:t>
      </w:r>
      <w:r>
        <w:rPr>
          <w:rFonts w:eastAsia="Times New Roman"/>
          <w:bCs/>
          <w:szCs w:val="24"/>
        </w:rPr>
        <w:t xml:space="preserve">Υποδομών και Μεταφορών </w:t>
      </w:r>
      <w:r w:rsidRPr="00506C3E">
        <w:rPr>
          <w:rFonts w:eastAsia="Times New Roman"/>
          <w:szCs w:val="24"/>
        </w:rPr>
        <w:t xml:space="preserve">με θέμα: «Επιτακτική ανάγκη η </w:t>
      </w:r>
      <w:proofErr w:type="spellStart"/>
      <w:r w:rsidRPr="00506C3E">
        <w:rPr>
          <w:rFonts w:eastAsia="Times New Roman"/>
          <w:szCs w:val="24"/>
        </w:rPr>
        <w:t>υπογείωση</w:t>
      </w:r>
      <w:proofErr w:type="spellEnd"/>
      <w:r w:rsidRPr="00506C3E">
        <w:rPr>
          <w:rFonts w:eastAsia="Times New Roman"/>
          <w:szCs w:val="24"/>
        </w:rPr>
        <w:t xml:space="preserve"> των σιδηροδρομικών γραμμών του ΟΣΕ στη Λάρισα».</w:t>
      </w:r>
    </w:p>
    <w:p w14:paraId="3FCD86F1" w14:textId="77777777" w:rsidR="00BC419A" w:rsidRDefault="0035347C">
      <w:pPr>
        <w:spacing w:after="0" w:line="600" w:lineRule="auto"/>
        <w:ind w:firstLine="720"/>
        <w:contextualSpacing/>
        <w:jc w:val="both"/>
        <w:rPr>
          <w:rFonts w:eastAsia="Times New Roman"/>
          <w:szCs w:val="24"/>
        </w:rPr>
      </w:pPr>
      <w:r>
        <w:rPr>
          <w:rFonts w:eastAsia="Times New Roman"/>
          <w:szCs w:val="24"/>
        </w:rPr>
        <w:t>4. Η με αριθμό 1883/26-6-2018 επίκαιρη ε</w:t>
      </w:r>
      <w:r w:rsidRPr="00506C3E">
        <w:rPr>
          <w:rFonts w:eastAsia="Times New Roman"/>
          <w:szCs w:val="24"/>
        </w:rPr>
        <w:t>ρώτηση του Βουλευτή Β΄ Αθηνών του Κομμουνιστικού Κόμμ</w:t>
      </w:r>
      <w:r w:rsidRPr="00506C3E">
        <w:rPr>
          <w:rFonts w:eastAsia="Times New Roman"/>
          <w:szCs w:val="24"/>
        </w:rPr>
        <w:t>ατος Ελλάδ</w:t>
      </w:r>
      <w:r>
        <w:rPr>
          <w:rFonts w:eastAsia="Times New Roman"/>
          <w:szCs w:val="24"/>
        </w:rPr>
        <w:t>α</w:t>
      </w:r>
      <w:r w:rsidRPr="00506C3E">
        <w:rPr>
          <w:rFonts w:eastAsia="Times New Roman"/>
          <w:szCs w:val="24"/>
        </w:rPr>
        <w:t xml:space="preserve">ς κ. </w:t>
      </w:r>
      <w:r>
        <w:rPr>
          <w:rFonts w:eastAsia="Times New Roman"/>
          <w:bCs/>
          <w:szCs w:val="24"/>
        </w:rPr>
        <w:t xml:space="preserve">Χρήστου </w:t>
      </w:r>
      <w:proofErr w:type="spellStart"/>
      <w:r>
        <w:rPr>
          <w:rFonts w:eastAsia="Times New Roman"/>
          <w:bCs/>
          <w:szCs w:val="24"/>
        </w:rPr>
        <w:t>Κατσώτη</w:t>
      </w:r>
      <w:proofErr w:type="spellEnd"/>
      <w:r>
        <w:rPr>
          <w:rFonts w:eastAsia="Times New Roman"/>
          <w:bCs/>
          <w:szCs w:val="24"/>
        </w:rPr>
        <w:t xml:space="preserve"> </w:t>
      </w:r>
      <w:r w:rsidRPr="00506C3E">
        <w:rPr>
          <w:rFonts w:eastAsia="Times New Roman"/>
          <w:szCs w:val="24"/>
        </w:rPr>
        <w:t xml:space="preserve">προς τον Υπουργό </w:t>
      </w:r>
      <w:r w:rsidRPr="00E53B7E">
        <w:rPr>
          <w:rFonts w:eastAsia="Times New Roman"/>
          <w:bCs/>
          <w:szCs w:val="24"/>
        </w:rPr>
        <w:t>Υποδομών και Μεταφορών,</w:t>
      </w:r>
      <w:r>
        <w:rPr>
          <w:rFonts w:eastAsia="Times New Roman"/>
          <w:b/>
          <w:bCs/>
          <w:szCs w:val="24"/>
        </w:rPr>
        <w:t xml:space="preserve"> </w:t>
      </w:r>
      <w:r w:rsidRPr="00506C3E">
        <w:rPr>
          <w:rFonts w:eastAsia="Times New Roman"/>
          <w:szCs w:val="24"/>
        </w:rPr>
        <w:t xml:space="preserve">σχετικά με τη «μετατροπή των συμβάσεων των </w:t>
      </w:r>
      <w:r>
        <w:rPr>
          <w:rFonts w:eastAsia="Times New Roman"/>
          <w:szCs w:val="24"/>
        </w:rPr>
        <w:t xml:space="preserve">είκοσι </w:t>
      </w:r>
      <w:r>
        <w:rPr>
          <w:rFonts w:eastAsia="Times New Roman"/>
          <w:szCs w:val="24"/>
        </w:rPr>
        <w:lastRenderedPageBreak/>
        <w:t xml:space="preserve">τριών (23) </w:t>
      </w:r>
      <w:r>
        <w:rPr>
          <w:rFonts w:eastAsia="Times New Roman"/>
          <w:szCs w:val="24"/>
        </w:rPr>
        <w:t>υ</w:t>
      </w:r>
      <w:r w:rsidRPr="00506C3E">
        <w:rPr>
          <w:rFonts w:eastAsia="Times New Roman"/>
          <w:szCs w:val="24"/>
        </w:rPr>
        <w:t xml:space="preserve">δρονομέων εργαζομένων της </w:t>
      </w:r>
      <w:r>
        <w:rPr>
          <w:rFonts w:eastAsia="Times New Roman"/>
          <w:szCs w:val="24"/>
        </w:rPr>
        <w:t>«</w:t>
      </w:r>
      <w:r w:rsidRPr="00506C3E">
        <w:rPr>
          <w:rFonts w:eastAsia="Times New Roman"/>
          <w:szCs w:val="24"/>
        </w:rPr>
        <w:t>ΕΥΔΑΠ Α</w:t>
      </w:r>
      <w:r>
        <w:rPr>
          <w:rFonts w:eastAsia="Times New Roman"/>
          <w:szCs w:val="24"/>
        </w:rPr>
        <w:t>.</w:t>
      </w:r>
      <w:r w:rsidRPr="00506C3E">
        <w:rPr>
          <w:rFonts w:eastAsia="Times New Roman"/>
          <w:szCs w:val="24"/>
        </w:rPr>
        <w:t>Ε</w:t>
      </w:r>
      <w:r>
        <w:rPr>
          <w:rFonts w:eastAsia="Times New Roman"/>
          <w:szCs w:val="24"/>
        </w:rPr>
        <w:t xml:space="preserve">.» </w:t>
      </w:r>
      <w:r w:rsidRPr="00506C3E">
        <w:rPr>
          <w:rFonts w:eastAsia="Times New Roman"/>
          <w:szCs w:val="24"/>
        </w:rPr>
        <w:t xml:space="preserve">σε αορίστου χρόνου και την ένταξή τους στον κανονισμό προσωπικού και τις </w:t>
      </w:r>
      <w:r>
        <w:rPr>
          <w:rFonts w:eastAsia="Times New Roman"/>
          <w:szCs w:val="24"/>
        </w:rPr>
        <w:t>Σ</w:t>
      </w:r>
      <w:r w:rsidRPr="00506C3E">
        <w:rPr>
          <w:rFonts w:eastAsia="Times New Roman"/>
          <w:szCs w:val="24"/>
        </w:rPr>
        <w:t>υλλογικέ</w:t>
      </w:r>
      <w:r w:rsidRPr="00506C3E">
        <w:rPr>
          <w:rFonts w:eastAsia="Times New Roman"/>
          <w:szCs w:val="24"/>
        </w:rPr>
        <w:t xml:space="preserve">ς </w:t>
      </w:r>
      <w:r>
        <w:rPr>
          <w:rFonts w:eastAsia="Times New Roman"/>
          <w:szCs w:val="24"/>
        </w:rPr>
        <w:t>Σ</w:t>
      </w:r>
      <w:r w:rsidRPr="00506C3E">
        <w:rPr>
          <w:rFonts w:eastAsia="Times New Roman"/>
          <w:szCs w:val="24"/>
        </w:rPr>
        <w:t xml:space="preserve">υμβάσεις </w:t>
      </w:r>
      <w:r>
        <w:rPr>
          <w:rFonts w:eastAsia="Times New Roman"/>
          <w:szCs w:val="24"/>
        </w:rPr>
        <w:t>Ε</w:t>
      </w:r>
      <w:r w:rsidRPr="00506C3E">
        <w:rPr>
          <w:rFonts w:eastAsia="Times New Roman"/>
          <w:szCs w:val="24"/>
        </w:rPr>
        <w:t>ργασίας (ΣΣΕ)».</w:t>
      </w:r>
    </w:p>
    <w:p w14:paraId="3FCD86F2" w14:textId="77777777" w:rsidR="00BC419A" w:rsidRDefault="0035347C">
      <w:pPr>
        <w:spacing w:after="0" w:line="600" w:lineRule="auto"/>
        <w:ind w:firstLine="720"/>
        <w:contextualSpacing/>
        <w:jc w:val="both"/>
        <w:rPr>
          <w:rFonts w:eastAsia="Times New Roman"/>
          <w:szCs w:val="24"/>
        </w:rPr>
      </w:pPr>
      <w:r>
        <w:rPr>
          <w:rFonts w:eastAsia="Times New Roman"/>
          <w:szCs w:val="24"/>
        </w:rPr>
        <w:t xml:space="preserve">5. </w:t>
      </w:r>
      <w:r w:rsidRPr="00506C3E">
        <w:rPr>
          <w:rFonts w:eastAsia="Times New Roman"/>
          <w:szCs w:val="24"/>
        </w:rPr>
        <w:t>Η με αριθμό 1835/19-</w:t>
      </w:r>
      <w:r>
        <w:rPr>
          <w:rFonts w:eastAsia="Times New Roman"/>
          <w:szCs w:val="24"/>
        </w:rPr>
        <w:t>6-2018 επίκαιρη ε</w:t>
      </w:r>
      <w:r w:rsidRPr="00506C3E">
        <w:rPr>
          <w:rFonts w:eastAsia="Times New Roman"/>
          <w:szCs w:val="24"/>
        </w:rPr>
        <w:t xml:space="preserve">ρώτηση του Ζ΄ Αντιπροέδρου της Βουλής και Βουλευτή Α΄ Αθηνών του Ποταμιού κ. </w:t>
      </w:r>
      <w:r w:rsidRPr="00E53B7E">
        <w:rPr>
          <w:rFonts w:eastAsia="Times New Roman"/>
          <w:bCs/>
          <w:szCs w:val="24"/>
        </w:rPr>
        <w:t>Σπυρίδωνος Λυκούδη</w:t>
      </w:r>
      <w:r>
        <w:rPr>
          <w:rFonts w:eastAsia="Times New Roman"/>
          <w:bCs/>
          <w:szCs w:val="24"/>
        </w:rPr>
        <w:t xml:space="preserve"> </w:t>
      </w:r>
      <w:r w:rsidRPr="00506C3E">
        <w:rPr>
          <w:rFonts w:eastAsia="Times New Roman"/>
          <w:szCs w:val="24"/>
        </w:rPr>
        <w:t xml:space="preserve">προς την Υπουργό </w:t>
      </w:r>
      <w:r w:rsidRPr="00E53B7E">
        <w:rPr>
          <w:rFonts w:eastAsia="Times New Roman"/>
          <w:bCs/>
          <w:szCs w:val="24"/>
        </w:rPr>
        <w:t>Εργασίας, Κοινωνικής Ασφάλ</w:t>
      </w:r>
      <w:r>
        <w:rPr>
          <w:rFonts w:eastAsia="Times New Roman"/>
          <w:bCs/>
          <w:szCs w:val="24"/>
        </w:rPr>
        <w:t xml:space="preserve">ισης και Κοινωνικής Αλληλεγγύης, </w:t>
      </w:r>
      <w:r w:rsidRPr="00506C3E">
        <w:rPr>
          <w:rFonts w:eastAsia="Times New Roman"/>
          <w:szCs w:val="24"/>
        </w:rPr>
        <w:t>με θέμ</w:t>
      </w:r>
      <w:r>
        <w:rPr>
          <w:rFonts w:eastAsia="Times New Roman"/>
          <w:szCs w:val="24"/>
        </w:rPr>
        <w:t>α: «Ένταξ</w:t>
      </w:r>
      <w:r>
        <w:rPr>
          <w:rFonts w:eastAsia="Times New Roman"/>
          <w:szCs w:val="24"/>
        </w:rPr>
        <w:t>η όλων των μορφών της σ</w:t>
      </w:r>
      <w:r w:rsidRPr="00506C3E">
        <w:rPr>
          <w:rFonts w:eastAsia="Times New Roman"/>
          <w:szCs w:val="24"/>
        </w:rPr>
        <w:t>κλήρυνσης κατά πλάκας στον πίνακα των μη αναστρέψιμων παθήσεων».</w:t>
      </w:r>
    </w:p>
    <w:p w14:paraId="3FCD86F3" w14:textId="77777777" w:rsidR="00BC419A" w:rsidRDefault="0035347C">
      <w:pPr>
        <w:spacing w:after="0" w:line="600" w:lineRule="auto"/>
        <w:ind w:firstLine="720"/>
        <w:contextualSpacing/>
        <w:jc w:val="both"/>
        <w:rPr>
          <w:rFonts w:eastAsia="Times New Roman"/>
          <w:szCs w:val="24"/>
        </w:rPr>
      </w:pPr>
      <w:r w:rsidRPr="00E53B7E">
        <w:rPr>
          <w:rFonts w:eastAsia="Times New Roman"/>
          <w:bCs/>
          <w:szCs w:val="24"/>
        </w:rPr>
        <w:t>Β. ΕΠΙΚΑΙΡΕΣ ΕΡΩΤΗΣΕΙΣ Δεύτερου Κύκλου (Άρθρο 130 παρ</w:t>
      </w:r>
      <w:r>
        <w:rPr>
          <w:rFonts w:eastAsia="Times New Roman"/>
          <w:bCs/>
          <w:szCs w:val="24"/>
        </w:rPr>
        <w:t>άγραφοι</w:t>
      </w:r>
      <w:r w:rsidRPr="00E53B7E">
        <w:rPr>
          <w:rFonts w:eastAsia="Times New Roman"/>
          <w:bCs/>
          <w:szCs w:val="24"/>
        </w:rPr>
        <w:t xml:space="preserve"> 2 και 3 </w:t>
      </w:r>
      <w:r>
        <w:rPr>
          <w:rFonts w:eastAsia="Times New Roman"/>
          <w:bCs/>
          <w:szCs w:val="24"/>
        </w:rPr>
        <w:t xml:space="preserve">του </w:t>
      </w:r>
      <w:r w:rsidRPr="00E53B7E">
        <w:rPr>
          <w:rFonts w:eastAsia="Times New Roman"/>
          <w:bCs/>
          <w:szCs w:val="24"/>
        </w:rPr>
        <w:t>Καν</w:t>
      </w:r>
      <w:r>
        <w:rPr>
          <w:rFonts w:eastAsia="Times New Roman"/>
          <w:bCs/>
          <w:szCs w:val="24"/>
        </w:rPr>
        <w:t>ονισμού της</w:t>
      </w:r>
      <w:r w:rsidRPr="00E53B7E">
        <w:rPr>
          <w:rFonts w:eastAsia="Times New Roman"/>
          <w:bCs/>
          <w:szCs w:val="24"/>
        </w:rPr>
        <w:t xml:space="preserve"> Βουλής)</w:t>
      </w:r>
    </w:p>
    <w:p w14:paraId="3FCD86F4" w14:textId="77777777" w:rsidR="00BC419A" w:rsidRDefault="0035347C">
      <w:pPr>
        <w:spacing w:after="0" w:line="600" w:lineRule="auto"/>
        <w:ind w:firstLine="720"/>
        <w:contextualSpacing/>
        <w:jc w:val="both"/>
        <w:rPr>
          <w:rFonts w:eastAsia="Times New Roman"/>
          <w:szCs w:val="24"/>
        </w:rPr>
      </w:pPr>
      <w:r>
        <w:rPr>
          <w:rFonts w:eastAsia="Times New Roman"/>
          <w:szCs w:val="24"/>
        </w:rPr>
        <w:t>1. Η με αριθμό 1857/25-6-2018 επίκαιρη ε</w:t>
      </w:r>
      <w:r w:rsidRPr="00506C3E">
        <w:rPr>
          <w:rFonts w:eastAsia="Times New Roman"/>
          <w:szCs w:val="24"/>
        </w:rPr>
        <w:t xml:space="preserve">ρώτηση του Βουλευτή Καβάλας της </w:t>
      </w:r>
      <w:r w:rsidRPr="00506C3E">
        <w:rPr>
          <w:rFonts w:eastAsia="Times New Roman"/>
          <w:szCs w:val="24"/>
        </w:rPr>
        <w:t xml:space="preserve">Νέας Δημοκρατίας κ. </w:t>
      </w:r>
      <w:r w:rsidRPr="00E53B7E">
        <w:rPr>
          <w:rFonts w:eastAsia="Times New Roman"/>
          <w:bCs/>
          <w:szCs w:val="24"/>
        </w:rPr>
        <w:t>Νικολάου Παναγιωτόπουλου</w:t>
      </w:r>
      <w:r w:rsidRPr="00506C3E">
        <w:rPr>
          <w:rFonts w:eastAsia="Times New Roman"/>
          <w:szCs w:val="24"/>
        </w:rPr>
        <w:t xml:space="preserve"> προς τον Υπουργό </w:t>
      </w:r>
      <w:r w:rsidRPr="00E53B7E">
        <w:rPr>
          <w:rFonts w:eastAsia="Times New Roman"/>
          <w:bCs/>
          <w:szCs w:val="24"/>
        </w:rPr>
        <w:t xml:space="preserve">Υποδομών και Μεταφορών, </w:t>
      </w:r>
      <w:r w:rsidRPr="00506C3E">
        <w:rPr>
          <w:rFonts w:eastAsia="Times New Roman"/>
          <w:szCs w:val="24"/>
        </w:rPr>
        <w:t>με θέμα: «Νέος Μετωπικός Σταθμός Διοδίων της Εγνατίας Οδού στην Περιφερειακή Ενότητα Καβάλας».</w:t>
      </w:r>
    </w:p>
    <w:p w14:paraId="3FCD86F5" w14:textId="77777777" w:rsidR="00BC419A" w:rsidRDefault="0035347C">
      <w:pPr>
        <w:spacing w:after="0" w:line="600" w:lineRule="auto"/>
        <w:ind w:firstLine="720"/>
        <w:contextualSpacing/>
        <w:jc w:val="both"/>
        <w:rPr>
          <w:rFonts w:eastAsia="Times New Roman"/>
          <w:szCs w:val="24"/>
        </w:rPr>
      </w:pPr>
      <w:r>
        <w:rPr>
          <w:rFonts w:eastAsia="Times New Roman"/>
          <w:szCs w:val="24"/>
        </w:rPr>
        <w:t>2. Η με αριθμό 1882/26-6-2018 επίκαιρη ε</w:t>
      </w:r>
      <w:r w:rsidRPr="00506C3E">
        <w:rPr>
          <w:rFonts w:eastAsia="Times New Roman"/>
          <w:szCs w:val="24"/>
        </w:rPr>
        <w:t xml:space="preserve">ρώτηση του Βουλευτή </w:t>
      </w:r>
      <w:r w:rsidRPr="00506C3E">
        <w:rPr>
          <w:rFonts w:eastAsia="Times New Roman"/>
          <w:szCs w:val="24"/>
        </w:rPr>
        <w:t>Αιτωλοακαρνανίας του Κομμουνιστικού Κόμματος Ελλάδ</w:t>
      </w:r>
      <w:r>
        <w:rPr>
          <w:rFonts w:eastAsia="Times New Roman"/>
          <w:szCs w:val="24"/>
        </w:rPr>
        <w:t>α</w:t>
      </w:r>
      <w:r w:rsidRPr="00506C3E">
        <w:rPr>
          <w:rFonts w:eastAsia="Times New Roman"/>
          <w:szCs w:val="24"/>
        </w:rPr>
        <w:t xml:space="preserve">ς κ. </w:t>
      </w:r>
      <w:r w:rsidRPr="00E53B7E">
        <w:rPr>
          <w:rFonts w:eastAsia="Times New Roman"/>
          <w:bCs/>
          <w:szCs w:val="24"/>
        </w:rPr>
        <w:t>Νικολάου Μωραΐτη</w:t>
      </w:r>
      <w:r>
        <w:rPr>
          <w:rFonts w:eastAsia="Times New Roman"/>
          <w:b/>
          <w:bCs/>
          <w:szCs w:val="24"/>
        </w:rPr>
        <w:t xml:space="preserve"> </w:t>
      </w:r>
      <w:r w:rsidRPr="00506C3E">
        <w:rPr>
          <w:rFonts w:eastAsia="Times New Roman"/>
          <w:szCs w:val="24"/>
        </w:rPr>
        <w:t xml:space="preserve">προς τον Υπουργό </w:t>
      </w:r>
      <w:r w:rsidRPr="00E53B7E">
        <w:rPr>
          <w:rFonts w:eastAsia="Times New Roman"/>
          <w:bCs/>
          <w:szCs w:val="24"/>
        </w:rPr>
        <w:t>Εσωτερικών,</w:t>
      </w:r>
      <w:r>
        <w:rPr>
          <w:rFonts w:eastAsia="Times New Roman"/>
          <w:bCs/>
          <w:szCs w:val="24"/>
        </w:rPr>
        <w:t xml:space="preserve"> </w:t>
      </w:r>
      <w:r w:rsidRPr="00506C3E">
        <w:rPr>
          <w:rFonts w:eastAsia="Times New Roman"/>
          <w:szCs w:val="24"/>
        </w:rPr>
        <w:t xml:space="preserve">με </w:t>
      </w:r>
      <w:r w:rsidRPr="00506C3E">
        <w:rPr>
          <w:rFonts w:eastAsia="Times New Roman"/>
          <w:szCs w:val="24"/>
        </w:rPr>
        <w:lastRenderedPageBreak/>
        <w:t>θέμα: «Η κατάσταση που έχει διαμορφωθεί σχετικά με το πρόβλημα της διαχείρισης των απορριμμάτων σε Κέρκυρα και Παξούς».</w:t>
      </w:r>
    </w:p>
    <w:p w14:paraId="3FCD86F6" w14:textId="77777777" w:rsidR="00BC419A" w:rsidRDefault="0035347C">
      <w:pPr>
        <w:spacing w:after="0" w:line="600" w:lineRule="auto"/>
        <w:ind w:firstLine="720"/>
        <w:contextualSpacing/>
        <w:jc w:val="both"/>
        <w:rPr>
          <w:rFonts w:eastAsia="Times New Roman"/>
          <w:szCs w:val="24"/>
        </w:rPr>
      </w:pPr>
      <w:r>
        <w:rPr>
          <w:rFonts w:eastAsia="Times New Roman"/>
          <w:szCs w:val="24"/>
        </w:rPr>
        <w:t>3. Η με αριθμό 1881/26-6-2018 ε</w:t>
      </w:r>
      <w:r>
        <w:rPr>
          <w:rFonts w:eastAsia="Times New Roman"/>
          <w:szCs w:val="24"/>
        </w:rPr>
        <w:t>πίκαιρη ε</w:t>
      </w:r>
      <w:r w:rsidRPr="00506C3E">
        <w:rPr>
          <w:rFonts w:eastAsia="Times New Roman"/>
          <w:szCs w:val="24"/>
        </w:rPr>
        <w:t>ρώτηση του Βουλευτή Α΄ Θεσσαλονίκης του Κομμουνιστικού Κόμματος Ελλάδ</w:t>
      </w:r>
      <w:r>
        <w:rPr>
          <w:rFonts w:eastAsia="Times New Roman"/>
          <w:szCs w:val="24"/>
        </w:rPr>
        <w:t>α</w:t>
      </w:r>
      <w:r w:rsidRPr="00506C3E">
        <w:rPr>
          <w:rFonts w:eastAsia="Times New Roman"/>
          <w:szCs w:val="24"/>
        </w:rPr>
        <w:t xml:space="preserve">ς κ. </w:t>
      </w:r>
      <w:r w:rsidRPr="00E53B7E">
        <w:rPr>
          <w:rFonts w:eastAsia="Times New Roman"/>
          <w:bCs/>
          <w:szCs w:val="24"/>
        </w:rPr>
        <w:t>Ιωάννη Δελή</w:t>
      </w:r>
      <w:r w:rsidRPr="00506C3E">
        <w:rPr>
          <w:rFonts w:eastAsia="Times New Roman"/>
          <w:b/>
          <w:bCs/>
          <w:szCs w:val="24"/>
        </w:rPr>
        <w:t xml:space="preserve"> </w:t>
      </w:r>
      <w:r w:rsidRPr="00506C3E">
        <w:rPr>
          <w:rFonts w:eastAsia="Times New Roman"/>
          <w:szCs w:val="24"/>
        </w:rPr>
        <w:t xml:space="preserve">προς την Υπουργό </w:t>
      </w:r>
      <w:r w:rsidRPr="00E53B7E">
        <w:rPr>
          <w:rFonts w:eastAsia="Times New Roman"/>
          <w:bCs/>
          <w:szCs w:val="24"/>
        </w:rPr>
        <w:t>Πολιτισμού και Αθλητισμού,</w:t>
      </w:r>
      <w:r>
        <w:rPr>
          <w:rFonts w:eastAsia="Times New Roman"/>
          <w:szCs w:val="24"/>
        </w:rPr>
        <w:t xml:space="preserve"> </w:t>
      </w:r>
      <w:r w:rsidRPr="00506C3E">
        <w:rPr>
          <w:rFonts w:eastAsia="Times New Roman"/>
          <w:szCs w:val="24"/>
        </w:rPr>
        <w:t>σχετικά με την κατάσταση των εργαζομένων στην ΑΕΠΙ και τα δικαιώματα των δημιουργών δικαιούχων μελών της.</w:t>
      </w:r>
    </w:p>
    <w:p w14:paraId="3FCD86F7" w14:textId="77777777" w:rsidR="00BC419A" w:rsidRDefault="0035347C">
      <w:pPr>
        <w:spacing w:after="0" w:line="600" w:lineRule="auto"/>
        <w:ind w:firstLine="720"/>
        <w:contextualSpacing/>
        <w:jc w:val="both"/>
        <w:rPr>
          <w:rFonts w:eastAsia="Times New Roman"/>
          <w:szCs w:val="24"/>
        </w:rPr>
      </w:pPr>
      <w:r>
        <w:rPr>
          <w:rFonts w:eastAsia="Times New Roman"/>
          <w:szCs w:val="24"/>
        </w:rPr>
        <w:t>4. Η με αρ</w:t>
      </w:r>
      <w:r>
        <w:rPr>
          <w:rFonts w:eastAsia="Times New Roman"/>
          <w:szCs w:val="24"/>
        </w:rPr>
        <w:t>ιθμό 1836/19-6-2018 επίκαιρη ε</w:t>
      </w:r>
      <w:r w:rsidRPr="00506C3E">
        <w:rPr>
          <w:rFonts w:eastAsia="Times New Roman"/>
          <w:szCs w:val="24"/>
        </w:rPr>
        <w:t xml:space="preserve">ρώτηση του Η΄ Αντιπροέδρου της Βουλής </w:t>
      </w:r>
      <w:r>
        <w:rPr>
          <w:rFonts w:eastAsia="Times New Roman"/>
          <w:szCs w:val="24"/>
        </w:rPr>
        <w:t xml:space="preserve">και </w:t>
      </w:r>
      <w:r w:rsidRPr="00506C3E">
        <w:rPr>
          <w:rFonts w:eastAsia="Times New Roman"/>
          <w:szCs w:val="24"/>
        </w:rPr>
        <w:t>Ανεξάρτητου Βουλευτή Β΄ Πειραι</w:t>
      </w:r>
      <w:r>
        <w:rPr>
          <w:rFonts w:eastAsia="Times New Roman"/>
          <w:szCs w:val="24"/>
        </w:rPr>
        <w:t>ώς</w:t>
      </w:r>
      <w:r w:rsidRPr="00506C3E">
        <w:rPr>
          <w:rFonts w:eastAsia="Times New Roman"/>
          <w:szCs w:val="24"/>
        </w:rPr>
        <w:t xml:space="preserve"> κ.</w:t>
      </w:r>
      <w:r w:rsidRPr="00506C3E">
        <w:rPr>
          <w:rFonts w:eastAsia="Times New Roman"/>
          <w:b/>
          <w:bCs/>
          <w:szCs w:val="24"/>
        </w:rPr>
        <w:t xml:space="preserve"> </w:t>
      </w:r>
      <w:r w:rsidRPr="00E53B7E">
        <w:rPr>
          <w:rFonts w:eastAsia="Times New Roman"/>
          <w:bCs/>
          <w:szCs w:val="24"/>
        </w:rPr>
        <w:t>Δημητρίου Καμμένου</w:t>
      </w:r>
      <w:r>
        <w:rPr>
          <w:rFonts w:eastAsia="Times New Roman"/>
          <w:bCs/>
          <w:szCs w:val="24"/>
        </w:rPr>
        <w:t xml:space="preserve"> </w:t>
      </w:r>
      <w:r w:rsidRPr="00506C3E">
        <w:rPr>
          <w:rFonts w:eastAsia="Times New Roman"/>
          <w:szCs w:val="24"/>
        </w:rPr>
        <w:t xml:space="preserve">προς τον Υπουργό </w:t>
      </w:r>
      <w:r w:rsidRPr="00E53B7E">
        <w:rPr>
          <w:rFonts w:eastAsia="Times New Roman"/>
          <w:bCs/>
          <w:szCs w:val="24"/>
        </w:rPr>
        <w:t>Εξωτερικών,</w:t>
      </w:r>
      <w:r w:rsidRPr="00506C3E">
        <w:rPr>
          <w:rFonts w:eastAsia="Times New Roman"/>
          <w:szCs w:val="24"/>
        </w:rPr>
        <w:t xml:space="preserve"> με θέμα: «Βουλευτής Σύριζα εμφανίζεται ως Μακεδόνας με προσφυγή κατά της Ελλάδας».</w:t>
      </w:r>
    </w:p>
    <w:p w14:paraId="3FCD86F8" w14:textId="77777777" w:rsidR="00BC419A" w:rsidRDefault="0035347C">
      <w:pPr>
        <w:spacing w:after="0" w:line="600" w:lineRule="auto"/>
        <w:ind w:firstLine="720"/>
        <w:contextualSpacing/>
        <w:jc w:val="both"/>
        <w:rPr>
          <w:rFonts w:eastAsia="Times New Roman"/>
          <w:szCs w:val="24"/>
        </w:rPr>
      </w:pPr>
      <w:r>
        <w:rPr>
          <w:rFonts w:eastAsia="Times New Roman"/>
          <w:szCs w:val="24"/>
        </w:rPr>
        <w:t>5. Η με αριθμό 17</w:t>
      </w:r>
      <w:r>
        <w:rPr>
          <w:rFonts w:eastAsia="Times New Roman"/>
          <w:szCs w:val="24"/>
        </w:rPr>
        <w:t>49/5-6-2018 επίκαιρη ε</w:t>
      </w:r>
      <w:r w:rsidRPr="00506C3E">
        <w:rPr>
          <w:rFonts w:eastAsia="Times New Roman"/>
          <w:szCs w:val="24"/>
        </w:rPr>
        <w:t>ρώτηση της Βουλευτού Α΄ Αθηνών της Νέας Δημοκρατίας κ</w:t>
      </w:r>
      <w:r>
        <w:rPr>
          <w:rFonts w:eastAsia="Times New Roman"/>
          <w:szCs w:val="24"/>
        </w:rPr>
        <w:t>.</w:t>
      </w:r>
      <w:r w:rsidRPr="00506C3E">
        <w:rPr>
          <w:rFonts w:eastAsia="Times New Roman"/>
          <w:szCs w:val="24"/>
        </w:rPr>
        <w:t xml:space="preserve"> </w:t>
      </w:r>
      <w:r w:rsidRPr="00E53B7E">
        <w:rPr>
          <w:rFonts w:eastAsia="Times New Roman"/>
          <w:bCs/>
          <w:szCs w:val="24"/>
        </w:rPr>
        <w:t>Όλγας Κεφαλογιάννη</w:t>
      </w:r>
      <w:r>
        <w:rPr>
          <w:rFonts w:eastAsia="Times New Roman"/>
          <w:bCs/>
          <w:szCs w:val="24"/>
        </w:rPr>
        <w:t xml:space="preserve"> </w:t>
      </w:r>
      <w:r w:rsidRPr="00506C3E">
        <w:rPr>
          <w:rFonts w:eastAsia="Times New Roman"/>
          <w:szCs w:val="24"/>
        </w:rPr>
        <w:t xml:space="preserve">προς τον Υπουργό </w:t>
      </w:r>
      <w:r w:rsidRPr="00E53B7E">
        <w:rPr>
          <w:rFonts w:eastAsia="Times New Roman"/>
          <w:bCs/>
          <w:szCs w:val="24"/>
        </w:rPr>
        <w:t>Εσωτερικών,</w:t>
      </w:r>
      <w:r w:rsidRPr="00506C3E">
        <w:rPr>
          <w:rFonts w:eastAsia="Times New Roman"/>
          <w:szCs w:val="24"/>
        </w:rPr>
        <w:t xml:space="preserve"> με θέμα: «Ανεξέλεγκτη παραβατικότ</w:t>
      </w:r>
      <w:r>
        <w:rPr>
          <w:rFonts w:eastAsia="Times New Roman"/>
          <w:szCs w:val="24"/>
        </w:rPr>
        <w:t>ητα στον περιβάλλοντα χώρο των πανεπιστημιακών ι</w:t>
      </w:r>
      <w:r w:rsidRPr="00506C3E">
        <w:rPr>
          <w:rFonts w:eastAsia="Times New Roman"/>
          <w:szCs w:val="24"/>
        </w:rPr>
        <w:t xml:space="preserve">δρυμάτων της Αθήνας και στην ευρύτερη περιοχή του </w:t>
      </w:r>
      <w:r w:rsidRPr="00506C3E">
        <w:rPr>
          <w:rFonts w:eastAsia="Times New Roman"/>
          <w:szCs w:val="24"/>
        </w:rPr>
        <w:t>Πεδίου του Άρεως».</w:t>
      </w:r>
    </w:p>
    <w:p w14:paraId="3FCD86F9" w14:textId="77777777" w:rsidR="00BC419A" w:rsidRDefault="0035347C">
      <w:pPr>
        <w:spacing w:after="0" w:line="600" w:lineRule="auto"/>
        <w:ind w:firstLine="720"/>
        <w:contextualSpacing/>
        <w:jc w:val="both"/>
        <w:rPr>
          <w:rFonts w:eastAsia="Times New Roman"/>
          <w:szCs w:val="24"/>
        </w:rPr>
      </w:pPr>
      <w:r>
        <w:rPr>
          <w:rFonts w:eastAsia="Times New Roman"/>
          <w:szCs w:val="24"/>
        </w:rPr>
        <w:lastRenderedPageBreak/>
        <w:t>6. Η με αριθμό 1834/19-6-2018 επίκαιρη ε</w:t>
      </w:r>
      <w:r w:rsidRPr="00506C3E">
        <w:rPr>
          <w:rFonts w:eastAsia="Times New Roman"/>
          <w:szCs w:val="24"/>
        </w:rPr>
        <w:t>ρώτηση του Βουλευτή Β΄ Αθηνών του Κομμουνιστικού Κόμματος Ελλάδ</w:t>
      </w:r>
      <w:r>
        <w:rPr>
          <w:rFonts w:eastAsia="Times New Roman"/>
          <w:szCs w:val="24"/>
        </w:rPr>
        <w:t>α</w:t>
      </w:r>
      <w:r w:rsidRPr="00506C3E">
        <w:rPr>
          <w:rFonts w:eastAsia="Times New Roman"/>
          <w:szCs w:val="24"/>
        </w:rPr>
        <w:t xml:space="preserve">ς κ. </w:t>
      </w:r>
      <w:r w:rsidRPr="00E53B7E">
        <w:rPr>
          <w:rFonts w:eastAsia="Times New Roman"/>
          <w:bCs/>
          <w:szCs w:val="24"/>
        </w:rPr>
        <w:t xml:space="preserve">Χρήστου </w:t>
      </w:r>
      <w:proofErr w:type="spellStart"/>
      <w:r w:rsidRPr="00E53B7E">
        <w:rPr>
          <w:rFonts w:eastAsia="Times New Roman"/>
          <w:bCs/>
          <w:szCs w:val="24"/>
        </w:rPr>
        <w:t>Κατσώτη</w:t>
      </w:r>
      <w:proofErr w:type="spellEnd"/>
      <w:r>
        <w:rPr>
          <w:rFonts w:eastAsia="Times New Roman"/>
          <w:bCs/>
          <w:szCs w:val="24"/>
        </w:rPr>
        <w:t xml:space="preserve"> </w:t>
      </w:r>
      <w:r w:rsidRPr="00506C3E">
        <w:rPr>
          <w:rFonts w:eastAsia="Times New Roman"/>
          <w:szCs w:val="24"/>
        </w:rPr>
        <w:t xml:space="preserve">προς την Υπουργό </w:t>
      </w:r>
      <w:r w:rsidRPr="00E53B7E">
        <w:rPr>
          <w:rFonts w:eastAsia="Times New Roman"/>
          <w:bCs/>
          <w:szCs w:val="24"/>
        </w:rPr>
        <w:t>Εργασίας, Κοινωνικής Ασφάλισης και Κοινωνικής Αλληλεγγύης,</w:t>
      </w:r>
      <w:r>
        <w:rPr>
          <w:rFonts w:eastAsia="Times New Roman"/>
          <w:szCs w:val="24"/>
        </w:rPr>
        <w:t xml:space="preserve"> </w:t>
      </w:r>
      <w:r w:rsidRPr="00506C3E">
        <w:rPr>
          <w:rFonts w:eastAsia="Times New Roman"/>
          <w:szCs w:val="24"/>
        </w:rPr>
        <w:t>με θέμα: «Παρεμπόδιση συνδικαλιστική</w:t>
      </w:r>
      <w:r w:rsidRPr="00506C3E">
        <w:rPr>
          <w:rFonts w:eastAsia="Times New Roman"/>
          <w:szCs w:val="24"/>
        </w:rPr>
        <w:t>ς δράσης στο ξενοδοχείο “IKOS” στην Κέρκυρα και παράνομη κατακράτηση συνδικαλιστικών στελεχών στο</w:t>
      </w:r>
      <w:r>
        <w:rPr>
          <w:rFonts w:eastAsia="Times New Roman"/>
          <w:szCs w:val="24"/>
        </w:rPr>
        <w:t>ν</w:t>
      </w:r>
      <w:r w:rsidRPr="00506C3E">
        <w:rPr>
          <w:rFonts w:eastAsia="Times New Roman"/>
          <w:szCs w:val="24"/>
        </w:rPr>
        <w:t xml:space="preserve"> χώρο του ξενοδοχείου από την εργοδοσία».</w:t>
      </w:r>
    </w:p>
    <w:p w14:paraId="3FCD86FA" w14:textId="77777777" w:rsidR="00BC419A" w:rsidRDefault="0035347C">
      <w:pPr>
        <w:spacing w:after="0" w:line="600" w:lineRule="auto"/>
        <w:ind w:firstLine="720"/>
        <w:contextualSpacing/>
        <w:jc w:val="both"/>
        <w:rPr>
          <w:rFonts w:eastAsia="Times New Roman"/>
          <w:szCs w:val="24"/>
        </w:rPr>
      </w:pPr>
      <w:r>
        <w:rPr>
          <w:rFonts w:eastAsia="Times New Roman"/>
          <w:szCs w:val="24"/>
        </w:rPr>
        <w:t>7. Η με αριθμό 1638/15-5-2018 επίκαιρη ε</w:t>
      </w:r>
      <w:r w:rsidRPr="00506C3E">
        <w:rPr>
          <w:rFonts w:eastAsia="Times New Roman"/>
          <w:szCs w:val="24"/>
        </w:rPr>
        <w:t>ρώτηση της Βουλευτού Α΄ Αθηνών της Νέας Δημοκρατίας κ</w:t>
      </w:r>
      <w:r>
        <w:rPr>
          <w:rFonts w:eastAsia="Times New Roman"/>
          <w:szCs w:val="24"/>
        </w:rPr>
        <w:t>.</w:t>
      </w:r>
      <w:r w:rsidRPr="00506C3E">
        <w:rPr>
          <w:rFonts w:eastAsia="Times New Roman"/>
          <w:szCs w:val="24"/>
        </w:rPr>
        <w:t xml:space="preserve"> </w:t>
      </w:r>
      <w:r w:rsidRPr="00E44D6C">
        <w:rPr>
          <w:rFonts w:eastAsia="Times New Roman"/>
          <w:bCs/>
          <w:szCs w:val="24"/>
        </w:rPr>
        <w:t>Όλγας Κεφαλογιάννη</w:t>
      </w:r>
      <w:r>
        <w:rPr>
          <w:rFonts w:eastAsia="Times New Roman"/>
          <w:bCs/>
          <w:szCs w:val="24"/>
        </w:rPr>
        <w:t xml:space="preserve"> </w:t>
      </w:r>
      <w:r w:rsidRPr="00506C3E">
        <w:rPr>
          <w:rFonts w:eastAsia="Times New Roman"/>
          <w:szCs w:val="24"/>
        </w:rPr>
        <w:t xml:space="preserve">προς τον Υπουργό </w:t>
      </w:r>
      <w:r w:rsidRPr="00E44D6C">
        <w:rPr>
          <w:rFonts w:eastAsia="Times New Roman"/>
          <w:bCs/>
          <w:szCs w:val="24"/>
        </w:rPr>
        <w:t>Εσωτερικών,</w:t>
      </w:r>
      <w:r>
        <w:rPr>
          <w:rFonts w:eastAsia="Times New Roman"/>
          <w:bCs/>
          <w:szCs w:val="24"/>
        </w:rPr>
        <w:t xml:space="preserve"> </w:t>
      </w:r>
      <w:r w:rsidRPr="00506C3E">
        <w:rPr>
          <w:rFonts w:eastAsia="Times New Roman"/>
          <w:szCs w:val="24"/>
        </w:rPr>
        <w:t>με θέμα: «Σε απόγνωση οι κάτοικοι των Εξαρχείων».</w:t>
      </w:r>
    </w:p>
    <w:p w14:paraId="3FCD86FB" w14:textId="77777777" w:rsidR="00BC419A" w:rsidRDefault="0035347C">
      <w:pPr>
        <w:spacing w:after="0" w:line="600" w:lineRule="auto"/>
        <w:ind w:firstLine="720"/>
        <w:contextualSpacing/>
        <w:jc w:val="both"/>
        <w:rPr>
          <w:rFonts w:eastAsia="Times New Roman"/>
          <w:szCs w:val="24"/>
        </w:rPr>
      </w:pPr>
      <w:r>
        <w:rPr>
          <w:rFonts w:eastAsia="Times New Roman"/>
          <w:szCs w:val="24"/>
        </w:rPr>
        <w:t>8. Η με αριθμό 1812/14-6-2018 ε</w:t>
      </w:r>
      <w:r w:rsidRPr="00506C3E">
        <w:rPr>
          <w:rFonts w:eastAsia="Times New Roman"/>
          <w:szCs w:val="24"/>
        </w:rPr>
        <w:t>πίκα</w:t>
      </w:r>
      <w:r>
        <w:rPr>
          <w:rFonts w:eastAsia="Times New Roman"/>
          <w:szCs w:val="24"/>
        </w:rPr>
        <w:t>ιρη ε</w:t>
      </w:r>
      <w:r w:rsidRPr="00506C3E">
        <w:rPr>
          <w:rFonts w:eastAsia="Times New Roman"/>
          <w:szCs w:val="24"/>
        </w:rPr>
        <w:t>ρώτηση του Βουλευτή Α΄</w:t>
      </w:r>
      <w:r>
        <w:rPr>
          <w:rFonts w:eastAsia="Times New Roman"/>
          <w:szCs w:val="24"/>
        </w:rPr>
        <w:t xml:space="preserve"> Πειραι</w:t>
      </w:r>
      <w:r>
        <w:rPr>
          <w:rFonts w:eastAsia="Times New Roman"/>
          <w:szCs w:val="24"/>
        </w:rPr>
        <w:t>ώς</w:t>
      </w:r>
      <w:r>
        <w:rPr>
          <w:rFonts w:eastAsia="Times New Roman"/>
          <w:szCs w:val="24"/>
        </w:rPr>
        <w:t xml:space="preserve"> του Λαϊκού Συνδέσμου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Χρυσή Αυγή</w:t>
      </w:r>
      <w:r w:rsidRPr="00506C3E">
        <w:rPr>
          <w:rFonts w:eastAsia="Times New Roman"/>
          <w:szCs w:val="24"/>
        </w:rPr>
        <w:t xml:space="preserve"> κ. </w:t>
      </w:r>
      <w:r w:rsidRPr="00E44D6C">
        <w:rPr>
          <w:rFonts w:eastAsia="Times New Roman"/>
          <w:bCs/>
          <w:szCs w:val="24"/>
        </w:rPr>
        <w:t xml:space="preserve">Νικολάου </w:t>
      </w:r>
      <w:proofErr w:type="spellStart"/>
      <w:r w:rsidRPr="00E44D6C">
        <w:rPr>
          <w:rFonts w:eastAsia="Times New Roman"/>
          <w:bCs/>
          <w:szCs w:val="24"/>
        </w:rPr>
        <w:t>Κούζηλου</w:t>
      </w:r>
      <w:proofErr w:type="spellEnd"/>
      <w:r>
        <w:rPr>
          <w:rFonts w:eastAsia="Times New Roman"/>
          <w:szCs w:val="24"/>
        </w:rPr>
        <w:t xml:space="preserve"> προς τον Υπουργό </w:t>
      </w:r>
      <w:r w:rsidRPr="00E44D6C">
        <w:rPr>
          <w:rFonts w:eastAsia="Times New Roman"/>
          <w:bCs/>
          <w:szCs w:val="24"/>
        </w:rPr>
        <w:t>Εσωτερικών,</w:t>
      </w:r>
      <w:r>
        <w:rPr>
          <w:rFonts w:eastAsia="Times New Roman"/>
          <w:szCs w:val="24"/>
        </w:rPr>
        <w:t xml:space="preserve"> με </w:t>
      </w:r>
      <w:r w:rsidRPr="00506C3E">
        <w:rPr>
          <w:rFonts w:eastAsia="Times New Roman"/>
          <w:szCs w:val="24"/>
        </w:rPr>
        <w:t>θέμα: «Ανεξέλεγκτη</w:t>
      </w:r>
      <w:r w:rsidRPr="00506C3E">
        <w:rPr>
          <w:rFonts w:eastAsia="Times New Roman"/>
          <w:szCs w:val="24"/>
        </w:rPr>
        <w:t xml:space="preserve"> η κατάσταση στο κέντρο φιλοξενίας προσφύγων στο Σκαραμαγκά».</w:t>
      </w:r>
    </w:p>
    <w:p w14:paraId="3FCD86FC" w14:textId="77777777" w:rsidR="00BC419A" w:rsidRDefault="0035347C">
      <w:pPr>
        <w:spacing w:after="0" w:line="600" w:lineRule="auto"/>
        <w:ind w:firstLine="720"/>
        <w:contextualSpacing/>
        <w:jc w:val="both"/>
        <w:rPr>
          <w:rFonts w:eastAsia="Times New Roman"/>
          <w:szCs w:val="24"/>
        </w:rPr>
      </w:pPr>
      <w:r>
        <w:rPr>
          <w:rFonts w:eastAsia="Times New Roman"/>
          <w:szCs w:val="24"/>
        </w:rPr>
        <w:t>9. Η με αριθμό 1554/24-4-2018 επίκαιρη ε</w:t>
      </w:r>
      <w:r w:rsidRPr="00506C3E">
        <w:rPr>
          <w:rFonts w:eastAsia="Times New Roman"/>
          <w:szCs w:val="24"/>
        </w:rPr>
        <w:t>ρώτησ</w:t>
      </w:r>
      <w:r>
        <w:rPr>
          <w:rFonts w:eastAsia="Times New Roman"/>
          <w:szCs w:val="24"/>
        </w:rPr>
        <w:t>η του Βουλευτή Κιλκίς του Λαϊκού Συνδέσμου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Χρυσή Αυγή κ. </w:t>
      </w:r>
      <w:r w:rsidRPr="00E44D6C">
        <w:rPr>
          <w:rFonts w:eastAsia="Times New Roman"/>
          <w:bCs/>
          <w:szCs w:val="24"/>
        </w:rPr>
        <w:t>Χρήστου Χατζησάββα</w:t>
      </w:r>
      <w:r w:rsidRPr="00506C3E">
        <w:rPr>
          <w:rFonts w:eastAsia="Times New Roman"/>
          <w:szCs w:val="24"/>
        </w:rPr>
        <w:t xml:space="preserve"> προς τον </w:t>
      </w:r>
      <w:r>
        <w:rPr>
          <w:rFonts w:eastAsia="Times New Roman"/>
          <w:szCs w:val="24"/>
        </w:rPr>
        <w:t xml:space="preserve">Υπουργό </w:t>
      </w:r>
      <w:r w:rsidRPr="00E44D6C">
        <w:rPr>
          <w:rFonts w:eastAsia="Times New Roman"/>
          <w:bCs/>
          <w:szCs w:val="24"/>
        </w:rPr>
        <w:t>Εσωτερικών,</w:t>
      </w:r>
      <w:r>
        <w:rPr>
          <w:rFonts w:eastAsia="Times New Roman"/>
          <w:szCs w:val="24"/>
        </w:rPr>
        <w:t xml:space="preserve"> </w:t>
      </w:r>
      <w:r w:rsidRPr="00506C3E">
        <w:rPr>
          <w:rFonts w:eastAsia="Times New Roman"/>
          <w:szCs w:val="24"/>
        </w:rPr>
        <w:t xml:space="preserve">σχετικά με </w:t>
      </w:r>
      <w:r w:rsidRPr="00506C3E">
        <w:rPr>
          <w:rFonts w:eastAsia="Times New Roman"/>
          <w:szCs w:val="24"/>
        </w:rPr>
        <w:lastRenderedPageBreak/>
        <w:t>την ανέγερση κτηρίου για τη στέ</w:t>
      </w:r>
      <w:r w:rsidRPr="00506C3E">
        <w:rPr>
          <w:rFonts w:eastAsia="Times New Roman"/>
          <w:szCs w:val="24"/>
        </w:rPr>
        <w:t xml:space="preserve">γαση του </w:t>
      </w:r>
      <w:r>
        <w:rPr>
          <w:rFonts w:eastAsia="Times New Roman"/>
          <w:szCs w:val="24"/>
        </w:rPr>
        <w:t>τ</w:t>
      </w:r>
      <w:r w:rsidRPr="00506C3E">
        <w:rPr>
          <w:rFonts w:eastAsia="Times New Roman"/>
          <w:szCs w:val="24"/>
        </w:rPr>
        <w:t xml:space="preserve">μήματος </w:t>
      </w:r>
      <w:r>
        <w:rPr>
          <w:rFonts w:eastAsia="Times New Roman"/>
          <w:szCs w:val="24"/>
        </w:rPr>
        <w:t>ε</w:t>
      </w:r>
      <w:r w:rsidRPr="00506C3E">
        <w:rPr>
          <w:rFonts w:eastAsia="Times New Roman"/>
          <w:szCs w:val="24"/>
        </w:rPr>
        <w:t xml:space="preserve">θνικών </w:t>
      </w:r>
      <w:r>
        <w:rPr>
          <w:rFonts w:eastAsia="Times New Roman"/>
          <w:szCs w:val="24"/>
        </w:rPr>
        <w:t>ο</w:t>
      </w:r>
      <w:r w:rsidRPr="00506C3E">
        <w:rPr>
          <w:rFonts w:eastAsia="Times New Roman"/>
          <w:szCs w:val="24"/>
        </w:rPr>
        <w:t xml:space="preserve">δών </w:t>
      </w:r>
      <w:proofErr w:type="spellStart"/>
      <w:r w:rsidRPr="00506C3E">
        <w:rPr>
          <w:rFonts w:eastAsia="Times New Roman"/>
          <w:szCs w:val="24"/>
        </w:rPr>
        <w:t>Παιονίας</w:t>
      </w:r>
      <w:proofErr w:type="spellEnd"/>
      <w:r w:rsidRPr="00506C3E">
        <w:rPr>
          <w:rFonts w:eastAsia="Times New Roman"/>
          <w:szCs w:val="24"/>
        </w:rPr>
        <w:t>».</w:t>
      </w:r>
    </w:p>
    <w:p w14:paraId="3FCD86FD" w14:textId="77777777" w:rsidR="00BC419A" w:rsidRDefault="0035347C">
      <w:pPr>
        <w:spacing w:after="0" w:line="600" w:lineRule="auto"/>
        <w:ind w:firstLine="720"/>
        <w:contextualSpacing/>
        <w:jc w:val="both"/>
        <w:rPr>
          <w:rFonts w:eastAsia="Times New Roman"/>
          <w:szCs w:val="24"/>
        </w:rPr>
      </w:pPr>
      <w:r>
        <w:rPr>
          <w:rFonts w:eastAsia="Times New Roman"/>
          <w:szCs w:val="24"/>
        </w:rPr>
        <w:t>10. Η με αριθμό 1151/26-2-2018 επίκαιρη ε</w:t>
      </w:r>
      <w:r w:rsidRPr="00506C3E">
        <w:rPr>
          <w:rFonts w:eastAsia="Times New Roman"/>
          <w:szCs w:val="24"/>
        </w:rPr>
        <w:t>ρώτηση του Βουλευτ</w:t>
      </w:r>
      <w:r>
        <w:rPr>
          <w:rFonts w:eastAsia="Times New Roman"/>
          <w:szCs w:val="24"/>
        </w:rPr>
        <w:t>ή Κιλκίς του Λαϊκού Συνδέσμου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Χρυσή Αυγή</w:t>
      </w:r>
      <w:r w:rsidRPr="00506C3E">
        <w:rPr>
          <w:rFonts w:eastAsia="Times New Roman"/>
          <w:szCs w:val="24"/>
        </w:rPr>
        <w:t xml:space="preserve"> κ. </w:t>
      </w:r>
      <w:r>
        <w:rPr>
          <w:rFonts w:eastAsia="Times New Roman"/>
          <w:bCs/>
          <w:szCs w:val="24"/>
        </w:rPr>
        <w:t xml:space="preserve">Χρήστου Χατζησάββα </w:t>
      </w:r>
      <w:r w:rsidRPr="00506C3E">
        <w:rPr>
          <w:rFonts w:eastAsia="Times New Roman"/>
          <w:szCs w:val="24"/>
        </w:rPr>
        <w:t xml:space="preserve">προς τον Υπουργό </w:t>
      </w:r>
      <w:r w:rsidRPr="00E44D6C">
        <w:rPr>
          <w:rFonts w:eastAsia="Times New Roman"/>
          <w:bCs/>
          <w:szCs w:val="24"/>
        </w:rPr>
        <w:t>Εσωτερικών,</w:t>
      </w:r>
      <w:r>
        <w:rPr>
          <w:rFonts w:eastAsia="Times New Roman"/>
          <w:bCs/>
          <w:szCs w:val="24"/>
        </w:rPr>
        <w:t xml:space="preserve"> </w:t>
      </w:r>
      <w:r w:rsidRPr="00506C3E">
        <w:rPr>
          <w:rFonts w:eastAsia="Times New Roman"/>
          <w:szCs w:val="24"/>
        </w:rPr>
        <w:t>με θέμα: «Ερωτήματα σχετικώς με την υπόθεση πράκτορα βάσει απ</w:t>
      </w:r>
      <w:r w:rsidRPr="00506C3E">
        <w:rPr>
          <w:rFonts w:eastAsia="Times New Roman"/>
          <w:szCs w:val="24"/>
        </w:rPr>
        <w:t>οκαλύψεων του Π. Καμμένου».</w:t>
      </w:r>
    </w:p>
    <w:p w14:paraId="3FCD86FE" w14:textId="77777777" w:rsidR="00BC419A" w:rsidRDefault="0035347C">
      <w:pPr>
        <w:spacing w:after="0" w:line="600" w:lineRule="auto"/>
        <w:ind w:firstLine="720"/>
        <w:contextualSpacing/>
        <w:jc w:val="both"/>
        <w:rPr>
          <w:rFonts w:eastAsia="Times New Roman"/>
          <w:szCs w:val="24"/>
        </w:rPr>
      </w:pPr>
      <w:r w:rsidRPr="00E44D6C">
        <w:rPr>
          <w:rFonts w:eastAsia="Times New Roman"/>
          <w:bCs/>
          <w:szCs w:val="24"/>
        </w:rPr>
        <w:t>ΑΝΑΦΟΡΕΣ</w:t>
      </w:r>
      <w:r>
        <w:rPr>
          <w:rFonts w:eastAsia="Times New Roman"/>
          <w:bCs/>
          <w:szCs w:val="24"/>
        </w:rPr>
        <w:t xml:space="preserve"> </w:t>
      </w:r>
      <w:r w:rsidRPr="00E44D6C">
        <w:rPr>
          <w:rFonts w:eastAsia="Times New Roman"/>
          <w:bCs/>
          <w:szCs w:val="24"/>
        </w:rPr>
        <w:t>-</w:t>
      </w:r>
      <w:r>
        <w:rPr>
          <w:rFonts w:eastAsia="Times New Roman"/>
          <w:bCs/>
          <w:szCs w:val="24"/>
        </w:rPr>
        <w:t xml:space="preserve"> </w:t>
      </w:r>
      <w:r w:rsidRPr="00E44D6C">
        <w:rPr>
          <w:rFonts w:eastAsia="Times New Roman"/>
          <w:bCs/>
          <w:szCs w:val="24"/>
        </w:rPr>
        <w:t>ΕΡΩΤΗΣΕΙΣ (Άρθρο 130 παρ</w:t>
      </w:r>
      <w:r>
        <w:rPr>
          <w:rFonts w:eastAsia="Times New Roman"/>
          <w:bCs/>
          <w:szCs w:val="24"/>
        </w:rPr>
        <w:t>άγραφος</w:t>
      </w:r>
      <w:r w:rsidRPr="00E44D6C">
        <w:rPr>
          <w:rFonts w:eastAsia="Times New Roman"/>
          <w:bCs/>
          <w:szCs w:val="24"/>
        </w:rPr>
        <w:t xml:space="preserve"> 5 </w:t>
      </w:r>
      <w:r>
        <w:rPr>
          <w:rFonts w:eastAsia="Times New Roman"/>
          <w:bCs/>
          <w:szCs w:val="24"/>
        </w:rPr>
        <w:t xml:space="preserve">του </w:t>
      </w:r>
      <w:r w:rsidRPr="00E44D6C">
        <w:rPr>
          <w:rFonts w:eastAsia="Times New Roman"/>
          <w:bCs/>
          <w:szCs w:val="24"/>
        </w:rPr>
        <w:t>Καν</w:t>
      </w:r>
      <w:r>
        <w:rPr>
          <w:rFonts w:eastAsia="Times New Roman"/>
          <w:bCs/>
          <w:szCs w:val="24"/>
        </w:rPr>
        <w:t>ονισμού της</w:t>
      </w:r>
      <w:r w:rsidRPr="00E44D6C">
        <w:rPr>
          <w:rFonts w:eastAsia="Times New Roman"/>
          <w:bCs/>
          <w:szCs w:val="24"/>
        </w:rPr>
        <w:t xml:space="preserve"> Βουλής)</w:t>
      </w:r>
    </w:p>
    <w:p w14:paraId="3FCD86FF" w14:textId="77777777" w:rsidR="00BC419A" w:rsidRDefault="0035347C">
      <w:pPr>
        <w:spacing w:after="0" w:line="600" w:lineRule="auto"/>
        <w:ind w:firstLine="720"/>
        <w:contextualSpacing/>
        <w:jc w:val="both"/>
        <w:rPr>
          <w:rFonts w:eastAsia="Times New Roman"/>
          <w:szCs w:val="24"/>
        </w:rPr>
      </w:pPr>
      <w:r>
        <w:rPr>
          <w:rFonts w:eastAsia="Times New Roman"/>
          <w:szCs w:val="24"/>
        </w:rPr>
        <w:t xml:space="preserve">1. </w:t>
      </w:r>
      <w:r w:rsidRPr="00506C3E">
        <w:rPr>
          <w:rFonts w:eastAsia="Times New Roman"/>
          <w:szCs w:val="24"/>
        </w:rPr>
        <w:t>Η με α</w:t>
      </w:r>
      <w:r>
        <w:rPr>
          <w:rFonts w:eastAsia="Times New Roman"/>
          <w:szCs w:val="24"/>
        </w:rPr>
        <w:t>ριθμό 5821/10-5-2018 ε</w:t>
      </w:r>
      <w:r w:rsidRPr="00506C3E">
        <w:rPr>
          <w:rFonts w:eastAsia="Times New Roman"/>
          <w:szCs w:val="24"/>
        </w:rPr>
        <w:t>ρώτηση του Βουλευτή Δράμας της Νέας Δημοκρατίας κ</w:t>
      </w:r>
      <w:r>
        <w:rPr>
          <w:rFonts w:eastAsia="Times New Roman"/>
          <w:szCs w:val="24"/>
        </w:rPr>
        <w:t xml:space="preserve">. </w:t>
      </w:r>
      <w:r w:rsidRPr="00566DCC">
        <w:rPr>
          <w:rFonts w:eastAsia="Times New Roman"/>
          <w:bCs/>
          <w:szCs w:val="24"/>
        </w:rPr>
        <w:t>Δημητρίου Κυριαζίδη</w:t>
      </w:r>
      <w:r w:rsidRPr="00506C3E">
        <w:rPr>
          <w:rFonts w:eastAsia="Times New Roman"/>
          <w:b/>
          <w:bCs/>
          <w:szCs w:val="24"/>
        </w:rPr>
        <w:t xml:space="preserve"> </w:t>
      </w:r>
      <w:r w:rsidRPr="00506C3E">
        <w:rPr>
          <w:rFonts w:eastAsia="Times New Roman"/>
          <w:szCs w:val="24"/>
        </w:rPr>
        <w:t xml:space="preserve">προς τον Υπουργό </w:t>
      </w:r>
      <w:r w:rsidRPr="00566DCC">
        <w:rPr>
          <w:rFonts w:eastAsia="Times New Roman"/>
          <w:bCs/>
          <w:szCs w:val="24"/>
        </w:rPr>
        <w:t>Αγροτικής Ανάπτυξης και Τροφίμων,</w:t>
      </w:r>
      <w:r>
        <w:rPr>
          <w:rFonts w:eastAsia="Times New Roman"/>
          <w:bCs/>
          <w:szCs w:val="24"/>
        </w:rPr>
        <w:t xml:space="preserve"> </w:t>
      </w:r>
      <w:r w:rsidRPr="00506C3E">
        <w:rPr>
          <w:rFonts w:eastAsia="Times New Roman"/>
          <w:szCs w:val="24"/>
        </w:rPr>
        <w:t xml:space="preserve">με </w:t>
      </w:r>
      <w:r w:rsidRPr="00506C3E">
        <w:rPr>
          <w:rFonts w:eastAsia="Times New Roman"/>
          <w:szCs w:val="24"/>
        </w:rPr>
        <w:t>θέμα: «Προβλήματα αγροτών και κτηνοτρόφων Νομού Δράμας και αναπτυξιακό σχέδιο δράσης του Υπουργείου για το</w:t>
      </w:r>
      <w:r>
        <w:rPr>
          <w:rFonts w:eastAsia="Times New Roman"/>
          <w:szCs w:val="24"/>
        </w:rPr>
        <w:t>ν</w:t>
      </w:r>
      <w:r w:rsidRPr="00506C3E">
        <w:rPr>
          <w:rFonts w:eastAsia="Times New Roman"/>
          <w:szCs w:val="24"/>
        </w:rPr>
        <w:t xml:space="preserve"> </w:t>
      </w:r>
      <w:r>
        <w:rPr>
          <w:rFonts w:eastAsia="Times New Roman"/>
          <w:szCs w:val="24"/>
        </w:rPr>
        <w:t>ν</w:t>
      </w:r>
      <w:r w:rsidRPr="00506C3E">
        <w:rPr>
          <w:rFonts w:eastAsia="Times New Roman"/>
          <w:szCs w:val="24"/>
        </w:rPr>
        <w:t>ομό».</w:t>
      </w:r>
    </w:p>
    <w:p w14:paraId="3FCD8700" w14:textId="77777777" w:rsidR="00BC419A" w:rsidRDefault="0035347C">
      <w:pPr>
        <w:tabs>
          <w:tab w:val="left" w:pos="2738"/>
          <w:tab w:val="center" w:pos="4753"/>
          <w:tab w:val="left" w:pos="5723"/>
        </w:tabs>
        <w:spacing w:line="600" w:lineRule="auto"/>
        <w:ind w:firstLine="720"/>
        <w:contextualSpacing/>
        <w:jc w:val="both"/>
        <w:rPr>
          <w:rFonts w:eastAsia="Times New Roman"/>
          <w:szCs w:val="24"/>
        </w:rPr>
      </w:pPr>
      <w:r>
        <w:rPr>
          <w:rFonts w:eastAsia="Times New Roman"/>
          <w:szCs w:val="24"/>
        </w:rPr>
        <w:t xml:space="preserve">Κυρίες και κύριοι συνάδελφοι, έχω την τιμή να ανακοινώσω στο Σώμα ότι η Διαρκής Επιτροπή Παραγωγής και Εμπορίου καταθέτει την </w:t>
      </w:r>
      <w:r>
        <w:rPr>
          <w:rFonts w:eastAsia="Times New Roman"/>
          <w:szCs w:val="24"/>
        </w:rPr>
        <w:t>έ</w:t>
      </w:r>
      <w:r>
        <w:rPr>
          <w:rFonts w:eastAsia="Times New Roman"/>
          <w:szCs w:val="24"/>
        </w:rPr>
        <w:t xml:space="preserve">κθεσή της στο </w:t>
      </w:r>
      <w:r>
        <w:rPr>
          <w:rFonts w:eastAsia="Times New Roman"/>
          <w:szCs w:val="24"/>
        </w:rPr>
        <w:t>σχέδιο νόμου του Υπουργείου Ναυτιλίας και Νησιωτικής Πολιτικής</w:t>
      </w:r>
      <w:r>
        <w:rPr>
          <w:rFonts w:eastAsia="Times New Roman"/>
          <w:szCs w:val="24"/>
        </w:rPr>
        <w:t>:</w:t>
      </w:r>
      <w:r>
        <w:rPr>
          <w:rFonts w:eastAsia="Times New Roman"/>
          <w:szCs w:val="24"/>
        </w:rPr>
        <w:t xml:space="preserve"> «Μηχανισμός Εφαρμογής, </w:t>
      </w:r>
      <w:r>
        <w:rPr>
          <w:rFonts w:eastAsia="Times New Roman"/>
          <w:szCs w:val="24"/>
        </w:rPr>
        <w:lastRenderedPageBreak/>
        <w:t>κρατική εποπτεία, γενικοί όροι υλοποίησης του Μεταφορικού Ισοδυνάμου (Μ.Ι.) και άλλες διατάξεις».</w:t>
      </w:r>
    </w:p>
    <w:p w14:paraId="3FCD8701" w14:textId="77777777" w:rsidR="00BC419A" w:rsidRDefault="0035347C">
      <w:pPr>
        <w:tabs>
          <w:tab w:val="left" w:pos="2738"/>
          <w:tab w:val="center" w:pos="4753"/>
          <w:tab w:val="left" w:pos="5723"/>
        </w:tabs>
        <w:spacing w:line="600" w:lineRule="auto"/>
        <w:ind w:firstLine="720"/>
        <w:contextualSpacing/>
        <w:jc w:val="both"/>
        <w:rPr>
          <w:rFonts w:eastAsia="Times New Roman"/>
          <w:szCs w:val="24"/>
        </w:rPr>
      </w:pPr>
      <w:r>
        <w:rPr>
          <w:rFonts w:eastAsia="Times New Roman"/>
          <w:szCs w:val="24"/>
        </w:rPr>
        <w:t>Έχ</w:t>
      </w:r>
      <w:r>
        <w:rPr>
          <w:rFonts w:eastAsia="Times New Roman"/>
          <w:szCs w:val="24"/>
        </w:rPr>
        <w:t>ω επίσης την τιμή να ανακοινώσω στο Σώμα ότι παρελήφθη και θα κατατεθ</w:t>
      </w:r>
      <w:r>
        <w:rPr>
          <w:rFonts w:eastAsia="Times New Roman"/>
          <w:szCs w:val="24"/>
        </w:rPr>
        <w:t>εί στα Πρακτικά επιστολή ανεξαρτητοποίησης του κ. Γεωργίου Λαζαρίδη από τους ΑΝΕΛ.</w:t>
      </w:r>
    </w:p>
    <w:p w14:paraId="3FCD8702" w14:textId="77777777" w:rsidR="00BC419A" w:rsidRDefault="0035347C">
      <w:pPr>
        <w:tabs>
          <w:tab w:val="left" w:pos="2738"/>
          <w:tab w:val="center" w:pos="4753"/>
          <w:tab w:val="left" w:pos="5723"/>
        </w:tabs>
        <w:spacing w:line="600" w:lineRule="auto"/>
        <w:ind w:firstLine="720"/>
        <w:contextualSpacing/>
        <w:jc w:val="both"/>
        <w:rPr>
          <w:rFonts w:eastAsia="Times New Roman"/>
          <w:szCs w:val="24"/>
        </w:rPr>
      </w:pPr>
      <w:r>
        <w:rPr>
          <w:rFonts w:eastAsia="Times New Roman"/>
          <w:szCs w:val="24"/>
        </w:rPr>
        <w:t xml:space="preserve">(Η προαναφερθείσα επιστολή κατατίθεται </w:t>
      </w:r>
      <w:r>
        <w:rPr>
          <w:rFonts w:eastAsia="Times New Roman"/>
          <w:szCs w:val="24"/>
        </w:rPr>
        <w:t>σ</w:t>
      </w:r>
      <w:r>
        <w:rPr>
          <w:rFonts w:eastAsia="Times New Roman"/>
          <w:szCs w:val="24"/>
        </w:rPr>
        <w:t>τα Πρακτικά και έχει ως εξής:</w:t>
      </w:r>
    </w:p>
    <w:p w14:paraId="3FCD8703" w14:textId="77777777" w:rsidR="00BC419A" w:rsidRDefault="0035347C">
      <w:pPr>
        <w:tabs>
          <w:tab w:val="left" w:pos="2738"/>
          <w:tab w:val="center" w:pos="4753"/>
          <w:tab w:val="left" w:pos="5723"/>
        </w:tabs>
        <w:spacing w:line="600" w:lineRule="auto"/>
        <w:ind w:firstLine="720"/>
        <w:contextualSpacing/>
        <w:jc w:val="center"/>
        <w:rPr>
          <w:rFonts w:eastAsia="Times New Roman" w:cs="Times New Roman"/>
          <w:color w:val="FF0000"/>
          <w:szCs w:val="24"/>
        </w:rPr>
      </w:pPr>
      <w:r w:rsidRPr="00DD7BF7">
        <w:rPr>
          <w:rFonts w:eastAsia="Times New Roman" w:cs="Times New Roman"/>
          <w:color w:val="FF0000"/>
          <w:szCs w:val="24"/>
        </w:rPr>
        <w:t>(ΑΛΛΑΓΗ ΣΕΛΙΔΑΣ)</w:t>
      </w:r>
    </w:p>
    <w:p w14:paraId="3FCD8704" w14:textId="77777777" w:rsidR="00BC419A" w:rsidRDefault="0035347C">
      <w:pPr>
        <w:tabs>
          <w:tab w:val="left" w:pos="2738"/>
          <w:tab w:val="center" w:pos="4753"/>
          <w:tab w:val="left" w:pos="5723"/>
        </w:tabs>
        <w:spacing w:line="600" w:lineRule="auto"/>
        <w:ind w:firstLine="720"/>
        <w:contextualSpacing/>
        <w:jc w:val="center"/>
        <w:rPr>
          <w:rFonts w:eastAsia="Times New Roman" w:cs="Times New Roman"/>
          <w:color w:val="FF0000"/>
          <w:szCs w:val="24"/>
        </w:rPr>
      </w:pPr>
      <w:r w:rsidRPr="00DD7BF7">
        <w:rPr>
          <w:rFonts w:eastAsia="Times New Roman" w:cs="Times New Roman"/>
          <w:color w:val="FF0000"/>
          <w:szCs w:val="24"/>
        </w:rPr>
        <w:t>(Να καταχωρισθούν οι σελίδες 7-8)</w:t>
      </w:r>
    </w:p>
    <w:p w14:paraId="3FCD8705" w14:textId="77777777" w:rsidR="00BC419A" w:rsidRDefault="0035347C">
      <w:pPr>
        <w:tabs>
          <w:tab w:val="left" w:pos="2738"/>
          <w:tab w:val="center" w:pos="4753"/>
          <w:tab w:val="left" w:pos="5723"/>
        </w:tabs>
        <w:spacing w:line="600" w:lineRule="auto"/>
        <w:ind w:firstLine="720"/>
        <w:contextualSpacing/>
        <w:jc w:val="center"/>
        <w:rPr>
          <w:rFonts w:eastAsia="Times New Roman" w:cs="Times New Roman"/>
          <w:color w:val="FF0000"/>
          <w:szCs w:val="24"/>
        </w:rPr>
      </w:pPr>
      <w:r>
        <w:rPr>
          <w:rFonts w:eastAsia="Times New Roman" w:cs="Times New Roman"/>
          <w:color w:val="FF0000"/>
          <w:szCs w:val="24"/>
        </w:rPr>
        <w:t>(</w:t>
      </w:r>
      <w:r w:rsidRPr="00DD7BF7">
        <w:rPr>
          <w:rFonts w:eastAsia="Times New Roman" w:cs="Times New Roman"/>
          <w:color w:val="FF0000"/>
          <w:szCs w:val="24"/>
        </w:rPr>
        <w:t>ΑΛΛΑΓΗ ΣΕΛΙΔΑΣ ΛΟΓΩ ΑΛΛΑΓΗΣ ΘΕΜΑΤΟΣ)</w:t>
      </w:r>
    </w:p>
    <w:p w14:paraId="3FCD8706" w14:textId="77777777" w:rsidR="00BC419A" w:rsidRDefault="0035347C">
      <w:pPr>
        <w:spacing w:line="600" w:lineRule="auto"/>
        <w:ind w:firstLine="720"/>
        <w:contextualSpacing/>
        <w:jc w:val="both"/>
        <w:rPr>
          <w:rFonts w:eastAsia="Times New Roman" w:cs="Times New Roman"/>
          <w:szCs w:val="24"/>
        </w:rPr>
      </w:pPr>
      <w:r w:rsidRPr="00CB5CA0">
        <w:rPr>
          <w:rFonts w:eastAsia="Times New Roman" w:cs="Times New Roman"/>
          <w:b/>
          <w:szCs w:val="24"/>
        </w:rPr>
        <w:t>ΠΡΟΕΔΡΕΥΩΝ (Γε</w:t>
      </w:r>
      <w:r w:rsidRPr="00CB5CA0">
        <w:rPr>
          <w:rFonts w:eastAsia="Times New Roman" w:cs="Times New Roman"/>
          <w:b/>
          <w:szCs w:val="24"/>
        </w:rPr>
        <w:t>ώργιος Βαρεμένος):</w:t>
      </w:r>
      <w:r w:rsidRPr="00CB5CA0">
        <w:rPr>
          <w:rFonts w:eastAsia="Times New Roman" w:cs="Times New Roman"/>
          <w:szCs w:val="24"/>
        </w:rPr>
        <w:t xml:space="preserve"> </w:t>
      </w:r>
      <w:r>
        <w:rPr>
          <w:rFonts w:eastAsia="Times New Roman" w:cs="Times New Roman"/>
          <w:szCs w:val="24"/>
        </w:rPr>
        <w:t>Κυρίες και κύριοι συνάδελφοι, ε</w:t>
      </w:r>
      <w:r>
        <w:rPr>
          <w:rFonts w:eastAsia="Times New Roman" w:cs="Times New Roman"/>
          <w:szCs w:val="24"/>
        </w:rPr>
        <w:t>ισερχόμ</w:t>
      </w:r>
      <w:r>
        <w:rPr>
          <w:rFonts w:eastAsia="Times New Roman" w:cs="Times New Roman"/>
          <w:szCs w:val="24"/>
        </w:rPr>
        <w:t>αστε</w:t>
      </w:r>
      <w:r>
        <w:rPr>
          <w:rFonts w:eastAsia="Times New Roman" w:cs="Times New Roman"/>
          <w:szCs w:val="24"/>
        </w:rPr>
        <w:t xml:space="preserve"> στην ημερήσια διάταξη της</w:t>
      </w:r>
    </w:p>
    <w:p w14:paraId="3FCD8707" w14:textId="77777777" w:rsidR="00BC419A" w:rsidRDefault="0035347C">
      <w:pPr>
        <w:spacing w:line="600" w:lineRule="auto"/>
        <w:contextualSpacing/>
        <w:jc w:val="center"/>
        <w:rPr>
          <w:rFonts w:eastAsia="Times New Roman" w:cs="Times New Roman"/>
          <w:b/>
          <w:szCs w:val="24"/>
        </w:rPr>
      </w:pPr>
      <w:r>
        <w:rPr>
          <w:rFonts w:eastAsia="Times New Roman" w:cs="Times New Roman"/>
          <w:b/>
          <w:szCs w:val="24"/>
        </w:rPr>
        <w:t>ΝΟΜΟΘΕΤΙΚΗΣ ΕΡΓΑΣΙΑΣ</w:t>
      </w:r>
    </w:p>
    <w:p w14:paraId="3FCD8708"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Μόνη συζήτηση και ψήφιση επί της αρχής, των άρθρων και του συνόλου του σχεδίου νόμου του Υπουργείου Ναυτιλίας και Νησιωτικής Πολιτικής</w:t>
      </w:r>
      <w:r>
        <w:rPr>
          <w:rFonts w:eastAsia="Times New Roman" w:cs="Times New Roman"/>
          <w:szCs w:val="24"/>
        </w:rPr>
        <w:t>:</w:t>
      </w:r>
      <w:r>
        <w:rPr>
          <w:rFonts w:eastAsia="Times New Roman" w:cs="Times New Roman"/>
          <w:szCs w:val="24"/>
        </w:rPr>
        <w:t xml:space="preserve"> «Μηχανισμός εφαρμογής, κρατική εποπτεία, γενικοί όροι υλοποίησης του Μεταφορικού Ισοδυνάμου (Μ.Ι.) και άλλες διατάξεις».</w:t>
      </w:r>
    </w:p>
    <w:p w14:paraId="3FCD8709"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lastRenderedPageBreak/>
        <w:t>Το ανωτέρω σχέδιο νόμου χαρακτηρίστηκε από την Κυβέρνηση ως επείγον. Η αρμόδια Διαρκής Επιτροπή Παραγωγής και Εμπορίου αποδέχτηκε κατά</w:t>
      </w:r>
      <w:r>
        <w:rPr>
          <w:rFonts w:eastAsia="Times New Roman" w:cs="Times New Roman"/>
          <w:szCs w:val="24"/>
        </w:rPr>
        <w:t xml:space="preserve"> πλειοψηφία τον χαρακτηρισμό του ως επείγοντος, σύμφωνα με το άρθρο 110 του Κανονισμού της Βουλής.</w:t>
      </w:r>
    </w:p>
    <w:p w14:paraId="3FCD870A"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Η Διάσκεψη των Προέδρων αποφάσισε στη συνεδρίασή της </w:t>
      </w:r>
      <w:r>
        <w:rPr>
          <w:rFonts w:eastAsia="Times New Roman" w:cs="Times New Roman"/>
          <w:szCs w:val="24"/>
        </w:rPr>
        <w:t xml:space="preserve">στις </w:t>
      </w:r>
      <w:r>
        <w:rPr>
          <w:rFonts w:eastAsia="Times New Roman" w:cs="Times New Roman"/>
          <w:szCs w:val="24"/>
        </w:rPr>
        <w:t>25</w:t>
      </w:r>
      <w:r>
        <w:rPr>
          <w:rFonts w:eastAsia="Times New Roman" w:cs="Times New Roman"/>
          <w:szCs w:val="24"/>
        </w:rPr>
        <w:t xml:space="preserve"> Ιουνίου </w:t>
      </w:r>
      <w:r>
        <w:rPr>
          <w:rFonts w:eastAsia="Times New Roman" w:cs="Times New Roman"/>
          <w:szCs w:val="24"/>
        </w:rPr>
        <w:t>2</w:t>
      </w:r>
      <w:r>
        <w:rPr>
          <w:rFonts w:eastAsia="Times New Roman" w:cs="Times New Roman"/>
          <w:szCs w:val="24"/>
        </w:rPr>
        <w:t>018 τη συζήτηση του νομοσχεδίου σε μία έως δ</w:t>
      </w:r>
      <w:r>
        <w:rPr>
          <w:rFonts w:eastAsia="Times New Roman" w:cs="Times New Roman"/>
          <w:szCs w:val="24"/>
        </w:rPr>
        <w:t>ύ</w:t>
      </w:r>
      <w:r>
        <w:rPr>
          <w:rFonts w:eastAsia="Times New Roman" w:cs="Times New Roman"/>
          <w:szCs w:val="24"/>
        </w:rPr>
        <w:t>ο συνεδριάσεις. Προτείνω η συζήτηση να είν</w:t>
      </w:r>
      <w:r>
        <w:rPr>
          <w:rFonts w:eastAsia="Times New Roman" w:cs="Times New Roman"/>
          <w:szCs w:val="24"/>
        </w:rPr>
        <w:t xml:space="preserve">αι ενιαία επί της αρχής, επί των άρθρων και των τροπολογιών. </w:t>
      </w:r>
      <w:r>
        <w:rPr>
          <w:rFonts w:eastAsia="Times New Roman" w:cs="Times New Roman"/>
          <w:szCs w:val="24"/>
        </w:rPr>
        <w:t>Τ</w:t>
      </w:r>
      <w:r>
        <w:rPr>
          <w:rFonts w:eastAsia="Times New Roman" w:cs="Times New Roman"/>
          <w:szCs w:val="24"/>
        </w:rPr>
        <w:t>ο Σώμα</w:t>
      </w:r>
      <w:r>
        <w:rPr>
          <w:rFonts w:eastAsia="Times New Roman" w:cs="Times New Roman"/>
          <w:szCs w:val="24"/>
        </w:rPr>
        <w:t xml:space="preserve"> συμφωνεί</w:t>
      </w:r>
      <w:r>
        <w:rPr>
          <w:rFonts w:eastAsia="Times New Roman" w:cs="Times New Roman"/>
          <w:szCs w:val="24"/>
        </w:rPr>
        <w:t>;</w:t>
      </w:r>
    </w:p>
    <w:p w14:paraId="3FCD870B"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3FCD870C" w14:textId="77777777" w:rsidR="00BC419A" w:rsidRDefault="0035347C">
      <w:pPr>
        <w:spacing w:line="600" w:lineRule="auto"/>
        <w:ind w:firstLine="720"/>
        <w:contextualSpacing/>
        <w:jc w:val="both"/>
        <w:rPr>
          <w:rFonts w:eastAsia="Times New Roman" w:cs="Times New Roman"/>
          <w:szCs w:val="24"/>
        </w:rPr>
      </w:pPr>
      <w:r w:rsidRPr="00CB5CA0">
        <w:rPr>
          <w:rFonts w:eastAsia="Times New Roman" w:cs="Times New Roman"/>
          <w:b/>
          <w:szCs w:val="24"/>
        </w:rPr>
        <w:t>ΠΡΟΕΔΡΕΥΩΝ (Γεώργιος Βαρεμένος):</w:t>
      </w:r>
      <w:r w:rsidRPr="00CB5CA0">
        <w:rPr>
          <w:rFonts w:eastAsia="Times New Roman" w:cs="Times New Roman"/>
          <w:szCs w:val="24"/>
        </w:rPr>
        <w:t xml:space="preserve"> </w:t>
      </w:r>
      <w:r>
        <w:rPr>
          <w:rFonts w:eastAsia="Times New Roman" w:cs="Times New Roman"/>
          <w:szCs w:val="24"/>
        </w:rPr>
        <w:t xml:space="preserve">Το Σώμα </w:t>
      </w:r>
      <w:proofErr w:type="spellStart"/>
      <w:r>
        <w:rPr>
          <w:rFonts w:eastAsia="Times New Roman" w:cs="Times New Roman"/>
          <w:szCs w:val="24"/>
        </w:rPr>
        <w:t>συνεφώνησε</w:t>
      </w:r>
      <w:proofErr w:type="spellEnd"/>
      <w:r>
        <w:rPr>
          <w:rFonts w:eastAsia="Times New Roman" w:cs="Times New Roman"/>
          <w:szCs w:val="24"/>
        </w:rPr>
        <w:t>.</w:t>
      </w:r>
    </w:p>
    <w:p w14:paraId="3FCD870D"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Πριν δώσω τον λόγο στον εισηγητή του ΣΥΡΙΖΑ, τον κ. Καματερό, σας λέω κάτι που το γνωρί</w:t>
      </w:r>
      <w:r>
        <w:rPr>
          <w:rFonts w:eastAsia="Times New Roman" w:cs="Times New Roman"/>
          <w:szCs w:val="24"/>
        </w:rPr>
        <w:t>ζετε, ότι όσοι θέλουν να εγγραφούν ομιλητές θα το κάνουν μέχρι το τέλος της ομιλίας του δεύτερου εισηγητή.</w:t>
      </w:r>
    </w:p>
    <w:p w14:paraId="3FCD870E"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Τον λόγο, λοιπόν, έχει ο κ. Ηλίας Καματερός από τον ΣΥΡΙΖΑ για δώδεκα λεπτά.</w:t>
      </w:r>
    </w:p>
    <w:p w14:paraId="3FCD870F"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b/>
          <w:szCs w:val="24"/>
        </w:rPr>
        <w:lastRenderedPageBreak/>
        <w:t>ΗΛΙΑΣ ΚΑΜΑΤΕΡΟΣ:</w:t>
      </w:r>
      <w:r>
        <w:rPr>
          <w:rFonts w:eastAsia="Times New Roman" w:cs="Times New Roman"/>
          <w:szCs w:val="24"/>
        </w:rPr>
        <w:t xml:space="preserve"> Κυρίες και κύριοι, συζητάμε σήμερα για το </w:t>
      </w:r>
      <w:r>
        <w:rPr>
          <w:rFonts w:eastAsia="Times New Roman" w:cs="Times New Roman"/>
          <w:szCs w:val="24"/>
        </w:rPr>
        <w:t>μ</w:t>
      </w:r>
      <w:r>
        <w:rPr>
          <w:rFonts w:eastAsia="Times New Roman" w:cs="Times New Roman"/>
          <w:szCs w:val="24"/>
        </w:rPr>
        <w:t xml:space="preserve">εταφορικό </w:t>
      </w:r>
      <w:r>
        <w:rPr>
          <w:rFonts w:eastAsia="Times New Roman" w:cs="Times New Roman"/>
          <w:szCs w:val="24"/>
        </w:rPr>
        <w:t>ι</w:t>
      </w:r>
      <w:r>
        <w:rPr>
          <w:rFonts w:eastAsia="Times New Roman" w:cs="Times New Roman"/>
          <w:szCs w:val="24"/>
        </w:rPr>
        <w:t xml:space="preserve">σοδύναμο. Αξίζει να πούμε για όσους δεν παρακολούθησαν τις συζητήσεις στις επιτροπές ότι </w:t>
      </w:r>
      <w:r>
        <w:rPr>
          <w:rFonts w:eastAsia="Times New Roman" w:cs="Times New Roman"/>
          <w:szCs w:val="24"/>
        </w:rPr>
        <w:t>μ</w:t>
      </w:r>
      <w:r>
        <w:rPr>
          <w:rFonts w:eastAsia="Times New Roman" w:cs="Times New Roman"/>
          <w:szCs w:val="24"/>
        </w:rPr>
        <w:t xml:space="preserve">εταφορικό </w:t>
      </w:r>
      <w:r>
        <w:rPr>
          <w:rFonts w:eastAsia="Times New Roman" w:cs="Times New Roman"/>
          <w:szCs w:val="24"/>
        </w:rPr>
        <w:t>ι</w:t>
      </w:r>
      <w:r>
        <w:rPr>
          <w:rFonts w:eastAsia="Times New Roman" w:cs="Times New Roman"/>
          <w:szCs w:val="24"/>
        </w:rPr>
        <w:t>σοδύναμο είναι το μέτρο εκείνο</w:t>
      </w:r>
      <w:r>
        <w:rPr>
          <w:rFonts w:eastAsia="Times New Roman" w:cs="Times New Roman"/>
          <w:szCs w:val="24"/>
        </w:rPr>
        <w:t>,</w:t>
      </w:r>
      <w:r>
        <w:rPr>
          <w:rFonts w:eastAsia="Times New Roman" w:cs="Times New Roman"/>
          <w:szCs w:val="24"/>
        </w:rPr>
        <w:t xml:space="preserve"> το οποίο καλύπτει την αυξημένη διαφορά κόστους μεταφοράς προσώπων και εμπορευμάτων από και προς τα νησιά, τη διαφορά που υπ</w:t>
      </w:r>
      <w:r>
        <w:rPr>
          <w:rFonts w:eastAsia="Times New Roman" w:cs="Times New Roman"/>
          <w:szCs w:val="24"/>
        </w:rPr>
        <w:t>άρχει σε σχέση με τη μετακίνηση στην ενδοχώρα.</w:t>
      </w:r>
    </w:p>
    <w:p w14:paraId="3FCD8710"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Αυτό πώς προκύπτει; Έγιναν και μελέτες και συζητήσεις, διαβούλευση μηνών με φορείς. Επειδή είναι πρώτη φορά και τα στοιχεία είναι λειψά, δεν είναι ολοκληρωμένα, γι’ αυτό και η εφαρμογή του μέτρου προβλέπεται ν</w:t>
      </w:r>
      <w:r>
        <w:rPr>
          <w:rFonts w:eastAsia="Times New Roman" w:cs="Times New Roman"/>
          <w:szCs w:val="24"/>
        </w:rPr>
        <w:t xml:space="preserve">α είναι πιλοτική για το επόμενο εξάμηνο του 2018 και από την 1-1-2019 θα εφαρμοστεί για όλα τα νησιά. Στο πρώτο εξάμηνο θα εφαρμοστεί </w:t>
      </w:r>
      <w:r>
        <w:rPr>
          <w:rFonts w:eastAsia="Times New Roman" w:cs="Times New Roman"/>
          <w:szCs w:val="24"/>
        </w:rPr>
        <w:t xml:space="preserve">κυρίως </w:t>
      </w:r>
      <w:r>
        <w:rPr>
          <w:rFonts w:eastAsia="Times New Roman" w:cs="Times New Roman"/>
          <w:szCs w:val="24"/>
        </w:rPr>
        <w:t xml:space="preserve">στα νησιά του </w:t>
      </w:r>
      <w:r>
        <w:rPr>
          <w:rFonts w:eastAsia="Times New Roman" w:cs="Times New Roman"/>
          <w:szCs w:val="24"/>
        </w:rPr>
        <w:t>α</w:t>
      </w:r>
      <w:r>
        <w:rPr>
          <w:rFonts w:eastAsia="Times New Roman" w:cs="Times New Roman"/>
          <w:szCs w:val="24"/>
        </w:rPr>
        <w:t xml:space="preserve">νατολικού Αιγαίου πλην </w:t>
      </w:r>
      <w:r>
        <w:rPr>
          <w:rFonts w:eastAsia="Times New Roman" w:cs="Times New Roman"/>
          <w:szCs w:val="24"/>
        </w:rPr>
        <w:t xml:space="preserve">της </w:t>
      </w:r>
      <w:r>
        <w:rPr>
          <w:rFonts w:eastAsia="Times New Roman" w:cs="Times New Roman"/>
          <w:szCs w:val="24"/>
        </w:rPr>
        <w:t>Ρόδου και στα μικρά νησιά των Κυκλάδων και των Ιονίων Νήσων. Στην ολοκληρ</w:t>
      </w:r>
      <w:r>
        <w:rPr>
          <w:rFonts w:eastAsia="Times New Roman" w:cs="Times New Roman"/>
          <w:szCs w:val="24"/>
        </w:rPr>
        <w:t>ωμένη του μορφή θα εξαιρείται η Κρήτη, η Εύβοια λόγω μεγέθους και η Λευκάδα λόγω της σύνδεσής της με την ενδοχώρα.</w:t>
      </w:r>
    </w:p>
    <w:p w14:paraId="3FCD8711"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Πώς θα εφαρμοστεί; Σαν τιμή σύγκρισης παίρνεται το χιλιομετρικό κόστος μετακίνησης στην ενδοχώρα με το ΚΤΕΛ. Είναι η πιο σταθερή τιμή, η πιο </w:t>
      </w:r>
      <w:r>
        <w:rPr>
          <w:rFonts w:eastAsia="Times New Roman" w:cs="Times New Roman"/>
          <w:szCs w:val="24"/>
        </w:rPr>
        <w:t xml:space="preserve">προσιτή τιμή για να το συγκρίνει κανείς, καθορίζεται με υπουργικές αποφάσεις. Μετατρέπεται στη θάλασσα αυτή η χιλιομετρική απόσταση σε μίλια, καθορίζεται τιμή ανά μίλι και έτσι, ανάλογα και με την απόσταση προκύπτει και η διαφορά, η οποία αποδίδεται στους </w:t>
      </w:r>
      <w:r>
        <w:rPr>
          <w:rFonts w:eastAsia="Times New Roman" w:cs="Times New Roman"/>
          <w:szCs w:val="24"/>
        </w:rPr>
        <w:t>νησιώτες, ώστε η τιμή τελικά, το κόστος της μεταφοράς τους στη θάλασσα να είναι ίδιο με το κόστος μεταφοράς στην ενδοχώρα. Η χρηματοδότηση θα είναι από το Πρόγραμμα Δημοσίων Επενδύσεων. Δικαιούχοι αυτή τη στιγμή θα είναι οι κάτοικοι των νησιών και οι επιχε</w:t>
      </w:r>
      <w:r>
        <w:rPr>
          <w:rFonts w:eastAsia="Times New Roman" w:cs="Times New Roman"/>
          <w:szCs w:val="24"/>
        </w:rPr>
        <w:t>ιρήσεις που δραστηριοποιούνται στα νησιά.</w:t>
      </w:r>
    </w:p>
    <w:p w14:paraId="3FCD8712"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Μπαίνει ένα θέμα -για να καταλάβουμε και για τι μιλάμε- για τι ποσά μιλάμε. Από τις πρώτες εκτιμήσεις που υπάρχουν και τις μελέτες, προκύπτει ότι ανάλογα με την απόσταση που έχει το νησί από το κέντρο ή την απόστασ</w:t>
      </w:r>
      <w:r>
        <w:rPr>
          <w:rFonts w:eastAsia="Times New Roman" w:cs="Times New Roman"/>
          <w:szCs w:val="24"/>
        </w:rPr>
        <w:t>η που θέλει να μετακινηθεί ο νησιώτης από νησί σε νησί, από το δικό του νησί στα άλλα, η διαφορά ποικίλλει. Μπορεί να είναι το όφελος από 500</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600 ευρώ τον χρόνο το λιγότερο και μπορεί να φτάσει και 1.200 και </w:t>
      </w:r>
      <w:r>
        <w:rPr>
          <w:rFonts w:eastAsia="Times New Roman" w:cs="Times New Roman"/>
          <w:szCs w:val="24"/>
        </w:rPr>
        <w:lastRenderedPageBreak/>
        <w:t xml:space="preserve">1.300 ευρώ και παραπάνω, οπότε δεν μιλάμε για </w:t>
      </w:r>
      <w:r>
        <w:rPr>
          <w:rFonts w:eastAsia="Times New Roman" w:cs="Times New Roman"/>
          <w:szCs w:val="24"/>
        </w:rPr>
        <w:t>ευκαταφρόνητα ποσά.</w:t>
      </w:r>
    </w:p>
    <w:p w14:paraId="3FCD8713" w14:textId="77777777" w:rsidR="00BC419A" w:rsidRDefault="0035347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Επίσης, στο προτελευταίο άρθρο του νομοσχεδίου προβλέπεται και η ίδρυση Σχολής Ναυτικού στην Κάλυμνο, που είναι ένα αναπτυξιακό μέτρο όχι μόνον για το συγκεκριμένο νησί, αλλά και για την ευρύτερη περιοχή και αξίζει να είναι στην Κάλυμνο</w:t>
      </w:r>
      <w:r>
        <w:rPr>
          <w:rFonts w:eastAsia="Times New Roman"/>
          <w:color w:val="000000"/>
          <w:szCs w:val="24"/>
          <w:shd w:val="clear" w:color="auto" w:fill="FFFFFF"/>
        </w:rPr>
        <w:t xml:space="preserve"> και για συμβολικούς λόγους αλλά και για την παράδοση που έχει το νησί στη ναυτιλία.</w:t>
      </w:r>
    </w:p>
    <w:p w14:paraId="3FCD8714" w14:textId="77777777" w:rsidR="00BC419A" w:rsidRDefault="0035347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Τίθεται τώρα το ερώτημα: Αυτό το </w:t>
      </w:r>
      <w:r>
        <w:rPr>
          <w:rFonts w:eastAsia="Times New Roman"/>
          <w:color w:val="000000"/>
          <w:szCs w:val="24"/>
          <w:shd w:val="clear" w:color="auto" w:fill="FFFFFF"/>
        </w:rPr>
        <w:t>μ</w:t>
      </w:r>
      <w:r>
        <w:rPr>
          <w:rFonts w:eastAsia="Times New Roman"/>
          <w:color w:val="000000"/>
          <w:szCs w:val="24"/>
          <w:shd w:val="clear" w:color="auto" w:fill="FFFFFF"/>
        </w:rPr>
        <w:t xml:space="preserve">εταφορικό </w:t>
      </w:r>
      <w:r>
        <w:rPr>
          <w:rFonts w:eastAsia="Times New Roman"/>
          <w:color w:val="000000"/>
          <w:szCs w:val="24"/>
          <w:shd w:val="clear" w:color="auto" w:fill="FFFFFF"/>
        </w:rPr>
        <w:t>ι</w:t>
      </w:r>
      <w:r>
        <w:rPr>
          <w:rFonts w:eastAsia="Times New Roman"/>
          <w:color w:val="000000"/>
          <w:szCs w:val="24"/>
          <w:shd w:val="clear" w:color="auto" w:fill="FFFFFF"/>
        </w:rPr>
        <w:t>σοδύναμο, για το οποίο συζητάμε σήμερα, είναι αυτό που θέλουμε; Όχι.</w:t>
      </w:r>
    </w:p>
    <w:p w14:paraId="3FCD8715" w14:textId="77777777" w:rsidR="00BC419A" w:rsidRDefault="0035347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Κατ’ αρχάς είναι ένα </w:t>
      </w:r>
      <w:r>
        <w:rPr>
          <w:rFonts w:eastAsia="Times New Roman"/>
          <w:color w:val="000000"/>
          <w:szCs w:val="24"/>
          <w:shd w:val="clear" w:color="auto" w:fill="FFFFFF"/>
        </w:rPr>
        <w:t>μ</w:t>
      </w:r>
      <w:r>
        <w:rPr>
          <w:rFonts w:eastAsia="Times New Roman"/>
          <w:color w:val="000000"/>
          <w:szCs w:val="24"/>
          <w:shd w:val="clear" w:color="auto" w:fill="FFFFFF"/>
        </w:rPr>
        <w:t xml:space="preserve">εταφορικό </w:t>
      </w:r>
      <w:r>
        <w:rPr>
          <w:rFonts w:eastAsia="Times New Roman"/>
          <w:color w:val="000000"/>
          <w:szCs w:val="24"/>
          <w:shd w:val="clear" w:color="auto" w:fill="FFFFFF"/>
        </w:rPr>
        <w:t>ι</w:t>
      </w:r>
      <w:r>
        <w:rPr>
          <w:rFonts w:eastAsia="Times New Roman"/>
          <w:color w:val="000000"/>
          <w:szCs w:val="24"/>
          <w:shd w:val="clear" w:color="auto" w:fill="FFFFFF"/>
        </w:rPr>
        <w:t>σοδύναμο για τους νησιώτ</w:t>
      </w:r>
      <w:r>
        <w:rPr>
          <w:rFonts w:eastAsia="Times New Roman"/>
          <w:color w:val="000000"/>
          <w:szCs w:val="24"/>
          <w:shd w:val="clear" w:color="auto" w:fill="FFFFFF"/>
        </w:rPr>
        <w:t xml:space="preserve">ες. Εμείς θέλουμε ένα </w:t>
      </w:r>
      <w:r>
        <w:rPr>
          <w:rFonts w:eastAsia="Times New Roman"/>
          <w:color w:val="000000"/>
          <w:szCs w:val="24"/>
          <w:shd w:val="clear" w:color="auto" w:fill="FFFFFF"/>
        </w:rPr>
        <w:t>μ</w:t>
      </w:r>
      <w:r>
        <w:rPr>
          <w:rFonts w:eastAsia="Times New Roman"/>
          <w:color w:val="000000"/>
          <w:szCs w:val="24"/>
          <w:shd w:val="clear" w:color="auto" w:fill="FFFFFF"/>
        </w:rPr>
        <w:t xml:space="preserve">εταφορικό </w:t>
      </w:r>
      <w:r>
        <w:rPr>
          <w:rFonts w:eastAsia="Times New Roman"/>
          <w:color w:val="000000"/>
          <w:szCs w:val="24"/>
          <w:shd w:val="clear" w:color="auto" w:fill="FFFFFF"/>
        </w:rPr>
        <w:t>ι</w:t>
      </w:r>
      <w:r>
        <w:rPr>
          <w:rFonts w:eastAsia="Times New Roman"/>
          <w:color w:val="000000"/>
          <w:szCs w:val="24"/>
          <w:shd w:val="clear" w:color="auto" w:fill="FFFFFF"/>
        </w:rPr>
        <w:t>σοδύναμο για τα νησιά, που να προβλέπει δηλαδή ότι οι μεταφορές όλων από και προς τα νησιά θα έχουν το ίδιο κόστος που ισχύει για την ενδοχώρα. Αυτό καταλαβαίνετε ότι είναι το αναπτυξιακό μέτρο που πρέπει να εφαρμοστεί κάπ</w:t>
      </w:r>
      <w:r>
        <w:rPr>
          <w:rFonts w:eastAsia="Times New Roman"/>
          <w:color w:val="000000"/>
          <w:szCs w:val="24"/>
          <w:shd w:val="clear" w:color="auto" w:fill="FFFFFF"/>
        </w:rPr>
        <w:t>οια στιγμή για τα νησιά μας, γιατί θα διευκολύνει και τη μεταφορά προσώπων είτε για τουριστικούς είτε για επαγγελματικούς λόγους από και προς τα νησιά, που τώρα είναι πάρα πολύ ακριβή. Όμως είναι ένα πρώτο βήμα.</w:t>
      </w:r>
    </w:p>
    <w:p w14:paraId="3FCD8716" w14:textId="77777777" w:rsidR="00BC419A" w:rsidRDefault="0035347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lastRenderedPageBreak/>
        <w:t>Στην επόμενη τριετία το νομοσχέδιο προβλέπει</w:t>
      </w:r>
      <w:r>
        <w:rPr>
          <w:rFonts w:eastAsia="Times New Roman"/>
          <w:color w:val="000000"/>
          <w:szCs w:val="24"/>
          <w:shd w:val="clear" w:color="auto" w:fill="FFFFFF"/>
        </w:rPr>
        <w:t xml:space="preserve"> ότι θα αναπτυχθεί ένα εθνικό σχέδιο στρατηγικής για τις μεταφορές στη θάλασσα, για την ακτοπλοΐα. Οπότε σε αυτό το χρονικό διάστημα μπορούμε να δούμε τι μπορούμε να κάνουμε γι’ αυτό το ολοκληρωμένο σχέδιο, που θα πλησιάζει όσο γίνεται το ιδανικό του </w:t>
      </w:r>
      <w:r>
        <w:rPr>
          <w:rFonts w:eastAsia="Times New Roman"/>
          <w:color w:val="000000"/>
          <w:szCs w:val="24"/>
          <w:shd w:val="clear" w:color="auto" w:fill="FFFFFF"/>
        </w:rPr>
        <w:t>μ</w:t>
      </w:r>
      <w:r>
        <w:rPr>
          <w:rFonts w:eastAsia="Times New Roman"/>
          <w:color w:val="000000"/>
          <w:szCs w:val="24"/>
          <w:shd w:val="clear" w:color="auto" w:fill="FFFFFF"/>
        </w:rPr>
        <w:t>εταφ</w:t>
      </w:r>
      <w:r>
        <w:rPr>
          <w:rFonts w:eastAsia="Times New Roman"/>
          <w:color w:val="000000"/>
          <w:szCs w:val="24"/>
          <w:shd w:val="clear" w:color="auto" w:fill="FFFFFF"/>
        </w:rPr>
        <w:t xml:space="preserve">ορικού </w:t>
      </w:r>
      <w:r>
        <w:rPr>
          <w:rFonts w:eastAsia="Times New Roman"/>
          <w:color w:val="000000"/>
          <w:szCs w:val="24"/>
          <w:shd w:val="clear" w:color="auto" w:fill="FFFFFF"/>
        </w:rPr>
        <w:t>ι</w:t>
      </w:r>
      <w:r>
        <w:rPr>
          <w:rFonts w:eastAsia="Times New Roman"/>
          <w:color w:val="000000"/>
          <w:szCs w:val="24"/>
          <w:shd w:val="clear" w:color="auto" w:fill="FFFFFF"/>
        </w:rPr>
        <w:t>σοδύναμου, με δεδομένο -να το ξέρουμε αυτό- ότι στην Ευρωπαϊκή Ένωση δεν εφαρμόζεται πουθενά με αυτόν τον τρόπο. Σε κάποιες χώρες στις οποίες εφαρμόζεται, εφαρμόζεται είτε με τη μορφή κουπονιών, όπως γίνεται στη Δανία, είτε με επιχειρήσεις στις οπο</w:t>
      </w:r>
      <w:r>
        <w:rPr>
          <w:rFonts w:eastAsia="Times New Roman"/>
          <w:color w:val="000000"/>
          <w:szCs w:val="24"/>
          <w:shd w:val="clear" w:color="auto" w:fill="FFFFFF"/>
        </w:rPr>
        <w:t xml:space="preserve">ίες συμμετέχει το δημόσιο, οι φορείς, η </w:t>
      </w:r>
      <w:r>
        <w:rPr>
          <w:rFonts w:eastAsia="Times New Roman"/>
          <w:color w:val="000000"/>
          <w:szCs w:val="24"/>
          <w:shd w:val="clear" w:color="auto" w:fill="FFFFFF"/>
        </w:rPr>
        <w:t>τ</w:t>
      </w:r>
      <w:r>
        <w:rPr>
          <w:rFonts w:eastAsia="Times New Roman"/>
          <w:color w:val="000000"/>
          <w:szCs w:val="24"/>
          <w:shd w:val="clear" w:color="auto" w:fill="FFFFFF"/>
        </w:rPr>
        <w:t xml:space="preserve">οπική </w:t>
      </w:r>
      <w:r>
        <w:rPr>
          <w:rFonts w:eastAsia="Times New Roman"/>
          <w:color w:val="000000"/>
          <w:szCs w:val="24"/>
          <w:shd w:val="clear" w:color="auto" w:fill="FFFFFF"/>
        </w:rPr>
        <w:t>α</w:t>
      </w:r>
      <w:r>
        <w:rPr>
          <w:rFonts w:eastAsia="Times New Roman"/>
          <w:color w:val="000000"/>
          <w:szCs w:val="24"/>
          <w:shd w:val="clear" w:color="auto" w:fill="FFFFFF"/>
        </w:rPr>
        <w:t>υτοδιοίκηση κ.λπ., που έχουν τη δυνατότητα να καθορίζει τις τιμές. Εμείς δεν θα αντιγράψουμε κανένα μοντέλο. Οφείλουμε</w:t>
      </w:r>
      <w:r>
        <w:rPr>
          <w:rFonts w:eastAsia="Times New Roman"/>
          <w:color w:val="000000"/>
          <w:szCs w:val="24"/>
          <w:shd w:val="clear" w:color="auto" w:fill="FFFFFF"/>
        </w:rPr>
        <w:t>,</w:t>
      </w:r>
      <w:r>
        <w:rPr>
          <w:rFonts w:eastAsia="Times New Roman"/>
          <w:color w:val="000000"/>
          <w:szCs w:val="24"/>
          <w:shd w:val="clear" w:color="auto" w:fill="FFFFFF"/>
        </w:rPr>
        <w:t xml:space="preserve"> </w:t>
      </w:r>
      <w:r>
        <w:rPr>
          <w:rFonts w:eastAsia="Times New Roman"/>
          <w:color w:val="000000"/>
          <w:szCs w:val="24"/>
          <w:shd w:val="clear" w:color="auto" w:fill="FFFFFF"/>
        </w:rPr>
        <w:t>όμως,</w:t>
      </w:r>
      <w:r>
        <w:rPr>
          <w:rFonts w:eastAsia="Times New Roman"/>
          <w:color w:val="000000"/>
          <w:szCs w:val="24"/>
          <w:shd w:val="clear" w:color="auto" w:fill="FFFFFF"/>
        </w:rPr>
        <w:t xml:space="preserve"> να μελετήσουμε ένα μοντέλο το οποίο θα προσαρμόζεται στις ιδιαίτερες συνθήκες της </w:t>
      </w:r>
      <w:r>
        <w:rPr>
          <w:rFonts w:eastAsia="Times New Roman"/>
          <w:color w:val="000000"/>
          <w:szCs w:val="24"/>
          <w:shd w:val="clear" w:color="auto" w:fill="FFFFFF"/>
        </w:rPr>
        <w:t xml:space="preserve">χώρας μας, που είναι η </w:t>
      </w:r>
      <w:proofErr w:type="spellStart"/>
      <w:r>
        <w:rPr>
          <w:rFonts w:eastAsia="Times New Roman"/>
          <w:color w:val="000000"/>
          <w:szCs w:val="24"/>
          <w:shd w:val="clear" w:color="auto" w:fill="FFFFFF"/>
        </w:rPr>
        <w:t>πολυνησιωτικότητα</w:t>
      </w:r>
      <w:proofErr w:type="spellEnd"/>
      <w:r>
        <w:rPr>
          <w:rFonts w:eastAsia="Times New Roman"/>
          <w:color w:val="000000"/>
          <w:szCs w:val="24"/>
          <w:shd w:val="clear" w:color="auto" w:fill="FFFFFF"/>
        </w:rPr>
        <w:t xml:space="preserve"> και μάλιστα με μικρά νησιά, κάτι το οποίο δεν υπάρχει στην Ευρωπαϊκή Ένωση.</w:t>
      </w:r>
    </w:p>
    <w:p w14:paraId="3FCD8717" w14:textId="77777777" w:rsidR="00BC419A" w:rsidRDefault="0035347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Κατά τη συζήτηση του νομοσχεδίου από τις τοποθετήσεις των φορέων και των </w:t>
      </w:r>
      <w:r>
        <w:rPr>
          <w:rFonts w:eastAsia="Times New Roman"/>
          <w:color w:val="000000"/>
          <w:szCs w:val="24"/>
          <w:shd w:val="clear" w:color="auto" w:fill="FFFFFF"/>
        </w:rPr>
        <w:t>κ</w:t>
      </w:r>
      <w:r>
        <w:rPr>
          <w:rFonts w:eastAsia="Times New Roman"/>
          <w:color w:val="000000"/>
          <w:szCs w:val="24"/>
          <w:shd w:val="clear" w:color="auto" w:fill="FFFFFF"/>
        </w:rPr>
        <w:t>ομμάτων προέκυψαν ορισμένες αιτιάσεις.</w:t>
      </w:r>
    </w:p>
    <w:p w14:paraId="3FCD8718" w14:textId="77777777" w:rsidR="00BC419A" w:rsidRDefault="0035347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Οι φορείς στο σύνολό τους </w:t>
      </w:r>
      <w:r>
        <w:rPr>
          <w:rFonts w:eastAsia="Times New Roman"/>
          <w:color w:val="000000"/>
          <w:szCs w:val="24"/>
          <w:shd w:val="clear" w:color="auto" w:fill="FFFFFF"/>
        </w:rPr>
        <w:t>τοποθετήθηκαν θετικά, κάνοντας κάποιοι τις παρατηρήσεις τους για το πώς θα λειτουργήσει καλύτερα. Όλοι ξέρουμε ότι υπάρχει πάντα το καλύτερο. Εξήγησα πριν ότι είναι ένα πιλοτικό πρόγραμμα και μετά την εφαρμογή του θα δούμε όχι μόνον τη βελτίωσή του, αλλά κ</w:t>
      </w:r>
      <w:r>
        <w:rPr>
          <w:rFonts w:eastAsia="Times New Roman"/>
          <w:color w:val="000000"/>
          <w:szCs w:val="24"/>
          <w:shd w:val="clear" w:color="auto" w:fill="FFFFFF"/>
        </w:rPr>
        <w:t xml:space="preserve">αι την τελειοποίησή του, την ολοκλήρωσή του, έτσι ώστε να καλύπτει το </w:t>
      </w:r>
      <w:r>
        <w:rPr>
          <w:rFonts w:eastAsia="Times New Roman"/>
          <w:color w:val="000000"/>
          <w:szCs w:val="24"/>
          <w:shd w:val="clear" w:color="auto" w:fill="FFFFFF"/>
        </w:rPr>
        <w:t>μ</w:t>
      </w:r>
      <w:r>
        <w:rPr>
          <w:rFonts w:eastAsia="Times New Roman"/>
          <w:color w:val="000000"/>
          <w:szCs w:val="24"/>
          <w:shd w:val="clear" w:color="auto" w:fill="FFFFFF"/>
        </w:rPr>
        <w:t xml:space="preserve">εταφορικό </w:t>
      </w:r>
      <w:r>
        <w:rPr>
          <w:rFonts w:eastAsia="Times New Roman"/>
          <w:color w:val="000000"/>
          <w:szCs w:val="24"/>
          <w:shd w:val="clear" w:color="auto" w:fill="FFFFFF"/>
        </w:rPr>
        <w:t>ι</w:t>
      </w:r>
      <w:r>
        <w:rPr>
          <w:rFonts w:eastAsia="Times New Roman"/>
          <w:color w:val="000000"/>
          <w:szCs w:val="24"/>
          <w:shd w:val="clear" w:color="auto" w:fill="FFFFFF"/>
        </w:rPr>
        <w:t>σοδύναμο στη συνολική του μορφή, όπως το θέλουμε.</w:t>
      </w:r>
    </w:p>
    <w:p w14:paraId="3FCD8719" w14:textId="77777777" w:rsidR="00BC419A" w:rsidRDefault="0035347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Από τη μεριά, όμως, των </w:t>
      </w:r>
      <w:r>
        <w:rPr>
          <w:rFonts w:eastAsia="Times New Roman"/>
          <w:color w:val="000000"/>
          <w:szCs w:val="24"/>
          <w:shd w:val="clear" w:color="auto" w:fill="FFFFFF"/>
        </w:rPr>
        <w:t>κ</w:t>
      </w:r>
      <w:r>
        <w:rPr>
          <w:rFonts w:eastAsia="Times New Roman"/>
          <w:color w:val="000000"/>
          <w:szCs w:val="24"/>
          <w:shd w:val="clear" w:color="auto" w:fill="FFFFFF"/>
        </w:rPr>
        <w:t>ομμάτων πρέπει να επισημάνω και να καυτηριάσω την υποκριτική στάση τους, γιατί, ενώ είναι ένα μέτρο</w:t>
      </w:r>
      <w:r>
        <w:rPr>
          <w:rFonts w:eastAsia="Times New Roman"/>
          <w:color w:val="000000"/>
          <w:szCs w:val="24"/>
          <w:shd w:val="clear" w:color="auto" w:fill="FFFFFF"/>
        </w:rPr>
        <w:t xml:space="preserve"> το οποίο κατ’ αρχ</w:t>
      </w:r>
      <w:r>
        <w:rPr>
          <w:rFonts w:eastAsia="Times New Roman"/>
          <w:color w:val="000000"/>
          <w:szCs w:val="24"/>
          <w:shd w:val="clear" w:color="auto" w:fill="FFFFFF"/>
        </w:rPr>
        <w:t>άς</w:t>
      </w:r>
      <w:r>
        <w:rPr>
          <w:rFonts w:eastAsia="Times New Roman"/>
          <w:color w:val="000000"/>
          <w:szCs w:val="24"/>
          <w:shd w:val="clear" w:color="auto" w:fill="FFFFFF"/>
        </w:rPr>
        <w:t xml:space="preserve"> ανακουφίζει τους νησιώτες σε αυτή την πιλοτική εφαρμογή του και επειδή βρίσκονται σε δύσκολη θέση να το καταψηφίσουν, προσπαθούν, για να είναι πιστοί στην τυφλή αντιπολιτευτική τακτική τους, να βρουν διάφορες αιτιάσεις. Μία από αυτές ε</w:t>
      </w:r>
      <w:r>
        <w:rPr>
          <w:rFonts w:eastAsia="Times New Roman"/>
          <w:color w:val="000000"/>
          <w:szCs w:val="24"/>
          <w:shd w:val="clear" w:color="auto" w:fill="FFFFFF"/>
        </w:rPr>
        <w:t xml:space="preserve">ίναι ότι: «Ξέρετε, δεν είναι ολοκληρωμένο, δεν είναι αυτό </w:t>
      </w:r>
      <w:r>
        <w:rPr>
          <w:rFonts w:eastAsia="Times New Roman"/>
          <w:color w:val="000000"/>
          <w:szCs w:val="24"/>
          <w:shd w:val="clear" w:color="auto" w:fill="FFFFFF"/>
        </w:rPr>
        <w:t>μ</w:t>
      </w:r>
      <w:r>
        <w:rPr>
          <w:rFonts w:eastAsia="Times New Roman"/>
          <w:color w:val="000000"/>
          <w:szCs w:val="24"/>
          <w:shd w:val="clear" w:color="auto" w:fill="FFFFFF"/>
        </w:rPr>
        <w:t xml:space="preserve">εταφορικό </w:t>
      </w:r>
      <w:r>
        <w:rPr>
          <w:rFonts w:eastAsia="Times New Roman"/>
          <w:color w:val="000000"/>
          <w:szCs w:val="24"/>
          <w:shd w:val="clear" w:color="auto" w:fill="FFFFFF"/>
        </w:rPr>
        <w:t>ι</w:t>
      </w:r>
      <w:r>
        <w:rPr>
          <w:rFonts w:eastAsia="Times New Roman"/>
          <w:color w:val="000000"/>
          <w:szCs w:val="24"/>
          <w:shd w:val="clear" w:color="auto" w:fill="FFFFFF"/>
        </w:rPr>
        <w:t xml:space="preserve">σοδύναμο, είναι «ψίχουλα» και γι’ αυτό εμείς δεν θα το ψηφίσουμε. Θα θέλαμε </w:t>
      </w:r>
      <w:r>
        <w:rPr>
          <w:rFonts w:eastAsia="Times New Roman"/>
          <w:color w:val="000000"/>
          <w:szCs w:val="24"/>
          <w:shd w:val="clear" w:color="auto" w:fill="FFFFFF"/>
        </w:rPr>
        <w:t xml:space="preserve">κάτι </w:t>
      </w:r>
      <w:r>
        <w:rPr>
          <w:rFonts w:eastAsia="Times New Roman"/>
          <w:color w:val="000000"/>
          <w:szCs w:val="24"/>
          <w:shd w:val="clear" w:color="auto" w:fill="FFFFFF"/>
        </w:rPr>
        <w:t>πολύ καλύτερο».</w:t>
      </w:r>
    </w:p>
    <w:p w14:paraId="3FCD871A" w14:textId="77777777" w:rsidR="00BC419A" w:rsidRDefault="0035347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lastRenderedPageBreak/>
        <w:t>Ποιοι το λένε αυτό; Αυτοί που κυβέρνησαν επί δεκαετίες και δεν έκαναν τίποτα για τις μετα</w:t>
      </w:r>
      <w:r>
        <w:rPr>
          <w:rFonts w:eastAsia="Times New Roman"/>
          <w:color w:val="000000"/>
          <w:szCs w:val="24"/>
          <w:shd w:val="clear" w:color="auto" w:fill="FFFFFF"/>
        </w:rPr>
        <w:t>φορές στα νησιά. Ένα ερώτημα, λοιπόν, είναι αυτό: Το λέτε αυτό εσείς που ποτέ δεν ασχοληθήκατε με αυτό; Και ένα δεύτερο ερώτημα: Τι προτείνετε για την ολοκληρωμένη εφαρμογή του; Έχετε προτάσεις; Φυσικά δεν έχουν προτάσεις. Μάλιστα η Νέα Δημοκρατία βρήκε το</w:t>
      </w:r>
      <w:r>
        <w:rPr>
          <w:rFonts w:eastAsia="Times New Roman"/>
          <w:color w:val="000000"/>
          <w:szCs w:val="24"/>
          <w:shd w:val="clear" w:color="auto" w:fill="FFFFFF"/>
        </w:rPr>
        <w:t xml:space="preserve"> εφεύρημα ότι «ξέρετε, εμείς δεν είμαστε αντίθετοι στην φιλοσοφία του </w:t>
      </w:r>
      <w:r>
        <w:rPr>
          <w:rFonts w:eastAsia="Times New Roman"/>
          <w:color w:val="000000"/>
          <w:szCs w:val="24"/>
          <w:shd w:val="clear" w:color="auto" w:fill="FFFFFF"/>
        </w:rPr>
        <w:t>μ</w:t>
      </w:r>
      <w:r>
        <w:rPr>
          <w:rFonts w:eastAsia="Times New Roman"/>
          <w:color w:val="000000"/>
          <w:szCs w:val="24"/>
          <w:shd w:val="clear" w:color="auto" w:fill="FFFFFF"/>
        </w:rPr>
        <w:t xml:space="preserve">εταφορικού </w:t>
      </w:r>
      <w:r>
        <w:rPr>
          <w:rFonts w:eastAsia="Times New Roman"/>
          <w:color w:val="000000"/>
          <w:szCs w:val="24"/>
          <w:shd w:val="clear" w:color="auto" w:fill="FFFFFF"/>
        </w:rPr>
        <w:t>ι</w:t>
      </w:r>
      <w:r>
        <w:rPr>
          <w:rFonts w:eastAsia="Times New Roman"/>
          <w:color w:val="000000"/>
          <w:szCs w:val="24"/>
          <w:shd w:val="clear" w:color="auto" w:fill="FFFFFF"/>
        </w:rPr>
        <w:t>σοδυνάμου, αλλά είμαστε αντίθετοι στη φιλοσοφία του συγκεκριμένου νομοσχεδίου». Δεν μας εξηγεί, όμως, ποια είναι η διαφορά. Εάν η διαφορά είναι αυτή, ότι το θέλουν ολόκληρο,</w:t>
      </w:r>
      <w:r>
        <w:rPr>
          <w:rFonts w:eastAsia="Times New Roman"/>
          <w:color w:val="000000"/>
          <w:szCs w:val="24"/>
          <w:shd w:val="clear" w:color="auto" w:fill="FFFFFF"/>
        </w:rPr>
        <w:t xml:space="preserve"> τότε είναι συνεπείς και στη γραμμή που προσπαθούν να δώσουν και σε κάποιους δικούς τους περιφερειάρχες, όπως η Περιφερειάρχης Βορείου Αιγαίου, που εκφράζοντας το σύνολο των περιφερειών στην </w:t>
      </w:r>
      <w:r>
        <w:rPr>
          <w:rFonts w:eastAsia="Times New Roman"/>
          <w:color w:val="000000"/>
          <w:szCs w:val="24"/>
          <w:shd w:val="clear" w:color="auto" w:fill="FFFFFF"/>
        </w:rPr>
        <w:t>ε</w:t>
      </w:r>
      <w:r>
        <w:rPr>
          <w:rFonts w:eastAsia="Times New Roman"/>
          <w:color w:val="000000"/>
          <w:szCs w:val="24"/>
          <w:shd w:val="clear" w:color="auto" w:fill="FFFFFF"/>
        </w:rPr>
        <w:t xml:space="preserve">πιτροπή τοποθετήθηκε ως εξής: «Πάρτε το πίσω και αφήστε μας τον </w:t>
      </w:r>
      <w:r>
        <w:rPr>
          <w:rFonts w:eastAsia="Times New Roman"/>
          <w:color w:val="000000"/>
          <w:szCs w:val="24"/>
          <w:shd w:val="clear" w:color="auto" w:fill="FFFFFF"/>
        </w:rPr>
        <w:t>ΦΠΑ».</w:t>
      </w:r>
    </w:p>
    <w:p w14:paraId="3FCD871B"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Και εδώ προκύπτει το εξής ερώτημα: Δηλαδή, είστε ικανοποιημένοι αν μείνει ο ΦΠΑ και δεν εφαρμοστεί το </w:t>
      </w:r>
      <w:r>
        <w:rPr>
          <w:rFonts w:eastAsia="Times New Roman" w:cs="Times New Roman"/>
          <w:szCs w:val="24"/>
        </w:rPr>
        <w:t>μ</w:t>
      </w:r>
      <w:r>
        <w:rPr>
          <w:rFonts w:eastAsia="Times New Roman" w:cs="Times New Roman"/>
          <w:szCs w:val="24"/>
        </w:rPr>
        <w:t xml:space="preserve">εταφορικό </w:t>
      </w:r>
      <w:r>
        <w:rPr>
          <w:rFonts w:eastAsia="Times New Roman" w:cs="Times New Roman"/>
          <w:szCs w:val="24"/>
        </w:rPr>
        <w:t>ι</w:t>
      </w:r>
      <w:r>
        <w:rPr>
          <w:rFonts w:eastAsia="Times New Roman" w:cs="Times New Roman"/>
          <w:szCs w:val="24"/>
        </w:rPr>
        <w:t xml:space="preserve">σοδύναμο; Σας πειράζει να υπάρχουν και τα δύο, δηλαδή και οι μειωμένοι συντελεστές ΦΠΑ και το </w:t>
      </w:r>
      <w:r>
        <w:rPr>
          <w:rFonts w:eastAsia="Times New Roman" w:cs="Times New Roman"/>
          <w:szCs w:val="24"/>
        </w:rPr>
        <w:t>μ</w:t>
      </w:r>
      <w:r>
        <w:rPr>
          <w:rFonts w:eastAsia="Times New Roman" w:cs="Times New Roman"/>
          <w:szCs w:val="24"/>
        </w:rPr>
        <w:t xml:space="preserve">εταφορικό </w:t>
      </w:r>
      <w:r>
        <w:rPr>
          <w:rFonts w:eastAsia="Times New Roman" w:cs="Times New Roman"/>
          <w:szCs w:val="24"/>
        </w:rPr>
        <w:t>ι</w:t>
      </w:r>
      <w:r>
        <w:rPr>
          <w:rFonts w:eastAsia="Times New Roman" w:cs="Times New Roman"/>
          <w:szCs w:val="24"/>
        </w:rPr>
        <w:t>σοδύναμο; Ή -</w:t>
      </w:r>
      <w:r>
        <w:rPr>
          <w:rFonts w:eastAsia="Times New Roman" w:cs="Times New Roman"/>
          <w:szCs w:val="24"/>
        </w:rPr>
        <w:lastRenderedPageBreak/>
        <w:t xml:space="preserve">για να το πούμε διαφορετικά- αν δεν μπορέσουμε να κρατήσουμε τους μειωμένους συντελεστές ΦΠΑ, τότε να μην κάνουμε ούτε το </w:t>
      </w:r>
      <w:r>
        <w:rPr>
          <w:rFonts w:eastAsia="Times New Roman" w:cs="Times New Roman"/>
          <w:szCs w:val="24"/>
        </w:rPr>
        <w:t>μ</w:t>
      </w:r>
      <w:r>
        <w:rPr>
          <w:rFonts w:eastAsia="Times New Roman" w:cs="Times New Roman"/>
          <w:szCs w:val="24"/>
        </w:rPr>
        <w:t xml:space="preserve">εταφορικό </w:t>
      </w:r>
      <w:r>
        <w:rPr>
          <w:rFonts w:eastAsia="Times New Roman" w:cs="Times New Roman"/>
          <w:szCs w:val="24"/>
        </w:rPr>
        <w:t>ι</w:t>
      </w:r>
      <w:r>
        <w:rPr>
          <w:rFonts w:eastAsia="Times New Roman" w:cs="Times New Roman"/>
          <w:szCs w:val="24"/>
        </w:rPr>
        <w:t>σοδύναμο;</w:t>
      </w:r>
    </w:p>
    <w:p w14:paraId="3FCD871C"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Και εδώ, όσον αφορά τη σχέση του </w:t>
      </w:r>
      <w:r>
        <w:rPr>
          <w:rFonts w:eastAsia="Times New Roman" w:cs="Times New Roman"/>
          <w:szCs w:val="24"/>
        </w:rPr>
        <w:t>μ</w:t>
      </w:r>
      <w:r>
        <w:rPr>
          <w:rFonts w:eastAsia="Times New Roman" w:cs="Times New Roman"/>
          <w:szCs w:val="24"/>
        </w:rPr>
        <w:t xml:space="preserve">εταφορικού </w:t>
      </w:r>
      <w:r>
        <w:rPr>
          <w:rFonts w:eastAsia="Times New Roman" w:cs="Times New Roman"/>
          <w:szCs w:val="24"/>
        </w:rPr>
        <w:t>ι</w:t>
      </w:r>
      <w:r>
        <w:rPr>
          <w:rFonts w:eastAsia="Times New Roman" w:cs="Times New Roman"/>
          <w:szCs w:val="24"/>
        </w:rPr>
        <w:t>σοδύναμου με τον ΦΠΑ, έχουμε πει επανειλημμένα, άσχετ</w:t>
      </w:r>
      <w:r>
        <w:rPr>
          <w:rFonts w:eastAsia="Times New Roman" w:cs="Times New Roman"/>
          <w:szCs w:val="24"/>
        </w:rPr>
        <w:t xml:space="preserve">α με το αν έχουμε μειωμένους συντελεστές ΦΠΑ ή όχι, εμείς το </w:t>
      </w:r>
      <w:r>
        <w:rPr>
          <w:rFonts w:eastAsia="Times New Roman" w:cs="Times New Roman"/>
          <w:szCs w:val="24"/>
        </w:rPr>
        <w:t>μ</w:t>
      </w:r>
      <w:r>
        <w:rPr>
          <w:rFonts w:eastAsia="Times New Roman" w:cs="Times New Roman"/>
          <w:szCs w:val="24"/>
        </w:rPr>
        <w:t xml:space="preserve">εταφορικό </w:t>
      </w:r>
      <w:r>
        <w:rPr>
          <w:rFonts w:eastAsia="Times New Roman" w:cs="Times New Roman"/>
          <w:szCs w:val="24"/>
        </w:rPr>
        <w:t>ι</w:t>
      </w:r>
      <w:r>
        <w:rPr>
          <w:rFonts w:eastAsia="Times New Roman" w:cs="Times New Roman"/>
          <w:szCs w:val="24"/>
        </w:rPr>
        <w:t>σοδύναμο το βλέπουμε σαν ένα από τα μέτρα που πρέπει να εφαρμοστούν στο πλαίσιο μιας ολοκληρωμένης νησιωτικής πολιτικής, που θα είναι και φορολογικά μέτρα -μπορεί να είναι και ο ΦΠΑ κ</w:t>
      </w:r>
      <w:r>
        <w:rPr>
          <w:rFonts w:eastAsia="Times New Roman" w:cs="Times New Roman"/>
          <w:szCs w:val="24"/>
        </w:rPr>
        <w:t xml:space="preserve">αι θα είναι και άλλα μέτρα </w:t>
      </w:r>
      <w:proofErr w:type="spellStart"/>
      <w:r>
        <w:rPr>
          <w:rFonts w:eastAsia="Times New Roman" w:cs="Times New Roman"/>
          <w:szCs w:val="24"/>
        </w:rPr>
        <w:t>φοροελαφρύνσεων</w:t>
      </w:r>
      <w:proofErr w:type="spellEnd"/>
      <w:r>
        <w:rPr>
          <w:rFonts w:eastAsia="Times New Roman" w:cs="Times New Roman"/>
          <w:szCs w:val="24"/>
        </w:rPr>
        <w:t xml:space="preserve"> των νησιωτών και των επιχειρήσεων που επιχειρούν εκεί- αλλά θα είναι και άλλα μέτρα που έχουν να κάνουν με την πρόσβαση των νησιωτών στα αγαθά τα οποία δικαιούνται, προκειμένου η πρόσβαση να είναι ίδια με την πρόσ</w:t>
      </w:r>
      <w:r>
        <w:rPr>
          <w:rFonts w:eastAsia="Times New Roman" w:cs="Times New Roman"/>
          <w:szCs w:val="24"/>
        </w:rPr>
        <w:t>βαση που έχουν οι κάτοικοι στην ενδοχώρα.</w:t>
      </w:r>
    </w:p>
    <w:p w14:paraId="3FCD871D"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Επιτρέψτε μου, βεβαίως, να μιλήσω για τη σχέση του ΦΠΑ με το </w:t>
      </w:r>
      <w:r>
        <w:rPr>
          <w:rFonts w:eastAsia="Times New Roman" w:cs="Times New Roman"/>
          <w:szCs w:val="24"/>
        </w:rPr>
        <w:t>μ</w:t>
      </w:r>
      <w:r>
        <w:rPr>
          <w:rFonts w:eastAsia="Times New Roman" w:cs="Times New Roman"/>
          <w:szCs w:val="24"/>
        </w:rPr>
        <w:t xml:space="preserve">εταφορικό </w:t>
      </w:r>
      <w:r>
        <w:rPr>
          <w:rFonts w:eastAsia="Times New Roman" w:cs="Times New Roman"/>
          <w:szCs w:val="24"/>
        </w:rPr>
        <w:t>ι</w:t>
      </w:r>
      <w:r>
        <w:rPr>
          <w:rFonts w:eastAsia="Times New Roman" w:cs="Times New Roman"/>
          <w:szCs w:val="24"/>
        </w:rPr>
        <w:t>σοδύναμο και να σας πω κάτι, γιατί οι περισσότεροι δεν το ξέρουν από ό,τι έχω διαπιστώσει. Το ξέρετε ότι αυτή τη στιγμή που ισχύουν οι μειωμέ</w:t>
      </w:r>
      <w:r>
        <w:rPr>
          <w:rFonts w:eastAsia="Times New Roman" w:cs="Times New Roman"/>
          <w:szCs w:val="24"/>
        </w:rPr>
        <w:t xml:space="preserve">νοι συντελεστές ΦΠΑ </w:t>
      </w:r>
      <w:r>
        <w:rPr>
          <w:rFonts w:eastAsia="Times New Roman" w:cs="Times New Roman"/>
          <w:szCs w:val="24"/>
        </w:rPr>
        <w:lastRenderedPageBreak/>
        <w:t>στα νησιά -σ</w:t>
      </w:r>
      <w:r>
        <w:rPr>
          <w:rFonts w:eastAsia="Times New Roman" w:cs="Times New Roman"/>
          <w:szCs w:val="24"/>
        </w:rPr>
        <w:t>ε</w:t>
      </w:r>
      <w:r>
        <w:rPr>
          <w:rFonts w:eastAsia="Times New Roman" w:cs="Times New Roman"/>
          <w:szCs w:val="24"/>
        </w:rPr>
        <w:t xml:space="preserve"> αυτά που ισχύει τώρα και σε αυτά που ίσχυε πριν- ο συντελεστής στις μεταφορές ήταν και είναι αυξημένος κατά 24%; Το ξέρετε, δηλαδή, ότι στις μεταφορές, που υποτίθεται ότι εκεί πονάνε τα νησιά και εκεί στέκεται κύρια ο αποκ</w:t>
      </w:r>
      <w:r>
        <w:rPr>
          <w:rFonts w:eastAsia="Times New Roman" w:cs="Times New Roman"/>
          <w:szCs w:val="24"/>
        </w:rPr>
        <w:t xml:space="preserve">λεισμός τους, δεν έχουν μειωμένο συντελεστή ΦΠΑ; Αν θέλαμε να δούμε μια σχέση του </w:t>
      </w:r>
      <w:r>
        <w:rPr>
          <w:rFonts w:eastAsia="Times New Roman" w:cs="Times New Roman"/>
          <w:szCs w:val="24"/>
        </w:rPr>
        <w:t>μ</w:t>
      </w:r>
      <w:r>
        <w:rPr>
          <w:rFonts w:eastAsia="Times New Roman" w:cs="Times New Roman"/>
          <w:szCs w:val="24"/>
        </w:rPr>
        <w:t xml:space="preserve">εταφορικού </w:t>
      </w:r>
      <w:r>
        <w:rPr>
          <w:rFonts w:eastAsia="Times New Roman" w:cs="Times New Roman"/>
          <w:szCs w:val="24"/>
        </w:rPr>
        <w:t>ι</w:t>
      </w:r>
      <w:r>
        <w:rPr>
          <w:rFonts w:eastAsia="Times New Roman" w:cs="Times New Roman"/>
          <w:szCs w:val="24"/>
        </w:rPr>
        <w:t>σοδύναμου με τον ΦΠΑ, είναι αυτή.</w:t>
      </w:r>
    </w:p>
    <w:p w14:paraId="3FCD871E"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Άρα, αν ο μειωμένος συντελεστής ΦΠΑ καταργηθεί σε όλα τα νησιά, κανονικά και μόνο για αυτόν εδώ τον λόγο δεν πρέπει να υπάρχει </w:t>
      </w:r>
      <w:r>
        <w:rPr>
          <w:rFonts w:eastAsia="Times New Roman" w:cs="Times New Roman"/>
          <w:szCs w:val="24"/>
        </w:rPr>
        <w:t>κα</w:t>
      </w:r>
      <w:r>
        <w:rPr>
          <w:rFonts w:eastAsia="Times New Roman" w:cs="Times New Roman"/>
          <w:szCs w:val="24"/>
        </w:rPr>
        <w:t>μ</w:t>
      </w:r>
      <w:r>
        <w:rPr>
          <w:rFonts w:eastAsia="Times New Roman" w:cs="Times New Roman"/>
          <w:szCs w:val="24"/>
        </w:rPr>
        <w:t xml:space="preserve">μία αύξηση στις μεταφορές, γιατί ήδη ο συντελεστής στις μεταφορές είναι 24%. Αντίθετα, αν εφαρμοστεί το </w:t>
      </w:r>
      <w:r>
        <w:rPr>
          <w:rFonts w:eastAsia="Times New Roman" w:cs="Times New Roman"/>
          <w:szCs w:val="24"/>
        </w:rPr>
        <w:t>μ</w:t>
      </w:r>
      <w:r>
        <w:rPr>
          <w:rFonts w:eastAsia="Times New Roman" w:cs="Times New Roman"/>
          <w:szCs w:val="24"/>
        </w:rPr>
        <w:t xml:space="preserve">εταφορικό </w:t>
      </w:r>
      <w:r>
        <w:rPr>
          <w:rFonts w:eastAsia="Times New Roman" w:cs="Times New Roman"/>
          <w:szCs w:val="24"/>
        </w:rPr>
        <w:t>ι</w:t>
      </w:r>
      <w:r>
        <w:rPr>
          <w:rFonts w:eastAsia="Times New Roman" w:cs="Times New Roman"/>
          <w:szCs w:val="24"/>
        </w:rPr>
        <w:t>σοδύναμο, ακόμα και αν αυξηθούν οι συντελεστές του ΦΠΑ σε όλα τα νησιά, τότε θα μειωθεί η τιμή των εισιτηρίων και όχι μόνο γιατί θα μειωθ</w:t>
      </w:r>
      <w:r>
        <w:rPr>
          <w:rFonts w:eastAsia="Times New Roman" w:cs="Times New Roman"/>
          <w:szCs w:val="24"/>
        </w:rPr>
        <w:t>εί με την επιδότηση του κόστους μεταφοράς, όπως είπαμε πριν, αλλά γιατί θα μειωθούν και σε αρκετούς άλλους τομείς λόγω των μεταφορών που θα επηρεάσουν την τιμή αυτή.</w:t>
      </w:r>
    </w:p>
    <w:p w14:paraId="3FCD871F"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Οφείλω να απαντήσω και σε μια άλλη αιτίαση που τέθηκε και που εμένα με στεν</w:t>
      </w:r>
      <w:r>
        <w:rPr>
          <w:rFonts w:eastAsia="Times New Roman" w:cs="Times New Roman"/>
          <w:szCs w:val="24"/>
        </w:rPr>
        <w:t>ο</w:t>
      </w:r>
      <w:r>
        <w:rPr>
          <w:rFonts w:eastAsia="Times New Roman" w:cs="Times New Roman"/>
          <w:szCs w:val="24"/>
        </w:rPr>
        <w:t>χωρεί πάρα πολ</w:t>
      </w:r>
      <w:r>
        <w:rPr>
          <w:rFonts w:eastAsia="Times New Roman" w:cs="Times New Roman"/>
          <w:szCs w:val="24"/>
        </w:rPr>
        <w:t>ύ. Προέρχεται από τους φίλους συναδέλφους του Κομμουνιστικού Κόμματος Ελλάδ</w:t>
      </w:r>
      <w:r>
        <w:rPr>
          <w:rFonts w:eastAsia="Times New Roman" w:cs="Times New Roman"/>
          <w:szCs w:val="24"/>
        </w:rPr>
        <w:t>α</w:t>
      </w:r>
      <w:r>
        <w:rPr>
          <w:rFonts w:eastAsia="Times New Roman" w:cs="Times New Roman"/>
          <w:szCs w:val="24"/>
        </w:rPr>
        <w:t xml:space="preserve">ς, </w:t>
      </w:r>
      <w:r>
        <w:rPr>
          <w:rFonts w:eastAsia="Times New Roman" w:cs="Times New Roman"/>
          <w:szCs w:val="24"/>
        </w:rPr>
        <w:lastRenderedPageBreak/>
        <w:t>που πιστοί και αυτοί στην καθαρή γραμμή τους «Δεν ψηφίζουμε τίποτα είτε προέρχεται από την Ευρωπαϊκή Ένωση είτε γιατί αφορά στο ΝΑΤΟ και την ενδυνάμωση του ΝΑΤΟ είτε γιατί είναι</w:t>
      </w:r>
      <w:r>
        <w:rPr>
          <w:rFonts w:eastAsia="Times New Roman" w:cs="Times New Roman"/>
          <w:szCs w:val="24"/>
        </w:rPr>
        <w:t xml:space="preserve"> από τη δική σας Κυβέρνηση, η οποία εξυπηρετεί τα συμφέροντα των εφοπλιστών και των μεγάλων» λέει «</w:t>
      </w:r>
      <w:r>
        <w:rPr>
          <w:rFonts w:eastAsia="Times New Roman" w:cs="Times New Roman"/>
          <w:szCs w:val="24"/>
        </w:rPr>
        <w:t>όχι</w:t>
      </w:r>
      <w:r>
        <w:rPr>
          <w:rFonts w:eastAsia="Times New Roman" w:cs="Times New Roman"/>
          <w:szCs w:val="24"/>
        </w:rPr>
        <w:t>». Όμως, ποιο επιχείρημα προβάλλει στο συγκεκριμένο νομοσχέδιο; Λέει ότι αυτά τα χρήματα θα τα πάρουν οι εφοπλιστές. Αν είναι δυνατόν!</w:t>
      </w:r>
    </w:p>
    <w:p w14:paraId="3FCD8720"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Μπαίνει, λοιπόν, το</w:t>
      </w:r>
      <w:r>
        <w:rPr>
          <w:rFonts w:eastAsia="Times New Roman" w:cs="Times New Roman"/>
          <w:szCs w:val="24"/>
        </w:rPr>
        <w:t xml:space="preserve"> ερώτημα: Αυτή τη στιγμή έχουμε μονοπώλια στην ακτοπλοΐα. Τα εισιτήρια είναι δεδομένα. Αυτή τη στιγμή ο νησιώτης και οι επιχειρήσεις που κάνουν μεταφορές, τα πληρώνουν. Τα παίρνουν οι εφοπλιστές έτσι και αλλιώς. Αυτά τα χρήματα που δίδονται από το </w:t>
      </w:r>
      <w:r>
        <w:rPr>
          <w:rFonts w:eastAsia="Times New Roman" w:cs="Times New Roman"/>
          <w:szCs w:val="24"/>
        </w:rPr>
        <w:t>μ</w:t>
      </w:r>
      <w:r>
        <w:rPr>
          <w:rFonts w:eastAsia="Times New Roman" w:cs="Times New Roman"/>
          <w:szCs w:val="24"/>
        </w:rPr>
        <w:t>εταφορι</w:t>
      </w:r>
      <w:r>
        <w:rPr>
          <w:rFonts w:eastAsia="Times New Roman" w:cs="Times New Roman"/>
          <w:szCs w:val="24"/>
        </w:rPr>
        <w:t xml:space="preserve">κό </w:t>
      </w:r>
      <w:r>
        <w:rPr>
          <w:rFonts w:eastAsia="Times New Roman" w:cs="Times New Roman"/>
          <w:szCs w:val="24"/>
        </w:rPr>
        <w:t>ι</w:t>
      </w:r>
      <w:r>
        <w:rPr>
          <w:rFonts w:eastAsia="Times New Roman" w:cs="Times New Roman"/>
          <w:szCs w:val="24"/>
        </w:rPr>
        <w:t xml:space="preserve">σοδύναμο πηγαίνουν </w:t>
      </w:r>
      <w:r>
        <w:rPr>
          <w:rFonts w:eastAsia="Times New Roman" w:cs="Times New Roman"/>
          <w:szCs w:val="24"/>
        </w:rPr>
        <w:t>σ</w:t>
      </w:r>
      <w:r>
        <w:rPr>
          <w:rFonts w:eastAsia="Times New Roman" w:cs="Times New Roman"/>
          <w:szCs w:val="24"/>
        </w:rPr>
        <w:t xml:space="preserve">τους χρήστες, δεν πηγαίνουν στους εφοπλιστές. Οι εφοπλιστές το ίδιο εισιτήριο έπαιρναν, το ίδιο εισιτήριο θα παίρνουν. Αν γίνονται αυξήσεις, θα προσαρμόζεται και το </w:t>
      </w:r>
      <w:r>
        <w:rPr>
          <w:rFonts w:eastAsia="Times New Roman" w:cs="Times New Roman"/>
          <w:szCs w:val="24"/>
        </w:rPr>
        <w:t>μ</w:t>
      </w:r>
      <w:r>
        <w:rPr>
          <w:rFonts w:eastAsia="Times New Roman" w:cs="Times New Roman"/>
          <w:szCs w:val="24"/>
        </w:rPr>
        <w:t xml:space="preserve">εταφορικό </w:t>
      </w:r>
      <w:r>
        <w:rPr>
          <w:rFonts w:eastAsia="Times New Roman" w:cs="Times New Roman"/>
          <w:szCs w:val="24"/>
        </w:rPr>
        <w:t>ι</w:t>
      </w:r>
      <w:r>
        <w:rPr>
          <w:rFonts w:eastAsia="Times New Roman" w:cs="Times New Roman"/>
          <w:szCs w:val="24"/>
        </w:rPr>
        <w:t>σοδύναμο. Πάντα θα καλύπτει τη διαφορά της τιμής του ΚΤ</w:t>
      </w:r>
      <w:r>
        <w:rPr>
          <w:rFonts w:eastAsia="Times New Roman" w:cs="Times New Roman"/>
          <w:szCs w:val="24"/>
        </w:rPr>
        <w:t>ΕΛ αναλογικά με το εισιτήριο το οποίο θα προκύπτει κάθε φορά, γιατί θα έχουμε και αυξήσεις ίσως λόγω των καυσίμων, αλλά θα έχουμε και μειώσεις ίσως λόγω άλλων παραγόντων.</w:t>
      </w:r>
    </w:p>
    <w:p w14:paraId="3FCD8721" w14:textId="77777777" w:rsidR="00BC419A" w:rsidRDefault="0035347C">
      <w:pPr>
        <w:spacing w:line="600" w:lineRule="auto"/>
        <w:ind w:firstLine="720"/>
        <w:contextualSpacing/>
        <w:jc w:val="both"/>
        <w:rPr>
          <w:rFonts w:eastAsia="Times New Roman"/>
          <w:bCs/>
        </w:rPr>
      </w:pPr>
      <w:r w:rsidRPr="00F8084C">
        <w:rPr>
          <w:rFonts w:eastAsia="Times New Roman"/>
          <w:bCs/>
        </w:rPr>
        <w:lastRenderedPageBreak/>
        <w:t>(Στο σημείο αυτό κτυπάει το κουδούνι λήξεως του χρόνου ομιλίας του κυρίου Βουλευτή)</w:t>
      </w:r>
    </w:p>
    <w:p w14:paraId="3FCD8722" w14:textId="77777777" w:rsidR="00BC419A" w:rsidRDefault="0035347C">
      <w:pPr>
        <w:spacing w:line="600" w:lineRule="auto"/>
        <w:ind w:firstLine="720"/>
        <w:contextualSpacing/>
        <w:jc w:val="both"/>
        <w:rPr>
          <w:rFonts w:eastAsia="Times New Roman"/>
          <w:bCs/>
        </w:rPr>
      </w:pPr>
      <w:r>
        <w:rPr>
          <w:rFonts w:eastAsia="Times New Roman"/>
          <w:bCs/>
        </w:rPr>
        <w:t>Τ</w:t>
      </w:r>
      <w:r>
        <w:rPr>
          <w:rFonts w:eastAsia="Times New Roman"/>
          <w:bCs/>
        </w:rPr>
        <w:t>ελειώνω σε ένα-δύο λεπτά, κύριε Πρόεδρε.</w:t>
      </w:r>
    </w:p>
    <w:p w14:paraId="3FCD8723"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Τελειώνοντας, θα μου επιτρέψετε με την ευκαιρία που συζητάμε αυτό το νομοσχέδιο, να τονίσω την ανάγκη αυτού του μέτρου και της επίσπευσής του. Γι’ αυτό έρχεται και με τη διαδικασία του επείγοντος, γιατί περιμένουν ό</w:t>
      </w:r>
      <w:r>
        <w:rPr>
          <w:rFonts w:eastAsia="Times New Roman" w:cs="Times New Roman"/>
          <w:szCs w:val="24"/>
        </w:rPr>
        <w:t>λοι την ανακούφιση των νησιών που τόσα έχουν τραβήξει όλα αυτά τα χρόνια από αυτούς οι οποίοι δεν φρόντισαν τα περασμένα χρόνια να εφαρμόσουν κάποιο μέτρο νησιωτικής πολιτικής. Είχαμε μόνο τον μειωμένο συντελεστή ΦΠΑ. Και έρχον</w:t>
      </w:r>
      <w:r>
        <w:rPr>
          <w:rFonts w:eastAsia="Times New Roman" w:cs="Times New Roman"/>
          <w:szCs w:val="24"/>
        </w:rPr>
        <w:t>τ</w:t>
      </w:r>
      <w:r>
        <w:rPr>
          <w:rFonts w:eastAsia="Times New Roman" w:cs="Times New Roman"/>
          <w:szCs w:val="24"/>
        </w:rPr>
        <w:t xml:space="preserve">αι τώρα να διαμαρτυρηθούν </w:t>
      </w:r>
      <w:r>
        <w:rPr>
          <w:rFonts w:eastAsia="Times New Roman" w:cs="Times New Roman"/>
          <w:szCs w:val="24"/>
        </w:rPr>
        <w:t>για τον ΦΠΑ ή να κατηγορήσουν την Κυβέρνησή μας για τη μη εφαρμογή νησιωτικής πολιτικής.</w:t>
      </w:r>
    </w:p>
    <w:p w14:paraId="3FCD8724"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Εμείς, εδώ και δύο χρόνια και με την εξαγγελία από τον Πρωθυπουργό τον Δεκ</w:t>
      </w:r>
      <w:r>
        <w:rPr>
          <w:rFonts w:eastAsia="Times New Roman" w:cs="Times New Roman"/>
          <w:szCs w:val="24"/>
        </w:rPr>
        <w:t>έ</w:t>
      </w:r>
      <w:r>
        <w:rPr>
          <w:rFonts w:eastAsia="Times New Roman" w:cs="Times New Roman"/>
          <w:szCs w:val="24"/>
        </w:rPr>
        <w:t>μβρ</w:t>
      </w:r>
      <w:r>
        <w:rPr>
          <w:rFonts w:eastAsia="Times New Roman" w:cs="Times New Roman"/>
          <w:szCs w:val="24"/>
        </w:rPr>
        <w:t>ι</w:t>
      </w:r>
      <w:r>
        <w:rPr>
          <w:rFonts w:eastAsia="Times New Roman" w:cs="Times New Roman"/>
          <w:szCs w:val="24"/>
        </w:rPr>
        <w:t>ο του 2016 ολοκληρωμένου πλαισίου μέτρων νησιωτικής πολιτικής, έχουμε ξεκινήσει. Δεν υπά</w:t>
      </w:r>
      <w:r>
        <w:rPr>
          <w:rFonts w:eastAsia="Times New Roman" w:cs="Times New Roman"/>
          <w:szCs w:val="24"/>
        </w:rPr>
        <w:t>ρχει χρόνος να τα αναφέρω. Ίσως να τα αναφέρουν και οι Υπουργοί.</w:t>
      </w:r>
    </w:p>
    <w:p w14:paraId="3FCD8725" w14:textId="77777777" w:rsidR="00BC419A" w:rsidRDefault="0035347C">
      <w:pPr>
        <w:tabs>
          <w:tab w:val="left" w:pos="3873"/>
        </w:tabs>
        <w:spacing w:line="600" w:lineRule="auto"/>
        <w:ind w:firstLine="993"/>
        <w:contextualSpacing/>
        <w:jc w:val="both"/>
        <w:rPr>
          <w:rFonts w:eastAsia="Times New Roman" w:cs="Times New Roman"/>
          <w:szCs w:val="24"/>
        </w:rPr>
      </w:pPr>
      <w:r>
        <w:rPr>
          <w:rFonts w:eastAsia="Times New Roman" w:cs="Times New Roman"/>
          <w:szCs w:val="24"/>
        </w:rPr>
        <w:lastRenderedPageBreak/>
        <w:t>Ξέρετε πολύ καλά τα βήματα που έχουν γίνει για τη βελτίωση της ακτοπλοΐας, την ενίσχυση των νοσοκομείων, των κέντρων υγείας, των αγροτικών ιατρείων που πριν δεν είχαμε.</w:t>
      </w:r>
    </w:p>
    <w:p w14:paraId="3FCD8726" w14:textId="77777777" w:rsidR="00BC419A" w:rsidRDefault="0035347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Πηγαίναμε σε νησάκι </w:t>
      </w:r>
      <w:r>
        <w:rPr>
          <w:rFonts w:eastAsia="Times New Roman" w:cs="Times New Roman"/>
          <w:szCs w:val="24"/>
        </w:rPr>
        <w:t>που είχε είκοσι πέντε κατοίκους και το πρόβλημά τους ήταν που δεν είχαν γιατρό. Πηγαίναμε σε ένα καφενείο που δύο φίλοι, σε ένα νησί είκοσι πέντε κατοίκων, στη Ψέριμο συγκεκριμένα, καθόταν ο ένας στη μια γωνιά και ο άλλος στην άλλη για να μην κολλήσουν γρί</w:t>
      </w:r>
      <w:r>
        <w:rPr>
          <w:rFonts w:eastAsia="Times New Roman" w:cs="Times New Roman"/>
          <w:szCs w:val="24"/>
        </w:rPr>
        <w:t>πη, γιατί δεν είχαν γιατρό να τους εξετάσει. Πηγαίναμε σε ένα μικρό νησί και βλέπαμε ένα ή δύο παιδιά σε σχολείο και δεν ήξεραν πού θα πάνε όταν τελειώσουν το δημοτικό.</w:t>
      </w:r>
    </w:p>
    <w:p w14:paraId="3FCD8727" w14:textId="77777777" w:rsidR="00BC419A" w:rsidRDefault="0035347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Αυτή ήταν η κατάσταση που παραδώσατε, </w:t>
      </w:r>
      <w:r w:rsidRPr="002170BF">
        <w:rPr>
          <w:rFonts w:eastAsia="Times New Roman" w:cs="Times New Roman"/>
          <w:szCs w:val="24"/>
        </w:rPr>
        <w:t>κύριοι</w:t>
      </w:r>
      <w:r>
        <w:rPr>
          <w:rFonts w:eastAsia="Times New Roman" w:cs="Times New Roman"/>
          <w:szCs w:val="24"/>
        </w:rPr>
        <w:t xml:space="preserve"> της </w:t>
      </w:r>
      <w:r w:rsidRPr="00014FA0">
        <w:rPr>
          <w:rFonts w:eastAsia="Times New Roman" w:cs="Times New Roman"/>
          <w:szCs w:val="24"/>
        </w:rPr>
        <w:t>Αντιπολίτευσης</w:t>
      </w:r>
      <w:r>
        <w:rPr>
          <w:rFonts w:eastAsia="Times New Roman" w:cs="Times New Roman"/>
          <w:szCs w:val="24"/>
        </w:rPr>
        <w:t>. Και έρχεστε τώρα, τάχα</w:t>
      </w:r>
      <w:r>
        <w:rPr>
          <w:rFonts w:eastAsia="Times New Roman" w:cs="Times New Roman"/>
          <w:szCs w:val="24"/>
        </w:rPr>
        <w:t xml:space="preserve"> μου, και κλαίτε για τα νησιά. Δεν έχω χρόνο να αναφερθώ για την ανάπτυξη της νησιωτικής </w:t>
      </w:r>
      <w:r w:rsidRPr="00911877">
        <w:rPr>
          <w:rFonts w:eastAsia="Times New Roman" w:cs="Times New Roman"/>
          <w:szCs w:val="24"/>
        </w:rPr>
        <w:t>πολιτική</w:t>
      </w:r>
      <w:r>
        <w:rPr>
          <w:rFonts w:eastAsia="Times New Roman" w:cs="Times New Roman"/>
          <w:szCs w:val="24"/>
        </w:rPr>
        <w:t>ς.</w:t>
      </w:r>
    </w:p>
    <w:p w14:paraId="3FCD8728" w14:textId="77777777" w:rsidR="00BC419A" w:rsidRDefault="0035347C">
      <w:pPr>
        <w:tabs>
          <w:tab w:val="left" w:pos="3873"/>
        </w:tabs>
        <w:spacing w:line="600" w:lineRule="auto"/>
        <w:ind w:firstLine="720"/>
        <w:contextualSpacing/>
        <w:jc w:val="both"/>
        <w:rPr>
          <w:rFonts w:eastAsia="Times New Roman" w:cs="Times New Roman"/>
          <w:szCs w:val="24"/>
        </w:rPr>
      </w:pPr>
      <w:r w:rsidRPr="00AC365A">
        <w:rPr>
          <w:rFonts w:eastAsia="Times New Roman"/>
          <w:szCs w:val="24"/>
        </w:rPr>
        <w:t>Ευχαριστώ</w:t>
      </w:r>
      <w:r>
        <w:rPr>
          <w:rFonts w:eastAsia="Times New Roman"/>
          <w:szCs w:val="24"/>
        </w:rPr>
        <w:t>.</w:t>
      </w:r>
    </w:p>
    <w:p w14:paraId="3FCD8729" w14:textId="77777777" w:rsidR="00BC419A" w:rsidRDefault="0035347C">
      <w:pPr>
        <w:spacing w:line="600" w:lineRule="auto"/>
        <w:ind w:firstLine="720"/>
        <w:contextualSpacing/>
        <w:jc w:val="center"/>
        <w:rPr>
          <w:rFonts w:eastAsia="Times New Roman" w:cs="Times New Roman"/>
          <w:szCs w:val="24"/>
        </w:rPr>
      </w:pPr>
      <w:r w:rsidRPr="00AD407F">
        <w:rPr>
          <w:rFonts w:eastAsia="Times New Roman" w:cs="Times New Roman"/>
          <w:szCs w:val="24"/>
        </w:rPr>
        <w:t>(Χειροκροτήματα από τις πτέρυγες του ΣΥΡΙΖΑ και των ΑΝΕΛ)</w:t>
      </w:r>
    </w:p>
    <w:p w14:paraId="3FCD872A" w14:textId="77777777" w:rsidR="00BC419A" w:rsidRDefault="0035347C">
      <w:pPr>
        <w:tabs>
          <w:tab w:val="left" w:pos="3873"/>
        </w:tabs>
        <w:spacing w:line="600" w:lineRule="auto"/>
        <w:ind w:firstLine="720"/>
        <w:contextualSpacing/>
        <w:jc w:val="both"/>
        <w:rPr>
          <w:rFonts w:eastAsia="Times New Roman" w:cs="Times New Roman"/>
          <w:szCs w:val="24"/>
        </w:rPr>
      </w:pPr>
      <w:r w:rsidRPr="00614817">
        <w:rPr>
          <w:rFonts w:eastAsia="Times New Roman" w:cs="Times New Roman"/>
          <w:b/>
          <w:szCs w:val="24"/>
        </w:rPr>
        <w:lastRenderedPageBreak/>
        <w:t>ΠΡΟΕΔΡΕΥΩΝ (Γεώργιος Βαρεμένος):</w:t>
      </w:r>
      <w:r>
        <w:rPr>
          <w:rFonts w:eastAsia="Times New Roman" w:cs="Times New Roman"/>
          <w:szCs w:val="24"/>
        </w:rPr>
        <w:t xml:space="preserve"> Πράγματι δεν έχετε χρόνο. Τελείωσε ο χρόνος σας, κύριε</w:t>
      </w:r>
      <w:r>
        <w:rPr>
          <w:rFonts w:eastAsia="Times New Roman" w:cs="Times New Roman"/>
          <w:szCs w:val="24"/>
        </w:rPr>
        <w:t xml:space="preserve"> Καματερέ. </w:t>
      </w:r>
      <w:r w:rsidRPr="00AC365A">
        <w:rPr>
          <w:rFonts w:eastAsia="Times New Roman"/>
          <w:szCs w:val="24"/>
        </w:rPr>
        <w:t>Ευχαριστώ πολύ.</w:t>
      </w:r>
    </w:p>
    <w:p w14:paraId="3FCD872B" w14:textId="77777777" w:rsidR="00BC419A" w:rsidRDefault="0035347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Χαράλαμπος Αθανασίου, ο ειδικός αγορητής της </w:t>
      </w:r>
      <w:r w:rsidRPr="00654FD3">
        <w:rPr>
          <w:rFonts w:eastAsia="Times New Roman" w:cs="Times New Roman"/>
          <w:szCs w:val="24"/>
        </w:rPr>
        <w:t>Νέας Δημοκρατίας</w:t>
      </w:r>
      <w:r>
        <w:rPr>
          <w:rFonts w:eastAsia="Times New Roman" w:cs="Times New Roman"/>
          <w:szCs w:val="24"/>
        </w:rPr>
        <w:t>.</w:t>
      </w:r>
    </w:p>
    <w:p w14:paraId="3FCD872C" w14:textId="77777777" w:rsidR="00BC419A" w:rsidRDefault="0035347C">
      <w:pPr>
        <w:tabs>
          <w:tab w:val="left" w:pos="3873"/>
        </w:tabs>
        <w:spacing w:line="600" w:lineRule="auto"/>
        <w:ind w:firstLine="720"/>
        <w:contextualSpacing/>
        <w:jc w:val="both"/>
        <w:rPr>
          <w:rFonts w:eastAsia="Times New Roman" w:cs="Times New Roman"/>
          <w:bCs/>
          <w:szCs w:val="24"/>
        </w:rPr>
      </w:pPr>
      <w:r>
        <w:rPr>
          <w:rFonts w:eastAsia="Times New Roman" w:cs="Times New Roman"/>
          <w:b/>
          <w:szCs w:val="24"/>
        </w:rPr>
        <w:t>ΧΑΡΑΛΑΜΠΟΣ ΑΘΑΝΑΣΙΟΥ:</w:t>
      </w:r>
      <w:r>
        <w:rPr>
          <w:rFonts w:eastAsia="Times New Roman" w:cs="Times New Roman"/>
          <w:szCs w:val="24"/>
        </w:rPr>
        <w:t xml:space="preserve"> </w:t>
      </w:r>
      <w:r w:rsidRPr="00A341B8">
        <w:rPr>
          <w:rFonts w:eastAsia="Times New Roman" w:cs="Times New Roman"/>
          <w:szCs w:val="24"/>
        </w:rPr>
        <w:t>Κύριε Πρόεδρε,</w:t>
      </w:r>
      <w:r>
        <w:rPr>
          <w:rFonts w:eastAsia="Times New Roman" w:cs="Times New Roman"/>
          <w:szCs w:val="24"/>
        </w:rPr>
        <w:t xml:space="preserve"> ίσως χρειαστώ λίγα λεπτά περισσότερα από το δωδεκάλεπτο εν όψει το</w:t>
      </w:r>
      <w:r>
        <w:rPr>
          <w:rFonts w:eastAsia="Times New Roman" w:cs="Times New Roman"/>
          <w:szCs w:val="24"/>
        </w:rPr>
        <w:t>ύ</w:t>
      </w:r>
      <w:r>
        <w:rPr>
          <w:rFonts w:eastAsia="Times New Roman" w:cs="Times New Roman"/>
          <w:szCs w:val="24"/>
        </w:rPr>
        <w:t xml:space="preserve"> ότι έχουν κατατεθεί και ε</w:t>
      </w:r>
      <w:r>
        <w:rPr>
          <w:rFonts w:eastAsia="Times New Roman" w:cs="Times New Roman"/>
          <w:szCs w:val="24"/>
        </w:rPr>
        <w:t>π</w:t>
      </w:r>
      <w:r>
        <w:rPr>
          <w:rFonts w:eastAsia="Times New Roman" w:cs="Times New Roman"/>
          <w:szCs w:val="24"/>
        </w:rPr>
        <w:t xml:space="preserve">τά </w:t>
      </w:r>
      <w:r w:rsidRPr="005631E0">
        <w:rPr>
          <w:rFonts w:eastAsia="Times New Roman" w:cs="Times New Roman"/>
          <w:bCs/>
          <w:szCs w:val="24"/>
        </w:rPr>
        <w:t>τροπολογί</w:t>
      </w:r>
      <w:r>
        <w:rPr>
          <w:rFonts w:eastAsia="Times New Roman" w:cs="Times New Roman"/>
          <w:bCs/>
          <w:szCs w:val="24"/>
        </w:rPr>
        <w:t xml:space="preserve">ες, </w:t>
      </w:r>
      <w:r>
        <w:rPr>
          <w:rFonts w:eastAsia="Times New Roman" w:cs="Times New Roman"/>
          <w:bCs/>
          <w:szCs w:val="24"/>
        </w:rPr>
        <w:t>οι τρεις εκ των οποίων κατατέθηκαν μετά τη συνεδρίαση εχθές.</w:t>
      </w:r>
    </w:p>
    <w:p w14:paraId="3FCD872D" w14:textId="77777777" w:rsidR="00BC419A" w:rsidRDefault="0035347C">
      <w:pPr>
        <w:tabs>
          <w:tab w:val="left" w:pos="3873"/>
        </w:tabs>
        <w:spacing w:line="600" w:lineRule="auto"/>
        <w:ind w:firstLine="720"/>
        <w:contextualSpacing/>
        <w:jc w:val="both"/>
        <w:rPr>
          <w:rFonts w:eastAsia="Times New Roman" w:cs="Times New Roman"/>
          <w:szCs w:val="24"/>
        </w:rPr>
      </w:pPr>
      <w:r w:rsidRPr="00614817">
        <w:rPr>
          <w:rFonts w:eastAsia="Times New Roman" w:cs="Times New Roman"/>
          <w:b/>
          <w:szCs w:val="24"/>
        </w:rPr>
        <w:t>ΠΡΟΕΔΡΕΥΩΝ (Γεώργιος Βαρεμένος):</w:t>
      </w:r>
      <w:r>
        <w:rPr>
          <w:rFonts w:eastAsia="Times New Roman" w:cs="Times New Roman"/>
          <w:szCs w:val="24"/>
        </w:rPr>
        <w:t xml:space="preserve"> Δεν καταλαβαίνω τι λέτε, αλλά περιμένω να δω πότε θα είστε εντός του χρόνου, κύριε Αθανασίου. Περιμένω να δω την πρώτη φορά που θα είστε.</w:t>
      </w:r>
    </w:p>
    <w:p w14:paraId="3FCD872E" w14:textId="77777777" w:rsidR="00BC419A" w:rsidRDefault="0035347C">
      <w:pPr>
        <w:tabs>
          <w:tab w:val="left" w:pos="3873"/>
        </w:tabs>
        <w:spacing w:line="600" w:lineRule="auto"/>
        <w:ind w:firstLine="720"/>
        <w:contextualSpacing/>
        <w:jc w:val="both"/>
        <w:rPr>
          <w:rFonts w:eastAsia="Times New Roman" w:cs="Times New Roman"/>
          <w:bCs/>
          <w:szCs w:val="24"/>
        </w:rPr>
      </w:pPr>
      <w:r>
        <w:rPr>
          <w:rFonts w:eastAsia="Times New Roman" w:cs="Times New Roman"/>
          <w:b/>
          <w:szCs w:val="24"/>
        </w:rPr>
        <w:t xml:space="preserve">ΧΑΡΑΛΑΜΠΟΣ ΑΘΑΝΑΣΙΟΥ: </w:t>
      </w:r>
      <w:r>
        <w:rPr>
          <w:rFonts w:eastAsia="Times New Roman" w:cs="Times New Roman"/>
          <w:szCs w:val="24"/>
        </w:rPr>
        <w:t>Κα</w:t>
      </w:r>
      <w:r>
        <w:rPr>
          <w:rFonts w:eastAsia="Times New Roman" w:cs="Times New Roman"/>
          <w:szCs w:val="24"/>
        </w:rPr>
        <w:t xml:space="preserve">τατέθηκαν πολλές </w:t>
      </w:r>
      <w:r w:rsidRPr="005631E0">
        <w:rPr>
          <w:rFonts w:eastAsia="Times New Roman" w:cs="Times New Roman"/>
          <w:bCs/>
          <w:szCs w:val="24"/>
        </w:rPr>
        <w:t>τροπολογί</w:t>
      </w:r>
      <w:r>
        <w:rPr>
          <w:rFonts w:eastAsia="Times New Roman" w:cs="Times New Roman"/>
          <w:bCs/>
          <w:szCs w:val="24"/>
        </w:rPr>
        <w:t>ες.</w:t>
      </w:r>
    </w:p>
    <w:p w14:paraId="3FCD872F" w14:textId="77777777" w:rsidR="00BC419A" w:rsidRDefault="0035347C">
      <w:pPr>
        <w:tabs>
          <w:tab w:val="left" w:pos="3873"/>
        </w:tabs>
        <w:spacing w:line="600" w:lineRule="auto"/>
        <w:ind w:firstLine="720"/>
        <w:contextualSpacing/>
        <w:jc w:val="both"/>
        <w:rPr>
          <w:rFonts w:eastAsia="Times New Roman" w:cs="Times New Roman"/>
          <w:szCs w:val="24"/>
        </w:rPr>
      </w:pPr>
      <w:r w:rsidRPr="00614817">
        <w:rPr>
          <w:rFonts w:eastAsia="Times New Roman" w:cs="Times New Roman"/>
          <w:b/>
          <w:szCs w:val="24"/>
        </w:rPr>
        <w:t>ΠΡΟΕΔΡΕΥΩΝ (Γεώργιος Βαρεμένος):</w:t>
      </w:r>
      <w:r>
        <w:rPr>
          <w:rFonts w:eastAsia="Times New Roman" w:cs="Times New Roman"/>
          <w:szCs w:val="24"/>
        </w:rPr>
        <w:t xml:space="preserve"> Θα σας αποδώσω εύφημο μνεία όταν επιτευχθεί αυτό.</w:t>
      </w:r>
    </w:p>
    <w:p w14:paraId="3FCD8730"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b/>
          <w:szCs w:val="24"/>
        </w:rPr>
        <w:t xml:space="preserve">ΧΑΡΑΛΑΜΠΟΣ ΑΘΑΝΑΣΙΟΥ: </w:t>
      </w:r>
      <w:r w:rsidRPr="00AC365A">
        <w:rPr>
          <w:rFonts w:eastAsia="Times New Roman"/>
          <w:szCs w:val="24"/>
        </w:rPr>
        <w:t>Ευχαριστώ πολύ.</w:t>
      </w:r>
    </w:p>
    <w:p w14:paraId="3FCD8731" w14:textId="77777777" w:rsidR="00BC419A" w:rsidRDefault="0035347C">
      <w:pPr>
        <w:spacing w:line="600" w:lineRule="auto"/>
        <w:ind w:firstLine="720"/>
        <w:contextualSpacing/>
        <w:jc w:val="both"/>
        <w:rPr>
          <w:rFonts w:eastAsia="Times New Roman" w:cs="Times New Roman"/>
          <w:szCs w:val="24"/>
        </w:rPr>
      </w:pPr>
      <w:r w:rsidRPr="002170BF">
        <w:rPr>
          <w:rFonts w:eastAsia="Times New Roman" w:cs="Times New Roman"/>
          <w:szCs w:val="24"/>
        </w:rPr>
        <w:lastRenderedPageBreak/>
        <w:t>Κυρίες και κύριοι συνάδελφοι,</w:t>
      </w:r>
      <w:r>
        <w:rPr>
          <w:rFonts w:eastAsia="Times New Roman" w:cs="Times New Roman"/>
          <w:szCs w:val="24"/>
        </w:rPr>
        <w:t xml:space="preserve"> όπως δήλωσα και στην </w:t>
      </w:r>
      <w:r>
        <w:rPr>
          <w:rFonts w:eastAsia="Times New Roman" w:cs="Times New Roman"/>
          <w:szCs w:val="24"/>
        </w:rPr>
        <w:t>ε</w:t>
      </w:r>
      <w:r>
        <w:rPr>
          <w:rFonts w:eastAsia="Times New Roman" w:cs="Times New Roman"/>
          <w:szCs w:val="24"/>
        </w:rPr>
        <w:t xml:space="preserve">πιτροπή, στη </w:t>
      </w:r>
      <w:r w:rsidRPr="00391AB7">
        <w:rPr>
          <w:rFonts w:eastAsia="Times New Roman" w:cs="Times New Roman"/>
          <w:szCs w:val="24"/>
        </w:rPr>
        <w:t>Νέα Δημοκρατί</w:t>
      </w:r>
      <w:r>
        <w:rPr>
          <w:rFonts w:eastAsia="Times New Roman" w:cs="Times New Roman"/>
          <w:szCs w:val="24"/>
        </w:rPr>
        <w:t>α, εκτός αν υπάρξουν πάρα π</w:t>
      </w:r>
      <w:r>
        <w:rPr>
          <w:rFonts w:eastAsia="Times New Roman" w:cs="Times New Roman"/>
          <w:szCs w:val="24"/>
        </w:rPr>
        <w:t xml:space="preserve">ολύ σημαντικές παρεμβάσεις στο </w:t>
      </w:r>
      <w:r w:rsidRPr="00823F09">
        <w:rPr>
          <w:rFonts w:eastAsia="Times New Roman" w:cs="Times New Roman"/>
          <w:szCs w:val="24"/>
        </w:rPr>
        <w:t>νομοσχέδιο</w:t>
      </w:r>
      <w:r>
        <w:rPr>
          <w:rFonts w:eastAsia="Times New Roman" w:cs="Times New Roman"/>
          <w:szCs w:val="24"/>
        </w:rPr>
        <w:t xml:space="preserve"> -θα δούμε και τις νομοτεχνικές βελτιώσεις- δήλωσα ότι ήμασταν αρνητικοί και ως </w:t>
      </w:r>
      <w:r w:rsidRPr="00E6430E">
        <w:rPr>
          <w:rFonts w:eastAsia="Times New Roman" w:cs="Times New Roman"/>
          <w:szCs w:val="24"/>
        </w:rPr>
        <w:t>εκ</w:t>
      </w:r>
      <w:r>
        <w:rPr>
          <w:rFonts w:eastAsia="Times New Roman" w:cs="Times New Roman"/>
          <w:szCs w:val="24"/>
        </w:rPr>
        <w:t xml:space="preserve"> τούτου επιφυλαχθήκαμε. Θα αναφερθώ εκτενώς στις προϋποθέσεις κάτω από τις οποίες η </w:t>
      </w:r>
      <w:r w:rsidRPr="00391AB7">
        <w:rPr>
          <w:rFonts w:eastAsia="Times New Roman" w:cs="Times New Roman"/>
          <w:szCs w:val="24"/>
        </w:rPr>
        <w:t>Νέα Δημοκρατία</w:t>
      </w:r>
      <w:r>
        <w:rPr>
          <w:rFonts w:eastAsia="Times New Roman" w:cs="Times New Roman"/>
          <w:szCs w:val="24"/>
        </w:rPr>
        <w:t xml:space="preserve"> θα υπερψήφιζε ένα τέτοιο </w:t>
      </w:r>
      <w:r w:rsidRPr="00823F09">
        <w:rPr>
          <w:rFonts w:eastAsia="Times New Roman" w:cs="Times New Roman"/>
          <w:szCs w:val="24"/>
        </w:rPr>
        <w:t>νομοσχέδι</w:t>
      </w:r>
      <w:r w:rsidRPr="00823F09">
        <w:rPr>
          <w:rFonts w:eastAsia="Times New Roman" w:cs="Times New Roman"/>
          <w:szCs w:val="24"/>
        </w:rPr>
        <w:t>ο</w:t>
      </w:r>
      <w:r>
        <w:rPr>
          <w:rFonts w:eastAsia="Times New Roman" w:cs="Times New Roman"/>
          <w:szCs w:val="24"/>
        </w:rPr>
        <w:t>.</w:t>
      </w:r>
    </w:p>
    <w:p w14:paraId="3FCD8732"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Ο αντίλογός σας στην </w:t>
      </w:r>
      <w:r>
        <w:rPr>
          <w:rFonts w:eastAsia="Times New Roman" w:cs="Times New Roman"/>
          <w:szCs w:val="24"/>
        </w:rPr>
        <w:t>ε</w:t>
      </w:r>
      <w:r>
        <w:rPr>
          <w:rFonts w:eastAsia="Times New Roman" w:cs="Times New Roman"/>
          <w:szCs w:val="24"/>
        </w:rPr>
        <w:t xml:space="preserve">πιτροπή ήταν: η </w:t>
      </w:r>
      <w:r w:rsidRPr="00391AB7">
        <w:rPr>
          <w:rFonts w:eastAsia="Times New Roman" w:cs="Times New Roman"/>
          <w:szCs w:val="24"/>
        </w:rPr>
        <w:t>Νέα Δημοκρατία</w:t>
      </w:r>
      <w:r>
        <w:rPr>
          <w:rFonts w:eastAsia="Times New Roman" w:cs="Times New Roman"/>
          <w:szCs w:val="24"/>
        </w:rPr>
        <w:t xml:space="preserve"> καταψηφίζει ένα καινοτόμο μέτρο που βοηθάει τα νησιά και στηρίζει τους νησιώτες. Δεν είναι, </w:t>
      </w:r>
      <w:r w:rsidRPr="00AC526C">
        <w:rPr>
          <w:rFonts w:eastAsia="Times New Roman" w:cs="Times New Roman"/>
          <w:szCs w:val="24"/>
        </w:rPr>
        <w:t>όμως</w:t>
      </w:r>
      <w:r>
        <w:rPr>
          <w:rFonts w:eastAsia="Times New Roman" w:cs="Times New Roman"/>
          <w:szCs w:val="24"/>
        </w:rPr>
        <w:t xml:space="preserve">, καθόλου έτσι τα πράγματα. Άλλο το ζήτημα του </w:t>
      </w:r>
      <w:r>
        <w:rPr>
          <w:rFonts w:eastAsia="Times New Roman" w:cs="Times New Roman"/>
          <w:szCs w:val="24"/>
        </w:rPr>
        <w:t>μ</w:t>
      </w:r>
      <w:r>
        <w:rPr>
          <w:rFonts w:eastAsia="Times New Roman" w:cs="Times New Roman"/>
          <w:szCs w:val="24"/>
        </w:rPr>
        <w:t xml:space="preserve">εταφορικού </w:t>
      </w:r>
      <w:r>
        <w:rPr>
          <w:rFonts w:eastAsia="Times New Roman" w:cs="Times New Roman"/>
          <w:szCs w:val="24"/>
        </w:rPr>
        <w:t>ι</w:t>
      </w:r>
      <w:r>
        <w:rPr>
          <w:rFonts w:eastAsia="Times New Roman" w:cs="Times New Roman"/>
          <w:szCs w:val="24"/>
        </w:rPr>
        <w:t xml:space="preserve">σοδυνάμου -είναι εντελώς διαφορετικό το </w:t>
      </w:r>
      <w:r>
        <w:rPr>
          <w:rFonts w:eastAsia="Times New Roman" w:cs="Times New Roman"/>
          <w:szCs w:val="24"/>
        </w:rPr>
        <w:t>μ</w:t>
      </w:r>
      <w:r>
        <w:rPr>
          <w:rFonts w:eastAsia="Times New Roman" w:cs="Times New Roman"/>
          <w:szCs w:val="24"/>
        </w:rPr>
        <w:t>ετα</w:t>
      </w:r>
      <w:r>
        <w:rPr>
          <w:rFonts w:eastAsia="Times New Roman" w:cs="Times New Roman"/>
          <w:szCs w:val="24"/>
        </w:rPr>
        <w:t xml:space="preserve">φορικό </w:t>
      </w:r>
      <w:r>
        <w:rPr>
          <w:rFonts w:eastAsia="Times New Roman" w:cs="Times New Roman"/>
          <w:szCs w:val="24"/>
        </w:rPr>
        <w:t>ι</w:t>
      </w:r>
      <w:r>
        <w:rPr>
          <w:rFonts w:eastAsia="Times New Roman" w:cs="Times New Roman"/>
          <w:szCs w:val="24"/>
        </w:rPr>
        <w:t xml:space="preserve">σοδύναμο αυτό καθαυτό ως φιλοσοφία- και άλλο το </w:t>
      </w:r>
      <w:r w:rsidRPr="00823F09">
        <w:rPr>
          <w:rFonts w:eastAsia="Times New Roman" w:cs="Times New Roman"/>
          <w:szCs w:val="24"/>
        </w:rPr>
        <w:t>νομοσχέδιο</w:t>
      </w:r>
      <w:r>
        <w:rPr>
          <w:rFonts w:eastAsia="Times New Roman" w:cs="Times New Roman"/>
          <w:szCs w:val="24"/>
        </w:rPr>
        <w:t xml:space="preserve"> όπως εισάγεται. Και εξηγούμαι.</w:t>
      </w:r>
    </w:p>
    <w:p w14:paraId="3FCD8733"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Το </w:t>
      </w:r>
      <w:r w:rsidRPr="00823F09">
        <w:rPr>
          <w:rFonts w:eastAsia="Times New Roman" w:cs="Times New Roman"/>
          <w:szCs w:val="24"/>
        </w:rPr>
        <w:t>νομοσχέδιο</w:t>
      </w:r>
      <w:r>
        <w:rPr>
          <w:rFonts w:eastAsia="Times New Roman" w:cs="Times New Roman"/>
          <w:szCs w:val="24"/>
        </w:rPr>
        <w:t xml:space="preserve"> έχει πάρα πολλά προβλήματα για τα οποία θα αναφερθώ βέβαια εκτενώς και στη συνέχεια στη συζήτηση επί των άρθρων. </w:t>
      </w:r>
      <w:r w:rsidRPr="00AC526C">
        <w:rPr>
          <w:rFonts w:eastAsia="Times New Roman" w:cs="Times New Roman"/>
          <w:szCs w:val="24"/>
        </w:rPr>
        <w:t>Όμως</w:t>
      </w:r>
      <w:r>
        <w:rPr>
          <w:rFonts w:eastAsia="Times New Roman" w:cs="Times New Roman"/>
          <w:szCs w:val="24"/>
        </w:rPr>
        <w:t xml:space="preserve">, κυρίως είμαστε αρνητικοί </w:t>
      </w:r>
      <w:r>
        <w:rPr>
          <w:rFonts w:eastAsia="Times New Roman" w:cs="Times New Roman"/>
          <w:szCs w:val="24"/>
        </w:rPr>
        <w:t>για τρεις βασικούς λόγους.</w:t>
      </w:r>
    </w:p>
    <w:p w14:paraId="3FCD8734"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Ο πρώτος λόγος είναι ότι διαφωνούμε με τη φιλοσοφία του </w:t>
      </w:r>
      <w:r w:rsidRPr="00823F09">
        <w:rPr>
          <w:rFonts w:eastAsia="Times New Roman" w:cs="Times New Roman"/>
          <w:szCs w:val="24"/>
        </w:rPr>
        <w:t>νομοσχ</w:t>
      </w:r>
      <w:r>
        <w:rPr>
          <w:rFonts w:eastAsia="Times New Roman" w:cs="Times New Roman"/>
          <w:szCs w:val="24"/>
        </w:rPr>
        <w:t xml:space="preserve">εδίου. Προσέξτε, δεν διαφωνούμε με τη φιλοσοφία </w:t>
      </w:r>
      <w:r>
        <w:rPr>
          <w:rFonts w:eastAsia="Times New Roman" w:cs="Times New Roman"/>
          <w:szCs w:val="24"/>
        </w:rPr>
        <w:lastRenderedPageBreak/>
        <w:t xml:space="preserve">και την εφαρμογή του </w:t>
      </w:r>
      <w:r>
        <w:rPr>
          <w:rFonts w:eastAsia="Times New Roman" w:cs="Times New Roman"/>
          <w:szCs w:val="24"/>
        </w:rPr>
        <w:t>μ</w:t>
      </w:r>
      <w:r>
        <w:rPr>
          <w:rFonts w:eastAsia="Times New Roman" w:cs="Times New Roman"/>
          <w:szCs w:val="24"/>
        </w:rPr>
        <w:t xml:space="preserve">εταφορικού </w:t>
      </w:r>
      <w:r>
        <w:rPr>
          <w:rFonts w:eastAsia="Times New Roman" w:cs="Times New Roman"/>
          <w:szCs w:val="24"/>
        </w:rPr>
        <w:t>ι</w:t>
      </w:r>
      <w:r>
        <w:rPr>
          <w:rFonts w:eastAsia="Times New Roman" w:cs="Times New Roman"/>
          <w:szCs w:val="24"/>
        </w:rPr>
        <w:t xml:space="preserve">σοδυνάμου στο πλαίσιο της εδαφικής συνέχειας του κράτους. Θεωρούμε ότι </w:t>
      </w:r>
      <w:r w:rsidRPr="00E57B5A">
        <w:rPr>
          <w:rFonts w:eastAsia="Times New Roman" w:cs="Times New Roman"/>
          <w:szCs w:val="24"/>
        </w:rPr>
        <w:t xml:space="preserve">πρέπει </w:t>
      </w:r>
      <w:r>
        <w:rPr>
          <w:rFonts w:eastAsia="Times New Roman" w:cs="Times New Roman"/>
          <w:szCs w:val="24"/>
        </w:rPr>
        <w:t xml:space="preserve">το </w:t>
      </w:r>
      <w:r>
        <w:rPr>
          <w:rFonts w:eastAsia="Times New Roman" w:cs="Times New Roman"/>
          <w:szCs w:val="24"/>
        </w:rPr>
        <w:t>μ</w:t>
      </w:r>
      <w:r>
        <w:rPr>
          <w:rFonts w:eastAsia="Times New Roman" w:cs="Times New Roman"/>
          <w:szCs w:val="24"/>
        </w:rPr>
        <w:t>ετα</w:t>
      </w:r>
      <w:r>
        <w:rPr>
          <w:rFonts w:eastAsia="Times New Roman" w:cs="Times New Roman"/>
          <w:szCs w:val="24"/>
        </w:rPr>
        <w:t xml:space="preserve">φορικό </w:t>
      </w:r>
      <w:r>
        <w:rPr>
          <w:rFonts w:eastAsia="Times New Roman" w:cs="Times New Roman"/>
          <w:szCs w:val="24"/>
        </w:rPr>
        <w:t>ι</w:t>
      </w:r>
      <w:r>
        <w:rPr>
          <w:rFonts w:eastAsia="Times New Roman" w:cs="Times New Roman"/>
          <w:szCs w:val="24"/>
        </w:rPr>
        <w:t xml:space="preserve">σοδύναμο να εφαρμοστεί. </w:t>
      </w:r>
      <w:r w:rsidRPr="00AC526C">
        <w:rPr>
          <w:rFonts w:eastAsia="Times New Roman" w:cs="Times New Roman"/>
          <w:szCs w:val="24"/>
        </w:rPr>
        <w:t>Όμως</w:t>
      </w:r>
      <w:r>
        <w:rPr>
          <w:rFonts w:eastAsia="Times New Roman" w:cs="Times New Roman"/>
          <w:szCs w:val="24"/>
        </w:rPr>
        <w:t xml:space="preserve">, με τον τρόπο που το εισάγετε, </w:t>
      </w:r>
      <w:r w:rsidRPr="00FE6FE7">
        <w:rPr>
          <w:rFonts w:eastAsia="Times New Roman" w:cs="Times New Roman"/>
          <w:szCs w:val="24"/>
        </w:rPr>
        <w:t>ο οποίος</w:t>
      </w:r>
      <w:r>
        <w:rPr>
          <w:rFonts w:eastAsia="Times New Roman" w:cs="Times New Roman"/>
          <w:szCs w:val="24"/>
        </w:rPr>
        <w:t xml:space="preserve"> μόνο κατ’ όνομα αποτελεί </w:t>
      </w:r>
      <w:r>
        <w:rPr>
          <w:rFonts w:eastAsia="Times New Roman" w:cs="Times New Roman"/>
          <w:szCs w:val="24"/>
        </w:rPr>
        <w:t>μ</w:t>
      </w:r>
      <w:r>
        <w:rPr>
          <w:rFonts w:eastAsia="Times New Roman" w:cs="Times New Roman"/>
          <w:szCs w:val="24"/>
        </w:rPr>
        <w:t xml:space="preserve">εταφορικό </w:t>
      </w:r>
      <w:r>
        <w:rPr>
          <w:rFonts w:eastAsia="Times New Roman" w:cs="Times New Roman"/>
          <w:szCs w:val="24"/>
        </w:rPr>
        <w:t>ι</w:t>
      </w:r>
      <w:r>
        <w:rPr>
          <w:rFonts w:eastAsia="Times New Roman" w:cs="Times New Roman"/>
          <w:szCs w:val="24"/>
        </w:rPr>
        <w:t>σοδύναμο, στην πραγματικότητα αποτελεί μ</w:t>
      </w:r>
      <w:r>
        <w:rPr>
          <w:rFonts w:eastAsia="Times New Roman" w:cs="Times New Roman"/>
          <w:szCs w:val="24"/>
        </w:rPr>
        <w:t>ί</w:t>
      </w:r>
      <w:r>
        <w:rPr>
          <w:rFonts w:eastAsia="Times New Roman" w:cs="Times New Roman"/>
          <w:szCs w:val="24"/>
        </w:rPr>
        <w:t>α ακόμα επιδότηση η οποία θα δοθεί σε ορισμένες κατηγορίες δικαιούχων και όχι σε όλους.</w:t>
      </w:r>
    </w:p>
    <w:p w14:paraId="3FCD8735"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sidRPr="00391AB7">
        <w:rPr>
          <w:rFonts w:eastAsia="Times New Roman" w:cs="Times New Roman"/>
          <w:szCs w:val="24"/>
        </w:rPr>
        <w:t>Νέα Δημοκρα</w:t>
      </w:r>
      <w:r w:rsidRPr="00391AB7">
        <w:rPr>
          <w:rFonts w:eastAsia="Times New Roman" w:cs="Times New Roman"/>
          <w:szCs w:val="24"/>
        </w:rPr>
        <w:t>τία</w:t>
      </w:r>
      <w:r>
        <w:rPr>
          <w:rFonts w:eastAsia="Times New Roman" w:cs="Times New Roman"/>
          <w:szCs w:val="24"/>
        </w:rPr>
        <w:t xml:space="preserve"> το δήλωσε και προχθές και το έχουμε κάνει πράξη σε πάρα πολλές περιπτώσεις. Αναφέρομαι πρόσφατα στα μεγάλα </w:t>
      </w:r>
      <w:r w:rsidRPr="00823F09">
        <w:rPr>
          <w:rFonts w:eastAsia="Times New Roman" w:cs="Times New Roman"/>
          <w:szCs w:val="24"/>
        </w:rPr>
        <w:t>νομοσχέδι</w:t>
      </w:r>
      <w:r>
        <w:rPr>
          <w:rFonts w:eastAsia="Times New Roman" w:cs="Times New Roman"/>
          <w:szCs w:val="24"/>
        </w:rPr>
        <w:t xml:space="preserve">α των εταιρειών και στο πόσο θέλαμε να βοηθήσουμε στη σωστή νομοθέτηση γιατί βοηθάνε την </w:t>
      </w:r>
      <w:r w:rsidRPr="00A42664">
        <w:rPr>
          <w:rFonts w:eastAsia="Times New Roman" w:cs="Times New Roman"/>
          <w:szCs w:val="24"/>
        </w:rPr>
        <w:t>οικονομ</w:t>
      </w:r>
      <w:r>
        <w:rPr>
          <w:rFonts w:eastAsia="Times New Roman" w:cs="Times New Roman"/>
          <w:szCs w:val="24"/>
        </w:rPr>
        <w:t>ική ανάπτυξη της χώρας.</w:t>
      </w:r>
    </w:p>
    <w:p w14:paraId="3FCD8736"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sidRPr="00391AB7">
        <w:rPr>
          <w:rFonts w:eastAsia="Times New Roman" w:cs="Times New Roman"/>
          <w:szCs w:val="24"/>
        </w:rPr>
        <w:t>Νέα Δημοκρατία</w:t>
      </w:r>
      <w:r>
        <w:rPr>
          <w:rFonts w:eastAsia="Times New Roman" w:cs="Times New Roman"/>
          <w:szCs w:val="24"/>
        </w:rPr>
        <w:t xml:space="preserve"> είναι ανοι</w:t>
      </w:r>
      <w:r>
        <w:rPr>
          <w:rFonts w:eastAsia="Times New Roman" w:cs="Times New Roman"/>
          <w:szCs w:val="24"/>
        </w:rPr>
        <w:t>κ</w:t>
      </w:r>
      <w:r>
        <w:rPr>
          <w:rFonts w:eastAsia="Times New Roman" w:cs="Times New Roman"/>
          <w:szCs w:val="24"/>
        </w:rPr>
        <w:t xml:space="preserve">τή στον διάλογο για ένα </w:t>
      </w:r>
      <w:r w:rsidRPr="00823F09">
        <w:rPr>
          <w:rFonts w:eastAsia="Times New Roman" w:cs="Times New Roman"/>
          <w:szCs w:val="24"/>
        </w:rPr>
        <w:t>νομοσχέδιο</w:t>
      </w:r>
      <w:r>
        <w:rPr>
          <w:rFonts w:eastAsia="Times New Roman" w:cs="Times New Roman"/>
          <w:szCs w:val="24"/>
        </w:rPr>
        <w:t xml:space="preserve"> που θα λύνει προβλήματα, θα αντέχει στον χρόνο αλλά και θα ωφελεί τους νησιώτες. Δεν συμφωνούμε να χορηγείται το </w:t>
      </w:r>
      <w:r>
        <w:rPr>
          <w:rFonts w:eastAsia="Times New Roman" w:cs="Times New Roman"/>
          <w:szCs w:val="24"/>
        </w:rPr>
        <w:t>μ</w:t>
      </w:r>
      <w:r>
        <w:rPr>
          <w:rFonts w:eastAsia="Times New Roman" w:cs="Times New Roman"/>
          <w:szCs w:val="24"/>
        </w:rPr>
        <w:t xml:space="preserve">εταφορικό </w:t>
      </w:r>
      <w:r>
        <w:rPr>
          <w:rFonts w:eastAsia="Times New Roman" w:cs="Times New Roman"/>
          <w:szCs w:val="24"/>
        </w:rPr>
        <w:t>ι</w:t>
      </w:r>
      <w:r>
        <w:rPr>
          <w:rFonts w:eastAsia="Times New Roman" w:cs="Times New Roman"/>
          <w:szCs w:val="24"/>
        </w:rPr>
        <w:t>σοδύναμο ανά νοικοκυριό, αλλά ανά άτομο. Και δεν συμφωνούμε και με τα εισοδηματικά κ</w:t>
      </w:r>
      <w:r>
        <w:rPr>
          <w:rFonts w:eastAsia="Times New Roman" w:cs="Times New Roman"/>
          <w:szCs w:val="24"/>
        </w:rPr>
        <w:t xml:space="preserve">ριτήρια τα οποία θα προσδιορίσετε εσείς και τα οποία παρεμπιπτόντως δεν τολμάτε να τα </w:t>
      </w:r>
      <w:r>
        <w:rPr>
          <w:rFonts w:eastAsia="Times New Roman" w:cs="Times New Roman"/>
          <w:szCs w:val="24"/>
        </w:rPr>
        <w:lastRenderedPageBreak/>
        <w:t xml:space="preserve">αναφέρετε ευθέως, αλλά τα υπονοείτε. Πιστεύουμε ότι το </w:t>
      </w:r>
      <w:r>
        <w:rPr>
          <w:rFonts w:eastAsia="Times New Roman" w:cs="Times New Roman"/>
          <w:szCs w:val="24"/>
        </w:rPr>
        <w:t>μ</w:t>
      </w:r>
      <w:r>
        <w:rPr>
          <w:rFonts w:eastAsia="Times New Roman" w:cs="Times New Roman"/>
          <w:szCs w:val="24"/>
        </w:rPr>
        <w:t xml:space="preserve">εταφορικό </w:t>
      </w:r>
      <w:r>
        <w:rPr>
          <w:rFonts w:eastAsia="Times New Roman" w:cs="Times New Roman"/>
          <w:szCs w:val="24"/>
        </w:rPr>
        <w:t>ι</w:t>
      </w:r>
      <w:r>
        <w:rPr>
          <w:rFonts w:eastAsia="Times New Roman" w:cs="Times New Roman"/>
          <w:szCs w:val="24"/>
        </w:rPr>
        <w:t xml:space="preserve">σοδύναμο </w:t>
      </w:r>
      <w:r w:rsidRPr="00E57B5A">
        <w:rPr>
          <w:rFonts w:eastAsia="Times New Roman" w:cs="Times New Roman"/>
          <w:szCs w:val="24"/>
        </w:rPr>
        <w:t>πρέπει να</w:t>
      </w:r>
      <w:r>
        <w:rPr>
          <w:rFonts w:eastAsia="Times New Roman" w:cs="Times New Roman"/>
          <w:szCs w:val="24"/>
        </w:rPr>
        <w:t xml:space="preserve"> το απολαμβάνουν όλοι οι νησιώτες και όλες οι επιχειρήσεις που δραστηριοποιούνται στα</w:t>
      </w:r>
      <w:r>
        <w:rPr>
          <w:rFonts w:eastAsia="Times New Roman" w:cs="Times New Roman"/>
          <w:szCs w:val="24"/>
        </w:rPr>
        <w:t xml:space="preserve"> νησιά.</w:t>
      </w:r>
    </w:p>
    <w:p w14:paraId="3FCD8737"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Γι’ αυτόν τον λόγο δεν συμφωνούμε με το κριτήριο της εντοπιότητας που εισάγετε για τις επιχειρήσεις, αλλά αντιθέτως ζητούμε να εισαχθεί το κριτήριο της πραγματικής </w:t>
      </w:r>
      <w:r w:rsidRPr="00A42664">
        <w:rPr>
          <w:rFonts w:eastAsia="Times New Roman" w:cs="Times New Roman"/>
          <w:szCs w:val="24"/>
        </w:rPr>
        <w:t>οικονομ</w:t>
      </w:r>
      <w:r>
        <w:rPr>
          <w:rFonts w:eastAsia="Times New Roman" w:cs="Times New Roman"/>
          <w:szCs w:val="24"/>
        </w:rPr>
        <w:t>ικής δραστηριότητος, διότι αναγκαστικά τίθεται και το θέμα της ισότιμης αντιμ</w:t>
      </w:r>
      <w:r>
        <w:rPr>
          <w:rFonts w:eastAsia="Times New Roman" w:cs="Times New Roman"/>
          <w:szCs w:val="24"/>
        </w:rPr>
        <w:t xml:space="preserve">ετώπισης των επιχειρήσεων, αφού επιδοτούνται μόνο οι επιχειρήσεις που έχουν την έδρα τους στο νησί. Σας τόνισα τις δυσλειτουργίες που θα δημιουργηθούν, </w:t>
      </w:r>
      <w:r w:rsidRPr="00390D90">
        <w:rPr>
          <w:rFonts w:eastAsia="Times New Roman" w:cs="Times New Roman"/>
          <w:szCs w:val="24"/>
        </w:rPr>
        <w:t>κύριε Υπουργέ,</w:t>
      </w:r>
      <w:r>
        <w:rPr>
          <w:rFonts w:eastAsia="Times New Roman" w:cs="Times New Roman"/>
          <w:szCs w:val="24"/>
        </w:rPr>
        <w:t xml:space="preserve"> και είπατε ότι θα φέρετε σήμερα μια νομοτεχνική βελτίωση. Θα δούμε αν μας ικανοποιεί.</w:t>
      </w:r>
    </w:p>
    <w:p w14:paraId="3FCD8738"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Εκτός βεβαίως της νομικής διάκρισης που υποδηλώνει μ</w:t>
      </w:r>
      <w:r>
        <w:rPr>
          <w:rFonts w:eastAsia="Times New Roman" w:cs="Times New Roman"/>
          <w:szCs w:val="24"/>
        </w:rPr>
        <w:t>ί</w:t>
      </w:r>
      <w:r>
        <w:rPr>
          <w:rFonts w:eastAsia="Times New Roman" w:cs="Times New Roman"/>
          <w:szCs w:val="24"/>
        </w:rPr>
        <w:t xml:space="preserve">α τέτοια ενέργεια αναφύεται και το θέμα ότι οι καταναλωτές κάτοικοι των νησιών δεν επωφελούνται από μια τέτοια διάκριση, αφού δεν </w:t>
      </w:r>
      <w:proofErr w:type="spellStart"/>
      <w:r>
        <w:rPr>
          <w:rFonts w:eastAsia="Times New Roman" w:cs="Times New Roman"/>
          <w:szCs w:val="24"/>
        </w:rPr>
        <w:t>μετακυλίεται</w:t>
      </w:r>
      <w:proofErr w:type="spellEnd"/>
      <w:r>
        <w:rPr>
          <w:rFonts w:eastAsia="Times New Roman" w:cs="Times New Roman"/>
          <w:szCs w:val="24"/>
        </w:rPr>
        <w:t xml:space="preserve"> το όφελος της επιδότησης του </w:t>
      </w:r>
      <w:r>
        <w:rPr>
          <w:rFonts w:eastAsia="Times New Roman" w:cs="Times New Roman"/>
          <w:szCs w:val="24"/>
        </w:rPr>
        <w:t>μ</w:t>
      </w:r>
      <w:r>
        <w:rPr>
          <w:rFonts w:eastAsia="Times New Roman" w:cs="Times New Roman"/>
          <w:szCs w:val="24"/>
        </w:rPr>
        <w:t xml:space="preserve">εταφορικού </w:t>
      </w:r>
      <w:r>
        <w:rPr>
          <w:rFonts w:eastAsia="Times New Roman" w:cs="Times New Roman"/>
          <w:szCs w:val="24"/>
        </w:rPr>
        <w:t>ι</w:t>
      </w:r>
      <w:r>
        <w:rPr>
          <w:rFonts w:eastAsia="Times New Roman" w:cs="Times New Roman"/>
          <w:szCs w:val="24"/>
        </w:rPr>
        <w:t>σοδυνάμου σε αυτού</w:t>
      </w:r>
      <w:r>
        <w:rPr>
          <w:rFonts w:eastAsia="Times New Roman" w:cs="Times New Roman"/>
          <w:szCs w:val="24"/>
        </w:rPr>
        <w:t>ς, δηλαδή στους τελικούς καταναλωτές.</w:t>
      </w:r>
    </w:p>
    <w:p w14:paraId="3FCD8739"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Τίθεται συνεπώς το γενικότερο ζήτημα κατά πόσον οι κάτοικοι των νησιών θα επωφεληθούν τελικά από την επιδότηση του </w:t>
      </w:r>
      <w:r>
        <w:rPr>
          <w:rFonts w:eastAsia="Times New Roman" w:cs="Times New Roman"/>
          <w:szCs w:val="24"/>
        </w:rPr>
        <w:t>μ</w:t>
      </w:r>
      <w:r>
        <w:rPr>
          <w:rFonts w:eastAsia="Times New Roman" w:cs="Times New Roman"/>
          <w:szCs w:val="24"/>
        </w:rPr>
        <w:t xml:space="preserve">εταφορικού </w:t>
      </w:r>
      <w:r>
        <w:rPr>
          <w:rFonts w:eastAsia="Times New Roman" w:cs="Times New Roman"/>
          <w:szCs w:val="24"/>
        </w:rPr>
        <w:t>ι</w:t>
      </w:r>
      <w:r>
        <w:rPr>
          <w:rFonts w:eastAsia="Times New Roman" w:cs="Times New Roman"/>
          <w:szCs w:val="24"/>
        </w:rPr>
        <w:t xml:space="preserve">σοδυνάμου, όπως θα έπρεπε και όπως είναι ουσιαστικά η βασική φιλοσοφία του </w:t>
      </w:r>
      <w:r w:rsidRPr="00823F09">
        <w:rPr>
          <w:rFonts w:eastAsia="Times New Roman" w:cs="Times New Roman"/>
          <w:szCs w:val="24"/>
        </w:rPr>
        <w:t>νομοσχ</w:t>
      </w:r>
      <w:r>
        <w:rPr>
          <w:rFonts w:eastAsia="Times New Roman" w:cs="Times New Roman"/>
          <w:szCs w:val="24"/>
        </w:rPr>
        <w:t>ε</w:t>
      </w:r>
      <w:r w:rsidRPr="00823F09">
        <w:rPr>
          <w:rFonts w:eastAsia="Times New Roman" w:cs="Times New Roman"/>
          <w:szCs w:val="24"/>
        </w:rPr>
        <w:t>δίο</w:t>
      </w:r>
      <w:r>
        <w:rPr>
          <w:rFonts w:eastAsia="Times New Roman" w:cs="Times New Roman"/>
          <w:szCs w:val="24"/>
        </w:rPr>
        <w:t>υ. Σε</w:t>
      </w:r>
      <w:r>
        <w:rPr>
          <w:rFonts w:eastAsia="Times New Roman" w:cs="Times New Roman"/>
          <w:szCs w:val="24"/>
        </w:rPr>
        <w:t xml:space="preserve"> διαφορετική περίπτωση αδικούνται επιχειρήσεις που συνεισφέρουν στην πραγματική </w:t>
      </w:r>
      <w:r w:rsidRPr="00A42664">
        <w:rPr>
          <w:rFonts w:eastAsia="Times New Roman" w:cs="Times New Roman"/>
          <w:szCs w:val="24"/>
        </w:rPr>
        <w:t>οικονομία</w:t>
      </w:r>
      <w:r>
        <w:rPr>
          <w:rFonts w:eastAsia="Times New Roman" w:cs="Times New Roman"/>
          <w:szCs w:val="24"/>
        </w:rPr>
        <w:t xml:space="preserve"> των νησιών και παράγουν θέσεις εργασίας.</w:t>
      </w:r>
    </w:p>
    <w:p w14:paraId="3FCD873A"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Θα το εξηγήσω με ένα παράδειγμα, ένα παράδειγμα χαρακτηριστικό. Το ανέφερα προχθές και στην </w:t>
      </w:r>
      <w:r>
        <w:rPr>
          <w:rFonts w:eastAsia="Times New Roman" w:cs="Times New Roman"/>
          <w:szCs w:val="24"/>
        </w:rPr>
        <w:t>ε</w:t>
      </w:r>
      <w:r>
        <w:rPr>
          <w:rFonts w:eastAsia="Times New Roman" w:cs="Times New Roman"/>
          <w:szCs w:val="24"/>
        </w:rPr>
        <w:t>πιτροπή.</w:t>
      </w:r>
    </w:p>
    <w:p w14:paraId="3FCD873B" w14:textId="77777777" w:rsidR="00BC419A" w:rsidRDefault="0035347C">
      <w:pPr>
        <w:spacing w:line="600" w:lineRule="auto"/>
        <w:ind w:firstLine="720"/>
        <w:contextualSpacing/>
        <w:jc w:val="both"/>
        <w:rPr>
          <w:rFonts w:eastAsia="Times New Roman"/>
          <w:szCs w:val="24"/>
        </w:rPr>
      </w:pPr>
      <w:r>
        <w:rPr>
          <w:rFonts w:eastAsia="Times New Roman"/>
          <w:szCs w:val="24"/>
        </w:rPr>
        <w:t>Ας υποθέσουμε ότι δύο ξ</w:t>
      </w:r>
      <w:r>
        <w:rPr>
          <w:rFonts w:eastAsia="Times New Roman"/>
          <w:szCs w:val="24"/>
        </w:rPr>
        <w:t>ενοδοχειακές επιχειρήσεις έχουν από δύο ξενοδοχεία, ένα σε νησί και ένα στην ηπειρωτική Ελλάδα, αλλά η μία έχει μόνο έδρα σε νησί. Τότε θα θεωρηθεί μόνο αυτή. Πώς είναι δίκαιο αυτό και πώς δεν νοθεύεται ο ανταγωνισμός απ’ τη στιγμή που και οι δύο επιχειρήσ</w:t>
      </w:r>
      <w:r>
        <w:rPr>
          <w:rFonts w:eastAsia="Times New Roman"/>
          <w:szCs w:val="24"/>
        </w:rPr>
        <w:t>εις καταβάλλουν το ίδιο υψηλό κόστος μεταφοράς για το προσωπικό και τα προϊόντα τους; Εφόσον, λοιπόν, μια επιχείρηση ασκεί πραγματική οικονομική δραστηριότητα σε ένα νησί</w:t>
      </w:r>
      <w:r w:rsidRPr="001D2708">
        <w:rPr>
          <w:rFonts w:eastAsia="Times New Roman"/>
          <w:szCs w:val="24"/>
        </w:rPr>
        <w:t>,</w:t>
      </w:r>
      <w:r>
        <w:rPr>
          <w:rFonts w:eastAsia="Times New Roman"/>
          <w:szCs w:val="24"/>
        </w:rPr>
        <w:t xml:space="preserve"> θα έπρεπε να ωφελείται και αυτό ανεξαρτήτως μεγέθους, ανεξαρτήτως έδρας.</w:t>
      </w:r>
    </w:p>
    <w:p w14:paraId="3FCD873C" w14:textId="77777777" w:rsidR="00BC419A" w:rsidRDefault="0035347C">
      <w:pPr>
        <w:spacing w:line="600" w:lineRule="auto"/>
        <w:ind w:firstLine="720"/>
        <w:contextualSpacing/>
        <w:jc w:val="both"/>
        <w:rPr>
          <w:rFonts w:eastAsia="Times New Roman"/>
          <w:szCs w:val="24"/>
        </w:rPr>
      </w:pPr>
      <w:r>
        <w:rPr>
          <w:rFonts w:eastAsia="Times New Roman"/>
          <w:szCs w:val="24"/>
        </w:rPr>
        <w:lastRenderedPageBreak/>
        <w:t xml:space="preserve">Ο δεύτερος </w:t>
      </w:r>
      <w:r>
        <w:rPr>
          <w:rFonts w:eastAsia="Times New Roman"/>
          <w:szCs w:val="24"/>
        </w:rPr>
        <w:t>λόγος που είμαστε αρνητικοί είναι ότι το νομοσχέδιο είναι απολύτως αόριστο και στα όρια της αντισυνταγματικότητας. Δεν είναι η πρώτη φορά που συναντάμε τέτοιες διατάξεις από το Υπουργείο σας, κύριε Υπουργέ. Ζητάτε για μ</w:t>
      </w:r>
      <w:r>
        <w:rPr>
          <w:rFonts w:eastAsia="Times New Roman"/>
          <w:szCs w:val="24"/>
        </w:rPr>
        <w:t>ί</w:t>
      </w:r>
      <w:r>
        <w:rPr>
          <w:rFonts w:eastAsia="Times New Roman"/>
          <w:szCs w:val="24"/>
        </w:rPr>
        <w:t>α ακόμη φορά από τη Βουλή να υπογράψ</w:t>
      </w:r>
      <w:r>
        <w:rPr>
          <w:rFonts w:eastAsia="Times New Roman"/>
          <w:szCs w:val="24"/>
        </w:rPr>
        <w:t>ει μια λευκή επιταγή προς την Κυβέρνηση. Φέρνετε με νομοσχέδιο που στην καλύτερη περίπτωση θεωρείται διακήρυξη αρχών. Στη θεωρεία ακούγεται σπουδαίο: Θα επιδοτούμε το κόστος μεταφοράς των νησιωτών και νησιωτικών επιχειρήσεων. Όμως, στην πράξη όλα παραπέμπο</w:t>
      </w:r>
      <w:r>
        <w:rPr>
          <w:rFonts w:eastAsia="Times New Roman"/>
          <w:szCs w:val="24"/>
        </w:rPr>
        <w:t>νται στις καλένδες και σε υπουργικές αποφάσεις. Μια δική σας, δηλαδή του Υπουργού Ναυτιλίας</w:t>
      </w:r>
      <w:r w:rsidRPr="001D2708">
        <w:rPr>
          <w:rFonts w:eastAsia="Times New Roman"/>
          <w:szCs w:val="24"/>
        </w:rPr>
        <w:t>,</w:t>
      </w:r>
      <w:r>
        <w:rPr>
          <w:rFonts w:eastAsia="Times New Roman"/>
          <w:szCs w:val="24"/>
        </w:rPr>
        <w:t xml:space="preserve"> και έξι κοινές υπουργικές αποφάσεις. Δεν υπάρχει πρόβλεψη ούτε καν για προεδρικά διατάγματα, τα οποία ως νομοθετικά εργαλεία υπάγονται σε έλεγχο της νομιμότητας απ</w:t>
      </w:r>
      <w:r>
        <w:rPr>
          <w:rFonts w:eastAsia="Times New Roman"/>
          <w:szCs w:val="24"/>
        </w:rPr>
        <w:t>ό το Συμβούλιο της Επικρατείας.</w:t>
      </w:r>
    </w:p>
    <w:p w14:paraId="3FCD873D" w14:textId="77777777" w:rsidR="00BC419A" w:rsidRDefault="0035347C">
      <w:pPr>
        <w:spacing w:line="600" w:lineRule="auto"/>
        <w:ind w:firstLine="720"/>
        <w:contextualSpacing/>
        <w:jc w:val="both"/>
        <w:rPr>
          <w:rFonts w:eastAsia="Times New Roman"/>
          <w:szCs w:val="24"/>
        </w:rPr>
      </w:pPr>
      <w:r>
        <w:rPr>
          <w:rFonts w:eastAsia="Times New Roman"/>
          <w:szCs w:val="24"/>
        </w:rPr>
        <w:t>Επίσης, εισάγετ</w:t>
      </w:r>
      <w:r w:rsidRPr="001D2708">
        <w:rPr>
          <w:rFonts w:eastAsia="Times New Roman"/>
          <w:szCs w:val="24"/>
        </w:rPr>
        <w:t>ε</w:t>
      </w:r>
      <w:r>
        <w:rPr>
          <w:rFonts w:eastAsia="Times New Roman"/>
          <w:szCs w:val="24"/>
        </w:rPr>
        <w:t xml:space="preserve"> αόριστες έννοιες, όπως η αυτονομία από άποψη παροχής δημοσιών υπηρεσιών, και θεωρείτε πως υιοθετώντας ανάλογους όρους θα αποπροσανατολίσετε το Σώμα.</w:t>
      </w:r>
    </w:p>
    <w:p w14:paraId="3FCD873E" w14:textId="77777777" w:rsidR="00BC419A" w:rsidRDefault="0035347C">
      <w:pPr>
        <w:spacing w:line="600" w:lineRule="auto"/>
        <w:ind w:firstLine="720"/>
        <w:contextualSpacing/>
        <w:jc w:val="both"/>
        <w:rPr>
          <w:rFonts w:eastAsia="Times New Roman"/>
          <w:szCs w:val="24"/>
        </w:rPr>
      </w:pPr>
      <w:r>
        <w:rPr>
          <w:rFonts w:eastAsia="Times New Roman"/>
          <w:szCs w:val="24"/>
        </w:rPr>
        <w:lastRenderedPageBreak/>
        <w:t>Για αυτό και σας ρωτώ ευθέως: Ποια νησιά θα δικαιούνται το</w:t>
      </w:r>
      <w:r>
        <w:rPr>
          <w:rFonts w:eastAsia="Times New Roman"/>
          <w:szCs w:val="24"/>
        </w:rPr>
        <w:t xml:space="preserve"> μεταφορικό ισοδύναμο και με ποια κριτήρια; Ποιοι νησιώτες θα ωφεληθούν και με ποια κριτήρια; Υπάρχουν νησιά -μην ξεχνάτε- από τα νησιά τα οποία αναφέρετε, που δεν έχουν ούτε έναν κάτοικο και άλλα που έχουν είκοσι, είκοσι πέντε και τριάντα κατοίκους και εί</w:t>
      </w:r>
      <w:r>
        <w:rPr>
          <w:rFonts w:eastAsia="Times New Roman"/>
          <w:szCs w:val="24"/>
        </w:rPr>
        <w:t>ναι γέροντες. Τουλάχιστον δεσμευτείτε αν θα υπάρχουν ή όχι εισοδηματικά κριτήρια.</w:t>
      </w:r>
    </w:p>
    <w:p w14:paraId="3FCD873F" w14:textId="77777777" w:rsidR="00BC419A" w:rsidRDefault="0035347C">
      <w:pPr>
        <w:spacing w:line="600" w:lineRule="auto"/>
        <w:ind w:firstLine="720"/>
        <w:contextualSpacing/>
        <w:jc w:val="both"/>
        <w:rPr>
          <w:rFonts w:eastAsia="Times New Roman"/>
          <w:szCs w:val="24"/>
        </w:rPr>
      </w:pPr>
      <w:r>
        <w:rPr>
          <w:rFonts w:eastAsia="Times New Roman"/>
          <w:szCs w:val="24"/>
        </w:rPr>
        <w:t>Μπορείτε να μας πείτε ποιος θα είναι ο πραγματικός αντίκτυπος του μέτρου; Το μέσο νοικοκυριό, ας πούμε στην Ανάφη, στη Σύμη, στη Λέσβο, στα Ψαρά, στο Καστελόριζο, πόσο θα ωφε</w:t>
      </w:r>
      <w:r>
        <w:rPr>
          <w:rFonts w:eastAsia="Times New Roman"/>
          <w:szCs w:val="24"/>
        </w:rPr>
        <w:t>ληθεί;</w:t>
      </w:r>
    </w:p>
    <w:p w14:paraId="3FCD8740" w14:textId="77777777" w:rsidR="00BC419A" w:rsidRDefault="0035347C">
      <w:pPr>
        <w:spacing w:line="600" w:lineRule="auto"/>
        <w:ind w:firstLine="720"/>
        <w:contextualSpacing/>
        <w:jc w:val="both"/>
        <w:rPr>
          <w:rFonts w:eastAsia="Times New Roman"/>
          <w:szCs w:val="24"/>
        </w:rPr>
      </w:pPr>
      <w:r>
        <w:rPr>
          <w:rFonts w:eastAsia="Times New Roman"/>
          <w:szCs w:val="24"/>
        </w:rPr>
        <w:t>Φυσικά δεν μπορείτε να απαντήσετε στα ερωτήματα αυτά, κύριε Υπουργέ, γιατί και προεργασία δεν έχετε κάνει και γιατί δεν θέλετε να καταλάβουν οι νησιώτες ότι στην πραγματικότητα θα λάβουν ψίχουλα.</w:t>
      </w:r>
    </w:p>
    <w:p w14:paraId="3FCD8741" w14:textId="77777777" w:rsidR="00BC419A" w:rsidRDefault="0035347C">
      <w:pPr>
        <w:spacing w:line="600" w:lineRule="auto"/>
        <w:ind w:firstLine="720"/>
        <w:contextualSpacing/>
        <w:jc w:val="both"/>
        <w:rPr>
          <w:rFonts w:eastAsia="Times New Roman"/>
          <w:szCs w:val="24"/>
        </w:rPr>
      </w:pPr>
      <w:r>
        <w:rPr>
          <w:rFonts w:eastAsia="Times New Roman"/>
          <w:szCs w:val="24"/>
        </w:rPr>
        <w:t>Έχετε καθορίσει με διαβλητά κριτήρια μόνο τα νησιά στ</w:t>
      </w:r>
      <w:r>
        <w:rPr>
          <w:rFonts w:eastAsia="Times New Roman"/>
          <w:szCs w:val="24"/>
        </w:rPr>
        <w:t>α οποία θα εφαρμοστεί πιλοτικά η υποδειγματική σας πολιτική, ενώ τα υπόλοιπα δεν θα μπουν. Διότι από 1</w:t>
      </w:r>
      <w:r>
        <w:rPr>
          <w:rFonts w:eastAsia="Times New Roman"/>
          <w:szCs w:val="24"/>
        </w:rPr>
        <w:t>-</w:t>
      </w:r>
      <w:r>
        <w:rPr>
          <w:rFonts w:eastAsia="Times New Roman"/>
          <w:szCs w:val="24"/>
        </w:rPr>
        <w:t>1</w:t>
      </w:r>
      <w:r>
        <w:rPr>
          <w:rFonts w:eastAsia="Times New Roman"/>
          <w:szCs w:val="24"/>
        </w:rPr>
        <w:t>-</w:t>
      </w:r>
      <w:r>
        <w:rPr>
          <w:rFonts w:eastAsia="Times New Roman"/>
          <w:szCs w:val="24"/>
        </w:rPr>
        <w:t>2019</w:t>
      </w:r>
      <w:r w:rsidRPr="00AD4C1A">
        <w:rPr>
          <w:rFonts w:eastAsia="Times New Roman"/>
          <w:szCs w:val="24"/>
        </w:rPr>
        <w:t xml:space="preserve"> </w:t>
      </w:r>
      <w:r>
        <w:rPr>
          <w:rFonts w:eastAsia="Times New Roman"/>
          <w:szCs w:val="24"/>
        </w:rPr>
        <w:t xml:space="preserve">δεν θα </w:t>
      </w:r>
      <w:r>
        <w:rPr>
          <w:rFonts w:eastAsia="Times New Roman"/>
          <w:szCs w:val="24"/>
        </w:rPr>
        <w:lastRenderedPageBreak/>
        <w:t>μπουν όλα. Αυτό είναι ξεκάθαρο και αναφέρεται και στην πρόσφατη τέταρτη τελική αξιολόγηση του προγράμματος. Γι’ αυτό ακριβώς δεν το έχετε α</w:t>
      </w:r>
      <w:r>
        <w:rPr>
          <w:rFonts w:eastAsia="Times New Roman"/>
          <w:szCs w:val="24"/>
        </w:rPr>
        <w:t xml:space="preserve">ποφασίσει ακόμα. Σας είπα και προχθές, δέστε την τέταρτη τελική αξιολόγηση, </w:t>
      </w:r>
      <w:r>
        <w:rPr>
          <w:rFonts w:eastAsia="Times New Roman"/>
          <w:szCs w:val="24"/>
        </w:rPr>
        <w:t xml:space="preserve">η οποία </w:t>
      </w:r>
      <w:r>
        <w:rPr>
          <w:rFonts w:eastAsia="Times New Roman"/>
          <w:szCs w:val="24"/>
        </w:rPr>
        <w:t>λέει ότι δεν θα μπουν όλα. Οι μικροπολιτικές αυτές αποτελούν καθημερινότητα και η παραπλάνηση παραμένει.</w:t>
      </w:r>
    </w:p>
    <w:p w14:paraId="3FCD8742" w14:textId="77777777" w:rsidR="00BC419A" w:rsidRDefault="0035347C">
      <w:pPr>
        <w:spacing w:line="600" w:lineRule="auto"/>
        <w:ind w:firstLine="720"/>
        <w:contextualSpacing/>
        <w:jc w:val="both"/>
        <w:rPr>
          <w:rFonts w:eastAsia="Times New Roman"/>
          <w:szCs w:val="24"/>
        </w:rPr>
      </w:pPr>
      <w:r>
        <w:rPr>
          <w:rFonts w:eastAsia="Times New Roman"/>
          <w:szCs w:val="24"/>
        </w:rPr>
        <w:t xml:space="preserve">Σήμερα δεν θα αναφερθώ στις γραβάτες. Θα μας δοθεί η ευκαιρία στην </w:t>
      </w:r>
      <w:r>
        <w:rPr>
          <w:rFonts w:eastAsia="Times New Roman"/>
          <w:szCs w:val="24"/>
        </w:rPr>
        <w:t>προ ημερησίας διάταξης συζήτηση στη Βουλή.</w:t>
      </w:r>
    </w:p>
    <w:p w14:paraId="3FCD8743" w14:textId="77777777" w:rsidR="00BC419A" w:rsidRDefault="0035347C">
      <w:pPr>
        <w:spacing w:line="600" w:lineRule="auto"/>
        <w:ind w:firstLine="720"/>
        <w:contextualSpacing/>
        <w:jc w:val="both"/>
        <w:rPr>
          <w:rFonts w:eastAsia="Times New Roman"/>
          <w:szCs w:val="24"/>
        </w:rPr>
      </w:pPr>
      <w:r>
        <w:rPr>
          <w:rFonts w:eastAsia="Times New Roman"/>
          <w:szCs w:val="24"/>
        </w:rPr>
        <w:t>Θα προχωρήσω στην τρίτη ένστασή μας. Ο πραγματικός λόγος που φέρνετε το νομοσχέδιο και μάλιστα με τη διαδικασία του επείγοντος και σε αυτή τη χρονική συγκυρία είναι για να καλύψετε τον θόρυβο και τις συνέπειές σας</w:t>
      </w:r>
      <w:r>
        <w:rPr>
          <w:rFonts w:eastAsia="Times New Roman"/>
          <w:szCs w:val="24"/>
        </w:rPr>
        <w:t xml:space="preserve"> από την κατάργηση των μειωμένων συντελεστών ΦΠΑ στα νησιά, η οποία θα λάβει χώρα την επόμενη εβδομάδα, μ</w:t>
      </w:r>
      <w:r>
        <w:rPr>
          <w:rFonts w:eastAsia="Times New Roman"/>
          <w:szCs w:val="24"/>
        </w:rPr>
        <w:t>ί</w:t>
      </w:r>
      <w:r>
        <w:rPr>
          <w:rFonts w:eastAsia="Times New Roman"/>
          <w:szCs w:val="24"/>
        </w:rPr>
        <w:t>α πολιτική σας επιλογή η οποία φέρνει ακεραία την υπογραφή ΣΥΡΙΖΑ</w:t>
      </w:r>
      <w:r>
        <w:rPr>
          <w:rFonts w:eastAsia="Times New Roman"/>
          <w:szCs w:val="24"/>
        </w:rPr>
        <w:t xml:space="preserve">  </w:t>
      </w:r>
      <w:r>
        <w:rPr>
          <w:rFonts w:eastAsia="Times New Roman"/>
          <w:szCs w:val="24"/>
        </w:rPr>
        <w:t xml:space="preserve">-ΑΝΕΛ, αφού εσείς το προτείνατε και εσείς το αποδεχθήκατε στην περίφημη </w:t>
      </w:r>
      <w:r>
        <w:rPr>
          <w:rFonts w:eastAsia="Times New Roman"/>
          <w:szCs w:val="24"/>
        </w:rPr>
        <w:t xml:space="preserve">διαπραγμάτευσή σας και τελικά το υπογράψατε. Καμμία άλλη κυβέρνηση δεν δέχτηκε ποτέ αυτή την πολιτική επιλογή και σας είπα ότι η τρόικα και ο Πολ </w:t>
      </w:r>
      <w:proofErr w:type="spellStart"/>
      <w:r>
        <w:rPr>
          <w:rFonts w:eastAsia="Times New Roman"/>
          <w:szCs w:val="24"/>
        </w:rPr>
        <w:t>Τόμσεν</w:t>
      </w:r>
      <w:proofErr w:type="spellEnd"/>
      <w:r>
        <w:rPr>
          <w:rFonts w:eastAsia="Times New Roman"/>
          <w:szCs w:val="24"/>
        </w:rPr>
        <w:t xml:space="preserve"> μ</w:t>
      </w:r>
      <w:r>
        <w:rPr>
          <w:rFonts w:eastAsia="Times New Roman"/>
          <w:szCs w:val="24"/>
        </w:rPr>
        <w:t>ά</w:t>
      </w:r>
      <w:r>
        <w:rPr>
          <w:rFonts w:eastAsia="Times New Roman"/>
          <w:szCs w:val="24"/>
        </w:rPr>
        <w:t xml:space="preserve">ς πίεσε και το 2013 και το 2014 να </w:t>
      </w:r>
      <w:r>
        <w:rPr>
          <w:rFonts w:eastAsia="Times New Roman"/>
          <w:szCs w:val="24"/>
        </w:rPr>
        <w:lastRenderedPageBreak/>
        <w:t xml:space="preserve">υπογράψουμε και αρνηθήκαμε κατηγορηματικά και δεν υπεγράφη ποτέ η </w:t>
      </w:r>
      <w:r>
        <w:rPr>
          <w:rFonts w:eastAsia="Times New Roman"/>
          <w:szCs w:val="24"/>
        </w:rPr>
        <w:t>κατάργηση των μειωμένων συντελεστών.</w:t>
      </w:r>
    </w:p>
    <w:p w14:paraId="3FCD8744" w14:textId="77777777" w:rsidR="00BC419A" w:rsidRDefault="0035347C">
      <w:pPr>
        <w:spacing w:line="600" w:lineRule="auto"/>
        <w:ind w:firstLine="720"/>
        <w:contextualSpacing/>
        <w:jc w:val="both"/>
        <w:rPr>
          <w:rFonts w:eastAsia="Times New Roman"/>
          <w:szCs w:val="24"/>
        </w:rPr>
      </w:pPr>
      <w:r>
        <w:rPr>
          <w:rFonts w:eastAsia="Times New Roman"/>
          <w:szCs w:val="24"/>
        </w:rPr>
        <w:t>Συμπερασματικά, αυτό που προσπαθείτε να πετύχετε με το παρόν νομοσχέδιο, κυρίες και κύριοι συνάδελφοι των ΣΥΡΖΑ και των ΑΝΕΛ, είναι να παίρνετε με το ένα χέρι μια χούφτα ευρώ από όλους τους νησιώτες και με το άλλο να το</w:t>
      </w:r>
      <w:r>
        <w:rPr>
          <w:rFonts w:eastAsia="Times New Roman"/>
          <w:szCs w:val="24"/>
        </w:rPr>
        <w:t>υς υπόσχεστε λίγα λεπτά, χωρίς μάλιστα να πείτε πώς ακριβώς είναι και για ποιους, καθόσον δεν θα τα δικαιούνται όλοι. Όπως μάλιστα, έδειξε και το σόου στο Ζάππειο την περασμένη Παρασκευή θεωρείτε πως ο ελληνικός λαός είναι κουτός και πως οι Έλληνες δεν κατ</w:t>
      </w:r>
      <w:r>
        <w:rPr>
          <w:rFonts w:eastAsia="Times New Roman"/>
          <w:szCs w:val="24"/>
        </w:rPr>
        <w:t xml:space="preserve">ανοούν τι προσπαθείτε να πετύχετε και πώς τους κοροϊδεύετε. Ενδεχομένως, μπορεί κάποιος να επικαλεστεί ότι το </w:t>
      </w:r>
      <w:r>
        <w:rPr>
          <w:rFonts w:eastAsia="Times New Roman"/>
          <w:szCs w:val="24"/>
        </w:rPr>
        <w:t>μ</w:t>
      </w:r>
      <w:r>
        <w:rPr>
          <w:rFonts w:eastAsia="Times New Roman"/>
          <w:szCs w:val="24"/>
        </w:rPr>
        <w:t xml:space="preserve">εταφορικό </w:t>
      </w:r>
      <w:r>
        <w:rPr>
          <w:rFonts w:eastAsia="Times New Roman"/>
          <w:szCs w:val="24"/>
        </w:rPr>
        <w:t>ι</w:t>
      </w:r>
      <w:r>
        <w:rPr>
          <w:rFonts w:eastAsia="Times New Roman"/>
          <w:szCs w:val="24"/>
        </w:rPr>
        <w:t>σοδύναμο δεν έχει σχέση με το</w:t>
      </w:r>
      <w:r>
        <w:rPr>
          <w:rFonts w:eastAsia="Times New Roman"/>
          <w:szCs w:val="24"/>
        </w:rPr>
        <w:t>ν</w:t>
      </w:r>
      <w:r>
        <w:rPr>
          <w:rFonts w:eastAsia="Times New Roman"/>
          <w:szCs w:val="24"/>
        </w:rPr>
        <w:t xml:space="preserve"> ΦΠΑ, είναι τελείως ανεξάρτητο. Και σας απαντώ προκαταβολικά, αφ’ ενός μεν είναι μεταγενέστερη πολιτική </w:t>
      </w:r>
      <w:r>
        <w:rPr>
          <w:rFonts w:eastAsia="Times New Roman"/>
          <w:szCs w:val="24"/>
        </w:rPr>
        <w:t>σας θέση, γιατί τα ακριβώς αντίθετα λέγατε πριν από λίγους μήνες και αφ’ ετέρου, αν είναι έτσι τα πράγματα γιατί φέρνετε το νομοσχέδιο αυτή τη στιγμή, τώρα που στο πέρας της εβδομάδας βάζετε την οριστική ταφόπλακα στον συντελεστή ΦΠΑ για τα νησιά και μάλισ</w:t>
      </w:r>
      <w:r>
        <w:rPr>
          <w:rFonts w:eastAsia="Times New Roman"/>
          <w:szCs w:val="24"/>
        </w:rPr>
        <w:t xml:space="preserve">τα με την επείγουσα διαδικασία, ενώ </w:t>
      </w:r>
      <w:r>
        <w:rPr>
          <w:rFonts w:eastAsia="Times New Roman"/>
          <w:szCs w:val="24"/>
        </w:rPr>
        <w:lastRenderedPageBreak/>
        <w:t>δεν υπάρχει κανένας άλλος λόγος να επιταχυνθεί η εξέταση αυτού του νομοσχεδίου; Αυτή είναι η υποκρισία σας, κυρίες και κύριοι της Κυβέρνησης.</w:t>
      </w:r>
    </w:p>
    <w:p w14:paraId="3FCD8745"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Και προχωρώ. Ας δεχθούμε ότι πράγματι δεν σχετίζεται άμεσα το </w:t>
      </w:r>
      <w:r>
        <w:rPr>
          <w:rFonts w:eastAsia="Times New Roman" w:cs="Times New Roman"/>
          <w:szCs w:val="24"/>
        </w:rPr>
        <w:t>μ</w:t>
      </w:r>
      <w:r>
        <w:rPr>
          <w:rFonts w:eastAsia="Times New Roman" w:cs="Times New Roman"/>
          <w:szCs w:val="24"/>
        </w:rPr>
        <w:t xml:space="preserve">εταφορικό </w:t>
      </w:r>
      <w:r>
        <w:rPr>
          <w:rFonts w:eastAsia="Times New Roman" w:cs="Times New Roman"/>
          <w:szCs w:val="24"/>
        </w:rPr>
        <w:t>ι</w:t>
      </w:r>
      <w:r>
        <w:rPr>
          <w:rFonts w:eastAsia="Times New Roman" w:cs="Times New Roman"/>
          <w:szCs w:val="24"/>
        </w:rPr>
        <w:t>σοδύ</w:t>
      </w:r>
      <w:r>
        <w:rPr>
          <w:rFonts w:eastAsia="Times New Roman" w:cs="Times New Roman"/>
          <w:szCs w:val="24"/>
        </w:rPr>
        <w:t>ναμο με την κατάργηση των μειωμένων συντελεστών ΦΠΑ. Εφόσον τα δ</w:t>
      </w:r>
      <w:r>
        <w:rPr>
          <w:rFonts w:eastAsia="Times New Roman" w:cs="Times New Roman"/>
          <w:szCs w:val="24"/>
        </w:rPr>
        <w:t>ύ</w:t>
      </w:r>
      <w:r>
        <w:rPr>
          <w:rFonts w:eastAsia="Times New Roman" w:cs="Times New Roman"/>
          <w:szCs w:val="24"/>
        </w:rPr>
        <w:t>ο αυτά ζητήματα, όπως διατείνεστε δεν έχουν καμμία σχέση μεταξύ τους, σας προκαλώ εσάς και την Κυβέρνησή σας να επαναφέρετε άμεσα την τροπολογία σε αυτό το νομοσχέδιο, σχετικά με το</w:t>
      </w:r>
      <w:r>
        <w:rPr>
          <w:rFonts w:eastAsia="Times New Roman" w:cs="Times New Roman"/>
          <w:szCs w:val="24"/>
        </w:rPr>
        <w:t>ν</w:t>
      </w:r>
      <w:r>
        <w:rPr>
          <w:rFonts w:eastAsia="Times New Roman" w:cs="Times New Roman"/>
          <w:szCs w:val="24"/>
        </w:rPr>
        <w:t xml:space="preserve"> μειωμένο</w:t>
      </w:r>
      <w:r>
        <w:rPr>
          <w:rFonts w:eastAsia="Times New Roman" w:cs="Times New Roman"/>
          <w:szCs w:val="24"/>
        </w:rPr>
        <w:t xml:space="preserve"> συντελεστή ΦΠΑ στα νησιά -την τροπολογία την οποία έχουμε καταθέσει-, και η Νέα Δημοκρατία είναι έτοιμη να καθίσει μαζί σας, να συζητήσουμε ένα νομοσχέδιο </w:t>
      </w:r>
      <w:r>
        <w:rPr>
          <w:rFonts w:eastAsia="Times New Roman" w:cs="Times New Roman"/>
          <w:szCs w:val="24"/>
        </w:rPr>
        <w:t>και ένα</w:t>
      </w:r>
      <w:r>
        <w:rPr>
          <w:rFonts w:eastAsia="Times New Roman" w:cs="Times New Roman"/>
          <w:szCs w:val="24"/>
        </w:rPr>
        <w:t xml:space="preserve"> </w:t>
      </w:r>
      <w:r>
        <w:rPr>
          <w:rFonts w:eastAsia="Times New Roman" w:cs="Times New Roman"/>
          <w:szCs w:val="24"/>
        </w:rPr>
        <w:t>μ</w:t>
      </w:r>
      <w:r>
        <w:rPr>
          <w:rFonts w:eastAsia="Times New Roman" w:cs="Times New Roman"/>
          <w:szCs w:val="24"/>
        </w:rPr>
        <w:t xml:space="preserve">εταφορικό </w:t>
      </w:r>
      <w:r>
        <w:rPr>
          <w:rFonts w:eastAsia="Times New Roman" w:cs="Times New Roman"/>
          <w:szCs w:val="24"/>
        </w:rPr>
        <w:t>ι</w:t>
      </w:r>
      <w:r>
        <w:rPr>
          <w:rFonts w:eastAsia="Times New Roman" w:cs="Times New Roman"/>
          <w:szCs w:val="24"/>
        </w:rPr>
        <w:t>σοδύναμο, το οποίο θα είναι λειτουργικό και, βεβαίως, θα αντέξει στο χρόνο, όπως</w:t>
      </w:r>
      <w:r>
        <w:rPr>
          <w:rFonts w:eastAsia="Times New Roman" w:cs="Times New Roman"/>
          <w:szCs w:val="24"/>
        </w:rPr>
        <w:t xml:space="preserve"> σας ανέφερα προηγουμένως.</w:t>
      </w:r>
    </w:p>
    <w:p w14:paraId="3FCD8746"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Και μια και ανέφερα την τροπολογία που καταθέσαμε, επιτρέψτε μου να σας πω πρόσφατες εξελίξεις στην Ευρώπη για την τροπολογία των ΦΠΑ. Αυτή την περίοδο -και σήμερα, που μιλάμε- διεξάγεται στην Ευρωπαϊκή Ένωση διαβούλευση για την </w:t>
      </w:r>
      <w:r>
        <w:rPr>
          <w:rFonts w:eastAsia="Times New Roman" w:cs="Times New Roman"/>
          <w:szCs w:val="24"/>
        </w:rPr>
        <w:lastRenderedPageBreak/>
        <w:t xml:space="preserve">τροποποίηση της </w:t>
      </w:r>
      <w:r>
        <w:rPr>
          <w:rFonts w:eastAsia="Times New Roman" w:cs="Times New Roman"/>
          <w:szCs w:val="24"/>
        </w:rPr>
        <w:t>ο</w:t>
      </w:r>
      <w:r>
        <w:rPr>
          <w:rFonts w:eastAsia="Times New Roman" w:cs="Times New Roman"/>
          <w:szCs w:val="24"/>
        </w:rPr>
        <w:t>δηγίας 2006/112</w:t>
      </w:r>
      <w:r w:rsidRPr="00913D54">
        <w:rPr>
          <w:rFonts w:eastAsia="Times New Roman" w:cs="Times New Roman"/>
          <w:szCs w:val="24"/>
        </w:rPr>
        <w:t>/</w:t>
      </w:r>
      <w:r>
        <w:rPr>
          <w:rFonts w:eastAsia="Times New Roman" w:cs="Times New Roman"/>
          <w:szCs w:val="24"/>
          <w:lang w:val="en-US"/>
        </w:rPr>
        <w:t>EK</w:t>
      </w:r>
      <w:r>
        <w:rPr>
          <w:rFonts w:eastAsia="Times New Roman" w:cs="Times New Roman"/>
          <w:szCs w:val="24"/>
        </w:rPr>
        <w:t xml:space="preserve"> σχετικά με τους συντελεστές ΦΠΑ, όπως αναφέρεται στο σχέδιο </w:t>
      </w:r>
      <w:r>
        <w:rPr>
          <w:rFonts w:eastAsia="Times New Roman" w:cs="Times New Roman"/>
          <w:szCs w:val="24"/>
        </w:rPr>
        <w:t>ο</w:t>
      </w:r>
      <w:r>
        <w:rPr>
          <w:rFonts w:eastAsia="Times New Roman" w:cs="Times New Roman"/>
          <w:szCs w:val="24"/>
        </w:rPr>
        <w:t xml:space="preserve">δηγίας με τίτλο 2018-2019. Αυτή η </w:t>
      </w:r>
      <w:r>
        <w:rPr>
          <w:rFonts w:eastAsia="Times New Roman" w:cs="Times New Roman"/>
          <w:szCs w:val="24"/>
        </w:rPr>
        <w:t>ο</w:t>
      </w:r>
      <w:r>
        <w:rPr>
          <w:rFonts w:eastAsia="Times New Roman" w:cs="Times New Roman"/>
          <w:szCs w:val="24"/>
        </w:rPr>
        <w:t xml:space="preserve">δηγία θα ψηφιστεί τώρα, είναι η πρόταση της </w:t>
      </w:r>
      <w:r>
        <w:rPr>
          <w:rFonts w:eastAsia="Times New Roman" w:cs="Times New Roman"/>
          <w:szCs w:val="24"/>
        </w:rPr>
        <w:t>ο</w:t>
      </w:r>
      <w:r>
        <w:rPr>
          <w:rFonts w:eastAsia="Times New Roman" w:cs="Times New Roman"/>
          <w:szCs w:val="24"/>
        </w:rPr>
        <w:t xml:space="preserve">δηγίας του </w:t>
      </w:r>
      <w:r>
        <w:rPr>
          <w:rFonts w:eastAsia="Times New Roman" w:cs="Times New Roman"/>
          <w:szCs w:val="24"/>
        </w:rPr>
        <w:t>σ</w:t>
      </w:r>
      <w:r>
        <w:rPr>
          <w:rFonts w:eastAsia="Times New Roman" w:cs="Times New Roman"/>
          <w:szCs w:val="24"/>
        </w:rPr>
        <w:t>υμβουλίου. Λέει επί λέξει: «Όλοι οι υφιστάμενοι επί του παρόντος με</w:t>
      </w:r>
      <w:r>
        <w:rPr>
          <w:rFonts w:eastAsia="Times New Roman" w:cs="Times New Roman"/>
          <w:szCs w:val="24"/>
        </w:rPr>
        <w:t>ιωμένοι συντελεστές συμπεριλαμβανομένων και των παρεκκλίσεων...», οι παρεκκλίσεις είναι αυτές που ενδεχομένως αφορούν τις ξενοδοχειακές μονάδες, δηλαδή να υπάρχει μικρότερος ΦΠΑ στις ξενοδοχειακές μονάδες κ.λπ., «…εφαρμόζονται νόμιμα στα κράτη-μέλη της Ευρ</w:t>
      </w:r>
      <w:r>
        <w:rPr>
          <w:rFonts w:eastAsia="Times New Roman" w:cs="Times New Roman"/>
          <w:szCs w:val="24"/>
        </w:rPr>
        <w:t>ωπαϊκής Ένωσης. Θα πρέπει να διατηρηθούν και θα μπορούν να είναι διαθέσιμοι σε όλα τα κράτη-μέλη, εξασφαλίζοντας ίση μεταχείριση, κάτι που συνιστά κεκτημένο των νησιωτικών περιοχών ολόκληρης της Ευρωπαϊκής Ένωσης».</w:t>
      </w:r>
    </w:p>
    <w:p w14:paraId="3FCD8747"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Κάνοντας χρήση, λοιπόν, αυτής της δυνατότ</w:t>
      </w:r>
      <w:r>
        <w:rPr>
          <w:rFonts w:eastAsia="Times New Roman" w:cs="Times New Roman"/>
          <w:szCs w:val="24"/>
        </w:rPr>
        <w:t xml:space="preserve">ητας η Πορτογαλία ήδη προχθές επιβεβαίωσε την εξαίρεση </w:t>
      </w:r>
      <w:r>
        <w:rPr>
          <w:rFonts w:eastAsia="Times New Roman" w:cs="Times New Roman"/>
          <w:szCs w:val="24"/>
        </w:rPr>
        <w:t xml:space="preserve">σχετικά με </w:t>
      </w:r>
      <w:r>
        <w:rPr>
          <w:rFonts w:eastAsia="Times New Roman" w:cs="Times New Roman"/>
          <w:szCs w:val="24"/>
        </w:rPr>
        <w:t xml:space="preserve">τον ΦΠΑ στα νησιά </w:t>
      </w:r>
      <w:r>
        <w:rPr>
          <w:rFonts w:eastAsia="Times New Roman" w:cs="Times New Roman"/>
          <w:szCs w:val="24"/>
        </w:rPr>
        <w:t xml:space="preserve">της, </w:t>
      </w:r>
      <w:r>
        <w:rPr>
          <w:rFonts w:eastAsia="Times New Roman" w:cs="Times New Roman"/>
          <w:szCs w:val="24"/>
        </w:rPr>
        <w:t>Αζόρες και Μαδέρα</w:t>
      </w:r>
      <w:r>
        <w:rPr>
          <w:rFonts w:eastAsia="Times New Roman" w:cs="Times New Roman"/>
          <w:szCs w:val="24"/>
        </w:rPr>
        <w:t>,</w:t>
      </w:r>
      <w:r>
        <w:rPr>
          <w:rFonts w:eastAsia="Times New Roman" w:cs="Times New Roman"/>
          <w:szCs w:val="24"/>
        </w:rPr>
        <w:t xml:space="preserve"> και, βέβαια, στηρίζεται, όπως θα ξέρετε, στο άρθρο 174 της λειτουργίας της Ευρωπαϊκής Ένωσης και στα άρθρα 5 και 9 της </w:t>
      </w:r>
      <w:r>
        <w:rPr>
          <w:rFonts w:eastAsia="Times New Roman" w:cs="Times New Roman"/>
          <w:szCs w:val="24"/>
        </w:rPr>
        <w:t>Σ</w:t>
      </w:r>
      <w:r>
        <w:rPr>
          <w:rFonts w:eastAsia="Times New Roman" w:cs="Times New Roman"/>
          <w:szCs w:val="24"/>
        </w:rPr>
        <w:t>υνθήκης για την Ευρωπαϊκή Έν</w:t>
      </w:r>
      <w:r>
        <w:rPr>
          <w:rFonts w:eastAsia="Times New Roman" w:cs="Times New Roman"/>
          <w:szCs w:val="24"/>
        </w:rPr>
        <w:t>ωση.</w:t>
      </w:r>
    </w:p>
    <w:p w14:paraId="3FCD8748"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lastRenderedPageBreak/>
        <w:t>Στο άρθρο 1, όπως είπα και προχθές, διατηρούμε επιφυλάξεις για την ωφελούμενη μονάδα, για την ωφελούμενη επιχείρηση, γιατί εξαιρεί τις μεγάλες επιχειρήσεις που εδρεύουν στα νησιά.</w:t>
      </w:r>
    </w:p>
    <w:p w14:paraId="3FCD8749"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Στο άρθρο 2, που αφορά τη ρύθμιση της χρηματοδότησης του μέτρου από το </w:t>
      </w:r>
      <w:r>
        <w:rPr>
          <w:rFonts w:eastAsia="Times New Roman" w:cs="Times New Roman"/>
          <w:szCs w:val="24"/>
        </w:rPr>
        <w:t>εθνικό ή το συγχρηματοδοτούμενο σκέλος του Προγράμματος Δημοσίων Επενδύσεων, σας είπα ότι αυτό με την τέταρτη αξιολόγηση είναι απαγορευτικό. Διότι λέει ότι δεν πρέπει να συμπιεστεί περαιτέρω τ</w:t>
      </w:r>
      <w:r>
        <w:rPr>
          <w:rFonts w:eastAsia="Times New Roman" w:cs="Times New Roman"/>
          <w:szCs w:val="24"/>
        </w:rPr>
        <w:t xml:space="preserve">ο </w:t>
      </w:r>
      <w:r>
        <w:rPr>
          <w:rFonts w:eastAsia="Times New Roman" w:cs="Times New Roman"/>
          <w:szCs w:val="24"/>
        </w:rPr>
        <w:t>Πρόγραμμα Δημοσίων Επενδύσεων. Αυτά λέει η τέταρτη αξιολόγηση.</w:t>
      </w:r>
      <w:r>
        <w:rPr>
          <w:rFonts w:eastAsia="Times New Roman" w:cs="Times New Roman"/>
          <w:szCs w:val="24"/>
        </w:rPr>
        <w:t xml:space="preserve"> Παρακαλώ, σας είπα να τα δείτε αυτά τα ζητήματα. Οπότε προκύπτει εύλογα η απορία από ποια οικονομική πηγή θα προέλθει η χρηματοδότηση αυτής της επιδότησης το 2019.</w:t>
      </w:r>
    </w:p>
    <w:p w14:paraId="3FCD874A"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Στο άρθρο 3</w:t>
      </w:r>
      <w:r>
        <w:rPr>
          <w:rFonts w:eastAsia="Times New Roman" w:cs="Times New Roman"/>
          <w:szCs w:val="24"/>
        </w:rPr>
        <w:t>,</w:t>
      </w:r>
      <w:r>
        <w:rPr>
          <w:rFonts w:eastAsia="Times New Roman" w:cs="Times New Roman"/>
          <w:szCs w:val="24"/>
        </w:rPr>
        <w:t xml:space="preserve"> το οποίο αφορά τον ορισμό δικαιούχων ΑΝΗΚΟ. Σας ανέφερα τα παραδείγματα των επ</w:t>
      </w:r>
      <w:r>
        <w:rPr>
          <w:rFonts w:eastAsia="Times New Roman" w:cs="Times New Roman"/>
          <w:szCs w:val="24"/>
        </w:rPr>
        <w:t>ιχειρήσεων της έδρας και το ότι παραπέμπεται σε τζίρο, ενώ ο νόμος, όπως σας είπα, δεν αναφέρεται σε τζίρο, αλλά αφορά στα καθαρά κέρδη.</w:t>
      </w:r>
    </w:p>
    <w:p w14:paraId="3FCD874B"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τους δημοσίους υπαλλήλους, σας είπα δείτε στο άρθρο 2 την παράγραφο δ΄, </w:t>
      </w:r>
      <w:proofErr w:type="spellStart"/>
      <w:r>
        <w:rPr>
          <w:rFonts w:eastAsia="Times New Roman" w:cs="Times New Roman"/>
          <w:szCs w:val="24"/>
        </w:rPr>
        <w:t>υποπαράγραφο</w:t>
      </w:r>
      <w:proofErr w:type="spellEnd"/>
      <w:r>
        <w:rPr>
          <w:rFonts w:eastAsia="Times New Roman" w:cs="Times New Roman"/>
          <w:szCs w:val="24"/>
        </w:rPr>
        <w:t xml:space="preserve"> δ9, σχετικά με </w:t>
      </w:r>
      <w:r>
        <w:rPr>
          <w:rFonts w:eastAsia="Times New Roman" w:cs="Times New Roman"/>
          <w:szCs w:val="24"/>
        </w:rPr>
        <w:lastRenderedPageBreak/>
        <w:t>αυτούς τ</w:t>
      </w:r>
      <w:r>
        <w:rPr>
          <w:rFonts w:eastAsia="Times New Roman" w:cs="Times New Roman"/>
          <w:szCs w:val="24"/>
        </w:rPr>
        <w:t xml:space="preserve">ους δημόσιους υπαλλήλους που μετακινούνται για την εκτέλεση υπηρεσίας και οι οποίοι, ως μόνιμοι κάτοικοι νησιών, δικαιούνται επιδότησης. Δεν είναι σαφές </w:t>
      </w:r>
      <w:r>
        <w:rPr>
          <w:rFonts w:eastAsia="Times New Roman" w:cs="Times New Roman"/>
          <w:szCs w:val="24"/>
        </w:rPr>
        <w:t>αν</w:t>
      </w:r>
      <w:r>
        <w:rPr>
          <w:rFonts w:eastAsia="Times New Roman" w:cs="Times New Roman"/>
          <w:szCs w:val="24"/>
        </w:rPr>
        <w:t xml:space="preserve"> υπάρχει μηχανισμός διαχωρισμού μεταξύ ιδιωτικών ταξιδιών και μη, ώστε το δημόσιο να μην αποζημιώσει </w:t>
      </w:r>
      <w:r>
        <w:rPr>
          <w:rFonts w:eastAsia="Times New Roman" w:cs="Times New Roman"/>
          <w:szCs w:val="24"/>
        </w:rPr>
        <w:t>δύο φορές τον υπάλληλο που πραγματοποιεί υπηρεσιακή μεταφορά.</w:t>
      </w:r>
    </w:p>
    <w:p w14:paraId="3FCD874C"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Στο άρθρο 4 που αφορά τον προσδιορισμό των παραγόντων του λογισμικού καθορισμού </w:t>
      </w:r>
      <w:r w:rsidRPr="00913D54">
        <w:rPr>
          <w:rFonts w:eastAsia="Times New Roman" w:cs="Times New Roman"/>
          <w:szCs w:val="24"/>
        </w:rPr>
        <w:t>του νησιωτικού</w:t>
      </w:r>
      <w:r>
        <w:rPr>
          <w:rFonts w:eastAsia="Times New Roman" w:cs="Times New Roman"/>
          <w:szCs w:val="24"/>
        </w:rPr>
        <w:t xml:space="preserve"> κόστους δηλαδή αποτελεί ένα θεωρητικό κατασκεύασμα άνευ ουσίας, γιατί όλα παραπέμπονται σε υπουργικές αποφάσεις. Δηλαδή, ο Υπουργός θα αποφασίζει μόνος του -δεν λέω για εσάς, ο εκάστοτε Υπουργός-, προφανώς ικανοποιώντας πελατειακές σχέσεις.</w:t>
      </w:r>
    </w:p>
    <w:p w14:paraId="3FCD874D"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Επίσης, η διάτ</w:t>
      </w:r>
      <w:r>
        <w:rPr>
          <w:rFonts w:eastAsia="Times New Roman" w:cs="Times New Roman"/>
          <w:szCs w:val="24"/>
        </w:rPr>
        <w:t>αξη δεν αποσαφηνίζει πώς γίνεται η οικονομοτεχνική προσέγγιση του ζητήματος. Καμμία αναφορά δεν γίνεται σε δεδομένα του προβλήματος προϋπολογισμού διατιθέμενων πόρων, μεθοδολογία παρακολούθησης και αποτίμησης των αποτελεσμάτων του μέτρου. Είπε και ο κ. Καρ</w:t>
      </w:r>
      <w:r>
        <w:rPr>
          <w:rFonts w:eastAsia="Times New Roman" w:cs="Times New Roman"/>
          <w:szCs w:val="24"/>
        </w:rPr>
        <w:t xml:space="preserve">ράς προχθές </w:t>
      </w:r>
      <w:r>
        <w:rPr>
          <w:rFonts w:eastAsia="Times New Roman" w:cs="Times New Roman"/>
          <w:szCs w:val="24"/>
        </w:rPr>
        <w:lastRenderedPageBreak/>
        <w:t xml:space="preserve">ότι πάνω σε αυτό το θέμα δεν έχετε καμμία προεργασία. Εκτίμηση του κόστους οφέλους ανά κατηγορία δικαιούχων, χονδρέμποροι, </w:t>
      </w:r>
      <w:proofErr w:type="spellStart"/>
      <w:r>
        <w:rPr>
          <w:rFonts w:eastAsia="Times New Roman" w:cs="Times New Roman"/>
          <w:szCs w:val="24"/>
        </w:rPr>
        <w:t>λιανέμποροι</w:t>
      </w:r>
      <w:proofErr w:type="spellEnd"/>
      <w:r>
        <w:rPr>
          <w:rFonts w:eastAsia="Times New Roman" w:cs="Times New Roman"/>
          <w:szCs w:val="24"/>
        </w:rPr>
        <w:t>, ιδιώτες μεταφορείς, ιδιωτική μετακίνηση.</w:t>
      </w:r>
    </w:p>
    <w:p w14:paraId="3FCD874E"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Επιπρόσθετα, σημαντικό ζήτημα γίνεται με την παράγραφο γ΄, γιατί ορ</w:t>
      </w:r>
      <w:r>
        <w:rPr>
          <w:rFonts w:eastAsia="Times New Roman" w:cs="Times New Roman"/>
          <w:szCs w:val="24"/>
        </w:rPr>
        <w:t>ίζεται μέγιστος αριθμός εισιτηρίων. Και τι γίνεται, αν δεν επαρκούν για όλους; Ποιοι θα αποκλειστούν; Αόριστη η έννοια της αυτονομίας από απόψεως παροχής δημοσίων υπηρεσιών, που αποσκοπεί στην εξυπηρέτηση των πελατειακών σκοπιμοτήτων του εκάστοτε Υπουργού.</w:t>
      </w:r>
    </w:p>
    <w:p w14:paraId="3FCD874F"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Σας είπα προχθές πως υπολογίζονται τέτοια, μου είπατε για το προεδρικό διάταγμα που υπολογίζει τις αποστάσεις από τα ΚΤΕΛ. Μια υπουργική απόφαση είναι, αλλά μπορεί να υπάρχει και μεταγενέστερο προεδρικό διάταγμα. Εκεί δεν θέλω να έχω αντιρρήσεις για κάτι </w:t>
      </w:r>
      <w:r>
        <w:rPr>
          <w:rFonts w:eastAsia="Times New Roman" w:cs="Times New Roman"/>
          <w:szCs w:val="24"/>
        </w:rPr>
        <w:t xml:space="preserve">το οποίο μπορεί εν πάση </w:t>
      </w:r>
      <w:proofErr w:type="spellStart"/>
      <w:r>
        <w:rPr>
          <w:rFonts w:eastAsia="Times New Roman" w:cs="Times New Roman"/>
          <w:szCs w:val="24"/>
        </w:rPr>
        <w:t>περιπτώσει</w:t>
      </w:r>
      <w:proofErr w:type="spellEnd"/>
      <w:r>
        <w:rPr>
          <w:rFonts w:eastAsia="Times New Roman" w:cs="Times New Roman"/>
          <w:szCs w:val="24"/>
        </w:rPr>
        <w:t xml:space="preserve"> να διορθωθεί.</w:t>
      </w:r>
    </w:p>
    <w:p w14:paraId="3FCD8750" w14:textId="77777777" w:rsidR="00BC419A" w:rsidRDefault="0035347C">
      <w:pPr>
        <w:spacing w:line="600" w:lineRule="auto"/>
        <w:ind w:firstLine="720"/>
        <w:contextualSpacing/>
        <w:jc w:val="both"/>
        <w:rPr>
          <w:rFonts w:eastAsia="Times New Roman"/>
          <w:szCs w:val="24"/>
        </w:rPr>
      </w:pPr>
      <w:r>
        <w:rPr>
          <w:rFonts w:eastAsia="Times New Roman"/>
          <w:szCs w:val="24"/>
        </w:rPr>
        <w:t>Υπήρχε πολιτική απόφαση, αλλά μπορεί να έγινε και προεδρικό διάταγμα. Σας είπα ότι εγώ δεν αντιλέγω σ</w:t>
      </w:r>
      <w:r>
        <w:rPr>
          <w:rFonts w:eastAsia="Times New Roman"/>
          <w:szCs w:val="24"/>
        </w:rPr>
        <w:t>ε</w:t>
      </w:r>
      <w:r>
        <w:rPr>
          <w:rFonts w:eastAsia="Times New Roman"/>
          <w:szCs w:val="24"/>
        </w:rPr>
        <w:t xml:space="preserve"> αυτό και δεν είναι το μείζον αυτό.</w:t>
      </w:r>
    </w:p>
    <w:p w14:paraId="3FCD8751" w14:textId="77777777" w:rsidR="00BC419A" w:rsidRDefault="0035347C">
      <w:pPr>
        <w:spacing w:line="600" w:lineRule="auto"/>
        <w:ind w:firstLine="720"/>
        <w:contextualSpacing/>
        <w:jc w:val="both"/>
        <w:rPr>
          <w:rFonts w:eastAsia="Times New Roman"/>
          <w:szCs w:val="24"/>
        </w:rPr>
      </w:pPr>
      <w:r>
        <w:rPr>
          <w:rFonts w:eastAsia="Times New Roman"/>
          <w:szCs w:val="24"/>
        </w:rPr>
        <w:lastRenderedPageBreak/>
        <w:t>Στο άρθρο 6 που αφορά τη θεσμοθέτηση των αρμοδίων της Γενικής Γραμματ</w:t>
      </w:r>
      <w:r>
        <w:rPr>
          <w:rFonts w:eastAsia="Times New Roman"/>
          <w:szCs w:val="24"/>
        </w:rPr>
        <w:t xml:space="preserve">είας Αιγαίου και Νησιωτικής Πολιτικής του Υπουργείου σας ως προς την υλοποίηση του μέτρου, η όλη διαδικασία που περιγράφετε είναι ασαφής. Γίνεται λόγος για ηλεκτρονική πλατφόρμα με ευθύνη της Γενικής Γραμματείας Αιγαίου. Αυτό θα υλοποιηθεί εντός του 2018; </w:t>
      </w:r>
      <w:r>
        <w:rPr>
          <w:rFonts w:eastAsia="Times New Roman"/>
          <w:szCs w:val="24"/>
        </w:rPr>
        <w:t>Είστε σίγουρος γι’ αυτό;</w:t>
      </w:r>
    </w:p>
    <w:p w14:paraId="3FCD8752" w14:textId="77777777" w:rsidR="00BC419A" w:rsidRDefault="0035347C">
      <w:pPr>
        <w:spacing w:line="600" w:lineRule="auto"/>
        <w:ind w:firstLine="720"/>
        <w:contextualSpacing/>
        <w:jc w:val="both"/>
        <w:rPr>
          <w:rFonts w:eastAsia="Times New Roman"/>
          <w:szCs w:val="24"/>
        </w:rPr>
      </w:pPr>
      <w:r w:rsidRPr="00564D78">
        <w:rPr>
          <w:rFonts w:eastAsia="Times New Roman"/>
          <w:b/>
          <w:szCs w:val="24"/>
        </w:rPr>
        <w:t>ΝΕΚΤΑΡΙΟΣ ΣΑΝΤΟΡΙΝΙΟΣ (Υφυπουργός Ναυτιλίας και Νησιωτικής</w:t>
      </w:r>
      <w:r>
        <w:rPr>
          <w:rFonts w:eastAsia="Times New Roman"/>
          <w:szCs w:val="24"/>
        </w:rPr>
        <w:t xml:space="preserve"> </w:t>
      </w:r>
      <w:r w:rsidRPr="00564D78">
        <w:rPr>
          <w:rFonts w:eastAsia="Times New Roman"/>
          <w:b/>
          <w:szCs w:val="24"/>
        </w:rPr>
        <w:t>Πολιτικής):</w:t>
      </w:r>
      <w:r w:rsidRPr="00545CC2">
        <w:rPr>
          <w:rFonts w:eastAsia="Times New Roman"/>
          <w:szCs w:val="24"/>
        </w:rPr>
        <w:t xml:space="preserve"> </w:t>
      </w:r>
      <w:r>
        <w:rPr>
          <w:rFonts w:eastAsia="Times New Roman"/>
          <w:szCs w:val="24"/>
        </w:rPr>
        <w:t>Απόλυτα.</w:t>
      </w:r>
    </w:p>
    <w:p w14:paraId="3FCD8753" w14:textId="77777777" w:rsidR="00BC419A" w:rsidRDefault="0035347C">
      <w:pPr>
        <w:spacing w:line="600" w:lineRule="auto"/>
        <w:ind w:firstLine="720"/>
        <w:contextualSpacing/>
        <w:jc w:val="both"/>
        <w:rPr>
          <w:rFonts w:eastAsia="Times New Roman"/>
          <w:szCs w:val="24"/>
        </w:rPr>
      </w:pPr>
      <w:r w:rsidRPr="00564D78">
        <w:rPr>
          <w:rFonts w:eastAsia="Times New Roman"/>
          <w:b/>
          <w:szCs w:val="24"/>
        </w:rPr>
        <w:t>ΧΑΡΑΛΑΜΠΟΣ ΑΘΑΝΑΣΙΟΥ:</w:t>
      </w:r>
      <w:r>
        <w:rPr>
          <w:rFonts w:eastAsia="Times New Roman"/>
          <w:szCs w:val="24"/>
        </w:rPr>
        <w:t xml:space="preserve"> Το λέω γιατί δεν υπάρχει σαφές χρονοδιάγραμμα υλοποίησης. Εξ όσων αντιλαμβάνομαι, αν δεν ολοκληρωθεί η πλατφόρμα, δεν μπορεί να υ</w:t>
      </w:r>
      <w:r>
        <w:rPr>
          <w:rFonts w:eastAsia="Times New Roman"/>
          <w:szCs w:val="24"/>
        </w:rPr>
        <w:t>λοποιηθεί αυτό το επιδοματικό μέτρο. Ειδικά δείτε στην παράγραφο 6, τις υποπεριπτώσεις 3α και 3γ που αφορούν τις αρμοδιότητες στις οποίες δίνετε την ευθύνη για τον έλεγχο από τους δήμους. Έχουν πόρους; Από πού θα βρουν τους πόρους; Έχουν προσωπικό; Αυτά εί</w:t>
      </w:r>
      <w:r>
        <w:rPr>
          <w:rFonts w:eastAsia="Times New Roman"/>
          <w:szCs w:val="24"/>
        </w:rPr>
        <w:t>ναι ζητήματα, τα οποία έθεσε και ο νομικός σύμβουλος της ΚΕΔΕ που ήλθε.</w:t>
      </w:r>
    </w:p>
    <w:p w14:paraId="3FCD8754" w14:textId="77777777" w:rsidR="00BC419A" w:rsidRDefault="0035347C">
      <w:pPr>
        <w:spacing w:line="600" w:lineRule="auto"/>
        <w:ind w:firstLine="720"/>
        <w:contextualSpacing/>
        <w:jc w:val="both"/>
        <w:rPr>
          <w:rFonts w:eastAsia="Times New Roman"/>
          <w:szCs w:val="24"/>
        </w:rPr>
      </w:pPr>
      <w:r>
        <w:rPr>
          <w:rFonts w:eastAsia="Times New Roman"/>
          <w:szCs w:val="24"/>
        </w:rPr>
        <w:lastRenderedPageBreak/>
        <w:t>Κύριε Πρόεδρε, ευχαριστώ για την ανοχή σας. Είναι σημαντικά ζητήματα αυτά και πρέπει να τα δουν.</w:t>
      </w:r>
    </w:p>
    <w:p w14:paraId="3FCD8755" w14:textId="77777777" w:rsidR="00BC419A" w:rsidRDefault="0035347C">
      <w:pPr>
        <w:spacing w:line="600" w:lineRule="auto"/>
        <w:ind w:firstLine="720"/>
        <w:contextualSpacing/>
        <w:jc w:val="both"/>
        <w:rPr>
          <w:rFonts w:eastAsia="Times New Roman"/>
          <w:szCs w:val="24"/>
        </w:rPr>
      </w:pPr>
      <w:r w:rsidRPr="00564D78">
        <w:rPr>
          <w:rFonts w:eastAsia="Times New Roman"/>
          <w:b/>
          <w:szCs w:val="24"/>
        </w:rPr>
        <w:t>ΠΡΟΕΔΡΕΥΩΝ (Γεώργιος Βαρεμένος):</w:t>
      </w:r>
      <w:r w:rsidRPr="00545CC2">
        <w:rPr>
          <w:rFonts w:eastAsia="Times New Roman"/>
          <w:szCs w:val="24"/>
        </w:rPr>
        <w:t xml:space="preserve"> </w:t>
      </w:r>
      <w:r>
        <w:rPr>
          <w:rFonts w:eastAsia="Times New Roman"/>
          <w:szCs w:val="24"/>
        </w:rPr>
        <w:t>Όχι, παίρνετε και τον χρόνο της δευτερολογίας σας.</w:t>
      </w:r>
    </w:p>
    <w:p w14:paraId="3FCD8756" w14:textId="77777777" w:rsidR="00BC419A" w:rsidRDefault="0035347C">
      <w:pPr>
        <w:spacing w:line="600" w:lineRule="auto"/>
        <w:ind w:firstLine="720"/>
        <w:contextualSpacing/>
        <w:jc w:val="both"/>
        <w:rPr>
          <w:rFonts w:eastAsia="Times New Roman"/>
          <w:szCs w:val="24"/>
        </w:rPr>
      </w:pPr>
      <w:r w:rsidRPr="00564D78">
        <w:rPr>
          <w:rFonts w:eastAsia="Times New Roman"/>
          <w:b/>
          <w:szCs w:val="24"/>
        </w:rPr>
        <w:t>ΧΑΡ</w:t>
      </w:r>
      <w:r w:rsidRPr="00564D78">
        <w:rPr>
          <w:rFonts w:eastAsia="Times New Roman"/>
          <w:b/>
          <w:szCs w:val="24"/>
        </w:rPr>
        <w:t>ΑΛΑΜΠΟΣ ΑΘΑΝΑΣΙΟΥ:</w:t>
      </w:r>
      <w:r w:rsidRPr="00545CC2">
        <w:rPr>
          <w:rFonts w:eastAsia="Times New Roman"/>
          <w:szCs w:val="24"/>
        </w:rPr>
        <w:t xml:space="preserve"> </w:t>
      </w:r>
      <w:r>
        <w:rPr>
          <w:rFonts w:eastAsia="Times New Roman"/>
          <w:szCs w:val="24"/>
        </w:rPr>
        <w:t>Εμείς, κύριε Πρόεδρε, σε μ</w:t>
      </w:r>
      <w:r>
        <w:rPr>
          <w:rFonts w:eastAsia="Times New Roman"/>
          <w:szCs w:val="24"/>
        </w:rPr>
        <w:t>ί</w:t>
      </w:r>
      <w:r>
        <w:rPr>
          <w:rFonts w:eastAsia="Times New Roman"/>
          <w:szCs w:val="24"/>
        </w:rPr>
        <w:t>α συζήτηση που κάναμε τώρα με τον κ. Τσιάρα, είμαστε ανοικτοί. Αν γίνουν ουσιαστικές βελτιώσεις, θα τις δούμε κατά τη διαδικασία.</w:t>
      </w:r>
    </w:p>
    <w:p w14:paraId="3FCD8757" w14:textId="77777777" w:rsidR="00BC419A" w:rsidRDefault="0035347C">
      <w:pPr>
        <w:spacing w:line="720" w:lineRule="auto"/>
        <w:ind w:firstLine="720"/>
        <w:contextualSpacing/>
        <w:jc w:val="both"/>
        <w:rPr>
          <w:rFonts w:eastAsia="Times New Roman"/>
          <w:szCs w:val="24"/>
        </w:rPr>
      </w:pPr>
      <w:r w:rsidRPr="00564D78">
        <w:rPr>
          <w:rFonts w:eastAsia="Times New Roman"/>
          <w:b/>
          <w:szCs w:val="24"/>
        </w:rPr>
        <w:t>ΠΡΟΕΔΡΕΥΩΝ (Γεώργιος Βαρεμένος):</w:t>
      </w:r>
      <w:r w:rsidRPr="00545CC2">
        <w:rPr>
          <w:rFonts w:eastAsia="Times New Roman"/>
          <w:szCs w:val="24"/>
        </w:rPr>
        <w:t xml:space="preserve"> </w:t>
      </w:r>
      <w:r>
        <w:rPr>
          <w:rFonts w:eastAsia="Times New Roman"/>
          <w:szCs w:val="24"/>
        </w:rPr>
        <w:t>Ωραία, γι’ αυτό χρησιμοποιείτε και τη δευτερολο</w:t>
      </w:r>
      <w:r>
        <w:rPr>
          <w:rFonts w:eastAsia="Times New Roman"/>
          <w:szCs w:val="24"/>
        </w:rPr>
        <w:t>γία σας.</w:t>
      </w:r>
    </w:p>
    <w:p w14:paraId="3FCD8758" w14:textId="77777777" w:rsidR="00BC419A" w:rsidRDefault="0035347C">
      <w:pPr>
        <w:spacing w:line="600" w:lineRule="auto"/>
        <w:ind w:firstLine="720"/>
        <w:contextualSpacing/>
        <w:jc w:val="both"/>
        <w:rPr>
          <w:rFonts w:eastAsia="Times New Roman"/>
          <w:szCs w:val="24"/>
        </w:rPr>
      </w:pPr>
      <w:r w:rsidRPr="00564D78">
        <w:rPr>
          <w:rFonts w:eastAsia="Times New Roman"/>
          <w:b/>
          <w:szCs w:val="24"/>
        </w:rPr>
        <w:t xml:space="preserve">ΧΑΡΑΛΑΜΠΟΣ ΑΘΑΝΑΣΙΟΥ: </w:t>
      </w:r>
      <w:r>
        <w:rPr>
          <w:rFonts w:eastAsia="Times New Roman"/>
          <w:szCs w:val="24"/>
        </w:rPr>
        <w:t xml:space="preserve">Στο άρθρο 7 σάς είπα και προχθές να το δείτε αυτό για τη διαδικασία καταβολής στο ΑΝΗΚΟ, δηλαδή το αντιστάθμισμα του νησιωτικού κόστους. Στην παράγραφο 1 αναφέρεται διασταλτικά και η δυνατότητα απευθείας καταβολής του </w:t>
      </w:r>
      <w:r>
        <w:rPr>
          <w:rFonts w:eastAsia="Times New Roman"/>
          <w:szCs w:val="24"/>
        </w:rPr>
        <w:t xml:space="preserve">εισιτηρίου στις ναυτιλιακές εταιρείες. Αυτό θα μπορούσε να γίνει στις άγονες γραμμές γιατί υπάρχει εξαίρεση. Η επιδότηση απευθείας των ναυτιλιακών εταιρειών, κύριε Υπουργέ, απαγορεύεται από την </w:t>
      </w:r>
      <w:proofErr w:type="spellStart"/>
      <w:r>
        <w:rPr>
          <w:rFonts w:eastAsia="Times New Roman"/>
          <w:szCs w:val="24"/>
        </w:rPr>
        <w:t>ενωσιακή</w:t>
      </w:r>
      <w:proofErr w:type="spellEnd"/>
      <w:r>
        <w:rPr>
          <w:rFonts w:eastAsia="Times New Roman"/>
          <w:szCs w:val="24"/>
        </w:rPr>
        <w:t xml:space="preserve"> νομοθεσία, ιδίως αν </w:t>
      </w:r>
      <w:r>
        <w:rPr>
          <w:rFonts w:eastAsia="Times New Roman"/>
          <w:szCs w:val="24"/>
        </w:rPr>
        <w:lastRenderedPageBreak/>
        <w:t>κριθεί ότι αφορά σε επιδότηση γρα</w:t>
      </w:r>
      <w:r>
        <w:rPr>
          <w:rFonts w:eastAsia="Times New Roman"/>
          <w:szCs w:val="24"/>
        </w:rPr>
        <w:t>μμής, γι’ αυτό σας είπα να δείτε το πρόβλημα αυτό.</w:t>
      </w:r>
    </w:p>
    <w:p w14:paraId="3FCD8759" w14:textId="77777777" w:rsidR="00BC419A" w:rsidRDefault="0035347C">
      <w:pPr>
        <w:spacing w:line="600" w:lineRule="auto"/>
        <w:ind w:firstLine="720"/>
        <w:contextualSpacing/>
        <w:jc w:val="both"/>
        <w:rPr>
          <w:rFonts w:eastAsia="Times New Roman"/>
          <w:szCs w:val="24"/>
        </w:rPr>
      </w:pPr>
      <w:r>
        <w:rPr>
          <w:rFonts w:eastAsia="Times New Roman"/>
          <w:szCs w:val="24"/>
        </w:rPr>
        <w:t>Το άρθρο 8 αφορά στη ρύθμιση διακοπής καταβολής του ΑΝΗΚΟ. Εκεί δεν υπάρχει έλεγχος για να το δούμε. Αφού επαφίεται σ</w:t>
      </w:r>
      <w:r>
        <w:rPr>
          <w:rFonts w:eastAsia="Times New Roman"/>
          <w:szCs w:val="24"/>
        </w:rPr>
        <w:t>ε</w:t>
      </w:r>
      <w:r>
        <w:rPr>
          <w:rFonts w:eastAsia="Times New Roman"/>
          <w:szCs w:val="24"/>
        </w:rPr>
        <w:t xml:space="preserve"> αυτόν, ο οποίος το δικαιούται, να δηλώνει ότι το διακόπτει, ποιος θα πάει να το δηλώσε</w:t>
      </w:r>
      <w:r>
        <w:rPr>
          <w:rFonts w:eastAsia="Times New Roman"/>
          <w:szCs w:val="24"/>
        </w:rPr>
        <w:t>ι; Αυτό είναι ένα ζήτημα που πρέπει να εξεταστεί.</w:t>
      </w:r>
    </w:p>
    <w:p w14:paraId="3FCD875A" w14:textId="77777777" w:rsidR="00BC419A" w:rsidRDefault="0035347C">
      <w:pPr>
        <w:spacing w:line="600" w:lineRule="auto"/>
        <w:ind w:firstLine="720"/>
        <w:contextualSpacing/>
        <w:jc w:val="both"/>
        <w:rPr>
          <w:rFonts w:eastAsia="Times New Roman"/>
          <w:szCs w:val="24"/>
        </w:rPr>
      </w:pPr>
      <w:r>
        <w:rPr>
          <w:rFonts w:eastAsia="Times New Roman"/>
          <w:szCs w:val="24"/>
        </w:rPr>
        <w:t xml:space="preserve">Το άρθρο 9 αφορά στη θεσμοθέτηση της υποχρέωσης του Υπουργείου να προβεί στην κατάρτιση της εθνικής πολιτικής υλοποίησης του </w:t>
      </w:r>
      <w:r>
        <w:rPr>
          <w:rFonts w:eastAsia="Times New Roman"/>
          <w:szCs w:val="24"/>
        </w:rPr>
        <w:t>μ</w:t>
      </w:r>
      <w:r>
        <w:rPr>
          <w:rFonts w:eastAsia="Times New Roman"/>
          <w:szCs w:val="24"/>
        </w:rPr>
        <w:t xml:space="preserve">εταφορικού </w:t>
      </w:r>
      <w:r>
        <w:rPr>
          <w:rFonts w:eastAsia="Times New Roman"/>
          <w:szCs w:val="24"/>
        </w:rPr>
        <w:t>ι</w:t>
      </w:r>
      <w:r>
        <w:rPr>
          <w:rFonts w:eastAsia="Times New Roman"/>
          <w:szCs w:val="24"/>
        </w:rPr>
        <w:t>σοδυνάμου με χρονικό ορίζοντα μία τριετία. Θα ήθελα να παρατηρήσω ότ</w:t>
      </w:r>
      <w:r>
        <w:rPr>
          <w:rFonts w:eastAsia="Times New Roman"/>
          <w:szCs w:val="24"/>
        </w:rPr>
        <w:t>ι είναι απολύτως ασαφές ποιος φορέας εκπονεί αυτή την πολιτική που δεν έχει ούτε επιστημονική βάση ούτε διακομματική αποδοχή κατά το στάδιο της κατάρτισής της.</w:t>
      </w:r>
    </w:p>
    <w:p w14:paraId="3FCD875B" w14:textId="77777777" w:rsidR="00BC419A" w:rsidRDefault="0035347C">
      <w:pPr>
        <w:spacing w:line="600" w:lineRule="auto"/>
        <w:ind w:firstLine="720"/>
        <w:contextualSpacing/>
        <w:jc w:val="both"/>
        <w:rPr>
          <w:rFonts w:eastAsia="Times New Roman"/>
          <w:szCs w:val="24"/>
        </w:rPr>
      </w:pPr>
      <w:r>
        <w:rPr>
          <w:rFonts w:eastAsia="Times New Roman"/>
          <w:szCs w:val="24"/>
        </w:rPr>
        <w:t>Το άρθρο 10 αναφέρεται σε κάποια νησιά. Σας τα είπα πριν. Δεν έχω να προσθέσω τίποτε άλλο.</w:t>
      </w:r>
    </w:p>
    <w:p w14:paraId="3FCD875C" w14:textId="77777777" w:rsidR="00BC419A" w:rsidRDefault="0035347C">
      <w:pPr>
        <w:spacing w:line="600" w:lineRule="auto"/>
        <w:ind w:firstLine="720"/>
        <w:contextualSpacing/>
        <w:jc w:val="both"/>
        <w:rPr>
          <w:rFonts w:eastAsia="Times New Roman"/>
          <w:szCs w:val="24"/>
        </w:rPr>
      </w:pPr>
      <w:r>
        <w:rPr>
          <w:rFonts w:eastAsia="Times New Roman"/>
          <w:szCs w:val="24"/>
        </w:rPr>
        <w:t>Για τ</w:t>
      </w:r>
      <w:r>
        <w:rPr>
          <w:rFonts w:eastAsia="Times New Roman"/>
          <w:szCs w:val="24"/>
        </w:rPr>
        <w:t>ις ΚΥΑ είπαμε ότι δεν συμφωνούμε, διότι ο εκάστοτε Υπουργός γίνεται νομοθέτης, πράγμα το οποίο απαγορεύεται και είναι αντισυνταγματικό.</w:t>
      </w:r>
    </w:p>
    <w:p w14:paraId="3FCD875D" w14:textId="77777777" w:rsidR="00BC419A" w:rsidRDefault="0035347C">
      <w:pPr>
        <w:spacing w:line="600" w:lineRule="auto"/>
        <w:ind w:firstLine="720"/>
        <w:contextualSpacing/>
        <w:jc w:val="both"/>
        <w:rPr>
          <w:rFonts w:eastAsia="Times New Roman"/>
          <w:szCs w:val="24"/>
        </w:rPr>
      </w:pPr>
      <w:r>
        <w:rPr>
          <w:rFonts w:eastAsia="Times New Roman"/>
          <w:szCs w:val="24"/>
        </w:rPr>
        <w:lastRenderedPageBreak/>
        <w:t>Όσο για τις τροπολογίες, ανέφερα τη μία, αλλά εν όψει τού ότι σέβομαι τον χρόνο, για τις υπόλοιπες τροπολογίες θα αναφερ</w:t>
      </w:r>
      <w:r>
        <w:rPr>
          <w:rFonts w:eastAsia="Times New Roman"/>
          <w:szCs w:val="24"/>
        </w:rPr>
        <w:t xml:space="preserve">θώ μετά. Νομικά, όμως, κύριε Υπουργέ, δεν είναι δικό σας θέμα. Τα είπα στον κ. </w:t>
      </w:r>
      <w:proofErr w:type="spellStart"/>
      <w:r>
        <w:rPr>
          <w:rFonts w:eastAsia="Times New Roman"/>
          <w:szCs w:val="24"/>
        </w:rPr>
        <w:t>Πολάκη</w:t>
      </w:r>
      <w:proofErr w:type="spellEnd"/>
      <w:r>
        <w:rPr>
          <w:rFonts w:eastAsia="Times New Roman"/>
          <w:szCs w:val="24"/>
        </w:rPr>
        <w:t xml:space="preserve">. Στην τροπολογία αυτή που παίρνει θέσεις, προσέξτε. Ενώ είναι ανάγκη να υπάρχει προσωπικό και στα νοσοκομεία και στο ΚΕΕΛΠΝΟ κ.λπ. –δεν έχουμε καμμία αντίρρηση- σας είπα </w:t>
      </w:r>
      <w:r>
        <w:rPr>
          <w:rFonts w:eastAsia="Times New Roman"/>
          <w:szCs w:val="24"/>
        </w:rPr>
        <w:t>να δείτε την απόφαση του Ελεγκτικού Συνεδρίου που κηρύσσει άκυρες όλες τις προσλήψεις που είναι διαδοχικές ανανεώσεις. Βέβαια, αυτό έλυσε διαφορετικό θέμα. Έχω, όμως, έναν προβληματισμό μήπως για την ταυτότητα του νομικού λόγου ισχύσει και σ</w:t>
      </w:r>
      <w:r>
        <w:rPr>
          <w:rFonts w:eastAsia="Times New Roman"/>
          <w:szCs w:val="24"/>
        </w:rPr>
        <w:t>ε</w:t>
      </w:r>
      <w:r>
        <w:rPr>
          <w:rFonts w:eastAsia="Times New Roman"/>
          <w:szCs w:val="24"/>
        </w:rPr>
        <w:t xml:space="preserve"> αυτή την περί</w:t>
      </w:r>
      <w:r>
        <w:rPr>
          <w:rFonts w:eastAsia="Times New Roman"/>
          <w:szCs w:val="24"/>
        </w:rPr>
        <w:t>πτωση και ακυρωθούν όλα.</w:t>
      </w:r>
    </w:p>
    <w:p w14:paraId="3FCD875E" w14:textId="77777777" w:rsidR="00BC419A" w:rsidRDefault="0035347C">
      <w:pPr>
        <w:spacing w:line="600" w:lineRule="auto"/>
        <w:ind w:firstLine="720"/>
        <w:contextualSpacing/>
        <w:jc w:val="both"/>
        <w:rPr>
          <w:rFonts w:eastAsia="Times New Roman"/>
          <w:szCs w:val="24"/>
        </w:rPr>
      </w:pPr>
      <w:r>
        <w:rPr>
          <w:rFonts w:eastAsia="Times New Roman"/>
          <w:szCs w:val="24"/>
        </w:rPr>
        <w:t>Ευχαριστώ πολύ.</w:t>
      </w:r>
    </w:p>
    <w:p w14:paraId="3FCD875F" w14:textId="77777777" w:rsidR="00BC419A" w:rsidRDefault="0035347C">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3FCD8760" w14:textId="77777777" w:rsidR="00BC419A" w:rsidRDefault="0035347C">
      <w:pPr>
        <w:spacing w:line="600" w:lineRule="auto"/>
        <w:ind w:firstLine="720"/>
        <w:contextualSpacing/>
        <w:jc w:val="both"/>
        <w:rPr>
          <w:rFonts w:eastAsia="Times New Roman"/>
          <w:szCs w:val="24"/>
        </w:rPr>
      </w:pPr>
      <w:r w:rsidRPr="00564D78">
        <w:rPr>
          <w:rFonts w:eastAsia="Times New Roman"/>
          <w:b/>
          <w:szCs w:val="24"/>
        </w:rPr>
        <w:t>ΠΡΟΕΔΡΕΥΩΝ (Γεώργιος Βαρεμένος):</w:t>
      </w:r>
      <w:r w:rsidRPr="007B72AE">
        <w:rPr>
          <w:rFonts w:eastAsia="Times New Roman"/>
          <w:szCs w:val="24"/>
        </w:rPr>
        <w:t xml:space="preserve"> </w:t>
      </w:r>
      <w:r>
        <w:rPr>
          <w:rFonts w:eastAsia="Times New Roman"/>
          <w:szCs w:val="24"/>
        </w:rPr>
        <w:t>Κι εμείς ευχαριστούμε.</w:t>
      </w:r>
    </w:p>
    <w:p w14:paraId="3FCD8761" w14:textId="77777777" w:rsidR="00BC419A" w:rsidRDefault="0035347C">
      <w:pPr>
        <w:spacing w:line="600" w:lineRule="auto"/>
        <w:ind w:firstLine="720"/>
        <w:contextualSpacing/>
        <w:jc w:val="both"/>
        <w:rPr>
          <w:rFonts w:eastAsia="Times New Roman"/>
          <w:szCs w:val="24"/>
        </w:rPr>
      </w:pPr>
      <w:r>
        <w:rPr>
          <w:rFonts w:eastAsia="Times New Roman"/>
          <w:szCs w:val="24"/>
        </w:rPr>
        <w:lastRenderedPageBreak/>
        <w:t>Κυρίες και κύριοι συνάδελφοι, γίνεται γνωστό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w:t>
      </w:r>
      <w:r>
        <w:rPr>
          <w:rFonts w:eastAsia="Times New Roman"/>
          <w:szCs w:val="24"/>
        </w:rPr>
        <w:t xml:space="preserve">γάνωσης και λειτουργίας της Βουλής, δεκατέσσερις φοιτητές και ένας συνοδός από το Διεθνές Κέντρο Ελληνικών και Μεσογειακών Σπουδών – </w:t>
      </w:r>
      <w:r>
        <w:rPr>
          <w:rFonts w:eastAsia="Times New Roman"/>
          <w:szCs w:val="24"/>
          <w:lang w:val="en-US"/>
        </w:rPr>
        <w:t>Royal</w:t>
      </w:r>
      <w:r w:rsidRPr="00090770">
        <w:rPr>
          <w:rFonts w:eastAsia="Times New Roman"/>
          <w:szCs w:val="24"/>
        </w:rPr>
        <w:t xml:space="preserve"> </w:t>
      </w:r>
      <w:r>
        <w:rPr>
          <w:rFonts w:eastAsia="Times New Roman"/>
          <w:szCs w:val="24"/>
          <w:lang w:val="en-US"/>
        </w:rPr>
        <w:t>University</w:t>
      </w:r>
      <w:r w:rsidRPr="00090770">
        <w:rPr>
          <w:rFonts w:eastAsia="Times New Roman"/>
          <w:szCs w:val="24"/>
        </w:rPr>
        <w:t xml:space="preserve"> </w:t>
      </w:r>
      <w:r>
        <w:rPr>
          <w:rFonts w:eastAsia="Times New Roman"/>
          <w:szCs w:val="24"/>
          <w:lang w:val="en-US"/>
        </w:rPr>
        <w:t>of</w:t>
      </w:r>
      <w:r w:rsidRPr="00090770">
        <w:rPr>
          <w:rFonts w:eastAsia="Times New Roman"/>
          <w:szCs w:val="24"/>
        </w:rPr>
        <w:t xml:space="preserve"> </w:t>
      </w:r>
      <w:r>
        <w:rPr>
          <w:rFonts w:eastAsia="Times New Roman"/>
          <w:szCs w:val="24"/>
          <w:lang w:val="en-US"/>
        </w:rPr>
        <w:t>Chicago</w:t>
      </w:r>
      <w:r w:rsidRPr="00090770">
        <w:rPr>
          <w:rFonts w:eastAsia="Times New Roman"/>
          <w:szCs w:val="24"/>
        </w:rPr>
        <w:t>.</w:t>
      </w:r>
    </w:p>
    <w:p w14:paraId="3FCD8762" w14:textId="77777777" w:rsidR="00BC419A" w:rsidRDefault="0035347C">
      <w:pPr>
        <w:spacing w:line="600" w:lineRule="auto"/>
        <w:ind w:firstLine="720"/>
        <w:contextualSpacing/>
        <w:jc w:val="both"/>
        <w:rPr>
          <w:rFonts w:eastAsia="Times New Roman"/>
          <w:szCs w:val="24"/>
        </w:rPr>
      </w:pPr>
      <w:r>
        <w:rPr>
          <w:rFonts w:eastAsia="Times New Roman"/>
          <w:szCs w:val="24"/>
          <w:lang w:val="en-US"/>
        </w:rPr>
        <w:t>H</w:t>
      </w:r>
      <w:r w:rsidRPr="006A588C">
        <w:rPr>
          <w:rFonts w:eastAsia="Times New Roman"/>
          <w:szCs w:val="24"/>
        </w:rPr>
        <w:t xml:space="preserve"> </w:t>
      </w:r>
      <w:r>
        <w:rPr>
          <w:rFonts w:eastAsia="Times New Roman"/>
          <w:szCs w:val="24"/>
        </w:rPr>
        <w:t>Βουλή τούς καλωσορίζει.</w:t>
      </w:r>
    </w:p>
    <w:p w14:paraId="3FCD8763" w14:textId="77777777" w:rsidR="00BC419A" w:rsidRDefault="0035347C">
      <w:pPr>
        <w:spacing w:line="600" w:lineRule="auto"/>
        <w:ind w:firstLine="709"/>
        <w:contextualSpacing/>
        <w:jc w:val="center"/>
        <w:rPr>
          <w:rFonts w:eastAsia="Times New Roman"/>
          <w:szCs w:val="24"/>
        </w:rPr>
      </w:pPr>
      <w:r>
        <w:rPr>
          <w:rFonts w:eastAsia="Times New Roman"/>
          <w:szCs w:val="24"/>
        </w:rPr>
        <w:t>(Χειροκροτήματα απ</w:t>
      </w:r>
      <w:r>
        <w:rPr>
          <w:rFonts w:eastAsia="Times New Roman"/>
          <w:szCs w:val="24"/>
        </w:rPr>
        <w:t>’</w:t>
      </w:r>
      <w:r>
        <w:rPr>
          <w:rFonts w:eastAsia="Times New Roman"/>
          <w:szCs w:val="24"/>
        </w:rPr>
        <w:t xml:space="preserve"> όλες τις πτέρυγες της Βουλής)</w:t>
      </w:r>
    </w:p>
    <w:p w14:paraId="3FCD8764" w14:textId="77777777" w:rsidR="00BC419A" w:rsidRDefault="0035347C">
      <w:pPr>
        <w:spacing w:line="600" w:lineRule="auto"/>
        <w:ind w:firstLine="720"/>
        <w:contextualSpacing/>
        <w:jc w:val="both"/>
        <w:rPr>
          <w:rFonts w:eastAsia="Times New Roman"/>
          <w:szCs w:val="24"/>
        </w:rPr>
      </w:pPr>
      <w:r>
        <w:rPr>
          <w:rFonts w:eastAsia="Times New Roman"/>
          <w:szCs w:val="24"/>
        </w:rPr>
        <w:t xml:space="preserve">Τον λόγο έχει </w:t>
      </w:r>
      <w:r>
        <w:rPr>
          <w:rFonts w:eastAsia="Times New Roman"/>
          <w:szCs w:val="24"/>
          <w:lang w:val="en-US"/>
        </w:rPr>
        <w:t>o</w:t>
      </w:r>
      <w:r>
        <w:rPr>
          <w:rFonts w:eastAsia="Times New Roman"/>
          <w:szCs w:val="24"/>
        </w:rPr>
        <w:t xml:space="preserve"> κ.</w:t>
      </w:r>
      <w:r>
        <w:rPr>
          <w:rFonts w:eastAsia="Times New Roman"/>
          <w:szCs w:val="24"/>
        </w:rPr>
        <w:t xml:space="preserve"> Γεώργιος – Δημήτριος Καρράς από το Δημοκρατική Συμπαράταξη.</w:t>
      </w:r>
    </w:p>
    <w:p w14:paraId="3FCD8765" w14:textId="77777777" w:rsidR="00BC419A" w:rsidRDefault="0035347C">
      <w:pPr>
        <w:spacing w:line="600" w:lineRule="auto"/>
        <w:ind w:firstLine="720"/>
        <w:contextualSpacing/>
        <w:jc w:val="both"/>
        <w:rPr>
          <w:rFonts w:eastAsia="Times New Roman"/>
          <w:szCs w:val="24"/>
        </w:rPr>
      </w:pPr>
      <w:r>
        <w:rPr>
          <w:rFonts w:eastAsia="Times New Roman"/>
          <w:szCs w:val="24"/>
        </w:rPr>
        <w:t>Κύριε Καρρά, χρειάστηκα λίγα δευτερόλεπτα για να συνειδητοποιήσω ότι θα εκπροσωπήσετε τη Δημοκρατική Συμπαράταξη.</w:t>
      </w:r>
    </w:p>
    <w:p w14:paraId="3FCD8766" w14:textId="77777777" w:rsidR="00BC419A" w:rsidRDefault="0035347C">
      <w:pPr>
        <w:spacing w:line="600" w:lineRule="auto"/>
        <w:ind w:firstLine="720"/>
        <w:contextualSpacing/>
        <w:jc w:val="both"/>
        <w:rPr>
          <w:rFonts w:eastAsia="Times New Roman"/>
          <w:szCs w:val="24"/>
        </w:rPr>
      </w:pPr>
      <w:r w:rsidRPr="00564D78">
        <w:rPr>
          <w:rFonts w:eastAsia="Times New Roman"/>
          <w:b/>
          <w:szCs w:val="24"/>
        </w:rPr>
        <w:t xml:space="preserve">ΓΕΩΡΓΙΟΣ </w:t>
      </w:r>
      <w:r>
        <w:rPr>
          <w:rFonts w:eastAsia="Times New Roman"/>
          <w:b/>
          <w:szCs w:val="24"/>
        </w:rPr>
        <w:t>-</w:t>
      </w:r>
      <w:r w:rsidRPr="00564D78">
        <w:rPr>
          <w:rFonts w:eastAsia="Times New Roman"/>
          <w:b/>
          <w:szCs w:val="24"/>
        </w:rPr>
        <w:t xml:space="preserve"> ΔΗΜΗΤΡΙΟΣ ΚΑΡΡΑΣ:</w:t>
      </w:r>
      <w:r>
        <w:rPr>
          <w:rFonts w:eastAsia="Times New Roman"/>
          <w:szCs w:val="24"/>
        </w:rPr>
        <w:t xml:space="preserve"> Κύριε Πρόεδρε, με εκφωνήσατε, οπότε ευχαριστώ.</w:t>
      </w:r>
    </w:p>
    <w:p w14:paraId="3FCD8767" w14:textId="77777777" w:rsidR="00BC419A" w:rsidRDefault="0035347C">
      <w:pPr>
        <w:spacing w:line="600" w:lineRule="auto"/>
        <w:ind w:firstLine="720"/>
        <w:contextualSpacing/>
        <w:jc w:val="both"/>
        <w:rPr>
          <w:rFonts w:eastAsia="Times New Roman"/>
          <w:szCs w:val="24"/>
        </w:rPr>
      </w:pPr>
      <w:r>
        <w:rPr>
          <w:rFonts w:eastAsia="Times New Roman"/>
          <w:szCs w:val="24"/>
        </w:rPr>
        <w:t>Έλεγα</w:t>
      </w:r>
      <w:r>
        <w:rPr>
          <w:rFonts w:eastAsia="Times New Roman"/>
          <w:szCs w:val="24"/>
        </w:rPr>
        <w:t xml:space="preserve">, λοιπόν, στις </w:t>
      </w:r>
      <w:r>
        <w:rPr>
          <w:rFonts w:eastAsia="Times New Roman"/>
          <w:szCs w:val="24"/>
        </w:rPr>
        <w:t>ε</w:t>
      </w:r>
      <w:r>
        <w:rPr>
          <w:rFonts w:eastAsia="Times New Roman"/>
          <w:szCs w:val="24"/>
        </w:rPr>
        <w:t xml:space="preserve">πιτροπές και το είπα και κατά κόρον, αν θέλετε, ότι </w:t>
      </w:r>
      <w:r>
        <w:rPr>
          <w:rFonts w:eastAsia="Times New Roman"/>
          <w:szCs w:val="24"/>
        </w:rPr>
        <w:t xml:space="preserve">το μεταφορικό ισοδύναμο είναι </w:t>
      </w:r>
      <w:r>
        <w:rPr>
          <w:rFonts w:eastAsia="Times New Roman"/>
          <w:szCs w:val="24"/>
        </w:rPr>
        <w:t>ένα καλό μέτρο</w:t>
      </w:r>
      <w:r>
        <w:rPr>
          <w:rFonts w:eastAsia="Times New Roman"/>
          <w:szCs w:val="24"/>
        </w:rPr>
        <w:t xml:space="preserve">, </w:t>
      </w:r>
      <w:r>
        <w:rPr>
          <w:rFonts w:eastAsia="Times New Roman"/>
          <w:szCs w:val="24"/>
        </w:rPr>
        <w:lastRenderedPageBreak/>
        <w:t>αλλά</w:t>
      </w:r>
      <w:r>
        <w:rPr>
          <w:rFonts w:eastAsia="Times New Roman"/>
          <w:szCs w:val="24"/>
        </w:rPr>
        <w:t xml:space="preserve"> μπορεί να αποβεί ατελέσφορο ή </w:t>
      </w:r>
      <w:r>
        <w:rPr>
          <w:rFonts w:eastAsia="Times New Roman"/>
          <w:szCs w:val="24"/>
        </w:rPr>
        <w:t xml:space="preserve">και </w:t>
      </w:r>
      <w:r>
        <w:rPr>
          <w:rFonts w:eastAsia="Times New Roman"/>
          <w:szCs w:val="24"/>
        </w:rPr>
        <w:t>να αποτύχει αν δεν έχει ένα καλό υπόβαθρο και το καλό υπόβαθρο συνήθως είναι το νομοθέτημα, το οποίο ει</w:t>
      </w:r>
      <w:r>
        <w:rPr>
          <w:rFonts w:eastAsia="Times New Roman"/>
          <w:szCs w:val="24"/>
        </w:rPr>
        <w:t>σάγει το μέτρο αυτό.</w:t>
      </w:r>
    </w:p>
    <w:p w14:paraId="3FCD8768"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Στη συγκεκριμένη περίπτωση ετέθη το ζήτημα του </w:t>
      </w:r>
      <w:r>
        <w:rPr>
          <w:rFonts w:eastAsia="Times New Roman" w:cs="Times New Roman"/>
          <w:szCs w:val="24"/>
        </w:rPr>
        <w:t>μ</w:t>
      </w:r>
      <w:r>
        <w:rPr>
          <w:rFonts w:eastAsia="Times New Roman" w:cs="Times New Roman"/>
          <w:szCs w:val="24"/>
        </w:rPr>
        <w:t xml:space="preserve">εταφορικού </w:t>
      </w:r>
      <w:r>
        <w:rPr>
          <w:rFonts w:eastAsia="Times New Roman" w:cs="Times New Roman"/>
          <w:szCs w:val="24"/>
        </w:rPr>
        <w:t>ι</w:t>
      </w:r>
      <w:r>
        <w:rPr>
          <w:rFonts w:eastAsia="Times New Roman" w:cs="Times New Roman"/>
          <w:szCs w:val="24"/>
        </w:rPr>
        <w:t xml:space="preserve">σοδυνάμου. </w:t>
      </w:r>
      <w:r w:rsidRPr="003F3F19">
        <w:rPr>
          <w:rFonts w:eastAsia="Times New Roman" w:cs="Times New Roman"/>
          <w:szCs w:val="24"/>
        </w:rPr>
        <w:t>Κατ</w:t>
      </w:r>
      <w:r>
        <w:rPr>
          <w:rFonts w:eastAsia="Times New Roman" w:cs="Times New Roman"/>
          <w:szCs w:val="24"/>
        </w:rPr>
        <w:t xml:space="preserve">’ </w:t>
      </w:r>
      <w:r w:rsidRPr="003F3F19">
        <w:rPr>
          <w:rFonts w:eastAsia="Times New Roman" w:cs="Times New Roman"/>
          <w:szCs w:val="24"/>
        </w:rPr>
        <w:t>αρχ</w:t>
      </w:r>
      <w:r>
        <w:rPr>
          <w:rFonts w:eastAsia="Times New Roman" w:cs="Times New Roman"/>
          <w:szCs w:val="24"/>
        </w:rPr>
        <w:t>άς,</w:t>
      </w:r>
      <w:r w:rsidRPr="003F3F19">
        <w:rPr>
          <w:rFonts w:eastAsia="Times New Roman" w:cs="Times New Roman"/>
          <w:szCs w:val="24"/>
        </w:rPr>
        <w:t xml:space="preserve"> δεν μπορούμε να πούμε ότι </w:t>
      </w:r>
      <w:r>
        <w:rPr>
          <w:rFonts w:eastAsia="Times New Roman" w:cs="Times New Roman"/>
          <w:szCs w:val="24"/>
        </w:rPr>
        <w:t xml:space="preserve">δεν </w:t>
      </w:r>
      <w:r w:rsidRPr="003F3F19">
        <w:rPr>
          <w:rFonts w:eastAsia="Times New Roman" w:cs="Times New Roman"/>
          <w:szCs w:val="24"/>
        </w:rPr>
        <w:t>είναι κάτι καλό</w:t>
      </w:r>
      <w:r>
        <w:rPr>
          <w:rFonts w:eastAsia="Times New Roman" w:cs="Times New Roman"/>
          <w:szCs w:val="24"/>
        </w:rPr>
        <w:t xml:space="preserve">. Βεβαίως, </w:t>
      </w:r>
      <w:r w:rsidRPr="003F3F19">
        <w:rPr>
          <w:rFonts w:eastAsia="Times New Roman" w:cs="Times New Roman"/>
          <w:szCs w:val="24"/>
        </w:rPr>
        <w:t>ως προς το</w:t>
      </w:r>
      <w:r>
        <w:rPr>
          <w:rFonts w:eastAsia="Times New Roman" w:cs="Times New Roman"/>
          <w:szCs w:val="24"/>
        </w:rPr>
        <w:t>ν</w:t>
      </w:r>
      <w:r w:rsidRPr="003F3F19">
        <w:rPr>
          <w:rFonts w:eastAsia="Times New Roman" w:cs="Times New Roman"/>
          <w:szCs w:val="24"/>
        </w:rPr>
        <w:t xml:space="preserve"> χρόνο και με τη διαδικασία του επείγοντος που εισάγεται</w:t>
      </w:r>
      <w:r>
        <w:rPr>
          <w:rFonts w:eastAsia="Times New Roman" w:cs="Times New Roman"/>
          <w:szCs w:val="24"/>
        </w:rPr>
        <w:t xml:space="preserve">, μας καθιστά υπόπτους, για τον λόγο ότι τουλάχιστον </w:t>
      </w:r>
      <w:r w:rsidRPr="003F3F19">
        <w:rPr>
          <w:rFonts w:eastAsia="Times New Roman" w:cs="Times New Roman"/>
          <w:szCs w:val="24"/>
        </w:rPr>
        <w:t xml:space="preserve">ημερολογιακά </w:t>
      </w:r>
      <w:r>
        <w:rPr>
          <w:rFonts w:eastAsia="Times New Roman" w:cs="Times New Roman"/>
          <w:szCs w:val="24"/>
        </w:rPr>
        <w:t xml:space="preserve">συμπίπτει με τον χρόνο λήξης του μειωμένου συντελεστή </w:t>
      </w:r>
      <w:r>
        <w:rPr>
          <w:rFonts w:eastAsia="Times New Roman" w:cs="Times New Roman"/>
          <w:szCs w:val="24"/>
        </w:rPr>
        <w:t xml:space="preserve">ΦΠΑ </w:t>
      </w:r>
      <w:r>
        <w:rPr>
          <w:rFonts w:eastAsia="Times New Roman" w:cs="Times New Roman"/>
          <w:szCs w:val="24"/>
        </w:rPr>
        <w:t>στα νησιά. Θέλει, λοιπόν, η Κυβέρνηση να το εμφανίσει ότι είναι ένα αντιστάθμισμα</w:t>
      </w:r>
      <w:r>
        <w:rPr>
          <w:rFonts w:eastAsia="Times New Roman" w:cs="Times New Roman"/>
          <w:szCs w:val="24"/>
        </w:rPr>
        <w:t xml:space="preserve"> στις απώλειες των νησιωτών</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 τ</w:t>
      </w:r>
      <w:r>
        <w:rPr>
          <w:rFonts w:eastAsia="Times New Roman" w:cs="Times New Roman"/>
          <w:szCs w:val="24"/>
        </w:rPr>
        <w:t>ο αρνείται</w:t>
      </w:r>
      <w:r w:rsidRPr="00912C16">
        <w:rPr>
          <w:rFonts w:eastAsia="Times New Roman" w:cs="Times New Roman"/>
          <w:szCs w:val="24"/>
        </w:rPr>
        <w:t xml:space="preserve"> </w:t>
      </w:r>
      <w:r>
        <w:rPr>
          <w:rFonts w:eastAsia="Times New Roman" w:cs="Times New Roman"/>
          <w:szCs w:val="24"/>
        </w:rPr>
        <w:t>ρητά</w:t>
      </w:r>
      <w:r>
        <w:rPr>
          <w:rFonts w:eastAsia="Times New Roman" w:cs="Times New Roman"/>
          <w:szCs w:val="24"/>
        </w:rPr>
        <w:t xml:space="preserve">. Λέει ότι </w:t>
      </w:r>
      <w:r w:rsidRPr="003F3F19">
        <w:rPr>
          <w:rFonts w:eastAsia="Times New Roman" w:cs="Times New Roman"/>
          <w:szCs w:val="24"/>
        </w:rPr>
        <w:t>δεν έχει καμ</w:t>
      </w:r>
      <w:r>
        <w:rPr>
          <w:rFonts w:eastAsia="Times New Roman" w:cs="Times New Roman"/>
          <w:szCs w:val="24"/>
        </w:rPr>
        <w:t>μι</w:t>
      </w:r>
      <w:r w:rsidRPr="003F3F19">
        <w:rPr>
          <w:rFonts w:eastAsia="Times New Roman" w:cs="Times New Roman"/>
          <w:szCs w:val="24"/>
        </w:rPr>
        <w:t>ά σχέση</w:t>
      </w:r>
      <w:r>
        <w:rPr>
          <w:rFonts w:eastAsia="Times New Roman" w:cs="Times New Roman"/>
          <w:szCs w:val="24"/>
        </w:rPr>
        <w:t xml:space="preserve">, αλλά υφέρπει πλέον ότι </w:t>
      </w:r>
      <w:r w:rsidRPr="003F3F19">
        <w:rPr>
          <w:rFonts w:eastAsia="Times New Roman" w:cs="Times New Roman"/>
          <w:szCs w:val="24"/>
        </w:rPr>
        <w:t xml:space="preserve">επιχειρείται επικοινωνιακά </w:t>
      </w:r>
      <w:r>
        <w:rPr>
          <w:rFonts w:eastAsia="Times New Roman" w:cs="Times New Roman"/>
          <w:szCs w:val="24"/>
        </w:rPr>
        <w:t>να τεθεί ως το αντιστάθμισμα του ΦΠΑ που καταργείται. Να δούμε, όμως, αν ισχύει αυτό.</w:t>
      </w:r>
    </w:p>
    <w:p w14:paraId="3FCD8769"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μ</w:t>
      </w:r>
      <w:r>
        <w:rPr>
          <w:rFonts w:eastAsia="Times New Roman" w:cs="Times New Roman"/>
          <w:szCs w:val="24"/>
        </w:rPr>
        <w:t xml:space="preserve">εταφορικό </w:t>
      </w:r>
      <w:r>
        <w:rPr>
          <w:rFonts w:eastAsia="Times New Roman" w:cs="Times New Roman"/>
          <w:szCs w:val="24"/>
        </w:rPr>
        <w:t>ι</w:t>
      </w:r>
      <w:r>
        <w:rPr>
          <w:rFonts w:eastAsia="Times New Roman" w:cs="Times New Roman"/>
          <w:szCs w:val="24"/>
        </w:rPr>
        <w:t>σοδύναμο, βεβαίως, αφορά τους επιβάτες οι οποίοι κινούνται από τα νησιά</w:t>
      </w:r>
      <w:r>
        <w:rPr>
          <w:rFonts w:eastAsia="Times New Roman" w:cs="Times New Roman"/>
          <w:szCs w:val="24"/>
        </w:rPr>
        <w:t xml:space="preserve"> προς το κέντρο ή κυκλικά μεταξύ των νησιών </w:t>
      </w:r>
      <w:r>
        <w:rPr>
          <w:rFonts w:eastAsia="Times New Roman" w:cs="Times New Roman"/>
          <w:szCs w:val="24"/>
        </w:rPr>
        <w:t xml:space="preserve">και του κέντρου </w:t>
      </w:r>
      <w:r>
        <w:rPr>
          <w:rFonts w:eastAsia="Times New Roman" w:cs="Times New Roman"/>
          <w:szCs w:val="24"/>
        </w:rPr>
        <w:t xml:space="preserve">και ταυτόχρονα αφορά τα εμπορεύματα, την επιδότηση του κομίστρου των εμπορευμάτων που εισάγονται ή εξάγονται από τα νησιά. Βεβαίως, το σύνολο </w:t>
      </w:r>
      <w:r>
        <w:rPr>
          <w:rFonts w:eastAsia="Times New Roman" w:cs="Times New Roman"/>
          <w:szCs w:val="24"/>
        </w:rPr>
        <w:lastRenderedPageBreak/>
        <w:t xml:space="preserve">των νησιών στην παρούσα περίοδο δεν καλύπτεται, γιατί </w:t>
      </w:r>
      <w:r>
        <w:rPr>
          <w:rFonts w:eastAsia="Times New Roman" w:cs="Times New Roman"/>
          <w:szCs w:val="24"/>
        </w:rPr>
        <w:t>μιλάμε</w:t>
      </w:r>
      <w:r w:rsidRPr="003F3F19">
        <w:rPr>
          <w:rFonts w:eastAsia="Times New Roman" w:cs="Times New Roman"/>
          <w:szCs w:val="24"/>
        </w:rPr>
        <w:t xml:space="preserve"> για ένα πιλοτικό μέτρο το οποίο θα εφαρμοστεί το δεύτερο εξάμηνο του 2018</w:t>
      </w:r>
      <w:r>
        <w:rPr>
          <w:rFonts w:eastAsia="Times New Roman" w:cs="Times New Roman"/>
          <w:szCs w:val="24"/>
        </w:rPr>
        <w:t>.</w:t>
      </w:r>
    </w:p>
    <w:p w14:paraId="3FCD876A"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Θέλω να κάνω, όμως, έναν παραλληλισμό στο σημείο αυτό μεταξύ της ωφέλειας που απέδιδε το</w:t>
      </w:r>
      <w:r>
        <w:rPr>
          <w:rFonts w:eastAsia="Times New Roman" w:cs="Times New Roman"/>
          <w:szCs w:val="24"/>
        </w:rPr>
        <w:t>ν</w:t>
      </w:r>
      <w:r>
        <w:rPr>
          <w:rFonts w:eastAsia="Times New Roman" w:cs="Times New Roman"/>
          <w:szCs w:val="24"/>
        </w:rPr>
        <w:t xml:space="preserve"> </w:t>
      </w:r>
      <w:r w:rsidRPr="003F3F19">
        <w:rPr>
          <w:rFonts w:eastAsia="Times New Roman" w:cs="Times New Roman"/>
          <w:szCs w:val="24"/>
        </w:rPr>
        <w:t>ΦΠΑ στο σύνολο των κατοίκων και των επιχειρήσεων των νησιών</w:t>
      </w:r>
      <w:r>
        <w:rPr>
          <w:rFonts w:eastAsia="Times New Roman" w:cs="Times New Roman"/>
          <w:szCs w:val="24"/>
        </w:rPr>
        <w:t>.</w:t>
      </w:r>
      <w:r w:rsidRPr="003F3F19">
        <w:rPr>
          <w:rFonts w:eastAsia="Times New Roman" w:cs="Times New Roman"/>
          <w:szCs w:val="24"/>
        </w:rPr>
        <w:t xml:space="preserve"> </w:t>
      </w:r>
      <w:r>
        <w:rPr>
          <w:rFonts w:eastAsia="Times New Roman" w:cs="Times New Roman"/>
          <w:szCs w:val="24"/>
        </w:rPr>
        <w:t>Ή</w:t>
      </w:r>
      <w:r w:rsidRPr="003F3F19">
        <w:rPr>
          <w:rFonts w:eastAsia="Times New Roman" w:cs="Times New Roman"/>
          <w:szCs w:val="24"/>
        </w:rPr>
        <w:t>ταν ένας μειωμένος συν</w:t>
      </w:r>
      <w:r w:rsidRPr="003F3F19">
        <w:rPr>
          <w:rFonts w:eastAsia="Times New Roman" w:cs="Times New Roman"/>
          <w:szCs w:val="24"/>
        </w:rPr>
        <w:t>τελεστής</w:t>
      </w:r>
      <w:r>
        <w:rPr>
          <w:rFonts w:eastAsia="Times New Roman" w:cs="Times New Roman"/>
          <w:szCs w:val="24"/>
        </w:rPr>
        <w:t>,</w:t>
      </w:r>
      <w:r w:rsidRPr="003F3F19">
        <w:rPr>
          <w:rFonts w:eastAsia="Times New Roman" w:cs="Times New Roman"/>
          <w:szCs w:val="24"/>
        </w:rPr>
        <w:t xml:space="preserve"> μείωνε το κόστος</w:t>
      </w:r>
      <w:r>
        <w:rPr>
          <w:rFonts w:eastAsia="Times New Roman" w:cs="Times New Roman"/>
          <w:szCs w:val="24"/>
        </w:rPr>
        <w:t>, μείωνε</w:t>
      </w:r>
      <w:r w:rsidRPr="003F3F19">
        <w:rPr>
          <w:rFonts w:eastAsia="Times New Roman" w:cs="Times New Roman"/>
          <w:szCs w:val="24"/>
        </w:rPr>
        <w:t xml:space="preserve"> το κόστος υπηρεσιών</w:t>
      </w:r>
      <w:r>
        <w:rPr>
          <w:rFonts w:eastAsia="Times New Roman" w:cs="Times New Roman"/>
          <w:szCs w:val="24"/>
        </w:rPr>
        <w:t>, το κόστος εμπορευμάτων, το</w:t>
      </w:r>
      <w:r w:rsidRPr="003F3F19">
        <w:rPr>
          <w:rFonts w:eastAsia="Times New Roman" w:cs="Times New Roman"/>
          <w:szCs w:val="24"/>
        </w:rPr>
        <w:t xml:space="preserve"> </w:t>
      </w:r>
      <w:r>
        <w:rPr>
          <w:rFonts w:eastAsia="Times New Roman" w:cs="Times New Roman"/>
          <w:szCs w:val="24"/>
        </w:rPr>
        <w:t>κόστος λειτουργίας εν γένει, ενώ αντίθετα…</w:t>
      </w:r>
    </w:p>
    <w:p w14:paraId="3FCD876B" w14:textId="77777777" w:rsidR="00BC419A" w:rsidRDefault="0035347C">
      <w:pPr>
        <w:spacing w:line="600" w:lineRule="auto"/>
        <w:ind w:firstLine="720"/>
        <w:contextualSpacing/>
        <w:jc w:val="both"/>
        <w:rPr>
          <w:rFonts w:eastAsia="Times New Roman" w:cs="Times New Roman"/>
          <w:szCs w:val="24"/>
        </w:rPr>
      </w:pPr>
      <w:r w:rsidRPr="00F379D9">
        <w:rPr>
          <w:rFonts w:eastAsia="Times New Roman" w:cs="Times New Roman"/>
          <w:b/>
          <w:szCs w:val="24"/>
        </w:rPr>
        <w:t>ΠΑΝΑΓΙΩΤΗΣ ΚΟΥΡΟΥΜΠΛΗΣ (Υπουργός Ναυτιλίας και Νησιωτικής Πολιτικής):</w:t>
      </w:r>
      <w:r>
        <w:rPr>
          <w:rFonts w:eastAsia="Times New Roman" w:cs="Times New Roman"/>
          <w:szCs w:val="24"/>
        </w:rPr>
        <w:t xml:space="preserve"> Τις μεταφορές τις αφορούσε αυτό;</w:t>
      </w:r>
    </w:p>
    <w:p w14:paraId="3FCD876C" w14:textId="77777777" w:rsidR="00BC419A" w:rsidRDefault="0035347C">
      <w:pPr>
        <w:spacing w:line="600" w:lineRule="auto"/>
        <w:ind w:firstLine="720"/>
        <w:contextualSpacing/>
        <w:jc w:val="both"/>
        <w:rPr>
          <w:rFonts w:eastAsia="Times New Roman" w:cs="Times New Roman"/>
          <w:szCs w:val="24"/>
        </w:rPr>
      </w:pPr>
      <w:r w:rsidRPr="00C92B72">
        <w:rPr>
          <w:rFonts w:eastAsia="Times New Roman" w:cs="Times New Roman"/>
          <w:b/>
          <w:szCs w:val="24"/>
        </w:rPr>
        <w:t>ΓΕΩΡΓΙΟΣ</w:t>
      </w:r>
      <w:r>
        <w:rPr>
          <w:rFonts w:eastAsia="Times New Roman" w:cs="Times New Roman"/>
          <w:b/>
          <w:szCs w:val="24"/>
        </w:rPr>
        <w:t xml:space="preserve"> - ΔΗΜΗΤΡΙΟΣ</w:t>
      </w:r>
      <w:r w:rsidRPr="00C92B72">
        <w:rPr>
          <w:rFonts w:eastAsia="Times New Roman" w:cs="Times New Roman"/>
          <w:b/>
          <w:szCs w:val="24"/>
        </w:rPr>
        <w:t xml:space="preserve"> ΚΑΡΡΑΣ</w:t>
      </w:r>
      <w:r w:rsidRPr="00C92B72">
        <w:rPr>
          <w:rFonts w:eastAsia="Times New Roman" w:cs="Times New Roman"/>
          <w:b/>
          <w:szCs w:val="24"/>
        </w:rPr>
        <w:t>:</w:t>
      </w:r>
      <w:r>
        <w:rPr>
          <w:rFonts w:eastAsia="Times New Roman" w:cs="Times New Roman"/>
          <w:szCs w:val="24"/>
        </w:rPr>
        <w:t xml:space="preserve"> Αφήστε με να τελειώσω, κύριε Υπουργέ. Εγώ δεν θέλω να σας διακόπτω, αλλά είμαι έτοιμος. Δεν τις αφορούσε, αλλά θα ακούσετε στη συνέχεια. Ας έχετε λίγο υπομονή να ακούσετε.</w:t>
      </w:r>
    </w:p>
    <w:p w14:paraId="3FCD876D" w14:textId="77777777" w:rsidR="00BC419A" w:rsidRDefault="0035347C">
      <w:pPr>
        <w:spacing w:line="600" w:lineRule="auto"/>
        <w:ind w:firstLine="720"/>
        <w:contextualSpacing/>
        <w:jc w:val="both"/>
        <w:rPr>
          <w:rFonts w:eastAsia="Times New Roman" w:cs="Times New Roman"/>
          <w:szCs w:val="24"/>
        </w:rPr>
      </w:pPr>
      <w:r w:rsidRPr="00F379D9">
        <w:rPr>
          <w:rFonts w:eastAsia="Times New Roman" w:cs="Times New Roman"/>
          <w:b/>
          <w:szCs w:val="24"/>
        </w:rPr>
        <w:t>ΠΑΝΑΓΙΩΤΗΣ ΚΟΥΡΟΥΜΠΛΗΣ (Υπουργός Ναυτιλίας και Νησιωτικής Πολιτικής):</w:t>
      </w:r>
      <w:r>
        <w:rPr>
          <w:rFonts w:eastAsia="Times New Roman" w:cs="Times New Roman"/>
          <w:szCs w:val="24"/>
        </w:rPr>
        <w:t xml:space="preserve"> Μην το αποκρύπτετε αυτό.</w:t>
      </w:r>
    </w:p>
    <w:p w14:paraId="3FCD876E" w14:textId="77777777" w:rsidR="00BC419A" w:rsidRDefault="0035347C">
      <w:pPr>
        <w:spacing w:line="600" w:lineRule="auto"/>
        <w:ind w:firstLine="720"/>
        <w:contextualSpacing/>
        <w:jc w:val="both"/>
        <w:rPr>
          <w:rFonts w:eastAsia="Times New Roman" w:cs="Times New Roman"/>
          <w:szCs w:val="24"/>
        </w:rPr>
      </w:pPr>
      <w:r w:rsidRPr="00C92B72">
        <w:rPr>
          <w:rFonts w:eastAsia="Times New Roman" w:cs="Times New Roman"/>
          <w:b/>
          <w:szCs w:val="24"/>
        </w:rPr>
        <w:t>ΓΕΩΡΓΙΟΣ</w:t>
      </w:r>
      <w:r>
        <w:rPr>
          <w:rFonts w:eastAsia="Times New Roman" w:cs="Times New Roman"/>
          <w:b/>
          <w:szCs w:val="24"/>
        </w:rPr>
        <w:t xml:space="preserve"> - ΔΗΜΗΤΡΙΟΣ</w:t>
      </w:r>
      <w:r w:rsidRPr="00C92B72">
        <w:rPr>
          <w:rFonts w:eastAsia="Times New Roman" w:cs="Times New Roman"/>
          <w:b/>
          <w:szCs w:val="24"/>
        </w:rPr>
        <w:t xml:space="preserve"> ΚΑΡΡΑΣ: </w:t>
      </w:r>
      <w:r>
        <w:rPr>
          <w:rFonts w:eastAsia="Times New Roman" w:cs="Times New Roman"/>
          <w:szCs w:val="24"/>
        </w:rPr>
        <w:t>Δεν αποκρύπτω τίποτα. Ακούστε τι θα πω.</w:t>
      </w:r>
    </w:p>
    <w:p w14:paraId="3FCD876F"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Ωφελούμενοι, λοιπόν, εκ του μειωμένου ΦΠΑ ήταν το σύνολο. Ωφελούμενοι εκ του </w:t>
      </w:r>
      <w:r>
        <w:rPr>
          <w:rFonts w:eastAsia="Times New Roman" w:cs="Times New Roman"/>
          <w:szCs w:val="24"/>
        </w:rPr>
        <w:t>μ</w:t>
      </w:r>
      <w:r>
        <w:rPr>
          <w:rFonts w:eastAsia="Times New Roman" w:cs="Times New Roman"/>
          <w:szCs w:val="24"/>
        </w:rPr>
        <w:t xml:space="preserve">εταφορικού </w:t>
      </w:r>
      <w:r>
        <w:rPr>
          <w:rFonts w:eastAsia="Times New Roman" w:cs="Times New Roman"/>
          <w:szCs w:val="24"/>
        </w:rPr>
        <w:t>ι</w:t>
      </w:r>
      <w:r>
        <w:rPr>
          <w:rFonts w:eastAsia="Times New Roman" w:cs="Times New Roman"/>
          <w:szCs w:val="24"/>
        </w:rPr>
        <w:t xml:space="preserve">σοδυνάμου είναι λιγότεροι. Βεβαίως, τίθεται το ερώτημα, ειδικά ως προς </w:t>
      </w:r>
      <w:r>
        <w:rPr>
          <w:rFonts w:eastAsia="Times New Roman" w:cs="Times New Roman"/>
          <w:szCs w:val="24"/>
        </w:rPr>
        <w:t>τα εμπορεύματα: Μειώνεται το κόστος του κομίστρου, αλλά τελικά</w:t>
      </w:r>
      <w:r>
        <w:rPr>
          <w:rFonts w:eastAsia="Times New Roman" w:cs="Times New Roman"/>
          <w:szCs w:val="24"/>
        </w:rPr>
        <w:t xml:space="preserve"> η οικονομική ωφέλεια</w:t>
      </w:r>
      <w:r>
        <w:rPr>
          <w:rFonts w:eastAsia="Times New Roman" w:cs="Times New Roman"/>
          <w:szCs w:val="24"/>
        </w:rPr>
        <w:t xml:space="preserve"> διαχέεται σε όλους; Έχω </w:t>
      </w:r>
      <w:r>
        <w:rPr>
          <w:rFonts w:eastAsia="Times New Roman" w:cs="Times New Roman"/>
          <w:szCs w:val="24"/>
        </w:rPr>
        <w:t xml:space="preserve">θέσει </w:t>
      </w:r>
      <w:r>
        <w:rPr>
          <w:rFonts w:eastAsia="Times New Roman" w:cs="Times New Roman"/>
          <w:szCs w:val="24"/>
        </w:rPr>
        <w:t xml:space="preserve">ένα ερώτημα και από τις </w:t>
      </w:r>
      <w:r>
        <w:rPr>
          <w:rFonts w:eastAsia="Times New Roman" w:cs="Times New Roman"/>
          <w:szCs w:val="24"/>
        </w:rPr>
        <w:t>ε</w:t>
      </w:r>
      <w:r>
        <w:rPr>
          <w:rFonts w:eastAsia="Times New Roman" w:cs="Times New Roman"/>
          <w:szCs w:val="24"/>
        </w:rPr>
        <w:t xml:space="preserve">πιτροπές δεν πήρα απάντηση ποτέ. Ενώ λέγεται ότι θα συμβάλει στην ανάπτυξη των νησιών, πώς το μέτρο αυτό θα συμβάλει </w:t>
      </w:r>
      <w:r>
        <w:rPr>
          <w:rFonts w:eastAsia="Times New Roman" w:cs="Times New Roman"/>
          <w:szCs w:val="24"/>
        </w:rPr>
        <w:t xml:space="preserve">στην ανάπτυξη; Απάντηση δεν έχω πάρει. Μάλιστα, με καλή διάθεση </w:t>
      </w:r>
      <w:r w:rsidRPr="003F3F19">
        <w:rPr>
          <w:rFonts w:eastAsia="Times New Roman" w:cs="Times New Roman"/>
          <w:szCs w:val="24"/>
        </w:rPr>
        <w:t xml:space="preserve">και χθες και προχθές </w:t>
      </w:r>
      <w:r>
        <w:rPr>
          <w:rFonts w:eastAsia="Times New Roman" w:cs="Times New Roman"/>
          <w:szCs w:val="24"/>
        </w:rPr>
        <w:t>σ</w:t>
      </w:r>
      <w:r w:rsidRPr="003F3F19">
        <w:rPr>
          <w:rFonts w:eastAsia="Times New Roman" w:cs="Times New Roman"/>
          <w:szCs w:val="24"/>
        </w:rPr>
        <w:t xml:space="preserve">την </w:t>
      </w:r>
      <w:r>
        <w:rPr>
          <w:rFonts w:eastAsia="Times New Roman" w:cs="Times New Roman"/>
          <w:szCs w:val="24"/>
        </w:rPr>
        <w:t>ε</w:t>
      </w:r>
      <w:r w:rsidRPr="003F3F19">
        <w:rPr>
          <w:rFonts w:eastAsia="Times New Roman" w:cs="Times New Roman"/>
          <w:szCs w:val="24"/>
        </w:rPr>
        <w:t>πιτροπή</w:t>
      </w:r>
      <w:r>
        <w:rPr>
          <w:rFonts w:eastAsia="Times New Roman" w:cs="Times New Roman"/>
          <w:szCs w:val="24"/>
        </w:rPr>
        <w:t>, έθεσα ορισμένα ζητήματα: Γιατί να είναι</w:t>
      </w:r>
      <w:r w:rsidRPr="003F3F19">
        <w:rPr>
          <w:rFonts w:eastAsia="Times New Roman" w:cs="Times New Roman"/>
          <w:szCs w:val="24"/>
        </w:rPr>
        <w:t xml:space="preserve"> πιλοτικό </w:t>
      </w:r>
      <w:r>
        <w:rPr>
          <w:rFonts w:eastAsia="Times New Roman" w:cs="Times New Roman"/>
          <w:szCs w:val="24"/>
        </w:rPr>
        <w:t xml:space="preserve">το μέτρο για το πρώτο εξάμηνο και να μην είναι πιλοτικό </w:t>
      </w:r>
      <w:r w:rsidRPr="003F3F19">
        <w:rPr>
          <w:rFonts w:eastAsia="Times New Roman" w:cs="Times New Roman"/>
          <w:szCs w:val="24"/>
        </w:rPr>
        <w:t>για το σύνολο της χώρας</w:t>
      </w:r>
      <w:r>
        <w:rPr>
          <w:rFonts w:eastAsia="Times New Roman" w:cs="Times New Roman"/>
          <w:szCs w:val="24"/>
        </w:rPr>
        <w:t>,</w:t>
      </w:r>
      <w:r w:rsidRPr="003F3F19">
        <w:rPr>
          <w:rFonts w:eastAsia="Times New Roman" w:cs="Times New Roman"/>
          <w:szCs w:val="24"/>
        </w:rPr>
        <w:t xml:space="preserve"> αφού μιλάμε για νησιωτική </w:t>
      </w:r>
      <w:r w:rsidRPr="003F3F19">
        <w:rPr>
          <w:rFonts w:eastAsia="Times New Roman" w:cs="Times New Roman"/>
          <w:szCs w:val="24"/>
        </w:rPr>
        <w:t>πολιτική</w:t>
      </w:r>
      <w:r>
        <w:rPr>
          <w:rFonts w:eastAsia="Times New Roman" w:cs="Times New Roman"/>
          <w:szCs w:val="24"/>
        </w:rPr>
        <w:t>;</w:t>
      </w:r>
    </w:p>
    <w:p w14:paraId="3FCD8770"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είδα ότι αυτό δεν μπορεί να προχωρήσει και έκανα μια άλλη πρόταση. Είπα ότι θα πρέπει στο πιλοτικό διάστημα –για το οποίο ο νόμος δεν αναφέρει τη λήξη του, μιλάει μόνο από 1-1-2018- να τεθεί ημερομηνία λήξης του εξαμήνου η 31-1</w:t>
      </w:r>
      <w:r>
        <w:rPr>
          <w:rFonts w:eastAsia="Times New Roman" w:cs="Times New Roman"/>
          <w:szCs w:val="24"/>
        </w:rPr>
        <w:t xml:space="preserve">2-2018 και έναρξη γενικής εφαρμογής για όλη τη </w:t>
      </w:r>
      <w:r>
        <w:rPr>
          <w:rFonts w:eastAsia="Times New Roman" w:cs="Times New Roman"/>
          <w:szCs w:val="24"/>
        </w:rPr>
        <w:lastRenderedPageBreak/>
        <w:t>νησιωτική χώρα από 1-1-2019. Έλαβα την απάντηση ότι θα υπάρξει νομοθετική βελτίωση. Δεν την έχουμε δει ακόμα. Ας ελπίσουμε ότι θα τη δούμε.</w:t>
      </w:r>
    </w:p>
    <w:p w14:paraId="3FCD8771"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Έ</w:t>
      </w:r>
      <w:r w:rsidRPr="003F3F19">
        <w:rPr>
          <w:rFonts w:eastAsia="Times New Roman" w:cs="Times New Roman"/>
          <w:szCs w:val="24"/>
        </w:rPr>
        <w:t>να δεύτερο ζήτημα</w:t>
      </w:r>
      <w:r>
        <w:rPr>
          <w:rFonts w:eastAsia="Times New Roman" w:cs="Times New Roman"/>
          <w:szCs w:val="24"/>
        </w:rPr>
        <w:t>, το</w:t>
      </w:r>
      <w:r w:rsidRPr="003F3F19">
        <w:rPr>
          <w:rFonts w:eastAsia="Times New Roman" w:cs="Times New Roman"/>
          <w:szCs w:val="24"/>
        </w:rPr>
        <w:t xml:space="preserve"> οποίο περιορίζει ούτως ή άλλως την εμβέλεια του </w:t>
      </w:r>
      <w:r>
        <w:rPr>
          <w:rFonts w:eastAsia="Times New Roman" w:cs="Times New Roman"/>
          <w:szCs w:val="24"/>
        </w:rPr>
        <w:t>μ</w:t>
      </w:r>
      <w:r w:rsidRPr="003F3F19">
        <w:rPr>
          <w:rFonts w:eastAsia="Times New Roman" w:cs="Times New Roman"/>
          <w:szCs w:val="24"/>
        </w:rPr>
        <w:t xml:space="preserve">εταφορικού </w:t>
      </w:r>
      <w:r>
        <w:rPr>
          <w:rFonts w:eastAsia="Times New Roman" w:cs="Times New Roman"/>
          <w:szCs w:val="24"/>
        </w:rPr>
        <w:t>ι</w:t>
      </w:r>
      <w:r w:rsidRPr="003F3F19">
        <w:rPr>
          <w:rFonts w:eastAsia="Times New Roman" w:cs="Times New Roman"/>
          <w:szCs w:val="24"/>
        </w:rPr>
        <w:t>σοδύναμου</w:t>
      </w:r>
      <w:r>
        <w:rPr>
          <w:rFonts w:eastAsia="Times New Roman" w:cs="Times New Roman"/>
          <w:szCs w:val="24"/>
        </w:rPr>
        <w:t>,</w:t>
      </w:r>
      <w:r w:rsidRPr="003F3F19">
        <w:rPr>
          <w:rFonts w:eastAsia="Times New Roman" w:cs="Times New Roman"/>
          <w:szCs w:val="24"/>
        </w:rPr>
        <w:t xml:space="preserve"> είναι ότι κατά το κείμενο του νόμου λέει</w:t>
      </w:r>
      <w:r>
        <w:rPr>
          <w:rFonts w:eastAsia="Times New Roman" w:cs="Times New Roman"/>
          <w:szCs w:val="24"/>
        </w:rPr>
        <w:t>:</w:t>
      </w:r>
      <w:r w:rsidRPr="003F3F19">
        <w:rPr>
          <w:rFonts w:eastAsia="Times New Roman" w:cs="Times New Roman"/>
          <w:szCs w:val="24"/>
        </w:rPr>
        <w:t xml:space="preserve"> </w:t>
      </w:r>
      <w:r>
        <w:rPr>
          <w:rFonts w:eastAsia="Times New Roman" w:cs="Times New Roman"/>
          <w:szCs w:val="24"/>
        </w:rPr>
        <w:t>«Σ</w:t>
      </w:r>
      <w:r w:rsidRPr="003F3F19">
        <w:rPr>
          <w:rFonts w:eastAsia="Times New Roman" w:cs="Times New Roman"/>
          <w:szCs w:val="24"/>
        </w:rPr>
        <w:t xml:space="preserve">τους </w:t>
      </w:r>
      <w:r>
        <w:rPr>
          <w:rFonts w:eastAsia="Times New Roman" w:cs="Times New Roman"/>
          <w:szCs w:val="24"/>
        </w:rPr>
        <w:t xml:space="preserve">νησιωτικούς </w:t>
      </w:r>
      <w:r w:rsidRPr="003F3F19">
        <w:rPr>
          <w:rFonts w:eastAsia="Times New Roman" w:cs="Times New Roman"/>
          <w:szCs w:val="24"/>
        </w:rPr>
        <w:t>δήμους όπου θα ισχύει το μέτρο</w:t>
      </w:r>
      <w:r>
        <w:rPr>
          <w:rFonts w:eastAsia="Times New Roman" w:cs="Times New Roman"/>
          <w:szCs w:val="24"/>
        </w:rPr>
        <w:t>».</w:t>
      </w:r>
      <w:r w:rsidRPr="003F3F19">
        <w:rPr>
          <w:rFonts w:eastAsia="Times New Roman" w:cs="Times New Roman"/>
          <w:szCs w:val="24"/>
        </w:rPr>
        <w:t xml:space="preserve"> </w:t>
      </w:r>
      <w:r>
        <w:rPr>
          <w:rFonts w:eastAsia="Times New Roman" w:cs="Times New Roman"/>
          <w:szCs w:val="24"/>
        </w:rPr>
        <w:t>Ο</w:t>
      </w:r>
      <w:r w:rsidRPr="003F3F19">
        <w:rPr>
          <w:rFonts w:eastAsia="Times New Roman" w:cs="Times New Roman"/>
          <w:szCs w:val="24"/>
        </w:rPr>
        <w:t>ύτε κατονομάζονται</w:t>
      </w:r>
      <w:r>
        <w:rPr>
          <w:rFonts w:eastAsia="Times New Roman" w:cs="Times New Roman"/>
          <w:szCs w:val="24"/>
        </w:rPr>
        <w:t>,</w:t>
      </w:r>
      <w:r w:rsidRPr="003F3F19">
        <w:rPr>
          <w:rFonts w:eastAsia="Times New Roman" w:cs="Times New Roman"/>
          <w:szCs w:val="24"/>
        </w:rPr>
        <w:t xml:space="preserve"> αλλά σε σχέση με το κείμενο της διαβούλευσης</w:t>
      </w:r>
      <w:r>
        <w:rPr>
          <w:rFonts w:eastAsia="Times New Roman" w:cs="Times New Roman"/>
          <w:szCs w:val="24"/>
        </w:rPr>
        <w:t>,</w:t>
      </w:r>
      <w:r w:rsidRPr="003F3F19">
        <w:rPr>
          <w:rFonts w:eastAsia="Times New Roman" w:cs="Times New Roman"/>
          <w:szCs w:val="24"/>
        </w:rPr>
        <w:t xml:space="preserve"> όπως είχε τεθεί προς γ</w:t>
      </w:r>
      <w:r w:rsidRPr="003F3F19">
        <w:rPr>
          <w:rFonts w:eastAsia="Times New Roman" w:cs="Times New Roman"/>
          <w:szCs w:val="24"/>
        </w:rPr>
        <w:t>νώσιν του κοινού</w:t>
      </w:r>
      <w:r>
        <w:rPr>
          <w:rFonts w:eastAsia="Times New Roman" w:cs="Times New Roman"/>
          <w:szCs w:val="24"/>
        </w:rPr>
        <w:t>,</w:t>
      </w:r>
      <w:r w:rsidRPr="003F3F19">
        <w:rPr>
          <w:rFonts w:eastAsia="Times New Roman" w:cs="Times New Roman"/>
          <w:szCs w:val="24"/>
        </w:rPr>
        <w:t xml:space="preserve"> έλεγε ότι είναι το σύνολο της νησιωτικής χώρας γεωγραφικά</w:t>
      </w:r>
      <w:r>
        <w:rPr>
          <w:rFonts w:eastAsia="Times New Roman" w:cs="Times New Roman"/>
          <w:szCs w:val="24"/>
        </w:rPr>
        <w:t xml:space="preserve">. Επομένως </w:t>
      </w:r>
      <w:r w:rsidRPr="003F3F19">
        <w:rPr>
          <w:rFonts w:eastAsia="Times New Roman" w:cs="Times New Roman"/>
          <w:szCs w:val="24"/>
        </w:rPr>
        <w:t xml:space="preserve">έχουμε </w:t>
      </w:r>
      <w:r>
        <w:rPr>
          <w:rFonts w:eastAsia="Times New Roman" w:cs="Times New Roman"/>
          <w:szCs w:val="24"/>
        </w:rPr>
        <w:t>μ</w:t>
      </w:r>
      <w:r>
        <w:rPr>
          <w:rFonts w:eastAsia="Times New Roman" w:cs="Times New Roman"/>
          <w:szCs w:val="24"/>
        </w:rPr>
        <w:t>ί</w:t>
      </w:r>
      <w:r>
        <w:rPr>
          <w:rFonts w:eastAsia="Times New Roman" w:cs="Times New Roman"/>
          <w:szCs w:val="24"/>
        </w:rPr>
        <w:t>α</w:t>
      </w:r>
      <w:r w:rsidRPr="003F3F19">
        <w:rPr>
          <w:rFonts w:eastAsia="Times New Roman" w:cs="Times New Roman"/>
          <w:szCs w:val="24"/>
        </w:rPr>
        <w:t xml:space="preserve"> διαφοροποίηση εδώ σε σχέση με την αρχική εξαγγελία και με την σημερινή νομοθέτηση</w:t>
      </w:r>
      <w:r>
        <w:rPr>
          <w:rFonts w:eastAsia="Times New Roman" w:cs="Times New Roman"/>
          <w:szCs w:val="24"/>
        </w:rPr>
        <w:t>.</w:t>
      </w:r>
    </w:p>
    <w:p w14:paraId="3FCD8772"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Ζήτησα, λοιπόν, να τεθεί και αυτό, ότι</w:t>
      </w:r>
      <w:r>
        <w:rPr>
          <w:rFonts w:eastAsia="Times New Roman" w:cs="Times New Roman"/>
          <w:szCs w:val="24"/>
        </w:rPr>
        <w:t>, δηλαδή,</w:t>
      </w:r>
      <w:r>
        <w:rPr>
          <w:rFonts w:eastAsia="Times New Roman" w:cs="Times New Roman"/>
          <w:szCs w:val="24"/>
        </w:rPr>
        <w:t xml:space="preserve"> από 1-1-2019 </w:t>
      </w:r>
      <w:r w:rsidRPr="003F3F19">
        <w:rPr>
          <w:rFonts w:eastAsia="Times New Roman" w:cs="Times New Roman"/>
          <w:szCs w:val="24"/>
        </w:rPr>
        <w:t>θα αφορά το σύν</w:t>
      </w:r>
      <w:r>
        <w:rPr>
          <w:rFonts w:eastAsia="Times New Roman" w:cs="Times New Roman"/>
          <w:szCs w:val="24"/>
        </w:rPr>
        <w:t>ολο της νησιωτικής χώρας. Α</w:t>
      </w:r>
      <w:r w:rsidRPr="003F3F19">
        <w:rPr>
          <w:rFonts w:eastAsia="Times New Roman" w:cs="Times New Roman"/>
          <w:szCs w:val="24"/>
        </w:rPr>
        <w:t xml:space="preserve">υτή τη στιγμή ο </w:t>
      </w:r>
      <w:r>
        <w:rPr>
          <w:rFonts w:eastAsia="Times New Roman" w:cs="Times New Roman"/>
          <w:szCs w:val="24"/>
        </w:rPr>
        <w:t xml:space="preserve">επισπεύδων </w:t>
      </w:r>
      <w:r w:rsidRPr="003F3F19">
        <w:rPr>
          <w:rFonts w:eastAsia="Times New Roman" w:cs="Times New Roman"/>
          <w:szCs w:val="24"/>
        </w:rPr>
        <w:t xml:space="preserve">φορέας </w:t>
      </w:r>
      <w:r>
        <w:rPr>
          <w:rFonts w:eastAsia="Times New Roman" w:cs="Times New Roman"/>
          <w:szCs w:val="24"/>
        </w:rPr>
        <w:t>-</w:t>
      </w:r>
      <w:r w:rsidRPr="003F3F19">
        <w:rPr>
          <w:rFonts w:eastAsia="Times New Roman" w:cs="Times New Roman"/>
          <w:szCs w:val="24"/>
        </w:rPr>
        <w:t>ας πούμε</w:t>
      </w:r>
      <w:r>
        <w:rPr>
          <w:rFonts w:eastAsia="Times New Roman" w:cs="Times New Roman"/>
          <w:szCs w:val="24"/>
        </w:rPr>
        <w:t>-</w:t>
      </w:r>
      <w:r w:rsidRPr="003F3F19">
        <w:rPr>
          <w:rFonts w:eastAsia="Times New Roman" w:cs="Times New Roman"/>
          <w:szCs w:val="24"/>
        </w:rPr>
        <w:t xml:space="preserve"> είναι το Υπουργείο Ναυτιλίας</w:t>
      </w:r>
      <w:r>
        <w:rPr>
          <w:rFonts w:eastAsia="Times New Roman" w:cs="Times New Roman"/>
          <w:szCs w:val="24"/>
        </w:rPr>
        <w:t xml:space="preserve"> και</w:t>
      </w:r>
      <w:r w:rsidRPr="003F3F19">
        <w:rPr>
          <w:rFonts w:eastAsia="Times New Roman" w:cs="Times New Roman"/>
          <w:szCs w:val="24"/>
        </w:rPr>
        <w:t xml:space="preserve"> η Γενική Γραμματεία Αιγαίου και Νησιωτικής Πολιτικής</w:t>
      </w:r>
      <w:r>
        <w:rPr>
          <w:rFonts w:eastAsia="Times New Roman" w:cs="Times New Roman"/>
          <w:szCs w:val="24"/>
        </w:rPr>
        <w:t>.</w:t>
      </w:r>
      <w:r w:rsidRPr="003F3F19">
        <w:rPr>
          <w:rFonts w:eastAsia="Times New Roman" w:cs="Times New Roman"/>
          <w:szCs w:val="24"/>
        </w:rPr>
        <w:t xml:space="preserve"> </w:t>
      </w:r>
      <w:r>
        <w:rPr>
          <w:rFonts w:eastAsia="Times New Roman" w:cs="Times New Roman"/>
          <w:szCs w:val="24"/>
        </w:rPr>
        <w:t>Έκανα, λοιπόν, την ερώτηση,</w:t>
      </w:r>
      <w:r w:rsidRPr="003F3F19">
        <w:rPr>
          <w:rFonts w:eastAsia="Times New Roman" w:cs="Times New Roman"/>
          <w:szCs w:val="24"/>
        </w:rPr>
        <w:t xml:space="preserve"> </w:t>
      </w:r>
      <w:r>
        <w:rPr>
          <w:rFonts w:eastAsia="Times New Roman" w:cs="Times New Roman"/>
          <w:szCs w:val="24"/>
        </w:rPr>
        <w:t>γιατί</w:t>
      </w:r>
      <w:r w:rsidRPr="003F3F19">
        <w:rPr>
          <w:rFonts w:eastAsia="Times New Roman" w:cs="Times New Roman"/>
          <w:szCs w:val="24"/>
        </w:rPr>
        <w:t xml:space="preserve"> δεν έχε</w:t>
      </w:r>
      <w:r>
        <w:rPr>
          <w:rFonts w:eastAsia="Times New Roman" w:cs="Times New Roman"/>
          <w:szCs w:val="24"/>
        </w:rPr>
        <w:t>ι</w:t>
      </w:r>
      <w:r w:rsidRPr="003F3F19">
        <w:rPr>
          <w:rFonts w:eastAsia="Times New Roman" w:cs="Times New Roman"/>
          <w:szCs w:val="24"/>
        </w:rPr>
        <w:t xml:space="preserve"> χωρική αρμοδιότητα πέραν του </w:t>
      </w:r>
      <w:r>
        <w:rPr>
          <w:rFonts w:eastAsia="Times New Roman" w:cs="Times New Roman"/>
          <w:szCs w:val="24"/>
        </w:rPr>
        <w:t>ν</w:t>
      </w:r>
      <w:r w:rsidRPr="003F3F19">
        <w:rPr>
          <w:rFonts w:eastAsia="Times New Roman" w:cs="Times New Roman"/>
          <w:szCs w:val="24"/>
        </w:rPr>
        <w:t xml:space="preserve">οτίου και </w:t>
      </w:r>
      <w:r>
        <w:rPr>
          <w:rFonts w:eastAsia="Times New Roman" w:cs="Times New Roman"/>
          <w:szCs w:val="24"/>
        </w:rPr>
        <w:t>β</w:t>
      </w:r>
      <w:r w:rsidRPr="003F3F19">
        <w:rPr>
          <w:rFonts w:eastAsia="Times New Roman" w:cs="Times New Roman"/>
          <w:szCs w:val="24"/>
        </w:rPr>
        <w:t>ορείου Αιγαίο</w:t>
      </w:r>
      <w:r w:rsidRPr="003F3F19">
        <w:rPr>
          <w:rFonts w:eastAsia="Times New Roman" w:cs="Times New Roman"/>
          <w:szCs w:val="24"/>
        </w:rPr>
        <w:t>υ</w:t>
      </w:r>
      <w:r>
        <w:rPr>
          <w:rFonts w:eastAsia="Times New Roman" w:cs="Times New Roman"/>
          <w:szCs w:val="24"/>
        </w:rPr>
        <w:t>,</w:t>
      </w:r>
      <w:r w:rsidRPr="003F3F19">
        <w:rPr>
          <w:rFonts w:eastAsia="Times New Roman" w:cs="Times New Roman"/>
          <w:szCs w:val="24"/>
        </w:rPr>
        <w:t xml:space="preserve"> όπως τουλάχιστον</w:t>
      </w:r>
      <w:r>
        <w:rPr>
          <w:rFonts w:eastAsia="Times New Roman" w:cs="Times New Roman"/>
          <w:szCs w:val="24"/>
        </w:rPr>
        <w:t xml:space="preserve"> είναι στην</w:t>
      </w:r>
      <w:r w:rsidRPr="003F3F19">
        <w:rPr>
          <w:rFonts w:eastAsia="Times New Roman" w:cs="Times New Roman"/>
          <w:szCs w:val="24"/>
        </w:rPr>
        <w:t xml:space="preserve"> ιστοσελίδα του Υπουργείου</w:t>
      </w:r>
      <w:r>
        <w:rPr>
          <w:rFonts w:eastAsia="Times New Roman" w:cs="Times New Roman"/>
          <w:szCs w:val="24"/>
        </w:rPr>
        <w:t>.</w:t>
      </w:r>
    </w:p>
    <w:p w14:paraId="3FCD8773" w14:textId="77777777" w:rsidR="00BC419A" w:rsidRDefault="0035347C">
      <w:pPr>
        <w:spacing w:line="600" w:lineRule="auto"/>
        <w:ind w:firstLine="720"/>
        <w:contextualSpacing/>
        <w:jc w:val="both"/>
        <w:rPr>
          <w:rFonts w:eastAsia="Times New Roman"/>
          <w:szCs w:val="24"/>
        </w:rPr>
      </w:pPr>
      <w:r w:rsidRPr="00601E74">
        <w:rPr>
          <w:rFonts w:eastAsia="Times New Roman"/>
          <w:color w:val="000000" w:themeColor="text1"/>
          <w:szCs w:val="24"/>
        </w:rPr>
        <w:lastRenderedPageBreak/>
        <w:t xml:space="preserve">Έχω λάβει την απάντηση, αόριστη μεν αλλά ελπίζω ότι κάποια στιγμή θα υλοποιηθεί: «Ξέρεις κάτι; Προωθούμε σχέδιο </w:t>
      </w:r>
      <w:r w:rsidRPr="00601E74">
        <w:rPr>
          <w:rFonts w:eastAsia="Times New Roman"/>
          <w:color w:val="000000" w:themeColor="text1"/>
          <w:szCs w:val="24"/>
        </w:rPr>
        <w:t>προεδρικού διατάγματος</w:t>
      </w:r>
      <w:r w:rsidRPr="00601E74">
        <w:rPr>
          <w:rFonts w:eastAsia="Times New Roman"/>
          <w:color w:val="000000" w:themeColor="text1"/>
          <w:szCs w:val="24"/>
        </w:rPr>
        <w:t xml:space="preserve"> να αλλάξουμε τη αρμοδιότητα της Γενικής Γραμματείας Αιγαίου, να</w:t>
      </w:r>
      <w:r w:rsidRPr="00601E74">
        <w:rPr>
          <w:rFonts w:eastAsia="Times New Roman"/>
          <w:color w:val="000000" w:themeColor="text1"/>
          <w:szCs w:val="24"/>
        </w:rPr>
        <w:t xml:space="preserve"> την επεκτείνουμε σε όλη τη νησιωτική χώρα». Δεν θα μου αρκούσε αυτό. Θα έλεγα ότι μπορούμε να το βάλουμε στον νόμο από τώρα ότι η εφαρμογή του μέτρου αφορά στο σύνολο της νησιωτικής χώρας, για να μπορεί τουλάχιστον να προχωρήσει, ούτως ώστε να μην υπάρχου</w:t>
      </w:r>
      <w:r w:rsidRPr="00601E74">
        <w:rPr>
          <w:rFonts w:eastAsia="Times New Roman"/>
          <w:color w:val="000000" w:themeColor="text1"/>
          <w:szCs w:val="24"/>
        </w:rPr>
        <w:t>ν διαχωρισμοί, να μη μείνουν περιθώρια -θα έλεγα- ευελιξίας</w:t>
      </w:r>
      <w:r w:rsidRPr="00601E74">
        <w:rPr>
          <w:rFonts w:eastAsia="Times New Roman"/>
          <w:color w:val="000000" w:themeColor="text1"/>
          <w:szCs w:val="24"/>
        </w:rPr>
        <w:t>,</w:t>
      </w:r>
      <w:r w:rsidRPr="00601E74">
        <w:rPr>
          <w:rFonts w:eastAsia="Times New Roman"/>
          <w:color w:val="000000" w:themeColor="text1"/>
          <w:szCs w:val="24"/>
        </w:rPr>
        <w:t xml:space="preserve"> που θα μπορούμε να φτάνουμε σε εξαιρέσεις </w:t>
      </w:r>
      <w:r>
        <w:rPr>
          <w:rFonts w:eastAsia="Times New Roman"/>
          <w:szCs w:val="24"/>
        </w:rPr>
        <w:t>μεγάλων περιοχών. Στο κάτω-κάτω, εφόσον το μέτρο αφορά τους νησιώτες και τα εμπορεύματα που διακινούνται προς και από τα νησιά, γιατί να μην υπάρχει ισοτ</w:t>
      </w:r>
      <w:r>
        <w:rPr>
          <w:rFonts w:eastAsia="Times New Roman"/>
          <w:szCs w:val="24"/>
        </w:rPr>
        <w:t xml:space="preserve">ιμία και ισονομία μεταξύ αυτών; </w:t>
      </w:r>
    </w:p>
    <w:p w14:paraId="3FCD8774" w14:textId="77777777" w:rsidR="00BC419A" w:rsidRDefault="0035347C">
      <w:pPr>
        <w:spacing w:line="600" w:lineRule="auto"/>
        <w:ind w:firstLine="720"/>
        <w:contextualSpacing/>
        <w:jc w:val="both"/>
        <w:rPr>
          <w:rFonts w:eastAsia="Times New Roman"/>
          <w:szCs w:val="24"/>
        </w:rPr>
      </w:pPr>
      <w:r>
        <w:rPr>
          <w:rFonts w:eastAsia="Times New Roman"/>
          <w:szCs w:val="24"/>
        </w:rPr>
        <w:t xml:space="preserve">Βεβαίως, το θέμα για τις μεγάλες επιχειρήσεις που έθεσε και η </w:t>
      </w:r>
      <w:r>
        <w:rPr>
          <w:rFonts w:eastAsia="Times New Roman"/>
          <w:szCs w:val="24"/>
        </w:rPr>
        <w:t>ε</w:t>
      </w:r>
      <w:r>
        <w:rPr>
          <w:rFonts w:eastAsia="Times New Roman"/>
          <w:szCs w:val="24"/>
        </w:rPr>
        <w:t xml:space="preserve">πιτροπή και η Επιστημονική Υπηρεσία της Βουλής δεν θα με απασχολήσει ιδιαίτερα για τον λόγο ότι δόθηκε ένα παράδειγμα χθες και κατάλαβα για ποια </w:t>
      </w:r>
      <w:r>
        <w:rPr>
          <w:rFonts w:eastAsia="Times New Roman"/>
          <w:szCs w:val="24"/>
        </w:rPr>
        <w:t xml:space="preserve">μεγάλη </w:t>
      </w:r>
      <w:r>
        <w:rPr>
          <w:rFonts w:eastAsia="Times New Roman"/>
          <w:szCs w:val="24"/>
        </w:rPr>
        <w:t>εταιρεία</w:t>
      </w:r>
      <w:r>
        <w:rPr>
          <w:rFonts w:eastAsia="Times New Roman"/>
          <w:szCs w:val="24"/>
        </w:rPr>
        <w:t xml:space="preserve"> πρόκειται. Είναι μ</w:t>
      </w:r>
      <w:r>
        <w:rPr>
          <w:rFonts w:eastAsia="Times New Roman"/>
          <w:szCs w:val="24"/>
        </w:rPr>
        <w:t>ία εταιρεία</w:t>
      </w:r>
      <w:r>
        <w:rPr>
          <w:rFonts w:eastAsia="Times New Roman"/>
          <w:szCs w:val="24"/>
        </w:rPr>
        <w:t xml:space="preserve"> η οποία δραστηριοποιείται σε ολόκληρη την Ελλάδα. Δεν νομίζω ότι θα έχει επίπτωση στο σημείο αυτό. </w:t>
      </w:r>
    </w:p>
    <w:p w14:paraId="3FCD8775" w14:textId="77777777" w:rsidR="00BC419A" w:rsidRDefault="0035347C">
      <w:pPr>
        <w:spacing w:line="600" w:lineRule="auto"/>
        <w:ind w:firstLine="720"/>
        <w:contextualSpacing/>
        <w:jc w:val="both"/>
        <w:rPr>
          <w:rFonts w:eastAsia="Times New Roman"/>
          <w:szCs w:val="24"/>
        </w:rPr>
      </w:pPr>
      <w:r>
        <w:rPr>
          <w:rFonts w:eastAsia="Times New Roman"/>
          <w:szCs w:val="24"/>
        </w:rPr>
        <w:lastRenderedPageBreak/>
        <w:t xml:space="preserve">Εν πάση </w:t>
      </w:r>
      <w:proofErr w:type="spellStart"/>
      <w:r>
        <w:rPr>
          <w:rFonts w:eastAsia="Times New Roman"/>
          <w:szCs w:val="24"/>
        </w:rPr>
        <w:t>περιπτώσει</w:t>
      </w:r>
      <w:proofErr w:type="spellEnd"/>
      <w:r>
        <w:rPr>
          <w:rFonts w:eastAsia="Times New Roman"/>
          <w:szCs w:val="24"/>
        </w:rPr>
        <w:t>, επανέρχομαι. Περιμένω, λοιπόν, τη νομοτεχνική βελτίωση και το ζήτημα της επέκτασης του μέτρου συνολικά απ</w:t>
      </w:r>
      <w:r>
        <w:rPr>
          <w:rFonts w:eastAsia="Times New Roman"/>
          <w:szCs w:val="24"/>
        </w:rPr>
        <w:t xml:space="preserve">ό </w:t>
      </w:r>
      <w:r>
        <w:rPr>
          <w:rFonts w:eastAsia="Times New Roman"/>
          <w:szCs w:val="24"/>
        </w:rPr>
        <w:t>πρώτης</w:t>
      </w:r>
      <w:r>
        <w:rPr>
          <w:rFonts w:eastAsia="Times New Roman"/>
          <w:szCs w:val="24"/>
        </w:rPr>
        <w:t xml:space="preserve"> του νέου έτους σε όλη την Ελλάδα. Επιπλέον περιμένω και κάτι άλλο που έχει δημιουργήσει προβληματισμό: ο τρόπος καταβολής του αντισταθμίσματος. Έχει δ</w:t>
      </w:r>
      <w:r>
        <w:rPr>
          <w:rFonts w:eastAsia="Times New Roman"/>
          <w:szCs w:val="24"/>
        </w:rPr>
        <w:t>ύ</w:t>
      </w:r>
      <w:r>
        <w:rPr>
          <w:rFonts w:eastAsia="Times New Roman"/>
          <w:szCs w:val="24"/>
        </w:rPr>
        <w:t>ο εναλλακτικούς τρόπους. Μάλιστα το νομοθέτημα τους αφήνει στην επιλογή του Υπουργού. Ή θα γίνετ</w:t>
      </w:r>
      <w:r>
        <w:rPr>
          <w:rFonts w:eastAsia="Times New Roman"/>
          <w:szCs w:val="24"/>
        </w:rPr>
        <w:t xml:space="preserve">αι κατευθείαν στον λογαριασμό του δικαιούχου ή θα γίνεται μέσω του πράκτορα με μείωση του εισιτηρίου. </w:t>
      </w:r>
    </w:p>
    <w:p w14:paraId="3FCD8776" w14:textId="77777777" w:rsidR="00BC419A" w:rsidRDefault="0035347C">
      <w:pPr>
        <w:spacing w:line="600" w:lineRule="auto"/>
        <w:ind w:firstLine="720"/>
        <w:contextualSpacing/>
        <w:jc w:val="both"/>
        <w:rPr>
          <w:rFonts w:eastAsia="Times New Roman"/>
          <w:szCs w:val="24"/>
        </w:rPr>
      </w:pPr>
      <w:r>
        <w:rPr>
          <w:rFonts w:eastAsia="Times New Roman"/>
          <w:szCs w:val="24"/>
        </w:rPr>
        <w:t xml:space="preserve">Εμείς δεν συμφωνούμε με τη μείωση του εισιτηρίου. Θέλουμε να γίνεται μέσω του </w:t>
      </w:r>
      <w:r>
        <w:rPr>
          <w:rFonts w:eastAsia="Times New Roman"/>
          <w:szCs w:val="24"/>
        </w:rPr>
        <w:t>«</w:t>
      </w:r>
      <w:r>
        <w:rPr>
          <w:rFonts w:eastAsia="Times New Roman"/>
          <w:szCs w:val="24"/>
          <w:lang w:val="en-US"/>
        </w:rPr>
        <w:t>TAXIS</w:t>
      </w:r>
      <w:r>
        <w:rPr>
          <w:rFonts w:eastAsia="Times New Roman"/>
          <w:szCs w:val="24"/>
        </w:rPr>
        <w:t>»</w:t>
      </w:r>
      <w:r>
        <w:rPr>
          <w:rFonts w:eastAsia="Times New Roman"/>
          <w:szCs w:val="24"/>
        </w:rPr>
        <w:t xml:space="preserve">, ούτως ώστε να υπάρχει και διαφάνεια και διαύγεια. Να ξέρει τελικά </w:t>
      </w:r>
      <w:r>
        <w:rPr>
          <w:rFonts w:eastAsia="Times New Roman"/>
          <w:szCs w:val="24"/>
        </w:rPr>
        <w:t>ο ωφελούμενος τι λαμβάνει και τι δεν λαμβάνει. Να μη γίνεται μέσω πρακτόρων και ναυτιλιακών εταιρειών, τα λογιστήρι</w:t>
      </w:r>
      <w:r>
        <w:rPr>
          <w:rFonts w:eastAsia="Times New Roman"/>
          <w:szCs w:val="24"/>
        </w:rPr>
        <w:t>α των οποίων</w:t>
      </w:r>
      <w:r>
        <w:rPr>
          <w:rFonts w:eastAsia="Times New Roman"/>
          <w:szCs w:val="24"/>
        </w:rPr>
        <w:t xml:space="preserve"> λειτουργούν κατά πολλούς και διαφόρους τρόπους. Όχι ότι έχω αμφιβολίες για την εντιμότητά τους. Για τον τρόπο αποτελεσματικότητα</w:t>
      </w:r>
      <w:r>
        <w:rPr>
          <w:rFonts w:eastAsia="Times New Roman"/>
          <w:szCs w:val="24"/>
        </w:rPr>
        <w:t>ς του μέτρου έχω αμφιβολίες</w:t>
      </w:r>
      <w:r>
        <w:rPr>
          <w:rFonts w:eastAsia="Times New Roman"/>
          <w:szCs w:val="24"/>
        </w:rPr>
        <w:t>,</w:t>
      </w:r>
      <w:r>
        <w:rPr>
          <w:rFonts w:eastAsia="Times New Roman"/>
          <w:szCs w:val="24"/>
        </w:rPr>
        <w:t xml:space="preserve"> αν τελικά θα οδηγούνται σε μειωμένα εισιτήρια ή σε μειωμένα κόμιστρα εκείνοι οι οποίοι έχουν το δικαίωμα. </w:t>
      </w:r>
    </w:p>
    <w:p w14:paraId="3FCD8777" w14:textId="77777777" w:rsidR="00BC419A" w:rsidRDefault="0035347C">
      <w:pPr>
        <w:spacing w:line="600" w:lineRule="auto"/>
        <w:ind w:firstLine="720"/>
        <w:contextualSpacing/>
        <w:jc w:val="both"/>
        <w:rPr>
          <w:rFonts w:eastAsia="Times New Roman"/>
          <w:szCs w:val="24"/>
        </w:rPr>
      </w:pPr>
      <w:r>
        <w:rPr>
          <w:rFonts w:eastAsia="Times New Roman"/>
          <w:szCs w:val="24"/>
        </w:rPr>
        <w:lastRenderedPageBreak/>
        <w:t>Νομίζω, λοιπόν, ότι με αυτές τις παρατηρήσεις και με το γεγονός ότι είναι πολλές οι εξουσιοδοτικές διατάξεις είμαι υποχρ</w:t>
      </w:r>
      <w:r>
        <w:rPr>
          <w:rFonts w:eastAsia="Times New Roman"/>
          <w:szCs w:val="24"/>
        </w:rPr>
        <w:t xml:space="preserve">εωμένος να δηλώσω ότι η Δημοκρατική Συμπαράταξη περιμένει τις νομοτεχνικές βελτιώσεις </w:t>
      </w:r>
      <w:r>
        <w:rPr>
          <w:rFonts w:eastAsia="Times New Roman"/>
          <w:szCs w:val="24"/>
        </w:rPr>
        <w:t xml:space="preserve">για </w:t>
      </w:r>
      <w:r>
        <w:rPr>
          <w:rFonts w:eastAsia="Times New Roman"/>
          <w:szCs w:val="24"/>
        </w:rPr>
        <w:t xml:space="preserve">να εκτιμήσει τη τελική της θέση επί του νομοσχεδίου. </w:t>
      </w:r>
    </w:p>
    <w:p w14:paraId="3FCD8778" w14:textId="77777777" w:rsidR="00BC419A" w:rsidRDefault="0035347C">
      <w:pPr>
        <w:spacing w:line="600" w:lineRule="auto"/>
        <w:ind w:firstLine="720"/>
        <w:contextualSpacing/>
        <w:jc w:val="both"/>
        <w:rPr>
          <w:rFonts w:eastAsia="Times New Roman"/>
          <w:szCs w:val="24"/>
        </w:rPr>
      </w:pPr>
      <w:r>
        <w:rPr>
          <w:rFonts w:eastAsia="Times New Roman"/>
          <w:szCs w:val="24"/>
        </w:rPr>
        <w:t>Εκείνο, βέβαια, το οποίο θέλω να πω και στο οποίο θέλω να σταθώ, γιατί είναι ένα θέμα που με αγγίζει και προσωπι</w:t>
      </w:r>
      <w:r>
        <w:rPr>
          <w:rFonts w:eastAsia="Times New Roman"/>
          <w:szCs w:val="24"/>
        </w:rPr>
        <w:t>κά</w:t>
      </w:r>
      <w:r>
        <w:rPr>
          <w:rFonts w:eastAsia="Times New Roman"/>
          <w:szCs w:val="24"/>
        </w:rPr>
        <w:t>,</w:t>
      </w:r>
      <w:r>
        <w:rPr>
          <w:rFonts w:eastAsia="Times New Roman"/>
          <w:szCs w:val="24"/>
        </w:rPr>
        <w:t xml:space="preserve"> λόγω της δικής μου νησιωτικής </w:t>
      </w:r>
      <w:r>
        <w:rPr>
          <w:rFonts w:eastAsia="Times New Roman"/>
          <w:szCs w:val="24"/>
        </w:rPr>
        <w:t>καταγωγή</w:t>
      </w:r>
      <w:r>
        <w:rPr>
          <w:rFonts w:eastAsia="Times New Roman"/>
          <w:szCs w:val="24"/>
        </w:rPr>
        <w:t xml:space="preserve">ς –θα μου επιτρέψετε να το πω αυτό- είναι η ναυτική εκπαίδευση. Η ναυτική εκπαίδευση είναι ένα σημαντικότατο ζήτημα για την Ελλάδα λόγω της θέσης της </w:t>
      </w:r>
      <w:proofErr w:type="spellStart"/>
      <w:r>
        <w:rPr>
          <w:rFonts w:eastAsia="Times New Roman"/>
          <w:szCs w:val="24"/>
        </w:rPr>
        <w:t>ελληνόκτητης</w:t>
      </w:r>
      <w:proofErr w:type="spellEnd"/>
      <w:r>
        <w:rPr>
          <w:rFonts w:eastAsia="Times New Roman"/>
          <w:szCs w:val="24"/>
        </w:rPr>
        <w:t xml:space="preserve"> ναυτιλίας στη διεθνή οικονομία. Το 20%</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25% των </w:t>
      </w:r>
      <w:r>
        <w:rPr>
          <w:rFonts w:eastAsia="Times New Roman"/>
          <w:szCs w:val="24"/>
        </w:rPr>
        <w:t>πα</w:t>
      </w:r>
      <w:r>
        <w:rPr>
          <w:rFonts w:eastAsia="Times New Roman"/>
          <w:szCs w:val="24"/>
        </w:rPr>
        <w:t>γκόσμιων</w:t>
      </w:r>
      <w:r>
        <w:rPr>
          <w:rFonts w:eastAsia="Times New Roman"/>
          <w:szCs w:val="24"/>
        </w:rPr>
        <w:t xml:space="preserve"> θαλάσσιων μεταφορών γίν</w:t>
      </w:r>
      <w:r>
        <w:rPr>
          <w:rFonts w:eastAsia="Times New Roman"/>
          <w:szCs w:val="24"/>
        </w:rPr>
        <w:t>ε</w:t>
      </w:r>
      <w:r>
        <w:rPr>
          <w:rFonts w:eastAsia="Times New Roman"/>
          <w:szCs w:val="24"/>
        </w:rPr>
        <w:t xml:space="preserve">ται από </w:t>
      </w:r>
      <w:proofErr w:type="spellStart"/>
      <w:r>
        <w:rPr>
          <w:rFonts w:eastAsia="Times New Roman"/>
          <w:szCs w:val="24"/>
        </w:rPr>
        <w:t>ελληνόκτητα</w:t>
      </w:r>
      <w:proofErr w:type="spellEnd"/>
      <w:r>
        <w:rPr>
          <w:rFonts w:eastAsia="Times New Roman"/>
          <w:szCs w:val="24"/>
        </w:rPr>
        <w:t xml:space="preserve"> πλοία. Εν τω μεταξύ, βλέπουμε πλέον ότι υπάρχει ανάγκη όχι μόνο της εσωστρέφειας, να δημιουργήσουμε υψηλού βαθμού πληρώματα για τα ελληνικά πλοία. Για να πάψει να υπάρχει και ανεργία στους ναυτικούς, πρέ</w:t>
      </w:r>
      <w:r>
        <w:rPr>
          <w:rFonts w:eastAsia="Times New Roman"/>
          <w:szCs w:val="24"/>
        </w:rPr>
        <w:t xml:space="preserve">πει να είναι έτοιμοι, πρέπει να είναι κατάλληλα εκπαιδευμένοι, για να μπορούν να μπουν σε πλοία όχι μόνο υπό άλλη σημαία αλλά και υπό άλλη </w:t>
      </w:r>
      <w:r>
        <w:rPr>
          <w:rFonts w:eastAsia="Times New Roman"/>
          <w:szCs w:val="24"/>
        </w:rPr>
        <w:lastRenderedPageBreak/>
        <w:t xml:space="preserve">ιδιοκτησία. Να μπορούν τα ελληνικά πληρώματα να αναβαθμιστούν. </w:t>
      </w:r>
    </w:p>
    <w:p w14:paraId="3FCD8779" w14:textId="77777777" w:rsidR="00BC419A" w:rsidRDefault="0035347C">
      <w:pPr>
        <w:spacing w:line="600" w:lineRule="auto"/>
        <w:ind w:firstLine="720"/>
        <w:contextualSpacing/>
        <w:jc w:val="both"/>
        <w:rPr>
          <w:rFonts w:eastAsia="Times New Roman"/>
          <w:szCs w:val="24"/>
        </w:rPr>
      </w:pPr>
      <w:r>
        <w:rPr>
          <w:rFonts w:eastAsia="Times New Roman"/>
          <w:szCs w:val="24"/>
        </w:rPr>
        <w:t xml:space="preserve">Η Σχολή της Καλύμνου, η οποία είναι ένα πάγιο αίτημα </w:t>
      </w:r>
      <w:r>
        <w:rPr>
          <w:rFonts w:eastAsia="Times New Roman"/>
          <w:szCs w:val="24"/>
        </w:rPr>
        <w:t xml:space="preserve">το οποίο, προφανώς, όπως έχω ενημερωθεί, </w:t>
      </w:r>
      <w:r>
        <w:rPr>
          <w:rFonts w:eastAsia="Times New Roman"/>
          <w:szCs w:val="24"/>
        </w:rPr>
        <w:t>υπάρχει εδώ</w:t>
      </w:r>
      <w:r>
        <w:rPr>
          <w:rFonts w:eastAsia="Times New Roman"/>
          <w:szCs w:val="24"/>
        </w:rPr>
        <w:t xml:space="preserve"> από πολλά χρόνια, αυτή τη στιγμή προτείνεται με τη διάταξη να ιδρυθεί. Σχολή Πλοιάρχων, όμως. Αρκεί αυτό; Έκανα μια συζήτηση κατά την ακρόαση των φορέων με τον </w:t>
      </w:r>
      <w:r>
        <w:rPr>
          <w:rFonts w:eastAsia="Times New Roman"/>
          <w:szCs w:val="24"/>
        </w:rPr>
        <w:t>δ</w:t>
      </w:r>
      <w:r>
        <w:rPr>
          <w:rFonts w:eastAsia="Times New Roman"/>
          <w:szCs w:val="24"/>
        </w:rPr>
        <w:t>ήμαρχο, γιατί και η δική του άποψη και η δ</w:t>
      </w:r>
      <w:r>
        <w:rPr>
          <w:rFonts w:eastAsia="Times New Roman"/>
          <w:szCs w:val="24"/>
        </w:rPr>
        <w:t>ική μου είναι ότι, αν θέλουμε να αναβαθμίσουμε τη ναυτική εκπαίδευση, πρέπει να υπάρξουν συνέργειες, ούτως ώστε να έχουμε καλύτερο επίπεδο εκπαίδευσης, αλλά να έχουμε και καλύτερη αξιοποίηση των μέσων εκπαίδευσης ή του προσωπικού εκπαίδευσης. Θα πρέπει, λο</w:t>
      </w:r>
      <w:r>
        <w:rPr>
          <w:rFonts w:eastAsia="Times New Roman"/>
          <w:szCs w:val="24"/>
        </w:rPr>
        <w:t xml:space="preserve">ιπόν, να πηγαίνει μαζί και μηχανικός. Δεν αρκεί μόνο να πηγαίνουν οι πλοίαρχοι. Στο κάτω-κάτω πρέπει να υπάρχει και η επαφή από το εκπαιδευτικό στάδιο, δεδομένου </w:t>
      </w:r>
      <w:r>
        <w:rPr>
          <w:rFonts w:eastAsia="Times New Roman"/>
          <w:szCs w:val="24"/>
        </w:rPr>
        <w:t>του</w:t>
      </w:r>
      <w:r>
        <w:rPr>
          <w:rFonts w:eastAsia="Times New Roman"/>
          <w:szCs w:val="24"/>
        </w:rPr>
        <w:t xml:space="preserve"> ποιοι διοικούν το πλοίο; Ο πλοίαρχος και ο πρώτος μηχανικός. Αυτοί διοικούν το πλοίο. Πρέπ</w:t>
      </w:r>
      <w:r>
        <w:rPr>
          <w:rFonts w:eastAsia="Times New Roman"/>
          <w:szCs w:val="24"/>
        </w:rPr>
        <w:t xml:space="preserve">ει να έχουν και ταυτότητα εκπαίδευσης. </w:t>
      </w:r>
    </w:p>
    <w:p w14:paraId="3FCD877A" w14:textId="77777777" w:rsidR="00BC419A" w:rsidRDefault="0035347C">
      <w:pPr>
        <w:spacing w:line="600" w:lineRule="auto"/>
        <w:ind w:firstLine="720"/>
        <w:contextualSpacing/>
        <w:jc w:val="both"/>
        <w:rPr>
          <w:rFonts w:eastAsia="Times New Roman"/>
          <w:szCs w:val="24"/>
        </w:rPr>
      </w:pPr>
      <w:r>
        <w:rPr>
          <w:rFonts w:eastAsia="Times New Roman"/>
          <w:szCs w:val="24"/>
        </w:rPr>
        <w:t xml:space="preserve">Δυστυχώς δεν βλέπω να μπορεί να υπάρξει αυτή τη στιγμή </w:t>
      </w:r>
      <w:r>
        <w:rPr>
          <w:rFonts w:eastAsia="Times New Roman"/>
          <w:szCs w:val="24"/>
        </w:rPr>
        <w:t xml:space="preserve">και </w:t>
      </w:r>
      <w:r>
        <w:rPr>
          <w:rFonts w:eastAsia="Times New Roman"/>
          <w:szCs w:val="24"/>
        </w:rPr>
        <w:t xml:space="preserve">Σχολή Μηχανικών στην Κάλυμνο. Είναι ένα θέμα το </w:t>
      </w:r>
      <w:r>
        <w:rPr>
          <w:rFonts w:eastAsia="Times New Roman"/>
          <w:szCs w:val="24"/>
        </w:rPr>
        <w:lastRenderedPageBreak/>
        <w:t>οποίο δημιουργεί αμφιβολίες</w:t>
      </w:r>
      <w:r>
        <w:rPr>
          <w:rFonts w:eastAsia="Times New Roman"/>
          <w:szCs w:val="24"/>
        </w:rPr>
        <w:t xml:space="preserve"> για το μέτρο</w:t>
      </w:r>
      <w:r>
        <w:rPr>
          <w:rFonts w:eastAsia="Times New Roman"/>
          <w:szCs w:val="24"/>
        </w:rPr>
        <w:t xml:space="preserve">. Οι </w:t>
      </w:r>
      <w:proofErr w:type="spellStart"/>
      <w:r>
        <w:rPr>
          <w:rFonts w:eastAsia="Times New Roman"/>
          <w:szCs w:val="24"/>
        </w:rPr>
        <w:t>Καλύμνιοι</w:t>
      </w:r>
      <w:proofErr w:type="spellEnd"/>
      <w:r>
        <w:rPr>
          <w:rFonts w:eastAsia="Times New Roman"/>
          <w:szCs w:val="24"/>
        </w:rPr>
        <w:t xml:space="preserve"> έχουν μεν τη ζέση. Από τα στατιστικά στοιχεία</w:t>
      </w:r>
      <w:r>
        <w:rPr>
          <w:rFonts w:eastAsia="Times New Roman"/>
          <w:szCs w:val="24"/>
        </w:rPr>
        <w:t>,</w:t>
      </w:r>
      <w:r>
        <w:rPr>
          <w:rFonts w:eastAsia="Times New Roman"/>
          <w:szCs w:val="24"/>
        </w:rPr>
        <w:t xml:space="preserve"> τα οποί</w:t>
      </w:r>
      <w:r>
        <w:rPr>
          <w:rFonts w:eastAsia="Times New Roman"/>
          <w:szCs w:val="24"/>
        </w:rPr>
        <w:t>α έχω</w:t>
      </w:r>
      <w:r>
        <w:rPr>
          <w:rFonts w:eastAsia="Times New Roman"/>
          <w:szCs w:val="24"/>
        </w:rPr>
        <w:t>,</w:t>
      </w:r>
      <w:r>
        <w:rPr>
          <w:rFonts w:eastAsia="Times New Roman"/>
          <w:szCs w:val="24"/>
        </w:rPr>
        <w:t xml:space="preserve"> φαίνεται ότι ένας μεγάλος αριθμός νέων </w:t>
      </w:r>
      <w:proofErr w:type="spellStart"/>
      <w:r>
        <w:rPr>
          <w:rFonts w:eastAsia="Times New Roman"/>
          <w:szCs w:val="24"/>
        </w:rPr>
        <w:t>Καλύμνιων</w:t>
      </w:r>
      <w:proofErr w:type="spellEnd"/>
      <w:r>
        <w:rPr>
          <w:rFonts w:eastAsia="Times New Roman"/>
          <w:szCs w:val="24"/>
        </w:rPr>
        <w:t xml:space="preserve"> στρέφεται στο ναυτικό επάγγελμα. Ένας μεγάλος αριθμός, βέβαια, των ιδίων είναι προς την κατεύθυνση του μηχανικού. Να θυμηθούμε και τη λέξη «μηχανικός», που ήταν οι σπογγαλιείς με το σκάφανδρο, για να </w:t>
      </w:r>
      <w:r>
        <w:rPr>
          <w:rFonts w:eastAsia="Times New Roman"/>
          <w:szCs w:val="24"/>
        </w:rPr>
        <w:t xml:space="preserve">πάμε και λίγο πιο πίσω. </w:t>
      </w:r>
    </w:p>
    <w:p w14:paraId="3FCD877B" w14:textId="77777777" w:rsidR="00BC419A" w:rsidRDefault="0035347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Νομίζω, λοιπόν, ότι θα πρέπει να ληφθεί μέριμνα να ιδρυθεί και Σχολή Μηχανικών ούτως ώστε να μπορέσει να λειτουργήσει. Βεβαίως</w:t>
      </w:r>
      <w:r w:rsidRPr="0094345D">
        <w:rPr>
          <w:rFonts w:eastAsia="Times New Roman"/>
          <w:szCs w:val="24"/>
        </w:rPr>
        <w:t>,</w:t>
      </w:r>
      <w:r>
        <w:rPr>
          <w:rFonts w:eastAsia="Times New Roman"/>
          <w:szCs w:val="24"/>
        </w:rPr>
        <w:t xml:space="preserve"> ως προς τις υποδομές οι οποίες άκουσα ότι θα υπάρξουν ως δωρεές εφοπλιστών κ.λπ., αφ</w:t>
      </w:r>
      <w:r>
        <w:rPr>
          <w:rFonts w:eastAsia="Times New Roman"/>
          <w:szCs w:val="24"/>
        </w:rPr>
        <w:t xml:space="preserve">’ </w:t>
      </w:r>
      <w:r>
        <w:rPr>
          <w:rFonts w:eastAsia="Times New Roman"/>
          <w:szCs w:val="24"/>
        </w:rPr>
        <w:t>ενός μεν νομίζω ό</w:t>
      </w:r>
      <w:r>
        <w:rPr>
          <w:rFonts w:eastAsia="Times New Roman"/>
          <w:szCs w:val="24"/>
        </w:rPr>
        <w:t>τι δεν μπορεί να καλυφθεί μια κρατική λειτουργία μόνο από δωρ</w:t>
      </w:r>
      <w:r>
        <w:rPr>
          <w:rFonts w:eastAsia="Times New Roman"/>
          <w:szCs w:val="24"/>
        </w:rPr>
        <w:t>εέ</w:t>
      </w:r>
      <w:r>
        <w:rPr>
          <w:rFonts w:eastAsia="Times New Roman"/>
          <w:szCs w:val="24"/>
        </w:rPr>
        <w:t>ς, αφ</w:t>
      </w:r>
      <w:r>
        <w:rPr>
          <w:rFonts w:eastAsia="Times New Roman"/>
          <w:szCs w:val="24"/>
        </w:rPr>
        <w:t xml:space="preserve">’ </w:t>
      </w:r>
      <w:r>
        <w:rPr>
          <w:rFonts w:eastAsia="Times New Roman"/>
          <w:szCs w:val="24"/>
        </w:rPr>
        <w:t xml:space="preserve">ετέρου δε το 1.900.000 </w:t>
      </w:r>
      <w:r>
        <w:rPr>
          <w:rFonts w:eastAsia="Times New Roman"/>
          <w:szCs w:val="24"/>
        </w:rPr>
        <w:t xml:space="preserve">ευρώ, </w:t>
      </w:r>
      <w:r>
        <w:rPr>
          <w:rFonts w:eastAsia="Times New Roman"/>
          <w:szCs w:val="24"/>
        </w:rPr>
        <w:t xml:space="preserve">το οποίο αναφέρεται στην </w:t>
      </w:r>
      <w:r>
        <w:rPr>
          <w:rFonts w:eastAsia="Times New Roman"/>
          <w:szCs w:val="24"/>
        </w:rPr>
        <w:t>έ</w:t>
      </w:r>
      <w:r>
        <w:rPr>
          <w:rFonts w:eastAsia="Times New Roman"/>
          <w:szCs w:val="24"/>
        </w:rPr>
        <w:t xml:space="preserve">κθεση του Γενικού Λογιστηρίου ως το πρώτο ύψος εξοπλισμού και επιπλέον η διάθεση ενός κτηρίου από τον δήμο </w:t>
      </w:r>
      <w:r>
        <w:rPr>
          <w:rFonts w:eastAsia="Times New Roman"/>
          <w:szCs w:val="24"/>
        </w:rPr>
        <w:t>–</w:t>
      </w:r>
      <w:r>
        <w:rPr>
          <w:rFonts w:eastAsia="Times New Roman"/>
          <w:szCs w:val="24"/>
        </w:rPr>
        <w:t>το</w:t>
      </w:r>
      <w:r>
        <w:rPr>
          <w:rFonts w:eastAsia="Times New Roman"/>
          <w:szCs w:val="24"/>
        </w:rPr>
        <w:t xml:space="preserve">υ </w:t>
      </w:r>
      <w:r>
        <w:rPr>
          <w:rFonts w:eastAsia="Times New Roman"/>
          <w:szCs w:val="24"/>
        </w:rPr>
        <w:t>οποίο</w:t>
      </w:r>
      <w:r>
        <w:rPr>
          <w:rFonts w:eastAsia="Times New Roman"/>
          <w:szCs w:val="24"/>
        </w:rPr>
        <w:t>υ</w:t>
      </w:r>
      <w:r>
        <w:rPr>
          <w:rFonts w:eastAsia="Times New Roman"/>
          <w:szCs w:val="24"/>
        </w:rPr>
        <w:t xml:space="preserve"> βεβαίως δεν ξέρουμε και την πραγματική του κατάσταση, ας δεχθούμε ότι είναι καλή- δεν νομίζω ότι επαρκούν αυτή τη στιγμή.</w:t>
      </w:r>
    </w:p>
    <w:p w14:paraId="3FCD877C" w14:textId="77777777" w:rsidR="00BC419A" w:rsidRDefault="0035347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lastRenderedPageBreak/>
        <w:t>Θέλω να πω, όμως, ότι ως προς τη διάταξη για τη ναυτική εκπαίδευση δεν μπορούμε να είμαστε αρνητικοί. Απλώς, όμως, θέλω να θυμίσω στο</w:t>
      </w:r>
      <w:r>
        <w:rPr>
          <w:rFonts w:eastAsia="Times New Roman"/>
          <w:szCs w:val="24"/>
        </w:rPr>
        <w:t xml:space="preserve"> σημείο αυτό ότι έχει τεθεί και από τον πρώην δήμαρχο Καλύμνου επανειλημμένα το ζήτημα και μάλιστα έχουν εξηγηθεί οι λόγοι για τους οποίους πρέπει να υπάρχει Σχολή Μηχανικών, με επιστολή του Δημήτρη </w:t>
      </w:r>
      <w:proofErr w:type="spellStart"/>
      <w:r>
        <w:rPr>
          <w:rFonts w:eastAsia="Times New Roman"/>
          <w:szCs w:val="24"/>
        </w:rPr>
        <w:t>Διακομιχάλη</w:t>
      </w:r>
      <w:proofErr w:type="spellEnd"/>
      <w:r>
        <w:rPr>
          <w:rFonts w:eastAsia="Times New Roman"/>
          <w:szCs w:val="24"/>
        </w:rPr>
        <w:t xml:space="preserve"> προς όλα τα κόμματα </w:t>
      </w:r>
      <w:r>
        <w:rPr>
          <w:rFonts w:eastAsia="Times New Roman"/>
          <w:szCs w:val="24"/>
        </w:rPr>
        <w:t xml:space="preserve">και </w:t>
      </w:r>
      <w:r>
        <w:rPr>
          <w:rFonts w:eastAsia="Times New Roman"/>
          <w:szCs w:val="24"/>
        </w:rPr>
        <w:t>τ</w:t>
      </w:r>
      <w:r>
        <w:rPr>
          <w:rFonts w:eastAsia="Times New Roman"/>
          <w:szCs w:val="24"/>
        </w:rPr>
        <w:t>ους</w:t>
      </w:r>
      <w:r>
        <w:rPr>
          <w:rFonts w:eastAsia="Times New Roman"/>
          <w:szCs w:val="24"/>
        </w:rPr>
        <w:t xml:space="preserve"> Υπουργ</w:t>
      </w:r>
      <w:r>
        <w:rPr>
          <w:rFonts w:eastAsia="Times New Roman"/>
          <w:szCs w:val="24"/>
        </w:rPr>
        <w:t>ούς</w:t>
      </w:r>
      <w:r>
        <w:rPr>
          <w:rFonts w:eastAsia="Times New Roman"/>
          <w:szCs w:val="24"/>
        </w:rPr>
        <w:t xml:space="preserve">. Εκεί </w:t>
      </w:r>
      <w:r>
        <w:rPr>
          <w:rFonts w:eastAsia="Times New Roman"/>
          <w:szCs w:val="24"/>
        </w:rPr>
        <w:t xml:space="preserve">υπάρχουν και οι απαντήσεις σε αυτά τα ερωτήματα που έθεσα και θα την καταθέσω στα Πρακτικά. </w:t>
      </w:r>
    </w:p>
    <w:p w14:paraId="3FCD877D" w14:textId="77777777" w:rsidR="00BC419A" w:rsidRDefault="0035347C">
      <w:pPr>
        <w:spacing w:line="600" w:lineRule="auto"/>
        <w:ind w:firstLine="720"/>
        <w:contextualSpacing/>
        <w:jc w:val="both"/>
        <w:rPr>
          <w:rFonts w:eastAsia="Times New Roman"/>
          <w:szCs w:val="24"/>
        </w:rPr>
      </w:pPr>
      <w:r w:rsidRPr="000D63A8">
        <w:rPr>
          <w:rFonts w:eastAsia="Times New Roman" w:cs="Times New Roman"/>
          <w:szCs w:val="24"/>
        </w:rPr>
        <w:t xml:space="preserve">(Στο σημείο αυτό ο </w:t>
      </w:r>
      <w:r>
        <w:rPr>
          <w:rFonts w:eastAsia="Times New Roman" w:cs="Times New Roman"/>
          <w:szCs w:val="24"/>
        </w:rPr>
        <w:t xml:space="preserve">Βουλευτής </w:t>
      </w:r>
      <w:r w:rsidRPr="000D63A8">
        <w:rPr>
          <w:rFonts w:eastAsia="Times New Roman" w:cs="Times New Roman"/>
          <w:szCs w:val="24"/>
        </w:rPr>
        <w:t xml:space="preserve">κ. </w:t>
      </w:r>
      <w:r>
        <w:rPr>
          <w:rFonts w:eastAsia="Times New Roman" w:cs="Times New Roman"/>
          <w:szCs w:val="24"/>
        </w:rPr>
        <w:t>Γεώργιος – Δημήτριος Καρράς</w:t>
      </w:r>
      <w:r w:rsidRPr="000D63A8">
        <w:rPr>
          <w:rFonts w:eastAsia="Times New Roman" w:cs="Times New Roman"/>
          <w:szCs w:val="24"/>
        </w:rPr>
        <w:t xml:space="preserve"> καταθέτει για τα Πρακτικά τ</w:t>
      </w:r>
      <w:r>
        <w:rPr>
          <w:rFonts w:eastAsia="Times New Roman" w:cs="Times New Roman"/>
          <w:szCs w:val="24"/>
        </w:rPr>
        <w:t>ην</w:t>
      </w:r>
      <w:r w:rsidRPr="000D63A8">
        <w:rPr>
          <w:rFonts w:eastAsia="Times New Roman" w:cs="Times New Roman"/>
          <w:szCs w:val="24"/>
        </w:rPr>
        <w:t xml:space="preserve"> προαναφερθ</w:t>
      </w:r>
      <w:r>
        <w:rPr>
          <w:rFonts w:eastAsia="Times New Roman" w:cs="Times New Roman"/>
          <w:szCs w:val="24"/>
        </w:rPr>
        <w:t>είσα επιστολή,</w:t>
      </w:r>
      <w:r w:rsidRPr="000D63A8">
        <w:rPr>
          <w:rFonts w:eastAsia="Times New Roman" w:cs="Times New Roman"/>
          <w:szCs w:val="24"/>
        </w:rPr>
        <w:t xml:space="preserve"> </w:t>
      </w:r>
      <w:r>
        <w:rPr>
          <w:rFonts w:eastAsia="Times New Roman" w:cs="Times New Roman"/>
          <w:szCs w:val="24"/>
        </w:rPr>
        <w:t>η</w:t>
      </w:r>
      <w:r w:rsidRPr="000D63A8">
        <w:rPr>
          <w:rFonts w:eastAsia="Times New Roman" w:cs="Times New Roman"/>
          <w:szCs w:val="24"/>
        </w:rPr>
        <w:t xml:space="preserve"> οποί</w:t>
      </w:r>
      <w:r>
        <w:rPr>
          <w:rFonts w:eastAsia="Times New Roman" w:cs="Times New Roman"/>
          <w:szCs w:val="24"/>
        </w:rPr>
        <w:t>α</w:t>
      </w:r>
      <w:r w:rsidRPr="000D63A8">
        <w:rPr>
          <w:rFonts w:eastAsia="Times New Roman" w:cs="Times New Roman"/>
          <w:szCs w:val="24"/>
        </w:rPr>
        <w:t xml:space="preserve"> βρίσκ</w:t>
      </w:r>
      <w:r>
        <w:rPr>
          <w:rFonts w:eastAsia="Times New Roman" w:cs="Times New Roman"/>
          <w:szCs w:val="24"/>
        </w:rPr>
        <w:t>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ρχείο του Τμήματος Γραμμα</w:t>
      </w:r>
      <w:r w:rsidRPr="000D63A8">
        <w:rPr>
          <w:rFonts w:eastAsia="Times New Roman" w:cs="Times New Roman"/>
          <w:szCs w:val="24"/>
        </w:rPr>
        <w:t>τείας της Διεύθυνσης Στενογραφίας και Πρακτικών της Βουλής)</w:t>
      </w:r>
    </w:p>
    <w:p w14:paraId="3FCD877E" w14:textId="77777777" w:rsidR="00BC419A" w:rsidRDefault="0035347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 xml:space="preserve">Για τις τροπολογίες θα κρατήσω τον χρόνο της δευτερολογίας μου, κύριε Πρόεδρε. Επιχειρώντας μια σύνοψη επί του νομοσχεδίου, </w:t>
      </w:r>
      <w:r>
        <w:rPr>
          <w:rFonts w:eastAsia="Times New Roman"/>
          <w:szCs w:val="24"/>
        </w:rPr>
        <w:t>ονομάζω</w:t>
      </w:r>
      <w:r>
        <w:rPr>
          <w:rFonts w:eastAsia="Times New Roman"/>
          <w:szCs w:val="24"/>
        </w:rPr>
        <w:t xml:space="preserve"> ατελές μέχρι στιγμής το νομοθέτημα, ύποπτος ο χρόνος νομοθέτησης</w:t>
      </w:r>
      <w:r>
        <w:rPr>
          <w:rFonts w:eastAsia="Times New Roman"/>
          <w:szCs w:val="24"/>
        </w:rPr>
        <w:t xml:space="preserve">, περιμένουμε τις νομοτεχνικές βελτιώσεις για να σταθμίσουμε την τελική μας θέση. Σημειώνω </w:t>
      </w:r>
      <w:r>
        <w:rPr>
          <w:rFonts w:eastAsia="Times New Roman"/>
          <w:szCs w:val="24"/>
        </w:rPr>
        <w:lastRenderedPageBreak/>
        <w:t>μόνο τούτο</w:t>
      </w:r>
      <w:r>
        <w:rPr>
          <w:rFonts w:eastAsia="Times New Roman"/>
          <w:szCs w:val="24"/>
        </w:rPr>
        <w:t>:</w:t>
      </w:r>
      <w:r>
        <w:rPr>
          <w:rFonts w:eastAsia="Times New Roman"/>
          <w:szCs w:val="24"/>
        </w:rPr>
        <w:t xml:space="preserve"> ότι είναι ακόμα ένα παράδειγμα μεταβίβασης</w:t>
      </w:r>
      <w:r>
        <w:rPr>
          <w:rFonts w:eastAsia="Times New Roman"/>
          <w:szCs w:val="24"/>
        </w:rPr>
        <w:t>,</w:t>
      </w:r>
      <w:r>
        <w:rPr>
          <w:rFonts w:eastAsia="Times New Roman"/>
          <w:szCs w:val="24"/>
        </w:rPr>
        <w:t xml:space="preserve"> εκχώρησης</w:t>
      </w:r>
      <w:r>
        <w:rPr>
          <w:rFonts w:eastAsia="Times New Roman"/>
          <w:szCs w:val="24"/>
        </w:rPr>
        <w:t>,</w:t>
      </w:r>
      <w:r>
        <w:rPr>
          <w:rFonts w:eastAsia="Times New Roman"/>
          <w:szCs w:val="24"/>
        </w:rPr>
        <w:t xml:space="preserve"> αρμοδιότητας της Βουλής προς τον εκάστοτε Υπουργό που επισπεύδει νομοθέτημα, διότι έχει τέσσερα ή </w:t>
      </w:r>
      <w:r>
        <w:rPr>
          <w:rFonts w:eastAsia="Times New Roman"/>
          <w:szCs w:val="24"/>
        </w:rPr>
        <w:t xml:space="preserve">πέντε ζητήματα κοινών υπουργικών αποφάσεων. </w:t>
      </w:r>
    </w:p>
    <w:p w14:paraId="3FCD877F" w14:textId="77777777" w:rsidR="00BC419A" w:rsidRDefault="0035347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Δεδομένης δε της σπουδαιότητας του ζητήματος, εμείς θα προτείναμε να εκδοθεί προεδρικό διάταγμα, ούτως ώστε να τεθεί και υπό τον έλεγχο εξουσιοδότηση. Βέβαια, για τα τεχνικά θέματα δεν θα επιμείνω, για τα λεπτομ</w:t>
      </w:r>
      <w:r>
        <w:rPr>
          <w:rFonts w:eastAsia="Times New Roman"/>
          <w:szCs w:val="24"/>
        </w:rPr>
        <w:t>ερειακά, αλλά για τον κορμό τον βασικό των κανονιστικών πράξεων, θα επιμείνουμε να εκδοθεί προεδρικό διάταγμα ούτως ώστε να τεθεί και υπό τ</w:t>
      </w:r>
      <w:r>
        <w:rPr>
          <w:rFonts w:eastAsia="Times New Roman"/>
          <w:szCs w:val="24"/>
        </w:rPr>
        <w:t>η</w:t>
      </w:r>
      <w:r>
        <w:rPr>
          <w:rFonts w:eastAsia="Times New Roman"/>
          <w:szCs w:val="24"/>
        </w:rPr>
        <w:t xml:space="preserve"> βάσανο του Συμβουλίου Επικρατείας, δεδομένου ότι εν ψήγματι μέσα στο ίδιο νομοσχέδιο περιέχεται και έκδοση προεδρικ</w:t>
      </w:r>
      <w:r>
        <w:rPr>
          <w:rFonts w:eastAsia="Times New Roman"/>
          <w:szCs w:val="24"/>
        </w:rPr>
        <w:t>ού διατάγματος</w:t>
      </w:r>
      <w:r>
        <w:rPr>
          <w:rFonts w:eastAsia="Times New Roman"/>
          <w:szCs w:val="24"/>
        </w:rPr>
        <w:t>,</w:t>
      </w:r>
      <w:r>
        <w:rPr>
          <w:rFonts w:eastAsia="Times New Roman"/>
          <w:szCs w:val="24"/>
        </w:rPr>
        <w:t xml:space="preserve"> διότι η νομοθεσία περί ναυτικής εκπαίδευσης δεν επιτρέπει τη λειτουργία Ναυτικής Σχολής αν δεν έχει εκδοθεί προηγουμένως -έστω κι αν </w:t>
      </w:r>
      <w:r>
        <w:rPr>
          <w:rFonts w:eastAsia="Times New Roman"/>
          <w:szCs w:val="24"/>
        </w:rPr>
        <w:t xml:space="preserve">η ίδρυσή της </w:t>
      </w:r>
      <w:r>
        <w:rPr>
          <w:rFonts w:eastAsia="Times New Roman"/>
          <w:szCs w:val="24"/>
        </w:rPr>
        <w:t>έχει νομοθετηθεί με νόμο της Βουλής- και το προεδρικό διάταγμα που κανονίζει τη λειτουργία της</w:t>
      </w:r>
      <w:r>
        <w:rPr>
          <w:rFonts w:eastAsia="Times New Roman"/>
          <w:szCs w:val="24"/>
        </w:rPr>
        <w:t xml:space="preserve"> Σχολής.</w:t>
      </w:r>
    </w:p>
    <w:p w14:paraId="3FCD8780" w14:textId="77777777" w:rsidR="00BC419A" w:rsidRDefault="0035347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 xml:space="preserve">Με αυτές τις σκέψεις ολοκληρώνω, κύριε Πρόεδρε και περιμένω τις απαντήσεις της Κυβέρνησης. </w:t>
      </w:r>
    </w:p>
    <w:p w14:paraId="3FCD8781" w14:textId="77777777" w:rsidR="00BC419A" w:rsidRDefault="0035347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lastRenderedPageBreak/>
        <w:t>(Χειροκροτήματα από την πτέρυγα της Δημοκρατικής Συμπαράταξης ΠΑΣΟΚ - ΔΗΜΑΡ)</w:t>
      </w:r>
    </w:p>
    <w:p w14:paraId="3FCD8782" w14:textId="77777777" w:rsidR="00BC419A" w:rsidRDefault="0035347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sidRPr="00BD3CC4">
        <w:rPr>
          <w:rFonts w:eastAsia="Times New Roman"/>
          <w:b/>
          <w:szCs w:val="24"/>
        </w:rPr>
        <w:t>ΠΡΟΕΔΡΕΥΩΝ (Γεώργιος Βαρεμένος):</w:t>
      </w:r>
      <w:r>
        <w:rPr>
          <w:rFonts w:eastAsia="Times New Roman"/>
          <w:szCs w:val="24"/>
        </w:rPr>
        <w:t xml:space="preserve"> Ο κ. </w:t>
      </w:r>
      <w:proofErr w:type="spellStart"/>
      <w:r>
        <w:rPr>
          <w:rFonts w:eastAsia="Times New Roman"/>
          <w:szCs w:val="24"/>
        </w:rPr>
        <w:t>Κούζηλος</w:t>
      </w:r>
      <w:proofErr w:type="spellEnd"/>
      <w:r>
        <w:rPr>
          <w:rFonts w:eastAsia="Times New Roman"/>
          <w:szCs w:val="24"/>
        </w:rPr>
        <w:t xml:space="preserve"> από τη Χρυσή Αυγή έχει τον λόγο</w:t>
      </w:r>
      <w:r>
        <w:rPr>
          <w:rFonts w:eastAsia="Times New Roman"/>
          <w:szCs w:val="24"/>
        </w:rPr>
        <w:t>.</w:t>
      </w:r>
    </w:p>
    <w:p w14:paraId="3FCD8783" w14:textId="77777777" w:rsidR="00BC419A" w:rsidRDefault="0035347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color w:val="000000" w:themeColor="text1"/>
          <w:szCs w:val="24"/>
        </w:rPr>
      </w:pPr>
      <w:r w:rsidRPr="007329F6">
        <w:rPr>
          <w:rFonts w:eastAsia="Times New Roman"/>
          <w:b/>
          <w:color w:val="000000" w:themeColor="text1"/>
          <w:szCs w:val="24"/>
        </w:rPr>
        <w:t>ΝΙΚΟΛΑΟΣ ΚΟΥΖΗΛΟΣ:</w:t>
      </w:r>
      <w:r w:rsidRPr="007329F6">
        <w:rPr>
          <w:rFonts w:eastAsia="Times New Roman"/>
          <w:color w:val="000000" w:themeColor="text1"/>
          <w:szCs w:val="24"/>
        </w:rPr>
        <w:t xml:space="preserve"> Ευχαριστώ πολύ, κύριε Πρόεδρε.</w:t>
      </w:r>
    </w:p>
    <w:p w14:paraId="3FCD8784" w14:textId="77777777" w:rsidR="00BC419A" w:rsidRDefault="0035347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Για το μεταφορικό ισοδύναμο, μια πρώτη προσέγγιση, μια πρώτη μελέτη που έγινε -και για μας ήταν σε τελείως λάθος βάση- ήταν το 2012. Ήταν μια μελέτη η οποία αυτό που έκανε ήταν να πάρει στοιχεία από χώρες</w:t>
      </w:r>
      <w:r>
        <w:rPr>
          <w:rFonts w:eastAsia="Times New Roman"/>
          <w:szCs w:val="24"/>
        </w:rPr>
        <w:t xml:space="preserve"> όπως Σκωτία, Νορβηγία, Γαλλία, και είχε σχέση μόνο με τις άγονες γραμμές. Στην ουσία αυτό που έρχεται σήμερα είναι ένα ελληνικό μεταφορικό ισοδύναμο που προσπαθεί να προσεγγίσει τα προβλήματα </w:t>
      </w:r>
      <w:proofErr w:type="spellStart"/>
      <w:r>
        <w:rPr>
          <w:rFonts w:eastAsia="Times New Roman"/>
          <w:szCs w:val="24"/>
        </w:rPr>
        <w:t>νησιωτικότητας</w:t>
      </w:r>
      <w:proofErr w:type="spellEnd"/>
      <w:r>
        <w:rPr>
          <w:rFonts w:eastAsia="Times New Roman"/>
          <w:szCs w:val="24"/>
        </w:rPr>
        <w:t xml:space="preserve"> της χώρας μας.</w:t>
      </w:r>
    </w:p>
    <w:p w14:paraId="3FCD8785" w14:textId="77777777" w:rsidR="00BC419A" w:rsidRDefault="0035347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Η εδαφική μας ιδιαιτερότητα δημιο</w:t>
      </w:r>
      <w:r>
        <w:rPr>
          <w:rFonts w:eastAsia="Times New Roman"/>
          <w:szCs w:val="24"/>
        </w:rPr>
        <w:t xml:space="preserve">υργεί πάρα πολλά προβλήματα στο θέμα των θαλάσσιων συγκοινωνιών. Εδώ τώρα θέλω να πάω στο άρθρο 1. </w:t>
      </w:r>
    </w:p>
    <w:p w14:paraId="3FCD8786" w14:textId="77777777" w:rsidR="00BC419A" w:rsidRDefault="0035347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lastRenderedPageBreak/>
        <w:t xml:space="preserve">Μεταφορικό </w:t>
      </w:r>
      <w:r>
        <w:rPr>
          <w:rFonts w:eastAsia="Times New Roman"/>
          <w:szCs w:val="24"/>
        </w:rPr>
        <w:t>ι</w:t>
      </w:r>
      <w:r>
        <w:rPr>
          <w:rFonts w:eastAsia="Times New Roman"/>
          <w:szCs w:val="24"/>
        </w:rPr>
        <w:t>σοδύναμο, άρθρο 1, ορισμοί: «Είναι το μέτρο με τη θέσπιση του οποίου επιδιώκεται η εξίσωση του κόστους μεταφοράς, που αντιστοιχεί σε επιβάτες κα</w:t>
      </w:r>
      <w:r>
        <w:rPr>
          <w:rFonts w:eastAsia="Times New Roman"/>
          <w:szCs w:val="24"/>
        </w:rPr>
        <w:t xml:space="preserve">ι εμπορεύματα με μέσα θαλάσσιας μαζικής μεταφοράς με το κόστος που θα ίσχυε στα μέσα χερσαίας μαζικής μεταφοράς για την ίδια απόσταση». </w:t>
      </w:r>
    </w:p>
    <w:p w14:paraId="3FCD8787" w14:textId="77777777" w:rsidR="00BC419A" w:rsidRDefault="0035347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Πολύ ωραίο το συγκεκριμένο άρθρο και ο ορισμός, αλλά οι ενστάσεις που έχουμε στο συγκεκριμένο είναι οι εξής: Λέτε ότι ε</w:t>
      </w:r>
      <w:r>
        <w:rPr>
          <w:rFonts w:eastAsia="Times New Roman"/>
          <w:szCs w:val="24"/>
        </w:rPr>
        <w:t xml:space="preserve">ξισώνει. Όπως σας είπα και στην </w:t>
      </w:r>
      <w:r>
        <w:rPr>
          <w:rFonts w:eastAsia="Times New Roman"/>
          <w:szCs w:val="24"/>
        </w:rPr>
        <w:t>ε</w:t>
      </w:r>
      <w:r>
        <w:rPr>
          <w:rFonts w:eastAsia="Times New Roman"/>
          <w:szCs w:val="24"/>
        </w:rPr>
        <w:t xml:space="preserve">πιτροπή και σας το αιτιολόγησα, δεν εξισώνει στην ουσία. </w:t>
      </w:r>
    </w:p>
    <w:p w14:paraId="3FCD8788"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Δεν θα πάω μόνο στον ΦΠΑ 24% που αναφέρονται όλοι οι εισηγητές. Εγώ θα σας πω ότι το κόστος και το πρόβλημα του νησιώτη δεν είναι μόνο αυτό. Είναι η μείωση του αφορο</w:t>
      </w:r>
      <w:r>
        <w:rPr>
          <w:rFonts w:eastAsia="Times New Roman" w:cs="Times New Roman"/>
          <w:szCs w:val="24"/>
        </w:rPr>
        <w:t>λόγητου, είναι οι αυξήσεις στις ασφαλιστικές εισφορές, είναι οι αυξήσεις στις πρώτες ύλες που υπάρχουν. Θα μου πείτε</w:t>
      </w:r>
      <w:r>
        <w:rPr>
          <w:rFonts w:eastAsia="Times New Roman" w:cs="Times New Roman"/>
          <w:szCs w:val="24"/>
        </w:rPr>
        <w:t>,</w:t>
      </w:r>
      <w:r>
        <w:rPr>
          <w:rFonts w:eastAsia="Times New Roman" w:cs="Times New Roman"/>
          <w:szCs w:val="24"/>
        </w:rPr>
        <w:t xml:space="preserve"> δεν είναι θετικό</w:t>
      </w:r>
      <w:r>
        <w:rPr>
          <w:rFonts w:eastAsia="Times New Roman" w:cs="Times New Roman"/>
          <w:szCs w:val="24"/>
        </w:rPr>
        <w:t>.</w:t>
      </w:r>
      <w:r>
        <w:rPr>
          <w:rFonts w:eastAsia="Times New Roman" w:cs="Times New Roman"/>
          <w:szCs w:val="24"/>
        </w:rPr>
        <w:t xml:space="preserve"> </w:t>
      </w:r>
      <w:r>
        <w:rPr>
          <w:rFonts w:eastAsia="Times New Roman" w:cs="Times New Roman"/>
          <w:szCs w:val="24"/>
        </w:rPr>
        <w:t>Ν</w:t>
      </w:r>
      <w:r>
        <w:rPr>
          <w:rFonts w:eastAsia="Times New Roman" w:cs="Times New Roman"/>
          <w:szCs w:val="24"/>
        </w:rPr>
        <w:t>αι, είναι θετικό το μεταφορικό ισοδύναμο από τη στιγμή που έρχεται και από τη στιγμή που δεν έρχεται με τον τρόπο που ε</w:t>
      </w:r>
      <w:r>
        <w:rPr>
          <w:rFonts w:eastAsia="Times New Roman" w:cs="Times New Roman"/>
          <w:szCs w:val="24"/>
        </w:rPr>
        <w:t xml:space="preserve">ίχε προταθεί το 2012 να έρθει. Αυτό είναι το βασικό για εμάς. Γι’ </w:t>
      </w:r>
      <w:r>
        <w:rPr>
          <w:rFonts w:eastAsia="Times New Roman" w:cs="Times New Roman"/>
          <w:szCs w:val="24"/>
        </w:rPr>
        <w:lastRenderedPageBreak/>
        <w:t xml:space="preserve">αυτό λέμε ότι δεν είναι σωστός ο ορισμός, δεν εξισώνει στην ουσία. Έχουμε 60 εκατομμύρια για φέτος, μέχρι το 2019 πάνω από 150 κυρίως, βασικό θέμα για να αναπτυχθούν τα νησιά μας. </w:t>
      </w:r>
    </w:p>
    <w:p w14:paraId="3FCD8789"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Θα πάω πά</w:t>
      </w:r>
      <w:r>
        <w:rPr>
          <w:rFonts w:eastAsia="Times New Roman" w:cs="Times New Roman"/>
          <w:szCs w:val="24"/>
        </w:rPr>
        <w:t xml:space="preserve">λι σε μια δήλωσή σας. Το ζητούμενο είναι να βρούμε και να ενισχύσουμε το πραγματικό μέγεθος της επιβάρυνσης του νησιώτη εμπόρου και να αγγίξουμε τα κύρια αίτια. Στα κύρια αίτια, εκτός από τα προηγούμενα που ανέφερα, θα ήθελα να συμπληρώσουμε και το κόστος </w:t>
      </w:r>
      <w:r>
        <w:rPr>
          <w:rFonts w:eastAsia="Times New Roman" w:cs="Times New Roman"/>
          <w:szCs w:val="24"/>
        </w:rPr>
        <w:t>καυσίμων, το κόστος εισιτηρίων των πλοίων</w:t>
      </w:r>
      <w:r>
        <w:rPr>
          <w:rFonts w:eastAsia="Times New Roman" w:cs="Times New Roman"/>
          <w:szCs w:val="24"/>
        </w:rPr>
        <w:t>,</w:t>
      </w:r>
      <w:r>
        <w:rPr>
          <w:rFonts w:eastAsia="Times New Roman" w:cs="Times New Roman"/>
          <w:szCs w:val="24"/>
        </w:rPr>
        <w:t xml:space="preserve"> στο οποίο είναι μέσα και τα ναυτιλιακά καύσιμα, όπου στην </w:t>
      </w:r>
      <w:r>
        <w:rPr>
          <w:rFonts w:eastAsia="Times New Roman" w:cs="Times New Roman"/>
          <w:szCs w:val="24"/>
        </w:rPr>
        <w:t>ε</w:t>
      </w:r>
      <w:r>
        <w:rPr>
          <w:rFonts w:eastAsia="Times New Roman" w:cs="Times New Roman"/>
          <w:szCs w:val="24"/>
        </w:rPr>
        <w:t>πιτροπή, αυτό που είπαμε είναι ότι θα πρέπει από τώρα να δούμε και τι θα γίνει με την αύξηση των ναυτιλιακών καυσίμων 10% με 20% τουλάχιστον με την αλλαγή</w:t>
      </w:r>
      <w:r>
        <w:rPr>
          <w:rFonts w:eastAsia="Times New Roman" w:cs="Times New Roman"/>
          <w:szCs w:val="24"/>
        </w:rPr>
        <w:t xml:space="preserve"> σε χαμηλού θείου. Όλα αυτά θα είναι μια επιβάρυνση πάνω στο μεταφορικό ισοδύναμο. Βασικές προϋποθέσεις για να συνεχίσει να υπάρχει το μεταφορικό ισοδύναμο. Και θα πρέπει να δούμε και το κόστος καυσίμων στα νησιά. Δεν είναι μόνο το μεταφορικό είναι και η μ</w:t>
      </w:r>
      <w:r>
        <w:rPr>
          <w:rFonts w:eastAsia="Times New Roman" w:cs="Times New Roman"/>
          <w:szCs w:val="24"/>
        </w:rPr>
        <w:t>εταφορά μέσα στο νησί. Ένα φορτηγό που θα πάρει πατάτες από τη Νάξο από το χωράφι να τις πάει στο λιμάνι</w:t>
      </w:r>
      <w:r>
        <w:rPr>
          <w:rFonts w:eastAsia="Times New Roman" w:cs="Times New Roman"/>
          <w:szCs w:val="24"/>
        </w:rPr>
        <w:t>,</w:t>
      </w:r>
      <w:r>
        <w:rPr>
          <w:rFonts w:eastAsia="Times New Roman" w:cs="Times New Roman"/>
          <w:szCs w:val="24"/>
        </w:rPr>
        <w:t xml:space="preserve"> έχει </w:t>
      </w:r>
      <w:r>
        <w:rPr>
          <w:rFonts w:eastAsia="Times New Roman" w:cs="Times New Roman"/>
          <w:szCs w:val="24"/>
        </w:rPr>
        <w:lastRenderedPageBreak/>
        <w:t xml:space="preserve">κόστος. Πρέπει να μειώσετε και αυτό το κόστος. Δεν είναι μόνο το εισιτήριο. </w:t>
      </w:r>
    </w:p>
    <w:p w14:paraId="3FCD878A"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Στο άρθρο 9, «Εθνική Πολιτική Υλοποίησης του Μεταφορικού Ισοδύναμου» αυτό που είπατε και ισχυρίζεστε, είναι ότι βγήκαμε από τα μνημόνια. Και σε τρία χρόνια από τώρα θα έχουμε διορθώσει όποια προβλήματα έχουμε δημιουργήσει στο μεταφορικό ισοδύναμο και δεν θ</w:t>
      </w:r>
      <w:r>
        <w:rPr>
          <w:rFonts w:eastAsia="Times New Roman" w:cs="Times New Roman"/>
          <w:szCs w:val="24"/>
        </w:rPr>
        <w:t xml:space="preserve">α υπάρχει πρόβλημα. </w:t>
      </w:r>
    </w:p>
    <w:p w14:paraId="3FCD878B"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Τονίζω ξανά, από τα μνημόνια δεν βγήκαμε. Η εποπτεία θα συνεχίσει να υπάρχει, μέτρα λιτότητας θα συνεχίσουν να υπάρχουν, άλλοι λένε μέχρι το 2060. Επομένως αυτό που μας ανησυχεί για το μεταφορικό ισοδύναμο στο σύνολό του είναι το εξής:</w:t>
      </w:r>
      <w:r>
        <w:rPr>
          <w:rFonts w:eastAsia="Times New Roman" w:cs="Times New Roman"/>
          <w:szCs w:val="24"/>
        </w:rPr>
        <w:t xml:space="preserve"> Λέτε ότι η χρηματοδότηση θα είναι από το Πρόγραμμα Δημοσίων Επενδύσεων, ένα Πρόγραμμα Δημοσίων Επενδύσεων που όλα τα Υπουργεία λένε ότι θα πάρουμε χρήματα από εκεί. Το μεταφορικό ισοδύναμο θα πρέπει να καταβάλλεται κάθε χρόνο. Κάποια στιγμή δεν θα σταματή</w:t>
      </w:r>
      <w:r>
        <w:rPr>
          <w:rFonts w:eastAsia="Times New Roman" w:cs="Times New Roman"/>
          <w:szCs w:val="24"/>
        </w:rPr>
        <w:t xml:space="preserve">σουν να υπάρχουν χρήματα; Θα μπορέσετε να χρηματοδοτήσετε το μεταφορικό ισοδύναμο από το συγκεκριμένο ταμείο, από το συγκεκριμένο πρόγραμμα; Βασικά ερωτήματα. Θα έρθει πιλοτικά για τρία χρόνια, </w:t>
      </w:r>
      <w:r>
        <w:rPr>
          <w:rFonts w:eastAsia="Times New Roman" w:cs="Times New Roman"/>
          <w:szCs w:val="24"/>
        </w:rPr>
        <w:lastRenderedPageBreak/>
        <w:t xml:space="preserve">θα δούμε τις αδυναμίες που υπάρχουν και μετά θα συνεχίσουν να </w:t>
      </w:r>
      <w:r>
        <w:rPr>
          <w:rFonts w:eastAsia="Times New Roman" w:cs="Times New Roman"/>
          <w:szCs w:val="24"/>
        </w:rPr>
        <w:t xml:space="preserve">υπάρχουν χρήματα; </w:t>
      </w:r>
    </w:p>
    <w:p w14:paraId="3FCD878C"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Και κυρίως είναι και πόσο θα αντέξει αυτό το </w:t>
      </w:r>
      <w:r>
        <w:rPr>
          <w:rFonts w:eastAsia="Times New Roman" w:cs="Times New Roman"/>
          <w:szCs w:val="24"/>
        </w:rPr>
        <w:t>«</w:t>
      </w:r>
      <w:r>
        <w:rPr>
          <w:rFonts w:eastAsia="Times New Roman" w:cs="Times New Roman"/>
          <w:szCs w:val="24"/>
        </w:rPr>
        <w:t>κακόμοιρο</w:t>
      </w:r>
      <w:r>
        <w:rPr>
          <w:rFonts w:eastAsia="Times New Roman" w:cs="Times New Roman"/>
          <w:szCs w:val="24"/>
        </w:rPr>
        <w:t>»</w:t>
      </w:r>
      <w:r>
        <w:rPr>
          <w:rFonts w:eastAsia="Times New Roman" w:cs="Times New Roman"/>
          <w:szCs w:val="24"/>
        </w:rPr>
        <w:t xml:space="preserve"> Πρόγραμμα Δημοσίων Επενδύσεων. Όλοι βάζουν χέρι εκεί, όλοι παίρνουν χρήματα από το συγκεκριμένο. Περιμένουμε να δούμε και τις ΚΥΑ που είπατε σαν Υπουργείο και κυρίως για το θέμα τω</w:t>
      </w:r>
      <w:r>
        <w:rPr>
          <w:rFonts w:eastAsia="Times New Roman" w:cs="Times New Roman"/>
          <w:szCs w:val="24"/>
        </w:rPr>
        <w:t xml:space="preserve">ν καυσίμων και τη συμφωνία με τα ΕΛΠΕ, να δούμε τι θα ισχύει. </w:t>
      </w:r>
    </w:p>
    <w:p w14:paraId="3FCD878D"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Πηγαίνω λίγο στο άρθρο 3. Το ανησυχητικό για εμάς είναι το εξής: Τι λέει το άρθρο 3, ποιοι είναι δικαιούχοι; Εκτός από τους μόνιμους κατοίκους των νησιών είναι και αλλοδαποί που διαθέτουν άδεια</w:t>
      </w:r>
      <w:r>
        <w:rPr>
          <w:rFonts w:eastAsia="Times New Roman" w:cs="Times New Roman"/>
          <w:szCs w:val="24"/>
        </w:rPr>
        <w:t xml:space="preserve"> διαμονής σε ισχύ. Γνωρίζουμε όλοι τι έγινε με το κοινωνικό μέρισμα. Ελάχιστοι ήταν οι Έλληνες που το πήραν. </w:t>
      </w:r>
    </w:p>
    <w:p w14:paraId="3FCD878E"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Όσον αφορά τα άρθρα 4 για τον υπολογισμό ΑΝΗΚΟ, Αρμόδια Όργανα - Διαδικασίας Υλοποίησης άρθρο 6, Καταβολή ΑΝΗΚΟ άρθρο 7</w:t>
      </w:r>
      <w:r w:rsidRPr="002C6686">
        <w:rPr>
          <w:rFonts w:eastAsia="Times New Roman" w:cs="Times New Roman"/>
          <w:szCs w:val="24"/>
        </w:rPr>
        <w:t>,</w:t>
      </w:r>
      <w:r>
        <w:rPr>
          <w:rFonts w:eastAsia="Times New Roman" w:cs="Times New Roman"/>
          <w:szCs w:val="24"/>
        </w:rPr>
        <w:t xml:space="preserve"> σίγουρα όλες οι βελτιώσει</w:t>
      </w:r>
      <w:r>
        <w:rPr>
          <w:rFonts w:eastAsia="Times New Roman" w:cs="Times New Roman"/>
          <w:szCs w:val="24"/>
        </w:rPr>
        <w:t xml:space="preserve">ς γι’ αυτά θα χρειαστούν τουλάχιστον έναν χρόνο για να δούμε τι θα γίνει πάνω σε αυτά τα θέματα και να δούμε ακριβώς πού πονάει το όλο σύστημα. </w:t>
      </w:r>
    </w:p>
    <w:p w14:paraId="3FCD878F" w14:textId="77777777" w:rsidR="00BC419A" w:rsidRDefault="0035347C">
      <w:pPr>
        <w:spacing w:line="600" w:lineRule="auto"/>
        <w:ind w:firstLine="720"/>
        <w:contextualSpacing/>
        <w:jc w:val="both"/>
        <w:rPr>
          <w:rFonts w:eastAsia="Times New Roman"/>
          <w:szCs w:val="24"/>
        </w:rPr>
      </w:pPr>
      <w:r>
        <w:rPr>
          <w:rFonts w:eastAsia="Times New Roman"/>
          <w:szCs w:val="24"/>
        </w:rPr>
        <w:lastRenderedPageBreak/>
        <w:t>Γι’ αυτό δεν θέλουμε να βιαστούμε να βγάλουμε συμπεράσματα πάνω στο συγκεκριμένο. Πήραμε κάποιες απαντήσεις στι</w:t>
      </w:r>
      <w:r>
        <w:rPr>
          <w:rFonts w:eastAsia="Times New Roman"/>
          <w:szCs w:val="24"/>
        </w:rPr>
        <w:t xml:space="preserve">ς </w:t>
      </w:r>
      <w:r>
        <w:rPr>
          <w:rFonts w:eastAsia="Times New Roman"/>
          <w:szCs w:val="24"/>
        </w:rPr>
        <w:t>ε</w:t>
      </w:r>
      <w:r>
        <w:rPr>
          <w:rFonts w:eastAsia="Times New Roman"/>
          <w:szCs w:val="24"/>
        </w:rPr>
        <w:t xml:space="preserve">πιτροπές. Πιστεύουμε ότι θα υπάρχουν μικρά προβλήματα, αλλά τουλάχιστον να παραμείνουν μικρά. </w:t>
      </w:r>
    </w:p>
    <w:p w14:paraId="3FCD8790" w14:textId="77777777" w:rsidR="00BC419A" w:rsidRDefault="0035347C">
      <w:pPr>
        <w:spacing w:line="600" w:lineRule="auto"/>
        <w:ind w:firstLine="720"/>
        <w:contextualSpacing/>
        <w:jc w:val="both"/>
        <w:rPr>
          <w:rFonts w:eastAsia="Times New Roman"/>
          <w:szCs w:val="24"/>
        </w:rPr>
      </w:pPr>
      <w:r>
        <w:rPr>
          <w:rFonts w:eastAsia="Times New Roman"/>
          <w:szCs w:val="24"/>
        </w:rPr>
        <w:t>Κύριε Σαντορινιέ, στο 14</w:t>
      </w:r>
      <w:r w:rsidRPr="004B7269">
        <w:rPr>
          <w:rFonts w:eastAsia="Times New Roman"/>
          <w:szCs w:val="24"/>
          <w:vertAlign w:val="superscript"/>
        </w:rPr>
        <w:t>ο</w:t>
      </w:r>
      <w:r>
        <w:rPr>
          <w:rFonts w:eastAsia="Times New Roman"/>
          <w:szCs w:val="24"/>
        </w:rPr>
        <w:t xml:space="preserve"> Περιφερειακό Συνέδριο της Παραγωγικής Ανασυγκρότησης του Βορείου Αιγαίου είχατε δηλώσει ότι «με το </w:t>
      </w:r>
      <w:r>
        <w:rPr>
          <w:rFonts w:eastAsia="Times New Roman"/>
          <w:szCs w:val="24"/>
        </w:rPr>
        <w:t>μ</w:t>
      </w:r>
      <w:r>
        <w:rPr>
          <w:rFonts w:eastAsia="Times New Roman"/>
          <w:szCs w:val="24"/>
        </w:rPr>
        <w:t xml:space="preserve">εταφορικό </w:t>
      </w:r>
      <w:r>
        <w:rPr>
          <w:rFonts w:eastAsia="Times New Roman"/>
          <w:szCs w:val="24"/>
        </w:rPr>
        <w:t>ι</w:t>
      </w:r>
      <w:r>
        <w:rPr>
          <w:rFonts w:eastAsia="Times New Roman"/>
          <w:szCs w:val="24"/>
        </w:rPr>
        <w:t xml:space="preserve">σοδύναμο ικανοποιούμε ένα πάγιο αίτημα των νησιών». Πολύ σωστά. Στην </w:t>
      </w:r>
      <w:r>
        <w:rPr>
          <w:rFonts w:eastAsia="Times New Roman"/>
          <w:szCs w:val="24"/>
        </w:rPr>
        <w:t>ε</w:t>
      </w:r>
      <w:r>
        <w:rPr>
          <w:rFonts w:eastAsia="Times New Roman"/>
          <w:szCs w:val="24"/>
        </w:rPr>
        <w:t xml:space="preserve">πιτροπή είπατε ότι «είναι μία θεσμική τομή». </w:t>
      </w:r>
    </w:p>
    <w:p w14:paraId="3FCD8791" w14:textId="77777777" w:rsidR="00BC419A" w:rsidRDefault="0035347C">
      <w:pPr>
        <w:spacing w:line="600" w:lineRule="auto"/>
        <w:ind w:firstLine="720"/>
        <w:contextualSpacing/>
        <w:jc w:val="both"/>
        <w:rPr>
          <w:rFonts w:eastAsia="Times New Roman"/>
          <w:szCs w:val="24"/>
        </w:rPr>
      </w:pPr>
      <w:r>
        <w:rPr>
          <w:rFonts w:eastAsia="Times New Roman"/>
          <w:szCs w:val="24"/>
        </w:rPr>
        <w:t>Θα συμπληρώσω, όμως, και κάτι άλλο το οποίο θα είναι μία μικρή διόρθωση που θα πρέπει να υπάρχει. Είναι συνταγματικώς κατοχυρωμένο το συγκεκ</w:t>
      </w:r>
      <w:r>
        <w:rPr>
          <w:rFonts w:eastAsia="Times New Roman"/>
          <w:szCs w:val="24"/>
        </w:rPr>
        <w:t xml:space="preserve">ριμένο με το άρθρο 101 του Συντάγματος, </w:t>
      </w:r>
      <w:r>
        <w:rPr>
          <w:rFonts w:eastAsia="Times New Roman"/>
          <w:szCs w:val="24"/>
        </w:rPr>
        <w:t>διοικητική αποκέντρωση</w:t>
      </w:r>
      <w:r>
        <w:rPr>
          <w:rFonts w:eastAsia="Times New Roman"/>
          <w:szCs w:val="24"/>
        </w:rPr>
        <w:t xml:space="preserve">: «Ο κοινός νομοθέτης και η </w:t>
      </w:r>
      <w:r>
        <w:rPr>
          <w:rFonts w:eastAsia="Times New Roman"/>
          <w:szCs w:val="24"/>
        </w:rPr>
        <w:t>δ</w:t>
      </w:r>
      <w:r>
        <w:rPr>
          <w:rFonts w:eastAsia="Times New Roman"/>
          <w:szCs w:val="24"/>
        </w:rPr>
        <w:t>ιοίκησης, όταν δρουν κανονιστικά, υποχρεούνται να λαμβάνουν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τις ιδιαίτερες συνθήκες των νησιωτικών και ορεινών περιοχών, μεριμνώντας για την ανάπτυξή τους».</w:t>
      </w:r>
    </w:p>
    <w:p w14:paraId="3FCD8792" w14:textId="77777777" w:rsidR="00BC419A" w:rsidRDefault="0035347C">
      <w:pPr>
        <w:spacing w:line="600" w:lineRule="auto"/>
        <w:ind w:firstLine="720"/>
        <w:contextualSpacing/>
        <w:jc w:val="both"/>
        <w:rPr>
          <w:rFonts w:eastAsia="Times New Roman"/>
          <w:szCs w:val="24"/>
        </w:rPr>
      </w:pPr>
      <w:r>
        <w:rPr>
          <w:rFonts w:eastAsia="Times New Roman"/>
          <w:szCs w:val="24"/>
        </w:rPr>
        <w:t xml:space="preserve">Κι επειδή μιλάμε για την ανάπτυξη, κι επειδή το θέσαμε κι αυτό το θέμα και ότι το </w:t>
      </w:r>
      <w:r>
        <w:rPr>
          <w:rFonts w:eastAsia="Times New Roman"/>
          <w:szCs w:val="24"/>
        </w:rPr>
        <w:t>μεταφορικό ισοδύναμο</w:t>
      </w:r>
      <w:r>
        <w:rPr>
          <w:rFonts w:eastAsia="Times New Roman"/>
          <w:szCs w:val="24"/>
        </w:rPr>
        <w:t xml:space="preserve"> είναι στην αρχή </w:t>
      </w:r>
      <w:r>
        <w:rPr>
          <w:rFonts w:eastAsia="Times New Roman"/>
          <w:szCs w:val="24"/>
        </w:rPr>
        <w:lastRenderedPageBreak/>
        <w:t>και για να έρθει σιγά</w:t>
      </w:r>
      <w:r>
        <w:rPr>
          <w:rFonts w:eastAsia="Times New Roman"/>
          <w:szCs w:val="24"/>
        </w:rPr>
        <w:t>-</w:t>
      </w:r>
      <w:r>
        <w:rPr>
          <w:rFonts w:eastAsia="Times New Roman"/>
          <w:szCs w:val="24"/>
        </w:rPr>
        <w:t>σιγά η ανάπτυξη και στα νησιά, οι προϋποθέσεις για να υπάρχει ανάπτυξη είναι όλα αυτά που σας έθεσα. Δηλαδή, δεν μ</w:t>
      </w:r>
      <w:r>
        <w:rPr>
          <w:rFonts w:eastAsia="Times New Roman"/>
          <w:szCs w:val="24"/>
        </w:rPr>
        <w:t>πορούμε να έχουμε αυξημένες ασφαλιστικές εισφορές, με μείωση του αφορολόγητου, με μεγάλο κόστος καυσίμου στα νησιά. Άρα πώς θα γίνει η ανάπτυξη; Θα πρέπει μετά το πρώτο εξάμηνο να διευθετήσετε και τέτοια θέματα, στην ουσία.</w:t>
      </w:r>
    </w:p>
    <w:p w14:paraId="3FCD8793" w14:textId="77777777" w:rsidR="00BC419A" w:rsidRDefault="0035347C">
      <w:pPr>
        <w:spacing w:line="600" w:lineRule="auto"/>
        <w:ind w:firstLine="720"/>
        <w:contextualSpacing/>
        <w:jc w:val="both"/>
        <w:rPr>
          <w:rFonts w:eastAsia="Times New Roman"/>
          <w:szCs w:val="24"/>
        </w:rPr>
      </w:pPr>
      <w:r>
        <w:rPr>
          <w:rFonts w:eastAsia="Times New Roman"/>
          <w:szCs w:val="24"/>
        </w:rPr>
        <w:t>Έγινε πολύς λόγος για το άρθρο 1</w:t>
      </w:r>
      <w:r>
        <w:rPr>
          <w:rFonts w:eastAsia="Times New Roman"/>
          <w:szCs w:val="24"/>
        </w:rPr>
        <w:t>2. Είναι ένα πάγιο αίτημα για τη Σχολή της Καλύμνου, ένα πολύ μεγάλο αίτημα της ναυτιλιακής κοινότητας, για περισσότερες σχολές, για περισσότερες ακαδημίες στη χώρα. Ήδη υπάρχουν μελέτες που λένε ότι σε δέκα χρόνια από τώρα θα χρειαστεί η παγκόσμια ναυτιλι</w:t>
      </w:r>
      <w:r>
        <w:rPr>
          <w:rFonts w:eastAsia="Times New Roman"/>
          <w:szCs w:val="24"/>
        </w:rPr>
        <w:t>ακή κοινότητα περίπου πενήντα χιλιάδες αξιωματικούς. Η χώρα μας διαθέτει και υψηλή εκπαίδευση, και υψηλής ικανότητας προσωπικό και κυρίως -μία λέξη που δεν την έχει κανένας στον κόσμο και κανένας δεν μπορεί να το καταλάβει, μόνο εμείς το έχουμε αυτό- ναυτο</w:t>
      </w:r>
      <w:r>
        <w:rPr>
          <w:rFonts w:eastAsia="Times New Roman"/>
          <w:szCs w:val="24"/>
        </w:rPr>
        <w:t xml:space="preserve">σύνη. Οπότε, είναι θετικό. </w:t>
      </w:r>
    </w:p>
    <w:p w14:paraId="3FCD8794" w14:textId="77777777" w:rsidR="00BC419A" w:rsidRDefault="0035347C">
      <w:pPr>
        <w:spacing w:line="600" w:lineRule="auto"/>
        <w:ind w:firstLine="720"/>
        <w:contextualSpacing/>
        <w:jc w:val="both"/>
        <w:rPr>
          <w:rFonts w:eastAsia="Times New Roman"/>
          <w:szCs w:val="24"/>
        </w:rPr>
      </w:pPr>
      <w:r>
        <w:rPr>
          <w:rFonts w:eastAsia="Times New Roman"/>
          <w:szCs w:val="24"/>
        </w:rPr>
        <w:lastRenderedPageBreak/>
        <w:t>Πιστεύουμε ότι θα λειτουργήσει η Σχολή Πλοιάρχων της Καλύμνου τον Σεπτέμβρη</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Οκτώβρη, να υποδεχθεί τους πρωτοετείς. Πιστεύουμε ότι σε έναν χρόνο από τώρα θα υπάρχει και μία σχολή στα Δωδεκάνησα, αν όχι στην Κάλυμνο. Υπάρχει όντ</w:t>
      </w:r>
      <w:r>
        <w:rPr>
          <w:rFonts w:eastAsia="Times New Roman"/>
          <w:szCs w:val="24"/>
        </w:rPr>
        <w:t>ως πρόβλημα στα Δωδεκάνησα</w:t>
      </w:r>
      <w:r>
        <w:rPr>
          <w:rFonts w:eastAsia="Times New Roman"/>
          <w:szCs w:val="24"/>
        </w:rPr>
        <w:t>,</w:t>
      </w:r>
      <w:r>
        <w:rPr>
          <w:rFonts w:eastAsia="Times New Roman"/>
          <w:szCs w:val="24"/>
        </w:rPr>
        <w:t xml:space="preserve"> που δεν υπάρχει κα</w:t>
      </w:r>
      <w:r>
        <w:rPr>
          <w:rFonts w:eastAsia="Times New Roman"/>
          <w:szCs w:val="24"/>
        </w:rPr>
        <w:t>μ</w:t>
      </w:r>
      <w:r>
        <w:rPr>
          <w:rFonts w:eastAsia="Times New Roman"/>
          <w:szCs w:val="24"/>
        </w:rPr>
        <w:t>μία σχολή. Το έχω ζήσει και σαν πρωτοετής στις Σχολές του Εμπορικού Ναυτικού να υπάρχουν παιδιά της Καλύμνου σε όλη την Ελλάδα και κυρίως Δωδεκανήσιοι</w:t>
      </w:r>
      <w:r>
        <w:rPr>
          <w:rFonts w:eastAsia="Times New Roman"/>
          <w:szCs w:val="24"/>
        </w:rPr>
        <w:t>,</w:t>
      </w:r>
      <w:r>
        <w:rPr>
          <w:rFonts w:eastAsia="Times New Roman"/>
          <w:szCs w:val="24"/>
        </w:rPr>
        <w:t xml:space="preserve"> οι οποίοι φανταστείτε ότι βρισκόντουσαν στην Πρέβεζα, στη</w:t>
      </w:r>
      <w:r>
        <w:rPr>
          <w:rFonts w:eastAsia="Times New Roman"/>
          <w:szCs w:val="24"/>
        </w:rPr>
        <w:t xml:space="preserve">ν Κύμη. Ήταν φοβερό το κόστος τότε. Άρα θα λύσει πολύ μεγάλο πρόβλημα αυτή τη στιγμή. </w:t>
      </w:r>
    </w:p>
    <w:p w14:paraId="3FCD8795" w14:textId="77777777" w:rsidR="00BC419A" w:rsidRDefault="0035347C">
      <w:pPr>
        <w:spacing w:line="600" w:lineRule="auto"/>
        <w:ind w:firstLine="720"/>
        <w:contextualSpacing/>
        <w:jc w:val="both"/>
        <w:rPr>
          <w:rFonts w:eastAsia="Times New Roman"/>
          <w:szCs w:val="24"/>
        </w:rPr>
      </w:pPr>
      <w:r>
        <w:rPr>
          <w:rFonts w:eastAsia="Times New Roman"/>
          <w:szCs w:val="24"/>
        </w:rPr>
        <w:t>Με την ευκαιρία αυτή, να τονίσουμε ότι είμαστε υπέρ της δημόσιας ναυτικής εκπαίδευσης. Δεν πιστεύουμε στην ιδιωτική ναυτική εκπαίδευση. Κάποιοι κύκλοι τα τελευταία χρόνι</w:t>
      </w:r>
      <w:r>
        <w:rPr>
          <w:rFonts w:eastAsia="Times New Roman"/>
          <w:szCs w:val="24"/>
        </w:rPr>
        <w:t>α προσπάθησαν να προωθήσουν την ιδιωτική ναυτική εκπαίδευση. Δεν συμφωνούμε με τις ΝΕΚΕ και με τα ιδιωτικά προγράμματα. Γιατί έτσι προσπαθούν αυτή τη στιγμή να μπουν στο παιχνίδι, με ιδιωτικά προγράμματα.</w:t>
      </w:r>
    </w:p>
    <w:p w14:paraId="3FCD8796" w14:textId="77777777" w:rsidR="00BC419A" w:rsidRDefault="0035347C">
      <w:pPr>
        <w:spacing w:line="600" w:lineRule="auto"/>
        <w:ind w:firstLine="720"/>
        <w:contextualSpacing/>
        <w:jc w:val="both"/>
        <w:rPr>
          <w:rFonts w:eastAsia="Times New Roman"/>
          <w:szCs w:val="24"/>
        </w:rPr>
      </w:pPr>
      <w:r w:rsidRPr="00837F1B">
        <w:rPr>
          <w:rFonts w:eastAsia="Times New Roman"/>
          <w:b/>
          <w:szCs w:val="24"/>
        </w:rPr>
        <w:t>ΠΑΝΑΓΙΩΤΗΣ ΚΟΥΡΟΥΜΠΛΗΣ (Υπουργός Ναυτιλίας και Νησι</w:t>
      </w:r>
      <w:r w:rsidRPr="00837F1B">
        <w:rPr>
          <w:rFonts w:eastAsia="Times New Roman"/>
          <w:b/>
          <w:szCs w:val="24"/>
        </w:rPr>
        <w:t>ωτικής Πολιτικής):</w:t>
      </w:r>
      <w:r>
        <w:rPr>
          <w:rFonts w:eastAsia="Times New Roman"/>
          <w:b/>
          <w:szCs w:val="24"/>
        </w:rPr>
        <w:t xml:space="preserve"> </w:t>
      </w:r>
      <w:r>
        <w:rPr>
          <w:rFonts w:eastAsia="Times New Roman"/>
          <w:szCs w:val="24"/>
        </w:rPr>
        <w:t xml:space="preserve">Δεν έχουν όνομα αυτοί οι κύκλοι; </w:t>
      </w:r>
    </w:p>
    <w:p w14:paraId="3FCD8797" w14:textId="77777777" w:rsidR="00BC419A" w:rsidRDefault="0035347C">
      <w:pPr>
        <w:spacing w:line="600" w:lineRule="auto"/>
        <w:ind w:firstLine="720"/>
        <w:contextualSpacing/>
        <w:jc w:val="both"/>
        <w:rPr>
          <w:rFonts w:eastAsia="Times New Roman"/>
          <w:szCs w:val="24"/>
        </w:rPr>
      </w:pPr>
      <w:r>
        <w:rPr>
          <w:rFonts w:eastAsia="Times New Roman"/>
          <w:b/>
          <w:szCs w:val="24"/>
        </w:rPr>
        <w:lastRenderedPageBreak/>
        <w:t xml:space="preserve">ΝΙΚΟΛΑΟΣ ΚΟΥΖΗΛΟΣ: </w:t>
      </w:r>
      <w:r>
        <w:rPr>
          <w:rFonts w:eastAsia="Times New Roman"/>
          <w:szCs w:val="24"/>
        </w:rPr>
        <w:t>Περιμένετε. Γιατί βιάζεστε; Θα έρθω με στοιχεία την επόμενη φορά. Αν θέλει η Νέα Δημοκρατία μπορεί να κάνει μία επίκαιρη επερώτηση για τη ναυτική εκπαίδευση, για να έρθουμε όλοι με στο</w:t>
      </w:r>
      <w:r>
        <w:rPr>
          <w:rFonts w:eastAsia="Times New Roman"/>
          <w:szCs w:val="24"/>
        </w:rPr>
        <w:t xml:space="preserve">ιχεία. Γιατί για το </w:t>
      </w:r>
      <w:r>
        <w:rPr>
          <w:rFonts w:eastAsia="Times New Roman"/>
          <w:szCs w:val="24"/>
        </w:rPr>
        <w:t>μεταφορικό ισοδύναμο</w:t>
      </w:r>
      <w:r>
        <w:rPr>
          <w:rFonts w:eastAsia="Times New Roman"/>
          <w:szCs w:val="24"/>
        </w:rPr>
        <w:t xml:space="preserve"> έγινε η συγκεκριμένη ερώτηση, απλώς δεν απαντήθηκε από εσάς γιατί ήρθε σαν νομοσχέδιο. </w:t>
      </w:r>
    </w:p>
    <w:p w14:paraId="3FCD8798" w14:textId="77777777" w:rsidR="00BC419A" w:rsidRDefault="0035347C">
      <w:pPr>
        <w:spacing w:line="600" w:lineRule="auto"/>
        <w:ind w:firstLine="720"/>
        <w:contextualSpacing/>
        <w:jc w:val="both"/>
        <w:rPr>
          <w:rFonts w:eastAsia="Times New Roman"/>
          <w:szCs w:val="24"/>
        </w:rPr>
      </w:pPr>
      <w:r>
        <w:rPr>
          <w:rFonts w:eastAsia="Times New Roman"/>
          <w:szCs w:val="24"/>
        </w:rPr>
        <w:t>Επειδή, όμως, το θέσατε τώρα, όπως είπε και ο κ. Σαντορινιός, πρέπει να κάνετε κι εσείς πράξη την υπόσχεσή σας. Τελικά ποιος έφ</w:t>
      </w:r>
      <w:r>
        <w:rPr>
          <w:rFonts w:eastAsia="Times New Roman"/>
          <w:szCs w:val="24"/>
        </w:rPr>
        <w:t xml:space="preserve">ερε τον ΦΠΑ; Είπατε ότι θα φέρετε στοιχεία και ότι θα τα καταθέσετε για τα Πρακτικά της Βουλής. Να δούμε τελικά τον ΦΠΑ ποιος τον έφερε, εσείς ή η Νέα Δημοκρατία; </w:t>
      </w:r>
    </w:p>
    <w:p w14:paraId="3FCD8799" w14:textId="77777777" w:rsidR="00BC419A" w:rsidRDefault="0035347C">
      <w:pPr>
        <w:spacing w:line="600" w:lineRule="auto"/>
        <w:ind w:firstLine="720"/>
        <w:contextualSpacing/>
        <w:jc w:val="both"/>
        <w:rPr>
          <w:rFonts w:eastAsia="Times New Roman"/>
          <w:szCs w:val="24"/>
        </w:rPr>
      </w:pPr>
      <w:r w:rsidRPr="00837F1B">
        <w:rPr>
          <w:rFonts w:eastAsia="Times New Roman"/>
          <w:b/>
          <w:szCs w:val="24"/>
        </w:rPr>
        <w:t>ΠΑΝΑΓΙΩΤΗΣ ΚΟΥΡΟΥΜΠΛΗΣ (Υπουργός Ναυτιλίας και Νησιωτικής Πολιτικής):</w:t>
      </w:r>
      <w:r>
        <w:rPr>
          <w:rFonts w:eastAsia="Times New Roman"/>
          <w:b/>
          <w:szCs w:val="24"/>
        </w:rPr>
        <w:t xml:space="preserve"> </w:t>
      </w:r>
      <w:r>
        <w:rPr>
          <w:rFonts w:eastAsia="Times New Roman"/>
          <w:szCs w:val="24"/>
        </w:rPr>
        <w:t xml:space="preserve">Θα απαντήσω. </w:t>
      </w:r>
    </w:p>
    <w:p w14:paraId="3FCD879A" w14:textId="77777777" w:rsidR="00BC419A" w:rsidRDefault="0035347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ΝΙΚΟΛΑΟΣ</w:t>
      </w:r>
      <w:r>
        <w:rPr>
          <w:rFonts w:eastAsia="Times New Roman" w:cs="Times New Roman"/>
          <w:b/>
          <w:szCs w:val="24"/>
        </w:rPr>
        <w:t xml:space="preserve"> ΚΟΥΖΗΛΟΣ: </w:t>
      </w:r>
      <w:r>
        <w:rPr>
          <w:rFonts w:eastAsia="Times New Roman" w:cs="Times New Roman"/>
          <w:szCs w:val="24"/>
        </w:rPr>
        <w:t xml:space="preserve">Θα χρειαστώ δύο, τρία λεπτά από τη δευτερολογία μου, κύριε Πρόεδρε. Ευχαριστώ πολύ. </w:t>
      </w:r>
    </w:p>
    <w:p w14:paraId="3FCD879B" w14:textId="77777777" w:rsidR="00BC419A" w:rsidRDefault="0035347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Κλείνω με την εδαφική συνοχή που είπατε, κύριε </w:t>
      </w:r>
      <w:proofErr w:type="spellStart"/>
      <w:r>
        <w:rPr>
          <w:rFonts w:eastAsia="Times New Roman" w:cs="Times New Roman"/>
          <w:szCs w:val="24"/>
        </w:rPr>
        <w:t>Κουρουμπλή</w:t>
      </w:r>
      <w:proofErr w:type="spellEnd"/>
      <w:r>
        <w:rPr>
          <w:rFonts w:eastAsia="Times New Roman" w:cs="Times New Roman"/>
          <w:szCs w:val="24"/>
        </w:rPr>
        <w:t xml:space="preserve">. Να θυμίσω –και για όσους δεν ξέρουν- ότι υπάρχει ένα δελτίο Τύπου τον Μάιο, όπου συναντηθήκατε στην Επιτροπή </w:t>
      </w:r>
      <w:r>
        <w:rPr>
          <w:rFonts w:eastAsia="Times New Roman" w:cs="Times New Roman"/>
          <w:szCs w:val="24"/>
        </w:rPr>
        <w:lastRenderedPageBreak/>
        <w:t>Μεταφορών και Τουρισμού της Ευρωπαϊκής Ένωσης και μιλήσατε για την εδαφική συνοχή. Είπατ</w:t>
      </w:r>
      <w:r>
        <w:rPr>
          <w:rFonts w:eastAsia="Times New Roman" w:cs="Times New Roman"/>
          <w:szCs w:val="24"/>
        </w:rPr>
        <w:t xml:space="preserve">ε ότι η Ευρώπη, όταν μιλάει για εδαφική συνοχή, πρέπει και να το εννοεί. </w:t>
      </w:r>
    </w:p>
    <w:p w14:paraId="3FCD879C" w14:textId="77777777" w:rsidR="00BC419A" w:rsidRDefault="0035347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Η μείωση των κονδυλίων για την πολιτική συνοχή, ακόμα και για την τρέχουσα περίοδο, οξύνει τις ανισότητες. Εκεί θέλω να συμπληρώσω αναφορικά με το </w:t>
      </w:r>
      <w:r>
        <w:rPr>
          <w:rFonts w:eastAsia="Times New Roman" w:cs="Times New Roman"/>
          <w:szCs w:val="24"/>
        </w:rPr>
        <w:t>μεταφορικό ισοδύναμο</w:t>
      </w:r>
      <w:r>
        <w:rPr>
          <w:rFonts w:eastAsia="Times New Roman" w:cs="Times New Roman"/>
          <w:szCs w:val="24"/>
        </w:rPr>
        <w:t xml:space="preserve"> και την επόμεν</w:t>
      </w:r>
      <w:r>
        <w:rPr>
          <w:rFonts w:eastAsia="Times New Roman" w:cs="Times New Roman"/>
          <w:szCs w:val="24"/>
        </w:rPr>
        <w:t xml:space="preserve">η κίνησή σας. Διότι, όπως σας είπα, αναρωτιέμαι πόσο θα αντέξει αυτό το </w:t>
      </w:r>
      <w:r>
        <w:rPr>
          <w:rFonts w:eastAsia="Times New Roman" w:cs="Times New Roman"/>
          <w:szCs w:val="24"/>
        </w:rPr>
        <w:t>«</w:t>
      </w:r>
      <w:r>
        <w:rPr>
          <w:rFonts w:eastAsia="Times New Roman" w:cs="Times New Roman"/>
          <w:szCs w:val="24"/>
        </w:rPr>
        <w:t>κακόμοιρο</w:t>
      </w:r>
      <w:r>
        <w:rPr>
          <w:rFonts w:eastAsia="Times New Roman" w:cs="Times New Roman"/>
          <w:szCs w:val="24"/>
        </w:rPr>
        <w:t>»</w:t>
      </w:r>
      <w:r>
        <w:rPr>
          <w:rFonts w:eastAsia="Times New Roman" w:cs="Times New Roman"/>
          <w:szCs w:val="24"/>
        </w:rPr>
        <w:t xml:space="preserve"> Πρόγραμμα Δημοσίων Επενδύσεων, πόσο θα έχει χρήματα και να μπορεί, γιατί μιλάμε για ένα κόστος της τάξεως περίπου των 150 εκατομμυρίων ευρώ τουλάχιστον τον χρόνο. Ξεκινάμε </w:t>
      </w:r>
      <w:r>
        <w:rPr>
          <w:rFonts w:eastAsia="Times New Roman" w:cs="Times New Roman"/>
          <w:szCs w:val="24"/>
        </w:rPr>
        <w:t xml:space="preserve">από εκεί. </w:t>
      </w:r>
    </w:p>
    <w:p w14:paraId="3FCD879D" w14:textId="77777777" w:rsidR="00BC419A" w:rsidRDefault="0035347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Άρα μήπως αυτό που λέτε εσείς, «οι φίλοι μας οι Ευρωπαίοι», μήπως θα πρέπει να κοιτάξουν την ιδιαιτερότητα της Ελλάδας, την ιδιαιτερότητα που έχουμε με την </w:t>
      </w:r>
      <w:proofErr w:type="spellStart"/>
      <w:r>
        <w:rPr>
          <w:rFonts w:eastAsia="Times New Roman" w:cs="Times New Roman"/>
          <w:szCs w:val="24"/>
        </w:rPr>
        <w:t>πολυνησία</w:t>
      </w:r>
      <w:proofErr w:type="spellEnd"/>
      <w:r>
        <w:rPr>
          <w:rFonts w:eastAsia="Times New Roman" w:cs="Times New Roman"/>
          <w:szCs w:val="24"/>
        </w:rPr>
        <w:t xml:space="preserve"> μας; Έχουμε τόσα πολλά νησιά. Έρχονται, απολαμβάνουν τα πάντα, απολαμβάνουν του</w:t>
      </w:r>
      <w:r>
        <w:rPr>
          <w:rFonts w:eastAsia="Times New Roman" w:cs="Times New Roman"/>
          <w:szCs w:val="24"/>
        </w:rPr>
        <w:t>ρισμό, απολαμβάνουν τον ήλιο μας και στην ουσία το</w:t>
      </w:r>
      <w:r>
        <w:rPr>
          <w:rFonts w:eastAsia="Times New Roman" w:cs="Times New Roman"/>
          <w:szCs w:val="24"/>
        </w:rPr>
        <w:t>ύ</w:t>
      </w:r>
      <w:r>
        <w:rPr>
          <w:rFonts w:eastAsia="Times New Roman" w:cs="Times New Roman"/>
          <w:szCs w:val="24"/>
        </w:rPr>
        <w:t xml:space="preserve">ς πληρώνουμε κιόλας με τα μνημόνια. </w:t>
      </w:r>
    </w:p>
    <w:p w14:paraId="3FCD879E" w14:textId="77777777" w:rsidR="00BC419A" w:rsidRDefault="0035347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Είναι το επόμενο θέμα που πρέπει να θέσετε στην </w:t>
      </w:r>
      <w:r>
        <w:rPr>
          <w:rFonts w:eastAsia="Times New Roman" w:cs="Times New Roman"/>
          <w:szCs w:val="24"/>
        </w:rPr>
        <w:t>Ε</w:t>
      </w:r>
      <w:r>
        <w:rPr>
          <w:rFonts w:eastAsia="Times New Roman" w:cs="Times New Roman"/>
          <w:szCs w:val="24"/>
        </w:rPr>
        <w:t xml:space="preserve">υρωπαϊκή </w:t>
      </w:r>
      <w:r>
        <w:rPr>
          <w:rFonts w:eastAsia="Times New Roman" w:cs="Times New Roman"/>
          <w:szCs w:val="24"/>
        </w:rPr>
        <w:t>Κ</w:t>
      </w:r>
      <w:r>
        <w:rPr>
          <w:rFonts w:eastAsia="Times New Roman" w:cs="Times New Roman"/>
          <w:szCs w:val="24"/>
        </w:rPr>
        <w:t xml:space="preserve">οινότητα. Έχουμε πολλά νησιά. Έχουμε πάρει όλο το </w:t>
      </w:r>
      <w:r>
        <w:rPr>
          <w:rFonts w:eastAsia="Times New Roman" w:cs="Times New Roman"/>
          <w:szCs w:val="24"/>
        </w:rPr>
        <w:lastRenderedPageBreak/>
        <w:t>βάρος με τους λαθρομετανάστες. Βλέπουμε τις αντιδράσεις που</w:t>
      </w:r>
      <w:r>
        <w:rPr>
          <w:rFonts w:eastAsia="Times New Roman" w:cs="Times New Roman"/>
          <w:szCs w:val="24"/>
        </w:rPr>
        <w:t xml:space="preserve"> υπάρχουν σε όλη την Ευρώπη αυτή τη στιγμή. Και αυτό που γίνεται είναι ότι η Ευρώπη μέσω αυτής της συγκεκριμένης πολιτικής, βάσει του ΑΕΠ, στην ουσία θα μας μειώσει τα κονδύλια. </w:t>
      </w:r>
    </w:p>
    <w:p w14:paraId="3FCD879F" w14:textId="77777777" w:rsidR="00BC419A" w:rsidRDefault="0035347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Κλείνω με το εξής: Όσο θα υπάρχει μνημόνιο, εποπτεία, σκληρή δημοσιονομική πο</w:t>
      </w:r>
      <w:r>
        <w:rPr>
          <w:rFonts w:eastAsia="Times New Roman" w:cs="Times New Roman"/>
          <w:szCs w:val="24"/>
        </w:rPr>
        <w:t xml:space="preserve">λιτική, μέτρα λιτότητας, η ανάπτυξη στη χώρα μας θα έρθει πολύ αργά. </w:t>
      </w:r>
    </w:p>
    <w:p w14:paraId="3FCD87A0" w14:textId="77777777" w:rsidR="00BC419A" w:rsidRDefault="0035347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3FCD87A1" w14:textId="77777777" w:rsidR="00BC419A" w:rsidRDefault="0035347C">
      <w:pPr>
        <w:tabs>
          <w:tab w:val="left" w:pos="2738"/>
          <w:tab w:val="center" w:pos="4753"/>
          <w:tab w:val="left" w:pos="5723"/>
        </w:tabs>
        <w:spacing w:line="600" w:lineRule="auto"/>
        <w:ind w:firstLine="709"/>
        <w:contextualSpacing/>
        <w:jc w:val="center"/>
        <w:rPr>
          <w:rFonts w:eastAsia="Times New Roman" w:cs="Times New Roman"/>
          <w:szCs w:val="24"/>
        </w:rPr>
      </w:pPr>
      <w:r w:rsidRPr="00CB10F9">
        <w:rPr>
          <w:rFonts w:eastAsia="Times New Roman" w:cs="Times New Roman"/>
          <w:szCs w:val="24"/>
        </w:rPr>
        <w:t xml:space="preserve">(Χειροκροτήματα από την πτέρυγα </w:t>
      </w:r>
      <w:r>
        <w:rPr>
          <w:rFonts w:eastAsia="Times New Roman" w:cs="Times New Roman"/>
          <w:szCs w:val="24"/>
        </w:rPr>
        <w:t xml:space="preserve">της </w:t>
      </w:r>
      <w:r w:rsidRPr="00CB10F9">
        <w:rPr>
          <w:rFonts w:eastAsia="Times New Roman" w:cs="Times New Roman"/>
          <w:szCs w:val="24"/>
        </w:rPr>
        <w:t>Χρυσή</w:t>
      </w:r>
      <w:r>
        <w:rPr>
          <w:rFonts w:eastAsia="Times New Roman" w:cs="Times New Roman"/>
          <w:szCs w:val="24"/>
        </w:rPr>
        <w:t>ς</w:t>
      </w:r>
      <w:r w:rsidRPr="00CB10F9">
        <w:rPr>
          <w:rFonts w:eastAsia="Times New Roman" w:cs="Times New Roman"/>
          <w:szCs w:val="24"/>
        </w:rPr>
        <w:t xml:space="preserve"> Αυγή</w:t>
      </w:r>
      <w:r>
        <w:rPr>
          <w:rFonts w:eastAsia="Times New Roman" w:cs="Times New Roman"/>
          <w:szCs w:val="24"/>
        </w:rPr>
        <w:t>ς</w:t>
      </w:r>
      <w:r w:rsidRPr="00CB10F9">
        <w:rPr>
          <w:rFonts w:eastAsia="Times New Roman" w:cs="Times New Roman"/>
          <w:szCs w:val="24"/>
        </w:rPr>
        <w:t>)</w:t>
      </w:r>
    </w:p>
    <w:p w14:paraId="3FCD87A2" w14:textId="77777777" w:rsidR="00BC419A" w:rsidRDefault="0035347C">
      <w:pPr>
        <w:tabs>
          <w:tab w:val="left" w:pos="2738"/>
          <w:tab w:val="center" w:pos="4753"/>
          <w:tab w:val="left" w:pos="5723"/>
        </w:tabs>
        <w:spacing w:line="600" w:lineRule="auto"/>
        <w:ind w:firstLine="720"/>
        <w:contextualSpacing/>
        <w:jc w:val="both"/>
        <w:rPr>
          <w:rFonts w:eastAsia="Times New Roman" w:cs="Times New Roman"/>
          <w:szCs w:val="24"/>
        </w:rPr>
      </w:pPr>
      <w:r w:rsidRPr="00CF5893">
        <w:rPr>
          <w:rFonts w:eastAsia="Times New Roman" w:cs="Times New Roman"/>
          <w:b/>
          <w:szCs w:val="24"/>
        </w:rPr>
        <w:t xml:space="preserve">ΠΡΟΕΔΡΕΥΩΝ (Γεώργιος Βαρεμένος): </w:t>
      </w:r>
      <w:r>
        <w:rPr>
          <w:rFonts w:eastAsia="Times New Roman" w:cs="Times New Roman"/>
          <w:szCs w:val="24"/>
        </w:rPr>
        <w:t>Κυρίες και κύριοι συνάδελφοι, έχω την τιμή να ανακοινώσω στο Σώμα ότι η Υπουργός Εργασίας, Κοινωνικής Ασφάλισης και Κοινωνικής Αλληλεγγύης, ο Αντιπρόεδρος της Κυβέρνησης και Υπουργός Οικονομίας και Ανάπτυξης, οι Υπουργοί Εσωτερικών, Παιδείας, Έρευνας και Θ</w:t>
      </w:r>
      <w:r>
        <w:rPr>
          <w:rFonts w:eastAsia="Times New Roman" w:cs="Times New Roman"/>
          <w:szCs w:val="24"/>
        </w:rPr>
        <w:t>ρησκευμάτων, Δικαιοσύνης, Διαφάνειας και Ανθρωπίνων Δικαιωμάτων, Οικονομικών, Υγείας, Διοικητικής Ανασυγκρότησης, Υποδομών και Μεταφορών, Μεταναστευτικής Πολιτικής και Τουρισμού, οι Αναπληρωτές Υπουργοί Οικονομίας και Ανάπτυξης, Εργασίας, Κοινωνικής Ασφάλι</w:t>
      </w:r>
      <w:r>
        <w:rPr>
          <w:rFonts w:eastAsia="Times New Roman" w:cs="Times New Roman"/>
          <w:szCs w:val="24"/>
        </w:rPr>
        <w:t xml:space="preserve">σης και Κοινωνικής </w:t>
      </w:r>
      <w:r>
        <w:rPr>
          <w:rFonts w:eastAsia="Times New Roman" w:cs="Times New Roman"/>
          <w:szCs w:val="24"/>
        </w:rPr>
        <w:lastRenderedPageBreak/>
        <w:t>Αλληλεγγύης, Δικαιοσύνης, Διαφάνειας και Ανθρωπίνων Δικαιωμάτων και Οικονομικών, καθώς και οι Υφυπουργοί Εργασίας, Κοινωνικής Ασφάλισης και Κοινωνικής Αλληλεγγύης και Οικονομικών κατέθεσαν στις 26-6-2018 σχέδιο νόμου: «Ασφαλιστικές και σ</w:t>
      </w:r>
      <w:r>
        <w:rPr>
          <w:rFonts w:eastAsia="Times New Roman" w:cs="Times New Roman"/>
          <w:szCs w:val="24"/>
        </w:rPr>
        <w:t xml:space="preserve">υνταξιοδοτικές ρυθμίσεις - Αντιμετώπιση της αδήλωτης εργασίας - Ενίσχυση της προστασίας των εργαζομένων - Επιτροπεία ασυνόδευτων ανηλίκων και άλλες διατάξεις». </w:t>
      </w:r>
    </w:p>
    <w:p w14:paraId="3FCD87A3" w14:textId="77777777" w:rsidR="00BC419A" w:rsidRDefault="0035347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Π</w:t>
      </w:r>
      <w:r>
        <w:rPr>
          <w:rFonts w:eastAsia="Times New Roman" w:cs="Times New Roman"/>
          <w:szCs w:val="24"/>
        </w:rPr>
        <w:t xml:space="preserve">αραπέμπεται στην αρμόδια Διαρκή Επιτροπή. </w:t>
      </w:r>
    </w:p>
    <w:p w14:paraId="3FCD87A4" w14:textId="77777777" w:rsidR="00BC419A" w:rsidRDefault="0035347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Ο Βουλευτής κ. Θεόδωρος Καράογλου ζητεί άδεια ολιγο</w:t>
      </w:r>
      <w:r>
        <w:rPr>
          <w:rFonts w:eastAsia="Times New Roman" w:cs="Times New Roman"/>
          <w:szCs w:val="24"/>
        </w:rPr>
        <w:t xml:space="preserve">ήμερης απουσίας στο εξωτερικό από 27-6-2018 έως 1-7-2018. Η Βουλή εγκρίνει; </w:t>
      </w:r>
    </w:p>
    <w:p w14:paraId="3FCD87A5" w14:textId="77777777" w:rsidR="00BC419A" w:rsidRDefault="0035347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 xml:space="preserve">ΟΙ </w:t>
      </w:r>
      <w:r>
        <w:rPr>
          <w:rFonts w:eastAsia="Times New Roman" w:cs="Times New Roman"/>
          <w:b/>
          <w:szCs w:val="24"/>
        </w:rPr>
        <w:t xml:space="preserve">ΒΟΥΛΕΥΤΕΣ: </w:t>
      </w:r>
      <w:r>
        <w:rPr>
          <w:rFonts w:eastAsia="Times New Roman" w:cs="Times New Roman"/>
          <w:szCs w:val="24"/>
        </w:rPr>
        <w:t xml:space="preserve">Μάλιστα, μάλιστα. </w:t>
      </w:r>
    </w:p>
    <w:p w14:paraId="3FCD87A6" w14:textId="77777777" w:rsidR="00BC419A" w:rsidRDefault="0035347C">
      <w:pPr>
        <w:tabs>
          <w:tab w:val="left" w:pos="2738"/>
          <w:tab w:val="center" w:pos="4753"/>
          <w:tab w:val="left" w:pos="5723"/>
        </w:tabs>
        <w:spacing w:line="600" w:lineRule="auto"/>
        <w:ind w:firstLine="720"/>
        <w:contextualSpacing/>
        <w:jc w:val="both"/>
        <w:rPr>
          <w:rFonts w:eastAsia="Times New Roman" w:cs="Times New Roman"/>
          <w:szCs w:val="24"/>
        </w:rPr>
      </w:pPr>
      <w:r w:rsidRPr="00CF5893">
        <w:rPr>
          <w:rFonts w:eastAsia="Times New Roman" w:cs="Times New Roman"/>
          <w:b/>
          <w:szCs w:val="24"/>
        </w:rPr>
        <w:t xml:space="preserve">ΠΡΟΕΔΡΕΥΩΝ (Γεώργιος Βαρεμένος): </w:t>
      </w:r>
      <w:r>
        <w:rPr>
          <w:rFonts w:eastAsia="Times New Roman" w:cs="Times New Roman"/>
          <w:szCs w:val="24"/>
        </w:rPr>
        <w:t>Συνεπώς η</w:t>
      </w:r>
      <w:r>
        <w:rPr>
          <w:rFonts w:eastAsia="Times New Roman" w:cs="Times New Roman"/>
          <w:szCs w:val="24"/>
        </w:rPr>
        <w:t xml:space="preserve"> Βουλή ενέκρινε τη ζητηθείσα άδεια. </w:t>
      </w:r>
    </w:p>
    <w:p w14:paraId="3FCD87A7" w14:textId="77777777" w:rsidR="00BC419A" w:rsidRDefault="0035347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Τάσσος από το ΚΚΕ. </w:t>
      </w:r>
    </w:p>
    <w:p w14:paraId="3FCD87A8" w14:textId="77777777" w:rsidR="00BC419A" w:rsidRDefault="0035347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ΣΤΑΥΡΟΣ ΤΑΣΣΟΣ: </w:t>
      </w:r>
      <w:r>
        <w:rPr>
          <w:rFonts w:eastAsia="Times New Roman" w:cs="Times New Roman"/>
          <w:szCs w:val="24"/>
        </w:rPr>
        <w:t>Ευχαρισ</w:t>
      </w:r>
      <w:r>
        <w:rPr>
          <w:rFonts w:eastAsia="Times New Roman" w:cs="Times New Roman"/>
          <w:szCs w:val="24"/>
        </w:rPr>
        <w:t xml:space="preserve">τώ, κύριε Πρόεδρε. </w:t>
      </w:r>
    </w:p>
    <w:p w14:paraId="3FCD87A9" w14:textId="77777777" w:rsidR="00BC419A" w:rsidRDefault="0035347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της Κυβέρνησης ΣΥΡΙΖΑ</w:t>
      </w:r>
      <w:r>
        <w:rPr>
          <w:rFonts w:eastAsia="Times New Roman" w:cs="Times New Roman"/>
          <w:szCs w:val="24"/>
        </w:rPr>
        <w:t xml:space="preserve"> – </w:t>
      </w:r>
      <w:r>
        <w:rPr>
          <w:rFonts w:eastAsia="Times New Roman" w:cs="Times New Roman"/>
          <w:szCs w:val="24"/>
        </w:rPr>
        <w:t>ΑΝΕΛ</w:t>
      </w:r>
      <w:r>
        <w:rPr>
          <w:rFonts w:eastAsia="Times New Roman" w:cs="Times New Roman"/>
          <w:szCs w:val="24"/>
        </w:rPr>
        <w:t>,</w:t>
      </w:r>
      <w:r>
        <w:rPr>
          <w:rFonts w:eastAsia="Times New Roman" w:cs="Times New Roman"/>
          <w:szCs w:val="24"/>
        </w:rPr>
        <w:t xml:space="preserve"> αλλά και των άλλων αστικών κομμάτων</w:t>
      </w:r>
      <w:r>
        <w:rPr>
          <w:rFonts w:eastAsia="Times New Roman" w:cs="Times New Roman"/>
          <w:szCs w:val="24"/>
        </w:rPr>
        <w:t>,</w:t>
      </w:r>
      <w:r>
        <w:rPr>
          <w:rFonts w:eastAsia="Times New Roman" w:cs="Times New Roman"/>
          <w:szCs w:val="24"/>
        </w:rPr>
        <w:t xml:space="preserve"> και στα ζητήματα κοινωνικής </w:t>
      </w:r>
      <w:r>
        <w:rPr>
          <w:rFonts w:eastAsia="Times New Roman" w:cs="Times New Roman"/>
          <w:szCs w:val="24"/>
        </w:rPr>
        <w:lastRenderedPageBreak/>
        <w:t>πολιτικής, παρά τις επιμέρους διαφορές σας, ο πυρήνας της πολιτικής σας είναι ίδιος. Και αυτός ο πυρήνας είναι ότι οι φτωχοί πληρώνουν τους φτωχότερους. Τα διάφορα αντίμετρα και ισοδύναμα στην πράξη μεταφέρουν πόρους από τους π</w:t>
      </w:r>
      <w:r>
        <w:rPr>
          <w:rFonts w:eastAsia="Times New Roman" w:cs="Times New Roman"/>
          <w:szCs w:val="24"/>
        </w:rPr>
        <w:t xml:space="preserve">ολλούς φτωχούς στους λίγους πλούσιους και δίνουν κάποια ψίχουλα στους φτωχότερους. Αυτό, βέβαια, συνδυάζεται με συγκάλυψη του τι πραγματικά συμβαίνει και με προσπάθεια εξαπάτησης και χειραγώγησης του λαού. </w:t>
      </w:r>
    </w:p>
    <w:p w14:paraId="3FCD87AA" w14:textId="77777777" w:rsidR="00BC419A" w:rsidRDefault="0035347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Χαρακτηριστικό παράδειγμα είναι το </w:t>
      </w:r>
      <w:r>
        <w:rPr>
          <w:rFonts w:eastAsia="Times New Roman" w:cs="Times New Roman"/>
          <w:szCs w:val="24"/>
        </w:rPr>
        <w:t>μεταφορικό ισο</w:t>
      </w:r>
      <w:r>
        <w:rPr>
          <w:rFonts w:eastAsia="Times New Roman" w:cs="Times New Roman"/>
          <w:szCs w:val="24"/>
        </w:rPr>
        <w:t>δύναμο</w:t>
      </w:r>
      <w:r>
        <w:rPr>
          <w:rFonts w:eastAsia="Times New Roman" w:cs="Times New Roman"/>
          <w:szCs w:val="24"/>
        </w:rPr>
        <w:t>, όπου απέναντι στην ανάγκη των νησιωτών και συνολικά του λαού για φθηνές, απρόσκοπτες, σύγχρονες ακτοπλοϊκές συγκοινωνίες τριακόσιες εξήντα πέντε μέρες τον χρόνο, με πληρώματα με μόνιμη και σταθερή εργασία, πλήρη εργασιακά και ασφαλιστικά δικαιώματα</w:t>
      </w:r>
      <w:r>
        <w:rPr>
          <w:rFonts w:eastAsia="Times New Roman" w:cs="Times New Roman"/>
          <w:szCs w:val="24"/>
        </w:rPr>
        <w:t xml:space="preserve"> και οργανικές συνθέσεις, που θα καλύπτουν πλήρως τις ανάγκες των πλοίων και την ασφάλεια της ανθρώπινης ζωής στη θάλασσα, απέναντι στα εξοντωτικά φορολογικά μέτρα και χαράτσια, την κατάργηση του μειωμένου ΦΠΑ στα νησιά, τις μειώσεις των μισθών, των συντάξ</w:t>
      </w:r>
      <w:r>
        <w:rPr>
          <w:rFonts w:eastAsia="Times New Roman" w:cs="Times New Roman"/>
          <w:szCs w:val="24"/>
        </w:rPr>
        <w:t xml:space="preserve">εων, τις κατασχέσεις, τους πλειστηριασμούς, τη </w:t>
      </w:r>
      <w:proofErr w:type="spellStart"/>
      <w:r>
        <w:rPr>
          <w:rFonts w:eastAsia="Times New Roman" w:cs="Times New Roman"/>
          <w:szCs w:val="24"/>
        </w:rPr>
        <w:t>μνημονιακή</w:t>
      </w:r>
      <w:proofErr w:type="spellEnd"/>
      <w:r>
        <w:rPr>
          <w:rFonts w:eastAsia="Times New Roman" w:cs="Times New Roman"/>
          <w:szCs w:val="24"/>
        </w:rPr>
        <w:t xml:space="preserve"> πολιτική μέχρι το 2060 -</w:t>
      </w:r>
      <w:r>
        <w:rPr>
          <w:rFonts w:eastAsia="Times New Roman" w:cs="Times New Roman"/>
          <w:szCs w:val="24"/>
        </w:rPr>
        <w:lastRenderedPageBreak/>
        <w:t xml:space="preserve">χωρίς μνημόνια, αλλά </w:t>
      </w:r>
      <w:proofErr w:type="spellStart"/>
      <w:r>
        <w:rPr>
          <w:rFonts w:eastAsia="Times New Roman" w:cs="Times New Roman"/>
          <w:szCs w:val="24"/>
        </w:rPr>
        <w:t>μνημονιακή</w:t>
      </w:r>
      <w:proofErr w:type="spellEnd"/>
      <w:r>
        <w:rPr>
          <w:rFonts w:eastAsia="Times New Roman" w:cs="Times New Roman"/>
          <w:szCs w:val="24"/>
        </w:rPr>
        <w:t xml:space="preserve"> πολιτική, η ίδια πολιτική δηλαδή- η Κυβέρνηση απαντά με την πρόκληση του </w:t>
      </w:r>
      <w:r>
        <w:rPr>
          <w:rFonts w:eastAsia="Times New Roman" w:cs="Times New Roman"/>
          <w:szCs w:val="24"/>
        </w:rPr>
        <w:t>μεταφορικού ισοδύναμου</w:t>
      </w:r>
      <w:r>
        <w:rPr>
          <w:rFonts w:eastAsia="Times New Roman" w:cs="Times New Roman"/>
          <w:szCs w:val="24"/>
        </w:rPr>
        <w:t>, φέρνοντας στη Βουλή και το σχετικό νομοσχέδιο</w:t>
      </w:r>
      <w:r>
        <w:rPr>
          <w:rFonts w:eastAsia="Times New Roman" w:cs="Times New Roman"/>
          <w:szCs w:val="24"/>
        </w:rPr>
        <w:t xml:space="preserve">, που δεν είναι τίποτα άλλο παρά μια ακόμα μορφή επιδότησης των εφοπλιστών. </w:t>
      </w:r>
    </w:p>
    <w:p w14:paraId="3FCD87AB" w14:textId="77777777" w:rsidR="00BC419A" w:rsidRDefault="0035347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Να σημειωθεί ότι οι εφοπλιστές για τις άγονες γραμμές από την αρχή του χρόνου έχουν ήδη εισπράξει ως επιδότηση 120 εκατομμύρια ευρώ. Το εφοπλιστικό κεφάλαιο θησαυρίζει με τις αυξη</w:t>
      </w:r>
      <w:r>
        <w:rPr>
          <w:rFonts w:eastAsia="Times New Roman"/>
          <w:color w:val="000000"/>
          <w:szCs w:val="24"/>
          <w:shd w:val="clear" w:color="auto" w:fill="FFFFFF"/>
        </w:rPr>
        <w:t>μένες τιμές των εισιτηρίων και των ναύλων μεταφοράς εμπορευμάτων και αυτοκινήτων, με προνόμια, με πενήντα έξι φοροαπαλλαγές -ακόμα και το ουίσκι που πίνουν στα γιοτ τους είναι αφορολόγητο!- που τους αποδίδουν κάθε χρόνο πολλά δισεκατομμύρια ευρώ –που βέβαι</w:t>
      </w:r>
      <w:r>
        <w:rPr>
          <w:rFonts w:eastAsia="Times New Roman"/>
          <w:color w:val="000000"/>
          <w:szCs w:val="24"/>
          <w:shd w:val="clear" w:color="auto" w:fill="FFFFFF"/>
        </w:rPr>
        <w:t>α δεν διανοείστε να θίξετε</w:t>
      </w:r>
      <w:r>
        <w:rPr>
          <w:rFonts w:eastAsia="Times New Roman"/>
          <w:color w:val="000000"/>
          <w:szCs w:val="24"/>
          <w:shd w:val="clear" w:color="auto" w:fill="FFFFFF"/>
        </w:rPr>
        <w:t>,</w:t>
      </w:r>
      <w:r>
        <w:rPr>
          <w:rFonts w:eastAsia="Times New Roman"/>
          <w:color w:val="000000"/>
          <w:szCs w:val="24"/>
          <w:shd w:val="clear" w:color="auto" w:fill="FFFFFF"/>
        </w:rPr>
        <w:t xml:space="preserve"> γιατί αυτές είναι οι «ιερές αγελάδες»- και κρατικές επιδοτήσεις που ξεπέρασαν τ</w:t>
      </w:r>
      <w:r>
        <w:rPr>
          <w:rFonts w:eastAsia="Times New Roman"/>
          <w:color w:val="000000"/>
          <w:szCs w:val="24"/>
          <w:shd w:val="clear" w:color="auto" w:fill="FFFFFF"/>
        </w:rPr>
        <w:t>ο</w:t>
      </w:r>
      <w:r>
        <w:rPr>
          <w:rFonts w:eastAsia="Times New Roman"/>
          <w:color w:val="000000"/>
          <w:szCs w:val="24"/>
          <w:shd w:val="clear" w:color="auto" w:fill="FFFFFF"/>
        </w:rPr>
        <w:t xml:space="preserve"> 1,2 δισεκατομμύρι</w:t>
      </w:r>
      <w:r>
        <w:rPr>
          <w:rFonts w:eastAsia="Times New Roman"/>
          <w:color w:val="000000"/>
          <w:szCs w:val="24"/>
          <w:shd w:val="clear" w:color="auto" w:fill="FFFFFF"/>
        </w:rPr>
        <w:t>ο</w:t>
      </w:r>
      <w:r>
        <w:rPr>
          <w:rFonts w:eastAsia="Times New Roman"/>
          <w:color w:val="000000"/>
          <w:szCs w:val="24"/>
          <w:shd w:val="clear" w:color="auto" w:fill="FFFFFF"/>
        </w:rPr>
        <w:t xml:space="preserve"> ευρώ από τότε που ψηφίστηκε ο ν.2932/2001 για την ακτοπλοΐα, στο πλαίσιο της εφαρμογής του αντιλαϊκού κανονισμού 3577/1992 της Ε</w:t>
      </w:r>
      <w:r>
        <w:rPr>
          <w:rFonts w:eastAsia="Times New Roman"/>
          <w:color w:val="000000"/>
          <w:szCs w:val="24"/>
          <w:shd w:val="clear" w:color="auto" w:fill="FFFFFF"/>
        </w:rPr>
        <w:t xml:space="preserve">υρωπαϊκής Ένωσης για την απελευθέρωση των εσωτερικών θαλάσσιων μεταφορών. </w:t>
      </w:r>
    </w:p>
    <w:p w14:paraId="3FCD87AC" w14:textId="77777777" w:rsidR="00BC419A" w:rsidRDefault="0035347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Με τη μορφή που έχει το νομοσχέδιο </w:t>
      </w:r>
      <w:r>
        <w:rPr>
          <w:rFonts w:eastAsia="Times New Roman"/>
          <w:color w:val="000000"/>
          <w:szCs w:val="24"/>
          <w:shd w:val="clear" w:color="auto" w:fill="FFFFFF"/>
        </w:rPr>
        <w:t>τους</w:t>
      </w:r>
      <w:r>
        <w:rPr>
          <w:rFonts w:eastAsia="Times New Roman"/>
          <w:color w:val="000000"/>
          <w:szCs w:val="24"/>
          <w:shd w:val="clear" w:color="auto" w:fill="FFFFFF"/>
        </w:rPr>
        <w:t xml:space="preserve"> εφοπλιστές όχι μόνο δεν τους βαραίνει τίποτα, αφού ό,τι εισέπρατταν, θα εισπράττουν, όπως δήλωσαν με μεγάλη έμφαση πολλοί κυβερνητικοί Βουλευ</w:t>
      </w:r>
      <w:r>
        <w:rPr>
          <w:rFonts w:eastAsia="Times New Roman"/>
          <w:color w:val="000000"/>
          <w:szCs w:val="24"/>
          <w:shd w:val="clear" w:color="auto" w:fill="FFFFFF"/>
        </w:rPr>
        <w:t xml:space="preserve">τές, χρησιμοποιώντας το ως ένα ατράνταχτο κατ’ αυτούς επιχείρημα για να εγκαλέσουν το ΚΚΕ για την αρνητική του ψήφο. </w:t>
      </w:r>
    </w:p>
    <w:p w14:paraId="3FCD87AD" w14:textId="77777777" w:rsidR="00BC419A" w:rsidRDefault="0035347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Εμείς, κύριοι Βουλευτές της Συμπολίτευσης, είμαστε αντίθετοι με αυτή τη λογική ότι οι φτωχοί πληρώνουν τους φτωχότερους. Το </w:t>
      </w:r>
      <w:r>
        <w:rPr>
          <w:rFonts w:eastAsia="Times New Roman"/>
          <w:color w:val="000000"/>
          <w:szCs w:val="24"/>
          <w:shd w:val="clear" w:color="auto" w:fill="FFFFFF"/>
        </w:rPr>
        <w:t>μεταφορικό ισο</w:t>
      </w:r>
      <w:r>
        <w:rPr>
          <w:rFonts w:eastAsia="Times New Roman"/>
          <w:color w:val="000000"/>
          <w:szCs w:val="24"/>
          <w:shd w:val="clear" w:color="auto" w:fill="FFFFFF"/>
        </w:rPr>
        <w:t>δύναμο</w:t>
      </w:r>
      <w:r>
        <w:rPr>
          <w:rFonts w:eastAsia="Times New Roman"/>
          <w:color w:val="000000"/>
          <w:szCs w:val="24"/>
          <w:shd w:val="clear" w:color="auto" w:fill="FFFFFF"/>
        </w:rPr>
        <w:t xml:space="preserve"> θα ήταν ένα αναδιανεμητικό μέτρο, αν το κόστος του βάραινε τους πλούσιους -στην προκειμένη περίπτωση τους εφοπλιστές- και γινόταν με δραστική μείωση των τιμών των εισιτηρίων και των ναύλων μεταφοράς οχημάτων κατά 50% στην ακτοπλοΐα και δωρεάν μετακί</w:t>
      </w:r>
      <w:r>
        <w:rPr>
          <w:rFonts w:eastAsia="Times New Roman"/>
          <w:color w:val="000000"/>
          <w:szCs w:val="24"/>
          <w:shd w:val="clear" w:color="auto" w:fill="FFFFFF"/>
        </w:rPr>
        <w:t>νηση για τους άνεργους και τις οικογένειές τους, τους στρατευμένους, τα Α</w:t>
      </w:r>
      <w:r>
        <w:rPr>
          <w:rFonts w:eastAsia="Times New Roman"/>
          <w:color w:val="000000"/>
          <w:szCs w:val="24"/>
          <w:shd w:val="clear" w:color="auto" w:fill="FFFFFF"/>
        </w:rPr>
        <w:t>Μ</w:t>
      </w:r>
      <w:r>
        <w:rPr>
          <w:rFonts w:eastAsia="Times New Roman"/>
          <w:color w:val="000000"/>
          <w:szCs w:val="24"/>
          <w:shd w:val="clear" w:color="auto" w:fill="FFFFFF"/>
        </w:rPr>
        <w:t>ΕΑ κ.λπ.</w:t>
      </w:r>
      <w:r>
        <w:rPr>
          <w:rFonts w:eastAsia="Times New Roman"/>
          <w:color w:val="000000"/>
          <w:szCs w:val="24"/>
          <w:shd w:val="clear" w:color="auto" w:fill="FFFFFF"/>
        </w:rPr>
        <w:t>.</w:t>
      </w:r>
      <w:r>
        <w:rPr>
          <w:rFonts w:eastAsia="Times New Roman"/>
          <w:color w:val="000000"/>
          <w:szCs w:val="24"/>
          <w:shd w:val="clear" w:color="auto" w:fill="FFFFFF"/>
        </w:rPr>
        <w:t xml:space="preserve"> </w:t>
      </w:r>
    </w:p>
    <w:p w14:paraId="3FCD87AE" w14:textId="77777777" w:rsidR="00BC419A" w:rsidRDefault="0035347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Αυτό, όμως, δεν μπορείτε να το κάνετε, γιατί, τόσο εσείς όσο και τα άλλα αστικά κόμματα, πίνετε νερό στο όνομα του καπιταλισμού και της Ευρωπαϊκής Ένωσης, του ΝΑΤΟ και των</w:t>
      </w:r>
      <w:r>
        <w:rPr>
          <w:rFonts w:eastAsia="Times New Roman"/>
          <w:color w:val="000000"/>
          <w:szCs w:val="24"/>
          <w:shd w:val="clear" w:color="auto" w:fill="FFFFFF"/>
        </w:rPr>
        <w:t xml:space="preserve"> άλ</w:t>
      </w:r>
      <w:r>
        <w:rPr>
          <w:rFonts w:eastAsia="Times New Roman"/>
          <w:color w:val="000000"/>
          <w:szCs w:val="24"/>
          <w:shd w:val="clear" w:color="auto" w:fill="FFFFFF"/>
        </w:rPr>
        <w:lastRenderedPageBreak/>
        <w:t xml:space="preserve">λων ιμπεριαλιστικών οργανισμών. Υπερηφανεύεστε και διαφημίζετε το τσάκισμα μισθών, συντάξεων και εργατικών δικαιωμάτων για την προσέλκυση επενδύσεων. Είσαστε το πρωτοπαλίκαρο του ιμπεριαλισμού στη γειτονιά μας, εξ ου και τα «μπράβο» που εισπράττετε από </w:t>
      </w:r>
      <w:r>
        <w:rPr>
          <w:rFonts w:eastAsia="Times New Roman"/>
          <w:color w:val="000000"/>
          <w:szCs w:val="24"/>
          <w:shd w:val="clear" w:color="auto" w:fill="FFFFFF"/>
        </w:rPr>
        <w:t xml:space="preserve">τα δεξιά και από τα αριστερά. </w:t>
      </w:r>
    </w:p>
    <w:p w14:paraId="3FCD87AF" w14:textId="77777777" w:rsidR="00BC419A" w:rsidRDefault="0035347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Συγχρόνως η Κυβέρνηση με τα περί δίκαιης ανάπτυξης και η Αντιπολίτευση με τα περί βιώσιμης ανάπτυξης παραμυθιάζετε τους εργαζόμενους και τα λαϊκά στρώματα, αυτούς, δηλαδή, που παράγουν τον πλούτο ότι θα γίνουν και αυτοί πλούσ</w:t>
      </w:r>
      <w:r>
        <w:rPr>
          <w:rFonts w:eastAsia="Times New Roman"/>
          <w:color w:val="000000"/>
          <w:szCs w:val="24"/>
          <w:shd w:val="clear" w:color="auto" w:fill="FFFFFF"/>
        </w:rPr>
        <w:t>ιοι, αν δεχθούν αδιαμαρτύρητα να εκχωρήσουν τον πλούτο, που αυτοί παράγουν, στους εφοπλιστές, στους βιομήχανους, στους τραπεζίτες και γενικά στις περίφημες αγορές.</w:t>
      </w:r>
    </w:p>
    <w:p w14:paraId="3FCD87B0" w14:textId="77777777" w:rsidR="00BC419A" w:rsidRDefault="0035347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Οι εργαζόμενοι και τα λαϊκά στρώματα στα νησιά υποφέρουν από την αντιλαϊκή πολιτική και η Κυ</w:t>
      </w:r>
      <w:r>
        <w:rPr>
          <w:rFonts w:eastAsia="Times New Roman"/>
          <w:color w:val="000000"/>
          <w:szCs w:val="24"/>
          <w:shd w:val="clear" w:color="auto" w:fill="FFFFFF"/>
        </w:rPr>
        <w:t xml:space="preserve">βέρνηση προσπαθεί να τους βγάλει παράλογους, παρουσιάζοντας μια εικονική πραγματικότητα, όπως κάνουν με τα λεγόμενα «αναπτυξιακά συνέδρια» ή με τούτο εδώ το νομοσχέδιο για το </w:t>
      </w:r>
      <w:r>
        <w:rPr>
          <w:rFonts w:eastAsia="Times New Roman"/>
          <w:color w:val="000000"/>
          <w:szCs w:val="24"/>
          <w:shd w:val="clear" w:color="auto" w:fill="FFFFFF"/>
        </w:rPr>
        <w:t>μεταφορικό ισοδύν</w:t>
      </w:r>
      <w:r>
        <w:rPr>
          <w:rFonts w:eastAsia="Times New Roman"/>
          <w:color w:val="000000"/>
          <w:szCs w:val="24"/>
          <w:shd w:val="clear" w:color="auto" w:fill="FFFFFF"/>
        </w:rPr>
        <w:t>αμο του Υπουργείου Εμπορικής Ναυτιλίας και Νησιωτικής Πολιτικής,</w:t>
      </w:r>
      <w:r>
        <w:rPr>
          <w:rFonts w:eastAsia="Times New Roman"/>
          <w:color w:val="000000"/>
          <w:szCs w:val="24"/>
          <w:shd w:val="clear" w:color="auto" w:fill="FFFFFF"/>
        </w:rPr>
        <w:t xml:space="preserve"> που επιχειρεί να κάνει το άσπρο μαύρο.</w:t>
      </w:r>
    </w:p>
    <w:p w14:paraId="3FCD87B1" w14:textId="77777777" w:rsidR="00BC419A" w:rsidRDefault="0035347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Το </w:t>
      </w:r>
      <w:r>
        <w:rPr>
          <w:rFonts w:eastAsia="Times New Roman"/>
          <w:color w:val="000000"/>
          <w:szCs w:val="24"/>
          <w:shd w:val="clear" w:color="auto" w:fill="FFFFFF"/>
        </w:rPr>
        <w:t>μεταφορικό ισοδύναμο</w:t>
      </w:r>
      <w:r>
        <w:rPr>
          <w:rFonts w:eastAsia="Times New Roman"/>
          <w:color w:val="000000"/>
          <w:szCs w:val="24"/>
          <w:shd w:val="clear" w:color="auto" w:fill="FFFFFF"/>
        </w:rPr>
        <w:t xml:space="preserve"> προβάλλεται ως το αντιστάθμισμα της </w:t>
      </w:r>
      <w:proofErr w:type="spellStart"/>
      <w:r>
        <w:rPr>
          <w:rFonts w:eastAsia="Times New Roman"/>
          <w:color w:val="000000"/>
          <w:szCs w:val="24"/>
          <w:shd w:val="clear" w:color="auto" w:fill="FFFFFF"/>
        </w:rPr>
        <w:t>φοροληστείας</w:t>
      </w:r>
      <w:proofErr w:type="spellEnd"/>
      <w:r>
        <w:rPr>
          <w:rFonts w:eastAsia="Times New Roman"/>
          <w:color w:val="000000"/>
          <w:szCs w:val="24"/>
          <w:shd w:val="clear" w:color="auto" w:fill="FFFFFF"/>
        </w:rPr>
        <w:t xml:space="preserve"> απέναντι στα λαϊκά στρώματα των νησιών, μειώνοντας το μεταφορικό κόστος διακίνησης ανθρώπων και εμπορευμάτων. Το κριτήριο για να καθοριστεί το </w:t>
      </w:r>
      <w:r>
        <w:rPr>
          <w:rFonts w:eastAsia="Times New Roman"/>
          <w:color w:val="000000"/>
          <w:szCs w:val="24"/>
          <w:shd w:val="clear" w:color="auto" w:fill="FFFFFF"/>
        </w:rPr>
        <w:t>ποσό του καταβαλλόμενου μεταφορικού κόστους είναι το κόστος των εισιτηρίων των ΚΤΕΛ της ηπειρωτικής Ελλάδας. Το ποσό που θα επιστρέφουν θα είναι διαφορά που θα προκύπτει από τη σύγκριση της τιμής του εισιτηρίου του πλοίου για την οικονομική θέση με το κόστ</w:t>
      </w:r>
      <w:r>
        <w:rPr>
          <w:rFonts w:eastAsia="Times New Roman"/>
          <w:color w:val="000000"/>
          <w:szCs w:val="24"/>
          <w:shd w:val="clear" w:color="auto" w:fill="FFFFFF"/>
        </w:rPr>
        <w:t xml:space="preserve">ος του εισιτηρίου των ΚΤΕΛ για αντίστοιχη απόσταση της ηπειρωτικής χώρας, χρησιμοποιώντας διάφορες παραμέτρους. </w:t>
      </w:r>
    </w:p>
    <w:p w14:paraId="3FCD87B2" w14:textId="77777777" w:rsidR="00BC419A" w:rsidRDefault="0035347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Το </w:t>
      </w:r>
      <w:r>
        <w:rPr>
          <w:rFonts w:eastAsia="Times New Roman"/>
          <w:color w:val="000000"/>
          <w:szCs w:val="24"/>
          <w:shd w:val="clear" w:color="auto" w:fill="FFFFFF"/>
        </w:rPr>
        <w:t>μεταφορικό ισοδύναμο</w:t>
      </w:r>
      <w:r>
        <w:rPr>
          <w:rFonts w:eastAsia="Times New Roman"/>
          <w:color w:val="000000"/>
          <w:szCs w:val="24"/>
          <w:shd w:val="clear" w:color="auto" w:fill="FFFFFF"/>
        </w:rPr>
        <w:t xml:space="preserve"> αποκλείει όσους εργάζονται στα νησιά, καθώς και όσους από τους νησιώτες έχουν δηλώσει στην εφορία ότι η μόνιμη κατοικία</w:t>
      </w:r>
      <w:r>
        <w:rPr>
          <w:rFonts w:eastAsia="Times New Roman"/>
          <w:color w:val="000000"/>
          <w:szCs w:val="24"/>
          <w:shd w:val="clear" w:color="auto" w:fill="FFFFFF"/>
        </w:rPr>
        <w:t xml:space="preserve"> τους βρίσκεται στην ηπειρωτική χώρα. Προφανώς αποκλείει τα λαϊκά στρώματα της ηπειρωτικής χώρας, που χρειάζονται ή θέλουν να ταξιδέψουν στα νησιά. Εάν</w:t>
      </w:r>
      <w:r>
        <w:rPr>
          <w:rFonts w:eastAsia="Times New Roman"/>
          <w:color w:val="000000"/>
          <w:szCs w:val="24"/>
          <w:shd w:val="clear" w:color="auto" w:fill="FFFFFF"/>
        </w:rPr>
        <w:t>,</w:t>
      </w:r>
      <w:r>
        <w:rPr>
          <w:rFonts w:eastAsia="Times New Roman"/>
          <w:color w:val="000000"/>
          <w:szCs w:val="24"/>
          <w:shd w:val="clear" w:color="auto" w:fill="FFFFFF"/>
        </w:rPr>
        <w:t xml:space="preserve"> δηλαδή</w:t>
      </w:r>
      <w:r>
        <w:rPr>
          <w:rFonts w:eastAsia="Times New Roman"/>
          <w:color w:val="000000"/>
          <w:szCs w:val="24"/>
          <w:shd w:val="clear" w:color="auto" w:fill="FFFFFF"/>
        </w:rPr>
        <w:t>,</w:t>
      </w:r>
      <w:r>
        <w:rPr>
          <w:rFonts w:eastAsia="Times New Roman"/>
          <w:color w:val="000000"/>
          <w:szCs w:val="24"/>
          <w:shd w:val="clear" w:color="auto" w:fill="FFFFFF"/>
        </w:rPr>
        <w:t xml:space="preserve"> κάποιος θέλει να πάει σε ένα νησί να κάνει τουρισμό, δεν θα έχει το </w:t>
      </w:r>
      <w:r>
        <w:rPr>
          <w:rFonts w:eastAsia="Times New Roman"/>
          <w:color w:val="000000"/>
          <w:szCs w:val="24"/>
          <w:shd w:val="clear" w:color="auto" w:fill="FFFFFF"/>
        </w:rPr>
        <w:t>μεταφορικό ισοδύναμ</w:t>
      </w:r>
      <w:r>
        <w:rPr>
          <w:rFonts w:eastAsia="Times New Roman"/>
          <w:color w:val="000000"/>
          <w:szCs w:val="24"/>
          <w:shd w:val="clear" w:color="auto" w:fill="FFFFFF"/>
        </w:rPr>
        <w:t>ο, γιατί</w:t>
      </w:r>
      <w:r>
        <w:rPr>
          <w:rFonts w:eastAsia="Times New Roman"/>
          <w:color w:val="000000"/>
          <w:szCs w:val="24"/>
          <w:shd w:val="clear" w:color="auto" w:fill="FFFFFF"/>
        </w:rPr>
        <w:t xml:space="preserve"> αφορά μόνον αυτούς που κατοικούν στα νησιά, για τη μετακίνησή τους από τα </w:t>
      </w:r>
      <w:r>
        <w:rPr>
          <w:rFonts w:eastAsia="Times New Roman"/>
          <w:color w:val="000000"/>
          <w:szCs w:val="24"/>
          <w:shd w:val="clear" w:color="auto" w:fill="FFFFFF"/>
        </w:rPr>
        <w:lastRenderedPageBreak/>
        <w:t>νησιά προς την ηπειρωτική χώρα. Αυτά είναι πολυτέλειες που δεν επιτρέπονται για σας!</w:t>
      </w:r>
    </w:p>
    <w:p w14:paraId="3FCD87B3" w14:textId="77777777" w:rsidR="00BC419A" w:rsidRDefault="0035347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Το ΚΚΕ καλεί τα εργατικά-λαϊκά στρώματα των νησιών να απαντήσουν στην αντιλαϊκή πολιτική και στο</w:t>
      </w:r>
      <w:r>
        <w:rPr>
          <w:rFonts w:eastAsia="Times New Roman"/>
          <w:color w:val="000000"/>
          <w:szCs w:val="24"/>
          <w:shd w:val="clear" w:color="auto" w:fill="FFFFFF"/>
        </w:rPr>
        <w:t>ν εμπαιγμό της Κυβέρνησης. Δυναμώνοντας τώρα την πάλη τους να διεκδικήσουν άμεσα δραστική μείωση των τιμών των εισιτηρίων και των ναύλων μεταφοράς των οχημάτων κατά 50% στην ακτοπλοΐα, δωρεάν μετακίνηση για τους άνεργους και τις οικογένειές τους, τους στρα</w:t>
      </w:r>
      <w:r>
        <w:rPr>
          <w:rFonts w:eastAsia="Times New Roman"/>
          <w:color w:val="000000"/>
          <w:szCs w:val="24"/>
          <w:shd w:val="clear" w:color="auto" w:fill="FFFFFF"/>
        </w:rPr>
        <w:t>τευμένους, τα Α</w:t>
      </w:r>
      <w:r>
        <w:rPr>
          <w:rFonts w:eastAsia="Times New Roman"/>
          <w:color w:val="000000"/>
          <w:szCs w:val="24"/>
          <w:shd w:val="clear" w:color="auto" w:fill="FFFFFF"/>
        </w:rPr>
        <w:t>Μ</w:t>
      </w:r>
      <w:r>
        <w:rPr>
          <w:rFonts w:eastAsia="Times New Roman"/>
          <w:color w:val="000000"/>
          <w:szCs w:val="24"/>
          <w:shd w:val="clear" w:color="auto" w:fill="FFFFFF"/>
        </w:rPr>
        <w:t>ΕΑ, ναυτεργάτες με κλαδική συλλογική σύμβαση εργασίας με αυξήσεις και συγκροτημένα εργασιακά δικαιώματα, που καλύπτουν τις πραγματικές ανάγκες του κλάδου, δρομολόγηση σύγχρονων πλοίων για τη τακτική σύνδεση των νησιών με τα λιμάνια της ηπει</w:t>
      </w:r>
      <w:r>
        <w:rPr>
          <w:rFonts w:eastAsia="Times New Roman"/>
          <w:color w:val="000000"/>
          <w:szCs w:val="24"/>
          <w:shd w:val="clear" w:color="auto" w:fill="FFFFFF"/>
        </w:rPr>
        <w:t xml:space="preserve">ρωτικής Ελλάδας και </w:t>
      </w:r>
      <w:proofErr w:type="spellStart"/>
      <w:r>
        <w:rPr>
          <w:rFonts w:eastAsia="Times New Roman"/>
          <w:color w:val="000000"/>
          <w:szCs w:val="24"/>
          <w:shd w:val="clear" w:color="auto" w:fill="FFFFFF"/>
        </w:rPr>
        <w:t>διανησιωτική</w:t>
      </w:r>
      <w:proofErr w:type="spellEnd"/>
      <w:r>
        <w:rPr>
          <w:rFonts w:eastAsia="Times New Roman"/>
          <w:color w:val="000000"/>
          <w:szCs w:val="24"/>
          <w:shd w:val="clear" w:color="auto" w:fill="FFFFFF"/>
        </w:rPr>
        <w:t xml:space="preserve"> σύνδεση για όλη τη διάρκεια του χρόνου.</w:t>
      </w:r>
    </w:p>
    <w:p w14:paraId="3FCD87B4"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Να επανέλθει ο μειωμένος συντελεστής ΦΠΑ για όλα τα νησιά και να καταργηθεί για τα είδη λαϊκής κατανάλωσης, αφορολόγητο ατομικό όριο για όλους 20.000 ευρώ, προσαυξανόμενο κατά 5.000 ε</w:t>
      </w:r>
      <w:r>
        <w:rPr>
          <w:rFonts w:eastAsia="Times New Roman" w:cs="Times New Roman"/>
          <w:szCs w:val="24"/>
        </w:rPr>
        <w:t>υρώ για κάθε παιδί, να εκπίπτουν από τη φο</w:t>
      </w:r>
      <w:r>
        <w:rPr>
          <w:rFonts w:eastAsia="Times New Roman" w:cs="Times New Roman"/>
          <w:szCs w:val="24"/>
        </w:rPr>
        <w:lastRenderedPageBreak/>
        <w:t xml:space="preserve">ρολόγηση και οι δαπάνες υγείας, ΔΕΗ, θέρμανσης, νερού, τηλεφώνου κ.λπ., κατάργηση του ΕΝΦΙΑ και όλων των χαρατσιών, απαγόρευση των κατασχέσεων και των πλειστηριασμών για την εργατική λαϊκή οικογένεια, αποκλειστικά </w:t>
      </w:r>
      <w:r>
        <w:rPr>
          <w:rFonts w:eastAsia="Times New Roman" w:cs="Times New Roman"/>
          <w:szCs w:val="24"/>
        </w:rPr>
        <w:t>δημόσια ναυτική εκπαίδευση και μετεκπαίδευση για όλους τους ναυτεργάτες.</w:t>
      </w:r>
    </w:p>
    <w:p w14:paraId="3FCD87B5"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Η μάχη των λαϊκών δυνάμεων πρέπει να δοθεί με μεγάλη αποφασιστικότητα για όλα τα προβλήματα, για τις συλλογικές συμβάσεις, τους μισθούς και τις συντάξεις, τα εργασιακά δικαιώματα, την</w:t>
      </w:r>
      <w:r>
        <w:rPr>
          <w:rFonts w:eastAsia="Times New Roman" w:cs="Times New Roman"/>
          <w:szCs w:val="24"/>
        </w:rPr>
        <w:t xml:space="preserve"> υγεία και την πρόνοια, την παιδεία, τις συγκοινωνίες, με κατεύθυνση διεκδίκησης της ανάκτησης των απωλειών της περιόδου κρίσης και της ικανοποίησης όλων των σύγχρονων λαϊκών αναγκών.</w:t>
      </w:r>
    </w:p>
    <w:p w14:paraId="3FCD87B6"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Το ΚΚΕ πρωτοστατεί για την οργάνωση της λαϊκής πάλης στους χώρους δουλει</w:t>
      </w:r>
      <w:r>
        <w:rPr>
          <w:rFonts w:eastAsia="Times New Roman" w:cs="Times New Roman"/>
          <w:szCs w:val="24"/>
        </w:rPr>
        <w:t>άς και στους κλάδους, στη Βουλή, στα δημοτικά και περιφερειακά συμβούλια, παντού για την προώθηση αυτών των διεκδικήσεων, την αποκάλυψη της αντιλαϊκής πολιτικής και τους στόχους που υπηρετεί.</w:t>
      </w:r>
    </w:p>
    <w:p w14:paraId="3FCD87B7"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Ταυτόχρονα, το ΚΚΕ παλεύει και καλεί τις εργατικές λαϊκές δυνάμε</w:t>
      </w:r>
      <w:r>
        <w:rPr>
          <w:rFonts w:eastAsia="Times New Roman" w:cs="Times New Roman"/>
          <w:szCs w:val="24"/>
        </w:rPr>
        <w:t xml:space="preserve">ις να συμπορευθούν μαζί του, ώστε να δυναμώσει </w:t>
      </w:r>
      <w:r>
        <w:rPr>
          <w:rFonts w:eastAsia="Times New Roman" w:cs="Times New Roman"/>
          <w:szCs w:val="24"/>
        </w:rPr>
        <w:lastRenderedPageBreak/>
        <w:t>αποφασιστικά η εργατική λαϊκή αντεπίθεση και η κοινωνική συμμαχία για την ανατροπή της αντιλαϊκής πολιτικής και εξουσίας. Μόνο με την εργατική εξουσία, την κοινωνικοποίηση όλων των μεγάλων επιχειρήσεων, τον κε</w:t>
      </w:r>
      <w:r>
        <w:rPr>
          <w:rFonts w:eastAsia="Times New Roman" w:cs="Times New Roman"/>
          <w:szCs w:val="24"/>
        </w:rPr>
        <w:t>ντρικό σχεδιασμό μπορεί να ανοίξει ο δρόμος, ώστε η οικονομία να υπηρετεί τις ανάγκες του λαού και όχι τα συμφέροντα των μονοπωλίων. Μόνο έτσι μπορούν να εξασφαλιστούν και οι σύγχρονες, ασφαλείς και φθηνές ακτοπλοϊκές συγκοινωνίες για όλα τα νησιά.</w:t>
      </w:r>
    </w:p>
    <w:p w14:paraId="3FCD87B8"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Όπως </w:t>
      </w:r>
      <w:r>
        <w:rPr>
          <w:rFonts w:eastAsia="Times New Roman" w:cs="Times New Roman"/>
          <w:szCs w:val="24"/>
        </w:rPr>
        <w:t>καταλαβαίνετε από αυτά που είπα και όπως έχουμε δηλώσει, άλλωστε και στις επιτροπές, καταψηφίζουμε επί της αρχής το παρόν νομοσχέδιο.</w:t>
      </w:r>
    </w:p>
    <w:p w14:paraId="3FCD87B9"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Επί των άρθρων και επί των τροπολογιών θα τοποθετηθούμε στη δευτερολογία μας, αλλά θα ήθελα τώρα να σημειώσω ένα σοβαρό ζή</w:t>
      </w:r>
      <w:r>
        <w:rPr>
          <w:rFonts w:eastAsia="Times New Roman" w:cs="Times New Roman"/>
          <w:szCs w:val="24"/>
        </w:rPr>
        <w:t>τημα που αφορά την τροπολογία 1268/43 του Υπουργείου Υγείας, την οποία παρεμπιπτόντως εμείς θα υπερψηφίσουμε.</w:t>
      </w:r>
    </w:p>
    <w:p w14:paraId="3FCD87BA"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Με την τροπολογία αυτή δίνεται μια παράταση της θητείας στο επικουρικό προσωπικό που είχε προσληφθεί μέχρι την 1-8-2017. Υπάρχουν, όμως, είκοσι επ</w:t>
      </w:r>
      <w:r>
        <w:rPr>
          <w:rFonts w:eastAsia="Times New Roman" w:cs="Times New Roman"/>
          <w:szCs w:val="24"/>
        </w:rPr>
        <w:t>ικουρικοί στην 4</w:t>
      </w:r>
      <w:r w:rsidRPr="00824953">
        <w:rPr>
          <w:rFonts w:eastAsia="Times New Roman" w:cs="Times New Roman"/>
          <w:szCs w:val="24"/>
          <w:vertAlign w:val="superscript"/>
        </w:rPr>
        <w:t>η</w:t>
      </w:r>
      <w:r>
        <w:rPr>
          <w:rFonts w:eastAsia="Times New Roman" w:cs="Times New Roman"/>
          <w:szCs w:val="24"/>
        </w:rPr>
        <w:t xml:space="preserve"> Περιφέρεια </w:t>
      </w:r>
      <w:r>
        <w:rPr>
          <w:rFonts w:eastAsia="Times New Roman" w:cs="Times New Roman"/>
          <w:szCs w:val="24"/>
        </w:rPr>
        <w:lastRenderedPageBreak/>
        <w:t>Θεσσαλονίκης, που υπέγραψαν τη σύμβασή τους στις 9-8-2017, χωρίς να είναι αυτό δική τους υπαιτιότητα. Όπως καταλαβαίνετε, θα ήταν άδικο αυτοί να αποκλειστούν. Γι’ αυτό ζητάμε από το Υπουργείο Υγείας να συμπεριλάβει και αυτούς τ</w:t>
      </w:r>
      <w:r>
        <w:rPr>
          <w:rFonts w:eastAsia="Times New Roman" w:cs="Times New Roman"/>
          <w:szCs w:val="24"/>
        </w:rPr>
        <w:t>ους είκοσι επικουρικούς, ώστε και αυτών η θητεία να παραταθεί.</w:t>
      </w:r>
    </w:p>
    <w:p w14:paraId="3FCD87BB"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3FCD87BC" w14:textId="77777777" w:rsidR="00BC419A" w:rsidRDefault="0035347C">
      <w:pPr>
        <w:spacing w:line="600" w:lineRule="auto"/>
        <w:ind w:firstLine="720"/>
        <w:contextualSpacing/>
        <w:jc w:val="both"/>
        <w:rPr>
          <w:rFonts w:eastAsia="Times New Roman" w:cs="Times New Roman"/>
          <w:szCs w:val="24"/>
        </w:rPr>
      </w:pPr>
      <w:r w:rsidRPr="00CB5CA0">
        <w:rPr>
          <w:rFonts w:eastAsia="Times New Roman" w:cs="Times New Roman"/>
          <w:b/>
          <w:szCs w:val="24"/>
        </w:rPr>
        <w:t>ΠΡΟΕΔΡΕΥΩΝ (Γεώργιος Βαρεμένος):</w:t>
      </w:r>
      <w:r w:rsidRPr="00CB5CA0">
        <w:rPr>
          <w:rFonts w:eastAsia="Times New Roman" w:cs="Times New Roman"/>
          <w:szCs w:val="24"/>
        </w:rPr>
        <w:t xml:space="preserve"> </w:t>
      </w:r>
      <w:r>
        <w:rPr>
          <w:rFonts w:eastAsia="Times New Roman" w:cs="Times New Roman"/>
          <w:szCs w:val="24"/>
        </w:rPr>
        <w:t>Και εμείς ευχαριστούμε για την τήρηση του χρόνου, κύριε Τάσσο.</w:t>
      </w:r>
    </w:p>
    <w:p w14:paraId="3FCD87BD"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Τον λόγο έχει ο Υφυπουργός κ. Ηλιόπουλος για να παρουσιάσει μια τροπολογία.</w:t>
      </w:r>
    </w:p>
    <w:p w14:paraId="3FCD87BE"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w:t>
      </w:r>
      <w:r>
        <w:rPr>
          <w:rFonts w:eastAsia="Times New Roman" w:cs="Times New Roman"/>
          <w:b/>
          <w:szCs w:val="24"/>
        </w:rPr>
        <w:t>ΗΛΙΟΠΟΥΛΟΣ</w:t>
      </w:r>
      <w:r w:rsidRPr="002620DC">
        <w:rPr>
          <w:rFonts w:eastAsia="Times New Roman" w:cs="Times New Roman"/>
          <w:b/>
          <w:szCs w:val="24"/>
        </w:rPr>
        <w:t xml:space="preserve"> (Υφυπουργός </w:t>
      </w:r>
      <w:r>
        <w:rPr>
          <w:rFonts w:eastAsia="Times New Roman" w:cs="Times New Roman"/>
          <w:b/>
          <w:szCs w:val="24"/>
        </w:rPr>
        <w:t>Εργασ</w:t>
      </w:r>
      <w:r w:rsidRPr="002620DC">
        <w:rPr>
          <w:rFonts w:eastAsia="Times New Roman" w:cs="Times New Roman"/>
          <w:b/>
          <w:szCs w:val="24"/>
        </w:rPr>
        <w:t xml:space="preserve">ίας, </w:t>
      </w:r>
      <w:r>
        <w:rPr>
          <w:rFonts w:eastAsia="Times New Roman" w:cs="Times New Roman"/>
          <w:b/>
          <w:szCs w:val="24"/>
        </w:rPr>
        <w:t>Κοινωνικής Ασφάλισης</w:t>
      </w:r>
      <w:r w:rsidRPr="002620DC">
        <w:rPr>
          <w:rFonts w:eastAsia="Times New Roman" w:cs="Times New Roman"/>
          <w:b/>
          <w:szCs w:val="24"/>
        </w:rPr>
        <w:t xml:space="preserve"> και </w:t>
      </w:r>
      <w:r>
        <w:rPr>
          <w:rFonts w:eastAsia="Times New Roman" w:cs="Times New Roman"/>
          <w:b/>
          <w:szCs w:val="24"/>
        </w:rPr>
        <w:t>Κοινωνικής Αλληλεγγύης</w:t>
      </w:r>
      <w:r w:rsidRPr="002620DC">
        <w:rPr>
          <w:rFonts w:eastAsia="Times New Roman" w:cs="Times New Roman"/>
          <w:b/>
          <w:szCs w:val="24"/>
        </w:rPr>
        <w:t>):</w:t>
      </w:r>
      <w:r w:rsidRPr="002620DC">
        <w:rPr>
          <w:rFonts w:eastAsia="Times New Roman" w:cs="Times New Roman"/>
          <w:szCs w:val="24"/>
        </w:rPr>
        <w:t xml:space="preserve"> </w:t>
      </w:r>
      <w:r>
        <w:rPr>
          <w:rFonts w:eastAsia="Times New Roman" w:cs="Times New Roman"/>
          <w:szCs w:val="24"/>
        </w:rPr>
        <w:t>Ευχαριστώ, κύριε Πρόεδρε.</w:t>
      </w:r>
    </w:p>
    <w:p w14:paraId="3FCD87BF"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Η τροπολογία αφορά μια βελτίωση στον τελευταίο Οργανισμό του Σώματος Επιθεώρησης Εργασίας. Όπως ίσως γνωρίζετε, με τον τελευταίο Οργανισμό του Σώμα</w:t>
      </w:r>
      <w:r>
        <w:rPr>
          <w:rFonts w:eastAsia="Times New Roman" w:cs="Times New Roman"/>
          <w:szCs w:val="24"/>
        </w:rPr>
        <w:t>τος Επιθεώρησης Εργασίας η Επιθεώρηση Εργασίας κλείνει μια σειρά από πληγές που είχαν ανοίξει με το οργανόγραμμα του 2014, αφού δημιουρ</w:t>
      </w:r>
      <w:r>
        <w:rPr>
          <w:rFonts w:eastAsia="Times New Roman" w:cs="Times New Roman"/>
          <w:szCs w:val="24"/>
        </w:rPr>
        <w:lastRenderedPageBreak/>
        <w:t>γήθηκαν μια σειρά από καινούργια τμήματα</w:t>
      </w:r>
      <w:r>
        <w:rPr>
          <w:rFonts w:eastAsia="Times New Roman" w:cs="Times New Roman"/>
          <w:szCs w:val="24"/>
        </w:rPr>
        <w:t>,</w:t>
      </w:r>
      <w:r>
        <w:rPr>
          <w:rFonts w:eastAsia="Times New Roman" w:cs="Times New Roman"/>
          <w:szCs w:val="24"/>
        </w:rPr>
        <w:t xml:space="preserve"> τα οποία είχαν κλείσει, όπως το Τμήμα Νομικής Στήριξης, αλλά και καινούργιες μονάδες.</w:t>
      </w:r>
    </w:p>
    <w:p w14:paraId="3FCD87C0"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Αυτό το οποίο προστίθεται και είχε ήδη κατατεθεί στον διάλογο και από σωματεία εργαζομένων, αλλά και από πολλούς </w:t>
      </w:r>
      <w:r>
        <w:rPr>
          <w:rFonts w:eastAsia="Times New Roman" w:cs="Times New Roman"/>
          <w:szCs w:val="24"/>
        </w:rPr>
        <w:t>ε</w:t>
      </w:r>
      <w:r>
        <w:rPr>
          <w:rFonts w:eastAsia="Times New Roman" w:cs="Times New Roman"/>
          <w:szCs w:val="24"/>
        </w:rPr>
        <w:t>πιθεωρητές, είναι ότι ακριβώς ότι επειδή ο προϊστάμενος</w:t>
      </w:r>
      <w:r>
        <w:rPr>
          <w:rFonts w:eastAsia="Times New Roman" w:cs="Times New Roman"/>
          <w:szCs w:val="24"/>
        </w:rPr>
        <w:t xml:space="preserve"> και ο διευθυντής στην Επιθεώρηση Εργασίας έχει έναν ιδιαίτερα κρίσιμο ρόλο και ελεγκτικό, αλλά και για ζητήματα εσωτερικού ελέγχου, είναι απαραίτητο οι άνθρωποι οι οποίοι κρίνονται ως προϊστάμενοι και διευθυντές, πέρα από τα υπόλοιπα κριτήρια που βάζει ο </w:t>
      </w:r>
      <w:r>
        <w:rPr>
          <w:rFonts w:eastAsia="Times New Roman" w:cs="Times New Roman"/>
          <w:szCs w:val="24"/>
        </w:rPr>
        <w:t xml:space="preserve">Δημοσιοϋπαλληλικός Κώδικας, να έχουν τουλάχιστον τρία χρόνια προϋπηρεσία ως Επιθεωρητές Εργασίας, έτσι ώστε πραγματικά να μπορούν να </w:t>
      </w:r>
      <w:proofErr w:type="spellStart"/>
      <w:r>
        <w:rPr>
          <w:rFonts w:eastAsia="Times New Roman" w:cs="Times New Roman"/>
          <w:szCs w:val="24"/>
        </w:rPr>
        <w:t>αντ</w:t>
      </w:r>
      <w:r>
        <w:rPr>
          <w:rFonts w:eastAsia="Times New Roman" w:cs="Times New Roman"/>
          <w:szCs w:val="24"/>
        </w:rPr>
        <w:t>ε</w:t>
      </w:r>
      <w:r>
        <w:rPr>
          <w:rFonts w:eastAsia="Times New Roman" w:cs="Times New Roman"/>
          <w:szCs w:val="24"/>
        </w:rPr>
        <w:t>πεξέλθουν</w:t>
      </w:r>
      <w:proofErr w:type="spellEnd"/>
      <w:r>
        <w:rPr>
          <w:rFonts w:eastAsia="Times New Roman" w:cs="Times New Roman"/>
          <w:szCs w:val="24"/>
        </w:rPr>
        <w:t xml:space="preserve"> στο συγκεκριμένο καθήκον. Αυτή είναι η τροπολογία.</w:t>
      </w:r>
    </w:p>
    <w:p w14:paraId="3FCD87C1"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3FCD87C2" w14:textId="77777777" w:rsidR="00BC419A" w:rsidRDefault="0035347C">
      <w:pPr>
        <w:spacing w:line="600" w:lineRule="auto"/>
        <w:ind w:firstLine="720"/>
        <w:contextualSpacing/>
        <w:jc w:val="both"/>
        <w:rPr>
          <w:rFonts w:eastAsia="Times New Roman" w:cs="Times New Roman"/>
          <w:szCs w:val="24"/>
        </w:rPr>
      </w:pPr>
      <w:r w:rsidRPr="00CB5CA0">
        <w:rPr>
          <w:rFonts w:eastAsia="Times New Roman" w:cs="Times New Roman"/>
          <w:b/>
          <w:szCs w:val="24"/>
        </w:rPr>
        <w:t>ΠΡΟΕΔΡΕΥΩΝ (Γεώργιος Βαρεμένος):</w:t>
      </w:r>
      <w:r w:rsidRPr="00CB5CA0">
        <w:rPr>
          <w:rFonts w:eastAsia="Times New Roman" w:cs="Times New Roman"/>
          <w:szCs w:val="24"/>
        </w:rPr>
        <w:t xml:space="preserve"> </w:t>
      </w:r>
      <w:r>
        <w:rPr>
          <w:rFonts w:eastAsia="Times New Roman" w:cs="Times New Roman"/>
          <w:szCs w:val="24"/>
        </w:rPr>
        <w:t>Ο Υφυπουργός Π</w:t>
      </w:r>
      <w:r>
        <w:rPr>
          <w:rFonts w:eastAsia="Times New Roman" w:cs="Times New Roman"/>
          <w:szCs w:val="24"/>
        </w:rPr>
        <w:t>ολιτισμού θέλει, επίσης, να παρουσιάσει μια τροπολογία.</w:t>
      </w:r>
    </w:p>
    <w:p w14:paraId="3FCD87C3" w14:textId="77777777" w:rsidR="00BC419A" w:rsidRDefault="0035347C">
      <w:pPr>
        <w:spacing w:line="600" w:lineRule="auto"/>
        <w:ind w:firstLine="720"/>
        <w:contextualSpacing/>
        <w:jc w:val="both"/>
        <w:rPr>
          <w:rFonts w:eastAsia="Times New Roman" w:cs="Times New Roman"/>
          <w:szCs w:val="24"/>
        </w:rPr>
      </w:pPr>
      <w:r w:rsidRPr="00A76752">
        <w:rPr>
          <w:rFonts w:eastAsia="Times New Roman" w:cs="Times New Roman"/>
          <w:b/>
          <w:szCs w:val="24"/>
        </w:rPr>
        <w:t>ΚΩΝΣΤΑΝΤΙΝΟΣ ΣΤΡΑΤΗΣ (Υφυπουργός Πολιτισμού και Αθλητισμού):</w:t>
      </w:r>
      <w:r>
        <w:rPr>
          <w:rFonts w:eastAsia="Times New Roman" w:cs="Times New Roman"/>
          <w:b/>
          <w:szCs w:val="24"/>
        </w:rPr>
        <w:t xml:space="preserve"> </w:t>
      </w:r>
      <w:r>
        <w:rPr>
          <w:rFonts w:eastAsia="Times New Roman" w:cs="Times New Roman"/>
          <w:szCs w:val="24"/>
        </w:rPr>
        <w:t>Καλημέρα, κύριοι Βουλευτές.</w:t>
      </w:r>
    </w:p>
    <w:p w14:paraId="3FCD87C4"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Παρουσιάζω σήμερα τη με αριθμό 1632/37 τροπολογία που αφορά το πλαίσιο διαχείρισης των ακινήτων και ιδίως των </w:t>
      </w:r>
      <w:proofErr w:type="spellStart"/>
      <w:r>
        <w:rPr>
          <w:rFonts w:eastAsia="Times New Roman" w:cs="Times New Roman"/>
          <w:szCs w:val="24"/>
        </w:rPr>
        <w:t>α</w:t>
      </w:r>
      <w:r>
        <w:rPr>
          <w:rFonts w:eastAsia="Times New Roman" w:cs="Times New Roman"/>
          <w:szCs w:val="24"/>
        </w:rPr>
        <w:t>ναψυκτηρίων</w:t>
      </w:r>
      <w:proofErr w:type="spellEnd"/>
      <w:r>
        <w:rPr>
          <w:rFonts w:eastAsia="Times New Roman" w:cs="Times New Roman"/>
          <w:szCs w:val="24"/>
        </w:rPr>
        <w:t xml:space="preserve"> των αρχαιολογικών χώρων και των μουσείων της χώρας. Περίπου ογδόντα αναψυκτήρια λειτουργούν στους αρχαιολογικούς χώρους και τα μουσεία της χώρας, σαράντα εκ των οποίων είναι στους μεγαλύτερους χώρους που συγκεντρώνουν εκατομμύρια επισκεπτών και</w:t>
      </w:r>
      <w:r>
        <w:rPr>
          <w:rFonts w:eastAsia="Times New Roman" w:cs="Times New Roman"/>
          <w:szCs w:val="24"/>
        </w:rPr>
        <w:t xml:space="preserve"> ειδικότερα δεκαπέντε στους πολύ μεγάλους χώρους που αποτελούν και τη βιτρίνα της χώρας. </w:t>
      </w:r>
    </w:p>
    <w:p w14:paraId="3FCD87C5"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Το πλαίσιο διαχείρισης των εν λόγω </w:t>
      </w:r>
      <w:proofErr w:type="spellStart"/>
      <w:r>
        <w:rPr>
          <w:rFonts w:eastAsia="Times New Roman" w:cs="Times New Roman"/>
          <w:szCs w:val="24"/>
        </w:rPr>
        <w:t>αναψυκτηρίων</w:t>
      </w:r>
      <w:proofErr w:type="spellEnd"/>
      <w:r>
        <w:rPr>
          <w:rFonts w:eastAsia="Times New Roman" w:cs="Times New Roman"/>
          <w:szCs w:val="24"/>
        </w:rPr>
        <w:t xml:space="preserve"> γινόταν μέχρι σήμερα με τον ν.2557/1997 που προέβλεπε</w:t>
      </w:r>
      <w:r>
        <w:rPr>
          <w:rFonts w:eastAsia="Times New Roman" w:cs="Times New Roman"/>
          <w:szCs w:val="24"/>
        </w:rPr>
        <w:t>,</w:t>
      </w:r>
      <w:r>
        <w:rPr>
          <w:rFonts w:eastAsia="Times New Roman" w:cs="Times New Roman"/>
          <w:szCs w:val="24"/>
        </w:rPr>
        <w:t xml:space="preserve"> ουσιαστικά</w:t>
      </w:r>
      <w:r>
        <w:rPr>
          <w:rFonts w:eastAsia="Times New Roman" w:cs="Times New Roman"/>
          <w:szCs w:val="24"/>
        </w:rPr>
        <w:t>,</w:t>
      </w:r>
      <w:r>
        <w:rPr>
          <w:rFonts w:eastAsia="Times New Roman" w:cs="Times New Roman"/>
          <w:szCs w:val="24"/>
        </w:rPr>
        <w:t xml:space="preserve"> μόνο εκμισθώσεις των χώρων αυτών. Με την τροπολογία</w:t>
      </w:r>
      <w:r>
        <w:rPr>
          <w:rFonts w:eastAsia="Times New Roman" w:cs="Times New Roman"/>
          <w:szCs w:val="24"/>
        </w:rPr>
        <w:t xml:space="preserve"> κατ’ αρχάς διευρύνουμε τους σκοπούς του Ταμείου Αρχαιολογικών Πόρων, ώστε πέρα από την άντληση εσόδων μέσω εκμισθώσεων, να αποσκοπεί το </w:t>
      </w:r>
      <w:r>
        <w:rPr>
          <w:rFonts w:eastAsia="Times New Roman" w:cs="Times New Roman"/>
          <w:szCs w:val="24"/>
        </w:rPr>
        <w:t>τ</w:t>
      </w:r>
      <w:r>
        <w:rPr>
          <w:rFonts w:eastAsia="Times New Roman" w:cs="Times New Roman"/>
          <w:szCs w:val="24"/>
        </w:rPr>
        <w:t>αμείο και στην ανάδειξη της πολιτιστικής κληρονομιάς και στην παροχή προϊόντων και υπηρεσιών υψηλής ποιότητας, προκειμ</w:t>
      </w:r>
      <w:r>
        <w:rPr>
          <w:rFonts w:eastAsia="Times New Roman" w:cs="Times New Roman"/>
          <w:szCs w:val="24"/>
        </w:rPr>
        <w:t xml:space="preserve">ένου να τίθενται συγκεκριμένοι όροι πολύ αυστηροί για τη λειτουργία των εν λόγω ακινήτων και </w:t>
      </w:r>
      <w:proofErr w:type="spellStart"/>
      <w:r>
        <w:rPr>
          <w:rFonts w:eastAsia="Times New Roman" w:cs="Times New Roman"/>
          <w:szCs w:val="24"/>
        </w:rPr>
        <w:t>αναψυκτηρίων</w:t>
      </w:r>
      <w:proofErr w:type="spellEnd"/>
      <w:r>
        <w:rPr>
          <w:rFonts w:eastAsia="Times New Roman" w:cs="Times New Roman"/>
          <w:szCs w:val="24"/>
        </w:rPr>
        <w:t>.</w:t>
      </w:r>
    </w:p>
    <w:p w14:paraId="3FCD87C6"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lastRenderedPageBreak/>
        <w:t>Επίσης, διευρύνονται τα εργαλεία με τα οποία το Ταμείο Αρχαιολογικών Πόρων μπορεί να αξιοποιεί τα εν λόγω αναψυκτήρια. Πέρα από τις εκμισθώσεις προστ</w:t>
      </w:r>
      <w:r>
        <w:rPr>
          <w:rFonts w:eastAsia="Times New Roman" w:cs="Times New Roman"/>
          <w:szCs w:val="24"/>
        </w:rPr>
        <w:t>ίθενται δημόσιες συμβάσεις, συμβάσεις παραχώρησης, συμβάσεις παραχώρησης ειδικά σε φορείς κοινωνικής και αλληλέγγυας οικονομίας και η δυνατότητα –κάτι που θα μελετηθεί αν είναι ωφέλιμο- ίδρυσης νομικού προσώπου το οποίο θα αναλάβει να διαχειριστεί κατ’ απο</w:t>
      </w:r>
      <w:r>
        <w:rPr>
          <w:rFonts w:eastAsia="Times New Roman" w:cs="Times New Roman"/>
          <w:szCs w:val="24"/>
        </w:rPr>
        <w:t>κλειστικότητα κάποια από αυτά τα αναψυκτήρια μετά από μελέτη. Αυτό θα υλοποιηθεί μετά από έγκριση του Κεντρικού Αρχαιολογικού Συμβουλίου, δηλαδή αφού πιστοποιηθεί και επιστημονικά όλο αυτό το πρόγραμμα αξιοποίησης και ανάπτυξης.</w:t>
      </w:r>
    </w:p>
    <w:p w14:paraId="3FCD87C7"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Τίθεται το μεγάλο ερώτημα τ</w:t>
      </w:r>
      <w:r>
        <w:rPr>
          <w:rFonts w:eastAsia="Times New Roman" w:cs="Times New Roman"/>
          <w:szCs w:val="24"/>
        </w:rPr>
        <w:t>ι κάνουμε με τα αναψυκτήρια που αυτή τη στιγμή είναι κενά, κλειστά, γιατί έχει λήξει ο προηγούμενος γύρος συμβάσεων και οι προηγούμενοι εκμισθωτές έχουν αποχωρήσει. Εισηγούμαστε, λοιπόν, μία εξαιρετική ρύθμιση, η οποία εδράζεται στα εξής δεδομένα: Πρώτα απ</w:t>
      </w:r>
      <w:r>
        <w:rPr>
          <w:rFonts w:eastAsia="Times New Roman" w:cs="Times New Roman"/>
          <w:szCs w:val="24"/>
        </w:rPr>
        <w:t xml:space="preserve">’ όλα τίθενται ισχυροί λόγοι δημοσίου συμφέροντος. Οι αρχαιολογικοί </w:t>
      </w:r>
      <w:r>
        <w:rPr>
          <w:rFonts w:eastAsia="Times New Roman" w:cs="Times New Roman"/>
          <w:szCs w:val="24"/>
        </w:rPr>
        <w:lastRenderedPageBreak/>
        <w:t xml:space="preserve">χώροι και τα μουσεία είναι επισκέψιμα από εκατομμύρια επισκεπτών από όλον τον κόσμο και τίθενται ζητήματα υγείας, αλλά και ζητήματα δυσφήμισης της χώρας. </w:t>
      </w:r>
    </w:p>
    <w:p w14:paraId="3FCD87C8"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Δεύτερο στοιχείο που λαμβάνουμε υ</w:t>
      </w:r>
      <w:r>
        <w:rPr>
          <w:rFonts w:eastAsia="Times New Roman" w:cs="Times New Roman"/>
          <w:szCs w:val="24"/>
        </w:rPr>
        <w:t xml:space="preserve">π’ </w:t>
      </w:r>
      <w:proofErr w:type="spellStart"/>
      <w:r>
        <w:rPr>
          <w:rFonts w:eastAsia="Times New Roman" w:cs="Times New Roman"/>
          <w:szCs w:val="24"/>
        </w:rPr>
        <w:t>όψιν</w:t>
      </w:r>
      <w:proofErr w:type="spellEnd"/>
      <w:r>
        <w:rPr>
          <w:rFonts w:eastAsia="Times New Roman" w:cs="Times New Roman"/>
          <w:szCs w:val="24"/>
        </w:rPr>
        <w:t xml:space="preserve"> μας είναι ότι οι μισθώσεις αυτές καθαυτές εξαιρούνται από το πεδίο εφαρμογής της νομοθεσίας, της ευρωπαϊκής και της ελληνικής, για τις δημόσιες συμβάσεις.</w:t>
      </w:r>
    </w:p>
    <w:p w14:paraId="3FCD87C9"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Τρίτο στοιχείο είναι ότι σ’ αυτές τις νομοθεσίες</w:t>
      </w:r>
      <w:r>
        <w:rPr>
          <w:rFonts w:eastAsia="Times New Roman" w:cs="Times New Roman"/>
          <w:szCs w:val="24"/>
        </w:rPr>
        <w:t>,</w:t>
      </w:r>
      <w:r>
        <w:rPr>
          <w:rFonts w:eastAsia="Times New Roman" w:cs="Times New Roman"/>
          <w:szCs w:val="24"/>
        </w:rPr>
        <w:t xml:space="preserve"> οι οποίες δεν έχουν εφαρμογή ως γράμμα του </w:t>
      </w:r>
      <w:r>
        <w:rPr>
          <w:rFonts w:eastAsia="Times New Roman" w:cs="Times New Roman"/>
          <w:szCs w:val="24"/>
        </w:rPr>
        <w:t xml:space="preserve">νόμου στις εκμισθώσεις, προβλέπονται εξαιρετικές ρυθμίσεις για περιπτώσεις όπου υπάρχει δημόσιο συμφέρον και δεν υπάρχει ευθύνη της αναθέτουσας αρχής. Έτσι προτείνουμε με την τροπολογία να υπάρξει μία δυνατότητα βραχυχρόνιων συμβάσεων μέχρι δεκαοκτώ μήνες </w:t>
      </w:r>
      <w:r>
        <w:rPr>
          <w:rFonts w:eastAsia="Times New Roman" w:cs="Times New Roman"/>
          <w:szCs w:val="24"/>
        </w:rPr>
        <w:t>για μία φορά και μόνο και με την ύπαρξη ισχυρών ρητρών εκτίμησης των μισθωμάτων που θα προκύψουν μέσα απ’ αυτή τη διαδικασία.</w:t>
      </w:r>
    </w:p>
    <w:p w14:paraId="3FCD87CA"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Στη συνέχεια διατηρούμε σε ισχύ διάφορες άλλες διατάξεις της ισχύουσας νομοθεσίας που έχουν να κάνουν με την αποβολή των μισθωτών,</w:t>
      </w:r>
      <w:r>
        <w:rPr>
          <w:rFonts w:eastAsia="Times New Roman" w:cs="Times New Roman"/>
          <w:szCs w:val="24"/>
        </w:rPr>
        <w:t xml:space="preserve"> με το πλαίσιο παραχώρησης ακινήτων </w:t>
      </w:r>
      <w:r>
        <w:rPr>
          <w:rFonts w:eastAsia="Times New Roman" w:cs="Times New Roman"/>
          <w:szCs w:val="24"/>
        </w:rPr>
        <w:lastRenderedPageBreak/>
        <w:t xml:space="preserve">από το Υπουργείο Πολιτισμού και βέβαια με την </w:t>
      </w:r>
      <w:proofErr w:type="spellStart"/>
      <w:r>
        <w:rPr>
          <w:rFonts w:eastAsia="Times New Roman" w:cs="Times New Roman"/>
          <w:szCs w:val="24"/>
        </w:rPr>
        <w:t>αδειοδότηση</w:t>
      </w:r>
      <w:proofErr w:type="spellEnd"/>
      <w:r>
        <w:rPr>
          <w:rFonts w:eastAsia="Times New Roman" w:cs="Times New Roman"/>
          <w:szCs w:val="24"/>
        </w:rPr>
        <w:t xml:space="preserve"> των </w:t>
      </w:r>
      <w:proofErr w:type="spellStart"/>
      <w:r>
        <w:rPr>
          <w:rFonts w:eastAsia="Times New Roman" w:cs="Times New Roman"/>
          <w:szCs w:val="24"/>
        </w:rPr>
        <w:t>αναψυκτηρίων</w:t>
      </w:r>
      <w:proofErr w:type="spellEnd"/>
      <w:r>
        <w:rPr>
          <w:rFonts w:eastAsia="Times New Roman" w:cs="Times New Roman"/>
          <w:szCs w:val="24"/>
        </w:rPr>
        <w:t xml:space="preserve"> αποκλειστικά από το Υπουργείο Πολιτισμού. Οι αρχαιολογικοί χώροι, τα μουσεία, τα μνημεία της χώρας είναι συγκεκριμένα, ένα αναψυκτήριο σε κάθε έν</w:t>
      </w:r>
      <w:r>
        <w:rPr>
          <w:rFonts w:eastAsia="Times New Roman" w:cs="Times New Roman"/>
          <w:szCs w:val="24"/>
        </w:rPr>
        <w:t xml:space="preserve">α απ’ αυτά. Μόνο ο Υπουργός Πολιτισμού μπορεί να </w:t>
      </w:r>
      <w:proofErr w:type="spellStart"/>
      <w:r>
        <w:rPr>
          <w:rFonts w:eastAsia="Times New Roman" w:cs="Times New Roman"/>
          <w:szCs w:val="24"/>
        </w:rPr>
        <w:t>αδειοδοτεί</w:t>
      </w:r>
      <w:proofErr w:type="spellEnd"/>
      <w:r>
        <w:rPr>
          <w:rFonts w:eastAsia="Times New Roman" w:cs="Times New Roman"/>
          <w:szCs w:val="24"/>
        </w:rPr>
        <w:t xml:space="preserve"> τη λειτουργία αυτών των χώρων ως </w:t>
      </w:r>
      <w:proofErr w:type="spellStart"/>
      <w:r>
        <w:rPr>
          <w:rFonts w:eastAsia="Times New Roman" w:cs="Times New Roman"/>
          <w:szCs w:val="24"/>
        </w:rPr>
        <w:t>αναψυκτηρίων</w:t>
      </w:r>
      <w:proofErr w:type="spellEnd"/>
      <w:r>
        <w:rPr>
          <w:rFonts w:eastAsia="Times New Roman" w:cs="Times New Roman"/>
          <w:szCs w:val="24"/>
        </w:rPr>
        <w:t>.</w:t>
      </w:r>
    </w:p>
    <w:p w14:paraId="3FCD87CB"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3FCD87CC" w14:textId="77777777" w:rsidR="00BC419A" w:rsidRDefault="0035347C">
      <w:pPr>
        <w:spacing w:line="600" w:lineRule="auto"/>
        <w:ind w:firstLine="720"/>
        <w:contextualSpacing/>
        <w:jc w:val="both"/>
        <w:rPr>
          <w:rFonts w:eastAsia="Times New Roman" w:cs="Times New Roman"/>
          <w:szCs w:val="24"/>
        </w:rPr>
      </w:pPr>
      <w:r w:rsidRPr="00A76752">
        <w:rPr>
          <w:rFonts w:eastAsia="Times New Roman" w:cs="Times New Roman"/>
          <w:b/>
          <w:szCs w:val="24"/>
        </w:rPr>
        <w:t>ΠΡΟΕΔΡΕΥΩΝ (Γεώργιος Βαρεμένος):</w:t>
      </w:r>
      <w:r>
        <w:rPr>
          <w:rFonts w:eastAsia="Times New Roman" w:cs="Times New Roman"/>
          <w:b/>
          <w:szCs w:val="24"/>
        </w:rPr>
        <w:t xml:space="preserve"> </w:t>
      </w:r>
      <w:r>
        <w:rPr>
          <w:rFonts w:eastAsia="Times New Roman" w:cs="Times New Roman"/>
          <w:szCs w:val="24"/>
        </w:rPr>
        <w:t>Ευχαριστούμε πολύ.</w:t>
      </w:r>
    </w:p>
    <w:p w14:paraId="3FCD87CD" w14:textId="77777777" w:rsidR="00BC419A" w:rsidRDefault="0035347C">
      <w:pPr>
        <w:tabs>
          <w:tab w:val="left" w:pos="3119"/>
        </w:tabs>
        <w:spacing w:line="600" w:lineRule="auto"/>
        <w:ind w:firstLine="720"/>
        <w:contextualSpacing/>
        <w:jc w:val="both"/>
        <w:rPr>
          <w:rFonts w:eastAsia="Times New Roman" w:cs="Times New Roman"/>
        </w:rPr>
      </w:pPr>
      <w:r w:rsidRPr="00703F1D">
        <w:rPr>
          <w:rFonts w:eastAsia="Times New Roman" w:cs="Times New Roman"/>
        </w:rPr>
        <w:t>Κυρίες και κύριοι συνάδελφοι, έχω την τιμή να ανακοινώσω στο Σώμα ότι τη συνεδρίασή μα</w:t>
      </w:r>
      <w:r w:rsidRPr="00703F1D">
        <w:rPr>
          <w:rFonts w:eastAsia="Times New Roman" w:cs="Times New Roman"/>
        </w:rPr>
        <w:t xml:space="preserve">ς παρακολουθούν από τα άνω δυτικά θεωρεία, αφού προηγουμένως ξεναγήθηκαν στην έκθεση της αίθουσας </w:t>
      </w:r>
      <w:r>
        <w:rPr>
          <w:rFonts w:eastAsia="Times New Roman" w:cs="Times New Roman"/>
        </w:rPr>
        <w:t>«</w:t>
      </w:r>
      <w:r w:rsidRPr="00703F1D">
        <w:rPr>
          <w:rFonts w:eastAsia="Times New Roman" w:cs="Times New Roman"/>
        </w:rPr>
        <w:t>ΕΛΕΥΘΕΡΙΟΣ ΒΕΝΙΖΕΛΟΣ</w:t>
      </w:r>
      <w:r>
        <w:rPr>
          <w:rFonts w:eastAsia="Times New Roman" w:cs="Times New Roman"/>
        </w:rPr>
        <w:t>»</w:t>
      </w:r>
      <w:r w:rsidRPr="00703F1D">
        <w:rPr>
          <w:rFonts w:eastAsia="Times New Roman" w:cs="Times New Roman"/>
        </w:rPr>
        <w:t xml:space="preserve"> και ενημερώθηκαν για την ιστορία του κτηρίου και τον τρόπο οργάνωσης και λειτουργίας της Βουλής, τριάντα </w:t>
      </w:r>
      <w:r>
        <w:rPr>
          <w:rFonts w:eastAsia="Times New Roman" w:cs="Times New Roman"/>
        </w:rPr>
        <w:t>τέσσερις</w:t>
      </w:r>
      <w:r w:rsidRPr="00703F1D">
        <w:rPr>
          <w:rFonts w:eastAsia="Times New Roman" w:cs="Times New Roman"/>
        </w:rPr>
        <w:t xml:space="preserve"> μαθητές και μαθήτριες και </w:t>
      </w:r>
      <w:r>
        <w:rPr>
          <w:rFonts w:eastAsia="Times New Roman" w:cs="Times New Roman"/>
        </w:rPr>
        <w:t>τρεις</w:t>
      </w:r>
      <w:r w:rsidRPr="00703F1D">
        <w:rPr>
          <w:rFonts w:eastAsia="Times New Roman" w:cs="Times New Roman"/>
        </w:rPr>
        <w:t xml:space="preserve"> ε</w:t>
      </w:r>
      <w:r>
        <w:rPr>
          <w:rFonts w:eastAsia="Times New Roman" w:cs="Times New Roman"/>
        </w:rPr>
        <w:t>κπαιδευτικοί συνοδοί τους από τα Εκπαιδευτήρια «Ο Πλάτων»</w:t>
      </w:r>
      <w:r w:rsidRPr="00703F1D">
        <w:rPr>
          <w:rFonts w:eastAsia="Times New Roman" w:cs="Times New Roman"/>
        </w:rPr>
        <w:t xml:space="preserve">. </w:t>
      </w:r>
    </w:p>
    <w:p w14:paraId="3FCD87CE" w14:textId="77777777" w:rsidR="00BC419A" w:rsidRDefault="0035347C">
      <w:pPr>
        <w:spacing w:line="600" w:lineRule="auto"/>
        <w:ind w:firstLine="720"/>
        <w:contextualSpacing/>
        <w:jc w:val="both"/>
        <w:rPr>
          <w:rFonts w:eastAsia="Times New Roman" w:cs="Times New Roman"/>
        </w:rPr>
      </w:pPr>
      <w:r w:rsidRPr="00703F1D">
        <w:rPr>
          <w:rFonts w:eastAsia="Times New Roman" w:cs="Times New Roman"/>
        </w:rPr>
        <w:t xml:space="preserve">Η Βουλή </w:t>
      </w:r>
      <w:r>
        <w:rPr>
          <w:rFonts w:eastAsia="Times New Roman" w:cs="Times New Roman"/>
        </w:rPr>
        <w:t>σάς</w:t>
      </w:r>
      <w:r w:rsidRPr="00703F1D">
        <w:rPr>
          <w:rFonts w:eastAsia="Times New Roman" w:cs="Times New Roman"/>
        </w:rPr>
        <w:t xml:space="preserve"> καλωσορίζει. </w:t>
      </w:r>
    </w:p>
    <w:p w14:paraId="3FCD87CF" w14:textId="77777777" w:rsidR="00BC419A" w:rsidRDefault="0035347C">
      <w:pPr>
        <w:spacing w:line="600" w:lineRule="auto"/>
        <w:ind w:firstLine="709"/>
        <w:contextualSpacing/>
        <w:jc w:val="center"/>
        <w:rPr>
          <w:rFonts w:eastAsia="Times New Roman" w:cs="Times New Roman"/>
        </w:rPr>
      </w:pPr>
      <w:r w:rsidRPr="00703F1D">
        <w:rPr>
          <w:rFonts w:eastAsia="Times New Roman" w:cs="Times New Roman"/>
        </w:rPr>
        <w:t>(Χειροκροτήματα απ’ όλες τις πτέρυγες της Βουλής)</w:t>
      </w:r>
    </w:p>
    <w:p w14:paraId="3FCD87D0"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Τον λόγο έχει ο ειδικός αγορητής των Ανεξαρτήτων Ελλήνων κ. </w:t>
      </w:r>
      <w:proofErr w:type="spellStart"/>
      <w:r>
        <w:rPr>
          <w:rFonts w:eastAsia="Times New Roman" w:cs="Times New Roman"/>
          <w:szCs w:val="24"/>
        </w:rPr>
        <w:t>Παπαχριστόπουλος</w:t>
      </w:r>
      <w:proofErr w:type="spellEnd"/>
      <w:r>
        <w:rPr>
          <w:rFonts w:eastAsia="Times New Roman" w:cs="Times New Roman"/>
          <w:szCs w:val="24"/>
        </w:rPr>
        <w:t>.</w:t>
      </w:r>
    </w:p>
    <w:p w14:paraId="3FCD87D1"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Ορίστε, </w:t>
      </w:r>
      <w:r>
        <w:rPr>
          <w:rFonts w:eastAsia="Times New Roman" w:cs="Times New Roman"/>
          <w:szCs w:val="24"/>
        </w:rPr>
        <w:t>κύριε συνάδελφε, έχετε τον λόγο.</w:t>
      </w:r>
    </w:p>
    <w:p w14:paraId="3FCD87D2" w14:textId="77777777" w:rsidR="00BC419A" w:rsidRDefault="0035347C">
      <w:pPr>
        <w:spacing w:line="600" w:lineRule="auto"/>
        <w:ind w:firstLine="720"/>
        <w:contextualSpacing/>
        <w:jc w:val="both"/>
        <w:rPr>
          <w:rFonts w:eastAsia="Times New Roman" w:cs="Times New Roman"/>
          <w:szCs w:val="24"/>
        </w:rPr>
      </w:pPr>
      <w:r w:rsidRPr="00A76752">
        <w:rPr>
          <w:rFonts w:eastAsia="Times New Roman" w:cs="Times New Roman"/>
          <w:b/>
          <w:szCs w:val="24"/>
        </w:rPr>
        <w:t>ΑΘΑΝΑΣΙΟΣ ΠΑΠΑΧΡΙΣΤΟΠΟΥΛΟΣ:</w:t>
      </w:r>
      <w:r>
        <w:rPr>
          <w:rFonts w:eastAsia="Times New Roman" w:cs="Times New Roman"/>
          <w:b/>
          <w:szCs w:val="24"/>
        </w:rPr>
        <w:t xml:space="preserve"> </w:t>
      </w:r>
      <w:r>
        <w:rPr>
          <w:rFonts w:eastAsia="Times New Roman" w:cs="Times New Roman"/>
          <w:szCs w:val="24"/>
        </w:rPr>
        <w:t>Ευχαριστώ, κύριε Πρόεδρε.</w:t>
      </w:r>
    </w:p>
    <w:p w14:paraId="3FCD87D3"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Για να συνεννοούμαστε, το σημερινό νομοσχέδιο αφορά το 15% του πληθυσμού της χώρας. Πιστεύω ότι αυτή την ιδιαιτερότητα δεν την έχει κα</w:t>
      </w:r>
      <w:r>
        <w:rPr>
          <w:rFonts w:eastAsia="Times New Roman" w:cs="Times New Roman"/>
          <w:szCs w:val="24"/>
        </w:rPr>
        <w:t>μ</w:t>
      </w:r>
      <w:r>
        <w:rPr>
          <w:rFonts w:eastAsia="Times New Roman" w:cs="Times New Roman"/>
          <w:szCs w:val="24"/>
        </w:rPr>
        <w:t xml:space="preserve">μία χώρα, ούτε στην Ευρωζώνη ούτε </w:t>
      </w:r>
      <w:r>
        <w:rPr>
          <w:rFonts w:eastAsia="Times New Roman" w:cs="Times New Roman"/>
          <w:szCs w:val="24"/>
        </w:rPr>
        <w:t>στην Ευρωπαϊκή Ένωση. Την έχει μόνο η Ελλάδα. Λέω ξανά ότι αφορά το 15% του πληθυσμού της χώρας.</w:t>
      </w:r>
    </w:p>
    <w:p w14:paraId="3FCD87D4"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Άκουσα με πολλή προσοχή όλους τους ειδικούς αγορητές. Εγώ έχω να πω καλές κουβέντες. Μετά τις πρώτες αντιδράσεις βλέπω μία πιο ήπια αντιμετώπιση. Όμως, θα ήθελ</w:t>
      </w:r>
      <w:r>
        <w:rPr>
          <w:rFonts w:eastAsia="Times New Roman" w:cs="Times New Roman"/>
          <w:szCs w:val="24"/>
        </w:rPr>
        <w:t>α να μιλήσω με στοιχεία και να πω τα εξής: Τι πράγματι εμπόδισε τις τότες κυβερνήσεις;</w:t>
      </w:r>
    </w:p>
    <w:p w14:paraId="3FCD87D5" w14:textId="77777777" w:rsidR="00BC419A" w:rsidRDefault="0035347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Το 1981</w:t>
      </w:r>
      <w:r>
        <w:rPr>
          <w:rFonts w:eastAsia="Times New Roman" w:cs="Times New Roman"/>
          <w:szCs w:val="24"/>
        </w:rPr>
        <w:t>,</w:t>
      </w:r>
      <w:r>
        <w:rPr>
          <w:rFonts w:eastAsia="Times New Roman" w:cs="Times New Roman"/>
          <w:szCs w:val="24"/>
        </w:rPr>
        <w:t xml:space="preserve"> που έγινε η ένταξη της Ελλάδας στην </w:t>
      </w:r>
      <w:r w:rsidRPr="006F21CD">
        <w:rPr>
          <w:rFonts w:eastAsia="Times New Roman" w:cs="Times New Roman"/>
          <w:szCs w:val="24"/>
        </w:rPr>
        <w:t>Ευρωπαϊκή Ένωση</w:t>
      </w:r>
      <w:r>
        <w:rPr>
          <w:rFonts w:eastAsia="Times New Roman" w:cs="Times New Roman"/>
          <w:szCs w:val="24"/>
        </w:rPr>
        <w:t>,</w:t>
      </w:r>
      <w:r>
        <w:rPr>
          <w:rFonts w:eastAsia="Times New Roman" w:cs="Times New Roman"/>
          <w:szCs w:val="24"/>
        </w:rPr>
        <w:t xml:space="preserve"> άλλες χώρες, όπως η Δανία, η Ιρλανδία, η Μεγάλη Βρετανία, αργότερα η Ισπανία και η Πορτογαλία</w:t>
      </w:r>
      <w:r>
        <w:rPr>
          <w:rFonts w:eastAsia="Times New Roman" w:cs="Times New Roman"/>
          <w:szCs w:val="24"/>
        </w:rPr>
        <w:t>,</w:t>
      </w:r>
      <w:r>
        <w:rPr>
          <w:rFonts w:eastAsia="Times New Roman" w:cs="Times New Roman"/>
          <w:szCs w:val="24"/>
        </w:rPr>
        <w:t xml:space="preserve"> κατοχύρωσαν </w:t>
      </w:r>
      <w:r>
        <w:rPr>
          <w:rFonts w:eastAsia="Times New Roman" w:cs="Times New Roman"/>
          <w:szCs w:val="24"/>
        </w:rPr>
        <w:lastRenderedPageBreak/>
        <w:t xml:space="preserve">προνόμια και πέτυχαν ειδικούς όρους για τα νησιά τους. Εσείς που ήσασταν τότε ποια προνόμια κατοχυρώσατε; </w:t>
      </w:r>
    </w:p>
    <w:p w14:paraId="3FCD87D6" w14:textId="77777777" w:rsidR="00BC419A" w:rsidRDefault="0035347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Λίγο αργότερα με τη </w:t>
      </w:r>
      <w:r>
        <w:rPr>
          <w:rFonts w:eastAsia="Times New Roman" w:cs="Times New Roman"/>
          <w:szCs w:val="24"/>
        </w:rPr>
        <w:t>Σ</w:t>
      </w:r>
      <w:r>
        <w:rPr>
          <w:rFonts w:eastAsia="Times New Roman" w:cs="Times New Roman"/>
          <w:szCs w:val="24"/>
        </w:rPr>
        <w:t>υνθήκη του Μάαστριχτ θα μπορούσε να υπάρχει έστω μια μικρή αναφορά. Ενώ αναφέρονται οι νησιωτικές περιοχές της Γαλλίας, της Ισπα</w:t>
      </w:r>
      <w:r>
        <w:rPr>
          <w:rFonts w:eastAsia="Times New Roman" w:cs="Times New Roman"/>
          <w:szCs w:val="24"/>
        </w:rPr>
        <w:t xml:space="preserve">νίας ακόμα και για υπερπόντια νησιά που έχουν αυτοί, ποια αναφορά υπήρχε τότε στα ελληνικά νησιά; </w:t>
      </w:r>
    </w:p>
    <w:p w14:paraId="3FCD87D7" w14:textId="77777777" w:rsidR="00BC419A" w:rsidRDefault="0035347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Ακόμα, το άρθρο 158 της Συνθήκης του Άμστερνταμ</w:t>
      </w:r>
      <w:r>
        <w:rPr>
          <w:rFonts w:eastAsia="Times New Roman" w:cs="Times New Roman"/>
          <w:szCs w:val="24"/>
        </w:rPr>
        <w:t>,</w:t>
      </w:r>
      <w:r>
        <w:rPr>
          <w:rFonts w:eastAsia="Times New Roman" w:cs="Times New Roman"/>
          <w:szCs w:val="24"/>
        </w:rPr>
        <w:t xml:space="preserve"> που υπεγράφη το 1997</w:t>
      </w:r>
      <w:r>
        <w:rPr>
          <w:rFonts w:eastAsia="Times New Roman" w:cs="Times New Roman"/>
          <w:szCs w:val="24"/>
        </w:rPr>
        <w:t>,</w:t>
      </w:r>
      <w:r>
        <w:rPr>
          <w:rFonts w:eastAsia="Times New Roman" w:cs="Times New Roman"/>
          <w:szCs w:val="24"/>
        </w:rPr>
        <w:t xml:space="preserve"> στοχεύει στη μείωση ανισοτήτων επιπέδου ανάπτυξης των διαφόρων περιφερειών. Φαντάζομαι</w:t>
      </w:r>
      <w:r>
        <w:rPr>
          <w:rFonts w:eastAsia="Times New Roman" w:cs="Times New Roman"/>
          <w:szCs w:val="24"/>
        </w:rPr>
        <w:t>, τα νησιά θα έπρεπε να είναι μέσα. Τίποτα! Έρχεστε εδώ και υποδεικνύετε. Καλά κάνετε και υποδεικνύετε, δεν είναι κακό, για να δούμε τι κάνατε εσείς για το 15% των πολιτών αυτής της χώρας.</w:t>
      </w:r>
    </w:p>
    <w:p w14:paraId="3FCD87D8" w14:textId="77777777" w:rsidR="00BC419A" w:rsidRDefault="0035347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Επίσης, το άρθρο 101 του Συντάγματος δεν ήρθε χθες, είναι παλιό. Αν</w:t>
      </w:r>
      <w:r>
        <w:rPr>
          <w:rFonts w:eastAsia="Times New Roman" w:cs="Times New Roman"/>
          <w:szCs w:val="24"/>
        </w:rPr>
        <w:t>αφέρεται στις ιδιαίτερες συνθήκες των νησιωτικών περιοχών. Το εκμεταλλευτήκατε; Πατήσατε εκεί πάνω; Και ακόμα, το άρθρο 106 του Συντάγματος μιλάει για προώθηση πε</w:t>
      </w:r>
      <w:r>
        <w:rPr>
          <w:rFonts w:eastAsia="Times New Roman" w:cs="Times New Roman"/>
          <w:szCs w:val="24"/>
        </w:rPr>
        <w:lastRenderedPageBreak/>
        <w:t xml:space="preserve">ριφερειακής ανάπτυξης, προαγωγή ιδίως της </w:t>
      </w:r>
      <w:r w:rsidRPr="00A42664">
        <w:rPr>
          <w:rFonts w:eastAsia="Times New Roman" w:cs="Times New Roman"/>
          <w:szCs w:val="24"/>
        </w:rPr>
        <w:t>οικονομία</w:t>
      </w:r>
      <w:r>
        <w:rPr>
          <w:rFonts w:eastAsia="Times New Roman" w:cs="Times New Roman"/>
          <w:szCs w:val="24"/>
        </w:rPr>
        <w:t>ς των ορεινών νησιωτικών και παραμεθόριων π</w:t>
      </w:r>
      <w:r>
        <w:rPr>
          <w:rFonts w:eastAsia="Times New Roman" w:cs="Times New Roman"/>
          <w:szCs w:val="24"/>
        </w:rPr>
        <w:t>εριοχών. Τι κάνατε; Τίποτα δεν κάνατε. Λυπάμαι που το λέω αυτό.</w:t>
      </w:r>
    </w:p>
    <w:p w14:paraId="3FCD87D9" w14:textId="77777777" w:rsidR="00BC419A" w:rsidRDefault="0035347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Εγώ θεωρώ θετική την κουβέντα που γίνεται σήμερα και καλώς γίνεται. Μήπως </w:t>
      </w:r>
      <w:r w:rsidRPr="00E57B5A">
        <w:rPr>
          <w:rFonts w:eastAsia="Times New Roman" w:cs="Times New Roman"/>
          <w:szCs w:val="24"/>
        </w:rPr>
        <w:t xml:space="preserve">πρέπει </w:t>
      </w:r>
      <w:r>
        <w:rPr>
          <w:rFonts w:eastAsia="Times New Roman" w:cs="Times New Roman"/>
          <w:szCs w:val="24"/>
        </w:rPr>
        <w:t xml:space="preserve">εγώ να σας πληροφορήσω, μήπως </w:t>
      </w:r>
      <w:r w:rsidRPr="00E57B5A">
        <w:rPr>
          <w:rFonts w:eastAsia="Times New Roman" w:cs="Times New Roman"/>
          <w:szCs w:val="24"/>
        </w:rPr>
        <w:t xml:space="preserve">πρέπει </w:t>
      </w:r>
      <w:r>
        <w:rPr>
          <w:rFonts w:eastAsia="Times New Roman" w:cs="Times New Roman"/>
          <w:szCs w:val="24"/>
        </w:rPr>
        <w:t xml:space="preserve">αυτή η </w:t>
      </w:r>
      <w:r w:rsidRPr="001850F1">
        <w:rPr>
          <w:rFonts w:eastAsia="Times New Roman" w:cs="Times New Roman"/>
          <w:szCs w:val="24"/>
        </w:rPr>
        <w:t>Κυβέρνηση</w:t>
      </w:r>
      <w:r>
        <w:rPr>
          <w:rFonts w:eastAsia="Times New Roman" w:cs="Times New Roman"/>
          <w:szCs w:val="24"/>
        </w:rPr>
        <w:t xml:space="preserve"> να σας πληροφορήσει ότι το κόστος ζωής στα νησιά είναι 23% ακριβότερο από ό,τι για όλους τους υπόλοιπους, τους κοινούς θνητούς;</w:t>
      </w:r>
    </w:p>
    <w:p w14:paraId="3FCD87DA" w14:textId="77777777" w:rsidR="00BC419A" w:rsidRDefault="0035347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Δεν είναι τυχαίο ότι και ο Υφυπουργός</w:t>
      </w:r>
      <w:r>
        <w:rPr>
          <w:rFonts w:eastAsia="Times New Roman" w:cs="Times New Roman"/>
          <w:szCs w:val="24"/>
        </w:rPr>
        <w:t xml:space="preserve"> </w:t>
      </w:r>
      <w:r>
        <w:rPr>
          <w:rFonts w:eastAsia="Times New Roman" w:cs="Times New Roman"/>
          <w:szCs w:val="24"/>
        </w:rPr>
        <w:t xml:space="preserve">κ. Σαντορινιός είναι από νησί. Εγώ και ο κ. </w:t>
      </w:r>
      <w:proofErr w:type="spellStart"/>
      <w:r>
        <w:rPr>
          <w:rFonts w:eastAsia="Times New Roman" w:cs="Times New Roman"/>
          <w:szCs w:val="24"/>
        </w:rPr>
        <w:t>Κουρουμπλής</w:t>
      </w:r>
      <w:proofErr w:type="spellEnd"/>
      <w:r>
        <w:rPr>
          <w:rFonts w:eastAsia="Times New Roman" w:cs="Times New Roman"/>
          <w:szCs w:val="24"/>
        </w:rPr>
        <w:t xml:space="preserve"> είμαστε από περιοχές που δεν έχου</w:t>
      </w:r>
      <w:r>
        <w:rPr>
          <w:rFonts w:eastAsia="Times New Roman" w:cs="Times New Roman"/>
          <w:szCs w:val="24"/>
        </w:rPr>
        <w:t xml:space="preserve">ν νησιά. Ο Ηλίας Καματερός είναι από νησί. Ο Γιάννης </w:t>
      </w:r>
      <w:proofErr w:type="spellStart"/>
      <w:r>
        <w:rPr>
          <w:rFonts w:eastAsia="Times New Roman" w:cs="Times New Roman"/>
          <w:szCs w:val="24"/>
        </w:rPr>
        <w:t>Γιαννέλης</w:t>
      </w:r>
      <w:proofErr w:type="spellEnd"/>
      <w:r>
        <w:rPr>
          <w:rFonts w:eastAsia="Times New Roman" w:cs="Times New Roman"/>
          <w:szCs w:val="24"/>
        </w:rPr>
        <w:t xml:space="preserve"> είναι από νησί. Ξέρουν, λοιπόν, πάρα πολύ καλά τι σημαίνει να ζεις σε ένα νησί.</w:t>
      </w:r>
    </w:p>
    <w:p w14:paraId="3FCD87DB" w14:textId="77777777" w:rsidR="00BC419A" w:rsidRDefault="0035347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Θα σας πω μόνο ένα παράδειγμα που θα σας κάνει εντύπωση και ίσως δεν θα το πιστεύετε κιόλας. Ξέρετε πόσο χρειάζετ</w:t>
      </w:r>
      <w:r>
        <w:rPr>
          <w:rFonts w:eastAsia="Times New Roman" w:cs="Times New Roman"/>
          <w:szCs w:val="24"/>
        </w:rPr>
        <w:t xml:space="preserve">αι μια νταλίκα να φύγει από την Κίνα και να έρθει στον Πειραιά; Χρειάζεται 500 με 700 ευρώ. Τόσο χρειάζεται. Σας είπε ποτέ κανείς όλα αυτά τα χρόνια ότι η ίδια νταλίκα για να φύγει από το λιμάνι του Πειραιά και να πάει σε ένα νησί κοστίζει 1.200 </w:t>
      </w:r>
      <w:r>
        <w:rPr>
          <w:rFonts w:eastAsia="Times New Roman" w:cs="Times New Roman"/>
          <w:szCs w:val="24"/>
        </w:rPr>
        <w:lastRenderedPageBreak/>
        <w:t>με 1.700 ε</w:t>
      </w:r>
      <w:r>
        <w:rPr>
          <w:rFonts w:eastAsia="Times New Roman" w:cs="Times New Roman"/>
          <w:szCs w:val="24"/>
        </w:rPr>
        <w:t>υρώ; Είπατε τίποτα; Τι κάνατε γι</w:t>
      </w:r>
      <w:r>
        <w:rPr>
          <w:rFonts w:eastAsia="Times New Roman" w:cs="Times New Roman"/>
          <w:szCs w:val="24"/>
        </w:rPr>
        <w:t>’</w:t>
      </w:r>
      <w:r>
        <w:rPr>
          <w:rFonts w:eastAsia="Times New Roman" w:cs="Times New Roman"/>
          <w:szCs w:val="24"/>
        </w:rPr>
        <w:t xml:space="preserve"> αυτά; Είναι παλιές ιστορίες, πάρα πολύ παλιές, πιο παλιές δεν γίνεται να είναι. Τι κάνατε τόσα χρόνια; </w:t>
      </w:r>
    </w:p>
    <w:p w14:paraId="3FCD87DC" w14:textId="77777777" w:rsidR="00BC419A" w:rsidRDefault="0035347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Ακούστε με. Χάρηκα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που άκουσα ότι για το 15% του </w:t>
      </w:r>
      <w:r w:rsidRPr="00B93758">
        <w:rPr>
          <w:rFonts w:eastAsia="Times New Roman" w:cs="Times New Roman"/>
          <w:szCs w:val="24"/>
        </w:rPr>
        <w:t>ελληνικού</w:t>
      </w:r>
      <w:r>
        <w:rPr>
          <w:rFonts w:eastAsia="Times New Roman" w:cs="Times New Roman"/>
          <w:szCs w:val="24"/>
        </w:rPr>
        <w:t xml:space="preserve"> πληθυσμού είναι το ξεκίνημα. Δεν άκουσα ούτε θρι</w:t>
      </w:r>
      <w:r>
        <w:rPr>
          <w:rFonts w:eastAsia="Times New Roman" w:cs="Times New Roman"/>
          <w:szCs w:val="24"/>
        </w:rPr>
        <w:t xml:space="preserve">αμβολογίες ούτε υπερφίαλες κουβέντες. Και στην εισήγηση που έκανε ο Υπουργός και ο Υφυπουργός και ο εισηγητής δεν άκουσα καμμιά θριαμβολογία. </w:t>
      </w:r>
    </w:p>
    <w:p w14:paraId="3FCD87DD" w14:textId="77777777" w:rsidR="00BC419A" w:rsidRDefault="0035347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Ξεκινάμε. Τους τελευταίους έξι μήνες του 2018, 60 </w:t>
      </w:r>
      <w:r w:rsidRPr="00E6430E">
        <w:rPr>
          <w:rFonts w:eastAsia="Times New Roman" w:cs="Times New Roman"/>
          <w:szCs w:val="24"/>
        </w:rPr>
        <w:t>εκατομμύρια</w:t>
      </w:r>
      <w:r>
        <w:rPr>
          <w:rFonts w:eastAsia="Times New Roman" w:cs="Times New Roman"/>
          <w:szCs w:val="24"/>
        </w:rPr>
        <w:t>. Να το ακούσουν αυτό οι νησιώτες. Για ξανασκεφτείτε</w:t>
      </w:r>
      <w:r>
        <w:rPr>
          <w:rFonts w:eastAsia="Times New Roman" w:cs="Times New Roman"/>
          <w:szCs w:val="24"/>
        </w:rPr>
        <w:t xml:space="preserve"> την τοποθέτησή σας, γιατί είσαστε πολύ οξείς την πρώτη ημέρα. Οφείλω να ομολογήσω ότι κάθε μέρα που περνάει μαλακώνουν λίγο οι τόνοι. </w:t>
      </w:r>
    </w:p>
    <w:p w14:paraId="3FCD87DE" w14:textId="77777777" w:rsidR="00BC419A" w:rsidRDefault="0035347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Δηλαδή είναι λίγο –θα το πω έτσι με αριθμούς για να συνεννοηθούμε- πρώτοι σε σαράντα εννιά νησιά πιλοτικά και μετά σε όλ</w:t>
      </w:r>
      <w:r>
        <w:rPr>
          <w:rFonts w:eastAsia="Times New Roman" w:cs="Times New Roman"/>
          <w:szCs w:val="24"/>
        </w:rPr>
        <w:t xml:space="preserve">α, πλην Κρήτης, γιατί ξέρετε ότι έχει πληθυσμό μεγαλύτερο από πεντακόσιες χιλιάδες, πλην Λευκάδας και Εύβοιας που δεν είναι νησιά γιατί επικοινωνούν με το χερσαίο έδαφος; </w:t>
      </w:r>
    </w:p>
    <w:p w14:paraId="3FCD87DF" w14:textId="77777777" w:rsidR="00BC419A" w:rsidRDefault="0035347C">
      <w:pPr>
        <w:tabs>
          <w:tab w:val="left" w:pos="3873"/>
        </w:tabs>
        <w:spacing w:line="600" w:lineRule="auto"/>
        <w:ind w:firstLine="720"/>
        <w:contextualSpacing/>
        <w:jc w:val="both"/>
        <w:rPr>
          <w:rFonts w:eastAsia="Times New Roman" w:cs="Times New Roman"/>
          <w:color w:val="000000" w:themeColor="text1"/>
          <w:szCs w:val="24"/>
        </w:rPr>
      </w:pPr>
      <w:r>
        <w:rPr>
          <w:rFonts w:eastAsia="Times New Roman" w:cs="Times New Roman"/>
          <w:szCs w:val="24"/>
        </w:rPr>
        <w:lastRenderedPageBreak/>
        <w:t>Είναι λίγο</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για μια τετραμελή οικογένεια στα Ψαρά -φτώχεια της φτώχειας- χωρ</w:t>
      </w:r>
      <w:r>
        <w:rPr>
          <w:rFonts w:eastAsia="Times New Roman" w:cs="Times New Roman"/>
          <w:szCs w:val="24"/>
        </w:rPr>
        <w:t xml:space="preserve">ίς εφορία, χωρίς ΙΚΑ, χωρίς τίποτα, χωρίς αγροτικό γιατρό, </w:t>
      </w:r>
      <w:r w:rsidRPr="003C281C">
        <w:rPr>
          <w:rFonts w:eastAsia="Times New Roman" w:cs="Times New Roman"/>
          <w:color w:val="000000" w:themeColor="text1"/>
          <w:szCs w:val="24"/>
        </w:rPr>
        <w:t>χωρίς, χωρίς, χωρίς, χωρίς</w:t>
      </w:r>
      <w:r w:rsidRPr="003C281C">
        <w:rPr>
          <w:rFonts w:eastAsia="Times New Roman" w:cs="Times New Roman"/>
          <w:color w:val="000000" w:themeColor="text1"/>
          <w:szCs w:val="24"/>
        </w:rPr>
        <w:t>…</w:t>
      </w:r>
      <w:r w:rsidRPr="003C281C">
        <w:rPr>
          <w:rFonts w:eastAsia="Times New Roman" w:cs="Times New Roman"/>
          <w:color w:val="000000" w:themeColor="text1"/>
          <w:szCs w:val="24"/>
        </w:rPr>
        <w:t xml:space="preserve"> να έχει εφτά ταξίδια πήγαινε-έλα και να γλ</w:t>
      </w:r>
      <w:r w:rsidRPr="003C281C">
        <w:rPr>
          <w:rFonts w:eastAsia="Times New Roman" w:cs="Times New Roman"/>
          <w:color w:val="000000" w:themeColor="text1"/>
          <w:szCs w:val="24"/>
        </w:rPr>
        <w:t>ι</w:t>
      </w:r>
      <w:r w:rsidRPr="003C281C">
        <w:rPr>
          <w:rFonts w:eastAsia="Times New Roman" w:cs="Times New Roman"/>
          <w:color w:val="000000" w:themeColor="text1"/>
          <w:szCs w:val="24"/>
        </w:rPr>
        <w:t xml:space="preserve">τώνει, ας πούμε, 958 ευρώ; Είναι λίγο; Αν είναι λίγο, να μου το πείτε. Γιατί ακούω ότι μιλάτε για ψίχουλα. Και δεν αφορά αυτό </w:t>
      </w:r>
      <w:r w:rsidRPr="003C281C">
        <w:rPr>
          <w:rFonts w:eastAsia="Times New Roman" w:cs="Times New Roman"/>
          <w:color w:val="000000" w:themeColor="text1"/>
          <w:szCs w:val="24"/>
        </w:rPr>
        <w:t xml:space="preserve">μόνο τους μόνιμους κατοίκους που για πρώτη φορά γράφονται. Αφορά και τις επιχειρήσεις. </w:t>
      </w:r>
    </w:p>
    <w:p w14:paraId="3FCD87E0" w14:textId="77777777" w:rsidR="00BC419A" w:rsidRDefault="0035347C">
      <w:pPr>
        <w:tabs>
          <w:tab w:val="left" w:pos="3873"/>
        </w:tabs>
        <w:spacing w:line="600" w:lineRule="auto"/>
        <w:ind w:firstLine="720"/>
        <w:contextualSpacing/>
        <w:jc w:val="both"/>
        <w:rPr>
          <w:rFonts w:eastAsia="Times New Roman" w:cs="Times New Roman"/>
          <w:color w:val="000000" w:themeColor="text1"/>
          <w:szCs w:val="24"/>
        </w:rPr>
      </w:pPr>
      <w:r w:rsidRPr="003C281C">
        <w:rPr>
          <w:rFonts w:eastAsia="Times New Roman" w:cs="Times New Roman"/>
          <w:color w:val="000000" w:themeColor="text1"/>
          <w:szCs w:val="24"/>
        </w:rPr>
        <w:t xml:space="preserve">Είναι λίγο στο πρώτο εξάμηνο, ξαναλέω εγώ, του 2018 μια νησιώτικη επιχείρηση να ωφεληθεί στην Αλόννησο, στην </w:t>
      </w:r>
      <w:proofErr w:type="spellStart"/>
      <w:r w:rsidRPr="003C281C">
        <w:rPr>
          <w:rFonts w:eastAsia="Times New Roman" w:cs="Times New Roman"/>
          <w:color w:val="000000" w:themeColor="text1"/>
          <w:szCs w:val="24"/>
        </w:rPr>
        <w:t>Ικαριά</w:t>
      </w:r>
      <w:proofErr w:type="spellEnd"/>
      <w:r w:rsidRPr="003C281C">
        <w:rPr>
          <w:rFonts w:eastAsia="Times New Roman" w:cs="Times New Roman"/>
          <w:color w:val="000000" w:themeColor="text1"/>
          <w:szCs w:val="24"/>
        </w:rPr>
        <w:t xml:space="preserve">, στην Κάλυμνο, στην Κω, στη Λέσβο, στη Χίο, τώρα με </w:t>
      </w:r>
      <w:r w:rsidRPr="003C281C">
        <w:rPr>
          <w:rFonts w:eastAsia="Times New Roman" w:cs="Times New Roman"/>
          <w:color w:val="000000" w:themeColor="text1"/>
          <w:szCs w:val="24"/>
        </w:rPr>
        <w:t xml:space="preserve">το πιλοτικό; </w:t>
      </w:r>
    </w:p>
    <w:p w14:paraId="3FCD87E1" w14:textId="77777777" w:rsidR="00BC419A" w:rsidRDefault="0035347C">
      <w:pPr>
        <w:spacing w:line="600" w:lineRule="auto"/>
        <w:ind w:firstLine="720"/>
        <w:contextualSpacing/>
        <w:jc w:val="both"/>
        <w:rPr>
          <w:rFonts w:eastAsia="Times New Roman"/>
          <w:szCs w:val="24"/>
        </w:rPr>
      </w:pPr>
      <w:r w:rsidRPr="00375A1D">
        <w:rPr>
          <w:rFonts w:eastAsia="Times New Roman"/>
          <w:szCs w:val="24"/>
        </w:rPr>
        <w:t>Να σας διαβάσω τα νούμερα; Είναι αρκετά μεγάλα. Τι σημαίνει αυτό; Ήταν ή δεν ήταν αυτοί οι άνθρωποι απόκληροι της υπόλοιπης ελληνικής κοινωνίας; Ήταν. Για πρώτη φορά εντάσσονται! Τα Ιόνια νησιά τι σας είχαν κάνει; Οι Σποράδες τι σας είχαν κάν</w:t>
      </w:r>
      <w:r w:rsidRPr="00375A1D">
        <w:rPr>
          <w:rFonts w:eastAsia="Times New Roman"/>
          <w:szCs w:val="24"/>
        </w:rPr>
        <w:t xml:space="preserve">ει και τα είχατε απ’ έξω; Τα νησιά του </w:t>
      </w:r>
      <w:r>
        <w:rPr>
          <w:rFonts w:eastAsia="Times New Roman"/>
          <w:szCs w:val="24"/>
        </w:rPr>
        <w:t xml:space="preserve">Αργοσαρωνικού τι σας είχαν κάνει και τα είχατε έξω από όλες αυτές τις ιστορίες; </w:t>
      </w:r>
    </w:p>
    <w:p w14:paraId="3FCD87E2" w14:textId="77777777" w:rsidR="00BC419A" w:rsidRDefault="0035347C">
      <w:pPr>
        <w:spacing w:line="600" w:lineRule="auto"/>
        <w:ind w:firstLine="720"/>
        <w:contextualSpacing/>
        <w:jc w:val="both"/>
        <w:rPr>
          <w:rFonts w:eastAsia="Times New Roman"/>
          <w:szCs w:val="24"/>
        </w:rPr>
      </w:pPr>
      <w:r>
        <w:rPr>
          <w:rFonts w:eastAsia="Times New Roman"/>
          <w:szCs w:val="24"/>
        </w:rPr>
        <w:lastRenderedPageBreak/>
        <w:t xml:space="preserve">Θέλω να είμαι ακριβής και μόνο με νούμερα. Δεν αφορά μόνο τους επιβάτες, γιατί άκουσα εδώ πέρα ότι πάνε στις ακτοπλοϊκές εταιρείες. </w:t>
      </w:r>
      <w:r>
        <w:rPr>
          <w:rFonts w:eastAsia="Times New Roman"/>
          <w:szCs w:val="24"/>
        </w:rPr>
        <w:t>Νομίζω ότι απάντησε ο Υπουργός με πολύ οξύ τρόπο και καλά έκανε. Να μη διαστρεβλώνουμε την πραγματικότητα. Τα εμπορεύματα τα αφορά; Ναι. Τα καύσιμα τα αφορά; Ναι. Εγώ προχωράω κι άλλο. Εγώ θα ηρεμήσω</w:t>
      </w:r>
      <w:r>
        <w:rPr>
          <w:rFonts w:eastAsia="Times New Roman"/>
          <w:szCs w:val="24"/>
        </w:rPr>
        <w:t>,</w:t>
      </w:r>
      <w:r>
        <w:rPr>
          <w:rFonts w:eastAsia="Times New Roman"/>
          <w:szCs w:val="24"/>
        </w:rPr>
        <w:t xml:space="preserve"> όταν αυτά τα νησιά</w:t>
      </w:r>
      <w:r>
        <w:rPr>
          <w:rFonts w:eastAsia="Times New Roman"/>
          <w:szCs w:val="24"/>
        </w:rPr>
        <w:t>,</w:t>
      </w:r>
      <w:r>
        <w:rPr>
          <w:rFonts w:eastAsia="Times New Roman"/>
          <w:szCs w:val="24"/>
        </w:rPr>
        <w:t xml:space="preserve"> πραγματικά</w:t>
      </w:r>
      <w:r>
        <w:rPr>
          <w:rFonts w:eastAsia="Times New Roman"/>
          <w:szCs w:val="24"/>
        </w:rPr>
        <w:t>,</w:t>
      </w:r>
      <w:r>
        <w:rPr>
          <w:rFonts w:eastAsia="Times New Roman"/>
          <w:szCs w:val="24"/>
        </w:rPr>
        <w:t xml:space="preserve"> αποκτήσουν ξανά και </w:t>
      </w:r>
      <w:r>
        <w:rPr>
          <w:rFonts w:eastAsia="Times New Roman"/>
          <w:szCs w:val="24"/>
        </w:rPr>
        <w:t>ε</w:t>
      </w:r>
      <w:r>
        <w:rPr>
          <w:rFonts w:eastAsia="Times New Roman"/>
          <w:szCs w:val="24"/>
        </w:rPr>
        <w:t>φο</w:t>
      </w:r>
      <w:r>
        <w:rPr>
          <w:rFonts w:eastAsia="Times New Roman"/>
          <w:szCs w:val="24"/>
        </w:rPr>
        <w:t>ρία και ΙΚΑ και αγροτικό γιατρό και σχολείο. Τι γινόταν μέχρι τώρα να μην πω, τα ξέρετε.</w:t>
      </w:r>
    </w:p>
    <w:p w14:paraId="3FCD87E3" w14:textId="77777777" w:rsidR="00BC419A" w:rsidRDefault="0035347C">
      <w:pPr>
        <w:spacing w:line="600" w:lineRule="auto"/>
        <w:ind w:firstLine="720"/>
        <w:contextualSpacing/>
        <w:jc w:val="both"/>
        <w:rPr>
          <w:rFonts w:eastAsia="Times New Roman"/>
          <w:szCs w:val="24"/>
        </w:rPr>
      </w:pPr>
      <w:r>
        <w:rPr>
          <w:rFonts w:eastAsia="Times New Roman"/>
          <w:szCs w:val="24"/>
        </w:rPr>
        <w:t>Θα ήθελα με πολύ σεβασμό να πω το εξής: Κάποιοι κάνουν τους πατριώτες εδώ μέσα και καλά κάνουν και μπορεί και να είναι. Στην πράξη, όμως, να το δείξουν. Η Κυρά της Ρω,</w:t>
      </w:r>
      <w:r>
        <w:rPr>
          <w:rFonts w:eastAsia="Times New Roman"/>
          <w:szCs w:val="24"/>
        </w:rPr>
        <w:t xml:space="preserve"> λοιπόν, κάθισε μόνη της σε αυτό το νησί. Έχει μεγάλη σημασία για τον γείτονα, γιατί είναι θέμα εθνικής σημασίας</w:t>
      </w:r>
      <w:r>
        <w:rPr>
          <w:rFonts w:eastAsia="Times New Roman"/>
          <w:szCs w:val="24"/>
        </w:rPr>
        <w:t>,</w:t>
      </w:r>
      <w:r>
        <w:rPr>
          <w:rFonts w:eastAsia="Times New Roman"/>
          <w:szCs w:val="24"/>
        </w:rPr>
        <w:t xml:space="preserve"> να υπάρχει έστω και ένας μόνιμος κάτοικος ένας! Και είναι για εμάς όλους </w:t>
      </w:r>
      <w:proofErr w:type="spellStart"/>
      <w:r>
        <w:rPr>
          <w:rFonts w:eastAsia="Times New Roman"/>
          <w:szCs w:val="24"/>
        </w:rPr>
        <w:t>ηρωΐδα</w:t>
      </w:r>
      <w:proofErr w:type="spellEnd"/>
      <w:r>
        <w:rPr>
          <w:rFonts w:eastAsia="Times New Roman"/>
          <w:szCs w:val="24"/>
        </w:rPr>
        <w:t xml:space="preserve"> η Κυρά της Ρω. </w:t>
      </w:r>
    </w:p>
    <w:p w14:paraId="3FCD87E4" w14:textId="77777777" w:rsidR="00BC419A" w:rsidRDefault="0035347C">
      <w:pPr>
        <w:spacing w:line="600" w:lineRule="auto"/>
        <w:ind w:firstLine="720"/>
        <w:contextualSpacing/>
        <w:jc w:val="both"/>
        <w:rPr>
          <w:rFonts w:eastAsia="Times New Roman"/>
          <w:szCs w:val="24"/>
        </w:rPr>
      </w:pPr>
      <w:r>
        <w:rPr>
          <w:rFonts w:eastAsia="Times New Roman"/>
          <w:szCs w:val="24"/>
        </w:rPr>
        <w:t xml:space="preserve">Ξέρετε, όμως, ότι από το 2002 μέχρι τώρα, ενώ </w:t>
      </w:r>
      <w:r>
        <w:rPr>
          <w:rFonts w:eastAsia="Times New Roman"/>
          <w:szCs w:val="24"/>
        </w:rPr>
        <w:t xml:space="preserve">κατοικήσιμα από τα έξι χιλιάδες νησιά ήταν τα </w:t>
      </w:r>
      <w:proofErr w:type="spellStart"/>
      <w:r>
        <w:rPr>
          <w:rFonts w:eastAsia="Times New Roman"/>
          <w:szCs w:val="24"/>
        </w:rPr>
        <w:t>εκατόν</w:t>
      </w:r>
      <w:proofErr w:type="spellEnd"/>
      <w:r>
        <w:rPr>
          <w:rFonts w:eastAsia="Times New Roman"/>
          <w:szCs w:val="24"/>
        </w:rPr>
        <w:t xml:space="preserve"> είκοσι επτά, σή</w:t>
      </w:r>
      <w:r>
        <w:rPr>
          <w:rFonts w:eastAsia="Times New Roman"/>
          <w:szCs w:val="24"/>
        </w:rPr>
        <w:lastRenderedPageBreak/>
        <w:t xml:space="preserve">μερα είναι τα </w:t>
      </w:r>
      <w:proofErr w:type="spellStart"/>
      <w:r>
        <w:rPr>
          <w:rFonts w:eastAsia="Times New Roman"/>
          <w:szCs w:val="24"/>
        </w:rPr>
        <w:t>εκατόν</w:t>
      </w:r>
      <w:proofErr w:type="spellEnd"/>
      <w:r>
        <w:rPr>
          <w:rFonts w:eastAsia="Times New Roman"/>
          <w:szCs w:val="24"/>
        </w:rPr>
        <w:t xml:space="preserve"> δέκα τέσσερα, γιατί οι άνθρωποι εκεί αισθάνονται εγκαταλελειμμένοι τελείως. Ένα από τα νησιά που δεν κατοικείται είναι και η </w:t>
      </w:r>
      <w:r>
        <w:rPr>
          <w:rFonts w:eastAsia="Times New Roman"/>
          <w:szCs w:val="24"/>
        </w:rPr>
        <w:t>Ν</w:t>
      </w:r>
      <w:r>
        <w:rPr>
          <w:rFonts w:eastAsia="Times New Roman"/>
          <w:szCs w:val="24"/>
        </w:rPr>
        <w:t>ήσος Ρω. Στην πράξη, λοιπόν, ο πατριωτισμ</w:t>
      </w:r>
      <w:r>
        <w:rPr>
          <w:rFonts w:eastAsia="Times New Roman"/>
          <w:szCs w:val="24"/>
        </w:rPr>
        <w:t>ός, όχι στα λόγια.</w:t>
      </w:r>
    </w:p>
    <w:p w14:paraId="3FCD87E5" w14:textId="77777777" w:rsidR="00BC419A" w:rsidRDefault="0035347C">
      <w:pPr>
        <w:spacing w:line="600" w:lineRule="auto"/>
        <w:ind w:firstLine="720"/>
        <w:contextualSpacing/>
        <w:jc w:val="both"/>
        <w:rPr>
          <w:rFonts w:eastAsia="Times New Roman"/>
          <w:szCs w:val="24"/>
        </w:rPr>
      </w:pPr>
      <w:r>
        <w:rPr>
          <w:rFonts w:eastAsia="Times New Roman"/>
          <w:szCs w:val="24"/>
        </w:rPr>
        <w:t xml:space="preserve">Εγώ, τελειώνοντας, θέλω να πω ότι δεν θριαμβολόγησε κανείς. Να πω και κάτι; Καθυστερήσαμε. Τι να </w:t>
      </w:r>
      <w:proofErr w:type="spellStart"/>
      <w:r>
        <w:rPr>
          <w:rFonts w:eastAsia="Times New Roman"/>
          <w:szCs w:val="24"/>
        </w:rPr>
        <w:t>πρωτοπρολάβουμε</w:t>
      </w:r>
      <w:proofErr w:type="spellEnd"/>
      <w:r>
        <w:rPr>
          <w:rFonts w:eastAsia="Times New Roman"/>
          <w:szCs w:val="24"/>
        </w:rPr>
        <w:t xml:space="preserve">; Από το πρωί ως το βράδυ ακούω κινδυνολογίες, υπερβολές, απίστευτα πράγματα. </w:t>
      </w:r>
    </w:p>
    <w:p w14:paraId="3FCD87E6" w14:textId="77777777" w:rsidR="00BC419A" w:rsidRDefault="0035347C">
      <w:pPr>
        <w:spacing w:line="600" w:lineRule="auto"/>
        <w:ind w:firstLine="720"/>
        <w:contextualSpacing/>
        <w:jc w:val="both"/>
        <w:rPr>
          <w:rFonts w:eastAsia="Times New Roman"/>
          <w:szCs w:val="24"/>
        </w:rPr>
      </w:pPr>
      <w:r>
        <w:rPr>
          <w:rFonts w:eastAsia="Times New Roman"/>
          <w:szCs w:val="24"/>
        </w:rPr>
        <w:t>Υπογράφτηκε πριν τρεις μέρες μια συμφωνία. Θέλ</w:t>
      </w:r>
      <w:r>
        <w:rPr>
          <w:rFonts w:eastAsia="Times New Roman"/>
          <w:szCs w:val="24"/>
        </w:rPr>
        <w:t xml:space="preserve">ω να πω μισή κουβέντα για αυτό. Αφήνω τι γράφει ο </w:t>
      </w:r>
      <w:r>
        <w:rPr>
          <w:rFonts w:eastAsia="Times New Roman"/>
          <w:szCs w:val="24"/>
        </w:rPr>
        <w:t>«</w:t>
      </w:r>
      <w:r>
        <w:rPr>
          <w:rFonts w:eastAsia="Times New Roman"/>
          <w:szCs w:val="24"/>
          <w:lang w:val="en-US"/>
        </w:rPr>
        <w:t>BLOOMBERG</w:t>
      </w:r>
      <w:r>
        <w:rPr>
          <w:rFonts w:eastAsia="Times New Roman"/>
          <w:szCs w:val="24"/>
        </w:rPr>
        <w:t>»</w:t>
      </w:r>
      <w:r>
        <w:rPr>
          <w:rFonts w:eastAsia="Times New Roman"/>
          <w:szCs w:val="24"/>
        </w:rPr>
        <w:t xml:space="preserve">, αφήνω τι λέει η </w:t>
      </w:r>
      <w:r>
        <w:rPr>
          <w:rFonts w:eastAsia="Times New Roman"/>
          <w:szCs w:val="24"/>
        </w:rPr>
        <w:t>«</w:t>
      </w:r>
      <w:r>
        <w:rPr>
          <w:rFonts w:eastAsia="Times New Roman"/>
          <w:szCs w:val="24"/>
          <w:lang w:val="en-US"/>
        </w:rPr>
        <w:t>WALL</w:t>
      </w:r>
      <w:r w:rsidRPr="005E1CED">
        <w:rPr>
          <w:rFonts w:eastAsia="Times New Roman"/>
          <w:szCs w:val="24"/>
        </w:rPr>
        <w:t xml:space="preserve"> </w:t>
      </w:r>
      <w:r>
        <w:rPr>
          <w:rFonts w:eastAsia="Times New Roman"/>
          <w:szCs w:val="24"/>
          <w:lang w:val="en-US"/>
        </w:rPr>
        <w:t>STREET</w:t>
      </w:r>
      <w:r w:rsidRPr="005E1CED">
        <w:rPr>
          <w:rFonts w:eastAsia="Times New Roman"/>
          <w:szCs w:val="24"/>
        </w:rPr>
        <w:t xml:space="preserve"> </w:t>
      </w:r>
      <w:r>
        <w:rPr>
          <w:rFonts w:eastAsia="Times New Roman"/>
          <w:szCs w:val="24"/>
          <w:lang w:val="en-US"/>
        </w:rPr>
        <w:t>JOURNAL</w:t>
      </w:r>
      <w:r>
        <w:rPr>
          <w:rFonts w:eastAsia="Times New Roman"/>
          <w:szCs w:val="24"/>
        </w:rPr>
        <w:t>»</w:t>
      </w:r>
      <w:r>
        <w:rPr>
          <w:rFonts w:eastAsia="Times New Roman"/>
          <w:szCs w:val="24"/>
        </w:rPr>
        <w:t xml:space="preserve">, αφήνω τι λένε οι </w:t>
      </w:r>
      <w:r>
        <w:rPr>
          <w:rFonts w:eastAsia="Times New Roman"/>
          <w:szCs w:val="24"/>
        </w:rPr>
        <w:t>«</w:t>
      </w:r>
      <w:r>
        <w:rPr>
          <w:rFonts w:eastAsia="Times New Roman"/>
          <w:szCs w:val="24"/>
          <w:lang w:val="en-US"/>
        </w:rPr>
        <w:t>FINANCIAL</w:t>
      </w:r>
      <w:r w:rsidRPr="005E1CED">
        <w:rPr>
          <w:rFonts w:eastAsia="Times New Roman"/>
          <w:szCs w:val="24"/>
        </w:rPr>
        <w:t xml:space="preserve"> </w:t>
      </w:r>
      <w:r>
        <w:rPr>
          <w:rFonts w:eastAsia="Times New Roman"/>
          <w:szCs w:val="24"/>
          <w:lang w:val="en-US"/>
        </w:rPr>
        <w:t>TIMES</w:t>
      </w:r>
      <w:r>
        <w:rPr>
          <w:rFonts w:eastAsia="Times New Roman"/>
          <w:szCs w:val="24"/>
        </w:rPr>
        <w:t>»</w:t>
      </w:r>
      <w:r w:rsidRPr="005E1CED">
        <w:rPr>
          <w:rFonts w:eastAsia="Times New Roman"/>
          <w:szCs w:val="24"/>
        </w:rPr>
        <w:t xml:space="preserve">, </w:t>
      </w:r>
      <w:r>
        <w:rPr>
          <w:rFonts w:eastAsia="Times New Roman"/>
          <w:szCs w:val="24"/>
        </w:rPr>
        <w:t xml:space="preserve">που είναι τα ιερά, που δίνουν μήνυμα στις αγορές, αφήνω την αναβάθμιση της </w:t>
      </w:r>
      <w:r>
        <w:rPr>
          <w:rFonts w:eastAsia="Times New Roman"/>
          <w:szCs w:val="24"/>
        </w:rPr>
        <w:t>«</w:t>
      </w:r>
      <w:r>
        <w:rPr>
          <w:rFonts w:eastAsia="Times New Roman"/>
          <w:szCs w:val="24"/>
          <w:lang w:val="en-US"/>
        </w:rPr>
        <w:t>Standard</w:t>
      </w:r>
      <w:r w:rsidRPr="005E1CED">
        <w:rPr>
          <w:rFonts w:eastAsia="Times New Roman"/>
          <w:szCs w:val="24"/>
        </w:rPr>
        <w:t xml:space="preserve"> &amp; </w:t>
      </w:r>
      <w:proofErr w:type="spellStart"/>
      <w:r>
        <w:rPr>
          <w:rFonts w:eastAsia="Times New Roman"/>
          <w:szCs w:val="24"/>
          <w:lang w:val="en-US"/>
        </w:rPr>
        <w:t>Poors</w:t>
      </w:r>
      <w:proofErr w:type="spellEnd"/>
      <w:r>
        <w:rPr>
          <w:rFonts w:eastAsia="Times New Roman"/>
          <w:szCs w:val="24"/>
        </w:rPr>
        <w:t>»</w:t>
      </w:r>
      <w:r>
        <w:rPr>
          <w:rFonts w:eastAsia="Times New Roman"/>
          <w:szCs w:val="24"/>
        </w:rPr>
        <w:t>, αφήνω τα καλά λόγια της</w:t>
      </w:r>
      <w:r w:rsidRPr="005E1CED">
        <w:rPr>
          <w:rFonts w:eastAsia="Times New Roman"/>
          <w:szCs w:val="24"/>
        </w:rPr>
        <w:t xml:space="preserve"> </w:t>
      </w:r>
      <w:r>
        <w:rPr>
          <w:rFonts w:eastAsia="Times New Roman"/>
          <w:szCs w:val="24"/>
        </w:rPr>
        <w:t>«</w:t>
      </w:r>
      <w:r>
        <w:rPr>
          <w:rFonts w:eastAsia="Times New Roman"/>
          <w:szCs w:val="24"/>
          <w:lang w:val="en-US"/>
        </w:rPr>
        <w:t>Moody</w:t>
      </w:r>
      <w:r w:rsidRPr="005E1CED">
        <w:rPr>
          <w:rFonts w:eastAsia="Times New Roman"/>
          <w:szCs w:val="24"/>
        </w:rPr>
        <w:t>’</w:t>
      </w:r>
      <w:r>
        <w:rPr>
          <w:rFonts w:eastAsia="Times New Roman"/>
          <w:szCs w:val="24"/>
          <w:lang w:val="en-US"/>
        </w:rPr>
        <w:t>s</w:t>
      </w:r>
      <w:r>
        <w:rPr>
          <w:rFonts w:eastAsia="Times New Roman"/>
          <w:szCs w:val="24"/>
        </w:rPr>
        <w:t>»</w:t>
      </w:r>
      <w:r>
        <w:rPr>
          <w:rFonts w:eastAsia="Times New Roman"/>
          <w:szCs w:val="24"/>
        </w:rPr>
        <w:t>, δεν αναφέρομαι καθόλου στα καλά λόγια των πολιτικών, γιατί αυτοί μπορεί να είχαν συμφέρον να εξωραΐσουν τα πάντα. Αυτά τα κέντρα που σας είπα, τι συμφέρον έχουν; Κανένα.</w:t>
      </w:r>
    </w:p>
    <w:p w14:paraId="3FCD87E7" w14:textId="77777777" w:rsidR="00BC419A" w:rsidRDefault="0035347C">
      <w:pPr>
        <w:spacing w:line="600" w:lineRule="auto"/>
        <w:ind w:firstLine="720"/>
        <w:contextualSpacing/>
        <w:jc w:val="both"/>
        <w:rPr>
          <w:rFonts w:eastAsia="Times New Roman"/>
          <w:szCs w:val="24"/>
        </w:rPr>
      </w:pPr>
      <w:r>
        <w:rPr>
          <w:rFonts w:eastAsia="Times New Roman"/>
          <w:szCs w:val="24"/>
        </w:rPr>
        <w:t>Μια παραφωνία σε αυτή την ιστορία είναι το κόμμα της Αξιωματικής Αντιπολίτ</w:t>
      </w:r>
      <w:r>
        <w:rPr>
          <w:rFonts w:eastAsia="Times New Roman"/>
          <w:szCs w:val="24"/>
        </w:rPr>
        <w:t>ευσης και η κ</w:t>
      </w:r>
      <w:r>
        <w:rPr>
          <w:rFonts w:eastAsia="Times New Roman"/>
          <w:szCs w:val="24"/>
        </w:rPr>
        <w:t>.</w:t>
      </w:r>
      <w:r>
        <w:rPr>
          <w:rFonts w:eastAsia="Times New Roman"/>
          <w:szCs w:val="24"/>
        </w:rPr>
        <w:t xml:space="preserve"> Φώφη Γεννηματά, γιατί </w:t>
      </w:r>
      <w:r>
        <w:rPr>
          <w:rFonts w:eastAsia="Times New Roman"/>
          <w:szCs w:val="24"/>
        </w:rPr>
        <w:t xml:space="preserve">ένα </w:t>
      </w:r>
      <w:r>
        <w:rPr>
          <w:rFonts w:eastAsia="Times New Roman"/>
          <w:szCs w:val="24"/>
        </w:rPr>
        <w:lastRenderedPageBreak/>
        <w:t>μ</w:t>
      </w:r>
      <w:r>
        <w:rPr>
          <w:rFonts w:eastAsia="Times New Roman"/>
          <w:szCs w:val="24"/>
        </w:rPr>
        <w:t>ικρό</w:t>
      </w:r>
      <w:r>
        <w:rPr>
          <w:rFonts w:eastAsia="Times New Roman"/>
          <w:szCs w:val="24"/>
        </w:rPr>
        <w:t xml:space="preserve"> κομμάτι του πολιτικού της </w:t>
      </w:r>
      <w:r>
        <w:rPr>
          <w:rFonts w:eastAsia="Times New Roman"/>
          <w:szCs w:val="24"/>
        </w:rPr>
        <w:t>γ</w:t>
      </w:r>
      <w:r>
        <w:rPr>
          <w:rFonts w:eastAsia="Times New Roman"/>
          <w:szCs w:val="24"/>
        </w:rPr>
        <w:t xml:space="preserve">ραφείου, δηλαδή </w:t>
      </w:r>
      <w:r>
        <w:rPr>
          <w:rFonts w:eastAsia="Times New Roman"/>
          <w:szCs w:val="24"/>
        </w:rPr>
        <w:t xml:space="preserve">από </w:t>
      </w:r>
      <w:r>
        <w:rPr>
          <w:rFonts w:eastAsia="Times New Roman"/>
          <w:szCs w:val="24"/>
        </w:rPr>
        <w:t>τα 6/6, το 1/6 καταγγέλλει τη συμφωνία, τα άλλα 5/6 είναι υπέρ. Κλείνει η παρένθεση.</w:t>
      </w:r>
    </w:p>
    <w:p w14:paraId="3FCD87E8" w14:textId="77777777" w:rsidR="00BC419A" w:rsidRDefault="0035347C">
      <w:pPr>
        <w:spacing w:line="600" w:lineRule="auto"/>
        <w:ind w:firstLine="720"/>
        <w:contextualSpacing/>
        <w:jc w:val="both"/>
        <w:rPr>
          <w:rFonts w:eastAsia="Times New Roman"/>
          <w:szCs w:val="24"/>
        </w:rPr>
      </w:pPr>
      <w:r>
        <w:rPr>
          <w:rFonts w:eastAsia="Times New Roman"/>
          <w:szCs w:val="24"/>
        </w:rPr>
        <w:t xml:space="preserve">Θέλω να αναφερθώ σε ένα άρθρο που έγραψε στο πρωτοσέλιδο της οικονομικής της </w:t>
      </w:r>
      <w:r>
        <w:rPr>
          <w:rFonts w:eastAsia="Times New Roman"/>
          <w:szCs w:val="24"/>
        </w:rPr>
        <w:t xml:space="preserve">εφημερίδας η εφημερίδα </w:t>
      </w:r>
      <w:r>
        <w:rPr>
          <w:rFonts w:eastAsia="Times New Roman"/>
          <w:szCs w:val="24"/>
        </w:rPr>
        <w:t>«</w:t>
      </w:r>
      <w:r>
        <w:rPr>
          <w:rFonts w:eastAsia="Times New Roman"/>
          <w:szCs w:val="24"/>
        </w:rPr>
        <w:t>ΚΑΘΗΜΕΡΙΝΗ</w:t>
      </w:r>
      <w:r>
        <w:rPr>
          <w:rFonts w:eastAsia="Times New Roman"/>
          <w:szCs w:val="24"/>
        </w:rPr>
        <w:t>»</w:t>
      </w:r>
      <w:r>
        <w:rPr>
          <w:rFonts w:eastAsia="Times New Roman"/>
          <w:szCs w:val="24"/>
        </w:rPr>
        <w:t xml:space="preserve">. Το υπογράφει -και θα σας παρακαλέσω να το διαβάσετε- ο Κώστας </w:t>
      </w:r>
      <w:proofErr w:type="spellStart"/>
      <w:r>
        <w:rPr>
          <w:rFonts w:eastAsia="Times New Roman"/>
          <w:szCs w:val="24"/>
        </w:rPr>
        <w:t>Καλίτσης</w:t>
      </w:r>
      <w:proofErr w:type="spellEnd"/>
      <w:r>
        <w:rPr>
          <w:rFonts w:eastAsia="Times New Roman"/>
          <w:szCs w:val="24"/>
        </w:rPr>
        <w:t xml:space="preserve">. Ξαναλέω, </w:t>
      </w:r>
      <w:r>
        <w:rPr>
          <w:rFonts w:eastAsia="Times New Roman"/>
          <w:szCs w:val="24"/>
        </w:rPr>
        <w:t>«</w:t>
      </w:r>
      <w:r>
        <w:rPr>
          <w:rFonts w:eastAsia="Times New Roman"/>
          <w:szCs w:val="24"/>
        </w:rPr>
        <w:t>Η ΚΑΘΗΜΕΡΙΝΗ</w:t>
      </w:r>
      <w:r>
        <w:rPr>
          <w:rFonts w:eastAsia="Times New Roman"/>
          <w:szCs w:val="24"/>
        </w:rPr>
        <w:t>»</w:t>
      </w:r>
      <w:r>
        <w:rPr>
          <w:rFonts w:eastAsia="Times New Roman"/>
          <w:szCs w:val="24"/>
        </w:rPr>
        <w:t xml:space="preserve"> το γράφει, μη νομίζετε ότι κάνω λάθος, δεν το γράφει </w:t>
      </w:r>
      <w:r>
        <w:rPr>
          <w:rFonts w:eastAsia="Times New Roman"/>
          <w:szCs w:val="24"/>
        </w:rPr>
        <w:t>«</w:t>
      </w:r>
      <w:r>
        <w:rPr>
          <w:rFonts w:eastAsia="Times New Roman"/>
          <w:szCs w:val="24"/>
        </w:rPr>
        <w:t>Η ΑΥΓΗ</w:t>
      </w:r>
      <w:r>
        <w:rPr>
          <w:rFonts w:eastAsia="Times New Roman"/>
          <w:szCs w:val="24"/>
        </w:rPr>
        <w:t>»</w:t>
      </w:r>
      <w:r>
        <w:rPr>
          <w:rFonts w:eastAsia="Times New Roman"/>
          <w:szCs w:val="24"/>
        </w:rPr>
        <w:t>. Διαβάστε αυτό το άρθρο. Είναι ένα διθυραμβικό άρθρο. Κανένας</w:t>
      </w:r>
      <w:r>
        <w:rPr>
          <w:rFonts w:eastAsia="Times New Roman"/>
          <w:szCs w:val="24"/>
        </w:rPr>
        <w:t xml:space="preserve"> Βουλευτής δεν έχει μιλήσει με τόσο θετικά λόγια για αυτή τη συμφωνία. </w:t>
      </w:r>
    </w:p>
    <w:p w14:paraId="3FCD87E9" w14:textId="77777777" w:rsidR="00BC419A" w:rsidRDefault="0035347C">
      <w:pPr>
        <w:spacing w:line="600" w:lineRule="auto"/>
        <w:ind w:firstLine="720"/>
        <w:contextualSpacing/>
        <w:jc w:val="both"/>
        <w:rPr>
          <w:rFonts w:eastAsia="Times New Roman"/>
          <w:szCs w:val="24"/>
        </w:rPr>
      </w:pPr>
      <w:r>
        <w:rPr>
          <w:rFonts w:eastAsia="Times New Roman"/>
          <w:szCs w:val="24"/>
        </w:rPr>
        <w:t>Τα λέω όλα αυτά, για να τελειώσω με το εξής: Ακούσω συνέχεια για το</w:t>
      </w:r>
      <w:r>
        <w:rPr>
          <w:rFonts w:eastAsia="Times New Roman"/>
          <w:szCs w:val="24"/>
        </w:rPr>
        <w:t>ν</w:t>
      </w:r>
      <w:r>
        <w:rPr>
          <w:rFonts w:eastAsia="Times New Roman"/>
          <w:szCs w:val="24"/>
        </w:rPr>
        <w:t xml:space="preserve"> ΦΠΑ. Έπιασε ο πόνος της Νέα Δημοκρατία για τα πέντε νησιά. Εγώ θα συμφωνήσω μαζί σας. Μαζί σας είμαι, κύριε Αθανασί</w:t>
      </w:r>
      <w:r>
        <w:rPr>
          <w:rFonts w:eastAsia="Times New Roman"/>
          <w:szCs w:val="24"/>
        </w:rPr>
        <w:t>ου. Δεν σας είπε κανείς για το</w:t>
      </w:r>
      <w:r>
        <w:rPr>
          <w:rFonts w:eastAsia="Times New Roman"/>
          <w:szCs w:val="24"/>
        </w:rPr>
        <w:t>ν</w:t>
      </w:r>
      <w:r>
        <w:rPr>
          <w:rFonts w:eastAsia="Times New Roman"/>
          <w:szCs w:val="24"/>
        </w:rPr>
        <w:t xml:space="preserve"> ΦΠΑ, τον ΕΝΦΙΑ, τις κατά 45 δισεκατομμύρια κομμένες συντάξεις έντεκα φορές, δεν σας είπε κανείς για όλη αυτή η ιστορία με τα μνημόνια, που θα πρέπει κάποτε να κάνετε την αυτοκριτική σας, πώς χρεοκό</w:t>
      </w:r>
      <w:r>
        <w:rPr>
          <w:rFonts w:eastAsia="Times New Roman"/>
          <w:szCs w:val="24"/>
        </w:rPr>
        <w:lastRenderedPageBreak/>
        <w:t xml:space="preserve">πησε τη χώρα; Ο </w:t>
      </w:r>
      <w:proofErr w:type="spellStart"/>
      <w:r>
        <w:rPr>
          <w:rFonts w:eastAsia="Times New Roman"/>
          <w:szCs w:val="24"/>
        </w:rPr>
        <w:t>Βαρουφάκης</w:t>
      </w:r>
      <w:proofErr w:type="spellEnd"/>
      <w:r>
        <w:rPr>
          <w:rFonts w:eastAsia="Times New Roman"/>
          <w:szCs w:val="24"/>
        </w:rPr>
        <w:t xml:space="preserve"> </w:t>
      </w:r>
      <w:r>
        <w:rPr>
          <w:rFonts w:eastAsia="Times New Roman"/>
          <w:szCs w:val="24"/>
        </w:rPr>
        <w:t>τη χρεοκόπησε σε έξι μήνες; Πιστεύετε ότι σας πιστεύει έστω και ένας πολίτης εκτός από τους φανατικούς οπαδούς σας; Συλλογικές συμβάσεις όλα αυτά τα καταστρέψατε. Ανάμεσα στα πολλά, λοιπόν, ήταν και ο ΦΠΑ.</w:t>
      </w:r>
    </w:p>
    <w:p w14:paraId="3FCD87EA"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Φθάσατε την ανεργία της χώρας </w:t>
      </w:r>
      <w:r>
        <w:rPr>
          <w:rFonts w:eastAsia="Times New Roman" w:cs="Times New Roman"/>
          <w:szCs w:val="24"/>
        </w:rPr>
        <w:t xml:space="preserve">κάποια στιγμή </w:t>
      </w:r>
      <w:r>
        <w:rPr>
          <w:rFonts w:eastAsia="Times New Roman" w:cs="Times New Roman"/>
          <w:szCs w:val="24"/>
        </w:rPr>
        <w:t>στο 28% και εξαφανίσατε το ¼ της περιουσίας των Ελλήνων πολιτών. Εμένα δεν μου αρέσουν οι μεγάλες κουβέντες. Τις συγγνώμες και όλα αυτά τα θεωρώ λίγο ανοησίες. Αυτοκριτική μια αξιόπιστη αυτοκριτική «</w:t>
      </w:r>
      <w:r>
        <w:rPr>
          <w:rFonts w:eastAsia="Times New Roman" w:cs="Times New Roman"/>
          <w:szCs w:val="24"/>
        </w:rPr>
        <w:t>ρ</w:t>
      </w:r>
      <w:r>
        <w:rPr>
          <w:rFonts w:eastAsia="Times New Roman" w:cs="Times New Roman"/>
          <w:szCs w:val="24"/>
        </w:rPr>
        <w:t>ε παιδιά κάναμε αυτά τα λάθη. Αυτό έγινε». Και έρχεστε τ</w:t>
      </w:r>
      <w:r>
        <w:rPr>
          <w:rFonts w:eastAsia="Times New Roman" w:cs="Times New Roman"/>
          <w:szCs w:val="24"/>
        </w:rPr>
        <w:t>ώρα και μιλάτε για το</w:t>
      </w:r>
      <w:r>
        <w:rPr>
          <w:rFonts w:eastAsia="Times New Roman" w:cs="Times New Roman"/>
          <w:szCs w:val="24"/>
        </w:rPr>
        <w:t>ν</w:t>
      </w:r>
      <w:r>
        <w:rPr>
          <w:rFonts w:eastAsia="Times New Roman" w:cs="Times New Roman"/>
          <w:szCs w:val="24"/>
        </w:rPr>
        <w:t xml:space="preserve"> ΦΠΑ. Να σας πω κάτι; Συμφωνώ μαζί σας. </w:t>
      </w:r>
      <w:r>
        <w:rPr>
          <w:rFonts w:eastAsia="Times New Roman" w:cs="Times New Roman"/>
          <w:szCs w:val="24"/>
        </w:rPr>
        <w:t>Ο</w:t>
      </w:r>
      <w:r>
        <w:rPr>
          <w:rFonts w:eastAsia="Times New Roman" w:cs="Times New Roman"/>
          <w:szCs w:val="24"/>
        </w:rPr>
        <w:t xml:space="preserve"> ΦΠΑ θα έπρεπε να είναι μηδενικό</w:t>
      </w:r>
      <w:r>
        <w:rPr>
          <w:rFonts w:eastAsia="Times New Roman" w:cs="Times New Roman"/>
          <w:szCs w:val="24"/>
        </w:rPr>
        <w:t>ς</w:t>
      </w:r>
      <w:r>
        <w:rPr>
          <w:rFonts w:eastAsia="Times New Roman" w:cs="Times New Roman"/>
          <w:szCs w:val="24"/>
        </w:rPr>
        <w:t xml:space="preserve"> με τη μεταναστευτική ιστορία. Τουλάχιστον για τα μεγάλα νησιά έπρεπε να είναι μηδέν. Είναι κάτι που μπορούμε και δεν το κάνουμε; </w:t>
      </w:r>
    </w:p>
    <w:p w14:paraId="3FCD87EB"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Κάντε λίγο υπομονή κι εσείς κ</w:t>
      </w:r>
      <w:r>
        <w:rPr>
          <w:rFonts w:eastAsia="Times New Roman" w:cs="Times New Roman"/>
          <w:szCs w:val="24"/>
        </w:rPr>
        <w:t>αι όλοι οι Έλληνες. Σε αυτή τη χώρα</w:t>
      </w:r>
      <w:r>
        <w:rPr>
          <w:rFonts w:eastAsia="Times New Roman" w:cs="Times New Roman"/>
          <w:szCs w:val="24"/>
        </w:rPr>
        <w:t>,</w:t>
      </w:r>
      <w:r>
        <w:rPr>
          <w:rFonts w:eastAsia="Times New Roman" w:cs="Times New Roman"/>
          <w:szCs w:val="24"/>
        </w:rPr>
        <w:t xml:space="preserve"> σε αυτή την Αίθουσα κάποιοι έχουν βάλει στοίχημα για δύο πράγματα. Πρώτον, δεν ήλθαν στη Βουλή για να πλουτίσουν και δεύτερον, δεν ήλθαν για να κάνουν δημόσιες σχέσεις με τις εκατό οικογένειες που λεηλάτησαν </w:t>
      </w:r>
      <w:proofErr w:type="spellStart"/>
      <w:r>
        <w:rPr>
          <w:rFonts w:eastAsia="Times New Roman" w:cs="Times New Roman"/>
          <w:szCs w:val="24"/>
        </w:rPr>
        <w:t>ανακυκλούμε</w:t>
      </w:r>
      <w:r>
        <w:rPr>
          <w:rFonts w:eastAsia="Times New Roman" w:cs="Times New Roman"/>
          <w:szCs w:val="24"/>
        </w:rPr>
        <w:t>νοι</w:t>
      </w:r>
      <w:proofErr w:type="spellEnd"/>
      <w:r>
        <w:rPr>
          <w:rFonts w:eastAsia="Times New Roman" w:cs="Times New Roman"/>
          <w:szCs w:val="24"/>
        </w:rPr>
        <w:t xml:space="preserve"> επί σαράντα χρόνια. Αυτό να το βάλετε καλά στο μυαλό σας. </w:t>
      </w:r>
    </w:p>
    <w:p w14:paraId="3FCD87EC"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lastRenderedPageBreak/>
        <w:t>Είμαστε λίγο προσεκτικοί, γιατί ακόμα η συμφωνία εξελίσσεται. Το πρώτο ήταν αυτό που έγινε την 21</w:t>
      </w:r>
      <w:r w:rsidRPr="000602B6">
        <w:rPr>
          <w:rFonts w:eastAsia="Times New Roman" w:cs="Times New Roman"/>
          <w:szCs w:val="24"/>
          <w:vertAlign w:val="superscript"/>
        </w:rPr>
        <w:t>η</w:t>
      </w:r>
      <w:r>
        <w:rPr>
          <w:rFonts w:eastAsia="Times New Roman" w:cs="Times New Roman"/>
          <w:szCs w:val="24"/>
        </w:rPr>
        <w:t xml:space="preserve"> Ιουνίου. Περιμένουμε και στις 20 Αυγούστου</w:t>
      </w:r>
      <w:r>
        <w:rPr>
          <w:rFonts w:eastAsia="Times New Roman" w:cs="Times New Roman"/>
          <w:szCs w:val="24"/>
        </w:rPr>
        <w:t>,</w:t>
      </w:r>
      <w:r>
        <w:rPr>
          <w:rFonts w:eastAsia="Times New Roman" w:cs="Times New Roman"/>
          <w:szCs w:val="24"/>
        </w:rPr>
        <w:t xml:space="preserve"> γιατί κάποιοι που έχουν υπερθεματίσει, που η υπερβ</w:t>
      </w:r>
      <w:r>
        <w:rPr>
          <w:rFonts w:eastAsia="Times New Roman" w:cs="Times New Roman"/>
          <w:szCs w:val="24"/>
        </w:rPr>
        <w:t xml:space="preserve">ολή ήταν το μόνιμο μοτίβο τους, πιστεύω ότι δεν θα έχουν λόγο, δεν θα έχουν αξιοπιστία πια. </w:t>
      </w:r>
    </w:p>
    <w:p w14:paraId="3FCD87ED"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Γι’ αυτό είμαστε πολύ προσεκτικοί και με το θέμα του ΦΠΑ. Κάντε λίγο υπομονή και γι’ αυτό και για τις μειωμένες συντάξεις που όντως έχουμε υπογράψει και για το αφο</w:t>
      </w:r>
      <w:r>
        <w:rPr>
          <w:rFonts w:eastAsia="Times New Roman" w:cs="Times New Roman"/>
          <w:szCs w:val="24"/>
        </w:rPr>
        <w:t>ρολόγητο. Κάντε λίγο υπομονή, γιατί πιστεύω ότι κάτι αλλάζει σε αυτή τη χώρα και αυτή η Κυβέρνηση είναι αποφασισμένη να το αλλάξει.</w:t>
      </w:r>
    </w:p>
    <w:p w14:paraId="3FCD87EE"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3FCD87EF" w14:textId="77777777" w:rsidR="00BC419A" w:rsidRDefault="0035347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3FCD87F0" w14:textId="77777777" w:rsidR="00BC419A" w:rsidRDefault="0035347C">
      <w:pPr>
        <w:spacing w:line="600" w:lineRule="auto"/>
        <w:ind w:firstLine="720"/>
        <w:contextualSpacing/>
        <w:jc w:val="both"/>
        <w:rPr>
          <w:rFonts w:eastAsia="Times New Roman" w:cs="Times New Roman"/>
          <w:szCs w:val="24"/>
        </w:rPr>
      </w:pPr>
      <w:r w:rsidRPr="00CA7439">
        <w:rPr>
          <w:rFonts w:eastAsia="Times New Roman" w:cs="Times New Roman"/>
          <w:b/>
          <w:szCs w:val="24"/>
        </w:rPr>
        <w:t>ΠΡΟΕΔΡΕΥΩΝ (Γεώργιος Βαρεμένος):</w:t>
      </w:r>
      <w:r>
        <w:rPr>
          <w:rFonts w:eastAsia="Times New Roman" w:cs="Times New Roman"/>
          <w:szCs w:val="24"/>
        </w:rPr>
        <w:t xml:space="preserve"> Κι εμείς ευχαριστούμε.</w:t>
      </w:r>
    </w:p>
    <w:p w14:paraId="3FCD87F1"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Κυρίες και κύ</w:t>
      </w:r>
      <w:r>
        <w:rPr>
          <w:rFonts w:eastAsia="Times New Roman" w:cs="Times New Roman"/>
          <w:szCs w:val="24"/>
        </w:rPr>
        <w:t>ριοι συνάδελφοι, σας κάνω γνωστό ότι από τα αριστερά έδρανα του Προεδρείου παρακολουθεί τη συνεδρίαση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Ιρίνα</w:t>
      </w:r>
      <w:proofErr w:type="spellEnd"/>
      <w:r>
        <w:rPr>
          <w:rFonts w:eastAsia="Times New Roman" w:cs="Times New Roman"/>
          <w:szCs w:val="24"/>
        </w:rPr>
        <w:t xml:space="preserve"> </w:t>
      </w:r>
      <w:proofErr w:type="spellStart"/>
      <w:r>
        <w:rPr>
          <w:rFonts w:eastAsia="Times New Roman" w:cs="Times New Roman"/>
          <w:szCs w:val="24"/>
        </w:rPr>
        <w:t>Γεροβάγια</w:t>
      </w:r>
      <w:proofErr w:type="spellEnd"/>
      <w:r>
        <w:rPr>
          <w:rFonts w:eastAsia="Times New Roman" w:cs="Times New Roman"/>
          <w:szCs w:val="24"/>
        </w:rPr>
        <w:t xml:space="preserve">, πρώτη Αντιπρόεδρος της Κρατικής </w:t>
      </w:r>
      <w:proofErr w:type="spellStart"/>
      <w:r>
        <w:rPr>
          <w:rFonts w:eastAsia="Times New Roman" w:cs="Times New Roman"/>
          <w:szCs w:val="24"/>
        </w:rPr>
        <w:lastRenderedPageBreak/>
        <w:t>Δούμα</w:t>
      </w:r>
      <w:proofErr w:type="spellEnd"/>
      <w:r>
        <w:rPr>
          <w:rFonts w:eastAsia="Times New Roman" w:cs="Times New Roman"/>
          <w:szCs w:val="24"/>
        </w:rPr>
        <w:t xml:space="preserve"> της Ομοσπονδιακής Συνέλευσης της Ρωσικής Ομοσπονδίας και ο Πρέσβης της Ρωσικής Ομοσπονδίας στη</w:t>
      </w:r>
      <w:r>
        <w:rPr>
          <w:rFonts w:eastAsia="Times New Roman" w:cs="Times New Roman"/>
          <w:szCs w:val="24"/>
        </w:rPr>
        <w:t xml:space="preserve">ν Αθήνα κ. Αντρέι </w:t>
      </w:r>
      <w:proofErr w:type="spellStart"/>
      <w:r>
        <w:rPr>
          <w:rFonts w:eastAsia="Times New Roman" w:cs="Times New Roman"/>
          <w:szCs w:val="24"/>
        </w:rPr>
        <w:t>Μασλόφ</w:t>
      </w:r>
      <w:proofErr w:type="spellEnd"/>
      <w:r>
        <w:rPr>
          <w:rFonts w:eastAsia="Times New Roman" w:cs="Times New Roman"/>
          <w:szCs w:val="24"/>
        </w:rPr>
        <w:t>.</w:t>
      </w:r>
    </w:p>
    <w:p w14:paraId="3FCD87F2"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Η Βουλή το</w:t>
      </w:r>
      <w:r>
        <w:rPr>
          <w:rFonts w:eastAsia="Times New Roman" w:cs="Times New Roman"/>
          <w:szCs w:val="24"/>
        </w:rPr>
        <w:t>ύ</w:t>
      </w:r>
      <w:r>
        <w:rPr>
          <w:rFonts w:eastAsia="Times New Roman" w:cs="Times New Roman"/>
          <w:szCs w:val="24"/>
        </w:rPr>
        <w:t>ς καλωσορίζει.</w:t>
      </w:r>
    </w:p>
    <w:p w14:paraId="3FCD87F3" w14:textId="77777777" w:rsidR="00BC419A" w:rsidRDefault="0035347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3FCD87F4" w14:textId="77777777" w:rsidR="00BC419A" w:rsidRDefault="0035347C">
      <w:pPr>
        <w:spacing w:line="600" w:lineRule="auto"/>
        <w:ind w:firstLine="720"/>
        <w:contextualSpacing/>
        <w:jc w:val="both"/>
        <w:rPr>
          <w:rFonts w:eastAsia="Times New Roman" w:cs="Times New Roman"/>
          <w:szCs w:val="24"/>
        </w:rPr>
      </w:pPr>
      <w:r w:rsidRPr="00CA7439">
        <w:rPr>
          <w:rFonts w:eastAsia="Times New Roman" w:cs="Times New Roman"/>
          <w:b/>
          <w:szCs w:val="24"/>
        </w:rPr>
        <w:t>ΙΡΙΝΑ ΓΕΡΟΒΑΓΙΑ:</w:t>
      </w:r>
      <w:r>
        <w:rPr>
          <w:rFonts w:eastAsia="Times New Roman" w:cs="Times New Roman"/>
          <w:szCs w:val="24"/>
        </w:rPr>
        <w:t xml:space="preserve"> Σας εύχομαι καλή επιτυχία στη δουλειά σας.</w:t>
      </w:r>
    </w:p>
    <w:p w14:paraId="3FCD87F5" w14:textId="77777777" w:rsidR="00BC419A" w:rsidRDefault="0035347C">
      <w:pPr>
        <w:spacing w:line="600" w:lineRule="auto"/>
        <w:ind w:firstLine="720"/>
        <w:contextualSpacing/>
        <w:jc w:val="both"/>
        <w:rPr>
          <w:rFonts w:eastAsia="Times New Roman" w:cs="Times New Roman"/>
          <w:szCs w:val="24"/>
        </w:rPr>
      </w:pPr>
      <w:r w:rsidRPr="00CA7439">
        <w:rPr>
          <w:rFonts w:eastAsia="Times New Roman" w:cs="Times New Roman"/>
          <w:b/>
          <w:szCs w:val="24"/>
        </w:rPr>
        <w:t>ΠΡΟΕΔΡΕΥΩΝ (Γεώργιος Βαρεμένος):</w:t>
      </w:r>
      <w:r>
        <w:rPr>
          <w:rFonts w:eastAsia="Times New Roman" w:cs="Times New Roman"/>
          <w:szCs w:val="24"/>
        </w:rPr>
        <w:t xml:space="preserve"> Ευχαριστούμε πάρα πολύ.</w:t>
      </w:r>
    </w:p>
    <w:p w14:paraId="3FCD87F6" w14:textId="77777777" w:rsidR="00BC419A" w:rsidRDefault="0035347C">
      <w:pPr>
        <w:spacing w:line="600" w:lineRule="auto"/>
        <w:ind w:firstLine="720"/>
        <w:contextualSpacing/>
        <w:jc w:val="both"/>
        <w:rPr>
          <w:rFonts w:eastAsia="Times New Roman" w:cs="Times New Roman"/>
          <w:szCs w:val="24"/>
        </w:rPr>
      </w:pPr>
      <w:r w:rsidRPr="00CA7439">
        <w:rPr>
          <w:rFonts w:eastAsia="Times New Roman" w:cs="Times New Roman"/>
          <w:b/>
          <w:szCs w:val="24"/>
        </w:rPr>
        <w:t>ΙΡΙΝΑ ΓΕΡΟΒΑΓΙΑ:</w:t>
      </w:r>
      <w:r>
        <w:rPr>
          <w:rFonts w:eastAsia="Times New Roman" w:cs="Times New Roman"/>
          <w:b/>
          <w:szCs w:val="24"/>
        </w:rPr>
        <w:t xml:space="preserve"> </w:t>
      </w:r>
      <w:r w:rsidRPr="00CA7439">
        <w:rPr>
          <w:rFonts w:eastAsia="Times New Roman" w:cs="Times New Roman"/>
          <w:szCs w:val="24"/>
        </w:rPr>
        <w:t>Και οι συνάδελφοι μ</w:t>
      </w:r>
      <w:r>
        <w:rPr>
          <w:rFonts w:eastAsia="Times New Roman" w:cs="Times New Roman"/>
          <w:szCs w:val="24"/>
        </w:rPr>
        <w:t xml:space="preserve">ας από το </w:t>
      </w:r>
      <w:r>
        <w:rPr>
          <w:rFonts w:eastAsia="Times New Roman" w:cs="Times New Roman"/>
          <w:szCs w:val="24"/>
        </w:rPr>
        <w:t>ε</w:t>
      </w:r>
      <w:r>
        <w:rPr>
          <w:rFonts w:eastAsia="Times New Roman" w:cs="Times New Roman"/>
          <w:szCs w:val="24"/>
        </w:rPr>
        <w:t xml:space="preserve">λληνικό Κοινοβούλιο </w:t>
      </w:r>
      <w:r w:rsidRPr="00CA7439">
        <w:rPr>
          <w:rFonts w:eastAsia="Times New Roman" w:cs="Times New Roman"/>
          <w:szCs w:val="24"/>
        </w:rPr>
        <w:t xml:space="preserve">μπορούν να ελπίζουν και να προσβλέπουν στη συνεργασία με το δικό μας </w:t>
      </w:r>
      <w:r>
        <w:rPr>
          <w:rFonts w:eastAsia="Times New Roman" w:cs="Times New Roman"/>
          <w:szCs w:val="24"/>
        </w:rPr>
        <w:t>κ</w:t>
      </w:r>
      <w:r w:rsidRPr="00CA7439">
        <w:rPr>
          <w:rFonts w:eastAsia="Times New Roman" w:cs="Times New Roman"/>
          <w:szCs w:val="24"/>
        </w:rPr>
        <w:t>οινοβούλιο.</w:t>
      </w:r>
    </w:p>
    <w:p w14:paraId="3FCD87F7" w14:textId="77777777" w:rsidR="00BC419A" w:rsidRDefault="0035347C">
      <w:pPr>
        <w:spacing w:line="600" w:lineRule="auto"/>
        <w:ind w:firstLine="720"/>
        <w:contextualSpacing/>
        <w:jc w:val="both"/>
        <w:rPr>
          <w:rFonts w:eastAsia="Times New Roman" w:cs="Times New Roman"/>
          <w:szCs w:val="24"/>
        </w:rPr>
      </w:pPr>
      <w:r w:rsidRPr="00CA7439">
        <w:rPr>
          <w:rFonts w:eastAsia="Times New Roman" w:cs="Times New Roman"/>
          <w:b/>
          <w:szCs w:val="24"/>
        </w:rPr>
        <w:t>ΧΑΡΑΛΑΜΠΟΣ ΑΘΑΝΑΣΙΟΥ:</w:t>
      </w:r>
      <w:r>
        <w:rPr>
          <w:rFonts w:eastAsia="Times New Roman" w:cs="Times New Roman"/>
          <w:szCs w:val="24"/>
        </w:rPr>
        <w:t xml:space="preserve"> Κύριε Πρόεδρε, δεν ακούγεται.</w:t>
      </w:r>
    </w:p>
    <w:p w14:paraId="3FCD87F8" w14:textId="77777777" w:rsidR="00BC419A" w:rsidRDefault="0035347C">
      <w:pPr>
        <w:spacing w:line="600" w:lineRule="auto"/>
        <w:ind w:firstLine="720"/>
        <w:contextualSpacing/>
        <w:jc w:val="both"/>
        <w:rPr>
          <w:rFonts w:eastAsia="Times New Roman" w:cs="Times New Roman"/>
          <w:szCs w:val="24"/>
        </w:rPr>
      </w:pPr>
      <w:r w:rsidRPr="00CA7439">
        <w:rPr>
          <w:rFonts w:eastAsia="Times New Roman" w:cs="Times New Roman"/>
          <w:b/>
          <w:szCs w:val="24"/>
        </w:rPr>
        <w:t>ΠΡΟΕΔΡΕΥΩΝ (Γεώργιος Βαρεμένος):</w:t>
      </w:r>
      <w:r>
        <w:rPr>
          <w:rFonts w:eastAsia="Times New Roman" w:cs="Times New Roman"/>
          <w:szCs w:val="24"/>
        </w:rPr>
        <w:t xml:space="preserve"> Μας εύχεται καλή επιτυχία και μπορούμε να ελπίζουμε στην κ</w:t>
      </w:r>
      <w:r>
        <w:rPr>
          <w:rFonts w:eastAsia="Times New Roman" w:cs="Times New Roman"/>
          <w:szCs w:val="24"/>
        </w:rPr>
        <w:t>αλή συνεργασία μεταξύ των δύο Κοινοβουλίων.</w:t>
      </w:r>
    </w:p>
    <w:p w14:paraId="3FCD87F9" w14:textId="77777777" w:rsidR="00BC419A" w:rsidRDefault="0035347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3FCD87FA"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lastRenderedPageBreak/>
        <w:t>Τον λόγο έχει ο Υπουργός κ. Σταθάκης να παρουσιάσει μια τροπολογία.</w:t>
      </w:r>
    </w:p>
    <w:p w14:paraId="3FCD87FB" w14:textId="77777777" w:rsidR="00BC419A" w:rsidRDefault="0035347C">
      <w:pPr>
        <w:spacing w:line="600" w:lineRule="auto"/>
        <w:ind w:firstLine="720"/>
        <w:contextualSpacing/>
        <w:jc w:val="both"/>
        <w:rPr>
          <w:rFonts w:eastAsia="Times New Roman" w:cs="Times New Roman"/>
          <w:szCs w:val="24"/>
        </w:rPr>
      </w:pPr>
      <w:r w:rsidRPr="00360541">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Πρόκειται για δύο παρατάσεις προθεσμ</w:t>
      </w:r>
      <w:r>
        <w:rPr>
          <w:rFonts w:eastAsia="Times New Roman" w:cs="Times New Roman"/>
          <w:szCs w:val="24"/>
        </w:rPr>
        <w:t xml:space="preserve">ιών και δύο φραστικές νομοτεχνικές. </w:t>
      </w:r>
    </w:p>
    <w:p w14:paraId="3FCD87FC"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Η πρώτη παράταση προθεσμίας αφορά την οριστικοποίηση πρώτων εγγραφών κτηματολογίου. Είναι αυτοί που είχαν κλείσει δεκατέσσερα χρόνια. Δόθηκε μια τρίμηνη παράταση, κατά κύριο λόγο απευθυνόμενη στην καθυστερημένη εγγραφή</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εκ μέρους του </w:t>
      </w:r>
      <w:r>
        <w:rPr>
          <w:rFonts w:eastAsia="Times New Roman" w:cs="Times New Roman"/>
          <w:szCs w:val="24"/>
        </w:rPr>
        <w:t>δ</w:t>
      </w:r>
      <w:r>
        <w:rPr>
          <w:rFonts w:eastAsia="Times New Roman" w:cs="Times New Roman"/>
          <w:szCs w:val="24"/>
        </w:rPr>
        <w:t>ημοσίου. Δίνεται επιπρόσθετη παράταση για άλλους έξι μήνες, ώστε με αυτόν τον τρόπο να οριστικοποιηθεί πλέον η δυνατότητα να υπάρξει αποφυγή κινδύνου παγίωσης αμφισβητούμενων έννομων σχέσεων.</w:t>
      </w:r>
    </w:p>
    <w:p w14:paraId="3FCD87FD"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Η δεύτερη παράταση αναστολής εκτέλεσης α</w:t>
      </w:r>
      <w:r>
        <w:rPr>
          <w:rFonts w:eastAsia="Times New Roman" w:cs="Times New Roman"/>
          <w:szCs w:val="24"/>
        </w:rPr>
        <w:t>φορά το ΙΓΜΕ. Σας υπενθυμίζω ότι πριν από έναν χρόνο είχαμε ψηφίσει τη δωδεκάμηνη αναστολή κατασχέσεων κατά του ΙΓΜΕ</w:t>
      </w:r>
      <w:r>
        <w:rPr>
          <w:rFonts w:eastAsia="Times New Roman" w:cs="Times New Roman"/>
          <w:szCs w:val="24"/>
        </w:rPr>
        <w:t>,</w:t>
      </w:r>
      <w:r>
        <w:rPr>
          <w:rFonts w:eastAsia="Times New Roman" w:cs="Times New Roman"/>
          <w:szCs w:val="24"/>
        </w:rPr>
        <w:t xml:space="preserve"> που είχαν εγερθεί από συνταξιούχους του ΙΓΜΕ.</w:t>
      </w:r>
    </w:p>
    <w:p w14:paraId="3FCD87FE" w14:textId="77777777" w:rsidR="00BC419A" w:rsidRDefault="0035347C">
      <w:pPr>
        <w:spacing w:line="600" w:lineRule="auto"/>
        <w:ind w:firstLine="720"/>
        <w:contextualSpacing/>
        <w:jc w:val="both"/>
        <w:rPr>
          <w:rFonts w:eastAsia="Times New Roman"/>
          <w:szCs w:val="24"/>
        </w:rPr>
      </w:pPr>
      <w:r>
        <w:rPr>
          <w:rFonts w:eastAsia="Times New Roman"/>
          <w:szCs w:val="24"/>
        </w:rPr>
        <w:t>Προτείνεται η παράταση αυτή να επεκταθεί για τέσσερις ακόμα μήνες, έχοντας ως δεδομένο -τότε</w:t>
      </w:r>
      <w:r>
        <w:rPr>
          <w:rFonts w:eastAsia="Times New Roman"/>
          <w:szCs w:val="24"/>
        </w:rPr>
        <w:t xml:space="preserve"> το είχαμε υποσχεθεί- </w:t>
      </w:r>
      <w:r>
        <w:rPr>
          <w:rFonts w:eastAsia="Times New Roman"/>
          <w:szCs w:val="24"/>
        </w:rPr>
        <w:lastRenderedPageBreak/>
        <w:t>ότι θα υπάρξει ο νέος νόμος για το ΙΓΜΕ, ο οποίος είναι έτοιμος και βγαίνει σε διαβούλευση τις αμέσως επόμενες εβδομάδες, γι’ αυτό και η παράταση των τεσσάρων μηνών είναι υπεραρκετή, διότι θα έχει ψηφιστεί πλέον ο νέος νόμος για το ΙΓ</w:t>
      </w:r>
      <w:r>
        <w:rPr>
          <w:rFonts w:eastAsia="Times New Roman"/>
          <w:szCs w:val="24"/>
        </w:rPr>
        <w:t xml:space="preserve">ΜΕ, ο οποίος αναμορφώνει πλήρως τον </w:t>
      </w:r>
      <w:r>
        <w:rPr>
          <w:rFonts w:eastAsia="Times New Roman"/>
          <w:szCs w:val="24"/>
        </w:rPr>
        <w:t>ο</w:t>
      </w:r>
      <w:r>
        <w:rPr>
          <w:rFonts w:eastAsia="Times New Roman"/>
          <w:szCs w:val="24"/>
        </w:rPr>
        <w:t>ργανισμό αυτόν και ταυτόχρονα θα προστατεύει και την κινητή και ακίνητη περιουσία του ΙΓΜΕ για προφανείς λόγους υπέρτερου δημοσίου συμφέροντος.</w:t>
      </w:r>
    </w:p>
    <w:p w14:paraId="3FCD87FF" w14:textId="77777777" w:rsidR="00BC419A" w:rsidRDefault="0035347C">
      <w:pPr>
        <w:spacing w:line="600" w:lineRule="auto"/>
        <w:ind w:firstLine="720"/>
        <w:contextualSpacing/>
        <w:jc w:val="both"/>
        <w:rPr>
          <w:rFonts w:eastAsia="Times New Roman"/>
          <w:szCs w:val="24"/>
        </w:rPr>
      </w:pPr>
      <w:r>
        <w:rPr>
          <w:rFonts w:eastAsia="Times New Roman"/>
          <w:szCs w:val="24"/>
        </w:rPr>
        <w:t>Αυτές είναι οι δύο τροποποιήσεις και είναι και δύο νομοτεχνικές που αφορούν</w:t>
      </w:r>
      <w:r>
        <w:rPr>
          <w:rFonts w:eastAsia="Times New Roman"/>
          <w:szCs w:val="24"/>
        </w:rPr>
        <w:t xml:space="preserve"> λάθη πάνω στην πρώτη παράταση. Πρόκειται για αριθμό κατάθεσης 1629/44/26-6-2018. Οι δύο νομοτεχνικές, λοιπόν, είναι</w:t>
      </w:r>
      <w:r w:rsidRPr="00024D96">
        <w:rPr>
          <w:rFonts w:eastAsia="Times New Roman"/>
          <w:szCs w:val="24"/>
        </w:rPr>
        <w:t>:</w:t>
      </w:r>
      <w:r>
        <w:rPr>
          <w:rFonts w:eastAsia="Times New Roman"/>
          <w:szCs w:val="24"/>
        </w:rPr>
        <w:t xml:space="preserve"> «Στο πρώτο εδάφιο του άρθρου με τον τίτλο</w:t>
      </w:r>
      <w:r>
        <w:rPr>
          <w:rFonts w:eastAsia="Times New Roman"/>
          <w:szCs w:val="24"/>
        </w:rPr>
        <w:t>:</w:t>
      </w:r>
      <w:r>
        <w:rPr>
          <w:rFonts w:eastAsia="Times New Roman"/>
          <w:szCs w:val="24"/>
        </w:rPr>
        <w:t xml:space="preserve"> «Παράταση προθεσμίας οριστικοποίησης πρώτων εγγραφών Κτηματολογίου» -αυτό που είπα πριν- «η φρά</w:t>
      </w:r>
      <w:r>
        <w:rPr>
          <w:rFonts w:eastAsia="Times New Roman"/>
          <w:szCs w:val="24"/>
        </w:rPr>
        <w:t xml:space="preserve">ση της «παραγράφου 1» αντικαθίσταται από τη φράση «της παραγράφου 2»». </w:t>
      </w:r>
    </w:p>
    <w:p w14:paraId="3FCD8800" w14:textId="77777777" w:rsidR="00BC419A" w:rsidRDefault="0035347C">
      <w:pPr>
        <w:spacing w:line="600" w:lineRule="auto"/>
        <w:ind w:firstLine="720"/>
        <w:contextualSpacing/>
        <w:jc w:val="both"/>
        <w:rPr>
          <w:rFonts w:eastAsia="Times New Roman"/>
          <w:szCs w:val="24"/>
        </w:rPr>
      </w:pPr>
      <w:r>
        <w:rPr>
          <w:rFonts w:eastAsia="Times New Roman"/>
          <w:szCs w:val="24"/>
        </w:rPr>
        <w:t>Στο δεύτερο εδάφιο του ίδιου άρθρου η ημερομηνία «30</w:t>
      </w:r>
      <w:r>
        <w:rPr>
          <w:rFonts w:eastAsia="Times New Roman"/>
          <w:szCs w:val="24"/>
        </w:rPr>
        <w:t>-</w:t>
      </w:r>
      <w:r>
        <w:rPr>
          <w:rFonts w:eastAsia="Times New Roman"/>
          <w:szCs w:val="24"/>
        </w:rPr>
        <w:t>1</w:t>
      </w:r>
      <w:r>
        <w:rPr>
          <w:rFonts w:eastAsia="Times New Roman"/>
          <w:szCs w:val="24"/>
        </w:rPr>
        <w:t>-</w:t>
      </w:r>
      <w:r>
        <w:rPr>
          <w:rFonts w:eastAsia="Times New Roman"/>
          <w:szCs w:val="24"/>
        </w:rPr>
        <w:t>2018» αντικαθίσταται από την ημερομηνία «3</w:t>
      </w:r>
      <w:r>
        <w:rPr>
          <w:rFonts w:eastAsia="Times New Roman"/>
          <w:szCs w:val="24"/>
        </w:rPr>
        <w:t>-</w:t>
      </w:r>
      <w:r>
        <w:rPr>
          <w:rFonts w:eastAsia="Times New Roman"/>
          <w:szCs w:val="24"/>
        </w:rPr>
        <w:t>1</w:t>
      </w:r>
      <w:r>
        <w:rPr>
          <w:rFonts w:eastAsia="Times New Roman"/>
          <w:szCs w:val="24"/>
        </w:rPr>
        <w:t>-</w:t>
      </w:r>
      <w:r>
        <w:rPr>
          <w:rFonts w:eastAsia="Times New Roman"/>
          <w:szCs w:val="24"/>
        </w:rPr>
        <w:t>2018»».</w:t>
      </w:r>
    </w:p>
    <w:p w14:paraId="3FCD8801" w14:textId="77777777" w:rsidR="00BC419A" w:rsidRDefault="0035347C">
      <w:pPr>
        <w:spacing w:line="600" w:lineRule="auto"/>
        <w:ind w:firstLine="720"/>
        <w:contextualSpacing/>
        <w:jc w:val="both"/>
        <w:rPr>
          <w:rFonts w:eastAsia="Times New Roman"/>
          <w:szCs w:val="24"/>
        </w:rPr>
      </w:pPr>
      <w:r>
        <w:rPr>
          <w:rFonts w:eastAsia="Times New Roman"/>
          <w:szCs w:val="24"/>
        </w:rPr>
        <w:t>Σας ευχαριστώ.</w:t>
      </w:r>
    </w:p>
    <w:p w14:paraId="3FCD8802" w14:textId="77777777" w:rsidR="00BC419A" w:rsidRDefault="0035347C">
      <w:pPr>
        <w:spacing w:line="600" w:lineRule="auto"/>
        <w:ind w:firstLine="720"/>
        <w:contextualSpacing/>
        <w:jc w:val="both"/>
        <w:rPr>
          <w:rFonts w:eastAsia="Times New Roman"/>
          <w:szCs w:val="24"/>
        </w:rPr>
      </w:pPr>
      <w:r>
        <w:rPr>
          <w:rFonts w:eastAsia="Times New Roman"/>
          <w:szCs w:val="24"/>
        </w:rPr>
        <w:lastRenderedPageBreak/>
        <w:t>(Στο σημείο αυτό ο Υπουργός κ. Γεώργιος Σταθάκης καταθέτει γι</w:t>
      </w:r>
      <w:r>
        <w:rPr>
          <w:rFonts w:eastAsia="Times New Roman"/>
          <w:szCs w:val="24"/>
        </w:rPr>
        <w:t>α τα Πρακτικά τις προαναφερθείσες νομοτεχνικές βελτιώσεις, οι οποίες έχουν ως εξής</w:t>
      </w:r>
      <w:r w:rsidRPr="00024D96">
        <w:rPr>
          <w:rFonts w:eastAsia="Times New Roman"/>
          <w:szCs w:val="24"/>
        </w:rPr>
        <w:t>:</w:t>
      </w:r>
    </w:p>
    <w:p w14:paraId="3FCD8803" w14:textId="77777777" w:rsidR="00BC419A" w:rsidRDefault="0035347C">
      <w:pPr>
        <w:spacing w:line="600" w:lineRule="auto"/>
        <w:contextualSpacing/>
        <w:jc w:val="center"/>
        <w:rPr>
          <w:rFonts w:eastAsia="Times New Roman"/>
          <w:color w:val="FF0000"/>
          <w:szCs w:val="24"/>
        </w:rPr>
      </w:pPr>
      <w:r w:rsidRPr="00916B49">
        <w:rPr>
          <w:rFonts w:eastAsia="Times New Roman"/>
          <w:color w:val="FF0000"/>
          <w:szCs w:val="24"/>
        </w:rPr>
        <w:t>(ΑΛΛΑΓΗ ΣΕΛΙΔΑΣ)</w:t>
      </w:r>
    </w:p>
    <w:p w14:paraId="3FCD8804" w14:textId="77777777" w:rsidR="00BC419A" w:rsidRDefault="0035347C">
      <w:pPr>
        <w:spacing w:line="600" w:lineRule="auto"/>
        <w:contextualSpacing/>
        <w:jc w:val="center"/>
        <w:rPr>
          <w:rFonts w:eastAsia="Times New Roman"/>
          <w:szCs w:val="24"/>
        </w:rPr>
      </w:pPr>
      <w:r>
        <w:rPr>
          <w:rFonts w:eastAsia="Times New Roman"/>
          <w:szCs w:val="24"/>
        </w:rPr>
        <w:t>(Να μπει</w:t>
      </w:r>
      <w:r>
        <w:rPr>
          <w:rFonts w:eastAsia="Times New Roman"/>
          <w:szCs w:val="24"/>
        </w:rPr>
        <w:t xml:space="preserve"> η σελίδα 78)</w:t>
      </w:r>
    </w:p>
    <w:p w14:paraId="3FCD8805" w14:textId="77777777" w:rsidR="00BC419A" w:rsidRDefault="0035347C">
      <w:pPr>
        <w:spacing w:line="600" w:lineRule="auto"/>
        <w:contextualSpacing/>
        <w:jc w:val="center"/>
        <w:rPr>
          <w:rFonts w:eastAsia="Times New Roman"/>
          <w:color w:val="FF0000"/>
          <w:szCs w:val="24"/>
        </w:rPr>
      </w:pPr>
      <w:r w:rsidRPr="00916B49">
        <w:rPr>
          <w:rFonts w:eastAsia="Times New Roman"/>
          <w:color w:val="FF0000"/>
          <w:szCs w:val="24"/>
        </w:rPr>
        <w:t>(ΑΛΛΑΓΗ ΣΕΛΙΔΑΣ)</w:t>
      </w:r>
    </w:p>
    <w:p w14:paraId="3FCD8806" w14:textId="77777777" w:rsidR="00BC419A" w:rsidRDefault="0035347C">
      <w:pPr>
        <w:tabs>
          <w:tab w:val="left" w:pos="709"/>
        </w:tabs>
        <w:spacing w:line="600" w:lineRule="auto"/>
        <w:ind w:firstLine="720"/>
        <w:contextualSpacing/>
        <w:jc w:val="both"/>
        <w:rPr>
          <w:rFonts w:eastAsia="Times New Roman"/>
          <w:szCs w:val="24"/>
        </w:rPr>
      </w:pPr>
      <w:r w:rsidRPr="00024D96">
        <w:rPr>
          <w:rFonts w:eastAsia="Times New Roman"/>
          <w:b/>
          <w:szCs w:val="24"/>
        </w:rPr>
        <w:t>ΧΑΡΑΛΑΜΠΟΣ ΑΘΑΝΑΣΙΟΥ:</w:t>
      </w:r>
      <w:r>
        <w:rPr>
          <w:rFonts w:eastAsia="Times New Roman"/>
          <w:b/>
          <w:szCs w:val="24"/>
        </w:rPr>
        <w:t xml:space="preserve"> </w:t>
      </w:r>
      <w:r>
        <w:rPr>
          <w:rFonts w:eastAsia="Times New Roman"/>
          <w:szCs w:val="24"/>
        </w:rPr>
        <w:t>Κύριε Υπουργέ, μία διευκρίνιση</w:t>
      </w:r>
      <w:r>
        <w:rPr>
          <w:rFonts w:eastAsia="Times New Roman"/>
          <w:szCs w:val="24"/>
        </w:rPr>
        <w:t>.</w:t>
      </w:r>
      <w:r w:rsidRPr="00024D96">
        <w:rPr>
          <w:rFonts w:eastAsia="Times New Roman"/>
          <w:szCs w:val="24"/>
        </w:rPr>
        <w:t xml:space="preserve"> </w:t>
      </w:r>
      <w:r>
        <w:rPr>
          <w:rFonts w:eastAsia="Times New Roman"/>
          <w:szCs w:val="24"/>
        </w:rPr>
        <w:t xml:space="preserve">Αυτές τις τροποποιήσεις που είπατε τις φέρνετε σε μία </w:t>
      </w:r>
      <w:r>
        <w:rPr>
          <w:rFonts w:eastAsia="Times New Roman"/>
          <w:szCs w:val="24"/>
        </w:rPr>
        <w:t>τροπολογία με δύο άρθρα;</w:t>
      </w:r>
    </w:p>
    <w:p w14:paraId="3FCD8807" w14:textId="77777777" w:rsidR="00BC419A" w:rsidRDefault="0035347C">
      <w:pPr>
        <w:tabs>
          <w:tab w:val="left" w:pos="709"/>
        </w:tabs>
        <w:spacing w:line="600" w:lineRule="auto"/>
        <w:ind w:firstLine="720"/>
        <w:contextualSpacing/>
        <w:jc w:val="both"/>
        <w:rPr>
          <w:rFonts w:eastAsia="Times New Roman"/>
          <w:szCs w:val="24"/>
        </w:rPr>
      </w:pPr>
      <w:r w:rsidRPr="00024D96">
        <w:rPr>
          <w:rFonts w:eastAsia="Times New Roman"/>
          <w:b/>
          <w:szCs w:val="24"/>
        </w:rPr>
        <w:t>ΓΕΩΡΓΙΟΣ ΣΤΑΘΑΚΗΣ (Υπουργός Περιβάλλοντος και Ενέργειας):</w:t>
      </w:r>
      <w:r>
        <w:rPr>
          <w:rFonts w:eastAsia="Times New Roman"/>
          <w:b/>
          <w:szCs w:val="24"/>
        </w:rPr>
        <w:t xml:space="preserve"> </w:t>
      </w:r>
      <w:r>
        <w:rPr>
          <w:rFonts w:eastAsia="Times New Roman"/>
          <w:szCs w:val="24"/>
        </w:rPr>
        <w:t>Ναι.</w:t>
      </w:r>
    </w:p>
    <w:p w14:paraId="3FCD8808" w14:textId="77777777" w:rsidR="00BC419A" w:rsidRDefault="0035347C">
      <w:pPr>
        <w:tabs>
          <w:tab w:val="left" w:pos="709"/>
        </w:tabs>
        <w:spacing w:line="600" w:lineRule="auto"/>
        <w:ind w:firstLine="720"/>
        <w:contextualSpacing/>
        <w:jc w:val="both"/>
        <w:rPr>
          <w:rFonts w:eastAsia="Times New Roman"/>
          <w:szCs w:val="24"/>
        </w:rPr>
      </w:pPr>
      <w:r w:rsidRPr="00024D96">
        <w:rPr>
          <w:rFonts w:eastAsia="Times New Roman"/>
          <w:b/>
          <w:szCs w:val="24"/>
        </w:rPr>
        <w:t>ΧΑΡΑΛΑΜΠΟΣ ΑΘΑΝΑΣΙΟΥ:</w:t>
      </w:r>
      <w:r>
        <w:rPr>
          <w:rFonts w:eastAsia="Times New Roman"/>
          <w:b/>
          <w:szCs w:val="24"/>
        </w:rPr>
        <w:t xml:space="preserve"> </w:t>
      </w:r>
      <w:r>
        <w:rPr>
          <w:rFonts w:eastAsia="Times New Roman"/>
          <w:szCs w:val="24"/>
        </w:rPr>
        <w:t>Γιατί τα φέρνετε έτσι; Το ένα ακούγεται καλά. Δεν ξέρω</w:t>
      </w:r>
      <w:r>
        <w:rPr>
          <w:rFonts w:eastAsia="Times New Roman"/>
          <w:szCs w:val="24"/>
        </w:rPr>
        <w:t>,</w:t>
      </w:r>
      <w:r>
        <w:rPr>
          <w:rFonts w:eastAsia="Times New Roman"/>
          <w:szCs w:val="24"/>
        </w:rPr>
        <w:t xml:space="preserve"> βέβαια, δεν είμαι και αρμόδιος αλλά δεν μου πάει καλά. Πώς θα φέρετε δύο τροπολογίες χωρισ</w:t>
      </w:r>
      <w:r>
        <w:rPr>
          <w:rFonts w:eastAsia="Times New Roman"/>
          <w:szCs w:val="24"/>
        </w:rPr>
        <w:t>τά;  Να το δούμε. Αν είναι σε ένα άρθρο, τι να κάνουμε;</w:t>
      </w:r>
    </w:p>
    <w:p w14:paraId="3FCD8809" w14:textId="77777777" w:rsidR="00BC419A" w:rsidRDefault="0035347C">
      <w:pPr>
        <w:tabs>
          <w:tab w:val="left" w:pos="709"/>
        </w:tabs>
        <w:spacing w:line="600" w:lineRule="auto"/>
        <w:ind w:firstLine="720"/>
        <w:contextualSpacing/>
        <w:jc w:val="both"/>
        <w:rPr>
          <w:rFonts w:eastAsia="Times New Roman"/>
          <w:szCs w:val="24"/>
        </w:rPr>
      </w:pPr>
      <w:r w:rsidRPr="00024D96">
        <w:rPr>
          <w:rFonts w:eastAsia="Times New Roman"/>
          <w:b/>
          <w:szCs w:val="24"/>
        </w:rPr>
        <w:t>ΓΕΩΡΓΙΟΣ ΣΤΑΘΑΚΗΣ (Υπουργός Περιβάλλοντος και Ενέργειας):</w:t>
      </w:r>
      <w:r>
        <w:rPr>
          <w:rFonts w:eastAsia="Times New Roman"/>
          <w:b/>
          <w:szCs w:val="24"/>
        </w:rPr>
        <w:t xml:space="preserve"> </w:t>
      </w:r>
      <w:r>
        <w:rPr>
          <w:rFonts w:eastAsia="Times New Roman"/>
          <w:szCs w:val="24"/>
        </w:rPr>
        <w:t>Σε δύο είναι.</w:t>
      </w:r>
    </w:p>
    <w:p w14:paraId="3FCD880A" w14:textId="77777777" w:rsidR="00BC419A" w:rsidRDefault="0035347C">
      <w:pPr>
        <w:tabs>
          <w:tab w:val="left" w:pos="709"/>
        </w:tabs>
        <w:spacing w:line="600" w:lineRule="auto"/>
        <w:ind w:firstLine="720"/>
        <w:contextualSpacing/>
        <w:jc w:val="both"/>
        <w:rPr>
          <w:rFonts w:eastAsia="Times New Roman"/>
          <w:szCs w:val="24"/>
        </w:rPr>
      </w:pPr>
      <w:r w:rsidRPr="00024D96">
        <w:rPr>
          <w:rFonts w:eastAsia="Times New Roman"/>
          <w:b/>
          <w:szCs w:val="24"/>
        </w:rPr>
        <w:t>ΧΑΡΑΛΑΜΠΟΣ ΑΘΑΝΑΣΙΟΥ:</w:t>
      </w:r>
      <w:r>
        <w:rPr>
          <w:rFonts w:eastAsia="Times New Roman"/>
          <w:b/>
          <w:szCs w:val="24"/>
        </w:rPr>
        <w:t xml:space="preserve"> </w:t>
      </w:r>
      <w:r>
        <w:rPr>
          <w:rFonts w:eastAsia="Times New Roman"/>
          <w:szCs w:val="24"/>
        </w:rPr>
        <w:t>Δύο διαφορετικές τροπολογίες είναι ή μία;</w:t>
      </w:r>
    </w:p>
    <w:p w14:paraId="3FCD880B" w14:textId="77777777" w:rsidR="00BC419A" w:rsidRDefault="0035347C">
      <w:pPr>
        <w:tabs>
          <w:tab w:val="left" w:pos="709"/>
        </w:tabs>
        <w:spacing w:line="600" w:lineRule="auto"/>
        <w:ind w:firstLine="720"/>
        <w:contextualSpacing/>
        <w:jc w:val="both"/>
        <w:rPr>
          <w:rFonts w:eastAsia="Times New Roman"/>
          <w:szCs w:val="24"/>
        </w:rPr>
      </w:pPr>
      <w:r w:rsidRPr="00024D96">
        <w:rPr>
          <w:rFonts w:eastAsia="Times New Roman"/>
          <w:b/>
          <w:szCs w:val="24"/>
        </w:rPr>
        <w:lastRenderedPageBreak/>
        <w:t>ΓΕΩΡΓΙΟΣ ΣΤΑΘΑΚΗΣ (Υπουργός Περιβάλλοντος και Ενέργειας):</w:t>
      </w:r>
      <w:r>
        <w:rPr>
          <w:rFonts w:eastAsia="Times New Roman"/>
          <w:b/>
          <w:szCs w:val="24"/>
        </w:rPr>
        <w:t xml:space="preserve"> </w:t>
      </w:r>
      <w:r>
        <w:rPr>
          <w:rFonts w:eastAsia="Times New Roman"/>
          <w:szCs w:val="24"/>
        </w:rPr>
        <w:t>Μία τρ</w:t>
      </w:r>
      <w:r>
        <w:rPr>
          <w:rFonts w:eastAsia="Times New Roman"/>
          <w:szCs w:val="24"/>
        </w:rPr>
        <w:t>οπολογία.</w:t>
      </w:r>
    </w:p>
    <w:p w14:paraId="3FCD880C" w14:textId="77777777" w:rsidR="00BC419A" w:rsidRDefault="0035347C">
      <w:pPr>
        <w:tabs>
          <w:tab w:val="left" w:pos="709"/>
        </w:tabs>
        <w:spacing w:line="600" w:lineRule="auto"/>
        <w:ind w:firstLine="720"/>
        <w:contextualSpacing/>
        <w:jc w:val="both"/>
        <w:rPr>
          <w:rFonts w:eastAsia="Times New Roman"/>
          <w:szCs w:val="24"/>
        </w:rPr>
      </w:pPr>
      <w:r w:rsidRPr="00024D96">
        <w:rPr>
          <w:rFonts w:eastAsia="Times New Roman"/>
          <w:b/>
          <w:szCs w:val="24"/>
        </w:rPr>
        <w:t>ΧΑΡΑΛΑΜΠΟΣ ΑΘΑΝΑΣΙΟΥ:</w:t>
      </w:r>
      <w:r>
        <w:rPr>
          <w:rFonts w:eastAsia="Times New Roman"/>
          <w:b/>
          <w:szCs w:val="24"/>
        </w:rPr>
        <w:t xml:space="preserve"> </w:t>
      </w:r>
      <w:r>
        <w:rPr>
          <w:rFonts w:eastAsia="Times New Roman"/>
          <w:szCs w:val="24"/>
        </w:rPr>
        <w:t>Αλλά είναι δύο άρθρα.</w:t>
      </w:r>
    </w:p>
    <w:p w14:paraId="3FCD880D" w14:textId="77777777" w:rsidR="00BC419A" w:rsidRDefault="0035347C">
      <w:pPr>
        <w:tabs>
          <w:tab w:val="left" w:pos="709"/>
        </w:tabs>
        <w:spacing w:line="600" w:lineRule="auto"/>
        <w:ind w:firstLine="720"/>
        <w:contextualSpacing/>
        <w:jc w:val="both"/>
        <w:rPr>
          <w:rFonts w:eastAsia="Times New Roman"/>
          <w:szCs w:val="24"/>
        </w:rPr>
      </w:pPr>
      <w:r w:rsidRPr="00BC7B6C">
        <w:rPr>
          <w:rFonts w:eastAsia="Times New Roman"/>
          <w:b/>
          <w:szCs w:val="24"/>
        </w:rPr>
        <w:t>ΝΟΤΗΣ ΜΗΤΑΡΑΚΗΣ:</w:t>
      </w:r>
      <w:r>
        <w:rPr>
          <w:rFonts w:eastAsia="Times New Roman"/>
          <w:szCs w:val="24"/>
        </w:rPr>
        <w:t xml:space="preserve"> Ψηφίζονται ως μία.</w:t>
      </w:r>
    </w:p>
    <w:p w14:paraId="3FCD880E" w14:textId="77777777" w:rsidR="00BC419A" w:rsidRDefault="0035347C">
      <w:pPr>
        <w:tabs>
          <w:tab w:val="left" w:pos="709"/>
        </w:tabs>
        <w:spacing w:line="600" w:lineRule="auto"/>
        <w:ind w:firstLine="720"/>
        <w:contextualSpacing/>
        <w:jc w:val="both"/>
        <w:rPr>
          <w:rFonts w:eastAsia="Times New Roman"/>
          <w:szCs w:val="24"/>
        </w:rPr>
      </w:pPr>
      <w:r w:rsidRPr="00024D96">
        <w:rPr>
          <w:rFonts w:eastAsia="Times New Roman"/>
          <w:b/>
          <w:szCs w:val="24"/>
        </w:rPr>
        <w:t>ΧΑΡΑΛΑΜΠΟΣ ΑΘΑΝΑΣΙΟΥ</w:t>
      </w:r>
      <w:r w:rsidRPr="002016F2">
        <w:rPr>
          <w:rFonts w:eastAsia="Times New Roman"/>
          <w:b/>
          <w:szCs w:val="24"/>
        </w:rPr>
        <w:t>:</w:t>
      </w:r>
      <w:r>
        <w:rPr>
          <w:rFonts w:eastAsia="Times New Roman"/>
          <w:b/>
          <w:szCs w:val="24"/>
        </w:rPr>
        <w:t xml:space="preserve"> </w:t>
      </w:r>
      <w:r>
        <w:rPr>
          <w:rFonts w:eastAsia="Times New Roman"/>
          <w:szCs w:val="24"/>
        </w:rPr>
        <w:t>Μα δεν είναι πράγματα αυτά.</w:t>
      </w:r>
    </w:p>
    <w:p w14:paraId="3FCD880F" w14:textId="77777777" w:rsidR="00BC419A" w:rsidRDefault="0035347C">
      <w:pPr>
        <w:tabs>
          <w:tab w:val="left" w:pos="709"/>
        </w:tabs>
        <w:spacing w:line="600" w:lineRule="auto"/>
        <w:ind w:firstLine="720"/>
        <w:contextualSpacing/>
        <w:jc w:val="both"/>
        <w:rPr>
          <w:rFonts w:eastAsia="Times New Roman"/>
          <w:szCs w:val="24"/>
        </w:rPr>
      </w:pPr>
      <w:r w:rsidRPr="00BC7B6C">
        <w:rPr>
          <w:rFonts w:eastAsia="Times New Roman"/>
          <w:b/>
          <w:szCs w:val="24"/>
        </w:rPr>
        <w:t xml:space="preserve">ΠΡΟΕΔΡΕΥΩΝ (Γεώργιος Βαρεμένος): </w:t>
      </w:r>
      <w:r>
        <w:rPr>
          <w:rFonts w:eastAsia="Times New Roman"/>
          <w:szCs w:val="24"/>
        </w:rPr>
        <w:t xml:space="preserve">Τον λόγο έχει ο κ. Σπυρίδων </w:t>
      </w:r>
      <w:proofErr w:type="spellStart"/>
      <w:r>
        <w:rPr>
          <w:rFonts w:eastAsia="Times New Roman"/>
          <w:szCs w:val="24"/>
        </w:rPr>
        <w:t>Δανέλλης</w:t>
      </w:r>
      <w:proofErr w:type="spellEnd"/>
      <w:r>
        <w:rPr>
          <w:rFonts w:eastAsia="Times New Roman"/>
          <w:szCs w:val="24"/>
        </w:rPr>
        <w:t>, ειδικός αγορητής του Ποταμιού.</w:t>
      </w:r>
    </w:p>
    <w:p w14:paraId="3FCD8810" w14:textId="77777777" w:rsidR="00BC419A" w:rsidRDefault="0035347C">
      <w:pPr>
        <w:tabs>
          <w:tab w:val="left" w:pos="709"/>
        </w:tabs>
        <w:spacing w:line="600" w:lineRule="auto"/>
        <w:ind w:firstLine="720"/>
        <w:contextualSpacing/>
        <w:jc w:val="both"/>
        <w:rPr>
          <w:rFonts w:eastAsia="Times New Roman"/>
          <w:szCs w:val="24"/>
        </w:rPr>
      </w:pPr>
      <w:r w:rsidRPr="00BC7B6C">
        <w:rPr>
          <w:rFonts w:eastAsia="Times New Roman"/>
          <w:b/>
          <w:szCs w:val="24"/>
        </w:rPr>
        <w:t>ΣΠΥΡΙΔΩΝ ΔΑΝΕΛ</w:t>
      </w:r>
      <w:r w:rsidRPr="00BC7B6C">
        <w:rPr>
          <w:rFonts w:eastAsia="Times New Roman"/>
          <w:b/>
          <w:szCs w:val="24"/>
        </w:rPr>
        <w:t>ΛΗΣ:</w:t>
      </w:r>
      <w:r>
        <w:rPr>
          <w:rFonts w:eastAsia="Times New Roman"/>
          <w:szCs w:val="24"/>
        </w:rPr>
        <w:t xml:space="preserve"> Ευχαριστώ, κύριε Πρόεδρε.</w:t>
      </w:r>
    </w:p>
    <w:p w14:paraId="3FCD8811" w14:textId="77777777" w:rsidR="00BC419A" w:rsidRDefault="0035347C">
      <w:pPr>
        <w:tabs>
          <w:tab w:val="left" w:pos="709"/>
        </w:tabs>
        <w:spacing w:line="600" w:lineRule="auto"/>
        <w:ind w:firstLine="720"/>
        <w:contextualSpacing/>
        <w:jc w:val="both"/>
        <w:rPr>
          <w:rFonts w:eastAsia="Times New Roman"/>
          <w:szCs w:val="24"/>
        </w:rPr>
      </w:pPr>
      <w:r>
        <w:rPr>
          <w:rFonts w:eastAsia="Times New Roman"/>
          <w:szCs w:val="24"/>
        </w:rPr>
        <w:t xml:space="preserve">Κυρίες και κύριοι συνάδελφοι, θα ξεκινήσω με μία διαπίστωση που έχω κάνει με τις διάφορες ιδιότητες που κατά καιρούς είχα στη δημόσια ζωή. Η </w:t>
      </w:r>
      <w:proofErr w:type="spellStart"/>
      <w:r>
        <w:rPr>
          <w:rFonts w:eastAsia="Times New Roman"/>
          <w:szCs w:val="24"/>
        </w:rPr>
        <w:t>νησιωτικότητα</w:t>
      </w:r>
      <w:proofErr w:type="spellEnd"/>
      <w:r>
        <w:rPr>
          <w:rFonts w:eastAsia="Times New Roman"/>
          <w:szCs w:val="24"/>
        </w:rPr>
        <w:t>, δηλαδή οι διαφορετικοί όροι, οι προϋποθέσεις και οι επιπλέον δυσκολίε</w:t>
      </w:r>
      <w:r>
        <w:rPr>
          <w:rFonts w:eastAsia="Times New Roman"/>
          <w:szCs w:val="24"/>
        </w:rPr>
        <w:t xml:space="preserve">ς που αντιμετωπίζουν οι νησιωτικές κοινωνίες σε σχέση με τη διασφάλιση μιας αξιοπρεπούς και ποιοτικής ζωής και σε σχέση με κάθε αναπτυξιακό έργο και δράση δεν είναι σε όλους κατανοητή. Απαιτείται το βίωμα της </w:t>
      </w:r>
      <w:proofErr w:type="spellStart"/>
      <w:r>
        <w:rPr>
          <w:rFonts w:eastAsia="Times New Roman"/>
          <w:szCs w:val="24"/>
        </w:rPr>
        <w:t>νησιωτικότητας</w:t>
      </w:r>
      <w:proofErr w:type="spellEnd"/>
      <w:r>
        <w:rPr>
          <w:rFonts w:eastAsia="Times New Roman"/>
          <w:szCs w:val="24"/>
        </w:rPr>
        <w:t>,</w:t>
      </w:r>
      <w:r>
        <w:rPr>
          <w:rFonts w:eastAsia="Times New Roman"/>
          <w:szCs w:val="24"/>
        </w:rPr>
        <w:t xml:space="preserve"> για να καταλάβει κανείς τις ειδ</w:t>
      </w:r>
      <w:r>
        <w:rPr>
          <w:rFonts w:eastAsia="Times New Roman"/>
          <w:szCs w:val="24"/>
        </w:rPr>
        <w:t>ικές συνθήκες των νησιών.</w:t>
      </w:r>
    </w:p>
    <w:p w14:paraId="3FCD8812" w14:textId="77777777" w:rsidR="00BC419A" w:rsidRDefault="0035347C">
      <w:pPr>
        <w:tabs>
          <w:tab w:val="left" w:pos="709"/>
        </w:tabs>
        <w:spacing w:line="600" w:lineRule="auto"/>
        <w:ind w:firstLine="720"/>
        <w:contextualSpacing/>
        <w:jc w:val="both"/>
        <w:rPr>
          <w:rFonts w:eastAsia="Times New Roman"/>
          <w:szCs w:val="24"/>
        </w:rPr>
      </w:pPr>
      <w:r>
        <w:rPr>
          <w:rFonts w:eastAsia="Times New Roman"/>
          <w:szCs w:val="24"/>
        </w:rPr>
        <w:lastRenderedPageBreak/>
        <w:t xml:space="preserve">Η Ελλάδα είναι η ενενηκοστή έβδομη σε έκταση στον κόσμο χώρα, αλλά η ενδέκατη σε ακτογραμμή. Είναι η μεγαλύτερη χώρα σε αριθμό </w:t>
      </w:r>
      <w:proofErr w:type="spellStart"/>
      <w:r>
        <w:rPr>
          <w:rFonts w:eastAsia="Times New Roman"/>
          <w:szCs w:val="24"/>
        </w:rPr>
        <w:t>κατοικουμένων</w:t>
      </w:r>
      <w:proofErr w:type="spellEnd"/>
      <w:r>
        <w:rPr>
          <w:rFonts w:eastAsia="Times New Roman"/>
          <w:szCs w:val="24"/>
        </w:rPr>
        <w:t xml:space="preserve"> νησιών σε όλη την Ευρωπαϊκή Ένωση και οι τέσσερις από τις δεκατρείς περιφέρειές της είναι</w:t>
      </w:r>
      <w:r>
        <w:rPr>
          <w:rFonts w:eastAsia="Times New Roman"/>
          <w:szCs w:val="24"/>
        </w:rPr>
        <w:t xml:space="preserve"> αμιγώς νησιωτικές. </w:t>
      </w:r>
    </w:p>
    <w:p w14:paraId="3FCD8813" w14:textId="77777777" w:rsidR="00BC419A" w:rsidRDefault="0035347C">
      <w:pPr>
        <w:spacing w:line="600" w:lineRule="auto"/>
        <w:ind w:firstLine="720"/>
        <w:contextualSpacing/>
        <w:jc w:val="both"/>
        <w:rPr>
          <w:rFonts w:eastAsia="Times New Roman"/>
          <w:szCs w:val="24"/>
        </w:rPr>
      </w:pPr>
      <w:r>
        <w:rPr>
          <w:rFonts w:eastAsia="Times New Roman"/>
          <w:szCs w:val="24"/>
        </w:rPr>
        <w:t xml:space="preserve">Καμμία άλλη χώρα της Ευρώπης, όμως, δεν παρουσιάζει αυτή τη </w:t>
      </w:r>
      <w:proofErr w:type="spellStart"/>
      <w:r>
        <w:rPr>
          <w:rFonts w:eastAsia="Times New Roman"/>
          <w:szCs w:val="24"/>
        </w:rPr>
        <w:t>συνθετότητα</w:t>
      </w:r>
      <w:proofErr w:type="spellEnd"/>
      <w:r>
        <w:rPr>
          <w:rFonts w:eastAsia="Times New Roman"/>
          <w:szCs w:val="24"/>
        </w:rPr>
        <w:t xml:space="preserve">, αυτή την </w:t>
      </w:r>
      <w:proofErr w:type="spellStart"/>
      <w:r>
        <w:rPr>
          <w:rFonts w:eastAsia="Times New Roman"/>
          <w:szCs w:val="24"/>
        </w:rPr>
        <w:t>πολυνησιωτικότητα</w:t>
      </w:r>
      <w:proofErr w:type="spellEnd"/>
      <w:r>
        <w:rPr>
          <w:rFonts w:eastAsia="Times New Roman"/>
          <w:szCs w:val="24"/>
        </w:rPr>
        <w:t xml:space="preserve"> που έχει η Ελλάδα. Είναι γνωστή η ιδιαίτερη μορφολογία των ακτών του ηπειρωτικού κορμού της χώρας, όπως είναι γνωστά και τα χιλιάδες </w:t>
      </w:r>
      <w:r>
        <w:rPr>
          <w:rFonts w:eastAsia="Times New Roman"/>
          <w:szCs w:val="24"/>
        </w:rPr>
        <w:t xml:space="preserve">νησιά, είτε κατοικημένα είτε ακατοίκητα είτε βραχονησίδες. </w:t>
      </w:r>
    </w:p>
    <w:p w14:paraId="3FCD8814" w14:textId="77777777" w:rsidR="00BC419A" w:rsidRDefault="0035347C">
      <w:pPr>
        <w:spacing w:line="600" w:lineRule="auto"/>
        <w:ind w:firstLine="720"/>
        <w:contextualSpacing/>
        <w:jc w:val="both"/>
        <w:rPr>
          <w:rFonts w:eastAsia="Times New Roman"/>
          <w:szCs w:val="24"/>
        </w:rPr>
      </w:pPr>
      <w:r>
        <w:rPr>
          <w:rFonts w:eastAsia="Times New Roman"/>
          <w:szCs w:val="24"/>
        </w:rPr>
        <w:t>Η διατήρηση των νησιωτικών πληθυσμών όπως και η αντιμετώπιση της δημογραφικής αναιμίας σε μια εποχή που η κινητικότητα είναι κανόνας, είναι ζήτημα εξαιρετικής εθνικής σημασίας ιδιαίτερα στη δική μ</w:t>
      </w:r>
      <w:r>
        <w:rPr>
          <w:rFonts w:eastAsia="Times New Roman"/>
          <w:szCs w:val="24"/>
        </w:rPr>
        <w:t xml:space="preserve">ας περίπτωση. Τα νησιά με λιγότερους από πέντε χιλιάδες κατοίκους δεν είναι μόνο ότι εμφανίζουν υποδομές κατά κανόνα κατώτερες του επιθυμητού. Η ζωή στα μικρά νησιά λόγω της γεωγραφικής τους </w:t>
      </w:r>
      <w:proofErr w:type="spellStart"/>
      <w:r>
        <w:rPr>
          <w:rFonts w:eastAsia="Times New Roman"/>
          <w:szCs w:val="24"/>
        </w:rPr>
        <w:t>περιφερειακότητας</w:t>
      </w:r>
      <w:proofErr w:type="spellEnd"/>
      <w:r>
        <w:rPr>
          <w:rFonts w:eastAsia="Times New Roman"/>
          <w:szCs w:val="24"/>
        </w:rPr>
        <w:t xml:space="preserve"> ποτέ δεν ήταν τόσο εύκολη όσο στις μεγαλύτερες </w:t>
      </w:r>
      <w:r>
        <w:rPr>
          <w:rFonts w:eastAsia="Times New Roman"/>
          <w:szCs w:val="24"/>
        </w:rPr>
        <w:t>πόλεις. Οι νησιωτι</w:t>
      </w:r>
      <w:r>
        <w:rPr>
          <w:rFonts w:eastAsia="Times New Roman"/>
          <w:szCs w:val="24"/>
        </w:rPr>
        <w:lastRenderedPageBreak/>
        <w:t>κοί πληθυσμοί ανέκαθεν αντιμετώπιζαν προβλήματα στις μεταφορές και κατ’ επέκταση στο εμπόριο, στην οικονομία, στον τουρισμό, σε κάθε δραστηριότητα και</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και σ’ ό,τι αφορά τη συνοχή τους με τις ηπειρωτικές περιοχές, γιατί και οι αν</w:t>
      </w:r>
      <w:r>
        <w:rPr>
          <w:rFonts w:eastAsia="Times New Roman"/>
          <w:szCs w:val="24"/>
        </w:rPr>
        <w:t xml:space="preserve">απτυξιακές δυνατότητες των νησιωτικών περιοχών </w:t>
      </w:r>
      <w:proofErr w:type="spellStart"/>
      <w:r>
        <w:rPr>
          <w:rFonts w:eastAsia="Times New Roman"/>
          <w:szCs w:val="24"/>
        </w:rPr>
        <w:t>οριοθετούνται</w:t>
      </w:r>
      <w:proofErr w:type="spellEnd"/>
      <w:r>
        <w:rPr>
          <w:rFonts w:eastAsia="Times New Roman"/>
          <w:szCs w:val="24"/>
        </w:rPr>
        <w:t xml:space="preserve"> από το μικρό μέγεθος των τοπικών αγορών και τα προβλήματα στην πρόσβαση σε μεγαλύτερες ηπειρωτικές αγορές. </w:t>
      </w:r>
    </w:p>
    <w:p w14:paraId="3FCD8815" w14:textId="77777777" w:rsidR="00BC419A" w:rsidRDefault="0035347C">
      <w:pPr>
        <w:spacing w:line="600" w:lineRule="auto"/>
        <w:ind w:firstLine="720"/>
        <w:contextualSpacing/>
        <w:jc w:val="both"/>
        <w:rPr>
          <w:rFonts w:eastAsia="Times New Roman"/>
          <w:szCs w:val="24"/>
        </w:rPr>
      </w:pPr>
      <w:r>
        <w:rPr>
          <w:rFonts w:eastAsia="Times New Roman"/>
          <w:szCs w:val="24"/>
        </w:rPr>
        <w:t>Άλλο βασικό σημείο, όπως είναι προφανές, αποτελεί και η σύνδεση των νησιών μεταξύ τους,</w:t>
      </w:r>
      <w:r>
        <w:rPr>
          <w:rFonts w:eastAsia="Times New Roman"/>
          <w:szCs w:val="24"/>
        </w:rPr>
        <w:t xml:space="preserve"> αλλά κυρίως μεταξύ τους και του ηπειρωτικού κορμού της χώρας τόσο για τη μεταφορά επιβατών και τη μετακίνηση του πληθυσμού όσο</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και για τη μεταφορά αγαθών. </w:t>
      </w:r>
    </w:p>
    <w:p w14:paraId="3FCD8816"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Λ</w:t>
      </w:r>
      <w:r w:rsidRPr="000476A9">
        <w:rPr>
          <w:rFonts w:eastAsia="Times New Roman" w:cs="Times New Roman"/>
          <w:szCs w:val="24"/>
        </w:rPr>
        <w:t>όγω της γεωγραφικής τους απομόνωσης</w:t>
      </w:r>
      <w:r>
        <w:rPr>
          <w:rFonts w:eastAsia="Times New Roman" w:cs="Times New Roman"/>
          <w:szCs w:val="24"/>
        </w:rPr>
        <w:t>,</w:t>
      </w:r>
      <w:r w:rsidRPr="000476A9">
        <w:rPr>
          <w:rFonts w:eastAsia="Times New Roman" w:cs="Times New Roman"/>
          <w:szCs w:val="24"/>
        </w:rPr>
        <w:t xml:space="preserve"> της ανεπαρκούς μεταφορικής υποδομής και </w:t>
      </w:r>
      <w:r>
        <w:rPr>
          <w:rFonts w:eastAsia="Times New Roman" w:cs="Times New Roman"/>
          <w:szCs w:val="24"/>
        </w:rPr>
        <w:t>της μη</w:t>
      </w:r>
      <w:r w:rsidRPr="000476A9">
        <w:rPr>
          <w:rFonts w:eastAsia="Times New Roman" w:cs="Times New Roman"/>
          <w:szCs w:val="24"/>
        </w:rPr>
        <w:t xml:space="preserve"> τακτ</w:t>
      </w:r>
      <w:r w:rsidRPr="000476A9">
        <w:rPr>
          <w:rFonts w:eastAsia="Times New Roman" w:cs="Times New Roman"/>
          <w:szCs w:val="24"/>
        </w:rPr>
        <w:t>ικής σύνδεσης ιδίως οι μικρές νησιωτικές κοινότητες έχουν μεγαλύτερη δυσκολία στο να ταξιδεύουν και πρέπει να καταβάλ</w:t>
      </w:r>
      <w:r>
        <w:rPr>
          <w:rFonts w:eastAsia="Times New Roman" w:cs="Times New Roman"/>
          <w:szCs w:val="24"/>
        </w:rPr>
        <w:t>λ</w:t>
      </w:r>
      <w:r w:rsidRPr="000476A9">
        <w:rPr>
          <w:rFonts w:eastAsia="Times New Roman" w:cs="Times New Roman"/>
          <w:szCs w:val="24"/>
        </w:rPr>
        <w:t>ουν</w:t>
      </w:r>
      <w:r>
        <w:rPr>
          <w:rFonts w:eastAsia="Times New Roman" w:cs="Times New Roman"/>
          <w:szCs w:val="24"/>
        </w:rPr>
        <w:t>,</w:t>
      </w:r>
      <w:r w:rsidRPr="000476A9">
        <w:rPr>
          <w:rFonts w:eastAsia="Times New Roman" w:cs="Times New Roman"/>
          <w:szCs w:val="24"/>
        </w:rPr>
        <w:t xml:space="preserve"> </w:t>
      </w:r>
      <w:r>
        <w:rPr>
          <w:rFonts w:eastAsia="Times New Roman" w:cs="Times New Roman"/>
          <w:szCs w:val="24"/>
        </w:rPr>
        <w:t>β</w:t>
      </w:r>
      <w:r w:rsidRPr="000476A9">
        <w:rPr>
          <w:rFonts w:eastAsia="Times New Roman" w:cs="Times New Roman"/>
          <w:szCs w:val="24"/>
        </w:rPr>
        <w:t>εβαίως</w:t>
      </w:r>
      <w:r>
        <w:rPr>
          <w:rFonts w:eastAsia="Times New Roman" w:cs="Times New Roman"/>
          <w:szCs w:val="24"/>
        </w:rPr>
        <w:t>,</w:t>
      </w:r>
      <w:r w:rsidRPr="000476A9">
        <w:rPr>
          <w:rFonts w:eastAsia="Times New Roman" w:cs="Times New Roman"/>
          <w:szCs w:val="24"/>
        </w:rPr>
        <w:t xml:space="preserve"> πολύ υψηλότερο κόστος μεταφοράς από ό</w:t>
      </w:r>
      <w:r>
        <w:rPr>
          <w:rFonts w:eastAsia="Times New Roman" w:cs="Times New Roman"/>
          <w:szCs w:val="24"/>
        </w:rPr>
        <w:t>,τι οι αντίστοιχες υπηρεσίες στη</w:t>
      </w:r>
      <w:r w:rsidRPr="000476A9">
        <w:rPr>
          <w:rFonts w:eastAsia="Times New Roman" w:cs="Times New Roman"/>
          <w:szCs w:val="24"/>
        </w:rPr>
        <w:t xml:space="preserve"> ξηρά</w:t>
      </w:r>
      <w:r>
        <w:rPr>
          <w:rFonts w:eastAsia="Times New Roman" w:cs="Times New Roman"/>
          <w:szCs w:val="24"/>
        </w:rPr>
        <w:t>.</w:t>
      </w:r>
    </w:p>
    <w:p w14:paraId="3FCD8817"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lastRenderedPageBreak/>
        <w:t>Οι μέσε</w:t>
      </w:r>
      <w:r w:rsidRPr="000476A9">
        <w:rPr>
          <w:rFonts w:eastAsia="Times New Roman" w:cs="Times New Roman"/>
          <w:szCs w:val="24"/>
        </w:rPr>
        <w:t>ς αποστάσ</w:t>
      </w:r>
      <w:r>
        <w:rPr>
          <w:rFonts w:eastAsia="Times New Roman" w:cs="Times New Roman"/>
          <w:szCs w:val="24"/>
        </w:rPr>
        <w:t>ει</w:t>
      </w:r>
      <w:r w:rsidRPr="000476A9">
        <w:rPr>
          <w:rFonts w:eastAsia="Times New Roman" w:cs="Times New Roman"/>
          <w:szCs w:val="24"/>
        </w:rPr>
        <w:t>ς μεταξύ των περιοχών και υπηρ</w:t>
      </w:r>
      <w:r w:rsidRPr="000476A9">
        <w:rPr>
          <w:rFonts w:eastAsia="Times New Roman" w:cs="Times New Roman"/>
          <w:szCs w:val="24"/>
        </w:rPr>
        <w:t xml:space="preserve">εσιών υγείας και εκπαίδευσης είναι γενικά μεγαλύτερες από τις αντίστοιχες </w:t>
      </w:r>
      <w:r>
        <w:rPr>
          <w:rFonts w:eastAsia="Times New Roman" w:cs="Times New Roman"/>
          <w:szCs w:val="24"/>
        </w:rPr>
        <w:t>σ</w:t>
      </w:r>
      <w:r w:rsidRPr="000476A9">
        <w:rPr>
          <w:rFonts w:eastAsia="Times New Roman" w:cs="Times New Roman"/>
          <w:szCs w:val="24"/>
        </w:rPr>
        <w:t>την Ευρωπαϊκή Ένωση</w:t>
      </w:r>
      <w:r>
        <w:rPr>
          <w:rFonts w:eastAsia="Times New Roman" w:cs="Times New Roman"/>
          <w:szCs w:val="24"/>
        </w:rPr>
        <w:t>.</w:t>
      </w:r>
      <w:r w:rsidRPr="000476A9">
        <w:rPr>
          <w:rFonts w:eastAsia="Times New Roman" w:cs="Times New Roman"/>
          <w:szCs w:val="24"/>
        </w:rPr>
        <w:t xml:space="preserve"> Ωστόσο οι μεταφορές αποτελούν αν</w:t>
      </w:r>
      <w:r>
        <w:rPr>
          <w:rFonts w:eastAsia="Times New Roman" w:cs="Times New Roman"/>
          <w:szCs w:val="24"/>
        </w:rPr>
        <w:t xml:space="preserve">απόσπαστο κομμάτι της ανάπτυξης, μια </w:t>
      </w:r>
      <w:r w:rsidRPr="000476A9">
        <w:rPr>
          <w:rFonts w:eastAsia="Times New Roman" w:cs="Times New Roman"/>
          <w:szCs w:val="24"/>
        </w:rPr>
        <w:t>αναγκαία αν όχι και ικανή συνθήκη για την πρόοδο μιας κοινωνίας ή μιας περιοχής</w:t>
      </w:r>
      <w:r>
        <w:rPr>
          <w:rFonts w:eastAsia="Times New Roman" w:cs="Times New Roman"/>
          <w:szCs w:val="24"/>
        </w:rPr>
        <w:t>.</w:t>
      </w:r>
      <w:r w:rsidRPr="000476A9">
        <w:rPr>
          <w:rFonts w:eastAsia="Times New Roman" w:cs="Times New Roman"/>
          <w:szCs w:val="24"/>
        </w:rPr>
        <w:t xml:space="preserve"> </w:t>
      </w:r>
      <w:r>
        <w:rPr>
          <w:rFonts w:eastAsia="Times New Roman" w:cs="Times New Roman"/>
          <w:szCs w:val="24"/>
        </w:rPr>
        <w:t>Σ</w:t>
      </w:r>
      <w:r w:rsidRPr="000476A9">
        <w:rPr>
          <w:rFonts w:eastAsia="Times New Roman" w:cs="Times New Roman"/>
          <w:szCs w:val="24"/>
        </w:rPr>
        <w:t>το πλαίσι</w:t>
      </w:r>
      <w:r w:rsidRPr="000476A9">
        <w:rPr>
          <w:rFonts w:eastAsia="Times New Roman" w:cs="Times New Roman"/>
          <w:szCs w:val="24"/>
        </w:rPr>
        <w:t>ο</w:t>
      </w:r>
      <w:r>
        <w:rPr>
          <w:rFonts w:eastAsia="Times New Roman" w:cs="Times New Roman"/>
          <w:szCs w:val="24"/>
        </w:rPr>
        <w:t>, λ</w:t>
      </w:r>
      <w:r w:rsidRPr="000476A9">
        <w:rPr>
          <w:rFonts w:eastAsia="Times New Roman" w:cs="Times New Roman"/>
          <w:szCs w:val="24"/>
        </w:rPr>
        <w:t>οιπόν</w:t>
      </w:r>
      <w:r>
        <w:rPr>
          <w:rFonts w:eastAsia="Times New Roman" w:cs="Times New Roman"/>
          <w:szCs w:val="24"/>
        </w:rPr>
        <w:t>,</w:t>
      </w:r>
      <w:r w:rsidRPr="000476A9">
        <w:rPr>
          <w:rFonts w:eastAsia="Times New Roman" w:cs="Times New Roman"/>
          <w:szCs w:val="24"/>
        </w:rPr>
        <w:t xml:space="preserve"> μιας ευνομούμενης πολιτείας θα πρέπει να εξασφαλίζεται ένα ελάχιστο κοινωνικά αποδεκτό επίπεδο μεταφορών για όλα τα νησιά</w:t>
      </w:r>
      <w:r>
        <w:rPr>
          <w:rFonts w:eastAsia="Times New Roman" w:cs="Times New Roman"/>
          <w:szCs w:val="24"/>
        </w:rPr>
        <w:t>,</w:t>
      </w:r>
      <w:r w:rsidRPr="000476A9">
        <w:rPr>
          <w:rFonts w:eastAsia="Times New Roman" w:cs="Times New Roman"/>
          <w:szCs w:val="24"/>
        </w:rPr>
        <w:t xml:space="preserve"> η σύνδεση μεταξύ </w:t>
      </w:r>
      <w:r>
        <w:rPr>
          <w:rFonts w:eastAsia="Times New Roman" w:cs="Times New Roman"/>
          <w:szCs w:val="24"/>
        </w:rPr>
        <w:t>τους, αλλά</w:t>
      </w:r>
      <w:r w:rsidRPr="000476A9">
        <w:rPr>
          <w:rFonts w:eastAsia="Times New Roman" w:cs="Times New Roman"/>
          <w:szCs w:val="24"/>
        </w:rPr>
        <w:t xml:space="preserve"> και</w:t>
      </w:r>
      <w:r>
        <w:rPr>
          <w:rFonts w:eastAsia="Times New Roman" w:cs="Times New Roman"/>
          <w:szCs w:val="24"/>
        </w:rPr>
        <w:t xml:space="preserve"> η</w:t>
      </w:r>
      <w:r w:rsidRPr="000476A9">
        <w:rPr>
          <w:rFonts w:eastAsia="Times New Roman" w:cs="Times New Roman"/>
          <w:szCs w:val="24"/>
        </w:rPr>
        <w:t xml:space="preserve"> μεταξύ τους </w:t>
      </w:r>
      <w:r>
        <w:rPr>
          <w:rFonts w:eastAsia="Times New Roman" w:cs="Times New Roman"/>
          <w:szCs w:val="24"/>
        </w:rPr>
        <w:t>κ</w:t>
      </w:r>
      <w:r w:rsidRPr="000476A9">
        <w:rPr>
          <w:rFonts w:eastAsia="Times New Roman" w:cs="Times New Roman"/>
          <w:szCs w:val="24"/>
        </w:rPr>
        <w:t>αι της ενδοχώρας για τη συνέχιση της εμπορικής τους δραστηριότητας</w:t>
      </w:r>
      <w:r>
        <w:rPr>
          <w:rFonts w:eastAsia="Times New Roman" w:cs="Times New Roman"/>
          <w:szCs w:val="24"/>
        </w:rPr>
        <w:t>,</w:t>
      </w:r>
      <w:r w:rsidRPr="000476A9">
        <w:rPr>
          <w:rFonts w:eastAsia="Times New Roman" w:cs="Times New Roman"/>
          <w:szCs w:val="24"/>
        </w:rPr>
        <w:t xml:space="preserve"> εξαγωγέ</w:t>
      </w:r>
      <w:r w:rsidRPr="000476A9">
        <w:rPr>
          <w:rFonts w:eastAsia="Times New Roman" w:cs="Times New Roman"/>
          <w:szCs w:val="24"/>
        </w:rPr>
        <w:t>ς</w:t>
      </w:r>
      <w:r>
        <w:rPr>
          <w:rFonts w:eastAsia="Times New Roman" w:cs="Times New Roman"/>
          <w:szCs w:val="24"/>
        </w:rPr>
        <w:t>, τουρισμό, αλλά β</w:t>
      </w:r>
      <w:r w:rsidRPr="000476A9">
        <w:rPr>
          <w:rFonts w:eastAsia="Times New Roman" w:cs="Times New Roman"/>
          <w:szCs w:val="24"/>
        </w:rPr>
        <w:t xml:space="preserve">εβαίως </w:t>
      </w:r>
      <w:r>
        <w:rPr>
          <w:rFonts w:eastAsia="Times New Roman" w:cs="Times New Roman"/>
          <w:szCs w:val="24"/>
        </w:rPr>
        <w:t xml:space="preserve">και </w:t>
      </w:r>
      <w:r w:rsidRPr="000476A9">
        <w:rPr>
          <w:rFonts w:eastAsia="Times New Roman" w:cs="Times New Roman"/>
          <w:szCs w:val="24"/>
        </w:rPr>
        <w:t>η διαρκής πρόσβαση των κατοίκων του</w:t>
      </w:r>
      <w:r>
        <w:rPr>
          <w:rFonts w:eastAsia="Times New Roman" w:cs="Times New Roman"/>
          <w:szCs w:val="24"/>
        </w:rPr>
        <w:t>ς</w:t>
      </w:r>
      <w:r w:rsidRPr="000476A9">
        <w:rPr>
          <w:rFonts w:eastAsia="Times New Roman" w:cs="Times New Roman"/>
          <w:szCs w:val="24"/>
        </w:rPr>
        <w:t xml:space="preserve"> στην </w:t>
      </w:r>
      <w:r>
        <w:rPr>
          <w:rFonts w:eastAsia="Times New Roman" w:cs="Times New Roman"/>
          <w:szCs w:val="24"/>
        </w:rPr>
        <w:t>η</w:t>
      </w:r>
      <w:r w:rsidRPr="000476A9">
        <w:rPr>
          <w:rFonts w:eastAsia="Times New Roman" w:cs="Times New Roman"/>
          <w:szCs w:val="24"/>
        </w:rPr>
        <w:t>πειρωτική χώρα</w:t>
      </w:r>
      <w:r>
        <w:rPr>
          <w:rFonts w:eastAsia="Times New Roman" w:cs="Times New Roman"/>
          <w:szCs w:val="24"/>
        </w:rPr>
        <w:t>, για</w:t>
      </w:r>
      <w:r w:rsidRPr="000476A9">
        <w:rPr>
          <w:rFonts w:eastAsia="Times New Roman" w:cs="Times New Roman"/>
          <w:szCs w:val="24"/>
        </w:rPr>
        <w:t xml:space="preserve"> την κοινωνική του</w:t>
      </w:r>
      <w:r>
        <w:rPr>
          <w:rFonts w:eastAsia="Times New Roman" w:cs="Times New Roman"/>
          <w:szCs w:val="24"/>
        </w:rPr>
        <w:t>ς</w:t>
      </w:r>
      <w:r w:rsidRPr="000476A9">
        <w:rPr>
          <w:rFonts w:eastAsia="Times New Roman" w:cs="Times New Roman"/>
          <w:szCs w:val="24"/>
        </w:rPr>
        <w:t xml:space="preserve"> </w:t>
      </w:r>
      <w:r>
        <w:rPr>
          <w:rFonts w:eastAsia="Times New Roman" w:cs="Times New Roman"/>
          <w:szCs w:val="24"/>
        </w:rPr>
        <w:t>ζ</w:t>
      </w:r>
      <w:r w:rsidRPr="000476A9">
        <w:rPr>
          <w:rFonts w:eastAsia="Times New Roman" w:cs="Times New Roman"/>
          <w:szCs w:val="24"/>
        </w:rPr>
        <w:t>ωή</w:t>
      </w:r>
      <w:r>
        <w:rPr>
          <w:rFonts w:eastAsia="Times New Roman" w:cs="Times New Roman"/>
          <w:szCs w:val="24"/>
        </w:rPr>
        <w:t>,</w:t>
      </w:r>
      <w:r w:rsidRPr="000476A9">
        <w:rPr>
          <w:rFonts w:eastAsia="Times New Roman" w:cs="Times New Roman"/>
          <w:szCs w:val="24"/>
        </w:rPr>
        <w:t xml:space="preserve"> για την απασχόληση</w:t>
      </w:r>
      <w:r>
        <w:rPr>
          <w:rFonts w:eastAsia="Times New Roman" w:cs="Times New Roman"/>
          <w:szCs w:val="24"/>
        </w:rPr>
        <w:t>,</w:t>
      </w:r>
      <w:r w:rsidRPr="000476A9">
        <w:rPr>
          <w:rFonts w:eastAsia="Times New Roman" w:cs="Times New Roman"/>
          <w:szCs w:val="24"/>
        </w:rPr>
        <w:t xml:space="preserve"> την εκπαίδευση ή την παροχή υπηρεσιών υγείας</w:t>
      </w:r>
      <w:r>
        <w:rPr>
          <w:rFonts w:eastAsia="Times New Roman" w:cs="Times New Roman"/>
          <w:szCs w:val="24"/>
        </w:rPr>
        <w:t>.</w:t>
      </w:r>
    </w:p>
    <w:p w14:paraId="3FCD8818" w14:textId="77777777" w:rsidR="00BC419A" w:rsidRDefault="0035347C">
      <w:pPr>
        <w:spacing w:line="600" w:lineRule="auto"/>
        <w:ind w:firstLine="720"/>
        <w:contextualSpacing/>
        <w:jc w:val="both"/>
        <w:rPr>
          <w:rFonts w:eastAsia="Times New Roman" w:cs="Times New Roman"/>
          <w:szCs w:val="24"/>
        </w:rPr>
      </w:pPr>
      <w:r w:rsidRPr="000476A9">
        <w:rPr>
          <w:rFonts w:eastAsia="Times New Roman" w:cs="Times New Roman"/>
          <w:szCs w:val="24"/>
        </w:rPr>
        <w:t xml:space="preserve">Εδώ θα πρέπει να προσθέσουμε και το φαινόμενο της διπλής </w:t>
      </w:r>
      <w:proofErr w:type="spellStart"/>
      <w:r w:rsidRPr="000476A9">
        <w:rPr>
          <w:rFonts w:eastAsia="Times New Roman" w:cs="Times New Roman"/>
          <w:szCs w:val="24"/>
        </w:rPr>
        <w:t>νησιωτικότητας</w:t>
      </w:r>
      <w:proofErr w:type="spellEnd"/>
      <w:r>
        <w:rPr>
          <w:rFonts w:eastAsia="Times New Roman" w:cs="Times New Roman"/>
          <w:szCs w:val="24"/>
        </w:rPr>
        <w:t>,</w:t>
      </w:r>
      <w:r w:rsidRPr="000476A9">
        <w:rPr>
          <w:rFonts w:eastAsia="Times New Roman" w:cs="Times New Roman"/>
          <w:szCs w:val="24"/>
        </w:rPr>
        <w:t xml:space="preserve"> που το έχουμε σε πολύ μεγάλη έκ</w:t>
      </w:r>
      <w:r>
        <w:rPr>
          <w:rFonts w:eastAsia="Times New Roman" w:cs="Times New Roman"/>
          <w:szCs w:val="24"/>
        </w:rPr>
        <w:t>τα</w:t>
      </w:r>
      <w:r w:rsidRPr="000476A9">
        <w:rPr>
          <w:rFonts w:eastAsia="Times New Roman" w:cs="Times New Roman"/>
          <w:szCs w:val="24"/>
        </w:rPr>
        <w:t xml:space="preserve">ση </w:t>
      </w:r>
      <w:r>
        <w:rPr>
          <w:rFonts w:eastAsia="Times New Roman" w:cs="Times New Roman"/>
          <w:szCs w:val="24"/>
        </w:rPr>
        <w:t>σ</w:t>
      </w:r>
      <w:r w:rsidRPr="000476A9">
        <w:rPr>
          <w:rFonts w:eastAsia="Times New Roman" w:cs="Times New Roman"/>
          <w:szCs w:val="24"/>
        </w:rPr>
        <w:t xml:space="preserve">τη χώρα </w:t>
      </w:r>
      <w:r>
        <w:rPr>
          <w:rFonts w:eastAsia="Times New Roman" w:cs="Times New Roman"/>
          <w:szCs w:val="24"/>
        </w:rPr>
        <w:t>μας.</w:t>
      </w:r>
      <w:r w:rsidRPr="000476A9">
        <w:rPr>
          <w:rFonts w:eastAsia="Times New Roman" w:cs="Times New Roman"/>
          <w:szCs w:val="24"/>
        </w:rPr>
        <w:t xml:space="preserve"> </w:t>
      </w:r>
      <w:r>
        <w:rPr>
          <w:rFonts w:eastAsia="Times New Roman" w:cs="Times New Roman"/>
          <w:szCs w:val="24"/>
        </w:rPr>
        <w:t>Π</w:t>
      </w:r>
      <w:r w:rsidRPr="000476A9">
        <w:rPr>
          <w:rFonts w:eastAsia="Times New Roman" w:cs="Times New Roman"/>
          <w:szCs w:val="24"/>
        </w:rPr>
        <w:t xml:space="preserve">άρα πολλά νησιά εμφανίζουν </w:t>
      </w:r>
      <w:r>
        <w:rPr>
          <w:rFonts w:eastAsia="Times New Roman" w:cs="Times New Roman"/>
          <w:szCs w:val="24"/>
        </w:rPr>
        <w:t>μια σχέση εξάρτησης από κάποιο</w:t>
      </w:r>
      <w:r w:rsidRPr="000476A9">
        <w:rPr>
          <w:rFonts w:eastAsia="Times New Roman" w:cs="Times New Roman"/>
          <w:szCs w:val="24"/>
        </w:rPr>
        <w:t xml:space="preserve"> μεγαλύτερο από αυτά νησί στο οποίο βρίσκονται κοντά</w:t>
      </w:r>
      <w:r>
        <w:rPr>
          <w:rFonts w:eastAsia="Times New Roman" w:cs="Times New Roman"/>
          <w:szCs w:val="24"/>
        </w:rPr>
        <w:t>.</w:t>
      </w:r>
      <w:r w:rsidRPr="000476A9">
        <w:rPr>
          <w:rFonts w:eastAsia="Times New Roman" w:cs="Times New Roman"/>
          <w:szCs w:val="24"/>
        </w:rPr>
        <w:t xml:space="preserve"> </w:t>
      </w:r>
      <w:r>
        <w:rPr>
          <w:rFonts w:eastAsia="Times New Roman" w:cs="Times New Roman"/>
          <w:szCs w:val="24"/>
        </w:rPr>
        <w:t>Τ</w:t>
      </w:r>
      <w:r w:rsidRPr="000476A9">
        <w:rPr>
          <w:rFonts w:eastAsia="Times New Roman" w:cs="Times New Roman"/>
          <w:szCs w:val="24"/>
        </w:rPr>
        <w:t>ι</w:t>
      </w:r>
      <w:r>
        <w:rPr>
          <w:rFonts w:eastAsia="Times New Roman" w:cs="Times New Roman"/>
          <w:szCs w:val="24"/>
        </w:rPr>
        <w:t xml:space="preserve"> όμως</w:t>
      </w:r>
      <w:r w:rsidRPr="000476A9">
        <w:rPr>
          <w:rFonts w:eastAsia="Times New Roman" w:cs="Times New Roman"/>
          <w:szCs w:val="24"/>
        </w:rPr>
        <w:t xml:space="preserve"> ορίζουμε ως το </w:t>
      </w:r>
      <w:r>
        <w:rPr>
          <w:rFonts w:eastAsia="Times New Roman" w:cs="Times New Roman"/>
          <w:szCs w:val="24"/>
        </w:rPr>
        <w:t>μ</w:t>
      </w:r>
      <w:r w:rsidRPr="000476A9">
        <w:rPr>
          <w:rFonts w:eastAsia="Times New Roman" w:cs="Times New Roman"/>
          <w:szCs w:val="24"/>
        </w:rPr>
        <w:t xml:space="preserve">εταφορικό </w:t>
      </w:r>
      <w:r>
        <w:rPr>
          <w:rFonts w:eastAsia="Times New Roman" w:cs="Times New Roman"/>
          <w:szCs w:val="24"/>
        </w:rPr>
        <w:t>ι</w:t>
      </w:r>
      <w:r w:rsidRPr="000476A9">
        <w:rPr>
          <w:rFonts w:eastAsia="Times New Roman" w:cs="Times New Roman"/>
          <w:szCs w:val="24"/>
        </w:rPr>
        <w:t>σοδύναμο</w:t>
      </w:r>
      <w:r>
        <w:rPr>
          <w:rFonts w:eastAsia="Times New Roman" w:cs="Times New Roman"/>
          <w:szCs w:val="24"/>
        </w:rPr>
        <w:t>, που</w:t>
      </w:r>
      <w:r w:rsidRPr="000476A9">
        <w:rPr>
          <w:rFonts w:eastAsia="Times New Roman" w:cs="Times New Roman"/>
          <w:szCs w:val="24"/>
        </w:rPr>
        <w:t xml:space="preserve"> </w:t>
      </w:r>
      <w:r>
        <w:rPr>
          <w:rFonts w:eastAsia="Times New Roman" w:cs="Times New Roman"/>
          <w:szCs w:val="24"/>
        </w:rPr>
        <w:t>απο</w:t>
      </w:r>
      <w:r>
        <w:rPr>
          <w:rFonts w:eastAsia="Times New Roman" w:cs="Times New Roman"/>
          <w:szCs w:val="24"/>
        </w:rPr>
        <w:lastRenderedPageBreak/>
        <w:t>τελεί και</w:t>
      </w:r>
      <w:r w:rsidRPr="000476A9">
        <w:rPr>
          <w:rFonts w:eastAsia="Times New Roman" w:cs="Times New Roman"/>
          <w:szCs w:val="24"/>
        </w:rPr>
        <w:t xml:space="preserve"> </w:t>
      </w:r>
      <w:r>
        <w:rPr>
          <w:rFonts w:eastAsia="Times New Roman" w:cs="Times New Roman"/>
          <w:szCs w:val="24"/>
        </w:rPr>
        <w:t>τ</w:t>
      </w:r>
      <w:r w:rsidRPr="000476A9">
        <w:rPr>
          <w:rFonts w:eastAsia="Times New Roman" w:cs="Times New Roman"/>
          <w:szCs w:val="24"/>
        </w:rPr>
        <w:t>η βασική ιδέα του συζητούμ</w:t>
      </w:r>
      <w:r>
        <w:rPr>
          <w:rFonts w:eastAsia="Times New Roman" w:cs="Times New Roman"/>
          <w:szCs w:val="24"/>
        </w:rPr>
        <w:t>ενου</w:t>
      </w:r>
      <w:r w:rsidRPr="000476A9">
        <w:rPr>
          <w:rFonts w:eastAsia="Times New Roman" w:cs="Times New Roman"/>
          <w:szCs w:val="24"/>
        </w:rPr>
        <w:t xml:space="preserve"> νομοσχεδίου</w:t>
      </w:r>
      <w:r>
        <w:rPr>
          <w:rFonts w:eastAsia="Times New Roman" w:cs="Times New Roman"/>
          <w:szCs w:val="24"/>
        </w:rPr>
        <w:t>;</w:t>
      </w:r>
      <w:r w:rsidRPr="000476A9">
        <w:rPr>
          <w:rFonts w:eastAsia="Times New Roman" w:cs="Times New Roman"/>
          <w:szCs w:val="24"/>
        </w:rPr>
        <w:t xml:space="preserve"> </w:t>
      </w:r>
      <w:r>
        <w:rPr>
          <w:rFonts w:eastAsia="Times New Roman" w:cs="Times New Roman"/>
          <w:szCs w:val="24"/>
        </w:rPr>
        <w:t>Τ</w:t>
      </w:r>
      <w:r w:rsidRPr="000476A9">
        <w:rPr>
          <w:rFonts w:eastAsia="Times New Roman" w:cs="Times New Roman"/>
          <w:szCs w:val="24"/>
        </w:rPr>
        <w:t xml:space="preserve">ο </w:t>
      </w:r>
      <w:r>
        <w:rPr>
          <w:rFonts w:eastAsia="Times New Roman" w:cs="Times New Roman"/>
          <w:szCs w:val="24"/>
        </w:rPr>
        <w:t>μ</w:t>
      </w:r>
      <w:r w:rsidRPr="000476A9">
        <w:rPr>
          <w:rFonts w:eastAsia="Times New Roman" w:cs="Times New Roman"/>
          <w:szCs w:val="24"/>
        </w:rPr>
        <w:t xml:space="preserve">εταφορικό </w:t>
      </w:r>
      <w:r>
        <w:rPr>
          <w:rFonts w:eastAsia="Times New Roman" w:cs="Times New Roman"/>
          <w:szCs w:val="24"/>
        </w:rPr>
        <w:t>ι</w:t>
      </w:r>
      <w:r w:rsidRPr="000476A9">
        <w:rPr>
          <w:rFonts w:eastAsia="Times New Roman" w:cs="Times New Roman"/>
          <w:szCs w:val="24"/>
        </w:rPr>
        <w:t>σοδύναμο συνιστά την αρχή σύμφωνα με την οποία οι επιβάτες των ακτοπλοϊκών μεταφορών</w:t>
      </w:r>
      <w:r>
        <w:rPr>
          <w:rFonts w:eastAsia="Times New Roman" w:cs="Times New Roman"/>
          <w:szCs w:val="24"/>
        </w:rPr>
        <w:t>,</w:t>
      </w:r>
      <w:r w:rsidRPr="000476A9">
        <w:rPr>
          <w:rFonts w:eastAsia="Times New Roman" w:cs="Times New Roman"/>
          <w:szCs w:val="24"/>
        </w:rPr>
        <w:t xml:space="preserve"> από και προς τα νησιά</w:t>
      </w:r>
      <w:r>
        <w:rPr>
          <w:rFonts w:eastAsia="Times New Roman" w:cs="Times New Roman"/>
          <w:szCs w:val="24"/>
        </w:rPr>
        <w:t>,</w:t>
      </w:r>
      <w:r w:rsidRPr="000476A9">
        <w:rPr>
          <w:rFonts w:eastAsia="Times New Roman" w:cs="Times New Roman"/>
          <w:szCs w:val="24"/>
        </w:rPr>
        <w:t xml:space="preserve"> καλούνται να πληρώσουν </w:t>
      </w:r>
      <w:r>
        <w:rPr>
          <w:rFonts w:eastAsia="Times New Roman" w:cs="Times New Roman"/>
          <w:szCs w:val="24"/>
        </w:rPr>
        <w:t xml:space="preserve">κόμιστρα </w:t>
      </w:r>
      <w:r w:rsidRPr="000476A9">
        <w:rPr>
          <w:rFonts w:eastAsia="Times New Roman" w:cs="Times New Roman"/>
          <w:szCs w:val="24"/>
        </w:rPr>
        <w:t>ισόποσα με τα αντίστοιχα τα οποία χρεώνονται για τη χρήση άλλων μέσων μεταφοράς</w:t>
      </w:r>
      <w:r>
        <w:rPr>
          <w:rFonts w:eastAsia="Times New Roman" w:cs="Times New Roman"/>
          <w:szCs w:val="24"/>
        </w:rPr>
        <w:t>,</w:t>
      </w:r>
      <w:r w:rsidRPr="000476A9">
        <w:rPr>
          <w:rFonts w:eastAsia="Times New Roman" w:cs="Times New Roman"/>
          <w:szCs w:val="24"/>
        </w:rPr>
        <w:t xml:space="preserve"> οδικέ</w:t>
      </w:r>
      <w:r w:rsidRPr="000476A9">
        <w:rPr>
          <w:rFonts w:eastAsia="Times New Roman" w:cs="Times New Roman"/>
          <w:szCs w:val="24"/>
        </w:rPr>
        <w:t xml:space="preserve">ς και </w:t>
      </w:r>
      <w:r w:rsidRPr="00CF268F">
        <w:rPr>
          <w:rFonts w:eastAsia="Times New Roman" w:cs="Times New Roman"/>
          <w:szCs w:val="24"/>
        </w:rPr>
        <w:t xml:space="preserve">σιδηροδρομικές </w:t>
      </w:r>
      <w:r w:rsidRPr="000476A9">
        <w:rPr>
          <w:rFonts w:eastAsia="Times New Roman" w:cs="Times New Roman"/>
          <w:szCs w:val="24"/>
        </w:rPr>
        <w:t>μεταφορές</w:t>
      </w:r>
      <w:r>
        <w:rPr>
          <w:rFonts w:eastAsia="Times New Roman" w:cs="Times New Roman"/>
          <w:szCs w:val="24"/>
        </w:rPr>
        <w:t>,</w:t>
      </w:r>
      <w:r w:rsidRPr="000476A9">
        <w:rPr>
          <w:rFonts w:eastAsia="Times New Roman" w:cs="Times New Roman"/>
          <w:szCs w:val="24"/>
        </w:rPr>
        <w:t xml:space="preserve"> για τη μετακίνησή του</w:t>
      </w:r>
      <w:r>
        <w:rPr>
          <w:rFonts w:eastAsia="Times New Roman" w:cs="Times New Roman"/>
          <w:szCs w:val="24"/>
        </w:rPr>
        <w:t>ς</w:t>
      </w:r>
      <w:r w:rsidRPr="000476A9">
        <w:rPr>
          <w:rFonts w:eastAsia="Times New Roman" w:cs="Times New Roman"/>
          <w:szCs w:val="24"/>
        </w:rPr>
        <w:t xml:space="preserve"> σε ανάλογες αποστάσεις</w:t>
      </w:r>
      <w:r>
        <w:rPr>
          <w:rFonts w:eastAsia="Times New Roman" w:cs="Times New Roman"/>
          <w:szCs w:val="24"/>
        </w:rPr>
        <w:t>.</w:t>
      </w:r>
      <w:r w:rsidRPr="000476A9">
        <w:rPr>
          <w:rFonts w:eastAsia="Times New Roman" w:cs="Times New Roman"/>
          <w:szCs w:val="24"/>
        </w:rPr>
        <w:t xml:space="preserve"> </w:t>
      </w:r>
      <w:r>
        <w:rPr>
          <w:rFonts w:eastAsia="Times New Roman" w:cs="Times New Roman"/>
          <w:szCs w:val="24"/>
        </w:rPr>
        <w:t>Τ</w:t>
      </w:r>
      <w:r w:rsidRPr="000476A9">
        <w:rPr>
          <w:rFonts w:eastAsia="Times New Roman" w:cs="Times New Roman"/>
          <w:szCs w:val="24"/>
        </w:rPr>
        <w:t xml:space="preserve">ο </w:t>
      </w:r>
      <w:r>
        <w:rPr>
          <w:rFonts w:eastAsia="Times New Roman" w:cs="Times New Roman"/>
          <w:szCs w:val="24"/>
        </w:rPr>
        <w:t>μ</w:t>
      </w:r>
      <w:r w:rsidRPr="000476A9">
        <w:rPr>
          <w:rFonts w:eastAsia="Times New Roman" w:cs="Times New Roman"/>
          <w:szCs w:val="24"/>
        </w:rPr>
        <w:t>εταφορικό</w:t>
      </w:r>
      <w:r>
        <w:rPr>
          <w:rFonts w:eastAsia="Times New Roman" w:cs="Times New Roman"/>
          <w:szCs w:val="24"/>
        </w:rPr>
        <w:t xml:space="preserve"> </w:t>
      </w:r>
      <w:r>
        <w:rPr>
          <w:rFonts w:eastAsia="Times New Roman" w:cs="Times New Roman"/>
          <w:szCs w:val="24"/>
        </w:rPr>
        <w:t>ι</w:t>
      </w:r>
      <w:r w:rsidRPr="000476A9">
        <w:rPr>
          <w:rFonts w:eastAsia="Times New Roman" w:cs="Times New Roman"/>
          <w:szCs w:val="24"/>
        </w:rPr>
        <w:t>σοδύναμο στοχεύει στην κατά το δυνατό</w:t>
      </w:r>
      <w:r>
        <w:rPr>
          <w:rFonts w:eastAsia="Times New Roman" w:cs="Times New Roman"/>
          <w:szCs w:val="24"/>
        </w:rPr>
        <w:t>ν</w:t>
      </w:r>
      <w:r w:rsidRPr="000476A9">
        <w:rPr>
          <w:rFonts w:eastAsia="Times New Roman" w:cs="Times New Roman"/>
          <w:szCs w:val="24"/>
        </w:rPr>
        <w:t xml:space="preserve"> εναρμόνιση της τιμολογιακής επιβάρυνσης του χρήστη των θαλάσσιων μεταφορών με αυτή των χερσαίων μεταφορών και την απολαβή α</w:t>
      </w:r>
      <w:r w:rsidRPr="000476A9">
        <w:rPr>
          <w:rFonts w:eastAsia="Times New Roman" w:cs="Times New Roman"/>
          <w:szCs w:val="24"/>
        </w:rPr>
        <w:t>νάλογ</w:t>
      </w:r>
      <w:r>
        <w:rPr>
          <w:rFonts w:eastAsia="Times New Roman" w:cs="Times New Roman"/>
          <w:szCs w:val="24"/>
        </w:rPr>
        <w:t>η</w:t>
      </w:r>
      <w:r w:rsidRPr="000476A9">
        <w:rPr>
          <w:rFonts w:eastAsia="Times New Roman" w:cs="Times New Roman"/>
          <w:szCs w:val="24"/>
        </w:rPr>
        <w:t>ς προ</w:t>
      </w:r>
      <w:r>
        <w:rPr>
          <w:rFonts w:eastAsia="Times New Roman" w:cs="Times New Roman"/>
          <w:szCs w:val="24"/>
        </w:rPr>
        <w:t>σφερόμενης</w:t>
      </w:r>
      <w:r w:rsidRPr="000476A9">
        <w:rPr>
          <w:rFonts w:eastAsia="Times New Roman" w:cs="Times New Roman"/>
          <w:szCs w:val="24"/>
        </w:rPr>
        <w:t xml:space="preserve"> υπηρεσία</w:t>
      </w:r>
      <w:r>
        <w:rPr>
          <w:rFonts w:eastAsia="Times New Roman" w:cs="Times New Roman"/>
          <w:szCs w:val="24"/>
        </w:rPr>
        <w:t>ς,</w:t>
      </w:r>
      <w:r w:rsidRPr="000476A9">
        <w:rPr>
          <w:rFonts w:eastAsia="Times New Roman" w:cs="Times New Roman"/>
          <w:szCs w:val="24"/>
        </w:rPr>
        <w:t xml:space="preserve"> ανεξαρτήτως του μεταφορικού μέσου που χρησιμοποιούν</w:t>
      </w:r>
      <w:r>
        <w:rPr>
          <w:rFonts w:eastAsia="Times New Roman" w:cs="Times New Roman"/>
          <w:szCs w:val="24"/>
        </w:rPr>
        <w:t xml:space="preserve"> σ</w:t>
      </w:r>
      <w:r w:rsidRPr="000476A9">
        <w:rPr>
          <w:rFonts w:eastAsia="Times New Roman" w:cs="Times New Roman"/>
          <w:szCs w:val="24"/>
        </w:rPr>
        <w:t>ε ό</w:t>
      </w:r>
      <w:r>
        <w:rPr>
          <w:rFonts w:eastAsia="Times New Roman" w:cs="Times New Roman"/>
          <w:szCs w:val="24"/>
        </w:rPr>
        <w:t>,</w:t>
      </w:r>
      <w:r w:rsidRPr="000476A9">
        <w:rPr>
          <w:rFonts w:eastAsia="Times New Roman" w:cs="Times New Roman"/>
          <w:szCs w:val="24"/>
        </w:rPr>
        <w:t>τι αφορά τη συχνότητα</w:t>
      </w:r>
      <w:r>
        <w:rPr>
          <w:rFonts w:eastAsia="Times New Roman" w:cs="Times New Roman"/>
          <w:szCs w:val="24"/>
        </w:rPr>
        <w:t>,</w:t>
      </w:r>
      <w:r w:rsidRPr="000476A9">
        <w:rPr>
          <w:rFonts w:eastAsia="Times New Roman" w:cs="Times New Roman"/>
          <w:szCs w:val="24"/>
        </w:rPr>
        <w:t xml:space="preserve"> το κόστος</w:t>
      </w:r>
      <w:r>
        <w:rPr>
          <w:rFonts w:eastAsia="Times New Roman" w:cs="Times New Roman"/>
          <w:szCs w:val="24"/>
        </w:rPr>
        <w:t>,</w:t>
      </w:r>
      <w:r w:rsidRPr="000476A9">
        <w:rPr>
          <w:rFonts w:eastAsia="Times New Roman" w:cs="Times New Roman"/>
          <w:szCs w:val="24"/>
        </w:rPr>
        <w:t xml:space="preserve"> το</w:t>
      </w:r>
      <w:r>
        <w:rPr>
          <w:rFonts w:eastAsia="Times New Roman" w:cs="Times New Roman"/>
          <w:szCs w:val="24"/>
        </w:rPr>
        <w:t>ν χρόνο</w:t>
      </w:r>
      <w:r w:rsidRPr="000476A9">
        <w:rPr>
          <w:rFonts w:eastAsia="Times New Roman" w:cs="Times New Roman"/>
          <w:szCs w:val="24"/>
        </w:rPr>
        <w:t xml:space="preserve"> μετακίνησης</w:t>
      </w:r>
      <w:r>
        <w:rPr>
          <w:rFonts w:eastAsia="Times New Roman" w:cs="Times New Roman"/>
          <w:szCs w:val="24"/>
        </w:rPr>
        <w:t>,</w:t>
      </w:r>
      <w:r w:rsidRPr="000476A9">
        <w:rPr>
          <w:rFonts w:eastAsia="Times New Roman" w:cs="Times New Roman"/>
          <w:szCs w:val="24"/>
        </w:rPr>
        <w:t xml:space="preserve"> την απόσταση που θα διανύσει</w:t>
      </w:r>
      <w:r>
        <w:rPr>
          <w:rFonts w:eastAsia="Times New Roman" w:cs="Times New Roman"/>
          <w:szCs w:val="24"/>
        </w:rPr>
        <w:t>,</w:t>
      </w:r>
      <w:r w:rsidRPr="000476A9">
        <w:rPr>
          <w:rFonts w:eastAsia="Times New Roman" w:cs="Times New Roman"/>
          <w:szCs w:val="24"/>
        </w:rPr>
        <w:t xml:space="preserve"> καθώς και την παρεχόμενη ποιότητα</w:t>
      </w:r>
      <w:r>
        <w:rPr>
          <w:rFonts w:eastAsia="Times New Roman" w:cs="Times New Roman"/>
          <w:szCs w:val="24"/>
        </w:rPr>
        <w:t xml:space="preserve">. </w:t>
      </w:r>
    </w:p>
    <w:p w14:paraId="3FCD8819"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Δεν</w:t>
      </w:r>
      <w:r w:rsidRPr="000476A9">
        <w:rPr>
          <w:rFonts w:eastAsia="Times New Roman" w:cs="Times New Roman"/>
          <w:szCs w:val="24"/>
        </w:rPr>
        <w:t xml:space="preserve"> </w:t>
      </w:r>
      <w:r>
        <w:rPr>
          <w:rFonts w:eastAsia="Times New Roman" w:cs="Times New Roman"/>
          <w:szCs w:val="24"/>
        </w:rPr>
        <w:t xml:space="preserve">είναι </w:t>
      </w:r>
      <w:r w:rsidRPr="000476A9">
        <w:rPr>
          <w:rFonts w:eastAsia="Times New Roman" w:cs="Times New Roman"/>
          <w:szCs w:val="24"/>
        </w:rPr>
        <w:t xml:space="preserve">τυχαίο πως η θεωρία περί </w:t>
      </w:r>
      <w:r>
        <w:rPr>
          <w:rFonts w:eastAsia="Times New Roman" w:cs="Times New Roman"/>
          <w:szCs w:val="24"/>
        </w:rPr>
        <w:t>μ</w:t>
      </w:r>
      <w:r w:rsidRPr="000476A9">
        <w:rPr>
          <w:rFonts w:eastAsia="Times New Roman" w:cs="Times New Roman"/>
          <w:szCs w:val="24"/>
        </w:rPr>
        <w:t xml:space="preserve">εταφορικού </w:t>
      </w:r>
      <w:r>
        <w:rPr>
          <w:rFonts w:eastAsia="Times New Roman" w:cs="Times New Roman"/>
          <w:szCs w:val="24"/>
        </w:rPr>
        <w:t>ι</w:t>
      </w:r>
      <w:r w:rsidRPr="000476A9">
        <w:rPr>
          <w:rFonts w:eastAsia="Times New Roman" w:cs="Times New Roman"/>
          <w:szCs w:val="24"/>
        </w:rPr>
        <w:t xml:space="preserve">σοδύναμου αναπτύχθηκε ήδη από τα μέσα της δεκαετίας του </w:t>
      </w:r>
      <w:r>
        <w:rPr>
          <w:rFonts w:eastAsia="Times New Roman" w:cs="Times New Roman"/>
          <w:szCs w:val="24"/>
        </w:rPr>
        <w:t>΄</w:t>
      </w:r>
      <w:r w:rsidRPr="000476A9">
        <w:rPr>
          <w:rFonts w:eastAsia="Times New Roman" w:cs="Times New Roman"/>
          <w:szCs w:val="24"/>
        </w:rPr>
        <w:t xml:space="preserve">70 και εφαρμόστηκε για πρώτη φορά </w:t>
      </w:r>
      <w:r>
        <w:rPr>
          <w:rFonts w:eastAsia="Times New Roman" w:cs="Times New Roman"/>
          <w:szCs w:val="24"/>
        </w:rPr>
        <w:t>σ</w:t>
      </w:r>
      <w:r w:rsidRPr="000476A9">
        <w:rPr>
          <w:rFonts w:eastAsia="Times New Roman" w:cs="Times New Roman"/>
          <w:szCs w:val="24"/>
        </w:rPr>
        <w:t>το τιμολογιακό σύστημα της Νορβηγίας</w:t>
      </w:r>
      <w:r>
        <w:rPr>
          <w:rFonts w:eastAsia="Times New Roman" w:cs="Times New Roman"/>
          <w:szCs w:val="24"/>
        </w:rPr>
        <w:t xml:space="preserve">, μιας χώρας που παρουσιάζει πολύ μεγάλη </w:t>
      </w:r>
      <w:proofErr w:type="spellStart"/>
      <w:r>
        <w:rPr>
          <w:rFonts w:eastAsia="Times New Roman" w:cs="Times New Roman"/>
          <w:szCs w:val="24"/>
        </w:rPr>
        <w:t>νησιωτικότητα</w:t>
      </w:r>
      <w:proofErr w:type="spellEnd"/>
      <w:r>
        <w:rPr>
          <w:rFonts w:eastAsia="Times New Roman" w:cs="Times New Roman"/>
          <w:szCs w:val="24"/>
        </w:rPr>
        <w:t>, χωρίς αυτό να σημαίνει βεβαίως πως η διεθνής</w:t>
      </w:r>
      <w:r w:rsidRPr="000476A9">
        <w:rPr>
          <w:rFonts w:eastAsia="Times New Roman" w:cs="Times New Roman"/>
          <w:szCs w:val="24"/>
        </w:rPr>
        <w:t xml:space="preserve"> </w:t>
      </w:r>
      <w:r>
        <w:rPr>
          <w:rFonts w:eastAsia="Times New Roman" w:cs="Times New Roman"/>
          <w:szCs w:val="24"/>
        </w:rPr>
        <w:t xml:space="preserve">εμπειρία </w:t>
      </w:r>
      <w:r w:rsidRPr="000476A9">
        <w:rPr>
          <w:rFonts w:eastAsia="Times New Roman" w:cs="Times New Roman"/>
          <w:szCs w:val="24"/>
        </w:rPr>
        <w:t xml:space="preserve">είναι </w:t>
      </w:r>
      <w:r w:rsidRPr="000476A9">
        <w:rPr>
          <w:rFonts w:eastAsia="Times New Roman" w:cs="Times New Roman"/>
          <w:szCs w:val="24"/>
        </w:rPr>
        <w:t>άμεσα αξιοποιήσιμη</w:t>
      </w:r>
      <w:r>
        <w:rPr>
          <w:rFonts w:eastAsia="Times New Roman" w:cs="Times New Roman"/>
          <w:szCs w:val="24"/>
        </w:rPr>
        <w:t>, γ</w:t>
      </w:r>
      <w:r w:rsidRPr="000476A9">
        <w:rPr>
          <w:rFonts w:eastAsia="Times New Roman" w:cs="Times New Roman"/>
          <w:szCs w:val="24"/>
        </w:rPr>
        <w:t>ιατί οι διαφορές και</w:t>
      </w:r>
      <w:r>
        <w:rPr>
          <w:rFonts w:eastAsia="Times New Roman" w:cs="Times New Roman"/>
          <w:szCs w:val="24"/>
        </w:rPr>
        <w:t xml:space="preserve"> οι</w:t>
      </w:r>
      <w:r w:rsidRPr="000476A9">
        <w:rPr>
          <w:rFonts w:eastAsia="Times New Roman" w:cs="Times New Roman"/>
          <w:szCs w:val="24"/>
        </w:rPr>
        <w:t xml:space="preserve"> ιδιαιτερότητες </w:t>
      </w:r>
      <w:r w:rsidRPr="000476A9">
        <w:rPr>
          <w:rFonts w:eastAsia="Times New Roman" w:cs="Times New Roman"/>
          <w:szCs w:val="24"/>
        </w:rPr>
        <w:lastRenderedPageBreak/>
        <w:t>της κάθε νησιωτικής περιοχής είναι πολύ μεγάλες και ποικίλ</w:t>
      </w:r>
      <w:r>
        <w:rPr>
          <w:rFonts w:eastAsia="Times New Roman" w:cs="Times New Roman"/>
          <w:szCs w:val="24"/>
        </w:rPr>
        <w:t>λ</w:t>
      </w:r>
      <w:r w:rsidRPr="000476A9">
        <w:rPr>
          <w:rFonts w:eastAsia="Times New Roman" w:cs="Times New Roman"/>
          <w:szCs w:val="24"/>
        </w:rPr>
        <w:t>ουν</w:t>
      </w:r>
      <w:r>
        <w:rPr>
          <w:rFonts w:eastAsia="Times New Roman" w:cs="Times New Roman"/>
          <w:szCs w:val="24"/>
        </w:rPr>
        <w:t>.</w:t>
      </w:r>
    </w:p>
    <w:p w14:paraId="3FCD881A"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Τ</w:t>
      </w:r>
      <w:r w:rsidRPr="000476A9">
        <w:rPr>
          <w:rFonts w:eastAsia="Times New Roman" w:cs="Times New Roman"/>
          <w:szCs w:val="24"/>
        </w:rPr>
        <w:t xml:space="preserve">ο </w:t>
      </w:r>
      <w:r>
        <w:rPr>
          <w:rFonts w:eastAsia="Times New Roman" w:cs="Times New Roman"/>
          <w:szCs w:val="24"/>
        </w:rPr>
        <w:t>μ</w:t>
      </w:r>
      <w:r>
        <w:rPr>
          <w:rFonts w:eastAsia="Times New Roman" w:cs="Times New Roman"/>
          <w:szCs w:val="24"/>
        </w:rPr>
        <w:t xml:space="preserve">εταφορικό </w:t>
      </w:r>
      <w:r>
        <w:rPr>
          <w:rFonts w:eastAsia="Times New Roman" w:cs="Times New Roman"/>
          <w:szCs w:val="24"/>
        </w:rPr>
        <w:t>ι</w:t>
      </w:r>
      <w:r>
        <w:rPr>
          <w:rFonts w:eastAsia="Times New Roman" w:cs="Times New Roman"/>
          <w:szCs w:val="24"/>
        </w:rPr>
        <w:t>σοδύναμο δεν είναι μι</w:t>
      </w:r>
      <w:r w:rsidRPr="000476A9">
        <w:rPr>
          <w:rFonts w:eastAsia="Times New Roman" w:cs="Times New Roman"/>
          <w:szCs w:val="24"/>
        </w:rPr>
        <w:t>α απλή υπόθεση και</w:t>
      </w:r>
      <w:r>
        <w:rPr>
          <w:rFonts w:eastAsia="Times New Roman" w:cs="Times New Roman"/>
          <w:szCs w:val="24"/>
        </w:rPr>
        <w:t>,</w:t>
      </w:r>
      <w:r w:rsidRPr="000476A9">
        <w:rPr>
          <w:rFonts w:eastAsia="Times New Roman" w:cs="Times New Roman"/>
          <w:szCs w:val="24"/>
        </w:rPr>
        <w:t xml:space="preserve"> </w:t>
      </w:r>
      <w:r>
        <w:rPr>
          <w:rFonts w:eastAsia="Times New Roman" w:cs="Times New Roman"/>
          <w:szCs w:val="24"/>
        </w:rPr>
        <w:t>β</w:t>
      </w:r>
      <w:r w:rsidRPr="000476A9">
        <w:rPr>
          <w:rFonts w:eastAsia="Times New Roman" w:cs="Times New Roman"/>
          <w:szCs w:val="24"/>
        </w:rPr>
        <w:t>εβαίως</w:t>
      </w:r>
      <w:r>
        <w:rPr>
          <w:rFonts w:eastAsia="Times New Roman" w:cs="Times New Roman"/>
          <w:szCs w:val="24"/>
        </w:rPr>
        <w:t>,</w:t>
      </w:r>
      <w:r w:rsidRPr="000476A9">
        <w:rPr>
          <w:rFonts w:eastAsia="Times New Roman" w:cs="Times New Roman"/>
          <w:szCs w:val="24"/>
        </w:rPr>
        <w:t xml:space="preserve"> ποικίλλει σημαντικά μεταξύ των σημαντικότερων ευρωπαϊκών περιπτώσεω</w:t>
      </w:r>
      <w:r w:rsidRPr="000476A9">
        <w:rPr>
          <w:rFonts w:eastAsia="Times New Roman" w:cs="Times New Roman"/>
          <w:szCs w:val="24"/>
        </w:rPr>
        <w:t>ν</w:t>
      </w:r>
      <w:r>
        <w:rPr>
          <w:rFonts w:eastAsia="Times New Roman" w:cs="Times New Roman"/>
          <w:szCs w:val="24"/>
        </w:rPr>
        <w:t>,</w:t>
      </w:r>
      <w:r w:rsidRPr="000476A9">
        <w:rPr>
          <w:rFonts w:eastAsia="Times New Roman" w:cs="Times New Roman"/>
          <w:szCs w:val="24"/>
        </w:rPr>
        <w:t xml:space="preserve"> όπως είναι η Γαλλία</w:t>
      </w:r>
      <w:r>
        <w:rPr>
          <w:rFonts w:eastAsia="Times New Roman" w:cs="Times New Roman"/>
          <w:szCs w:val="24"/>
        </w:rPr>
        <w:t>,</w:t>
      </w:r>
      <w:r w:rsidRPr="000476A9">
        <w:rPr>
          <w:rFonts w:eastAsia="Times New Roman" w:cs="Times New Roman"/>
          <w:szCs w:val="24"/>
        </w:rPr>
        <w:t xml:space="preserve"> η Σκωτία</w:t>
      </w:r>
      <w:r>
        <w:rPr>
          <w:rFonts w:eastAsia="Times New Roman" w:cs="Times New Roman"/>
          <w:szCs w:val="24"/>
        </w:rPr>
        <w:t>,</w:t>
      </w:r>
      <w:r w:rsidRPr="000476A9">
        <w:rPr>
          <w:rFonts w:eastAsia="Times New Roman" w:cs="Times New Roman"/>
          <w:szCs w:val="24"/>
        </w:rPr>
        <w:t xml:space="preserve"> </w:t>
      </w:r>
      <w:r>
        <w:rPr>
          <w:rFonts w:eastAsia="Times New Roman" w:cs="Times New Roman"/>
          <w:szCs w:val="24"/>
        </w:rPr>
        <w:t>η</w:t>
      </w:r>
      <w:r w:rsidRPr="000476A9">
        <w:rPr>
          <w:rFonts w:eastAsia="Times New Roman" w:cs="Times New Roman"/>
          <w:szCs w:val="24"/>
        </w:rPr>
        <w:t xml:space="preserve"> Νορβηγία</w:t>
      </w:r>
      <w:r>
        <w:rPr>
          <w:rFonts w:eastAsia="Times New Roman" w:cs="Times New Roman"/>
          <w:szCs w:val="24"/>
        </w:rPr>
        <w:t>,</w:t>
      </w:r>
      <w:r w:rsidRPr="000476A9">
        <w:rPr>
          <w:rFonts w:eastAsia="Times New Roman" w:cs="Times New Roman"/>
          <w:szCs w:val="24"/>
        </w:rPr>
        <w:t xml:space="preserve"> όπου έχει αναπτυχθεί</w:t>
      </w:r>
      <w:r>
        <w:rPr>
          <w:rFonts w:eastAsia="Times New Roman" w:cs="Times New Roman"/>
          <w:szCs w:val="24"/>
        </w:rPr>
        <w:t>. Και</w:t>
      </w:r>
      <w:r w:rsidRPr="000476A9">
        <w:rPr>
          <w:rFonts w:eastAsia="Times New Roman" w:cs="Times New Roman"/>
          <w:szCs w:val="24"/>
        </w:rPr>
        <w:t xml:space="preserve"> αυτό γιατί τα δίκτυα των χωρών στ</w:t>
      </w:r>
      <w:r>
        <w:rPr>
          <w:rFonts w:eastAsia="Times New Roman" w:cs="Times New Roman"/>
          <w:szCs w:val="24"/>
        </w:rPr>
        <w:t>α</w:t>
      </w:r>
      <w:r w:rsidRPr="000476A9">
        <w:rPr>
          <w:rFonts w:eastAsia="Times New Roman" w:cs="Times New Roman"/>
          <w:szCs w:val="24"/>
        </w:rPr>
        <w:t xml:space="preserve"> οποί</w:t>
      </w:r>
      <w:r>
        <w:rPr>
          <w:rFonts w:eastAsia="Times New Roman" w:cs="Times New Roman"/>
          <w:szCs w:val="24"/>
        </w:rPr>
        <w:t>α</w:t>
      </w:r>
      <w:r w:rsidRPr="000476A9">
        <w:rPr>
          <w:rFonts w:eastAsia="Times New Roman" w:cs="Times New Roman"/>
          <w:szCs w:val="24"/>
        </w:rPr>
        <w:t xml:space="preserve"> εφαρμόζεται το </w:t>
      </w:r>
      <w:r>
        <w:rPr>
          <w:rFonts w:eastAsia="Times New Roman" w:cs="Times New Roman"/>
          <w:szCs w:val="24"/>
        </w:rPr>
        <w:t>Μ</w:t>
      </w:r>
      <w:r w:rsidRPr="000476A9">
        <w:rPr>
          <w:rFonts w:eastAsia="Times New Roman" w:cs="Times New Roman"/>
          <w:szCs w:val="24"/>
        </w:rPr>
        <w:t xml:space="preserve">εταφορικό </w:t>
      </w:r>
      <w:r>
        <w:rPr>
          <w:rFonts w:eastAsia="Times New Roman" w:cs="Times New Roman"/>
          <w:szCs w:val="24"/>
        </w:rPr>
        <w:t>Ι</w:t>
      </w:r>
      <w:r w:rsidRPr="000476A9">
        <w:rPr>
          <w:rFonts w:eastAsia="Times New Roman" w:cs="Times New Roman"/>
          <w:szCs w:val="24"/>
        </w:rPr>
        <w:t>σοδύναμο</w:t>
      </w:r>
      <w:r>
        <w:rPr>
          <w:rFonts w:eastAsia="Times New Roman" w:cs="Times New Roman"/>
          <w:szCs w:val="24"/>
        </w:rPr>
        <w:t>,</w:t>
      </w:r>
      <w:r w:rsidRPr="000476A9">
        <w:rPr>
          <w:rFonts w:eastAsia="Times New Roman" w:cs="Times New Roman"/>
          <w:szCs w:val="24"/>
        </w:rPr>
        <w:t xml:space="preserve"> διαφοροποιούνται σημαντικά</w:t>
      </w:r>
      <w:r>
        <w:rPr>
          <w:rFonts w:eastAsia="Times New Roman" w:cs="Times New Roman"/>
          <w:szCs w:val="24"/>
        </w:rPr>
        <w:t xml:space="preserve"> από</w:t>
      </w:r>
      <w:r w:rsidRPr="000476A9">
        <w:rPr>
          <w:rFonts w:eastAsia="Times New Roman" w:cs="Times New Roman"/>
          <w:szCs w:val="24"/>
        </w:rPr>
        <w:t xml:space="preserve"> το ελληνικό δίκτυο ως προς τα δομικά και ποιοτικά τους χαρακτηριστικά</w:t>
      </w:r>
      <w:r>
        <w:rPr>
          <w:rFonts w:eastAsia="Times New Roman" w:cs="Times New Roman"/>
          <w:szCs w:val="24"/>
        </w:rPr>
        <w:t>.</w:t>
      </w:r>
    </w:p>
    <w:p w14:paraId="3FCD881B"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Σε κ</w:t>
      </w:r>
      <w:r>
        <w:rPr>
          <w:rFonts w:eastAsia="Times New Roman" w:cs="Times New Roman"/>
          <w:szCs w:val="24"/>
        </w:rPr>
        <w:t xml:space="preserve">άθε περίπτωση η λογική </w:t>
      </w:r>
      <w:r w:rsidRPr="000476A9">
        <w:rPr>
          <w:rFonts w:eastAsia="Times New Roman" w:cs="Times New Roman"/>
          <w:szCs w:val="24"/>
        </w:rPr>
        <w:t xml:space="preserve">για την εφαρμογή του </w:t>
      </w:r>
      <w:r>
        <w:rPr>
          <w:rFonts w:eastAsia="Times New Roman" w:cs="Times New Roman"/>
          <w:szCs w:val="24"/>
        </w:rPr>
        <w:t>μ</w:t>
      </w:r>
      <w:r w:rsidRPr="000476A9">
        <w:rPr>
          <w:rFonts w:eastAsia="Times New Roman" w:cs="Times New Roman"/>
          <w:szCs w:val="24"/>
        </w:rPr>
        <w:t xml:space="preserve">εταφορικού </w:t>
      </w:r>
      <w:r>
        <w:rPr>
          <w:rFonts w:eastAsia="Times New Roman" w:cs="Times New Roman"/>
          <w:szCs w:val="24"/>
        </w:rPr>
        <w:t>ι</w:t>
      </w:r>
      <w:r w:rsidRPr="000476A9">
        <w:rPr>
          <w:rFonts w:eastAsia="Times New Roman" w:cs="Times New Roman"/>
          <w:szCs w:val="24"/>
        </w:rPr>
        <w:t>σοδ</w:t>
      </w:r>
      <w:r>
        <w:rPr>
          <w:rFonts w:eastAsia="Times New Roman" w:cs="Times New Roman"/>
          <w:szCs w:val="24"/>
        </w:rPr>
        <w:t>υνά</w:t>
      </w:r>
      <w:r w:rsidRPr="000476A9">
        <w:rPr>
          <w:rFonts w:eastAsia="Times New Roman" w:cs="Times New Roman"/>
          <w:szCs w:val="24"/>
        </w:rPr>
        <w:t>μου ήταν ότι οι πολίτες της νησιωτικής χώρας με την πληρωμή των φόρων</w:t>
      </w:r>
      <w:r>
        <w:rPr>
          <w:rFonts w:eastAsia="Times New Roman" w:cs="Times New Roman"/>
          <w:szCs w:val="24"/>
        </w:rPr>
        <w:t>,</w:t>
      </w:r>
      <w:r w:rsidRPr="000476A9">
        <w:rPr>
          <w:rFonts w:eastAsia="Times New Roman" w:cs="Times New Roman"/>
          <w:szCs w:val="24"/>
        </w:rPr>
        <w:t xml:space="preserve"> προσφέρουν ομοίως με τους κατοίκους της </w:t>
      </w:r>
      <w:r>
        <w:rPr>
          <w:rFonts w:eastAsia="Times New Roman" w:cs="Times New Roman"/>
          <w:szCs w:val="24"/>
        </w:rPr>
        <w:t>η</w:t>
      </w:r>
      <w:r w:rsidRPr="000476A9">
        <w:rPr>
          <w:rFonts w:eastAsia="Times New Roman" w:cs="Times New Roman"/>
          <w:szCs w:val="24"/>
        </w:rPr>
        <w:t>πειρωτικής χώρας τη δυνατότητα στην πολιτεία να κατασκευάζει και να συντηρεί έργα</w:t>
      </w:r>
      <w:r w:rsidRPr="000476A9">
        <w:rPr>
          <w:rFonts w:eastAsia="Times New Roman" w:cs="Times New Roman"/>
          <w:szCs w:val="24"/>
        </w:rPr>
        <w:t xml:space="preserve"> υποδομής όπως δρόμους και γέφυρες</w:t>
      </w:r>
      <w:r>
        <w:rPr>
          <w:rFonts w:eastAsia="Times New Roman" w:cs="Times New Roman"/>
          <w:szCs w:val="24"/>
        </w:rPr>
        <w:t>.</w:t>
      </w:r>
      <w:r w:rsidRPr="000476A9">
        <w:rPr>
          <w:rFonts w:eastAsia="Times New Roman" w:cs="Times New Roman"/>
          <w:szCs w:val="24"/>
        </w:rPr>
        <w:t xml:space="preserve"> Ωστόσο οι δρόμοι και οι γέφυρες συνδέουν περιοχές και πόλεις </w:t>
      </w:r>
      <w:r>
        <w:rPr>
          <w:rFonts w:eastAsia="Times New Roman" w:cs="Times New Roman"/>
          <w:szCs w:val="24"/>
        </w:rPr>
        <w:t xml:space="preserve">όλης </w:t>
      </w:r>
      <w:r w:rsidRPr="000476A9">
        <w:rPr>
          <w:rFonts w:eastAsia="Times New Roman" w:cs="Times New Roman"/>
          <w:szCs w:val="24"/>
        </w:rPr>
        <w:t xml:space="preserve">της </w:t>
      </w:r>
      <w:r>
        <w:rPr>
          <w:rFonts w:eastAsia="Times New Roman" w:cs="Times New Roman"/>
          <w:szCs w:val="24"/>
        </w:rPr>
        <w:t>η</w:t>
      </w:r>
      <w:r w:rsidRPr="000476A9">
        <w:rPr>
          <w:rFonts w:eastAsia="Times New Roman" w:cs="Times New Roman"/>
          <w:szCs w:val="24"/>
        </w:rPr>
        <w:t>πειρωτικής χώρας</w:t>
      </w:r>
      <w:r>
        <w:rPr>
          <w:rFonts w:eastAsia="Times New Roman" w:cs="Times New Roman"/>
          <w:szCs w:val="24"/>
        </w:rPr>
        <w:t>,</w:t>
      </w:r>
      <w:r w:rsidRPr="000476A9">
        <w:rPr>
          <w:rFonts w:eastAsia="Times New Roman" w:cs="Times New Roman"/>
          <w:szCs w:val="24"/>
        </w:rPr>
        <w:t xml:space="preserve"> εκτός των νησιωτικών περιοχών</w:t>
      </w:r>
      <w:r>
        <w:rPr>
          <w:rFonts w:eastAsia="Times New Roman" w:cs="Times New Roman"/>
          <w:szCs w:val="24"/>
        </w:rPr>
        <w:t>,</w:t>
      </w:r>
      <w:r w:rsidRPr="000476A9">
        <w:rPr>
          <w:rFonts w:eastAsia="Times New Roman" w:cs="Times New Roman"/>
          <w:szCs w:val="24"/>
        </w:rPr>
        <w:t xml:space="preserve"> εξυπηρετώντας </w:t>
      </w:r>
      <w:r>
        <w:rPr>
          <w:rFonts w:eastAsia="Times New Roman" w:cs="Times New Roman"/>
          <w:szCs w:val="24"/>
        </w:rPr>
        <w:t>σε</w:t>
      </w:r>
      <w:r w:rsidRPr="000476A9">
        <w:rPr>
          <w:rFonts w:eastAsia="Times New Roman" w:cs="Times New Roman"/>
          <w:szCs w:val="24"/>
        </w:rPr>
        <w:t xml:space="preserve"> καθημερινή βάση όλους τους πολίτες πλην των νησιωτών</w:t>
      </w:r>
      <w:r>
        <w:rPr>
          <w:rFonts w:eastAsia="Times New Roman" w:cs="Times New Roman"/>
          <w:szCs w:val="24"/>
        </w:rPr>
        <w:t>.</w:t>
      </w:r>
      <w:r w:rsidRPr="000476A9">
        <w:rPr>
          <w:rFonts w:eastAsia="Times New Roman" w:cs="Times New Roman"/>
          <w:szCs w:val="24"/>
        </w:rPr>
        <w:t xml:space="preserve"> </w:t>
      </w:r>
      <w:r>
        <w:rPr>
          <w:rFonts w:eastAsia="Times New Roman" w:cs="Times New Roman"/>
          <w:szCs w:val="24"/>
        </w:rPr>
        <w:t>Ο</w:t>
      </w:r>
      <w:r w:rsidRPr="000476A9">
        <w:rPr>
          <w:rFonts w:eastAsia="Times New Roman" w:cs="Times New Roman"/>
          <w:szCs w:val="24"/>
        </w:rPr>
        <w:t>ι νησιώτες</w:t>
      </w:r>
      <w:r>
        <w:rPr>
          <w:rFonts w:eastAsia="Times New Roman" w:cs="Times New Roman"/>
          <w:szCs w:val="24"/>
        </w:rPr>
        <w:t>,</w:t>
      </w:r>
      <w:r w:rsidRPr="000476A9">
        <w:rPr>
          <w:rFonts w:eastAsia="Times New Roman" w:cs="Times New Roman"/>
          <w:szCs w:val="24"/>
        </w:rPr>
        <w:t xml:space="preserve"> </w:t>
      </w:r>
      <w:r>
        <w:rPr>
          <w:rFonts w:eastAsia="Times New Roman" w:cs="Times New Roman"/>
          <w:szCs w:val="24"/>
        </w:rPr>
        <w:t>λ</w:t>
      </w:r>
      <w:r w:rsidRPr="000476A9">
        <w:rPr>
          <w:rFonts w:eastAsia="Times New Roman" w:cs="Times New Roman"/>
          <w:szCs w:val="24"/>
        </w:rPr>
        <w:t>οιπόν</w:t>
      </w:r>
      <w:r>
        <w:rPr>
          <w:rFonts w:eastAsia="Times New Roman" w:cs="Times New Roman"/>
          <w:szCs w:val="24"/>
        </w:rPr>
        <w:t>,</w:t>
      </w:r>
      <w:r w:rsidRPr="000476A9">
        <w:rPr>
          <w:rFonts w:eastAsia="Times New Roman" w:cs="Times New Roman"/>
          <w:szCs w:val="24"/>
        </w:rPr>
        <w:t xml:space="preserve"> οι οποίοι όπως </w:t>
      </w:r>
      <w:r w:rsidRPr="000476A9">
        <w:rPr>
          <w:rFonts w:eastAsia="Times New Roman" w:cs="Times New Roman"/>
          <w:szCs w:val="24"/>
        </w:rPr>
        <w:lastRenderedPageBreak/>
        <w:t>όλοι οι</w:t>
      </w:r>
      <w:r>
        <w:rPr>
          <w:rFonts w:eastAsia="Times New Roman" w:cs="Times New Roman"/>
          <w:szCs w:val="24"/>
        </w:rPr>
        <w:t xml:space="preserve"> λοιποί</w:t>
      </w:r>
      <w:r w:rsidRPr="000476A9">
        <w:rPr>
          <w:rFonts w:eastAsia="Times New Roman" w:cs="Times New Roman"/>
          <w:szCs w:val="24"/>
        </w:rPr>
        <w:t xml:space="preserve"> συμπολίτες τους πληρώνουν φόρους</w:t>
      </w:r>
      <w:r>
        <w:rPr>
          <w:rFonts w:eastAsia="Times New Roman" w:cs="Times New Roman"/>
          <w:szCs w:val="24"/>
        </w:rPr>
        <w:t>,</w:t>
      </w:r>
      <w:r w:rsidRPr="000476A9">
        <w:rPr>
          <w:rFonts w:eastAsia="Times New Roman" w:cs="Times New Roman"/>
          <w:szCs w:val="24"/>
        </w:rPr>
        <w:t xml:space="preserve"> δεν μπορούν να χρησιμοποιούν αυτό το </w:t>
      </w:r>
      <w:r>
        <w:rPr>
          <w:rFonts w:eastAsia="Times New Roman" w:cs="Times New Roman"/>
          <w:szCs w:val="24"/>
        </w:rPr>
        <w:t xml:space="preserve">δίκτυο των δρόμων, </w:t>
      </w:r>
      <w:r w:rsidRPr="000476A9">
        <w:rPr>
          <w:rFonts w:eastAsia="Times New Roman" w:cs="Times New Roman"/>
          <w:szCs w:val="24"/>
        </w:rPr>
        <w:t xml:space="preserve">αν </w:t>
      </w:r>
      <w:r>
        <w:rPr>
          <w:rFonts w:eastAsia="Times New Roman" w:cs="Times New Roman"/>
          <w:szCs w:val="24"/>
        </w:rPr>
        <w:t>π</w:t>
      </w:r>
      <w:r w:rsidRPr="000476A9">
        <w:rPr>
          <w:rFonts w:eastAsia="Times New Roman" w:cs="Times New Roman"/>
          <w:szCs w:val="24"/>
        </w:rPr>
        <w:t>ριν δεν υποβληθούν σ</w:t>
      </w:r>
      <w:r>
        <w:rPr>
          <w:rFonts w:eastAsia="Times New Roman" w:cs="Times New Roman"/>
          <w:szCs w:val="24"/>
        </w:rPr>
        <w:t>ε ένα</w:t>
      </w:r>
      <w:r w:rsidRPr="000476A9">
        <w:rPr>
          <w:rFonts w:eastAsia="Times New Roman" w:cs="Times New Roman"/>
          <w:szCs w:val="24"/>
        </w:rPr>
        <w:t xml:space="preserve"> επιπλέον κόστος</w:t>
      </w:r>
      <w:r>
        <w:rPr>
          <w:rFonts w:eastAsia="Times New Roman" w:cs="Times New Roman"/>
          <w:szCs w:val="24"/>
        </w:rPr>
        <w:t>,</w:t>
      </w:r>
      <w:r w:rsidRPr="000476A9">
        <w:rPr>
          <w:rFonts w:eastAsia="Times New Roman" w:cs="Times New Roman"/>
          <w:szCs w:val="24"/>
        </w:rPr>
        <w:t xml:space="preserve"> προκειμένου να μετακινηθούν από τα νησιά τους προς την </w:t>
      </w:r>
      <w:r>
        <w:rPr>
          <w:rFonts w:eastAsia="Times New Roman" w:cs="Times New Roman"/>
          <w:szCs w:val="24"/>
        </w:rPr>
        <w:t>η</w:t>
      </w:r>
      <w:r w:rsidRPr="000476A9">
        <w:rPr>
          <w:rFonts w:eastAsia="Times New Roman" w:cs="Times New Roman"/>
          <w:szCs w:val="24"/>
        </w:rPr>
        <w:t>πειρωτική χώρα</w:t>
      </w:r>
      <w:r>
        <w:rPr>
          <w:rFonts w:eastAsia="Times New Roman" w:cs="Times New Roman"/>
          <w:szCs w:val="24"/>
        </w:rPr>
        <w:t>,</w:t>
      </w:r>
      <w:r w:rsidRPr="000476A9">
        <w:rPr>
          <w:rFonts w:eastAsia="Times New Roman" w:cs="Times New Roman"/>
          <w:szCs w:val="24"/>
        </w:rPr>
        <w:t xml:space="preserve"> ένα σημαντικό </w:t>
      </w:r>
      <w:r>
        <w:rPr>
          <w:rFonts w:eastAsia="Times New Roman" w:cs="Times New Roman"/>
          <w:szCs w:val="24"/>
        </w:rPr>
        <w:t>μ</w:t>
      </w:r>
      <w:r w:rsidRPr="000476A9">
        <w:rPr>
          <w:rFonts w:eastAsia="Times New Roman" w:cs="Times New Roman"/>
          <w:szCs w:val="24"/>
        </w:rPr>
        <w:t>ά</w:t>
      </w:r>
      <w:r w:rsidRPr="000476A9">
        <w:rPr>
          <w:rFonts w:eastAsia="Times New Roman" w:cs="Times New Roman"/>
          <w:szCs w:val="24"/>
        </w:rPr>
        <w:t>λιστα τίμημα που είναι ο ναύλος για τη μεταφορά τους με το πλοίο</w:t>
      </w:r>
      <w:r>
        <w:rPr>
          <w:rFonts w:eastAsia="Times New Roman" w:cs="Times New Roman"/>
          <w:szCs w:val="24"/>
        </w:rPr>
        <w:t>.</w:t>
      </w:r>
    </w:p>
    <w:p w14:paraId="3FCD881C"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Β</w:t>
      </w:r>
      <w:r w:rsidRPr="000476A9">
        <w:rPr>
          <w:rFonts w:eastAsia="Times New Roman" w:cs="Times New Roman"/>
          <w:szCs w:val="24"/>
        </w:rPr>
        <w:t xml:space="preserve">έβαια συζητώντας για το </w:t>
      </w:r>
      <w:r>
        <w:rPr>
          <w:rFonts w:eastAsia="Times New Roman" w:cs="Times New Roman"/>
          <w:szCs w:val="24"/>
        </w:rPr>
        <w:t>μ</w:t>
      </w:r>
      <w:r w:rsidRPr="000476A9">
        <w:rPr>
          <w:rFonts w:eastAsia="Times New Roman" w:cs="Times New Roman"/>
          <w:szCs w:val="24"/>
        </w:rPr>
        <w:t xml:space="preserve">εταφορικό </w:t>
      </w:r>
      <w:r>
        <w:rPr>
          <w:rFonts w:eastAsia="Times New Roman" w:cs="Times New Roman"/>
          <w:szCs w:val="24"/>
        </w:rPr>
        <w:t>ι</w:t>
      </w:r>
      <w:r w:rsidRPr="000476A9">
        <w:rPr>
          <w:rFonts w:eastAsia="Times New Roman" w:cs="Times New Roman"/>
          <w:szCs w:val="24"/>
        </w:rPr>
        <w:t>σοδύναμο</w:t>
      </w:r>
      <w:r>
        <w:rPr>
          <w:rFonts w:eastAsia="Times New Roman" w:cs="Times New Roman"/>
          <w:szCs w:val="24"/>
        </w:rPr>
        <w:t>,</w:t>
      </w:r>
      <w:r w:rsidRPr="000476A9">
        <w:rPr>
          <w:rFonts w:eastAsia="Times New Roman" w:cs="Times New Roman"/>
          <w:szCs w:val="24"/>
        </w:rPr>
        <w:t xml:space="preserve"> </w:t>
      </w:r>
      <w:r>
        <w:rPr>
          <w:rFonts w:eastAsia="Times New Roman" w:cs="Times New Roman"/>
          <w:szCs w:val="24"/>
        </w:rPr>
        <w:t>δ</w:t>
      </w:r>
      <w:r w:rsidRPr="000476A9">
        <w:rPr>
          <w:rFonts w:eastAsia="Times New Roman" w:cs="Times New Roman"/>
          <w:szCs w:val="24"/>
        </w:rPr>
        <w:t xml:space="preserve">εν γίνεται να μην κάνουμε </w:t>
      </w:r>
      <w:r>
        <w:rPr>
          <w:rFonts w:eastAsia="Times New Roman" w:cs="Times New Roman"/>
          <w:szCs w:val="24"/>
        </w:rPr>
        <w:t>μια</w:t>
      </w:r>
      <w:r w:rsidRPr="000476A9">
        <w:rPr>
          <w:rFonts w:eastAsia="Times New Roman" w:cs="Times New Roman"/>
          <w:szCs w:val="24"/>
        </w:rPr>
        <w:t xml:space="preserve"> αναφορά στον αξέχαστο Τάσο </w:t>
      </w:r>
      <w:proofErr w:type="spellStart"/>
      <w:r w:rsidRPr="000476A9">
        <w:rPr>
          <w:rFonts w:eastAsia="Times New Roman" w:cs="Times New Roman"/>
          <w:szCs w:val="24"/>
        </w:rPr>
        <w:t>Αλιφέρη</w:t>
      </w:r>
      <w:proofErr w:type="spellEnd"/>
      <w:r>
        <w:rPr>
          <w:rFonts w:eastAsia="Times New Roman" w:cs="Times New Roman"/>
          <w:szCs w:val="24"/>
        </w:rPr>
        <w:t>, τον επί χρόνια</w:t>
      </w:r>
      <w:r w:rsidRPr="000476A9">
        <w:rPr>
          <w:rFonts w:eastAsia="Times New Roman" w:cs="Times New Roman"/>
          <w:szCs w:val="24"/>
        </w:rPr>
        <w:t xml:space="preserve"> Δήμαρχο της </w:t>
      </w:r>
      <w:r>
        <w:rPr>
          <w:rFonts w:eastAsia="Times New Roman" w:cs="Times New Roman"/>
          <w:szCs w:val="24"/>
        </w:rPr>
        <w:t>Τήλου</w:t>
      </w:r>
      <w:r>
        <w:rPr>
          <w:rFonts w:eastAsia="Times New Roman" w:cs="Times New Roman"/>
          <w:szCs w:val="24"/>
        </w:rPr>
        <w:t>,</w:t>
      </w:r>
      <w:r>
        <w:rPr>
          <w:rFonts w:eastAsia="Times New Roman" w:cs="Times New Roman"/>
          <w:szCs w:val="24"/>
        </w:rPr>
        <w:t xml:space="preserve"> </w:t>
      </w:r>
      <w:r w:rsidRPr="000476A9">
        <w:rPr>
          <w:rFonts w:eastAsia="Times New Roman" w:cs="Times New Roman"/>
          <w:szCs w:val="24"/>
        </w:rPr>
        <w:t>που έδωσε</w:t>
      </w:r>
      <w:r>
        <w:rPr>
          <w:rFonts w:eastAsia="Times New Roman" w:cs="Times New Roman"/>
          <w:szCs w:val="24"/>
        </w:rPr>
        <w:t>,</w:t>
      </w:r>
      <w:r w:rsidRPr="000476A9">
        <w:rPr>
          <w:rFonts w:eastAsia="Times New Roman" w:cs="Times New Roman"/>
          <w:szCs w:val="24"/>
        </w:rPr>
        <w:t xml:space="preserve"> πραγματικά</w:t>
      </w:r>
      <w:r>
        <w:rPr>
          <w:rFonts w:eastAsia="Times New Roman" w:cs="Times New Roman"/>
          <w:szCs w:val="24"/>
        </w:rPr>
        <w:t>,</w:t>
      </w:r>
      <w:r w:rsidRPr="000476A9">
        <w:rPr>
          <w:rFonts w:eastAsia="Times New Roman" w:cs="Times New Roman"/>
          <w:szCs w:val="24"/>
        </w:rPr>
        <w:t xml:space="preserve"> τους αγώνες της ζωής</w:t>
      </w:r>
      <w:r>
        <w:rPr>
          <w:rFonts w:eastAsia="Times New Roman" w:cs="Times New Roman"/>
          <w:szCs w:val="24"/>
        </w:rPr>
        <w:t xml:space="preserve"> του</w:t>
      </w:r>
      <w:r>
        <w:rPr>
          <w:rFonts w:eastAsia="Times New Roman" w:cs="Times New Roman"/>
          <w:szCs w:val="24"/>
        </w:rPr>
        <w:t>,</w:t>
      </w:r>
      <w:r w:rsidRPr="000476A9">
        <w:rPr>
          <w:rFonts w:eastAsia="Times New Roman" w:cs="Times New Roman"/>
          <w:szCs w:val="24"/>
        </w:rPr>
        <w:t xml:space="preserve"> </w:t>
      </w:r>
      <w:r>
        <w:rPr>
          <w:rFonts w:eastAsia="Times New Roman" w:cs="Times New Roman"/>
          <w:szCs w:val="24"/>
        </w:rPr>
        <w:t xml:space="preserve">για </w:t>
      </w:r>
      <w:r w:rsidRPr="000476A9">
        <w:rPr>
          <w:rFonts w:eastAsia="Times New Roman" w:cs="Times New Roman"/>
          <w:szCs w:val="24"/>
        </w:rPr>
        <w:t xml:space="preserve">να μεταφερθεί στην </w:t>
      </w:r>
      <w:r>
        <w:rPr>
          <w:rFonts w:eastAsia="Times New Roman" w:cs="Times New Roman"/>
          <w:szCs w:val="24"/>
        </w:rPr>
        <w:t>ε</w:t>
      </w:r>
      <w:r w:rsidRPr="000476A9">
        <w:rPr>
          <w:rFonts w:eastAsia="Times New Roman" w:cs="Times New Roman"/>
          <w:szCs w:val="24"/>
        </w:rPr>
        <w:t>λληνική πραγματικότητα αυτή η σπουδαία πολιτική πρακτική</w:t>
      </w:r>
      <w:r>
        <w:rPr>
          <w:rFonts w:eastAsia="Times New Roman" w:cs="Times New Roman"/>
          <w:szCs w:val="24"/>
        </w:rPr>
        <w:t>.</w:t>
      </w:r>
      <w:r w:rsidRPr="000476A9">
        <w:rPr>
          <w:rFonts w:eastAsia="Times New Roman" w:cs="Times New Roman"/>
          <w:szCs w:val="24"/>
        </w:rPr>
        <w:t xml:space="preserve"> Αυτός ήταν που έβαλε </w:t>
      </w:r>
      <w:r>
        <w:rPr>
          <w:rFonts w:eastAsia="Times New Roman" w:cs="Times New Roman"/>
          <w:szCs w:val="24"/>
        </w:rPr>
        <w:t>τ</w:t>
      </w:r>
      <w:r w:rsidRPr="000476A9">
        <w:rPr>
          <w:rFonts w:eastAsia="Times New Roman" w:cs="Times New Roman"/>
          <w:szCs w:val="24"/>
        </w:rPr>
        <w:t>η βάση</w:t>
      </w:r>
      <w:r>
        <w:rPr>
          <w:rFonts w:eastAsia="Times New Roman" w:cs="Times New Roman"/>
          <w:szCs w:val="24"/>
        </w:rPr>
        <w:t>,</w:t>
      </w:r>
      <w:r w:rsidRPr="000476A9">
        <w:rPr>
          <w:rFonts w:eastAsia="Times New Roman" w:cs="Times New Roman"/>
          <w:szCs w:val="24"/>
        </w:rPr>
        <w:t xml:space="preserve"> την πρώτη απόπειρα εφαρμογής του </w:t>
      </w:r>
      <w:r>
        <w:rPr>
          <w:rFonts w:eastAsia="Times New Roman" w:cs="Times New Roman"/>
          <w:szCs w:val="24"/>
        </w:rPr>
        <w:t>μ</w:t>
      </w:r>
      <w:r w:rsidRPr="000476A9">
        <w:rPr>
          <w:rFonts w:eastAsia="Times New Roman" w:cs="Times New Roman"/>
          <w:szCs w:val="24"/>
        </w:rPr>
        <w:t xml:space="preserve">εταφορικού </w:t>
      </w:r>
      <w:r>
        <w:rPr>
          <w:rFonts w:eastAsia="Times New Roman" w:cs="Times New Roman"/>
          <w:szCs w:val="24"/>
        </w:rPr>
        <w:t>ι</w:t>
      </w:r>
      <w:r w:rsidRPr="000476A9">
        <w:rPr>
          <w:rFonts w:eastAsia="Times New Roman" w:cs="Times New Roman"/>
          <w:szCs w:val="24"/>
        </w:rPr>
        <w:t>σοδύναμου στην Ελλάδα</w:t>
      </w:r>
      <w:r>
        <w:rPr>
          <w:rFonts w:eastAsia="Times New Roman" w:cs="Times New Roman"/>
          <w:szCs w:val="24"/>
        </w:rPr>
        <w:t xml:space="preserve"> πίσω στο </w:t>
      </w:r>
      <w:r w:rsidRPr="000476A9">
        <w:rPr>
          <w:rFonts w:eastAsia="Times New Roman" w:cs="Times New Roman"/>
          <w:szCs w:val="24"/>
        </w:rPr>
        <w:t>2000 με το</w:t>
      </w:r>
      <w:r>
        <w:rPr>
          <w:rFonts w:eastAsia="Times New Roman" w:cs="Times New Roman"/>
          <w:szCs w:val="24"/>
        </w:rPr>
        <w:t xml:space="preserve"> «Τήλος </w:t>
      </w:r>
      <w:r>
        <w:rPr>
          <w:rFonts w:eastAsia="Times New Roman" w:cs="Times New Roman"/>
          <w:szCs w:val="24"/>
          <w:lang w:val="en-US"/>
        </w:rPr>
        <w:t>Sea</w:t>
      </w:r>
      <w:r w:rsidRPr="00C64CFF">
        <w:rPr>
          <w:rFonts w:eastAsia="Times New Roman" w:cs="Times New Roman"/>
          <w:szCs w:val="24"/>
        </w:rPr>
        <w:t xml:space="preserve"> </w:t>
      </w:r>
      <w:r>
        <w:rPr>
          <w:rFonts w:eastAsia="Times New Roman" w:cs="Times New Roman"/>
          <w:szCs w:val="24"/>
          <w:lang w:val="en-US"/>
        </w:rPr>
        <w:t>Star</w:t>
      </w:r>
      <w:r>
        <w:rPr>
          <w:rFonts w:eastAsia="Times New Roman" w:cs="Times New Roman"/>
          <w:szCs w:val="24"/>
        </w:rPr>
        <w:t xml:space="preserve">», </w:t>
      </w:r>
      <w:r w:rsidRPr="000476A9">
        <w:rPr>
          <w:rFonts w:eastAsia="Times New Roman" w:cs="Times New Roman"/>
          <w:szCs w:val="24"/>
        </w:rPr>
        <w:t xml:space="preserve">το οποίο </w:t>
      </w:r>
      <w:r w:rsidRPr="000476A9">
        <w:rPr>
          <w:rFonts w:eastAsia="Times New Roman" w:cs="Times New Roman"/>
          <w:szCs w:val="24"/>
        </w:rPr>
        <w:t>εκτελούσε το δρομολόγιο Τήλος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sidRPr="000476A9">
        <w:rPr>
          <w:rFonts w:eastAsia="Times New Roman" w:cs="Times New Roman"/>
          <w:szCs w:val="24"/>
        </w:rPr>
        <w:t xml:space="preserve">Ρόδος με </w:t>
      </w:r>
      <w:r>
        <w:rPr>
          <w:rFonts w:eastAsia="Times New Roman" w:cs="Times New Roman"/>
          <w:szCs w:val="24"/>
        </w:rPr>
        <w:t>οκτώ</w:t>
      </w:r>
      <w:r w:rsidRPr="000476A9">
        <w:rPr>
          <w:rFonts w:eastAsia="Times New Roman" w:cs="Times New Roman"/>
          <w:szCs w:val="24"/>
        </w:rPr>
        <w:t xml:space="preserve"> δρομολόγια ανά εβδομάδα</w:t>
      </w:r>
      <w:r>
        <w:rPr>
          <w:rFonts w:eastAsia="Times New Roman" w:cs="Times New Roman"/>
          <w:szCs w:val="24"/>
        </w:rPr>
        <w:t>,</w:t>
      </w:r>
      <w:r w:rsidRPr="000476A9">
        <w:rPr>
          <w:rFonts w:eastAsia="Times New Roman" w:cs="Times New Roman"/>
          <w:szCs w:val="24"/>
        </w:rPr>
        <w:t xml:space="preserve"> εκτός χειμερινής περιόδου</w:t>
      </w:r>
      <w:r>
        <w:rPr>
          <w:rFonts w:eastAsia="Times New Roman" w:cs="Times New Roman"/>
          <w:szCs w:val="24"/>
        </w:rPr>
        <w:t>,</w:t>
      </w:r>
      <w:r w:rsidRPr="000476A9">
        <w:rPr>
          <w:rFonts w:eastAsia="Times New Roman" w:cs="Times New Roman"/>
          <w:szCs w:val="24"/>
        </w:rPr>
        <w:t xml:space="preserve"> υπό την ιδιοκτησία και διαχείριση του </w:t>
      </w:r>
      <w:r>
        <w:rPr>
          <w:rFonts w:eastAsia="Times New Roman" w:cs="Times New Roman"/>
          <w:szCs w:val="24"/>
        </w:rPr>
        <w:t>Δ</w:t>
      </w:r>
      <w:r w:rsidRPr="000476A9">
        <w:rPr>
          <w:rFonts w:eastAsia="Times New Roman" w:cs="Times New Roman"/>
          <w:szCs w:val="24"/>
        </w:rPr>
        <w:t>ήμου Τή</w:t>
      </w:r>
      <w:r>
        <w:rPr>
          <w:rFonts w:eastAsia="Times New Roman" w:cs="Times New Roman"/>
          <w:szCs w:val="24"/>
        </w:rPr>
        <w:t>λ</w:t>
      </w:r>
      <w:r w:rsidRPr="000476A9">
        <w:rPr>
          <w:rFonts w:eastAsia="Times New Roman" w:cs="Times New Roman"/>
          <w:szCs w:val="24"/>
        </w:rPr>
        <w:t>ου</w:t>
      </w:r>
      <w:r>
        <w:rPr>
          <w:rFonts w:eastAsia="Times New Roman" w:cs="Times New Roman"/>
          <w:szCs w:val="24"/>
        </w:rPr>
        <w:t>. Αξίζει να σημειωθεί</w:t>
      </w:r>
      <w:r>
        <w:rPr>
          <w:rFonts w:eastAsia="Times New Roman" w:cs="Times New Roman"/>
          <w:szCs w:val="24"/>
        </w:rPr>
        <w:t>,</w:t>
      </w:r>
      <w:r>
        <w:rPr>
          <w:rFonts w:eastAsia="Times New Roman" w:cs="Times New Roman"/>
          <w:szCs w:val="24"/>
        </w:rPr>
        <w:t xml:space="preserve"> πως κατά τη </w:t>
      </w:r>
      <w:proofErr w:type="spellStart"/>
      <w:r>
        <w:rPr>
          <w:rFonts w:eastAsia="Times New Roman" w:cs="Times New Roman"/>
          <w:szCs w:val="24"/>
        </w:rPr>
        <w:t>δρομολογιακή</w:t>
      </w:r>
      <w:proofErr w:type="spellEnd"/>
      <w:r>
        <w:rPr>
          <w:rFonts w:eastAsia="Times New Roman" w:cs="Times New Roman"/>
          <w:szCs w:val="24"/>
        </w:rPr>
        <w:t xml:space="preserve"> περίοδο 2009</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sidRPr="000476A9">
        <w:rPr>
          <w:rFonts w:eastAsia="Times New Roman" w:cs="Times New Roman"/>
          <w:szCs w:val="24"/>
        </w:rPr>
        <w:t xml:space="preserve">2010 με το </w:t>
      </w:r>
      <w:r>
        <w:rPr>
          <w:rFonts w:eastAsia="Times New Roman" w:cs="Times New Roman"/>
          <w:szCs w:val="24"/>
        </w:rPr>
        <w:t xml:space="preserve">«Τήλος </w:t>
      </w:r>
      <w:r>
        <w:rPr>
          <w:rFonts w:eastAsia="Times New Roman" w:cs="Times New Roman"/>
          <w:szCs w:val="24"/>
          <w:lang w:val="en-US"/>
        </w:rPr>
        <w:t>Sea</w:t>
      </w:r>
      <w:r w:rsidRPr="00C64CFF">
        <w:rPr>
          <w:rFonts w:eastAsia="Times New Roman" w:cs="Times New Roman"/>
          <w:szCs w:val="24"/>
        </w:rPr>
        <w:t xml:space="preserve"> </w:t>
      </w:r>
      <w:r>
        <w:rPr>
          <w:rFonts w:eastAsia="Times New Roman" w:cs="Times New Roman"/>
          <w:szCs w:val="24"/>
          <w:lang w:val="en-US"/>
        </w:rPr>
        <w:t>Star</w:t>
      </w:r>
      <w:r>
        <w:rPr>
          <w:rFonts w:eastAsia="Times New Roman" w:cs="Times New Roman"/>
          <w:szCs w:val="24"/>
        </w:rPr>
        <w:t xml:space="preserve">» </w:t>
      </w:r>
      <w:r w:rsidRPr="000476A9">
        <w:rPr>
          <w:rFonts w:eastAsia="Times New Roman" w:cs="Times New Roman"/>
          <w:szCs w:val="24"/>
        </w:rPr>
        <w:t xml:space="preserve">μετακινήθηκαν </w:t>
      </w:r>
      <w:r>
        <w:rPr>
          <w:rFonts w:eastAsia="Times New Roman" w:cs="Times New Roman"/>
          <w:szCs w:val="24"/>
        </w:rPr>
        <w:t>δεκα</w:t>
      </w:r>
      <w:r>
        <w:rPr>
          <w:rFonts w:eastAsia="Times New Roman" w:cs="Times New Roman"/>
          <w:szCs w:val="24"/>
        </w:rPr>
        <w:t xml:space="preserve">τέσσερις χιλιάδες ενενήντα </w:t>
      </w:r>
      <w:r>
        <w:rPr>
          <w:rFonts w:eastAsia="Times New Roman" w:cs="Times New Roman"/>
          <w:szCs w:val="24"/>
        </w:rPr>
        <w:t>ν</w:t>
      </w:r>
      <w:r w:rsidRPr="000476A9">
        <w:rPr>
          <w:rFonts w:eastAsia="Times New Roman" w:cs="Times New Roman"/>
          <w:szCs w:val="24"/>
        </w:rPr>
        <w:t>ησιώτ</w:t>
      </w:r>
      <w:r>
        <w:rPr>
          <w:rFonts w:eastAsia="Times New Roman" w:cs="Times New Roman"/>
          <w:szCs w:val="24"/>
        </w:rPr>
        <w:t>ε</w:t>
      </w:r>
      <w:r w:rsidRPr="000476A9">
        <w:rPr>
          <w:rFonts w:eastAsia="Times New Roman" w:cs="Times New Roman"/>
          <w:szCs w:val="24"/>
        </w:rPr>
        <w:t>ς επιβάτες μέσα σε ένα</w:t>
      </w:r>
      <w:r>
        <w:rPr>
          <w:rFonts w:eastAsia="Times New Roman" w:cs="Times New Roman"/>
          <w:szCs w:val="24"/>
        </w:rPr>
        <w:t>ν</w:t>
      </w:r>
      <w:r w:rsidRPr="000476A9">
        <w:rPr>
          <w:rFonts w:eastAsia="Times New Roman" w:cs="Times New Roman"/>
          <w:szCs w:val="24"/>
        </w:rPr>
        <w:t xml:space="preserve"> χρόνο</w:t>
      </w:r>
      <w:r>
        <w:rPr>
          <w:rFonts w:eastAsia="Times New Roman" w:cs="Times New Roman"/>
          <w:szCs w:val="24"/>
        </w:rPr>
        <w:t>.</w:t>
      </w:r>
      <w:r w:rsidRPr="000476A9">
        <w:rPr>
          <w:rFonts w:eastAsia="Times New Roman" w:cs="Times New Roman"/>
          <w:szCs w:val="24"/>
        </w:rPr>
        <w:t xml:space="preserve"> </w:t>
      </w:r>
    </w:p>
    <w:p w14:paraId="3FCD881D" w14:textId="77777777" w:rsidR="00BC419A" w:rsidRDefault="0035347C">
      <w:pPr>
        <w:spacing w:line="600" w:lineRule="auto"/>
        <w:ind w:firstLine="720"/>
        <w:contextualSpacing/>
        <w:jc w:val="both"/>
        <w:rPr>
          <w:rFonts w:eastAsia="Times New Roman" w:cs="Times New Roman"/>
          <w:szCs w:val="24"/>
        </w:rPr>
      </w:pPr>
      <w:r w:rsidRPr="003D4D6E">
        <w:rPr>
          <w:rFonts w:eastAsia="Times New Roman" w:cs="Times New Roman"/>
          <w:szCs w:val="24"/>
        </w:rPr>
        <w:lastRenderedPageBreak/>
        <w:t>Κυρίες και κύριοι συνάδελφοι,</w:t>
      </w:r>
      <w:r>
        <w:rPr>
          <w:rFonts w:eastAsia="Times New Roman" w:cs="Times New Roman"/>
          <w:szCs w:val="24"/>
        </w:rPr>
        <w:t xml:space="preserve"> </w:t>
      </w:r>
      <w:r w:rsidRPr="000476A9">
        <w:rPr>
          <w:rFonts w:eastAsia="Times New Roman" w:cs="Times New Roman"/>
          <w:szCs w:val="24"/>
        </w:rPr>
        <w:t>θα πρέπει να αντιμετωπίσουμε το σημερινό νομοσχέδιο ως αυτό που πραγματικά είναι</w:t>
      </w:r>
      <w:r>
        <w:rPr>
          <w:rFonts w:eastAsia="Times New Roman" w:cs="Times New Roman"/>
          <w:szCs w:val="24"/>
        </w:rPr>
        <w:t>,</w:t>
      </w:r>
      <w:r w:rsidRPr="000476A9">
        <w:rPr>
          <w:rFonts w:eastAsia="Times New Roman" w:cs="Times New Roman"/>
          <w:szCs w:val="24"/>
        </w:rPr>
        <w:t xml:space="preserve"> ως ένα βήμα μονάχα</w:t>
      </w:r>
      <w:r>
        <w:rPr>
          <w:rFonts w:eastAsia="Times New Roman" w:cs="Times New Roman"/>
          <w:szCs w:val="24"/>
        </w:rPr>
        <w:t>,</w:t>
      </w:r>
      <w:r w:rsidRPr="000476A9">
        <w:rPr>
          <w:rFonts w:eastAsia="Times New Roman" w:cs="Times New Roman"/>
          <w:szCs w:val="24"/>
        </w:rPr>
        <w:t xml:space="preserve"> ένα πρώτο βήμα στην αντιμετώπιση όλων των προβλημάτων που </w:t>
      </w:r>
      <w:r w:rsidRPr="000476A9">
        <w:rPr>
          <w:rFonts w:eastAsia="Times New Roman" w:cs="Times New Roman"/>
          <w:szCs w:val="24"/>
        </w:rPr>
        <w:t>έχει ως απο</w:t>
      </w:r>
      <w:r>
        <w:rPr>
          <w:rFonts w:eastAsia="Times New Roman" w:cs="Times New Roman"/>
          <w:szCs w:val="24"/>
        </w:rPr>
        <w:t xml:space="preserve">τελεσματικότητα η </w:t>
      </w:r>
      <w:proofErr w:type="spellStart"/>
      <w:r>
        <w:rPr>
          <w:rFonts w:eastAsia="Times New Roman" w:cs="Times New Roman"/>
          <w:szCs w:val="24"/>
        </w:rPr>
        <w:t>νησιωτικότητα</w:t>
      </w:r>
      <w:proofErr w:type="spellEnd"/>
      <w:r>
        <w:rPr>
          <w:rFonts w:eastAsia="Times New Roman" w:cs="Times New Roman"/>
          <w:szCs w:val="24"/>
        </w:rPr>
        <w:t>.</w:t>
      </w:r>
    </w:p>
    <w:p w14:paraId="3FCD881E" w14:textId="77777777" w:rsidR="00BC419A" w:rsidRDefault="0035347C">
      <w:pPr>
        <w:spacing w:line="600" w:lineRule="auto"/>
        <w:ind w:firstLine="720"/>
        <w:contextualSpacing/>
        <w:jc w:val="both"/>
        <w:rPr>
          <w:rFonts w:eastAsia="Times New Roman"/>
          <w:szCs w:val="24"/>
        </w:rPr>
      </w:pPr>
      <w:r>
        <w:rPr>
          <w:rFonts w:eastAsia="Times New Roman"/>
          <w:szCs w:val="24"/>
        </w:rPr>
        <w:t>Σ</w:t>
      </w:r>
      <w:r>
        <w:rPr>
          <w:rFonts w:eastAsia="Times New Roman"/>
          <w:szCs w:val="24"/>
        </w:rPr>
        <w:t>αφώς</w:t>
      </w:r>
      <w:r>
        <w:rPr>
          <w:rFonts w:eastAsia="Times New Roman"/>
          <w:szCs w:val="24"/>
        </w:rPr>
        <w:t xml:space="preserve"> δεν συνιστά μια ολοκληρωμένη νησιωτική πολιτική και σαφώς δεν αίρει τις υπάρχουσες ανισότητες που χαρακτηρίζουν τη ζωή στα νησιά. Εξάλλου οι προς διάθεση πόροι είναι πάρα πολλοί λίγοι. Πλην όμως είναι το πρ</w:t>
      </w:r>
      <w:r>
        <w:rPr>
          <w:rFonts w:eastAsia="Times New Roman"/>
          <w:szCs w:val="24"/>
        </w:rPr>
        <w:t>ώτο βήμα μετά από δεκαετίες δημόσιας συζήτησης γι’ αυτό το τόσο χρήσιμο εργαλείο. Πρόκειται για μια πρωτόλεια εφαρμογή, για μια εφαρμογή που θα μας βοηθήσει να εξάγουμε συμπεράσματα προς χρήση στο μέλλον, προκειμένου να την αλλάξουμε, να την τροποποιήσουμε</w:t>
      </w:r>
      <w:r>
        <w:rPr>
          <w:rFonts w:eastAsia="Times New Roman"/>
          <w:szCs w:val="24"/>
        </w:rPr>
        <w:t xml:space="preserve">, να τη διευρύνουμε. Προφανώς ένα νησί όπως η Κρήτη δεν θα μπορούσε να μπει στην πρώτη πιλοτική εφαρμογή με τόσο περιορισμένους πόρους. Όμως όταν μιλάμε για </w:t>
      </w:r>
      <w:proofErr w:type="spellStart"/>
      <w:r>
        <w:rPr>
          <w:rFonts w:eastAsia="Times New Roman"/>
          <w:szCs w:val="24"/>
        </w:rPr>
        <w:t>νησιωτικότητα</w:t>
      </w:r>
      <w:proofErr w:type="spellEnd"/>
      <w:r>
        <w:rPr>
          <w:rFonts w:eastAsia="Times New Roman"/>
          <w:szCs w:val="24"/>
        </w:rPr>
        <w:t>,</w:t>
      </w:r>
      <w:r>
        <w:rPr>
          <w:rFonts w:eastAsia="Times New Roman"/>
          <w:szCs w:val="24"/>
        </w:rPr>
        <w:t xml:space="preserve"> προφανώς πρέπει να αντιμετωπιστεί η </w:t>
      </w:r>
      <w:proofErr w:type="spellStart"/>
      <w:r>
        <w:rPr>
          <w:rFonts w:eastAsia="Times New Roman"/>
          <w:szCs w:val="24"/>
        </w:rPr>
        <w:t>νησιωτικότητα</w:t>
      </w:r>
      <w:proofErr w:type="spellEnd"/>
      <w:r>
        <w:rPr>
          <w:rFonts w:eastAsia="Times New Roman"/>
          <w:szCs w:val="24"/>
        </w:rPr>
        <w:t xml:space="preserve"> που χαρακτηρίζει το σύνολο των πλη</w:t>
      </w:r>
      <w:r>
        <w:rPr>
          <w:rFonts w:eastAsia="Times New Roman"/>
          <w:szCs w:val="24"/>
        </w:rPr>
        <w:t xml:space="preserve">θυσμών των νησιών. </w:t>
      </w:r>
    </w:p>
    <w:p w14:paraId="3FCD881F" w14:textId="77777777" w:rsidR="00BC419A" w:rsidRDefault="0035347C">
      <w:pPr>
        <w:spacing w:line="600" w:lineRule="auto"/>
        <w:ind w:firstLine="720"/>
        <w:contextualSpacing/>
        <w:jc w:val="both"/>
        <w:rPr>
          <w:rFonts w:eastAsia="Times New Roman"/>
          <w:szCs w:val="24"/>
        </w:rPr>
      </w:pPr>
      <w:r>
        <w:rPr>
          <w:rFonts w:eastAsia="Times New Roman"/>
          <w:szCs w:val="24"/>
        </w:rPr>
        <w:lastRenderedPageBreak/>
        <w:t>Δεν θα πρέπει όμως η πιλοτική εφαρμογή αυτής της ιδέας</w:t>
      </w:r>
      <w:r>
        <w:rPr>
          <w:rFonts w:eastAsia="Times New Roman"/>
          <w:szCs w:val="24"/>
        </w:rPr>
        <w:t>,</w:t>
      </w:r>
      <w:r>
        <w:rPr>
          <w:rFonts w:eastAsia="Times New Roman"/>
          <w:szCs w:val="24"/>
        </w:rPr>
        <w:t xml:space="preserve"> να καταστεί πεδίο άγονων μικροκομματικών </w:t>
      </w:r>
      <w:proofErr w:type="spellStart"/>
      <w:r>
        <w:rPr>
          <w:rFonts w:eastAsia="Times New Roman"/>
          <w:szCs w:val="24"/>
        </w:rPr>
        <w:t>τακτικισμών</w:t>
      </w:r>
      <w:proofErr w:type="spellEnd"/>
      <w:r>
        <w:rPr>
          <w:rFonts w:eastAsia="Times New Roman"/>
          <w:szCs w:val="24"/>
        </w:rPr>
        <w:t xml:space="preserve"> και να αντιπαραβάλλεται με άλλα εργαλεία άμβλυνσης της </w:t>
      </w:r>
      <w:proofErr w:type="spellStart"/>
      <w:r>
        <w:rPr>
          <w:rFonts w:eastAsia="Times New Roman"/>
          <w:szCs w:val="24"/>
        </w:rPr>
        <w:t>νησιωτικότητας</w:t>
      </w:r>
      <w:proofErr w:type="spellEnd"/>
      <w:r>
        <w:rPr>
          <w:rFonts w:eastAsia="Times New Roman"/>
          <w:szCs w:val="24"/>
        </w:rPr>
        <w:t xml:space="preserve"> όπως οι μειωμένοι συντελεστές του ΦΠΑ στα νησιά. Το κοινό</w:t>
      </w:r>
      <w:r>
        <w:rPr>
          <w:rFonts w:eastAsia="Times New Roman"/>
          <w:szCs w:val="24"/>
        </w:rPr>
        <w:t xml:space="preserve"> χαρακτηριστικό είναι ότι και τα δυο είναι εργαλεία προστατευτισμού. </w:t>
      </w:r>
    </w:p>
    <w:p w14:paraId="3FCD8820" w14:textId="77777777" w:rsidR="00BC419A" w:rsidRDefault="0035347C">
      <w:pPr>
        <w:spacing w:line="600" w:lineRule="auto"/>
        <w:ind w:firstLine="720"/>
        <w:contextualSpacing/>
        <w:jc w:val="both"/>
        <w:rPr>
          <w:rFonts w:eastAsia="Times New Roman"/>
          <w:szCs w:val="24"/>
        </w:rPr>
      </w:pPr>
      <w:r>
        <w:rPr>
          <w:rFonts w:eastAsia="Times New Roman"/>
          <w:szCs w:val="24"/>
        </w:rPr>
        <w:t>Κυρίες και κύριοι συνάδελφοι, να είμαστε καθαροί με τον ελληνικό λαό αλλά και με τη συνείδησή μας και για να επαναφέρουμε στοιχειωδώς την πολιτική στην πολιτική. Η υποκρισία της ευκολίας</w:t>
      </w:r>
      <w:r>
        <w:rPr>
          <w:rFonts w:eastAsia="Times New Roman"/>
          <w:szCs w:val="24"/>
        </w:rPr>
        <w:t xml:space="preserve"> της </w:t>
      </w:r>
      <w:r>
        <w:rPr>
          <w:rFonts w:eastAsia="Times New Roman"/>
          <w:szCs w:val="24"/>
        </w:rPr>
        <w:t>Α</w:t>
      </w:r>
      <w:r>
        <w:rPr>
          <w:rFonts w:eastAsia="Times New Roman"/>
          <w:szCs w:val="24"/>
        </w:rPr>
        <w:t xml:space="preserve">ντιπολίτευσης να θεωρεί ότι τέτοια ζητήματα μπορούν να αντιμετωπιστούν με μια τροπολογία δεν βοηθάει. Και δεν βοηθάει και στην ενίσχυση της αξιοπιστίας του πολιτικού συστήματος στην κοινωνία. </w:t>
      </w:r>
    </w:p>
    <w:p w14:paraId="3FCD8821" w14:textId="77777777" w:rsidR="00BC419A" w:rsidRDefault="0035347C">
      <w:pPr>
        <w:spacing w:line="600" w:lineRule="auto"/>
        <w:ind w:firstLine="720"/>
        <w:contextualSpacing/>
        <w:jc w:val="both"/>
        <w:rPr>
          <w:rFonts w:eastAsia="Times New Roman"/>
          <w:szCs w:val="24"/>
        </w:rPr>
      </w:pPr>
      <w:r>
        <w:rPr>
          <w:rFonts w:eastAsia="Times New Roman"/>
          <w:szCs w:val="24"/>
        </w:rPr>
        <w:t>Θυμίζω, κυρίες και κύριοι συνάδελφοι, ότι η εξομοίωση των</w:t>
      </w:r>
      <w:r>
        <w:rPr>
          <w:rFonts w:eastAsia="Times New Roman"/>
          <w:szCs w:val="24"/>
        </w:rPr>
        <w:t xml:space="preserve"> συντελεστών του ΦΠΑ μας βαραίνει από το τρίτο μνημόνιο. Ήταν </w:t>
      </w:r>
      <w:proofErr w:type="spellStart"/>
      <w:r>
        <w:rPr>
          <w:rFonts w:eastAsia="Times New Roman"/>
          <w:szCs w:val="24"/>
        </w:rPr>
        <w:t>μνημονιακή</w:t>
      </w:r>
      <w:proofErr w:type="spellEnd"/>
      <w:r>
        <w:rPr>
          <w:rFonts w:eastAsia="Times New Roman"/>
          <w:szCs w:val="24"/>
        </w:rPr>
        <w:t xml:space="preserve"> υποχρέωση. Αρχίζει να υλοποιείται από 1</w:t>
      </w:r>
      <w:r>
        <w:rPr>
          <w:rFonts w:eastAsia="Times New Roman"/>
          <w:szCs w:val="24"/>
        </w:rPr>
        <w:t>-</w:t>
      </w:r>
      <w:r>
        <w:rPr>
          <w:rFonts w:eastAsia="Times New Roman"/>
          <w:szCs w:val="24"/>
        </w:rPr>
        <w:t>10</w:t>
      </w:r>
      <w:r>
        <w:rPr>
          <w:rFonts w:eastAsia="Times New Roman"/>
          <w:szCs w:val="24"/>
        </w:rPr>
        <w:t>-</w:t>
      </w:r>
      <w:r>
        <w:rPr>
          <w:rFonts w:eastAsia="Times New Roman"/>
          <w:szCs w:val="24"/>
        </w:rPr>
        <w:t>2015</w:t>
      </w:r>
      <w:r>
        <w:rPr>
          <w:rFonts w:eastAsia="Times New Roman"/>
          <w:szCs w:val="24"/>
        </w:rPr>
        <w:t>,</w:t>
      </w:r>
      <w:r>
        <w:rPr>
          <w:rFonts w:eastAsia="Times New Roman"/>
          <w:szCs w:val="24"/>
        </w:rPr>
        <w:t xml:space="preserve"> όπου η πρώτη ομάδα των νησιών -Μύκονος, Ρόδος, Σαντορίνη, Πάρος, Νάξος, αν θυμάμαι καλά- εξομοιώνει τους συντελεστές του ΦΠΑ. Έπεται μ</w:t>
      </w:r>
      <w:r>
        <w:rPr>
          <w:rFonts w:eastAsia="Times New Roman"/>
          <w:szCs w:val="24"/>
        </w:rPr>
        <w:t xml:space="preserve">ια δεύτερη ομάδα. Και τώρα μιλάμε </w:t>
      </w:r>
      <w:r>
        <w:rPr>
          <w:rFonts w:eastAsia="Times New Roman"/>
          <w:szCs w:val="24"/>
        </w:rPr>
        <w:lastRenderedPageBreak/>
        <w:t xml:space="preserve">για την τρίτη ομάδα που από μεθαύριο αποστερείται των μειωμένων συντελεστών του ΦΠΑ. Αυτό που πρέπει να αναλογιστούμε και να κάνουμε ως κριτική αλλά και ως αυτοκριτική όλοι εμείς </w:t>
      </w:r>
      <w:r>
        <w:rPr>
          <w:rFonts w:eastAsia="Times New Roman"/>
          <w:szCs w:val="24"/>
        </w:rPr>
        <w:t>-</w:t>
      </w:r>
      <w:r>
        <w:rPr>
          <w:rFonts w:eastAsia="Times New Roman"/>
          <w:szCs w:val="24"/>
        </w:rPr>
        <w:t>που για να σώσουμε τη χώρα τότε στηρίξαμε,</w:t>
      </w:r>
      <w:r>
        <w:rPr>
          <w:rFonts w:eastAsia="Times New Roman"/>
          <w:szCs w:val="24"/>
        </w:rPr>
        <w:t xml:space="preserve"> ψηφίσαμε το τρίτο μνημόνιο</w:t>
      </w:r>
      <w:r>
        <w:rPr>
          <w:rFonts w:eastAsia="Times New Roman"/>
          <w:szCs w:val="24"/>
        </w:rPr>
        <w:t>-</w:t>
      </w:r>
      <w:r>
        <w:rPr>
          <w:rFonts w:eastAsia="Times New Roman"/>
          <w:szCs w:val="24"/>
        </w:rPr>
        <w:t xml:space="preserve"> ήταν ότι έπρεπε τότε να αντιληφθούμε ότι δεν θα έπρεπε να μιλάμε για κατάργηση των χαμηλών συντελεστών αλλά για «πάγωμα» των χαμηλών συντελεστών προκειμένου να έχουμε το παράθυρο όταν βελτιωθούν οι συνθήκες</w:t>
      </w:r>
      <w:r>
        <w:rPr>
          <w:rFonts w:eastAsia="Times New Roman"/>
          <w:szCs w:val="24"/>
        </w:rPr>
        <w:t>,</w:t>
      </w:r>
      <w:r>
        <w:rPr>
          <w:rFonts w:eastAsia="Times New Roman"/>
          <w:szCs w:val="24"/>
        </w:rPr>
        <w:t xml:space="preserve"> να επαναφέρουμε αυτ</w:t>
      </w:r>
      <w:r>
        <w:rPr>
          <w:rFonts w:eastAsia="Times New Roman"/>
          <w:szCs w:val="24"/>
        </w:rPr>
        <w:t xml:space="preserve">ό το εργαλείο με έναν </w:t>
      </w:r>
      <w:proofErr w:type="spellStart"/>
      <w:r>
        <w:rPr>
          <w:rFonts w:eastAsia="Times New Roman"/>
          <w:szCs w:val="24"/>
        </w:rPr>
        <w:t>εξορθολογισμό</w:t>
      </w:r>
      <w:proofErr w:type="spellEnd"/>
      <w:r>
        <w:rPr>
          <w:rFonts w:eastAsia="Times New Roman"/>
          <w:szCs w:val="24"/>
        </w:rPr>
        <w:t xml:space="preserve"> όμως της χρήσης αυτού του εργαλείου. Να μην ξεχνάμε επίσης ότι η υλοποίηση-εφαρμογή των μειωμένων συντελεστών δεν έφερε τα ποθητά αποτελέσματα</w:t>
      </w:r>
      <w:r>
        <w:rPr>
          <w:rFonts w:eastAsia="Times New Roman"/>
          <w:szCs w:val="24"/>
        </w:rPr>
        <w:t>,</w:t>
      </w:r>
      <w:r>
        <w:rPr>
          <w:rFonts w:eastAsia="Times New Roman"/>
          <w:szCs w:val="24"/>
        </w:rPr>
        <w:t xml:space="preserve"> γιατί δεν κατέληγε πάντα σε όφελος του καταναλωτή, του νησιώτη χρήστη υπηρεσ</w:t>
      </w:r>
      <w:r>
        <w:rPr>
          <w:rFonts w:eastAsia="Times New Roman"/>
          <w:szCs w:val="24"/>
        </w:rPr>
        <w:t xml:space="preserve">ίας ή καταναλωτή προϊόντος. Και αυτό είναι ένα άλλο ζήτημα το οποίο πρέπει χωρίς υποκρισίες να δούμε ξανά. </w:t>
      </w:r>
    </w:p>
    <w:p w14:paraId="3FCD8822" w14:textId="77777777" w:rsidR="00BC419A" w:rsidRDefault="0035347C">
      <w:pPr>
        <w:spacing w:line="600" w:lineRule="auto"/>
        <w:ind w:firstLine="720"/>
        <w:contextualSpacing/>
        <w:jc w:val="both"/>
        <w:rPr>
          <w:rFonts w:eastAsia="Times New Roman"/>
          <w:szCs w:val="24"/>
        </w:rPr>
      </w:pPr>
      <w:r>
        <w:rPr>
          <w:rFonts w:eastAsia="Times New Roman"/>
          <w:szCs w:val="24"/>
        </w:rPr>
        <w:t xml:space="preserve">Επίσης θέλω να πω ότι δεν πρέπει να αγνοούμε ότι υπάρχει άλλο ένα εργαλείο άρσης μέρους της </w:t>
      </w:r>
      <w:proofErr w:type="spellStart"/>
      <w:r>
        <w:rPr>
          <w:rFonts w:eastAsia="Times New Roman"/>
          <w:szCs w:val="24"/>
        </w:rPr>
        <w:t>νησιωτικότητας</w:t>
      </w:r>
      <w:proofErr w:type="spellEnd"/>
      <w:r>
        <w:rPr>
          <w:rFonts w:eastAsia="Times New Roman"/>
          <w:szCs w:val="24"/>
        </w:rPr>
        <w:t xml:space="preserve"> που έχει να κάνει με τους νησιώτες γεωργο</w:t>
      </w:r>
      <w:r>
        <w:rPr>
          <w:rFonts w:eastAsia="Times New Roman"/>
          <w:szCs w:val="24"/>
        </w:rPr>
        <w:t xml:space="preserve">ύς και κτηνοτρόφους, το οποίο έχουμε στη διάθεσή μας δεκαετίες τώρα και το οποίο όμως </w:t>
      </w:r>
      <w:r>
        <w:rPr>
          <w:rFonts w:eastAsia="Times New Roman"/>
          <w:szCs w:val="24"/>
        </w:rPr>
        <w:lastRenderedPageBreak/>
        <w:t>δεν εφαρμόζεται σωστά. Δεν μπορέσαμε μέχρι σήμερα να αξιοποιήσουμε τα 24 με 26 εκατομμύρια που έχουμε στη διάθεσή μας ετησίως για να ενισχύσουμε τους γεωργούς, τους αγρότ</w:t>
      </w:r>
      <w:r>
        <w:rPr>
          <w:rFonts w:eastAsia="Times New Roman"/>
          <w:szCs w:val="24"/>
        </w:rPr>
        <w:t xml:space="preserve">ες των μικρών νησιών του Αιγαίου. Δηλαδή το σύνολο των νησιών του Αιγαίου πλην Κρήτης και Ευβοίας. Και αναφέρομαι στο πρόγραμμα ενίσχυσης της γεωργίας των μικρών νησιών του Αιγαίου. </w:t>
      </w:r>
    </w:p>
    <w:p w14:paraId="3FCD8823" w14:textId="77777777" w:rsidR="00BC419A" w:rsidRDefault="0035347C">
      <w:pPr>
        <w:spacing w:line="600" w:lineRule="auto"/>
        <w:ind w:firstLine="720"/>
        <w:contextualSpacing/>
        <w:jc w:val="both"/>
        <w:rPr>
          <w:rFonts w:eastAsia="Times New Roman"/>
          <w:szCs w:val="24"/>
        </w:rPr>
      </w:pPr>
      <w:r>
        <w:rPr>
          <w:rFonts w:eastAsia="Times New Roman"/>
          <w:szCs w:val="24"/>
        </w:rPr>
        <w:t>Πρέπει να συντομεύσω την τοποθέτησή μου.</w:t>
      </w:r>
    </w:p>
    <w:p w14:paraId="3FCD8824" w14:textId="77777777" w:rsidR="00BC419A" w:rsidRDefault="0035347C">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η </w:t>
      </w:r>
      <w:r>
        <w:rPr>
          <w:rFonts w:eastAsia="Times New Roman"/>
          <w:szCs w:val="24"/>
        </w:rPr>
        <w:t xml:space="preserve">μεταφορά του </w:t>
      </w:r>
      <w:r>
        <w:rPr>
          <w:rFonts w:eastAsia="Times New Roman"/>
          <w:szCs w:val="24"/>
        </w:rPr>
        <w:t>μ</w:t>
      </w:r>
      <w:r>
        <w:rPr>
          <w:rFonts w:eastAsia="Times New Roman"/>
          <w:szCs w:val="24"/>
        </w:rPr>
        <w:t xml:space="preserve">εταφορικού </w:t>
      </w:r>
      <w:r>
        <w:rPr>
          <w:rFonts w:eastAsia="Times New Roman"/>
          <w:szCs w:val="24"/>
        </w:rPr>
        <w:t>ι</w:t>
      </w:r>
      <w:r>
        <w:rPr>
          <w:rFonts w:eastAsia="Times New Roman"/>
          <w:szCs w:val="24"/>
        </w:rPr>
        <w:t>σοδυνάμου είναι συμβατή με το δίκαιο της Ευρωπαϊκής Ένωσης στον τομέα των θαλασσίων μεταφορών. Στο πλαίσιο της δυνατότητας των κρατών-μελών να επιβάλλουν υποχρεώσεις δημόσιας υπηρεσίας</w:t>
      </w:r>
      <w:r>
        <w:rPr>
          <w:rFonts w:eastAsia="Times New Roman"/>
          <w:szCs w:val="24"/>
        </w:rPr>
        <w:t>,</w:t>
      </w:r>
      <w:r>
        <w:rPr>
          <w:rFonts w:eastAsia="Times New Roman"/>
          <w:szCs w:val="24"/>
        </w:rPr>
        <w:t xml:space="preserve"> η αρχή του </w:t>
      </w:r>
      <w:r>
        <w:rPr>
          <w:rFonts w:eastAsia="Times New Roman"/>
          <w:szCs w:val="24"/>
        </w:rPr>
        <w:t>μ</w:t>
      </w:r>
      <w:r>
        <w:rPr>
          <w:rFonts w:eastAsia="Times New Roman"/>
          <w:szCs w:val="24"/>
        </w:rPr>
        <w:t xml:space="preserve">εταφορικού </w:t>
      </w:r>
      <w:r>
        <w:rPr>
          <w:rFonts w:eastAsia="Times New Roman"/>
          <w:szCs w:val="24"/>
        </w:rPr>
        <w:t>ι</w:t>
      </w:r>
      <w:r>
        <w:rPr>
          <w:rFonts w:eastAsia="Times New Roman"/>
          <w:szCs w:val="24"/>
        </w:rPr>
        <w:t>σοδυνάμου αποτελεί μ</w:t>
      </w:r>
      <w:r>
        <w:rPr>
          <w:rFonts w:eastAsia="Times New Roman"/>
          <w:szCs w:val="24"/>
        </w:rPr>
        <w:t xml:space="preserve">ια από τις δυνατές μεθόδους για τον καθορισμό της τιμής του εισιτηρίου των υπηρεσιών αυτών. Δεν πρέπει ακόμα να ξεχνάμε ότι η πρόταση για το </w:t>
      </w:r>
      <w:r>
        <w:rPr>
          <w:rFonts w:eastAsia="Times New Roman"/>
          <w:szCs w:val="24"/>
        </w:rPr>
        <w:t>μ</w:t>
      </w:r>
      <w:r>
        <w:rPr>
          <w:rFonts w:eastAsia="Times New Roman"/>
          <w:szCs w:val="24"/>
        </w:rPr>
        <w:t xml:space="preserve">εταφορικό </w:t>
      </w:r>
      <w:r>
        <w:rPr>
          <w:rFonts w:eastAsia="Times New Roman"/>
          <w:szCs w:val="24"/>
        </w:rPr>
        <w:t>ι</w:t>
      </w:r>
      <w:r>
        <w:rPr>
          <w:rFonts w:eastAsia="Times New Roman"/>
          <w:szCs w:val="24"/>
        </w:rPr>
        <w:t>σοδύναμο</w:t>
      </w:r>
      <w:r>
        <w:rPr>
          <w:rFonts w:eastAsia="Times New Roman"/>
          <w:szCs w:val="24"/>
        </w:rPr>
        <w:t>,</w:t>
      </w:r>
      <w:r>
        <w:rPr>
          <w:rFonts w:eastAsia="Times New Roman"/>
          <w:szCs w:val="24"/>
        </w:rPr>
        <w:t xml:space="preserve"> επί χρόνια τίθεται μετ’ επιτάσεως από τους ιδιωτικούς φορείς και τις τοπικές κοινωνίες των νη</w:t>
      </w:r>
      <w:r>
        <w:rPr>
          <w:rFonts w:eastAsia="Times New Roman"/>
          <w:szCs w:val="24"/>
        </w:rPr>
        <w:t xml:space="preserve">σιών. Επί χρόνια γίνονται προσπάθειες να υιοθετηθούν καλές πρακτικές από χώρες της Ευρώπης, τις λοιπές που έχουν εφαρμόσει το </w:t>
      </w:r>
      <w:r>
        <w:rPr>
          <w:rFonts w:eastAsia="Times New Roman"/>
          <w:szCs w:val="24"/>
        </w:rPr>
        <w:t>μ</w:t>
      </w:r>
      <w:r>
        <w:rPr>
          <w:rFonts w:eastAsia="Times New Roman"/>
          <w:szCs w:val="24"/>
        </w:rPr>
        <w:t xml:space="preserve">εταφορικό </w:t>
      </w:r>
      <w:r>
        <w:rPr>
          <w:rFonts w:eastAsia="Times New Roman"/>
          <w:szCs w:val="24"/>
        </w:rPr>
        <w:t>ι</w:t>
      </w:r>
      <w:r>
        <w:rPr>
          <w:rFonts w:eastAsia="Times New Roman"/>
          <w:szCs w:val="24"/>
        </w:rPr>
        <w:t>σοδύναμο</w:t>
      </w:r>
      <w:r>
        <w:rPr>
          <w:rFonts w:eastAsia="Times New Roman"/>
          <w:szCs w:val="24"/>
        </w:rPr>
        <w:t>,</w:t>
      </w:r>
      <w:r>
        <w:rPr>
          <w:rFonts w:eastAsia="Times New Roman"/>
          <w:szCs w:val="24"/>
        </w:rPr>
        <w:t xml:space="preserve"> αλλά πάντα </w:t>
      </w:r>
      <w:r>
        <w:rPr>
          <w:rFonts w:eastAsia="Times New Roman"/>
          <w:szCs w:val="24"/>
        </w:rPr>
        <w:lastRenderedPageBreak/>
        <w:t>σκόνταφταν αυτές οι προσπάθειες στις ανυπέρβλητες δυσκολίες που είχαν να κάνουν είτε με γραφειοκρ</w:t>
      </w:r>
      <w:r>
        <w:rPr>
          <w:rFonts w:eastAsia="Times New Roman"/>
          <w:szCs w:val="24"/>
        </w:rPr>
        <w:t xml:space="preserve">ατία είτε με την αδυναμία εξειδίκευσης αυτών των εργαλείων. Ο τελικός στόχος της νησιωτικής πολιτικής εντοπίζεται στην ανάγκη να προσφερθούν στα νησιά μας οι ίδιες δυνατότητες ανάπτυξης που απολαμβάνονται από όλες τις υπόλοιπες ευρωπαϊκές περιφέρειες. </w:t>
      </w:r>
    </w:p>
    <w:p w14:paraId="3FCD8825" w14:textId="77777777" w:rsidR="00BC419A" w:rsidRDefault="0035347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Και</w:t>
      </w:r>
      <w:r>
        <w:rPr>
          <w:rFonts w:eastAsia="Times New Roman"/>
          <w:szCs w:val="24"/>
        </w:rPr>
        <w:t xml:space="preserve"> το </w:t>
      </w:r>
      <w:r>
        <w:rPr>
          <w:rFonts w:eastAsia="Times New Roman"/>
          <w:szCs w:val="24"/>
        </w:rPr>
        <w:t>μ</w:t>
      </w:r>
      <w:r>
        <w:rPr>
          <w:rFonts w:eastAsia="Times New Roman"/>
          <w:szCs w:val="24"/>
        </w:rPr>
        <w:t xml:space="preserve">εταφορικό </w:t>
      </w:r>
      <w:r>
        <w:rPr>
          <w:rFonts w:eastAsia="Times New Roman"/>
          <w:szCs w:val="24"/>
        </w:rPr>
        <w:t>ι</w:t>
      </w:r>
      <w:r>
        <w:rPr>
          <w:rFonts w:eastAsia="Times New Roman"/>
          <w:szCs w:val="24"/>
        </w:rPr>
        <w:t>σοδύναμο, ξαναλέω, είναι μια κάποια αρχή, ελλιπής, αλλά είναι η πρωτόλεια προσπάθεια. Εξάλλου δουλειά του κράτους είναι να διαμορφώνει τις συνθήκες</w:t>
      </w:r>
      <w:r>
        <w:rPr>
          <w:rFonts w:eastAsia="Times New Roman"/>
          <w:szCs w:val="24"/>
        </w:rPr>
        <w:t>,</w:t>
      </w:r>
      <w:r>
        <w:rPr>
          <w:rFonts w:eastAsia="Times New Roman"/>
          <w:szCs w:val="24"/>
        </w:rPr>
        <w:t xml:space="preserve"> που θα επιτρέψουν στις ιδιωτικές κοινότητες να εξελιχθούν, χωρίς να χάσουν τον χαρακτήρα το</w:t>
      </w:r>
      <w:r>
        <w:rPr>
          <w:rFonts w:eastAsia="Times New Roman"/>
          <w:szCs w:val="24"/>
        </w:rPr>
        <w:t xml:space="preserve">υς, να μετατρέψουν τις δυνατότητες που ήδη έχουν σε απτά έργα και αποτελέσματα. Και σε σχέση με τα μεγάλα νησιά της χώρας και τις ηπειρωτικές περιοχές μας οι </w:t>
      </w:r>
      <w:proofErr w:type="spellStart"/>
      <w:r>
        <w:rPr>
          <w:rFonts w:eastAsia="Times New Roman"/>
          <w:szCs w:val="24"/>
        </w:rPr>
        <w:t>μικροοικονομίες</w:t>
      </w:r>
      <w:proofErr w:type="spellEnd"/>
      <w:r>
        <w:rPr>
          <w:rFonts w:eastAsia="Times New Roman"/>
          <w:szCs w:val="24"/>
        </w:rPr>
        <w:t xml:space="preserve"> των μικρών νησιών δεν προσφέρουν τις ευκαιρίες που αξίζουν οι άνθρωποι που ζουν σε</w:t>
      </w:r>
      <w:r>
        <w:rPr>
          <w:rFonts w:eastAsia="Times New Roman"/>
          <w:szCs w:val="24"/>
        </w:rPr>
        <w:t xml:space="preserve"> αυτά. </w:t>
      </w:r>
    </w:p>
    <w:p w14:paraId="3FCD8826" w14:textId="77777777" w:rsidR="00BC419A" w:rsidRDefault="0035347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 xml:space="preserve">Οι Ευρωπαίοι νησιώτες της Ελλάδας ψάχνουν αδιάκοπα νέα εγχειρήματα και ιδέες είτε στη γεωργία είτε στον τουρισμό είτε στο εμπόριο, που θα τους επιτρέψουν να ευημερήσουν και </w:t>
      </w:r>
      <w:r>
        <w:rPr>
          <w:rFonts w:eastAsia="Times New Roman"/>
          <w:szCs w:val="24"/>
        </w:rPr>
        <w:lastRenderedPageBreak/>
        <w:t xml:space="preserve">γιατί όχι να διαπρέψουν, χωρίς να χρειαστεί να αποχωριστούν τον τόπο τους. </w:t>
      </w:r>
    </w:p>
    <w:p w14:paraId="3FCD8827" w14:textId="77777777" w:rsidR="00BC419A" w:rsidRDefault="0035347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Ας τους βοηθήσουμε, λοιπόν, και ας δούμε το παρόν νομοσχέδιο ως μια ελάχιστη αρχή</w:t>
      </w:r>
      <w:r>
        <w:rPr>
          <w:rFonts w:eastAsia="Times New Roman"/>
          <w:szCs w:val="24"/>
        </w:rPr>
        <w:t>,</w:t>
      </w:r>
      <w:r>
        <w:rPr>
          <w:rFonts w:eastAsia="Times New Roman"/>
          <w:szCs w:val="24"/>
        </w:rPr>
        <w:t xml:space="preserve"> για να μπορέσουμε να οικοδομήσουμε στο μέλλον άλλες μεγαλύτερης κλίμακας επεμβάσεις που θα άρουν, κατά το δυνατόν, την ανισοτιμία που χαρακτηρίζει τον νησιωτικό πληθυσμό σε</w:t>
      </w:r>
      <w:r>
        <w:rPr>
          <w:rFonts w:eastAsia="Times New Roman"/>
          <w:szCs w:val="24"/>
        </w:rPr>
        <w:t xml:space="preserve"> σχέση με τον πληθυσμό της υπόλοιπης χώρας.</w:t>
      </w:r>
    </w:p>
    <w:p w14:paraId="3FCD8828" w14:textId="77777777" w:rsidR="00BC419A" w:rsidRDefault="0035347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Σας ευχαριστώ.</w:t>
      </w:r>
    </w:p>
    <w:p w14:paraId="3FCD8829" w14:textId="77777777" w:rsidR="00BC419A" w:rsidRDefault="0035347C">
      <w:pPr>
        <w:tabs>
          <w:tab w:val="left" w:pos="720"/>
          <w:tab w:val="left" w:pos="1440"/>
          <w:tab w:val="left" w:pos="2160"/>
          <w:tab w:val="left" w:pos="2880"/>
          <w:tab w:val="left" w:pos="3600"/>
          <w:tab w:val="center" w:pos="4753"/>
        </w:tabs>
        <w:spacing w:line="600" w:lineRule="auto"/>
        <w:ind w:firstLine="720"/>
        <w:contextualSpacing/>
        <w:jc w:val="center"/>
        <w:rPr>
          <w:rFonts w:eastAsia="Times New Roman"/>
          <w:szCs w:val="24"/>
        </w:rPr>
      </w:pPr>
      <w:r>
        <w:rPr>
          <w:rFonts w:eastAsia="Times New Roman"/>
          <w:szCs w:val="24"/>
        </w:rPr>
        <w:t>(Χειροκροτήματα από τις πτέρυγες του Ποταμιού και του ΣΥΡΙΖΑ)</w:t>
      </w:r>
    </w:p>
    <w:p w14:paraId="3FCD882A" w14:textId="77777777" w:rsidR="00BC419A" w:rsidRDefault="0035347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Ο κ. </w:t>
      </w:r>
      <w:proofErr w:type="spellStart"/>
      <w:r>
        <w:rPr>
          <w:rFonts w:eastAsia="Times New Roman"/>
          <w:szCs w:val="24"/>
        </w:rPr>
        <w:t>Σαρίδης</w:t>
      </w:r>
      <w:proofErr w:type="spellEnd"/>
      <w:r>
        <w:rPr>
          <w:rFonts w:eastAsia="Times New Roman"/>
          <w:szCs w:val="24"/>
        </w:rPr>
        <w:t>, από την Ένωση Κεντρώων, έχει τον λόγο.</w:t>
      </w:r>
    </w:p>
    <w:p w14:paraId="3FCD882B" w14:textId="77777777" w:rsidR="00BC419A" w:rsidRDefault="0035347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sidRPr="00BE4515">
        <w:rPr>
          <w:rFonts w:eastAsia="Times New Roman"/>
          <w:b/>
          <w:szCs w:val="24"/>
        </w:rPr>
        <w:t>ΙΩΑΝΝΗΣ ΣΑΡΙΔΗΣ:</w:t>
      </w:r>
      <w:r>
        <w:rPr>
          <w:rFonts w:eastAsia="Times New Roman"/>
          <w:szCs w:val="24"/>
        </w:rPr>
        <w:t xml:space="preserve"> Ευχαριστώ πολύ, κύριε Πρόεδρε.</w:t>
      </w:r>
    </w:p>
    <w:p w14:paraId="3FCD882C" w14:textId="77777777" w:rsidR="00BC419A" w:rsidRDefault="0035347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Κ</w:t>
      </w:r>
      <w:r>
        <w:rPr>
          <w:rFonts w:eastAsia="Times New Roman"/>
          <w:szCs w:val="24"/>
        </w:rPr>
        <w:t>ύριοι Υπουργοί, κυρίες και κύριοι συνάδελφοι, σαν σήμερα πριν από ακριβώς τρία χρόνια η ελληνική Κυβέρνηση ανακοίνωνε στους Έλληνες πως θα τους έδινε την ευκαιρία να εκφραστούν μέσω δημοψηφίσματος. Το τι συνέβη στη χώρα από εκείνη τη στιγμή, από εκείνη την</w:t>
      </w:r>
      <w:r>
        <w:rPr>
          <w:rFonts w:eastAsia="Times New Roman"/>
          <w:szCs w:val="24"/>
        </w:rPr>
        <w:t xml:space="preserve"> ημέρα και έπειτα, ο καθένας το </w:t>
      </w:r>
      <w:r>
        <w:rPr>
          <w:rFonts w:eastAsia="Times New Roman"/>
          <w:szCs w:val="24"/>
        </w:rPr>
        <w:lastRenderedPageBreak/>
        <w:t xml:space="preserve">θυμάται και το περιγράφει με τον δικό του τρόπο. Τα τρία χρόνια μπορεί να είναι λίγα για να επουλωθούν οι πληγές των Ελλήνων, αλλά αρκετά για να βγουν κάποια συμπεράσματα. </w:t>
      </w:r>
    </w:p>
    <w:p w14:paraId="3FCD882D" w14:textId="77777777" w:rsidR="00BC419A" w:rsidRDefault="0035347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Μια από τις διαπιστώσεις, που δεν αμφισβητούνται εύ</w:t>
      </w:r>
      <w:r>
        <w:rPr>
          <w:rFonts w:eastAsia="Times New Roman"/>
          <w:szCs w:val="24"/>
        </w:rPr>
        <w:t xml:space="preserve">κολα, είναι πως η εμπιστοσύνη των Ελλήνων απέναντι στο υπάρχον πολιτικό σύστημα έχει κλονιστεί. Σήμερα ακριβώς τρία χρόνια μετά από εκείνο το δημοψήφισμα η Κυβέρνηση καταγγέλλει στους πολίτες πως η Αξιωματική Αντιπολίτευση </w:t>
      </w:r>
      <w:r>
        <w:rPr>
          <w:rFonts w:eastAsia="Times New Roman"/>
          <w:szCs w:val="24"/>
        </w:rPr>
        <w:t>-</w:t>
      </w:r>
      <w:r>
        <w:rPr>
          <w:rFonts w:eastAsia="Times New Roman"/>
          <w:szCs w:val="24"/>
        </w:rPr>
        <w:t>σε συνεργασία με επώνυμα επιχειρ</w:t>
      </w:r>
      <w:r>
        <w:rPr>
          <w:rFonts w:eastAsia="Times New Roman"/>
          <w:szCs w:val="24"/>
        </w:rPr>
        <w:t>ηματικά συμφέροντα του Πειραιά και της Θεσσαλονίκης</w:t>
      </w:r>
      <w:r>
        <w:rPr>
          <w:rFonts w:eastAsia="Times New Roman"/>
          <w:szCs w:val="24"/>
        </w:rPr>
        <w:t>-</w:t>
      </w:r>
      <w:r>
        <w:rPr>
          <w:rFonts w:eastAsia="Times New Roman"/>
          <w:szCs w:val="24"/>
        </w:rPr>
        <w:t xml:space="preserve"> εκτελεί ένα προαποφασισμένο σχέδιο αποστασίας, επιχειρώντας να εξαγοράσει ή και να εκβιάσει ακόμα Βουλευτές. Τρία χρόνια μετά από εκείνο το δημοψήφισμα που πολλοί πιστέψανε ότι θα άλλαζε την εικόνα, την </w:t>
      </w:r>
      <w:r>
        <w:rPr>
          <w:rFonts w:eastAsia="Times New Roman"/>
          <w:szCs w:val="24"/>
        </w:rPr>
        <w:t xml:space="preserve">πραγματικότητα που ζούσε ο ελληνικός λαός. </w:t>
      </w:r>
    </w:p>
    <w:p w14:paraId="3FCD882E" w14:textId="77777777" w:rsidR="00BC419A" w:rsidRDefault="0035347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Τρία χρόνια, λοιπόν, μετά και αντί το πολιτικό σύστημα να έχει βρει τρόπο να προασπίσει τα συμφέροντα του ελληνικού λαού, αντί να του λύνει τα προβλήματά του, αντί να τον στηρίζει, αντί να σταθεί στο ύψος των περιστάσεων, αντί να κάνει αυτά που πρέπει, συν</w:t>
      </w:r>
      <w:r>
        <w:rPr>
          <w:rFonts w:eastAsia="Times New Roman"/>
          <w:szCs w:val="24"/>
        </w:rPr>
        <w:t xml:space="preserve">εχίζει να τραυματίζει τη δημοκρατία μας. </w:t>
      </w:r>
    </w:p>
    <w:p w14:paraId="3FCD882F" w14:textId="77777777" w:rsidR="00BC419A" w:rsidRDefault="0035347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lastRenderedPageBreak/>
        <w:t>Κυρίες και κύριοι συνάδελφοι, η ανάγκη να επιστρέψουμε στην κανονικότητα δεν είναι μια απλή ανάγκη αλλά είναι ζήτημα ζωής και θανάτου πλέον για τη χώρα μας και τον λαό μας. Η πρώτη μας υποχρέωση εδώ μέσα είναι απέν</w:t>
      </w:r>
      <w:r>
        <w:rPr>
          <w:rFonts w:eastAsia="Times New Roman"/>
          <w:szCs w:val="24"/>
        </w:rPr>
        <w:t>αντι στον ελληνικό λαό. Η σημαντικότερη ευθύνη μας είναι να στηρίξουμε τη λειτουργία των θεσμών της δημοκρατίας και να ενισχύσουμε τη δικαιοσύνη</w:t>
      </w:r>
      <w:r>
        <w:rPr>
          <w:rFonts w:eastAsia="Times New Roman"/>
          <w:szCs w:val="24"/>
        </w:rPr>
        <w:t>,</w:t>
      </w:r>
      <w:r>
        <w:rPr>
          <w:rFonts w:eastAsia="Times New Roman"/>
          <w:szCs w:val="24"/>
        </w:rPr>
        <w:t xml:space="preserve"> ώστε να είναι αποτελεσματική στο έργο της. Αυτό που οφείλουμε εμείς εδώ μέσα να κάνουμε</w:t>
      </w:r>
      <w:r>
        <w:rPr>
          <w:rFonts w:eastAsia="Times New Roman"/>
          <w:szCs w:val="24"/>
        </w:rPr>
        <w:t>,</w:t>
      </w:r>
      <w:r>
        <w:rPr>
          <w:rFonts w:eastAsia="Times New Roman"/>
          <w:szCs w:val="24"/>
        </w:rPr>
        <w:t xml:space="preserve"> είναι να σταματήσουμε</w:t>
      </w:r>
      <w:r>
        <w:rPr>
          <w:rFonts w:eastAsia="Times New Roman"/>
          <w:szCs w:val="24"/>
        </w:rPr>
        <w:t xml:space="preserve"> τους Έλληνες από το να φεύγουν και να απέχουν από οποιεσδήποτε δημοκρατικές διαδικασίες, από αυτές τις δημοκρατικές διαδικασίες που θα αλλάξουν το μέλλον τους. Και σε αυτές τις υποχρεώσεις, αγαπητοί συνάδελφοι, έχουμε αποτύχει. </w:t>
      </w:r>
    </w:p>
    <w:p w14:paraId="3FCD8830" w14:textId="77777777" w:rsidR="00BC419A" w:rsidRDefault="0035347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Η Κυβέρνηση μιλάει για καν</w:t>
      </w:r>
      <w:r>
        <w:rPr>
          <w:rFonts w:eastAsia="Times New Roman"/>
          <w:szCs w:val="24"/>
        </w:rPr>
        <w:t>ονικότητα, αλλά σήμερα νομοθετούμε εδώ με τη διαδικασία του επείγοντος. Η Αντιπολίτευση κάθε φορά που θεωρεί πως δέχεται μια αναίτια επίθεση, μιλάει για κατάλυση του κράτους δικαίου στην Ελλάδα. Η Κυβέρνηση κάνει λόγο, από την άλλη πλευρά, για καθαρή έξοδο</w:t>
      </w:r>
      <w:r>
        <w:rPr>
          <w:rFonts w:eastAsia="Times New Roman"/>
          <w:szCs w:val="24"/>
        </w:rPr>
        <w:t xml:space="preserve"> από τα μνημόνια, την ίδια ώρα, όμως, που νομοθετεί μέσω υπουργικών αποφάσεων. Τέσσερις προβλέπει το σημερινό νομοσχέδιο, </w:t>
      </w:r>
      <w:r>
        <w:rPr>
          <w:rFonts w:eastAsia="Times New Roman"/>
          <w:szCs w:val="24"/>
        </w:rPr>
        <w:lastRenderedPageBreak/>
        <w:t>οι οποίες κινούνται και σε κάποια λεπτά όρια τα οποία περιέγραψαν καλύτερα οι συνάδελφοι νομικοί που βρίσκονται μέσα σε αυτή την Αίθου</w:t>
      </w:r>
      <w:r>
        <w:rPr>
          <w:rFonts w:eastAsia="Times New Roman"/>
          <w:szCs w:val="24"/>
        </w:rPr>
        <w:t>σα</w:t>
      </w:r>
      <w:r>
        <w:rPr>
          <w:rFonts w:eastAsia="Times New Roman"/>
          <w:szCs w:val="24"/>
        </w:rPr>
        <w:t>,</w:t>
      </w:r>
      <w:r>
        <w:rPr>
          <w:rFonts w:eastAsia="Times New Roman"/>
          <w:szCs w:val="24"/>
        </w:rPr>
        <w:t xml:space="preserve"> απ’ ό,τι θα μπορούσα να τα περιγράψω εγώ.</w:t>
      </w:r>
    </w:p>
    <w:p w14:paraId="3FCD8831"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Η Αντιπολίτευση από την άλλη αδυνατεί να απαντήσει στην πιο απλή ερώτηση </w:t>
      </w:r>
      <w:r w:rsidRPr="00E93A7F">
        <w:rPr>
          <w:rFonts w:eastAsia="Times New Roman" w:cs="Times New Roman"/>
          <w:szCs w:val="24"/>
        </w:rPr>
        <w:t>-</w:t>
      </w:r>
      <w:r>
        <w:rPr>
          <w:rFonts w:eastAsia="Times New Roman" w:cs="Times New Roman"/>
          <w:szCs w:val="24"/>
        </w:rPr>
        <w:t xml:space="preserve">την οποία θέτουμε εδώ και πάρα πολύ καιρό </w:t>
      </w:r>
      <w:r>
        <w:rPr>
          <w:rFonts w:eastAsia="Times New Roman" w:cs="Times New Roman"/>
          <w:szCs w:val="24"/>
        </w:rPr>
        <w:t xml:space="preserve">ως </w:t>
      </w:r>
      <w:r>
        <w:rPr>
          <w:rFonts w:eastAsia="Times New Roman" w:cs="Times New Roman"/>
          <w:szCs w:val="24"/>
        </w:rPr>
        <w:t>Ένωση Κεντρώων</w:t>
      </w:r>
      <w:r w:rsidRPr="00E93A7F">
        <w:rPr>
          <w:rFonts w:eastAsia="Times New Roman" w:cs="Times New Roman"/>
          <w:szCs w:val="24"/>
        </w:rPr>
        <w:t>-</w:t>
      </w:r>
      <w:r>
        <w:rPr>
          <w:rFonts w:eastAsia="Times New Roman" w:cs="Times New Roman"/>
          <w:szCs w:val="24"/>
        </w:rPr>
        <w:t xml:space="preserve"> ποιους από τους τριακόσιους πενήντα </w:t>
      </w:r>
      <w:proofErr w:type="spellStart"/>
      <w:r>
        <w:rPr>
          <w:rFonts w:eastAsia="Times New Roman" w:cs="Times New Roman"/>
          <w:szCs w:val="24"/>
        </w:rPr>
        <w:t>μνημονιακούς</w:t>
      </w:r>
      <w:proofErr w:type="spellEnd"/>
      <w:r>
        <w:rPr>
          <w:rFonts w:eastAsia="Times New Roman" w:cs="Times New Roman"/>
          <w:szCs w:val="24"/>
        </w:rPr>
        <w:t xml:space="preserve"> νόμους θα άλλαζαν αν σήμερ</w:t>
      </w:r>
      <w:r>
        <w:rPr>
          <w:rFonts w:eastAsia="Times New Roman" w:cs="Times New Roman"/>
          <w:szCs w:val="24"/>
        </w:rPr>
        <w:t xml:space="preserve">α ήταν στην </w:t>
      </w:r>
      <w:r w:rsidRPr="00472ACC">
        <w:rPr>
          <w:rFonts w:eastAsia="Times New Roman" w:cs="Times New Roman"/>
          <w:szCs w:val="24"/>
        </w:rPr>
        <w:t>κυβέρνηση</w:t>
      </w:r>
      <w:r>
        <w:rPr>
          <w:rFonts w:eastAsia="Times New Roman" w:cs="Times New Roman"/>
          <w:szCs w:val="24"/>
        </w:rPr>
        <w:t>, ποιους θα καταργούσαν απ’ αυτούς που έχουν ψηφιστεί σε αυτή εδώ την Αίθουσα</w:t>
      </w:r>
      <w:r w:rsidRPr="00E93A7F">
        <w:rPr>
          <w:rFonts w:eastAsia="Times New Roman" w:cs="Times New Roman"/>
          <w:szCs w:val="24"/>
        </w:rPr>
        <w:t>,</w:t>
      </w:r>
      <w:r>
        <w:rPr>
          <w:rFonts w:eastAsia="Times New Roman" w:cs="Times New Roman"/>
          <w:szCs w:val="24"/>
        </w:rPr>
        <w:t xml:space="preserve"> από τότε που διακόσιοι είκοσι πέντε Βουλευτές τον Αύγουστο του 2015 παρέδωσαν την εθνική κυριαρχία της χώρας. </w:t>
      </w:r>
    </w:p>
    <w:p w14:paraId="3FCD8832" w14:textId="77777777" w:rsidR="00BC419A" w:rsidRDefault="0035347C">
      <w:pPr>
        <w:spacing w:line="600" w:lineRule="auto"/>
        <w:ind w:firstLine="720"/>
        <w:contextualSpacing/>
        <w:jc w:val="both"/>
        <w:rPr>
          <w:rFonts w:eastAsia="Times New Roman" w:cs="Times New Roman"/>
          <w:szCs w:val="24"/>
        </w:rPr>
      </w:pPr>
      <w:r w:rsidRPr="00A1004C">
        <w:rPr>
          <w:rFonts w:eastAsia="Times New Roman" w:cs="Times New Roman"/>
          <w:szCs w:val="24"/>
        </w:rPr>
        <w:t>Κυρίες και κύριοι συνάδελφοι</w:t>
      </w:r>
      <w:r>
        <w:rPr>
          <w:rFonts w:eastAsia="Times New Roman" w:cs="Times New Roman"/>
          <w:szCs w:val="24"/>
        </w:rPr>
        <w:t xml:space="preserve">, πόσο κρίνετε </w:t>
      </w:r>
      <w:r>
        <w:rPr>
          <w:rFonts w:eastAsia="Times New Roman" w:cs="Times New Roman"/>
          <w:szCs w:val="24"/>
        </w:rPr>
        <w:t>εσείς οι ίδιοι πως απέχουμε από την κανονικότητα, πόσο μακριά από την έννοια -την οποία συνηθίζουμε και λέμε τώρα τελευταία και για τα κοινωνικά και για τα εθνικά μας θέματα- του πυλώνα σταθερότητας; Λέτε να θεωρούν πως είμαστε πυλώνας σταθερότητας οι Έλλη</w:t>
      </w:r>
      <w:r>
        <w:rPr>
          <w:rFonts w:eastAsia="Times New Roman" w:cs="Times New Roman"/>
          <w:szCs w:val="24"/>
        </w:rPr>
        <w:t>νες πολίτες; Δεν μπορεί να την βλέπετε μικρή αυτή την α</w:t>
      </w:r>
      <w:r>
        <w:rPr>
          <w:rFonts w:eastAsia="Times New Roman" w:cs="Times New Roman"/>
          <w:szCs w:val="24"/>
        </w:rPr>
        <w:lastRenderedPageBreak/>
        <w:t xml:space="preserve">πόσταση, όταν τρία χρόνια από εκείνη την ημέρα του δημοψηφίσματος τη λέξη την οποία χρησιμοποιείτε είναι η λέξη αποστασία. </w:t>
      </w:r>
    </w:p>
    <w:p w14:paraId="3FCD8833"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Κατά τη συζήτηση του σημερινού νομοσχεδίου αποδεικνύεται πως και η </w:t>
      </w:r>
      <w:r w:rsidRPr="0094038A">
        <w:rPr>
          <w:rFonts w:eastAsia="Times New Roman" w:cs="Times New Roman"/>
          <w:szCs w:val="24"/>
        </w:rPr>
        <w:t>Κυβέρνηση</w:t>
      </w:r>
      <w:r>
        <w:rPr>
          <w:rFonts w:eastAsia="Times New Roman" w:cs="Times New Roman"/>
          <w:szCs w:val="24"/>
        </w:rPr>
        <w:t xml:space="preserve"> </w:t>
      </w:r>
      <w:r>
        <w:rPr>
          <w:rFonts w:eastAsia="Times New Roman" w:cs="Times New Roman"/>
          <w:szCs w:val="24"/>
        </w:rPr>
        <w:t xml:space="preserve">και η Αξιωματική Αντιπολίτευση αποτυγχάνουν εξίσου στο να αντιμετωπίσουν τις ξεχωριστές προκλήσεις οι οποίες παρουσιάζονται. Η </w:t>
      </w:r>
      <w:r w:rsidRPr="0094038A">
        <w:rPr>
          <w:rFonts w:eastAsia="Times New Roman" w:cs="Times New Roman"/>
          <w:szCs w:val="24"/>
        </w:rPr>
        <w:t>Κυβέρνηση</w:t>
      </w:r>
      <w:r>
        <w:rPr>
          <w:rFonts w:eastAsia="Times New Roman" w:cs="Times New Roman"/>
          <w:szCs w:val="24"/>
        </w:rPr>
        <w:t xml:space="preserve"> με το σημερινό νομοσχέδιο</w:t>
      </w:r>
      <w:r>
        <w:rPr>
          <w:rFonts w:eastAsia="Times New Roman" w:cs="Times New Roman"/>
          <w:szCs w:val="24"/>
        </w:rPr>
        <w:t>,</w:t>
      </w:r>
      <w:r>
        <w:rPr>
          <w:rFonts w:eastAsia="Times New Roman" w:cs="Times New Roman"/>
          <w:szCs w:val="24"/>
        </w:rPr>
        <w:t xml:space="preserve"> κυριολεκτικά</w:t>
      </w:r>
      <w:r>
        <w:rPr>
          <w:rFonts w:eastAsia="Times New Roman" w:cs="Times New Roman"/>
          <w:szCs w:val="24"/>
        </w:rPr>
        <w:t>,</w:t>
      </w:r>
      <w:r>
        <w:rPr>
          <w:rFonts w:eastAsia="Times New Roman" w:cs="Times New Roman"/>
          <w:szCs w:val="24"/>
        </w:rPr>
        <w:t xml:space="preserve"> προσπαθεί να μοιράσει λεφτά, λεφτά στα νησιά, λεφτά όμως που οι </w:t>
      </w:r>
      <w:proofErr w:type="spellStart"/>
      <w:r>
        <w:rPr>
          <w:rFonts w:eastAsia="Times New Roman" w:cs="Times New Roman"/>
          <w:szCs w:val="24"/>
        </w:rPr>
        <w:t>μνημονιακές</w:t>
      </w:r>
      <w:proofErr w:type="spellEnd"/>
      <w:r>
        <w:rPr>
          <w:rFonts w:eastAsia="Times New Roman" w:cs="Times New Roman"/>
          <w:szCs w:val="24"/>
        </w:rPr>
        <w:t xml:space="preserve"> τη</w:t>
      </w:r>
      <w:r>
        <w:rPr>
          <w:rFonts w:eastAsia="Times New Roman" w:cs="Times New Roman"/>
          <w:szCs w:val="24"/>
        </w:rPr>
        <w:t xml:space="preserve">ς υποχρεώσεις την ανάγκασαν να κόψει, όπως ήταν ο μειωμένος ΦΠΑ στα νησιά. Αυτό κάνει. Προσπαθεί μέσα από έναν «κουμπαρά» του </w:t>
      </w:r>
      <w:r>
        <w:rPr>
          <w:rFonts w:eastAsia="Times New Roman" w:cs="Times New Roman"/>
          <w:szCs w:val="24"/>
        </w:rPr>
        <w:t>δ</w:t>
      </w:r>
      <w:r>
        <w:rPr>
          <w:rFonts w:eastAsia="Times New Roman" w:cs="Times New Roman"/>
          <w:szCs w:val="24"/>
        </w:rPr>
        <w:t xml:space="preserve">ημοσίων </w:t>
      </w:r>
      <w:r>
        <w:rPr>
          <w:rFonts w:eastAsia="Times New Roman" w:cs="Times New Roman"/>
          <w:szCs w:val="24"/>
        </w:rPr>
        <w:t>ε</w:t>
      </w:r>
      <w:r>
        <w:rPr>
          <w:rFonts w:eastAsia="Times New Roman" w:cs="Times New Roman"/>
          <w:szCs w:val="24"/>
        </w:rPr>
        <w:t>πενδύσεων να βρει κάποια χρήματα -κάποια «ψίχουλα» θα χαρακτήριζα εγώ, η Ένωση Κεντρώων- για να μπορέσει να καλύψει το μ</w:t>
      </w:r>
      <w:r>
        <w:rPr>
          <w:rFonts w:eastAsia="Times New Roman" w:cs="Times New Roman"/>
          <w:szCs w:val="24"/>
        </w:rPr>
        <w:t xml:space="preserve">εγάλο κενό το οποίο δημιουργήθηκε από αυτή την </w:t>
      </w:r>
      <w:proofErr w:type="spellStart"/>
      <w:r>
        <w:rPr>
          <w:rFonts w:eastAsia="Times New Roman" w:cs="Times New Roman"/>
          <w:szCs w:val="24"/>
        </w:rPr>
        <w:t>μνημονιακή</w:t>
      </w:r>
      <w:proofErr w:type="spellEnd"/>
      <w:r>
        <w:rPr>
          <w:rFonts w:eastAsia="Times New Roman" w:cs="Times New Roman"/>
          <w:szCs w:val="24"/>
        </w:rPr>
        <w:t xml:space="preserve"> της υποχρέωση, μια κόκκινη γραμμή, μια ακόμα κόκκινη γραμμή της </w:t>
      </w:r>
      <w:r>
        <w:rPr>
          <w:rFonts w:eastAsia="Times New Roman" w:cs="Times New Roman"/>
          <w:szCs w:val="24"/>
        </w:rPr>
        <w:t>σ</w:t>
      </w:r>
      <w:r>
        <w:rPr>
          <w:rFonts w:eastAsia="Times New Roman" w:cs="Times New Roman"/>
          <w:szCs w:val="24"/>
        </w:rPr>
        <w:t xml:space="preserve">υγκυβέρνησης </w:t>
      </w:r>
      <w:r w:rsidRPr="00C0242A">
        <w:rPr>
          <w:rFonts w:eastAsia="Times New Roman" w:cs="Times New Roman"/>
          <w:szCs w:val="24"/>
        </w:rPr>
        <w:t>ΣΥΡΙΖΑ</w:t>
      </w:r>
      <w:r>
        <w:rPr>
          <w:rFonts w:eastAsia="Times New Roman" w:cs="Times New Roman"/>
          <w:szCs w:val="24"/>
        </w:rPr>
        <w:t xml:space="preserve"> – ΑΝΕΛ που δεν μπόρεσαν να κρατήσουν. Και την ώρα που το κάνει αυτό με τον τρόπο </w:t>
      </w:r>
      <w:r>
        <w:rPr>
          <w:rFonts w:eastAsia="Times New Roman" w:cs="Times New Roman"/>
          <w:szCs w:val="24"/>
        </w:rPr>
        <w:t>της,</w:t>
      </w:r>
      <w:r>
        <w:rPr>
          <w:rFonts w:eastAsia="Times New Roman" w:cs="Times New Roman"/>
          <w:szCs w:val="24"/>
        </w:rPr>
        <w:t xml:space="preserve"> νιώθει ταυτόχρονα και υποχρ</w:t>
      </w:r>
      <w:r>
        <w:rPr>
          <w:rFonts w:eastAsia="Times New Roman" w:cs="Times New Roman"/>
          <w:szCs w:val="24"/>
        </w:rPr>
        <w:t xml:space="preserve">εωμένη να προσπαθήσει να πείσει τους νησιώτες πως η απόφαση αυτή δεν </w:t>
      </w:r>
      <w:r>
        <w:rPr>
          <w:rFonts w:eastAsia="Times New Roman" w:cs="Times New Roman"/>
          <w:szCs w:val="24"/>
        </w:rPr>
        <w:lastRenderedPageBreak/>
        <w:t xml:space="preserve">έχει να κάνει με την αύξηση του ΦΠΑ και θα διεκδικήσει, θα συνεχίσει να διεκδικεί την επαναφορά του προηγούμενου ευνοϊκού καθεστώτος. </w:t>
      </w:r>
    </w:p>
    <w:p w14:paraId="3FCD8834"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Είναι λογικό, όμως, να δυσπιστούν οι πολίτες</w:t>
      </w:r>
      <w:r>
        <w:rPr>
          <w:rFonts w:eastAsia="Times New Roman" w:cs="Times New Roman"/>
          <w:szCs w:val="24"/>
        </w:rPr>
        <w:t>,</w:t>
      </w:r>
      <w:r>
        <w:rPr>
          <w:rFonts w:eastAsia="Times New Roman" w:cs="Times New Roman"/>
          <w:szCs w:val="24"/>
        </w:rPr>
        <w:t xml:space="preserve"> γιατί </w:t>
      </w:r>
      <w:r>
        <w:rPr>
          <w:rFonts w:eastAsia="Times New Roman" w:cs="Times New Roman"/>
          <w:szCs w:val="24"/>
        </w:rPr>
        <w:t xml:space="preserve">και άλλες διαβεβαιώσεις έχουν πάρει στο παρελθόν, πάρα πολλές διαβεβαιώσεις και δεν μπορέσατε εσείς, αγαπητοί συνάδελφοι της </w:t>
      </w:r>
      <w:r w:rsidRPr="0094038A">
        <w:rPr>
          <w:rFonts w:eastAsia="Times New Roman" w:cs="Times New Roman"/>
          <w:szCs w:val="24"/>
        </w:rPr>
        <w:t>Κυβέρνηση</w:t>
      </w:r>
      <w:r>
        <w:rPr>
          <w:rFonts w:eastAsia="Times New Roman" w:cs="Times New Roman"/>
          <w:szCs w:val="24"/>
        </w:rPr>
        <w:t>ς, να τηρήσετε τα όσα λέγατε προεκλογικά. Πόσα απ’ αυτά τα οποία λέγατε προεκλογικά, πόσα απ’ αυτά σαν διαβεβαιώσεις που έ</w:t>
      </w:r>
      <w:r>
        <w:rPr>
          <w:rFonts w:eastAsia="Times New Roman" w:cs="Times New Roman"/>
          <w:szCs w:val="24"/>
        </w:rPr>
        <w:t>χουν ακουστεί μέσα σε αυτή την Αίθουσα μπορέσατε να τηρήσετε; Εγώ θα σας έλεγα ένα απλό παράδειγμα, όπως μου έρχεται αυτή τη στιγμή, όσον αφορά το θέμα του εξωδικαστικού συμβιβασμού</w:t>
      </w:r>
      <w:r>
        <w:rPr>
          <w:rFonts w:eastAsia="Times New Roman" w:cs="Times New Roman"/>
          <w:szCs w:val="24"/>
        </w:rPr>
        <w:t>,</w:t>
      </w:r>
      <w:r>
        <w:rPr>
          <w:rFonts w:eastAsia="Times New Roman" w:cs="Times New Roman"/>
          <w:szCs w:val="24"/>
        </w:rPr>
        <w:t xml:space="preserve"> για το οποίο μας λέγατε πως θα ενταχθούν τετρακόσιες χιλιάδες επιχειρήσει</w:t>
      </w:r>
      <w:r>
        <w:rPr>
          <w:rFonts w:eastAsia="Times New Roman" w:cs="Times New Roman"/>
          <w:szCs w:val="24"/>
        </w:rPr>
        <w:t>ς. Ένα νομοσχέδιο αποτυχία ήταν -το συζητήσαμε και τις προάλλες μέσα σε αυτή εδώ την Αίθουσα-, με πάρα πολλά τρωτά σημεία. Δεν βοήθησε καθόλου τον ελληνικό λαό, δεν βοήθησε καθόλου την επιχειρηματικότητα. Πόσες δεσμεύσεις από αυτές που έχει πάρει η ελληνικ</w:t>
      </w:r>
      <w:r>
        <w:rPr>
          <w:rFonts w:eastAsia="Times New Roman" w:cs="Times New Roman"/>
          <w:szCs w:val="24"/>
        </w:rPr>
        <w:t xml:space="preserve">ή </w:t>
      </w:r>
      <w:r w:rsidRPr="0094038A">
        <w:rPr>
          <w:rFonts w:eastAsia="Times New Roman" w:cs="Times New Roman"/>
          <w:szCs w:val="24"/>
        </w:rPr>
        <w:t>Κυβέρνηση</w:t>
      </w:r>
      <w:r>
        <w:rPr>
          <w:rFonts w:eastAsia="Times New Roman" w:cs="Times New Roman"/>
          <w:szCs w:val="24"/>
        </w:rPr>
        <w:t xml:space="preserve"> έχει υλοποιήσει; </w:t>
      </w:r>
    </w:p>
    <w:p w14:paraId="3FCD8835"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lastRenderedPageBreak/>
        <w:t>Νομοθετούμε, λοιπόν, με διαδικασίες του επείγοντος μέσω υπουργικών αποφάσεων</w:t>
      </w:r>
      <w:r>
        <w:rPr>
          <w:rFonts w:eastAsia="Times New Roman" w:cs="Times New Roman"/>
          <w:szCs w:val="24"/>
        </w:rPr>
        <w:t>,</w:t>
      </w:r>
      <w:r>
        <w:rPr>
          <w:rFonts w:eastAsia="Times New Roman" w:cs="Times New Roman"/>
          <w:szCs w:val="24"/>
        </w:rPr>
        <w:t xml:space="preserve"> για να προσπαθήσουμε να μοιράσουμε κάποια χρήματα. Αυτά τα χρήματα τα μοιράζετε όμως και πιλοτικά. Λέτε ότι θα τα δώσουμε πιλοτικά για να δούμε αν το σύστημα λειτουργεί, ποια είναι τα τρωτά του συστήματος, αν θέλει βελτιώσεις, αν αντέχει η οικονομική πραγ</w:t>
      </w:r>
      <w:r>
        <w:rPr>
          <w:rFonts w:eastAsia="Times New Roman" w:cs="Times New Roman"/>
          <w:szCs w:val="24"/>
        </w:rPr>
        <w:t xml:space="preserve">ματικότητα θα έλεγα εγώ, και αν μας το επιτρέψει η σκληρή </w:t>
      </w:r>
      <w:proofErr w:type="spellStart"/>
      <w:r>
        <w:rPr>
          <w:rFonts w:eastAsia="Times New Roman" w:cs="Times New Roman"/>
          <w:szCs w:val="24"/>
        </w:rPr>
        <w:t>μεταμνημονιακή</w:t>
      </w:r>
      <w:proofErr w:type="spellEnd"/>
      <w:r>
        <w:rPr>
          <w:rFonts w:eastAsia="Times New Roman" w:cs="Times New Roman"/>
          <w:szCs w:val="24"/>
        </w:rPr>
        <w:t xml:space="preserve"> επιτήρηση. </w:t>
      </w:r>
    </w:p>
    <w:p w14:paraId="3FCD8836"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Από την άλλη πλευρά η Αξιωματική Αντιπολίτευση και τα κόμματα που κυβέρνησαν αυτόν τον τόπο</w:t>
      </w:r>
      <w:r>
        <w:rPr>
          <w:rFonts w:eastAsia="Times New Roman" w:cs="Times New Roman"/>
          <w:szCs w:val="24"/>
        </w:rPr>
        <w:t>,</w:t>
      </w:r>
      <w:r>
        <w:rPr>
          <w:rFonts w:eastAsia="Times New Roman" w:cs="Times New Roman"/>
          <w:szCs w:val="24"/>
        </w:rPr>
        <w:t xml:space="preserve"> συνεχίζουν να μας αρνούνται τι θα μπορούσαν να κάνουν καλύτερα και με δεδομένο</w:t>
      </w:r>
      <w:r>
        <w:rPr>
          <w:rFonts w:eastAsia="Times New Roman" w:cs="Times New Roman"/>
          <w:szCs w:val="24"/>
        </w:rPr>
        <w:t xml:space="preserve"> μάλιστα πως φέρουν μερίδιο ευθύνης για την κατάσταση στην οποία βρίσκεται σήμερα η χώρα -ανεξάρτητα το πόσο μεγάλο ή μικρό είναι, το κρίνει ο καθένας αυτό το συγκεκριμένο μερίδιο ευθύνης- παρουσιάζονται τελικά ανίκανα να προστατεύσουν τον Έλληνα από τα όσ</w:t>
      </w:r>
      <w:r>
        <w:rPr>
          <w:rFonts w:eastAsia="Times New Roman" w:cs="Times New Roman"/>
          <w:szCs w:val="24"/>
        </w:rPr>
        <w:t xml:space="preserve">α ακριβώς του συμβαίνουν σήμερα, τώρα εδώ, αυτή την στιγμή που μιλάμε. </w:t>
      </w:r>
    </w:p>
    <w:p w14:paraId="3FCD8837"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Αυτό είναι που δεν έχετε καταλάβει, ούτε οι μεν ούτε οι δε, πως δηλαδή οι Έλληνες περιμένουν και απαιτούν απαντήσεις </w:t>
      </w:r>
      <w:r>
        <w:rPr>
          <w:rFonts w:eastAsia="Times New Roman" w:cs="Times New Roman"/>
          <w:szCs w:val="24"/>
        </w:rPr>
        <w:lastRenderedPageBreak/>
        <w:t>από το πολιτικό σύστημα για το τι γίνεται όχι αύριο, αλλά το τι γίν</w:t>
      </w:r>
      <w:r>
        <w:rPr>
          <w:rFonts w:eastAsia="Times New Roman" w:cs="Times New Roman"/>
          <w:szCs w:val="24"/>
        </w:rPr>
        <w:t xml:space="preserve">εται τώρα, το τι γίνεται σήμερα, το τι μπορεί να αλλάξει όχι κάποτε και υπό προϋποθέσεις αλλά αύριο το πρωί και με συνοπτικές διαδικασίες. </w:t>
      </w:r>
    </w:p>
    <w:p w14:paraId="3FCD8838" w14:textId="77777777" w:rsidR="00BC419A" w:rsidRDefault="0035347C">
      <w:pPr>
        <w:spacing w:line="600" w:lineRule="auto"/>
        <w:ind w:firstLine="720"/>
        <w:contextualSpacing/>
        <w:jc w:val="both"/>
        <w:rPr>
          <w:rFonts w:eastAsia="Times New Roman"/>
          <w:szCs w:val="24"/>
        </w:rPr>
      </w:pPr>
      <w:r>
        <w:rPr>
          <w:rFonts w:eastAsia="Times New Roman"/>
          <w:szCs w:val="24"/>
        </w:rPr>
        <w:t>Κυρίες και κύριοι συνάδελφοι, ή θα πρέπει να ομολογήσετε στους Έλληνες ότι δεν προτίθεστε να κάνετε κάτι που θα άλλα</w:t>
      </w:r>
      <w:r>
        <w:rPr>
          <w:rFonts w:eastAsia="Times New Roman"/>
          <w:szCs w:val="24"/>
        </w:rPr>
        <w:t>ζε σημαντικά την ποιότητα της ζωής τους μέσα σε ένα σύντομο χρονικό διάστημα ή θα πρέπει να συνειδητοποιήσετε ότι είσαστε εκτός θέματος και ως εκ τούτου οι Έλληνες αδιαφορούν για όσα λέτε. Τους οδηγείτε με αυτόν τον τρόπο στην απάθεια, στην αποχή, στην απο</w:t>
      </w:r>
      <w:r>
        <w:rPr>
          <w:rFonts w:eastAsia="Times New Roman"/>
          <w:szCs w:val="24"/>
        </w:rPr>
        <w:t>στασιοποίηση, τους πραγματικούς</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εχθρούς της </w:t>
      </w:r>
      <w:r>
        <w:rPr>
          <w:rFonts w:eastAsia="Times New Roman"/>
          <w:szCs w:val="24"/>
        </w:rPr>
        <w:t>δ</w:t>
      </w:r>
      <w:r>
        <w:rPr>
          <w:rFonts w:eastAsia="Times New Roman"/>
          <w:szCs w:val="24"/>
        </w:rPr>
        <w:t xml:space="preserve">ημοκρατίας. </w:t>
      </w:r>
    </w:p>
    <w:p w14:paraId="3FCD8839" w14:textId="77777777" w:rsidR="00BC419A" w:rsidRDefault="0035347C">
      <w:pPr>
        <w:spacing w:line="600" w:lineRule="auto"/>
        <w:ind w:firstLine="720"/>
        <w:contextualSpacing/>
        <w:jc w:val="both"/>
        <w:rPr>
          <w:rFonts w:eastAsia="Times New Roman"/>
          <w:szCs w:val="24"/>
        </w:rPr>
      </w:pPr>
      <w:r>
        <w:rPr>
          <w:rFonts w:eastAsia="Times New Roman"/>
          <w:szCs w:val="24"/>
        </w:rPr>
        <w:t xml:space="preserve">Η Ένωση Κεντρώων, αγαπητοί συνάδελφοι, δεν έχει ψηφίσει μνημόνια. Κερδίσαμε το δικαίωμα του να βρισκόμαστε μέσα σε αυτή την Αίθουσα με αλήθειες, με σκληρές αλήθειες όχι με ψέματα κι όχι με </w:t>
      </w:r>
      <w:r>
        <w:rPr>
          <w:rFonts w:eastAsia="Times New Roman"/>
          <w:szCs w:val="24"/>
        </w:rPr>
        <w:t xml:space="preserve">υποσχέσεις. Αυτόν τον δρόμο θα ακολουθήσουμε, γιατί συνεχίζουμε να έχουμε επαφή με τους πολίτες και την πραγματικότητα. </w:t>
      </w:r>
    </w:p>
    <w:p w14:paraId="3FCD883A" w14:textId="77777777" w:rsidR="00BC419A" w:rsidRDefault="0035347C">
      <w:pPr>
        <w:spacing w:line="600" w:lineRule="auto"/>
        <w:ind w:firstLine="720"/>
        <w:contextualSpacing/>
        <w:jc w:val="both"/>
        <w:rPr>
          <w:rFonts w:eastAsia="Times New Roman"/>
          <w:szCs w:val="24"/>
        </w:rPr>
      </w:pPr>
      <w:r>
        <w:rPr>
          <w:rFonts w:eastAsia="Times New Roman"/>
          <w:szCs w:val="24"/>
        </w:rPr>
        <w:lastRenderedPageBreak/>
        <w:t>Γι’ αυτό θεωρούμε πιο σημαντικό</w:t>
      </w:r>
      <w:r w:rsidRPr="00E060F6">
        <w:rPr>
          <w:rFonts w:eastAsia="Times New Roman"/>
          <w:szCs w:val="24"/>
        </w:rPr>
        <w:t>,</w:t>
      </w:r>
      <w:r>
        <w:rPr>
          <w:rFonts w:eastAsia="Times New Roman"/>
          <w:szCs w:val="24"/>
        </w:rPr>
        <w:t xml:space="preserve"> από το να δώσουμε την ψήφο μας στο σημερινό νομοσχέδιο για να φανούμε αρεστοί, να το καταψηφίσουμε, με</w:t>
      </w:r>
      <w:r>
        <w:rPr>
          <w:rFonts w:eastAsia="Times New Roman"/>
          <w:szCs w:val="24"/>
        </w:rPr>
        <w:t xml:space="preserve"> σκοπό να επισημάνουμε με τον πιο έντονο τρόπο που μας προσφέρει η </w:t>
      </w:r>
      <w:r>
        <w:rPr>
          <w:rFonts w:eastAsia="Times New Roman"/>
          <w:szCs w:val="24"/>
        </w:rPr>
        <w:t>δ</w:t>
      </w:r>
      <w:r>
        <w:rPr>
          <w:rFonts w:eastAsia="Times New Roman"/>
          <w:szCs w:val="24"/>
        </w:rPr>
        <w:t>ημοκρατία ότι</w:t>
      </w:r>
      <w:r w:rsidRPr="00E060F6">
        <w:rPr>
          <w:rFonts w:eastAsia="Times New Roman"/>
          <w:szCs w:val="24"/>
        </w:rPr>
        <w:t>,</w:t>
      </w:r>
      <w:r>
        <w:rPr>
          <w:rFonts w:eastAsia="Times New Roman"/>
          <w:szCs w:val="24"/>
        </w:rPr>
        <w:t xml:space="preserve"> όταν κόβουμε το μέγιστο και προσπαθούμε να δώσουμε το ελάχιστο, δεν είναι αυτή η δουλειά μας για την οποία βρισκόμαστε </w:t>
      </w:r>
      <w:r>
        <w:rPr>
          <w:rFonts w:eastAsia="Times New Roman"/>
          <w:szCs w:val="24"/>
        </w:rPr>
        <w:t xml:space="preserve">εδώ </w:t>
      </w:r>
      <w:r>
        <w:rPr>
          <w:rFonts w:eastAsia="Times New Roman"/>
          <w:szCs w:val="24"/>
        </w:rPr>
        <w:t>μέσα. Η Κυβέρνηση πρέπει να σταματήσει να νομοθετε</w:t>
      </w:r>
      <w:r>
        <w:rPr>
          <w:rFonts w:eastAsia="Times New Roman"/>
          <w:szCs w:val="24"/>
        </w:rPr>
        <w:t xml:space="preserve">ί με τη διαδικασία του επείγοντος και με την παροχή υπερεξουσιών στους Υπουργούς με σκοπό την επικοινωνιακή διαχείριση υπαρκτών προβλημάτων. </w:t>
      </w:r>
    </w:p>
    <w:p w14:paraId="3FCD883B" w14:textId="77777777" w:rsidR="00BC419A" w:rsidRDefault="0035347C">
      <w:pPr>
        <w:spacing w:line="600" w:lineRule="auto"/>
        <w:ind w:firstLine="720"/>
        <w:contextualSpacing/>
        <w:jc w:val="both"/>
        <w:rPr>
          <w:rFonts w:eastAsia="Times New Roman"/>
          <w:szCs w:val="24"/>
        </w:rPr>
      </w:pPr>
      <w:r>
        <w:rPr>
          <w:rFonts w:eastAsia="Times New Roman"/>
          <w:szCs w:val="24"/>
        </w:rPr>
        <w:t xml:space="preserve">Θέλουμε να μας πείτε εάν είμαστε σε μία προεκλογική περίοδο ή αν δεν είμαστε σε μία προεκλογική περίοδο. </w:t>
      </w:r>
    </w:p>
    <w:p w14:paraId="3FCD883C" w14:textId="77777777" w:rsidR="00BC419A" w:rsidRDefault="0035347C">
      <w:pPr>
        <w:spacing w:line="600" w:lineRule="auto"/>
        <w:ind w:firstLine="720"/>
        <w:contextualSpacing/>
        <w:jc w:val="both"/>
        <w:rPr>
          <w:rFonts w:eastAsia="Times New Roman"/>
          <w:szCs w:val="24"/>
        </w:rPr>
      </w:pPr>
      <w:r>
        <w:rPr>
          <w:rFonts w:eastAsia="Times New Roman"/>
          <w:szCs w:val="24"/>
        </w:rPr>
        <w:t>Και η Αν</w:t>
      </w:r>
      <w:r>
        <w:rPr>
          <w:rFonts w:eastAsia="Times New Roman"/>
          <w:szCs w:val="24"/>
        </w:rPr>
        <w:t>τιπολίτευση πρέπει, επιτέλους, από τη δική την πλευρά να αρχίσει να προτείνει, να αρχίσει να κοιτάει πώς μπορεί να βοηθήσει αυτόν τον τόπο, πώς μπορεί να βοηθήσει στο να καλυτερεύσουν τα πράγματα σε αυτόν τον τόπο αύριο το πρωί και όχι όταν θα γίνει κυβέρν</w:t>
      </w:r>
      <w:r>
        <w:rPr>
          <w:rFonts w:eastAsia="Times New Roman"/>
          <w:szCs w:val="24"/>
        </w:rPr>
        <w:t xml:space="preserve">ηση. </w:t>
      </w:r>
    </w:p>
    <w:p w14:paraId="3FCD883D" w14:textId="77777777" w:rsidR="00BC419A" w:rsidRDefault="0035347C">
      <w:pPr>
        <w:spacing w:line="600" w:lineRule="auto"/>
        <w:ind w:firstLine="720"/>
        <w:contextualSpacing/>
        <w:jc w:val="both"/>
        <w:rPr>
          <w:rFonts w:eastAsia="Times New Roman"/>
          <w:szCs w:val="24"/>
        </w:rPr>
      </w:pPr>
      <w:r>
        <w:rPr>
          <w:rFonts w:eastAsia="Times New Roman"/>
          <w:szCs w:val="24"/>
        </w:rPr>
        <w:t xml:space="preserve">Θα ήθελα να πω λίγα λόγια, στον χρόνο που απομένει, για τις τροπολογίες. </w:t>
      </w:r>
    </w:p>
    <w:p w14:paraId="3FCD883E" w14:textId="77777777" w:rsidR="00BC419A" w:rsidRDefault="0035347C">
      <w:pPr>
        <w:spacing w:line="600" w:lineRule="auto"/>
        <w:ind w:firstLine="720"/>
        <w:contextualSpacing/>
        <w:jc w:val="both"/>
        <w:rPr>
          <w:rFonts w:eastAsia="Times New Roman"/>
          <w:szCs w:val="24"/>
        </w:rPr>
      </w:pPr>
      <w:r>
        <w:rPr>
          <w:rFonts w:eastAsia="Times New Roman"/>
          <w:szCs w:val="24"/>
        </w:rPr>
        <w:lastRenderedPageBreak/>
        <w:t>Για την τροπολογία με γενικό αριθμό 1626 η Ένωση Κεντρώων θα ψηφίσει «</w:t>
      </w:r>
      <w:r>
        <w:rPr>
          <w:rFonts w:eastAsia="Times New Roman"/>
          <w:szCs w:val="24"/>
        </w:rPr>
        <w:t>όχι</w:t>
      </w:r>
      <w:r>
        <w:rPr>
          <w:rFonts w:eastAsia="Times New Roman"/>
          <w:szCs w:val="24"/>
        </w:rPr>
        <w:t xml:space="preserve">» γιατί δίνει υπερεξουσίες στους δύο Υπουργούς να καθορίσουν τη σύνθεση του </w:t>
      </w:r>
      <w:r>
        <w:rPr>
          <w:rFonts w:eastAsia="Times New Roman"/>
          <w:szCs w:val="24"/>
        </w:rPr>
        <w:t>δ</w:t>
      </w:r>
      <w:r>
        <w:rPr>
          <w:rFonts w:eastAsia="Times New Roman"/>
          <w:szCs w:val="24"/>
        </w:rPr>
        <w:t xml:space="preserve">ιοικητικού </w:t>
      </w:r>
      <w:r>
        <w:rPr>
          <w:rFonts w:eastAsia="Times New Roman"/>
          <w:szCs w:val="24"/>
        </w:rPr>
        <w:t>σ</w:t>
      </w:r>
      <w:r>
        <w:rPr>
          <w:rFonts w:eastAsia="Times New Roman"/>
          <w:szCs w:val="24"/>
        </w:rPr>
        <w:t>υμβουλίου. Δεν</w:t>
      </w:r>
      <w:r>
        <w:rPr>
          <w:rFonts w:eastAsia="Times New Roman"/>
          <w:szCs w:val="24"/>
        </w:rPr>
        <w:t xml:space="preserve"> υπάρχει δημοκρατική νομιμοποίηση δίνοντας λευκή επιταγή στους Υπουργούς, ενδεχομένως να τοποθετήσουν πρόσωπα της αρέσκειας τους στην προκείμενη εταιρεία. </w:t>
      </w:r>
    </w:p>
    <w:p w14:paraId="3FCD883F" w14:textId="77777777" w:rsidR="00BC419A" w:rsidRDefault="0035347C">
      <w:pPr>
        <w:spacing w:line="600" w:lineRule="auto"/>
        <w:ind w:firstLine="720"/>
        <w:contextualSpacing/>
        <w:jc w:val="both"/>
        <w:rPr>
          <w:rFonts w:eastAsia="Times New Roman"/>
          <w:szCs w:val="24"/>
        </w:rPr>
      </w:pPr>
      <w:r>
        <w:rPr>
          <w:rFonts w:eastAsia="Times New Roman"/>
          <w:szCs w:val="24"/>
        </w:rPr>
        <w:t>Όσον αφορά στην τροπολογία με γενικό αριθμό 1628, η Ένωση Κεντρώων θα ψηφίσει «</w:t>
      </w:r>
      <w:r>
        <w:rPr>
          <w:rFonts w:eastAsia="Times New Roman"/>
          <w:szCs w:val="24"/>
        </w:rPr>
        <w:t>παρών</w:t>
      </w:r>
      <w:r>
        <w:rPr>
          <w:rFonts w:eastAsia="Times New Roman"/>
          <w:szCs w:val="24"/>
        </w:rPr>
        <w:t>». Κατανοούμε τι</w:t>
      </w:r>
      <w:r>
        <w:rPr>
          <w:rFonts w:eastAsia="Times New Roman"/>
          <w:szCs w:val="24"/>
        </w:rPr>
        <w:t xml:space="preserve">ς ανάγκες σε προσωπικό, αλλά πιστεύουμε ότι δεν μπορεί να συνεχίζεται επ’ </w:t>
      </w:r>
      <w:proofErr w:type="spellStart"/>
      <w:r>
        <w:rPr>
          <w:rFonts w:eastAsia="Times New Roman"/>
          <w:szCs w:val="24"/>
        </w:rPr>
        <w:t>αόριστον</w:t>
      </w:r>
      <w:proofErr w:type="spellEnd"/>
      <w:r>
        <w:rPr>
          <w:rFonts w:eastAsia="Times New Roman"/>
          <w:szCs w:val="24"/>
        </w:rPr>
        <w:t xml:space="preserve"> αυτό το κακό με τις </w:t>
      </w:r>
      <w:proofErr w:type="spellStart"/>
      <w:r>
        <w:rPr>
          <w:rFonts w:eastAsia="Times New Roman"/>
          <w:szCs w:val="24"/>
        </w:rPr>
        <w:t>εμβαλωματικές</w:t>
      </w:r>
      <w:proofErr w:type="spellEnd"/>
      <w:r>
        <w:rPr>
          <w:rFonts w:eastAsia="Times New Roman"/>
          <w:szCs w:val="24"/>
        </w:rPr>
        <w:t xml:space="preserve"> λύσεις. Κάποια στιγμή θα πρέπει να μπει και μία τάξη στις προσλήψεις, που να γίνονται με τη διαδικασία του ΑΣΕΠ. Ψηφίζουμε, λοιπόν, «</w:t>
      </w:r>
      <w:r>
        <w:rPr>
          <w:rFonts w:eastAsia="Times New Roman"/>
          <w:szCs w:val="24"/>
        </w:rPr>
        <w:t>παρών</w:t>
      </w:r>
      <w:r>
        <w:rPr>
          <w:rFonts w:eastAsia="Times New Roman"/>
          <w:szCs w:val="24"/>
        </w:rPr>
        <w:t>»</w:t>
      </w:r>
      <w:r>
        <w:rPr>
          <w:rFonts w:eastAsia="Times New Roman"/>
          <w:szCs w:val="24"/>
        </w:rPr>
        <w:t xml:space="preserve">, ακριβώς γιατί θέλουμε να τονίσουμε πως εμμένουμε στην αρχή της νομιμότητας όσον αφορά τις προσλήψεις. </w:t>
      </w:r>
    </w:p>
    <w:p w14:paraId="3FCD8840" w14:textId="77777777" w:rsidR="00BC419A" w:rsidRDefault="0035347C">
      <w:pPr>
        <w:spacing w:line="600" w:lineRule="auto"/>
        <w:ind w:firstLine="720"/>
        <w:contextualSpacing/>
        <w:jc w:val="both"/>
        <w:rPr>
          <w:rFonts w:eastAsia="Times New Roman"/>
          <w:szCs w:val="24"/>
        </w:rPr>
      </w:pPr>
      <w:r>
        <w:rPr>
          <w:rFonts w:eastAsia="Times New Roman"/>
          <w:szCs w:val="24"/>
        </w:rPr>
        <w:t>Στην τροπολογία με γενικό αριθμό 1629 η Ένωση Κεντρώων θα ψηφίσει «</w:t>
      </w:r>
      <w:r>
        <w:rPr>
          <w:rFonts w:eastAsia="Times New Roman"/>
          <w:szCs w:val="24"/>
        </w:rPr>
        <w:t>παρών</w:t>
      </w:r>
      <w:r>
        <w:rPr>
          <w:rFonts w:eastAsia="Times New Roman"/>
          <w:szCs w:val="24"/>
        </w:rPr>
        <w:t>». Θα μπορούσε, ενδεχομένως, να ψηφίσει «</w:t>
      </w:r>
      <w:r>
        <w:rPr>
          <w:rFonts w:eastAsia="Times New Roman"/>
          <w:szCs w:val="24"/>
        </w:rPr>
        <w:t>ναι</w:t>
      </w:r>
      <w:r>
        <w:rPr>
          <w:rFonts w:eastAsia="Times New Roman"/>
          <w:szCs w:val="24"/>
        </w:rPr>
        <w:t>», αν έσπαζαν οι δύο παράγραφοι που</w:t>
      </w:r>
      <w:r>
        <w:rPr>
          <w:rFonts w:eastAsia="Times New Roman"/>
          <w:szCs w:val="24"/>
        </w:rPr>
        <w:t xml:space="preserve"> αποτελούν δύο διαφορετικά άρθρα. </w:t>
      </w:r>
    </w:p>
    <w:p w14:paraId="3FCD8841" w14:textId="77777777" w:rsidR="00BC419A" w:rsidRDefault="0035347C">
      <w:pPr>
        <w:spacing w:line="600" w:lineRule="auto"/>
        <w:ind w:firstLine="720"/>
        <w:contextualSpacing/>
        <w:jc w:val="both"/>
        <w:rPr>
          <w:rFonts w:eastAsia="Times New Roman"/>
          <w:szCs w:val="24"/>
        </w:rPr>
      </w:pPr>
      <w:r>
        <w:rPr>
          <w:rFonts w:eastAsia="Times New Roman"/>
          <w:szCs w:val="24"/>
        </w:rPr>
        <w:lastRenderedPageBreak/>
        <w:t>Όσον αφορά την τροπολογία με γενικό αριθμό 1630, η Ένωση Κεντρώων θα ψηφίσει «</w:t>
      </w:r>
      <w:r>
        <w:rPr>
          <w:rFonts w:eastAsia="Times New Roman"/>
          <w:szCs w:val="24"/>
        </w:rPr>
        <w:t>ναι</w:t>
      </w:r>
      <w:r>
        <w:rPr>
          <w:rFonts w:eastAsia="Times New Roman"/>
          <w:szCs w:val="24"/>
        </w:rPr>
        <w:t>»</w:t>
      </w:r>
      <w:r>
        <w:rPr>
          <w:rFonts w:eastAsia="Times New Roman"/>
          <w:szCs w:val="24"/>
        </w:rPr>
        <w:t>,</w:t>
      </w:r>
      <w:r>
        <w:rPr>
          <w:rFonts w:eastAsia="Times New Roman"/>
          <w:szCs w:val="24"/>
        </w:rPr>
        <w:t xml:space="preserve"> γιατί συμφωνούμε με το ακατάσχετο στους λογαριασμούς των δικαιούχων των δρομολογίων αυτών, καθώς θα πρέπει να έχουν την οικονομική βιωσιμ</w:t>
      </w:r>
      <w:r>
        <w:rPr>
          <w:rFonts w:eastAsia="Times New Roman"/>
          <w:szCs w:val="24"/>
        </w:rPr>
        <w:t xml:space="preserve">ότητα για την εκτέλεση των εν λόγω δρομολογίων, που αποτελούν μία ανακούφιση για τους επισκέπτες και τους κατοίκους των άγονων περιοχών. </w:t>
      </w:r>
    </w:p>
    <w:p w14:paraId="3FCD8842" w14:textId="77777777" w:rsidR="00BC419A" w:rsidRDefault="0035347C">
      <w:pPr>
        <w:spacing w:line="600" w:lineRule="auto"/>
        <w:ind w:firstLine="720"/>
        <w:contextualSpacing/>
        <w:jc w:val="both"/>
        <w:rPr>
          <w:rFonts w:eastAsia="Times New Roman"/>
          <w:szCs w:val="24"/>
        </w:rPr>
      </w:pPr>
      <w:r>
        <w:rPr>
          <w:rFonts w:eastAsia="Times New Roman"/>
          <w:szCs w:val="24"/>
        </w:rPr>
        <w:t>Κλείνω με την τροπολογία με γενικό αριθμό 1631, όπου η Ένωση Κεντρώων θα ψηφίσει «</w:t>
      </w:r>
      <w:r>
        <w:rPr>
          <w:rFonts w:eastAsia="Times New Roman"/>
          <w:szCs w:val="24"/>
        </w:rPr>
        <w:t>παρών</w:t>
      </w:r>
      <w:r>
        <w:rPr>
          <w:rFonts w:eastAsia="Times New Roman"/>
          <w:szCs w:val="24"/>
        </w:rPr>
        <w:t>». Πρόκειται για μία ρύθμιση πο</w:t>
      </w:r>
      <w:r>
        <w:rPr>
          <w:rFonts w:eastAsia="Times New Roman"/>
          <w:szCs w:val="24"/>
        </w:rPr>
        <w:t xml:space="preserve">υ δημιουργεί υπόνοιες για φωτογραφική διάταξη και πιθανή τοποθέτηση ανθρώπων της αρέσκειας της Κυβέρνησης. </w:t>
      </w:r>
    </w:p>
    <w:p w14:paraId="3FCD8843" w14:textId="77777777" w:rsidR="00BC419A" w:rsidRDefault="0035347C">
      <w:pPr>
        <w:spacing w:line="600" w:lineRule="auto"/>
        <w:ind w:firstLine="720"/>
        <w:contextualSpacing/>
        <w:jc w:val="both"/>
        <w:rPr>
          <w:rFonts w:eastAsia="Times New Roman"/>
          <w:szCs w:val="24"/>
        </w:rPr>
      </w:pPr>
      <w:r>
        <w:rPr>
          <w:rFonts w:eastAsia="Times New Roman"/>
          <w:szCs w:val="24"/>
        </w:rPr>
        <w:t>Συνοψίζοντας, θα ήθελα να πω ότι η Ένωση Κεντρώων θα ψηφίσει «</w:t>
      </w:r>
      <w:r>
        <w:rPr>
          <w:rFonts w:eastAsia="Times New Roman"/>
          <w:szCs w:val="24"/>
        </w:rPr>
        <w:t>όχι</w:t>
      </w:r>
      <w:r>
        <w:rPr>
          <w:rFonts w:eastAsia="Times New Roman"/>
          <w:szCs w:val="24"/>
        </w:rPr>
        <w:t>» στο νομοσχέδιο. Θα ψηφίσει, φυσικά, κάποια άρθρα, όπως ακριβώς θα ακολουθήσει στη</w:t>
      </w:r>
      <w:r>
        <w:rPr>
          <w:rFonts w:eastAsia="Times New Roman"/>
          <w:szCs w:val="24"/>
        </w:rPr>
        <w:t xml:space="preserve"> διαδικασία της ψήφισης των άρθρων. Θα ψηφίσει «</w:t>
      </w:r>
      <w:r>
        <w:rPr>
          <w:rFonts w:eastAsia="Times New Roman"/>
          <w:szCs w:val="24"/>
        </w:rPr>
        <w:t>όχι</w:t>
      </w:r>
      <w:r>
        <w:rPr>
          <w:rFonts w:eastAsia="Times New Roman"/>
          <w:szCs w:val="24"/>
        </w:rPr>
        <w:t>» επί του συνόλου και τ</w:t>
      </w:r>
      <w:r>
        <w:rPr>
          <w:rFonts w:eastAsia="Times New Roman"/>
          <w:szCs w:val="24"/>
        </w:rPr>
        <w:t>ων</w:t>
      </w:r>
      <w:r>
        <w:rPr>
          <w:rFonts w:eastAsia="Times New Roman"/>
          <w:szCs w:val="24"/>
        </w:rPr>
        <w:t xml:space="preserve"> τροπολογ</w:t>
      </w:r>
      <w:r>
        <w:rPr>
          <w:rFonts w:eastAsia="Times New Roman"/>
          <w:szCs w:val="24"/>
        </w:rPr>
        <w:t>ιών</w:t>
      </w:r>
      <w:r>
        <w:rPr>
          <w:rFonts w:eastAsia="Times New Roman"/>
          <w:szCs w:val="24"/>
        </w:rPr>
        <w:t>, όπως ακριβώς τοποθετήθηκα.</w:t>
      </w:r>
    </w:p>
    <w:p w14:paraId="3FCD8844" w14:textId="77777777" w:rsidR="00BC419A" w:rsidRDefault="0035347C">
      <w:pPr>
        <w:spacing w:line="600" w:lineRule="auto"/>
        <w:ind w:firstLine="720"/>
        <w:contextualSpacing/>
        <w:jc w:val="both"/>
        <w:rPr>
          <w:rFonts w:eastAsia="Times New Roman"/>
          <w:szCs w:val="24"/>
        </w:rPr>
      </w:pPr>
      <w:r>
        <w:rPr>
          <w:rFonts w:eastAsia="Times New Roman"/>
          <w:szCs w:val="24"/>
        </w:rPr>
        <w:t>Σας ευχαριστώ πολύ.</w:t>
      </w:r>
    </w:p>
    <w:p w14:paraId="3FCD8845" w14:textId="77777777" w:rsidR="00BC419A" w:rsidRDefault="0035347C">
      <w:pPr>
        <w:spacing w:line="600" w:lineRule="auto"/>
        <w:ind w:firstLine="720"/>
        <w:contextualSpacing/>
        <w:jc w:val="both"/>
        <w:rPr>
          <w:rFonts w:eastAsia="Times New Roman"/>
          <w:szCs w:val="24"/>
        </w:rPr>
      </w:pPr>
      <w:r w:rsidRPr="00954BB0">
        <w:rPr>
          <w:rFonts w:eastAsia="Times New Roman"/>
          <w:b/>
          <w:szCs w:val="24"/>
        </w:rPr>
        <w:t xml:space="preserve">ΠΡΟΔΡΕΥΩΝ (Γεώργιος Βαρεμένος): </w:t>
      </w:r>
      <w:r>
        <w:rPr>
          <w:rFonts w:eastAsia="Times New Roman"/>
          <w:szCs w:val="24"/>
        </w:rPr>
        <w:t xml:space="preserve">Κι εμείς ευχαριστούμε. </w:t>
      </w:r>
    </w:p>
    <w:p w14:paraId="3FCD8846" w14:textId="77777777" w:rsidR="00BC419A" w:rsidRDefault="0035347C">
      <w:pPr>
        <w:spacing w:line="600" w:lineRule="auto"/>
        <w:ind w:firstLine="720"/>
        <w:contextualSpacing/>
        <w:jc w:val="both"/>
        <w:rPr>
          <w:rFonts w:eastAsia="Times New Roman"/>
          <w:szCs w:val="24"/>
        </w:rPr>
      </w:pPr>
      <w:r>
        <w:rPr>
          <w:rFonts w:eastAsia="Times New Roman"/>
          <w:szCs w:val="24"/>
        </w:rPr>
        <w:lastRenderedPageBreak/>
        <w:t xml:space="preserve">Τον λόγο έχει ο κ. </w:t>
      </w:r>
      <w:proofErr w:type="spellStart"/>
      <w:r>
        <w:rPr>
          <w:rFonts w:eastAsia="Times New Roman"/>
          <w:szCs w:val="24"/>
        </w:rPr>
        <w:t>Ηγουμενίδης</w:t>
      </w:r>
      <w:proofErr w:type="spellEnd"/>
      <w:r>
        <w:rPr>
          <w:rFonts w:eastAsia="Times New Roman"/>
          <w:szCs w:val="24"/>
        </w:rPr>
        <w:t xml:space="preserve"> από τον ΣΥΡΙΖΑ. </w:t>
      </w:r>
    </w:p>
    <w:p w14:paraId="3FCD8847" w14:textId="77777777" w:rsidR="00BC419A" w:rsidRDefault="0035347C">
      <w:pPr>
        <w:spacing w:line="600" w:lineRule="auto"/>
        <w:ind w:firstLine="720"/>
        <w:contextualSpacing/>
        <w:jc w:val="both"/>
        <w:rPr>
          <w:rFonts w:eastAsia="Times New Roman"/>
          <w:szCs w:val="24"/>
        </w:rPr>
      </w:pPr>
      <w:r>
        <w:rPr>
          <w:rFonts w:eastAsia="Times New Roman"/>
          <w:b/>
          <w:szCs w:val="24"/>
        </w:rPr>
        <w:t xml:space="preserve">ΝΙΚΟΛΑΟΣ ΗΓΟΥΜΕΝΙΔΗΣ: </w:t>
      </w:r>
      <w:r>
        <w:rPr>
          <w:rFonts w:eastAsia="Times New Roman"/>
          <w:szCs w:val="24"/>
        </w:rPr>
        <w:t xml:space="preserve">Ευχαριστώ, κύριε Πρόεδρε. </w:t>
      </w:r>
    </w:p>
    <w:p w14:paraId="3FCD8848" w14:textId="77777777" w:rsidR="00BC419A" w:rsidRDefault="0035347C">
      <w:pPr>
        <w:spacing w:line="600" w:lineRule="auto"/>
        <w:ind w:firstLine="720"/>
        <w:contextualSpacing/>
        <w:jc w:val="both"/>
        <w:rPr>
          <w:rFonts w:eastAsia="Times New Roman"/>
          <w:szCs w:val="24"/>
        </w:rPr>
      </w:pPr>
      <w:r>
        <w:rPr>
          <w:rFonts w:eastAsia="Times New Roman"/>
          <w:szCs w:val="24"/>
        </w:rPr>
        <w:t>Κύριοι Υπουργοί, κυρίες και κύριοι συνάδελφοι, το σημερινό νομοσχέδιο εκτός από το Μεταφορικό Ισοδύναμο και την ίδρυση της Ακαδημίας Εμπορικού Ναυτικού, κατά τη γνώμη μου, επαναφέρει καίρια στο τραπέζι τη συ</w:t>
      </w:r>
      <w:r>
        <w:rPr>
          <w:rFonts w:eastAsia="Times New Roman"/>
          <w:szCs w:val="24"/>
        </w:rPr>
        <w:t xml:space="preserve">ζήτηση για τη </w:t>
      </w:r>
      <w:proofErr w:type="spellStart"/>
      <w:r>
        <w:rPr>
          <w:rFonts w:eastAsia="Times New Roman"/>
          <w:szCs w:val="24"/>
        </w:rPr>
        <w:t>νησιωτικότητα</w:t>
      </w:r>
      <w:proofErr w:type="spellEnd"/>
      <w:r>
        <w:rPr>
          <w:rFonts w:eastAsia="Times New Roman"/>
          <w:szCs w:val="24"/>
        </w:rPr>
        <w:t xml:space="preserve">. </w:t>
      </w:r>
    </w:p>
    <w:p w14:paraId="3FCD8849" w14:textId="77777777" w:rsidR="00BC419A" w:rsidRDefault="0035347C">
      <w:pPr>
        <w:spacing w:line="600" w:lineRule="auto"/>
        <w:ind w:firstLine="720"/>
        <w:contextualSpacing/>
        <w:jc w:val="both"/>
        <w:rPr>
          <w:rFonts w:eastAsia="Times New Roman"/>
          <w:szCs w:val="24"/>
        </w:rPr>
      </w:pPr>
      <w:r>
        <w:rPr>
          <w:rFonts w:eastAsia="Times New Roman"/>
          <w:szCs w:val="24"/>
        </w:rPr>
        <w:t xml:space="preserve">Η αλήθεια είναι πως παρά το γεγονός ότι είμαστε η χώρα με τα περισσότερα </w:t>
      </w:r>
      <w:proofErr w:type="spellStart"/>
      <w:r>
        <w:rPr>
          <w:rFonts w:eastAsia="Times New Roman"/>
          <w:szCs w:val="24"/>
        </w:rPr>
        <w:t>κατοικούμενα</w:t>
      </w:r>
      <w:proofErr w:type="spellEnd"/>
      <w:r>
        <w:rPr>
          <w:rFonts w:eastAsia="Times New Roman"/>
          <w:szCs w:val="24"/>
        </w:rPr>
        <w:t xml:space="preserve"> νησιά στην Ευρωπαϊκή Ένωση, ουσιαστικά ποτέ δεν διεκδικήσαμε και ποτέ δεν πετύχαμε κάτι σχετικά με τη νησιωτική πολιτική.  </w:t>
      </w:r>
    </w:p>
    <w:p w14:paraId="3FCD884A" w14:textId="77777777" w:rsidR="00BC419A" w:rsidRDefault="0035347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Έτσι, κατά τη γν</w:t>
      </w:r>
      <w:r>
        <w:rPr>
          <w:rFonts w:eastAsia="Times New Roman" w:cs="Times New Roman"/>
          <w:szCs w:val="24"/>
        </w:rPr>
        <w:t>ώμη μου, είναι εντυπωσιακός ο τρόπος με τον οποίο η Αξιωματική Αντιπολίτευση χλευάζει το νομοσχέδιο</w:t>
      </w:r>
      <w:r>
        <w:rPr>
          <w:rFonts w:eastAsia="Times New Roman" w:cs="Times New Roman"/>
          <w:szCs w:val="24"/>
        </w:rPr>
        <w:t>,</w:t>
      </w:r>
      <w:r>
        <w:rPr>
          <w:rFonts w:eastAsia="Times New Roman" w:cs="Times New Roman"/>
          <w:szCs w:val="24"/>
        </w:rPr>
        <w:t xml:space="preserve"> που αφορά άμεσα την ανακούφιση των νησιωτών. </w:t>
      </w:r>
    </w:p>
    <w:p w14:paraId="3FCD884B" w14:textId="77777777" w:rsidR="00BC419A" w:rsidRDefault="0035347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Η κ</w:t>
      </w:r>
      <w:r>
        <w:rPr>
          <w:rFonts w:eastAsia="Times New Roman" w:cs="Times New Roman"/>
          <w:szCs w:val="24"/>
        </w:rPr>
        <w:t>.</w:t>
      </w:r>
      <w:r>
        <w:rPr>
          <w:rFonts w:eastAsia="Times New Roman" w:cs="Times New Roman"/>
          <w:szCs w:val="24"/>
        </w:rPr>
        <w:t xml:space="preserve"> Μπακογιάννη σε μια απίστευτη τοποθέτησή της στις </w:t>
      </w:r>
      <w:r>
        <w:rPr>
          <w:rFonts w:eastAsia="Times New Roman" w:cs="Times New Roman"/>
          <w:szCs w:val="24"/>
        </w:rPr>
        <w:t>ε</w:t>
      </w:r>
      <w:r>
        <w:rPr>
          <w:rFonts w:eastAsia="Times New Roman" w:cs="Times New Roman"/>
          <w:szCs w:val="24"/>
        </w:rPr>
        <w:t xml:space="preserve">πιτροπές απαξίωσε το νομοσχέδιο, χαρακτηρίζοντάς το ούτε λίγο ούτε πολύ «τέρας της γραφειοκρατίας». «Πάρτε το πίσω», είπε </w:t>
      </w:r>
      <w:r>
        <w:rPr>
          <w:rFonts w:eastAsia="Times New Roman" w:cs="Times New Roman"/>
          <w:szCs w:val="24"/>
        </w:rPr>
        <w:t>π</w:t>
      </w:r>
      <w:r>
        <w:rPr>
          <w:rFonts w:eastAsia="Times New Roman" w:cs="Times New Roman"/>
          <w:szCs w:val="24"/>
        </w:rPr>
        <w:t xml:space="preserve">εριφερειάρχης </w:t>
      </w:r>
      <w:r>
        <w:rPr>
          <w:rFonts w:eastAsia="Times New Roman" w:cs="Times New Roman"/>
          <w:szCs w:val="24"/>
        </w:rPr>
        <w:t>ν</w:t>
      </w:r>
      <w:r>
        <w:rPr>
          <w:rFonts w:eastAsia="Times New Roman" w:cs="Times New Roman"/>
          <w:szCs w:val="24"/>
        </w:rPr>
        <w:t xml:space="preserve">ησιωτικής </w:t>
      </w:r>
      <w:r>
        <w:rPr>
          <w:rFonts w:eastAsia="Times New Roman" w:cs="Times New Roman"/>
          <w:szCs w:val="24"/>
        </w:rPr>
        <w:t>π</w:t>
      </w:r>
      <w:r>
        <w:rPr>
          <w:rFonts w:eastAsia="Times New Roman" w:cs="Times New Roman"/>
          <w:szCs w:val="24"/>
        </w:rPr>
        <w:t xml:space="preserve">εριφέρειας προσκείμενη στη </w:t>
      </w:r>
      <w:r>
        <w:rPr>
          <w:rFonts w:eastAsia="Times New Roman" w:cs="Times New Roman"/>
          <w:szCs w:val="24"/>
        </w:rPr>
        <w:lastRenderedPageBreak/>
        <w:t xml:space="preserve">Νέα Δημοκρατία. «Δίνετε ψίχουλα με το </w:t>
      </w:r>
      <w:r>
        <w:rPr>
          <w:rFonts w:eastAsia="Times New Roman" w:cs="Times New Roman"/>
          <w:szCs w:val="24"/>
        </w:rPr>
        <w:t>μ</w:t>
      </w:r>
      <w:r>
        <w:rPr>
          <w:rFonts w:eastAsia="Times New Roman" w:cs="Times New Roman"/>
          <w:szCs w:val="24"/>
        </w:rPr>
        <w:t xml:space="preserve">εταφορικό </w:t>
      </w:r>
      <w:r>
        <w:rPr>
          <w:rFonts w:eastAsia="Times New Roman" w:cs="Times New Roman"/>
          <w:szCs w:val="24"/>
        </w:rPr>
        <w:t>ι</w:t>
      </w:r>
      <w:r>
        <w:rPr>
          <w:rFonts w:eastAsia="Times New Roman" w:cs="Times New Roman"/>
          <w:szCs w:val="24"/>
        </w:rPr>
        <w:t>σοδύναμο, παίρνετε πολύ περισσ</w:t>
      </w:r>
      <w:r>
        <w:rPr>
          <w:rFonts w:eastAsia="Times New Roman" w:cs="Times New Roman"/>
          <w:szCs w:val="24"/>
        </w:rPr>
        <w:t>ότερα ΦΠΑ στα νησιά», είπε ο εισηγητής της Νέας Δημοκρατίας. Εξήγησε τη στάση του μόλις πριν από εμένα ο εκπρόσωπος της Ένωσης Κεντρώων: «Κόβουμε το μέγιστο, δίνουμε το ελάχιστο. Μια μίζερη συζήτηση χωρίς να υποτιμώ τα οικονομικά προβλήματα που έχουν οι νη</w:t>
      </w:r>
      <w:r>
        <w:rPr>
          <w:rFonts w:eastAsia="Times New Roman" w:cs="Times New Roman"/>
          <w:szCs w:val="24"/>
        </w:rPr>
        <w:t xml:space="preserve">σιώτες μας, μια μίζερη συζήτηση που δεν έχει σχέση με την πραγματικότητα». </w:t>
      </w:r>
    </w:p>
    <w:p w14:paraId="3FCD884C" w14:textId="77777777" w:rsidR="00BC419A" w:rsidRDefault="0035347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Και η πραγματικότητα, κατά τη γνώμη μου, κυρίες και κύριοι συνάδελφοι, είναι ότι ουσιαστικά μέσα σε ένα ρευστό παγκόσμιο και ευρωπαϊκό περιβάλλον</w:t>
      </w:r>
      <w:r>
        <w:rPr>
          <w:rFonts w:eastAsia="Times New Roman" w:cs="Times New Roman"/>
          <w:szCs w:val="24"/>
        </w:rPr>
        <w:t>,</w:t>
      </w:r>
      <w:r>
        <w:rPr>
          <w:rFonts w:eastAsia="Times New Roman" w:cs="Times New Roman"/>
          <w:szCs w:val="24"/>
        </w:rPr>
        <w:t xml:space="preserve"> χρειάζεται ένας ολοκληρωμένος στρ</w:t>
      </w:r>
      <w:r>
        <w:rPr>
          <w:rFonts w:eastAsia="Times New Roman" w:cs="Times New Roman"/>
          <w:szCs w:val="24"/>
        </w:rPr>
        <w:t xml:space="preserve">ατηγικός σχεδιασμός ενδυνάμωσης της αναπτυξιακής πορείας των νησιωτικών περιοχών. </w:t>
      </w:r>
    </w:p>
    <w:p w14:paraId="3FCD884D" w14:textId="77777777" w:rsidR="00BC419A" w:rsidRDefault="0035347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Σε αυτή την κατεύθυνση και για αυτό το θέμα θα ήθελα να καταθέσω μερικές προτάσεις. </w:t>
      </w:r>
    </w:p>
    <w:p w14:paraId="3FCD884E" w14:textId="77777777" w:rsidR="00BC419A" w:rsidRDefault="0035347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Πρώτον, είναι η θεσμική κατοχύρωση της ρήτρας </w:t>
      </w:r>
      <w:proofErr w:type="spellStart"/>
      <w:r>
        <w:rPr>
          <w:rFonts w:eastAsia="Times New Roman" w:cs="Times New Roman"/>
          <w:szCs w:val="24"/>
        </w:rPr>
        <w:t>νησιωτικότητας</w:t>
      </w:r>
      <w:proofErr w:type="spellEnd"/>
      <w:r>
        <w:rPr>
          <w:rFonts w:eastAsia="Times New Roman" w:cs="Times New Roman"/>
          <w:szCs w:val="24"/>
        </w:rPr>
        <w:t xml:space="preserve"> στην Ευρωπαϊκή Ένωση. Οφείλ</w:t>
      </w:r>
      <w:r>
        <w:rPr>
          <w:rFonts w:eastAsia="Times New Roman" w:cs="Times New Roman"/>
          <w:szCs w:val="24"/>
        </w:rPr>
        <w:t xml:space="preserve">ουμε ως χώρα να κατοχυρώσουμε θεσμικά τη </w:t>
      </w:r>
      <w:proofErr w:type="spellStart"/>
      <w:r>
        <w:rPr>
          <w:rFonts w:eastAsia="Times New Roman" w:cs="Times New Roman"/>
          <w:szCs w:val="24"/>
        </w:rPr>
        <w:t>νησιωτικότητα</w:t>
      </w:r>
      <w:proofErr w:type="spellEnd"/>
      <w:r>
        <w:rPr>
          <w:rFonts w:eastAsia="Times New Roman" w:cs="Times New Roman"/>
          <w:szCs w:val="24"/>
        </w:rPr>
        <w:t xml:space="preserve">, καθώς ήδη από την ένταξη της Ελλάδας στην τότε Ευρωπαϊκή Οικονομική Κοινότητα πραγματικά δεν αναφέρθηκε, δεν προβλέφθηκε καμμία ειδική </w:t>
      </w:r>
      <w:r>
        <w:rPr>
          <w:rFonts w:eastAsia="Times New Roman" w:cs="Times New Roman"/>
          <w:szCs w:val="24"/>
        </w:rPr>
        <w:lastRenderedPageBreak/>
        <w:t>πρόνοια για τις νησιωτικές περιοχές, όπως έγινε με άλλα κράτη-μέλ</w:t>
      </w:r>
      <w:r>
        <w:rPr>
          <w:rFonts w:eastAsia="Times New Roman" w:cs="Times New Roman"/>
          <w:szCs w:val="24"/>
        </w:rPr>
        <w:t xml:space="preserve">η της Ευρωπαϊκής Ένωσης. </w:t>
      </w:r>
    </w:p>
    <w:p w14:paraId="3FCD884F" w14:textId="77777777" w:rsidR="00BC419A" w:rsidRDefault="0035347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Στο πλαίσιο των δράσεων εντός της Ευρωπαϊκής Ένωσης που έχουν ως βασικό στόχο την οικονομική, την κοινωνική ή</w:t>
      </w:r>
      <w:r>
        <w:rPr>
          <w:rFonts w:eastAsia="Times New Roman" w:cs="Times New Roman"/>
          <w:szCs w:val="24"/>
        </w:rPr>
        <w:t>,</w:t>
      </w:r>
      <w:r>
        <w:rPr>
          <w:rFonts w:eastAsia="Times New Roman" w:cs="Times New Roman"/>
          <w:szCs w:val="24"/>
        </w:rPr>
        <w:t xml:space="preserve"> τώρα πια</w:t>
      </w:r>
      <w:r>
        <w:rPr>
          <w:rFonts w:eastAsia="Times New Roman" w:cs="Times New Roman"/>
          <w:szCs w:val="24"/>
        </w:rPr>
        <w:t>,</w:t>
      </w:r>
      <w:r>
        <w:rPr>
          <w:rFonts w:eastAsia="Times New Roman" w:cs="Times New Roman"/>
          <w:szCs w:val="24"/>
        </w:rPr>
        <w:t xml:space="preserve"> και την εδαφική συνοχή της Ευρωπαϊκής Ένωσης με χρηματοδοτήσεις και ενισχύσεις μέσα από τα διαρθρωτικά ταμεία</w:t>
      </w:r>
      <w:r>
        <w:rPr>
          <w:rFonts w:eastAsia="Times New Roman" w:cs="Times New Roman"/>
          <w:szCs w:val="24"/>
        </w:rPr>
        <w:t xml:space="preserve">, το Ταμείο Συνοχής, τις κοινοτικές πρωτοβουλίες, νομίζω ότι έχουμε συμφέρον να επιδιώξουμε τον σχεδιασμό και τη χρηματοδότηση ειδικών μέτρων αποκλειστικά για τις νησιωτικές περιοχές, αλλά και πιθανόν την ίδρυση Ειδικού Ταμείου Νησιωτικής Ανάπτυξης. </w:t>
      </w:r>
    </w:p>
    <w:p w14:paraId="3FCD8850" w14:textId="77777777" w:rsidR="00BC419A" w:rsidRDefault="0035347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Ένα δ</w:t>
      </w:r>
      <w:r>
        <w:rPr>
          <w:rFonts w:eastAsia="Times New Roman" w:cs="Times New Roman"/>
          <w:szCs w:val="24"/>
        </w:rPr>
        <w:t>εύτερο στοιχείο, κατά τη γνώμη μου, στο οποίο πρέπει να επιμείνουμε σε επίπεδο Ευρωπαϊκής Ένωσης, είναι η δικτύωση των μεγάλων νησιών της Μεσογείου είτε αυτά είναι ξεχωριστά κράτη –αναφέρομαι στην Κύπρο και τη Μάλτα- είτε είναι νησιά μέρη κρατών και αναφέρ</w:t>
      </w:r>
      <w:r>
        <w:rPr>
          <w:rFonts w:eastAsia="Times New Roman" w:cs="Times New Roman"/>
          <w:szCs w:val="24"/>
        </w:rPr>
        <w:t xml:space="preserve">ομαι στην Κρήτη για την Ελλάδα, στη Σαρδηνία και τη Σικελία. </w:t>
      </w:r>
    </w:p>
    <w:p w14:paraId="3FCD8851" w14:textId="77777777" w:rsidR="00BC419A" w:rsidRDefault="0035347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Πιστεύω ότι η χώρα μας πρέπει να μπει μπροστά σε μία τέτοια δικτύωση των μεγάλων νησιών της Μεσογείου και να παίξει έτσι έναν βασικό ρόλο για μια κοινή ευρωπαϊκή νησιωτική πολιτική. </w:t>
      </w:r>
    </w:p>
    <w:p w14:paraId="3FCD8852" w14:textId="77777777" w:rsidR="00BC419A" w:rsidRDefault="0035347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Γι’ αυτή τη</w:t>
      </w:r>
      <w:r>
        <w:rPr>
          <w:rFonts w:eastAsia="Times New Roman" w:cs="Times New Roman"/>
          <w:szCs w:val="24"/>
        </w:rPr>
        <w:t xml:space="preserve"> δικτύωση θα πρέπει να ενεργοποιηθούν όλες οι παραγωγικές και δημιουργικές δυνάμεις των νησιωτικών περιοχών, οι επαγγελματικές ομάδες, τα δίκτυα οινοποιών, τα δίκτυα </w:t>
      </w:r>
      <w:proofErr w:type="spellStart"/>
      <w:r>
        <w:rPr>
          <w:rFonts w:eastAsia="Times New Roman" w:cs="Times New Roman"/>
          <w:szCs w:val="24"/>
        </w:rPr>
        <w:t>αγροτουρισμού</w:t>
      </w:r>
      <w:proofErr w:type="spellEnd"/>
      <w:r>
        <w:rPr>
          <w:rFonts w:eastAsia="Times New Roman" w:cs="Times New Roman"/>
          <w:szCs w:val="24"/>
        </w:rPr>
        <w:t>, τα δίκτυα γυναικείων συνεταιρισμών, οι συλλογικότητες δημιουργικής οικονομί</w:t>
      </w:r>
      <w:r>
        <w:rPr>
          <w:rFonts w:eastAsia="Times New Roman" w:cs="Times New Roman"/>
          <w:szCs w:val="24"/>
        </w:rPr>
        <w:t xml:space="preserve">ας. Αυτή η δικτύωση νομίζω ότι τελικά θα ασκεί πολιτικές πιέσεις ακόμα και για τη δημιουργία </w:t>
      </w:r>
      <w:r>
        <w:rPr>
          <w:rFonts w:eastAsia="Times New Roman" w:cs="Times New Roman"/>
          <w:szCs w:val="24"/>
        </w:rPr>
        <w:t>ειδικού ταμείου</w:t>
      </w:r>
      <w:r>
        <w:rPr>
          <w:rFonts w:eastAsia="Times New Roman" w:cs="Times New Roman"/>
          <w:szCs w:val="24"/>
        </w:rPr>
        <w:t xml:space="preserve"> για την </w:t>
      </w:r>
      <w:r>
        <w:rPr>
          <w:rFonts w:eastAsia="Times New Roman" w:cs="Times New Roman"/>
          <w:szCs w:val="24"/>
        </w:rPr>
        <w:t xml:space="preserve">ανάπτυξη </w:t>
      </w:r>
      <w:r>
        <w:rPr>
          <w:rFonts w:eastAsia="Times New Roman" w:cs="Times New Roman"/>
          <w:szCs w:val="24"/>
        </w:rPr>
        <w:t xml:space="preserve">των </w:t>
      </w:r>
      <w:r>
        <w:rPr>
          <w:rFonts w:eastAsia="Times New Roman" w:cs="Times New Roman"/>
          <w:szCs w:val="24"/>
        </w:rPr>
        <w:t>νησιών</w:t>
      </w:r>
      <w:r>
        <w:rPr>
          <w:rFonts w:eastAsia="Times New Roman" w:cs="Times New Roman"/>
          <w:szCs w:val="24"/>
        </w:rPr>
        <w:t xml:space="preserve">, αντίστοιχου με το Ταμείο της Αλιείας και της Θάλασσας. </w:t>
      </w:r>
    </w:p>
    <w:p w14:paraId="3FCD8853" w14:textId="77777777" w:rsidR="00BC419A" w:rsidRDefault="0035347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Σε αυτό το πλαίσιο πρέπει να δούμε και την πολιτική μας στο Ευ</w:t>
      </w:r>
      <w:r>
        <w:rPr>
          <w:rFonts w:eastAsia="Times New Roman" w:cs="Times New Roman"/>
          <w:szCs w:val="24"/>
        </w:rPr>
        <w:t xml:space="preserve">ρωπαϊκό Δίκτυο Παραθαλάσσιων και Νησιωτικών Περιφερειών </w:t>
      </w:r>
      <w:r>
        <w:rPr>
          <w:rFonts w:eastAsia="Times New Roman" w:cs="Times New Roman"/>
          <w:szCs w:val="24"/>
          <w:lang w:val="en-US"/>
        </w:rPr>
        <w:t>CRPM</w:t>
      </w:r>
      <w:r>
        <w:rPr>
          <w:rFonts w:eastAsia="Times New Roman" w:cs="Times New Roman"/>
          <w:szCs w:val="24"/>
        </w:rPr>
        <w:t>.</w:t>
      </w:r>
      <w:r w:rsidRPr="00053DC1">
        <w:rPr>
          <w:rFonts w:eastAsia="Times New Roman" w:cs="Times New Roman"/>
          <w:szCs w:val="24"/>
        </w:rPr>
        <w:t xml:space="preserve"> </w:t>
      </w:r>
    </w:p>
    <w:p w14:paraId="3FCD8854" w14:textId="77777777" w:rsidR="00BC419A" w:rsidRDefault="0035347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Σε αυτό το πλαίσιο είναι σημαντική και η συμβολή διατοπικών, διαπεριφερειακών και διακρατικών συνεργασιών. </w:t>
      </w:r>
    </w:p>
    <w:p w14:paraId="3FCD8855" w14:textId="77777777" w:rsidR="00BC419A" w:rsidRDefault="0035347C">
      <w:pPr>
        <w:tabs>
          <w:tab w:val="left" w:pos="2738"/>
          <w:tab w:val="center" w:pos="4753"/>
          <w:tab w:val="left" w:pos="5723"/>
        </w:tabs>
        <w:spacing w:line="600" w:lineRule="auto"/>
        <w:ind w:firstLine="720"/>
        <w:contextualSpacing/>
        <w:jc w:val="both"/>
        <w:rPr>
          <w:rFonts w:eastAsia="Times New Roman" w:cs="Times New Roman"/>
          <w:szCs w:val="24"/>
        </w:rPr>
      </w:pPr>
      <w:r w:rsidRPr="00C255F0">
        <w:rPr>
          <w:rFonts w:eastAsia="Times New Roman" w:cs="Times New Roman"/>
          <w:szCs w:val="24"/>
        </w:rPr>
        <w:t xml:space="preserve">(Στο σημείο αυτό </w:t>
      </w:r>
      <w:r>
        <w:rPr>
          <w:rFonts w:eastAsia="Times New Roman" w:cs="Times New Roman"/>
          <w:szCs w:val="24"/>
        </w:rPr>
        <w:t>κ</w:t>
      </w:r>
      <w:r w:rsidRPr="00C255F0">
        <w:rPr>
          <w:rFonts w:eastAsia="Times New Roman" w:cs="Times New Roman"/>
          <w:szCs w:val="24"/>
        </w:rPr>
        <w:t xml:space="preserve">τυπάει </w:t>
      </w:r>
      <w:r w:rsidRPr="00C255F0">
        <w:rPr>
          <w:rFonts w:eastAsia="Times New Roman" w:cs="Times New Roman"/>
          <w:szCs w:val="24"/>
        </w:rPr>
        <w:t>το κουδούνι λήξεως του χρόνου ομιλίας του κυρίου Βουλευτή)</w:t>
      </w:r>
    </w:p>
    <w:p w14:paraId="3FCD8856" w14:textId="77777777" w:rsidR="00BC419A" w:rsidRDefault="0035347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ήθελα, κλείνοντας, να κάνω μια παρατήρηση για την Κρήτη και τον ρόλο της στη Μεσόγειο. </w:t>
      </w:r>
    </w:p>
    <w:p w14:paraId="3FCD8857" w14:textId="77777777" w:rsidR="00BC419A" w:rsidRDefault="0035347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Θα χρειαστώ για λίγα δευτερόλεπτα ακόμα την ανοχή σας, κύριε Πρόεδρε. </w:t>
      </w:r>
    </w:p>
    <w:p w14:paraId="3FCD8858" w14:textId="77777777" w:rsidR="00BC419A" w:rsidRDefault="0035347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Πέρα από το ότι φαίνεται και από όσα είπα, η Κρήτη ως ένα από τα μεγάλα νησιά της Μεσογείου, ω</w:t>
      </w:r>
      <w:r>
        <w:rPr>
          <w:rFonts w:eastAsia="Times New Roman" w:cs="Times New Roman"/>
          <w:szCs w:val="24"/>
        </w:rPr>
        <w:t xml:space="preserve">ς ένας μοχλός πίεσης από τη χώρα μας για μέτρα -πέρα από διακηρύξεις- σχετικά με τη </w:t>
      </w:r>
      <w:proofErr w:type="spellStart"/>
      <w:r>
        <w:rPr>
          <w:rFonts w:eastAsia="Times New Roman" w:cs="Times New Roman"/>
          <w:szCs w:val="24"/>
        </w:rPr>
        <w:t>νησιωτικότητα</w:t>
      </w:r>
      <w:proofErr w:type="spellEnd"/>
      <w:r>
        <w:rPr>
          <w:rFonts w:eastAsia="Times New Roman" w:cs="Times New Roman"/>
          <w:szCs w:val="24"/>
        </w:rPr>
        <w:t>, είναι μια ευκαιρία να μπει στο κάδρο, θα μπορούσε από τη θέση της -με τον τουρισμό ως ένα επιπλέον στοιχείο υπέρ της- να μπει στο κάδρο ως ένας χώρος ασφαλού</w:t>
      </w:r>
      <w:r>
        <w:rPr>
          <w:rFonts w:eastAsia="Times New Roman" w:cs="Times New Roman"/>
          <w:szCs w:val="24"/>
        </w:rPr>
        <w:t xml:space="preserve">ς, ειρηνικής και ποιοτικής δύναμης της Μεσογείου, να μπει στο κάδρο της περιφερειακής και νησιωτικής ανάπτυξης. </w:t>
      </w:r>
    </w:p>
    <w:p w14:paraId="3FCD8859" w14:textId="77777777" w:rsidR="00BC419A" w:rsidRDefault="0035347C">
      <w:pPr>
        <w:spacing w:line="600" w:lineRule="auto"/>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Πρέπει να το αξιοποιήσουμε συνολικά για την παρέμβασή μας στη νησιωτική πολιτική της Ευρωπαϊκής Ένωσης. </w:t>
      </w:r>
    </w:p>
    <w:p w14:paraId="3FCD885A" w14:textId="77777777" w:rsidR="00BC419A" w:rsidRDefault="0035347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Δεύτερον, κύριε Υπουργέ</w:t>
      </w:r>
      <w:r w:rsidRPr="000E5924">
        <w:rPr>
          <w:rFonts w:eastAsia="Times New Roman"/>
          <w:color w:val="000000"/>
          <w:szCs w:val="24"/>
          <w:shd w:val="clear" w:color="auto" w:fill="FFFFFF"/>
        </w:rPr>
        <w:t>,</w:t>
      </w:r>
      <w:r>
        <w:rPr>
          <w:rFonts w:eastAsia="Times New Roman"/>
          <w:color w:val="000000"/>
          <w:szCs w:val="24"/>
          <w:shd w:val="clear" w:color="auto" w:fill="FFFFFF"/>
        </w:rPr>
        <w:t xml:space="preserve"> έχω </w:t>
      </w:r>
      <w:r w:rsidRPr="000E5924">
        <w:rPr>
          <w:rFonts w:eastAsia="Times New Roman"/>
          <w:color w:val="000000"/>
          <w:szCs w:val="24"/>
          <w:shd w:val="clear" w:color="auto" w:fill="FFFFFF"/>
        </w:rPr>
        <w:t>-</w:t>
      </w:r>
      <w:r>
        <w:rPr>
          <w:rFonts w:eastAsia="Times New Roman"/>
          <w:color w:val="000000"/>
          <w:szCs w:val="24"/>
          <w:shd w:val="clear" w:color="auto" w:fill="FFFFFF"/>
        </w:rPr>
        <w:t>και κλεί</w:t>
      </w:r>
      <w:r>
        <w:rPr>
          <w:rFonts w:eastAsia="Times New Roman"/>
          <w:color w:val="000000"/>
          <w:szCs w:val="24"/>
          <w:shd w:val="clear" w:color="auto" w:fill="FFFFFF"/>
        </w:rPr>
        <w:t>νω με αυτό</w:t>
      </w:r>
      <w:r w:rsidRPr="000E5924">
        <w:rPr>
          <w:rFonts w:eastAsia="Times New Roman"/>
          <w:color w:val="000000"/>
          <w:szCs w:val="24"/>
          <w:shd w:val="clear" w:color="auto" w:fill="FFFFFF"/>
        </w:rPr>
        <w:t>-</w:t>
      </w:r>
      <w:r>
        <w:rPr>
          <w:rFonts w:eastAsia="Times New Roman"/>
          <w:color w:val="000000"/>
          <w:szCs w:val="24"/>
          <w:shd w:val="clear" w:color="auto" w:fill="FFFFFF"/>
        </w:rPr>
        <w:t xml:space="preserve"> ένα ερωτηματικό: Οι </w:t>
      </w:r>
      <w:proofErr w:type="spellStart"/>
      <w:r>
        <w:rPr>
          <w:rFonts w:eastAsia="Times New Roman"/>
          <w:color w:val="000000"/>
          <w:szCs w:val="24"/>
          <w:shd w:val="clear" w:color="auto" w:fill="FFFFFF"/>
        </w:rPr>
        <w:t>Κρήτες</w:t>
      </w:r>
      <w:proofErr w:type="spellEnd"/>
      <w:r>
        <w:rPr>
          <w:rFonts w:eastAsia="Times New Roman"/>
          <w:color w:val="000000"/>
          <w:szCs w:val="24"/>
          <w:shd w:val="clear" w:color="auto" w:fill="FFFFFF"/>
        </w:rPr>
        <w:t xml:space="preserve"> πολίτες δεν χρησιμοποιούν ακτοπλοϊκή συγκοινωνία; Οι κρητικές επιχειρήσεις για τη μεταφορά των </w:t>
      </w:r>
      <w:r>
        <w:rPr>
          <w:rFonts w:eastAsia="Times New Roman"/>
          <w:color w:val="000000"/>
          <w:szCs w:val="24"/>
          <w:shd w:val="clear" w:color="auto" w:fill="FFFFFF"/>
        </w:rPr>
        <w:lastRenderedPageBreak/>
        <w:t xml:space="preserve">πρώτων υλών ή των προϊόντων τους προς την ηπειρωτική Ελλάδα δεν χρησιμοποιούν ακτοπλοϊκή συγκοινωνία; Ειλικρινά, καταθέτω </w:t>
      </w:r>
      <w:r>
        <w:rPr>
          <w:rFonts w:eastAsia="Times New Roman"/>
          <w:color w:val="000000"/>
          <w:szCs w:val="24"/>
          <w:shd w:val="clear" w:color="auto" w:fill="FFFFFF"/>
        </w:rPr>
        <w:t xml:space="preserve">την ερώτησή μου γιατί εξαιρείται. </w:t>
      </w:r>
    </w:p>
    <w:p w14:paraId="3FCD885B" w14:textId="77777777" w:rsidR="00BC419A" w:rsidRDefault="0035347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Προφανώς αντιλαμβάνομαι την αναγκαιότητα να ενισχυθούν τα μικρά ή τα μικρότερα νησιά ή τα νησιά με λιγότερο πληθυσμό, αλλά νομίζω ότι στον μακροπρόθεσμο σχεδιασμό μας πρέπει να είναι όλα τα νησιά, όλοι οι κάτοικοι των νησ</w:t>
      </w:r>
      <w:r>
        <w:rPr>
          <w:rFonts w:eastAsia="Times New Roman"/>
          <w:color w:val="000000"/>
          <w:szCs w:val="24"/>
          <w:shd w:val="clear" w:color="auto" w:fill="FFFFFF"/>
        </w:rPr>
        <w:t xml:space="preserve">ιών. </w:t>
      </w:r>
    </w:p>
    <w:p w14:paraId="3FCD885C" w14:textId="77777777" w:rsidR="00BC419A" w:rsidRDefault="0035347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Κλείνοντας, κυρίες και κύριοι συνάδελφοι, πιστεύω ότι η αναβάθμιση της έννοιας της </w:t>
      </w:r>
      <w:proofErr w:type="spellStart"/>
      <w:r>
        <w:rPr>
          <w:rFonts w:eastAsia="Times New Roman"/>
          <w:color w:val="000000"/>
          <w:szCs w:val="24"/>
          <w:shd w:val="clear" w:color="auto" w:fill="FFFFFF"/>
        </w:rPr>
        <w:t>νησιωτικότητας</w:t>
      </w:r>
      <w:proofErr w:type="spellEnd"/>
      <w:r>
        <w:rPr>
          <w:rFonts w:eastAsia="Times New Roman"/>
          <w:color w:val="000000"/>
          <w:szCs w:val="24"/>
          <w:shd w:val="clear" w:color="auto" w:fill="FFFFFF"/>
        </w:rPr>
        <w:t xml:space="preserve"> με διαστάσεις γεωγραφικές, πολιτισμικές και οικονομικές είναι ένα συστατικό στοιχείο της ταυτότητας της χώρας, που το νέο αναπτυξιακό υπόδειγμα πρέπει ν</w:t>
      </w:r>
      <w:r>
        <w:rPr>
          <w:rFonts w:eastAsia="Times New Roman"/>
          <w:color w:val="000000"/>
          <w:szCs w:val="24"/>
          <w:shd w:val="clear" w:color="auto" w:fill="FFFFFF"/>
        </w:rPr>
        <w:t>α λαμβάνει και, κατά τη γνώμη μου, θα λαμβάνει υπ</w:t>
      </w:r>
      <w:r w:rsidRPr="004B6ED9">
        <w:rPr>
          <w:rFonts w:eastAsia="Times New Roman"/>
          <w:color w:val="000000"/>
          <w:szCs w:val="24"/>
          <w:shd w:val="clear" w:color="auto" w:fill="FFFFFF"/>
        </w:rPr>
        <w:t xml:space="preserve">’ </w:t>
      </w:r>
      <w:proofErr w:type="spellStart"/>
      <w:r>
        <w:rPr>
          <w:rFonts w:eastAsia="Times New Roman"/>
          <w:color w:val="000000"/>
          <w:szCs w:val="24"/>
          <w:shd w:val="clear" w:color="auto" w:fill="FFFFFF"/>
        </w:rPr>
        <w:t>όψιν</w:t>
      </w:r>
      <w:proofErr w:type="spellEnd"/>
      <w:r>
        <w:rPr>
          <w:rFonts w:eastAsia="Times New Roman"/>
          <w:color w:val="000000"/>
          <w:szCs w:val="24"/>
          <w:shd w:val="clear" w:color="auto" w:fill="FFFFFF"/>
        </w:rPr>
        <w:t xml:space="preserve"> του.</w:t>
      </w:r>
    </w:p>
    <w:p w14:paraId="3FCD885D" w14:textId="77777777" w:rsidR="00BC419A" w:rsidRDefault="0035347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Σας ευχαριστώ.</w:t>
      </w:r>
    </w:p>
    <w:p w14:paraId="3FCD885E" w14:textId="77777777" w:rsidR="00BC419A" w:rsidRDefault="0035347C">
      <w:pPr>
        <w:spacing w:line="600" w:lineRule="auto"/>
        <w:ind w:firstLine="720"/>
        <w:contextualSpacing/>
        <w:jc w:val="both"/>
        <w:rPr>
          <w:rFonts w:eastAsia="Times New Roman"/>
          <w:color w:val="000000"/>
          <w:szCs w:val="24"/>
          <w:shd w:val="clear" w:color="auto" w:fill="FFFFFF"/>
        </w:rPr>
      </w:pPr>
      <w:r w:rsidRPr="00EA42DD">
        <w:rPr>
          <w:rFonts w:eastAsia="Times New Roman"/>
          <w:b/>
          <w:color w:val="000000"/>
          <w:szCs w:val="24"/>
          <w:shd w:val="clear" w:color="auto" w:fill="FFFFFF"/>
        </w:rPr>
        <w:t>ΠΡΟΕΔΡΕΥΩΝ (Γεώργιος Βαρεμένος):</w:t>
      </w:r>
      <w:r>
        <w:rPr>
          <w:rFonts w:eastAsia="Times New Roman"/>
          <w:color w:val="000000"/>
          <w:szCs w:val="24"/>
          <w:shd w:val="clear" w:color="auto" w:fill="FFFFFF"/>
        </w:rPr>
        <w:t xml:space="preserve"> Και εμείς ευχαριστούμε.</w:t>
      </w:r>
    </w:p>
    <w:p w14:paraId="3FCD885F" w14:textId="77777777" w:rsidR="00BC419A" w:rsidRDefault="0035347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Τον λόγο έχει ο κ. </w:t>
      </w:r>
      <w:proofErr w:type="spellStart"/>
      <w:r>
        <w:rPr>
          <w:rFonts w:eastAsia="Times New Roman"/>
          <w:color w:val="000000"/>
          <w:szCs w:val="24"/>
          <w:shd w:val="clear" w:color="auto" w:fill="FFFFFF"/>
        </w:rPr>
        <w:t>Μηταράκης</w:t>
      </w:r>
      <w:proofErr w:type="spellEnd"/>
      <w:r>
        <w:rPr>
          <w:rFonts w:eastAsia="Times New Roman"/>
          <w:color w:val="000000"/>
          <w:szCs w:val="24"/>
          <w:shd w:val="clear" w:color="auto" w:fill="FFFFFF"/>
        </w:rPr>
        <w:t xml:space="preserve"> από τη Νέα Δημοκρατία.</w:t>
      </w:r>
    </w:p>
    <w:p w14:paraId="3FCD8860" w14:textId="77777777" w:rsidR="00BC419A" w:rsidRDefault="0035347C">
      <w:pPr>
        <w:spacing w:line="600" w:lineRule="auto"/>
        <w:ind w:firstLine="720"/>
        <w:contextualSpacing/>
        <w:jc w:val="both"/>
        <w:rPr>
          <w:rFonts w:eastAsia="Times New Roman"/>
          <w:color w:val="000000"/>
          <w:szCs w:val="24"/>
          <w:shd w:val="clear" w:color="auto" w:fill="FFFFFF"/>
        </w:rPr>
      </w:pPr>
      <w:r w:rsidRPr="00EA42DD">
        <w:rPr>
          <w:rFonts w:eastAsia="Times New Roman"/>
          <w:b/>
          <w:color w:val="000000"/>
          <w:szCs w:val="24"/>
          <w:shd w:val="clear" w:color="auto" w:fill="FFFFFF"/>
        </w:rPr>
        <w:t>ΝΟΤΗΣ ΜΗΤΑΡΑΚΗΣ:</w:t>
      </w:r>
      <w:r>
        <w:rPr>
          <w:rFonts w:eastAsia="Times New Roman"/>
          <w:b/>
          <w:color w:val="000000"/>
          <w:szCs w:val="24"/>
          <w:shd w:val="clear" w:color="auto" w:fill="FFFFFF"/>
        </w:rPr>
        <w:t xml:space="preserve"> </w:t>
      </w:r>
      <w:r>
        <w:rPr>
          <w:rFonts w:eastAsia="Times New Roman"/>
          <w:color w:val="000000"/>
          <w:szCs w:val="24"/>
          <w:shd w:val="clear" w:color="auto" w:fill="FFFFFF"/>
        </w:rPr>
        <w:t xml:space="preserve">Κύριε Πρόεδρε, κυρίες και κύριοι συνάδελφοι, είτε φοράτε γραβάτα είτε όχι, είτε είμαστε μέσα ή </w:t>
      </w:r>
      <w:r>
        <w:rPr>
          <w:rFonts w:eastAsia="Times New Roman"/>
          <w:color w:val="000000"/>
          <w:szCs w:val="24"/>
          <w:shd w:val="clear" w:color="auto" w:fill="FFFFFF"/>
        </w:rPr>
        <w:lastRenderedPageBreak/>
        <w:t xml:space="preserve">έξω από τα μνημόνια, είτε νομίζετε ότι βγήκατε, η αλήθεια για τους νησιώτες είναι μία: Την </w:t>
      </w:r>
      <w:r w:rsidRPr="00EA42DD">
        <w:rPr>
          <w:rFonts w:eastAsia="Times New Roman"/>
          <w:color w:val="000000"/>
          <w:szCs w:val="24"/>
          <w:shd w:val="clear" w:color="auto" w:fill="FFFFFF"/>
        </w:rPr>
        <w:t>1η</w:t>
      </w:r>
      <w:r>
        <w:rPr>
          <w:rFonts w:eastAsia="Times New Roman"/>
          <w:color w:val="000000"/>
          <w:szCs w:val="24"/>
          <w:shd w:val="clear" w:color="auto" w:fill="FFFFFF"/>
        </w:rPr>
        <w:t xml:space="preserve"> Ιουλίου καταργείτε, με δική σας αποκλειστική ευθύνη, τον νησιωτικό </w:t>
      </w:r>
      <w:r>
        <w:rPr>
          <w:rFonts w:eastAsia="Times New Roman"/>
          <w:color w:val="000000"/>
          <w:szCs w:val="24"/>
          <w:shd w:val="clear" w:color="auto" w:fill="FFFFFF"/>
        </w:rPr>
        <w:t xml:space="preserve">ΦΠΑ και στα τελευταία νησιά του </w:t>
      </w:r>
      <w:r>
        <w:rPr>
          <w:rFonts w:eastAsia="Times New Roman"/>
          <w:color w:val="000000"/>
          <w:szCs w:val="24"/>
          <w:shd w:val="clear" w:color="auto" w:fill="FFFFFF"/>
        </w:rPr>
        <w:t xml:space="preserve">βορειοανατολικού </w:t>
      </w:r>
      <w:r>
        <w:rPr>
          <w:rFonts w:eastAsia="Times New Roman"/>
          <w:color w:val="000000"/>
          <w:szCs w:val="24"/>
          <w:shd w:val="clear" w:color="auto" w:fill="FFFFFF"/>
        </w:rPr>
        <w:t xml:space="preserve">Αιγαίου. Το ξεκινήσατε το 2015 με την «περήφανη» διαπραγμάτευση Τσίπρα – </w:t>
      </w:r>
      <w:proofErr w:type="spellStart"/>
      <w:r>
        <w:rPr>
          <w:rFonts w:eastAsia="Times New Roman"/>
          <w:color w:val="000000"/>
          <w:szCs w:val="24"/>
          <w:shd w:val="clear" w:color="auto" w:fill="FFFFFF"/>
        </w:rPr>
        <w:t>Βαρουφάκη</w:t>
      </w:r>
      <w:proofErr w:type="spellEnd"/>
      <w:r>
        <w:rPr>
          <w:rFonts w:eastAsia="Times New Roman"/>
          <w:color w:val="000000"/>
          <w:szCs w:val="24"/>
          <w:shd w:val="clear" w:color="auto" w:fill="FFFFFF"/>
        </w:rPr>
        <w:t xml:space="preserve">. Το ολοκληρώνετε το 2018 με τις υπογραφές Τσίπρα και Καμμένου. </w:t>
      </w:r>
    </w:p>
    <w:p w14:paraId="3FCD8861" w14:textId="77777777" w:rsidR="00BC419A" w:rsidRDefault="0035347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Η κατάργηση του νησιωτικού ΦΠΑ είναι μια δέσμευση που φέρατε</w:t>
      </w:r>
      <w:r>
        <w:rPr>
          <w:rFonts w:eastAsia="Times New Roman"/>
          <w:color w:val="000000"/>
          <w:szCs w:val="24"/>
          <w:shd w:val="clear" w:color="auto" w:fill="FFFFFF"/>
        </w:rPr>
        <w:t xml:space="preserve"> μέχρι τέλους. Δεσμευτήκατε στους δανειστές και το κάνατε πράξη. Νομίζετε ότι δεν ασκήθηκαν πιέσεις και στην προηγούμενη </w:t>
      </w:r>
      <w:r>
        <w:rPr>
          <w:rFonts w:eastAsia="Times New Roman"/>
          <w:color w:val="000000"/>
          <w:szCs w:val="24"/>
          <w:shd w:val="clear" w:color="auto" w:fill="FFFFFF"/>
        </w:rPr>
        <w:t>κυβέρνηση</w:t>
      </w:r>
      <w:r>
        <w:rPr>
          <w:rFonts w:eastAsia="Times New Roman"/>
          <w:color w:val="000000"/>
          <w:szCs w:val="24"/>
          <w:shd w:val="clear" w:color="auto" w:fill="FFFFFF"/>
        </w:rPr>
        <w:t xml:space="preserve">; Όταν ήμασταν στην </w:t>
      </w:r>
      <w:r>
        <w:rPr>
          <w:rFonts w:eastAsia="Times New Roman"/>
          <w:color w:val="000000"/>
          <w:szCs w:val="24"/>
          <w:shd w:val="clear" w:color="auto" w:fill="FFFFFF"/>
        </w:rPr>
        <w:t xml:space="preserve">κυβέρνηση </w:t>
      </w:r>
      <w:r>
        <w:rPr>
          <w:rFonts w:eastAsia="Times New Roman"/>
          <w:color w:val="000000"/>
          <w:szCs w:val="24"/>
          <w:shd w:val="clear" w:color="auto" w:fill="FFFFFF"/>
        </w:rPr>
        <w:t xml:space="preserve">με τον κ. Αθανασίου, τον κ. </w:t>
      </w:r>
      <w:proofErr w:type="spellStart"/>
      <w:r>
        <w:rPr>
          <w:rFonts w:eastAsia="Times New Roman"/>
          <w:color w:val="000000"/>
          <w:szCs w:val="24"/>
          <w:shd w:val="clear" w:color="auto" w:fill="FFFFFF"/>
        </w:rPr>
        <w:t>Βρούτση</w:t>
      </w:r>
      <w:proofErr w:type="spellEnd"/>
      <w:r>
        <w:rPr>
          <w:rFonts w:eastAsia="Times New Roman"/>
          <w:color w:val="000000"/>
          <w:szCs w:val="24"/>
          <w:shd w:val="clear" w:color="auto" w:fill="FFFFFF"/>
        </w:rPr>
        <w:t xml:space="preserve">, Βουλευτές νησιώτες, δεν ασκήθηκε η ίδια πίεση; Τότε, όμως, </w:t>
      </w:r>
      <w:r>
        <w:rPr>
          <w:rFonts w:eastAsia="Times New Roman"/>
          <w:color w:val="000000"/>
          <w:szCs w:val="24"/>
          <w:shd w:val="clear" w:color="auto" w:fill="FFFFFF"/>
        </w:rPr>
        <w:t xml:space="preserve">υπήρξαν στην πράξη κόκκινες γραμμές. </w:t>
      </w:r>
    </w:p>
    <w:p w14:paraId="3FCD8862" w14:textId="77777777" w:rsidR="00BC419A" w:rsidRDefault="0035347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Εμείς ως Νέα Δημοκρατία πολλές φορές προσπαθήσαμε να δώσουμε στην Ολομέλεια την ευκαιρία να διορθώσει αυτό το λάθος. Καταθέσαμε τέσσερις τροπολογίες: τον Νοέμβριο, τον Δεκέμβριο, τον προηγούμενο Απρίλιο στο νομοσχέδιο </w:t>
      </w:r>
      <w:r>
        <w:rPr>
          <w:rFonts w:eastAsia="Times New Roman"/>
          <w:color w:val="000000"/>
          <w:szCs w:val="24"/>
          <w:shd w:val="clear" w:color="auto" w:fill="FFFFFF"/>
        </w:rPr>
        <w:t>για το μεταναστευτικό και τώρα στο σημερινό νομοσχέδιο. Καλώ την Κυβέρνηση αυτήν την ύστατη στιγμή να την κάνει αποδεκτή.</w:t>
      </w:r>
    </w:p>
    <w:p w14:paraId="3FCD8863" w14:textId="77777777" w:rsidR="00BC419A" w:rsidRDefault="0035347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Άκουσα κάποιους συναδέλφους -και επιτρέψτε μου μία μικρή παρένθεση- να μιλούν για την ανάγκη αυτοκριτικής. Δεν θα δεχθούμε τέτοια </w:t>
      </w:r>
      <w:r>
        <w:rPr>
          <w:rFonts w:eastAsia="Times New Roman"/>
          <w:color w:val="000000"/>
          <w:szCs w:val="24"/>
          <w:shd w:val="clear" w:color="auto" w:fill="FFFFFF"/>
        </w:rPr>
        <w:t xml:space="preserve">σχόλια από μία Κυβέρνηση, που πρώτον, μας επέστρεψε στην ύφεση, χρειάστηκε να λάβει αχρείαστα μέτρα, υπέγραψε το τρίτο και τέταρτο μνημόνιο, που οδηγεί σήμερα στην κατάργηση του νησιωτικού ΦΠΑ. </w:t>
      </w:r>
    </w:p>
    <w:p w14:paraId="3FCD8864" w14:textId="77777777" w:rsidR="00BC419A" w:rsidRDefault="0035347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Σήμερα πάλι έρχεστε και λέτε ότι το </w:t>
      </w:r>
      <w:r>
        <w:rPr>
          <w:rFonts w:eastAsia="Times New Roman"/>
          <w:color w:val="000000"/>
          <w:szCs w:val="24"/>
          <w:shd w:val="clear" w:color="auto" w:fill="FFFFFF"/>
        </w:rPr>
        <w:t xml:space="preserve">μεταφορικό ισοδύναμο </w:t>
      </w:r>
      <w:r>
        <w:rPr>
          <w:rFonts w:eastAsia="Times New Roman"/>
          <w:color w:val="000000"/>
          <w:szCs w:val="24"/>
          <w:shd w:val="clear" w:color="auto" w:fill="FFFFFF"/>
        </w:rPr>
        <w:t>είνα</w:t>
      </w:r>
      <w:r>
        <w:rPr>
          <w:rFonts w:eastAsia="Times New Roman"/>
          <w:color w:val="000000"/>
          <w:szCs w:val="24"/>
          <w:shd w:val="clear" w:color="auto" w:fill="FFFFFF"/>
        </w:rPr>
        <w:t>ι κάτι διαφορετικό από τον ΦΠΑ. Βέβαια δεν είναι τυχαία η συγκυρία που το ψηφίζετε σήμερα. Προσπαθείτε για λόγους επικοινωνιακούς να πείτε στους νησιώτες ότι ναι, μεν καταργείτε τον ΦΠΑ, αλλά δίνετε κάτι ισοδύναμο. Στην πράξη, όμως, στα ποσά, στις διαδικασ</w:t>
      </w:r>
      <w:r>
        <w:rPr>
          <w:rFonts w:eastAsia="Times New Roman"/>
          <w:color w:val="000000"/>
          <w:szCs w:val="24"/>
          <w:shd w:val="clear" w:color="auto" w:fill="FFFFFF"/>
        </w:rPr>
        <w:t xml:space="preserve">ίες και στο πεδίο εφαρμογής, μόνο ισοδύναμο δεν είναι. </w:t>
      </w:r>
    </w:p>
    <w:p w14:paraId="3FCD8865" w14:textId="77777777" w:rsidR="00BC419A" w:rsidRDefault="0035347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Κυρίες και κύριοι της Κυβέρνησης, σας ρωτάω ευθέως: Έχετε ολοκληρωμένη πρόταση για τα νησιά μας; Εμείς βλέπουμε ότι δεν έχετε. Και διαβάζω στην αιτιολογική έκθεση ότι «τα νησιά μας συγκροτούν μία περι</w:t>
      </w:r>
      <w:r>
        <w:rPr>
          <w:rFonts w:eastAsia="Times New Roman"/>
          <w:color w:val="000000"/>
          <w:szCs w:val="24"/>
          <w:shd w:val="clear" w:color="auto" w:fill="FFFFFF"/>
        </w:rPr>
        <w:t xml:space="preserve">οχή του ελληνικού χώρου, η οποία χαρακτηρίζεται από χαμηλή προσβασιμότητα και ελκυστικότητα για κατοικία ή οικονομική δραστηριότητα ως αποτέλεσμα </w:t>
      </w:r>
      <w:proofErr w:type="spellStart"/>
      <w:r>
        <w:rPr>
          <w:rFonts w:eastAsia="Times New Roman"/>
          <w:color w:val="000000"/>
          <w:szCs w:val="24"/>
          <w:shd w:val="clear" w:color="auto" w:fill="FFFFFF"/>
        </w:rPr>
        <w:lastRenderedPageBreak/>
        <w:t>εμβαλωματικών</w:t>
      </w:r>
      <w:proofErr w:type="spellEnd"/>
      <w:r>
        <w:rPr>
          <w:rFonts w:eastAsia="Times New Roman"/>
          <w:color w:val="000000"/>
          <w:szCs w:val="24"/>
          <w:shd w:val="clear" w:color="auto" w:fill="FFFFFF"/>
        </w:rPr>
        <w:t xml:space="preserve"> και αποσπασματικών πολιτικών επιλογών και </w:t>
      </w:r>
      <w:proofErr w:type="spellStart"/>
      <w:r>
        <w:rPr>
          <w:rFonts w:eastAsia="Times New Roman"/>
          <w:color w:val="000000"/>
          <w:szCs w:val="24"/>
          <w:shd w:val="clear" w:color="auto" w:fill="FFFFFF"/>
        </w:rPr>
        <w:t>μνημονιακών</w:t>
      </w:r>
      <w:proofErr w:type="spellEnd"/>
      <w:r>
        <w:rPr>
          <w:rFonts w:eastAsia="Times New Roman"/>
          <w:color w:val="000000"/>
          <w:szCs w:val="24"/>
          <w:shd w:val="clear" w:color="auto" w:fill="FFFFFF"/>
        </w:rPr>
        <w:t xml:space="preserve"> μέτρων».</w:t>
      </w:r>
    </w:p>
    <w:p w14:paraId="3FCD8866" w14:textId="77777777" w:rsidR="00BC419A" w:rsidRDefault="0035347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Ποιος έφερε αυτές τις αποσπασματι</w:t>
      </w:r>
      <w:r>
        <w:rPr>
          <w:rFonts w:eastAsia="Times New Roman"/>
          <w:color w:val="000000"/>
          <w:szCs w:val="24"/>
          <w:shd w:val="clear" w:color="auto" w:fill="FFFFFF"/>
        </w:rPr>
        <w:t xml:space="preserve">κές και </w:t>
      </w:r>
      <w:proofErr w:type="spellStart"/>
      <w:r>
        <w:rPr>
          <w:rFonts w:eastAsia="Times New Roman"/>
          <w:color w:val="000000"/>
          <w:szCs w:val="24"/>
          <w:shd w:val="clear" w:color="auto" w:fill="FFFFFF"/>
        </w:rPr>
        <w:t>εμβαλωματικές</w:t>
      </w:r>
      <w:proofErr w:type="spellEnd"/>
      <w:r>
        <w:rPr>
          <w:rFonts w:eastAsia="Times New Roman"/>
          <w:color w:val="000000"/>
          <w:szCs w:val="24"/>
          <w:shd w:val="clear" w:color="auto" w:fill="FFFFFF"/>
        </w:rPr>
        <w:t xml:space="preserve"> πολιτικές επιλογές; Ποιος έφερε τώρα την κατάργηση του βασικότερου μέτρου στήριξης της </w:t>
      </w:r>
      <w:proofErr w:type="spellStart"/>
      <w:r>
        <w:rPr>
          <w:rFonts w:eastAsia="Times New Roman"/>
          <w:color w:val="000000"/>
          <w:szCs w:val="24"/>
          <w:shd w:val="clear" w:color="auto" w:fill="FFFFFF"/>
        </w:rPr>
        <w:t>νησιωτικότητας</w:t>
      </w:r>
      <w:proofErr w:type="spellEnd"/>
      <w:r>
        <w:rPr>
          <w:rFonts w:eastAsia="Times New Roman"/>
          <w:color w:val="000000"/>
          <w:szCs w:val="24"/>
          <w:shd w:val="clear" w:color="auto" w:fill="FFFFFF"/>
        </w:rPr>
        <w:t>, του νησιωτικού ΦΠΑ; Ποιος ευθύνεται για την αθρόα και ανεξέλεγκτη σώρευση μεταναστών και προσφύγων στα νησιά, για την οποία ακόμα δ</w:t>
      </w:r>
      <w:r>
        <w:rPr>
          <w:rFonts w:eastAsia="Times New Roman"/>
          <w:color w:val="000000"/>
          <w:szCs w:val="24"/>
          <w:shd w:val="clear" w:color="auto" w:fill="FFFFFF"/>
        </w:rPr>
        <w:t xml:space="preserve">εν έχετε ένα ολοκληρωμένο σχέδιο για να την αντιμετωπίσετε; Ποιος ευθύνεται τα τελευταία χρόνια για την απούσα αναπτυξιακή προοπτική, για τις υποδομές που λιμνάζουν; Όλα αυτά έχουν την υπογραφή σας, την υπογραφή ΣΥΡΙΖΑ – ΑΝΕΛ. </w:t>
      </w:r>
    </w:p>
    <w:p w14:paraId="3FCD8867" w14:textId="77777777" w:rsidR="00BC419A" w:rsidRDefault="0035347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Το </w:t>
      </w:r>
      <w:r>
        <w:rPr>
          <w:rFonts w:eastAsia="Times New Roman"/>
          <w:color w:val="000000"/>
          <w:szCs w:val="24"/>
          <w:shd w:val="clear" w:color="auto" w:fill="FFFFFF"/>
        </w:rPr>
        <w:t>μεταφορικό ισοδύναμο</w:t>
      </w:r>
      <w:r>
        <w:rPr>
          <w:rFonts w:eastAsia="Times New Roman"/>
          <w:color w:val="000000"/>
          <w:szCs w:val="24"/>
          <w:shd w:val="clear" w:color="auto" w:fill="FFFFFF"/>
        </w:rPr>
        <w:t>, έτσ</w:t>
      </w:r>
      <w:r>
        <w:rPr>
          <w:rFonts w:eastAsia="Times New Roman"/>
          <w:color w:val="000000"/>
          <w:szCs w:val="24"/>
          <w:shd w:val="clear" w:color="auto" w:fill="FFFFFF"/>
        </w:rPr>
        <w:t xml:space="preserve">ι όπως εσείς το φτιάχνετε, δυστυχώς αποτελεί μία </w:t>
      </w:r>
      <w:proofErr w:type="spellStart"/>
      <w:r>
        <w:rPr>
          <w:rFonts w:eastAsia="Times New Roman"/>
          <w:color w:val="000000"/>
          <w:szCs w:val="24"/>
          <w:shd w:val="clear" w:color="auto" w:fill="FFFFFF"/>
        </w:rPr>
        <w:t>εμβαλωματική</w:t>
      </w:r>
      <w:proofErr w:type="spellEnd"/>
      <w:r>
        <w:rPr>
          <w:rFonts w:eastAsia="Times New Roman"/>
          <w:color w:val="000000"/>
          <w:szCs w:val="24"/>
          <w:shd w:val="clear" w:color="auto" w:fill="FFFFFF"/>
        </w:rPr>
        <w:t xml:space="preserve"> πολιτική, ψίχουλα σε σχέση με τον ΦΠΑ χωρίς να υπάρχει σχέδιο χρηματοδότησης για τα επόμενα χρόνια, αλλά μόνον για τους επόμενους μήνες, χωρίς ουσιαστικό σχέδιο για την ανάπτυξη των νησιών.</w:t>
      </w:r>
    </w:p>
    <w:p w14:paraId="3FCD8868" w14:textId="77777777" w:rsidR="00BC419A" w:rsidRDefault="0035347C">
      <w:pPr>
        <w:spacing w:line="600" w:lineRule="auto"/>
        <w:contextualSpacing/>
        <w:jc w:val="both"/>
        <w:rPr>
          <w:rFonts w:eastAsia="Times New Roman" w:cs="Times New Roman"/>
          <w:szCs w:val="24"/>
        </w:rPr>
      </w:pPr>
      <w:r>
        <w:rPr>
          <w:rFonts w:eastAsia="Times New Roman" w:cs="Times New Roman"/>
          <w:szCs w:val="24"/>
        </w:rPr>
        <w:t>Έχει</w:t>
      </w:r>
      <w:r>
        <w:rPr>
          <w:rFonts w:eastAsia="Times New Roman" w:cs="Times New Roman"/>
          <w:szCs w:val="24"/>
        </w:rPr>
        <w:t xml:space="preserve"> χαρακτήρα επιδότησης και μάλιστα, αποσπασματικής. Δεν αποτελεί μέρος μιας ολοκληρωμένης πρότασης στήριξης της </w:t>
      </w:r>
      <w:proofErr w:type="spellStart"/>
      <w:r>
        <w:rPr>
          <w:rFonts w:eastAsia="Times New Roman" w:cs="Times New Roman"/>
          <w:szCs w:val="24"/>
        </w:rPr>
        <w:t>νησιωτικότητας</w:t>
      </w:r>
      <w:proofErr w:type="spellEnd"/>
      <w:r>
        <w:rPr>
          <w:rFonts w:eastAsia="Times New Roman" w:cs="Times New Roman"/>
          <w:szCs w:val="24"/>
        </w:rPr>
        <w:t>.</w:t>
      </w:r>
    </w:p>
    <w:p w14:paraId="3FCD8869"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Επίσης, κύριε Υπουργέ, θεωρώ πάρα πολύ σημαντικό ότι ένα βασικό συγκριτικό πλεονέκτημα </w:t>
      </w:r>
      <w:r>
        <w:rPr>
          <w:rFonts w:eastAsia="Times New Roman" w:cs="Times New Roman"/>
          <w:szCs w:val="24"/>
        </w:rPr>
        <w:t xml:space="preserve">το οποίο </w:t>
      </w:r>
      <w:r>
        <w:rPr>
          <w:rFonts w:eastAsia="Times New Roman" w:cs="Times New Roman"/>
          <w:szCs w:val="24"/>
        </w:rPr>
        <w:t xml:space="preserve">έχουν τα νησιά μας, που είναι το </w:t>
      </w:r>
      <w:r>
        <w:rPr>
          <w:rFonts w:eastAsia="Times New Roman" w:cs="Times New Roman"/>
          <w:szCs w:val="24"/>
        </w:rPr>
        <w:t>τουριστικό προϊόν, δεν στηρίζεται καθόλου από το μέτρο το οποίο προτείνετε. Αντιθέτως</w:t>
      </w:r>
      <w:r w:rsidRPr="005B4B3B">
        <w:rPr>
          <w:rFonts w:eastAsia="Times New Roman" w:cs="Times New Roman"/>
          <w:szCs w:val="24"/>
        </w:rPr>
        <w:t>,</w:t>
      </w:r>
      <w:r>
        <w:rPr>
          <w:rFonts w:eastAsia="Times New Roman" w:cs="Times New Roman"/>
          <w:szCs w:val="24"/>
        </w:rPr>
        <w:t xml:space="preserve"> και οι τιμές στα ξενοδοχεία και το πακέτο της εστίασης πάει εφτά μονάδες ΦΠΑ πάνω. Γινόμαστε μη ανταγωνιστικοί σε σχέση με όμορες χώρες, όπως, παραδείγματος </w:t>
      </w:r>
      <w:r>
        <w:rPr>
          <w:rFonts w:eastAsia="Times New Roman" w:cs="Times New Roman"/>
          <w:szCs w:val="24"/>
        </w:rPr>
        <w:t>χάριν</w:t>
      </w:r>
      <w:r>
        <w:rPr>
          <w:rFonts w:eastAsia="Times New Roman" w:cs="Times New Roman"/>
          <w:szCs w:val="24"/>
        </w:rPr>
        <w:t>, για τ</w:t>
      </w:r>
      <w:r>
        <w:rPr>
          <w:rFonts w:eastAsia="Times New Roman" w:cs="Times New Roman"/>
          <w:szCs w:val="24"/>
        </w:rPr>
        <w:t>α νησιά του Αιγαίου η Τουρκία.</w:t>
      </w:r>
    </w:p>
    <w:p w14:paraId="3FCD886A"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Παρουσιάσατε μια παρελκυστική εικόνα στην </w:t>
      </w:r>
      <w:r>
        <w:rPr>
          <w:rFonts w:eastAsia="Times New Roman" w:cs="Times New Roman"/>
          <w:szCs w:val="24"/>
        </w:rPr>
        <w:t>επιτροπή</w:t>
      </w:r>
      <w:r>
        <w:rPr>
          <w:rFonts w:eastAsia="Times New Roman" w:cs="Times New Roman"/>
          <w:szCs w:val="24"/>
        </w:rPr>
        <w:t xml:space="preserve">. Είπατε ότι μια τετραμελής οικογένεια στα Ψαρά θα λάβει 958 ευρώ από το </w:t>
      </w:r>
      <w:r>
        <w:rPr>
          <w:rFonts w:eastAsia="Times New Roman" w:cs="Times New Roman"/>
          <w:szCs w:val="24"/>
        </w:rPr>
        <w:t xml:space="preserve">μεταφορικό </w:t>
      </w:r>
      <w:r>
        <w:rPr>
          <w:rFonts w:eastAsia="Times New Roman" w:cs="Times New Roman"/>
          <w:szCs w:val="24"/>
        </w:rPr>
        <w:t>ισοδύναμο</w:t>
      </w:r>
      <w:r>
        <w:rPr>
          <w:rFonts w:eastAsia="Times New Roman" w:cs="Times New Roman"/>
          <w:szCs w:val="24"/>
        </w:rPr>
        <w:t xml:space="preserve">. Θα ξοδέψει πολύ περισσότερα, βέβαια, για τα ταξίδια αυτά. Όμως, για να κερδίσει </w:t>
      </w:r>
      <w:r>
        <w:rPr>
          <w:rFonts w:eastAsia="Times New Roman" w:cs="Times New Roman"/>
          <w:szCs w:val="24"/>
        </w:rPr>
        <w:t>κάποιος αυτό το ποσό, πρέπει να κάνει είκοσι επτά ταξίδια Πειραιά</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Ψαρρά μέσα σε ένα εξάμηνο.</w:t>
      </w:r>
    </w:p>
    <w:p w14:paraId="3FCD886B"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Κύριε Υπουργέ, Ψαρά</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Χίος είναι δωρεάν το εισιτήριο. Το ξέρετε. Το έκαναν οι παλιές κυβερνήσεις. Οι παλιές κυβερνήσεις που δεν στήριζαν τη </w:t>
      </w:r>
      <w:proofErr w:type="spellStart"/>
      <w:r>
        <w:rPr>
          <w:rFonts w:eastAsia="Times New Roman" w:cs="Times New Roman"/>
          <w:szCs w:val="24"/>
        </w:rPr>
        <w:t>νησιωτικότητα</w:t>
      </w:r>
      <w:proofErr w:type="spellEnd"/>
      <w:r>
        <w:rPr>
          <w:rFonts w:eastAsia="Times New Roman" w:cs="Times New Roman"/>
          <w:szCs w:val="24"/>
        </w:rPr>
        <w:t>, που εί</w:t>
      </w:r>
      <w:r>
        <w:rPr>
          <w:rFonts w:eastAsia="Times New Roman" w:cs="Times New Roman"/>
          <w:szCs w:val="24"/>
        </w:rPr>
        <w:t>χαν το νησιωτικό ΦΠΑ, είχαν δωρεάν το εισιτήριο για τους μόνιμους κατοίκους να πάνε από τα Ψαρά στη Χίο.</w:t>
      </w:r>
      <w:r w:rsidRPr="001A0C24">
        <w:rPr>
          <w:rFonts w:eastAsia="Times New Roman" w:cs="Times New Roman"/>
          <w:szCs w:val="24"/>
        </w:rPr>
        <w:t xml:space="preserve"> </w:t>
      </w:r>
      <w:r>
        <w:rPr>
          <w:rFonts w:eastAsia="Times New Roman" w:cs="Times New Roman"/>
          <w:szCs w:val="24"/>
        </w:rPr>
        <w:t>Αν θέλουν να πάνε είκοσι τέσσερα ταξίδια στον Πειραιά, καλοδεχούμενοι!</w:t>
      </w:r>
    </w:p>
    <w:p w14:paraId="3FCD886C"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b/>
          <w:szCs w:val="24"/>
        </w:rPr>
        <w:lastRenderedPageBreak/>
        <w:t>ΝΕΚΤΑΡΙΟΣ ΣΑΝΤΟΡΙΝΙΟΣ</w:t>
      </w:r>
      <w:r w:rsidRPr="00EC7453">
        <w:rPr>
          <w:rFonts w:eastAsia="Times New Roman" w:cs="Times New Roman"/>
          <w:b/>
          <w:szCs w:val="24"/>
        </w:rPr>
        <w:t xml:space="preserve"> (Υ</w:t>
      </w:r>
      <w:r>
        <w:rPr>
          <w:rFonts w:eastAsia="Times New Roman" w:cs="Times New Roman"/>
          <w:b/>
          <w:szCs w:val="24"/>
        </w:rPr>
        <w:t>φυ</w:t>
      </w:r>
      <w:r w:rsidRPr="00EC7453">
        <w:rPr>
          <w:rFonts w:eastAsia="Times New Roman" w:cs="Times New Roman"/>
          <w:b/>
          <w:szCs w:val="24"/>
        </w:rPr>
        <w:t xml:space="preserve">πουργός </w:t>
      </w:r>
      <w:r>
        <w:rPr>
          <w:rFonts w:eastAsia="Times New Roman" w:cs="Times New Roman"/>
          <w:b/>
          <w:szCs w:val="24"/>
        </w:rPr>
        <w:t>Ναυτιλίας</w:t>
      </w:r>
      <w:r w:rsidRPr="00EC7453">
        <w:rPr>
          <w:rFonts w:eastAsia="Times New Roman" w:cs="Times New Roman"/>
          <w:b/>
          <w:szCs w:val="24"/>
        </w:rPr>
        <w:t xml:space="preserve"> και </w:t>
      </w:r>
      <w:r>
        <w:rPr>
          <w:rFonts w:eastAsia="Times New Roman" w:cs="Times New Roman"/>
          <w:b/>
          <w:szCs w:val="24"/>
        </w:rPr>
        <w:t>Νησιωτικής Πολιτικής</w:t>
      </w:r>
      <w:r w:rsidRPr="00EC7453">
        <w:rPr>
          <w:rFonts w:eastAsia="Times New Roman" w:cs="Times New Roman"/>
          <w:b/>
          <w:szCs w:val="24"/>
        </w:rPr>
        <w:t>):</w:t>
      </w:r>
      <w:r w:rsidRPr="00EC7453">
        <w:rPr>
          <w:rFonts w:eastAsia="Times New Roman" w:cs="Times New Roman"/>
          <w:szCs w:val="24"/>
        </w:rPr>
        <w:t xml:space="preserve"> </w:t>
      </w:r>
      <w:r>
        <w:rPr>
          <w:rFonts w:eastAsia="Times New Roman" w:cs="Times New Roman"/>
          <w:szCs w:val="24"/>
        </w:rPr>
        <w:t>Οι παλιές</w:t>
      </w:r>
      <w:r>
        <w:rPr>
          <w:rFonts w:eastAsia="Times New Roman" w:cs="Times New Roman"/>
          <w:szCs w:val="24"/>
        </w:rPr>
        <w:t xml:space="preserve"> κυβερνήσεις δεν έκαναν Πειραιά</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Ψαρά.</w:t>
      </w:r>
    </w:p>
    <w:p w14:paraId="3FCD886D"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b/>
          <w:szCs w:val="24"/>
        </w:rPr>
        <w:t>ΝΟΤΗΣ ΜΗΤΑΡΑΚΗΣ:</w:t>
      </w:r>
      <w:r>
        <w:rPr>
          <w:rFonts w:eastAsia="Times New Roman" w:cs="Times New Roman"/>
          <w:szCs w:val="24"/>
        </w:rPr>
        <w:t xml:space="preserve"> Βέβαια, η κατάργηση του νησιωτικού ΦΠΑ, κύριε Υπουργέ, είναι συγκεκριμένο μέτρο. Για κάθε 100 ευρώ που ξοδεύει ένας κάτοικος των Ψαρών, της Χίου, των Οινουσσών, των Δωδεκανήσων θα ξοδεύει 7 ευρώ παρα</w:t>
      </w:r>
      <w:r>
        <w:rPr>
          <w:rFonts w:eastAsia="Times New Roman" w:cs="Times New Roman"/>
          <w:szCs w:val="24"/>
        </w:rPr>
        <w:t>πάνω. Φέρνετε μια έκρηξη πληθωρισμού, ακριβαίνετε τη ζωή των ακριτών μας και δεν έχετε κανένα σχέδιο για να στηρίξετε αυτά τα νησιά. Φυσικά και δεν στηρίζουμε αυτό το νομοσχέδιο.</w:t>
      </w:r>
    </w:p>
    <w:p w14:paraId="3FCD886E"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3FCD886F" w14:textId="77777777" w:rsidR="00BC419A" w:rsidRDefault="0035347C">
      <w:pPr>
        <w:spacing w:line="600" w:lineRule="auto"/>
        <w:ind w:firstLine="709"/>
        <w:contextualSpacing/>
        <w:jc w:val="center"/>
        <w:rPr>
          <w:rFonts w:eastAsia="Times New Roman" w:cs="Times New Roman"/>
          <w:szCs w:val="24"/>
        </w:rPr>
      </w:pPr>
      <w:r w:rsidRPr="00DD23C4">
        <w:rPr>
          <w:rFonts w:eastAsia="Times New Roman" w:cs="Times New Roman"/>
          <w:szCs w:val="24"/>
        </w:rPr>
        <w:t>(Χειροκροτήματα από την πτέρυγα της Νέας Δημοκρατίας)</w:t>
      </w:r>
    </w:p>
    <w:p w14:paraId="3FCD8870" w14:textId="77777777" w:rsidR="00BC419A" w:rsidRDefault="0035347C">
      <w:pPr>
        <w:spacing w:line="600" w:lineRule="auto"/>
        <w:ind w:firstLine="720"/>
        <w:contextualSpacing/>
        <w:jc w:val="both"/>
        <w:rPr>
          <w:rFonts w:eastAsia="Times New Roman" w:cs="Times New Roman"/>
          <w:szCs w:val="24"/>
        </w:rPr>
      </w:pPr>
      <w:r w:rsidRPr="00CB5CA0">
        <w:rPr>
          <w:rFonts w:eastAsia="Times New Roman" w:cs="Times New Roman"/>
          <w:b/>
          <w:szCs w:val="24"/>
        </w:rPr>
        <w:t>ΠΡΟΕΔΡΕΥ</w:t>
      </w:r>
      <w:r w:rsidRPr="00CB5CA0">
        <w:rPr>
          <w:rFonts w:eastAsia="Times New Roman" w:cs="Times New Roman"/>
          <w:b/>
          <w:szCs w:val="24"/>
        </w:rPr>
        <w:t>ΩΝ (Γεώργιος Βαρεμένος):</w:t>
      </w:r>
      <w:r w:rsidRPr="00CB5CA0">
        <w:rPr>
          <w:rFonts w:eastAsia="Times New Roman" w:cs="Times New Roman"/>
          <w:szCs w:val="24"/>
        </w:rPr>
        <w:t xml:space="preserve"> </w:t>
      </w:r>
      <w:r>
        <w:rPr>
          <w:rFonts w:eastAsia="Times New Roman" w:cs="Times New Roman"/>
          <w:szCs w:val="24"/>
        </w:rPr>
        <w:t>Και εμείς ευχαριστούμε.</w:t>
      </w:r>
    </w:p>
    <w:p w14:paraId="3FCD8871"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Έχω την τιμή να ανακοινώσω στο Σώμα ότι ο Υπουργός Δικαιοσύνης, Διαφάνειας και Ανθρωπίνων Δικαιωμάτων διαβίβασε στη Βουλή, σύμφωνα με το άρθρο 86 του Συντάγματος και </w:t>
      </w:r>
      <w:r>
        <w:rPr>
          <w:rFonts w:eastAsia="Times New Roman" w:cs="Times New Roman"/>
          <w:szCs w:val="24"/>
        </w:rPr>
        <w:lastRenderedPageBreak/>
        <w:t xml:space="preserve">τον </w:t>
      </w:r>
      <w:r>
        <w:rPr>
          <w:rFonts w:eastAsia="Times New Roman" w:cs="Times New Roman"/>
          <w:szCs w:val="24"/>
        </w:rPr>
        <w:t>ν.</w:t>
      </w:r>
      <w:r>
        <w:rPr>
          <w:rFonts w:eastAsia="Times New Roman" w:cs="Times New Roman"/>
          <w:szCs w:val="24"/>
        </w:rPr>
        <w:t xml:space="preserve">3126/2003 «Ποινική Ευθύνη των </w:t>
      </w:r>
      <w:r>
        <w:rPr>
          <w:rFonts w:eastAsia="Times New Roman" w:cs="Times New Roman"/>
          <w:szCs w:val="24"/>
        </w:rPr>
        <w:t>Υπουργών», όπως ισχύει, στις 27-6-2018: Ποινική δικογραφία που αφορά στον τέως Υπουργό Υγείας κ. Μάκη Βορίδη.</w:t>
      </w:r>
    </w:p>
    <w:p w14:paraId="3FCD8872"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Βασίλειος </w:t>
      </w:r>
      <w:proofErr w:type="spellStart"/>
      <w:r>
        <w:rPr>
          <w:rFonts w:eastAsia="Times New Roman" w:cs="Times New Roman"/>
          <w:szCs w:val="24"/>
        </w:rPr>
        <w:t>Κεγκέρογλου</w:t>
      </w:r>
      <w:proofErr w:type="spellEnd"/>
      <w:r>
        <w:rPr>
          <w:rFonts w:eastAsia="Times New Roman" w:cs="Times New Roman"/>
          <w:szCs w:val="24"/>
        </w:rPr>
        <w:t>.</w:t>
      </w:r>
    </w:p>
    <w:p w14:paraId="3FCD8873"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Κυρίες και κύριοι συνάδελφοι, σήμερα μεταξύ των άλλων μάθαμε και γιατί καταργείτα</w:t>
      </w:r>
      <w:r>
        <w:rPr>
          <w:rFonts w:eastAsia="Times New Roman" w:cs="Times New Roman"/>
          <w:szCs w:val="24"/>
        </w:rPr>
        <w:t xml:space="preserve">ι η βασική πολιτική για τη στήριξη των νησιών. Μας είπε ο κ. </w:t>
      </w:r>
      <w:proofErr w:type="spellStart"/>
      <w:r>
        <w:rPr>
          <w:rFonts w:eastAsia="Times New Roman" w:cs="Times New Roman"/>
          <w:szCs w:val="24"/>
        </w:rPr>
        <w:t>Ηγουμενίδης</w:t>
      </w:r>
      <w:proofErr w:type="spellEnd"/>
      <w:r>
        <w:rPr>
          <w:rFonts w:eastAsia="Times New Roman" w:cs="Times New Roman"/>
          <w:szCs w:val="24"/>
        </w:rPr>
        <w:t xml:space="preserve"> ότι χρειάζεται μια ευρωπαϊκή νησιωτική πολιτική. Άρα, σύμφωνα με τη λογική του, η κατάργηση του μειωμένου κόστους λόγω του ΦΠΑ στα νησιά είναι μια συνειδητή επιλογή, η οποία θα οδηγήσ</w:t>
      </w:r>
      <w:r>
        <w:rPr>
          <w:rFonts w:eastAsia="Times New Roman" w:cs="Times New Roman"/>
          <w:szCs w:val="24"/>
        </w:rPr>
        <w:t>ει στο μέλλον στην αναζήτηση ευρωπαϊκών πολιτικών.</w:t>
      </w:r>
    </w:p>
    <w:p w14:paraId="3FCD8874"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ο Επίτροπος Οικονομικών της Ευρωπαϊκής Επιτροπής κ. </w:t>
      </w:r>
      <w:proofErr w:type="spellStart"/>
      <w:r>
        <w:rPr>
          <w:rFonts w:eastAsia="Times New Roman" w:cs="Times New Roman"/>
          <w:szCs w:val="24"/>
        </w:rPr>
        <w:t>Μοσκοβισί</w:t>
      </w:r>
      <w:proofErr w:type="spellEnd"/>
      <w:r>
        <w:rPr>
          <w:rFonts w:eastAsia="Times New Roman" w:cs="Times New Roman"/>
          <w:szCs w:val="24"/>
        </w:rPr>
        <w:t xml:space="preserve">, απαντώντας σε ερώτηση του Ευρωβουλευτή μας </w:t>
      </w:r>
      <w:r>
        <w:rPr>
          <w:rFonts w:eastAsia="Times New Roman" w:cs="Times New Roman"/>
          <w:szCs w:val="24"/>
        </w:rPr>
        <w:t>κ</w:t>
      </w:r>
      <w:r>
        <w:rPr>
          <w:rFonts w:eastAsia="Times New Roman" w:cs="Times New Roman"/>
          <w:szCs w:val="24"/>
        </w:rPr>
        <w:t xml:space="preserve">. </w:t>
      </w:r>
      <w:r>
        <w:rPr>
          <w:rFonts w:eastAsia="Times New Roman" w:cs="Times New Roman"/>
          <w:szCs w:val="24"/>
        </w:rPr>
        <w:t xml:space="preserve">Νίκου Ανδρουλάκη, είπε ότι η επιλογή της κατάργησης του μειωμένου </w:t>
      </w:r>
      <w:r>
        <w:rPr>
          <w:rFonts w:eastAsia="Times New Roman" w:cs="Times New Roman"/>
          <w:szCs w:val="24"/>
        </w:rPr>
        <w:t>συντελεστή ΦΠΑ στα νησιά είναι επιλογή της Κυβέρνησης ΣΥΡΙΖΑ.</w:t>
      </w:r>
    </w:p>
    <w:p w14:paraId="3FCD8875"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Δεν μπορείτε να έρχεστε εδώ οι οποιοιδήποτε συνάδελφοι -είτε είναι στην Κυβέρνηση είτε αλλού- και να λέτε για δεσμεύσεις από τρίτο μνημόνιο, δεύτερο ή οτιδήποτε άλλο. Είναι αποκλειστικά επιλογή </w:t>
      </w:r>
      <w:r>
        <w:rPr>
          <w:rFonts w:eastAsia="Times New Roman" w:cs="Times New Roman"/>
          <w:szCs w:val="24"/>
        </w:rPr>
        <w:t>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w:t>
      </w:r>
    </w:p>
    <w:p w14:paraId="3FCD8876"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Έχουμε καταθέσει εδώ και καιρό μια πρόταση νόμου για τη διατήρηση του μειωμένου συντελεστή ΦΠΑ στα πέντε εναπομείναντα νησιά με τρόπο ώστε να διατηρηθεί αυτή η πολιτική, αυτή η ιδέα, αυτό που έχει στηρίξει από το 1986 και μετά ανελλιπώς τα ν</w:t>
      </w:r>
      <w:r>
        <w:rPr>
          <w:rFonts w:eastAsia="Times New Roman" w:cs="Times New Roman"/>
          <w:szCs w:val="24"/>
        </w:rPr>
        <w:t xml:space="preserve">ησιά, να συζητήσουμε τους τρόπους με τους οποίους θα μπορέσουμε να επαναφέρουμε αυτή τη ρύθμιση συνολικά ως αντιστάθμισμα για τα ιδιαίτερα προβλήματα που αντιμετωπίζουν οι κάτοικοι των νησιών ακριβώς λόγω της </w:t>
      </w:r>
      <w:proofErr w:type="spellStart"/>
      <w:r>
        <w:rPr>
          <w:rFonts w:eastAsia="Times New Roman" w:cs="Times New Roman"/>
          <w:szCs w:val="24"/>
        </w:rPr>
        <w:t>νησιωτικότητας</w:t>
      </w:r>
      <w:proofErr w:type="spellEnd"/>
      <w:r>
        <w:rPr>
          <w:rFonts w:eastAsia="Times New Roman" w:cs="Times New Roman"/>
          <w:szCs w:val="24"/>
        </w:rPr>
        <w:t>.</w:t>
      </w:r>
    </w:p>
    <w:p w14:paraId="3FCD8877"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Εγώ θέλω να ξεκαθαρίσω, για να </w:t>
      </w:r>
      <w:r>
        <w:rPr>
          <w:rFonts w:eastAsia="Times New Roman" w:cs="Times New Roman"/>
          <w:szCs w:val="24"/>
        </w:rPr>
        <w:t xml:space="preserve">μη γίνονται οι συμπολίτες μας-κάτοικοι της ηπειρωτικής χώρας εύκολα θύματα του λαϊκισμού, ότι η </w:t>
      </w:r>
      <w:proofErr w:type="spellStart"/>
      <w:r>
        <w:rPr>
          <w:rFonts w:eastAsia="Times New Roman" w:cs="Times New Roman"/>
          <w:szCs w:val="24"/>
        </w:rPr>
        <w:t>νησιωτικότητα</w:t>
      </w:r>
      <w:proofErr w:type="spellEnd"/>
      <w:r>
        <w:rPr>
          <w:rFonts w:eastAsia="Times New Roman" w:cs="Times New Roman"/>
          <w:szCs w:val="24"/>
        </w:rPr>
        <w:t xml:space="preserve"> είναι ένα σοβαρό ζήτημα. Οι επιπτώσεις από την απομόνωση, από την ασυνέχεια της επικοινωνίας είναι πάρα πολύ σοβαρές.</w:t>
      </w:r>
    </w:p>
    <w:p w14:paraId="3FCD8878"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lastRenderedPageBreak/>
        <w:t>Οι επιπτώσεις επιβαρύνουν τη</w:t>
      </w:r>
      <w:r>
        <w:rPr>
          <w:rFonts w:eastAsia="Times New Roman" w:cs="Times New Roman"/>
          <w:szCs w:val="24"/>
        </w:rPr>
        <w:t xml:space="preserve"> ζωή του καθενός και συνολικά όλων των ανθρώπων που ζουν στα νησιά. Νησιά δεν είναι μόνο οι φανταχτερές φωτογραφίες και οι εικόνες των διαφημίσεων των καλοκαιρινών διακοπών. Νησιά είναι και οι δύσκολες συνθήκες που ζουν οι άνθρωποι κατά τη διάρκεια του χει</w:t>
      </w:r>
      <w:r>
        <w:rPr>
          <w:rFonts w:eastAsia="Times New Roman" w:cs="Times New Roman"/>
          <w:szCs w:val="24"/>
        </w:rPr>
        <w:t>μώνα και όχι μόνο. Είναι και οι δύσκολες συνθήκες κάτω από τις οποίες επιχειρούν μικρές και μεσαίες επιχειρήσεις.</w:t>
      </w:r>
    </w:p>
    <w:p w14:paraId="3FCD8879"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Με αυτήν την έννοια, λοιπόν, είναι υποχρέωση της χώρας –και γι’ αυτό έχει συμπεριληφθεί στο άρθρο 101 του Συντάγματος- η μέριμνα για αντιστάθμ</w:t>
      </w:r>
      <w:r>
        <w:rPr>
          <w:rFonts w:eastAsia="Times New Roman" w:cs="Times New Roman"/>
          <w:szCs w:val="24"/>
        </w:rPr>
        <w:t>ισμα αυτών των αρνητικών συνεπειών. Εδώ, όμως, αντί να υπάρξει περαιτέρω μέριμνα, υπήρξε το πετσόκομμα της πολιτικής που είχε εφαρμοστεί στα νησιά με τον μειωμένο συντελεστή ΦΠΑ</w:t>
      </w:r>
      <w:r>
        <w:rPr>
          <w:rFonts w:eastAsia="Times New Roman" w:cs="Times New Roman"/>
          <w:szCs w:val="24"/>
        </w:rPr>
        <w:t>,</w:t>
      </w:r>
      <w:r>
        <w:rPr>
          <w:rFonts w:eastAsia="Times New Roman" w:cs="Times New Roman"/>
          <w:szCs w:val="24"/>
        </w:rPr>
        <w:t xml:space="preserve"> όχι μόνο βεβαίως για οικονομικούς, αναπτυξιακούς και κοινωνικούς λόγους, αλλά</w:t>
      </w:r>
      <w:r>
        <w:rPr>
          <w:rFonts w:eastAsia="Times New Roman" w:cs="Times New Roman"/>
          <w:szCs w:val="24"/>
        </w:rPr>
        <w:t xml:space="preserve"> και για εθνικούς λόγους. </w:t>
      </w:r>
    </w:p>
    <w:p w14:paraId="3FCD887A"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Επαναλαμβάνω ότι έχουμε καταθέσει μια πρόταση. Ζητούμε να έρθει άμεσα στη Βουλή και μας λένε ότι τα συναρμόδια Υπουργεία αρνούνται να έρθουν να συζητήσουν. Αυτή είναι η εξήγηση που μας δίνουν οι </w:t>
      </w:r>
      <w:r>
        <w:rPr>
          <w:rFonts w:eastAsia="Times New Roman" w:cs="Times New Roman"/>
          <w:szCs w:val="24"/>
        </w:rPr>
        <w:t xml:space="preserve">υπηρεσίες </w:t>
      </w:r>
      <w:r>
        <w:rPr>
          <w:rFonts w:eastAsia="Times New Roman" w:cs="Times New Roman"/>
          <w:szCs w:val="24"/>
        </w:rPr>
        <w:t>της Βουλής και το ίδιο τ</w:t>
      </w:r>
      <w:r>
        <w:rPr>
          <w:rFonts w:eastAsia="Times New Roman" w:cs="Times New Roman"/>
          <w:szCs w:val="24"/>
        </w:rPr>
        <w:t xml:space="preserve">ο </w:t>
      </w:r>
      <w:r>
        <w:rPr>
          <w:rFonts w:eastAsia="Times New Roman" w:cs="Times New Roman"/>
          <w:szCs w:val="24"/>
        </w:rPr>
        <w:lastRenderedPageBreak/>
        <w:t xml:space="preserve">Προεδρείο, όταν ρωτάμε γιατί δεν έρχεται αυτή η πρόταση νόμου. Αρνούνται τα συναρμόδια Υπουργεία να έρθουν στη Βουλή να συζητήσουμε την πρόταση νόμου. Αυτή είναι η </w:t>
      </w:r>
      <w:r>
        <w:rPr>
          <w:rFonts w:eastAsia="Times New Roman" w:cs="Times New Roman"/>
          <w:szCs w:val="24"/>
        </w:rPr>
        <w:t>δημοκρατία</w:t>
      </w:r>
      <w:r>
        <w:rPr>
          <w:rFonts w:eastAsia="Times New Roman" w:cs="Times New Roman"/>
          <w:szCs w:val="24"/>
        </w:rPr>
        <w:t>. Ελάτε και απορρίψτε την! Όμως, ελάτε, κύριοι!</w:t>
      </w:r>
    </w:p>
    <w:p w14:paraId="3FCD887B"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Θα αναφερθώ τώρα στο νομοσχέδιο </w:t>
      </w:r>
      <w:r>
        <w:rPr>
          <w:rFonts w:eastAsia="Times New Roman" w:cs="Times New Roman"/>
          <w:szCs w:val="24"/>
        </w:rPr>
        <w:t xml:space="preserve">και στο </w:t>
      </w:r>
      <w:r>
        <w:rPr>
          <w:rFonts w:eastAsia="Times New Roman" w:cs="Times New Roman"/>
          <w:szCs w:val="24"/>
        </w:rPr>
        <w:t>μεταφορικό ισοδύναμο</w:t>
      </w:r>
      <w:r>
        <w:rPr>
          <w:rFonts w:eastAsia="Times New Roman" w:cs="Times New Roman"/>
          <w:szCs w:val="24"/>
        </w:rPr>
        <w:t xml:space="preserve">. Το </w:t>
      </w:r>
      <w:r>
        <w:rPr>
          <w:rFonts w:eastAsia="Times New Roman" w:cs="Times New Roman"/>
          <w:szCs w:val="24"/>
        </w:rPr>
        <w:t>μεταφορικό ισοδύναμο</w:t>
      </w:r>
      <w:r>
        <w:rPr>
          <w:rFonts w:eastAsia="Times New Roman" w:cs="Times New Roman"/>
          <w:szCs w:val="24"/>
        </w:rPr>
        <w:t>, όπως πολύ καλά ανέλυσε ο εισηγητής μας, είναι μια καλή ιδέα, μια ώριμη πρόταση, αλλά έρχεται με ένα κακό έως μέτριο νομοθέτημα. Η Κυβέρνηση διατείνεται ότι δεν έρχεται σε αντιστάθμισμα της κατάργησης τ</w:t>
      </w:r>
      <w:r>
        <w:rPr>
          <w:rFonts w:eastAsia="Times New Roman" w:cs="Times New Roman"/>
          <w:szCs w:val="24"/>
        </w:rPr>
        <w:t>ου ΦΠΑ και πράγματι πρέπει να το δούμε ανεξάρτητα από αυτό ως ένα πρόσθετο μέτρο που έχει να κάνει με τα νησιά. Δυστυχώς, όμως, το συνδυάζει. Το επείγον, δηλαδή το να συζητηθεί με τη διαδικασία του επείγοντος…</w:t>
      </w:r>
    </w:p>
    <w:p w14:paraId="3FCD887C"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 xml:space="preserve">το κουδούνι λήξεως του χρόνου </w:t>
      </w:r>
      <w:r>
        <w:rPr>
          <w:rFonts w:eastAsia="Times New Roman" w:cs="Times New Roman"/>
          <w:szCs w:val="24"/>
        </w:rPr>
        <w:t xml:space="preserve">ομιλίας </w:t>
      </w:r>
      <w:r>
        <w:rPr>
          <w:rFonts w:eastAsia="Times New Roman" w:cs="Times New Roman"/>
          <w:szCs w:val="24"/>
        </w:rPr>
        <w:t>του κυρίου Βουλευτή)</w:t>
      </w:r>
    </w:p>
    <w:p w14:paraId="3FCD887D"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Πέντε λεπτά την κάνατε την τοποθέτηση, κύριε Πρόεδρε; Έχει αποφασιστεί; </w:t>
      </w:r>
    </w:p>
    <w:p w14:paraId="3FCD887E" w14:textId="77777777" w:rsidR="00BC419A" w:rsidRDefault="0035347C">
      <w:pPr>
        <w:spacing w:line="600" w:lineRule="auto"/>
        <w:ind w:firstLine="720"/>
        <w:contextualSpacing/>
        <w:jc w:val="both"/>
        <w:rPr>
          <w:rFonts w:eastAsia="Times New Roman" w:cs="Times New Roman"/>
          <w:szCs w:val="24"/>
        </w:rPr>
      </w:pPr>
      <w:r w:rsidRPr="00345B7C">
        <w:rPr>
          <w:rFonts w:eastAsia="Times New Roman" w:cs="Times New Roman"/>
          <w:b/>
          <w:szCs w:val="24"/>
        </w:rPr>
        <w:t xml:space="preserve">ΠΡΟΕΔΡΕΥΩΝ (Γεώργιος Βαρεμένος): </w:t>
      </w:r>
      <w:r>
        <w:rPr>
          <w:rFonts w:eastAsia="Times New Roman" w:cs="Times New Roman"/>
          <w:szCs w:val="24"/>
        </w:rPr>
        <w:t xml:space="preserve">Για όλους, κύριε </w:t>
      </w:r>
      <w:proofErr w:type="spellStart"/>
      <w:r>
        <w:rPr>
          <w:rFonts w:eastAsia="Times New Roman" w:cs="Times New Roman"/>
          <w:szCs w:val="24"/>
        </w:rPr>
        <w:t>Κεγκέρογλου</w:t>
      </w:r>
      <w:proofErr w:type="spellEnd"/>
      <w:r>
        <w:rPr>
          <w:rFonts w:eastAsia="Times New Roman" w:cs="Times New Roman"/>
          <w:szCs w:val="24"/>
        </w:rPr>
        <w:t>, χωρίς κα</w:t>
      </w:r>
      <w:r>
        <w:rPr>
          <w:rFonts w:eastAsia="Times New Roman" w:cs="Times New Roman"/>
          <w:szCs w:val="24"/>
        </w:rPr>
        <w:t>μ</w:t>
      </w:r>
      <w:r>
        <w:rPr>
          <w:rFonts w:eastAsia="Times New Roman" w:cs="Times New Roman"/>
          <w:szCs w:val="24"/>
        </w:rPr>
        <w:t>μία εξαίρεση.</w:t>
      </w:r>
    </w:p>
    <w:p w14:paraId="3FCD887F"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ΒΑΣΙΛΕΙΟΣ ΚΕΓΚΕΡΟΓΛΟΥ: </w:t>
      </w:r>
      <w:r>
        <w:rPr>
          <w:rFonts w:eastAsia="Times New Roman" w:cs="Times New Roman"/>
          <w:szCs w:val="24"/>
        </w:rPr>
        <w:t xml:space="preserve">Δεν το είδα, αλλά τουλάχιστον οι πρώτοι ομιλητές από τα </w:t>
      </w:r>
      <w:r>
        <w:rPr>
          <w:rFonts w:eastAsia="Times New Roman" w:cs="Times New Roman"/>
          <w:szCs w:val="24"/>
        </w:rPr>
        <w:t xml:space="preserve">κόμματα </w:t>
      </w:r>
      <w:r>
        <w:rPr>
          <w:rFonts w:eastAsia="Times New Roman" w:cs="Times New Roman"/>
          <w:szCs w:val="24"/>
        </w:rPr>
        <w:t xml:space="preserve">έπρεπε να έχουν λίγο παραπάνω χρόνο. </w:t>
      </w:r>
    </w:p>
    <w:p w14:paraId="3FCD8880"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Πρέπει, πράγματι, να είναι ανεξάρτητο, αλλά δυστυχώς το συνδύασε. Είναι επείγον, λέει, γιατί καταργείται ο ΦΠΑ. Έτσι σιγοψιθυρίστηκε. </w:t>
      </w:r>
    </w:p>
    <w:p w14:paraId="3FCD8881"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Θεωρώ ότι πρέπει να</w:t>
      </w:r>
      <w:r>
        <w:rPr>
          <w:rFonts w:eastAsia="Times New Roman" w:cs="Times New Roman"/>
          <w:szCs w:val="24"/>
        </w:rPr>
        <w:t xml:space="preserve"> το αποκόψουμε και να το δούμε με ένα διαφορετικό μάτι. Βεβαίως, χρειαζόταν πιο ολοκληρωμένη δουλειά. Όμως, κι έτσι που έρχεται, ας πειραματιστεί το Υπουργείο να δει, να βγάλει συμπεράσματα με το πιλοτικό πρόγραμμα και να δούμε πώς θα εφαρμοστεί.</w:t>
      </w:r>
    </w:p>
    <w:p w14:paraId="3FCD8882"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(Στο σημε</w:t>
      </w:r>
      <w:r>
        <w:rPr>
          <w:rFonts w:eastAsia="Times New Roman" w:cs="Times New Roman"/>
          <w:szCs w:val="24"/>
        </w:rPr>
        <w:t xml:space="preserve">ίο αυτό την Προεδρική Έδρα καταλαμβάνει ο Δ΄ Αντιπρόεδρος της Βουλής κ. </w:t>
      </w:r>
      <w:r w:rsidRPr="00F61AE9">
        <w:rPr>
          <w:rFonts w:eastAsia="Times New Roman" w:cs="Times New Roman"/>
          <w:b/>
          <w:szCs w:val="24"/>
        </w:rPr>
        <w:t>ΝΙΚΗΤΑΣ ΚΑΚΛΑΜΑΝΗΣ</w:t>
      </w:r>
      <w:r w:rsidRPr="00BE0B4E">
        <w:rPr>
          <w:rFonts w:eastAsia="Times New Roman" w:cs="Times New Roman"/>
          <w:szCs w:val="24"/>
        </w:rPr>
        <w:t>)</w:t>
      </w:r>
    </w:p>
    <w:p w14:paraId="3FCD8883"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Όμως, έχω να κάνω κάποιες βασικές παρατηρήσεις. </w:t>
      </w:r>
    </w:p>
    <w:p w14:paraId="3FCD8884"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Κοιτάξτε, κύριοι, δημιουργείτε έναν νέο μηχανισμό στο Υπουργείο Ναυτιλίας, για να κάνει τη δουλειά που κάνει η ΗΔΙΚ</w:t>
      </w:r>
      <w:r>
        <w:rPr>
          <w:rFonts w:eastAsia="Times New Roman" w:cs="Times New Roman"/>
          <w:szCs w:val="24"/>
        </w:rPr>
        <w:t xml:space="preserve">Α με το ΚΕΑ –και άλλα προγράμματα- που μπορεί να σας το έκανε χωρίς κόστος και χωρίς καν να δημιουργηθεί άλλο πρόγραμμα. Η ΗΔΙΚΑ έχει την τεχνογνωσία αυτή τη στιγμή για να κάνει όλο </w:t>
      </w:r>
      <w:r>
        <w:rPr>
          <w:rFonts w:eastAsia="Times New Roman" w:cs="Times New Roman"/>
          <w:szCs w:val="24"/>
        </w:rPr>
        <w:lastRenderedPageBreak/>
        <w:t xml:space="preserve">αυτό το πρόγραμμα. Ποιος ο λόγος να δημιουργείτε νέο μηχανισμό; </w:t>
      </w:r>
    </w:p>
    <w:p w14:paraId="3FCD8885"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Δεύτερον,</w:t>
      </w:r>
      <w:r>
        <w:rPr>
          <w:rFonts w:eastAsia="Times New Roman" w:cs="Times New Roman"/>
          <w:szCs w:val="24"/>
        </w:rPr>
        <w:t xml:space="preserve"> επειδή διαχωρίζετε οικονομικά τους κατοίκους των νησιών και λέτε ότι δεν θα έχουν όλοι οι κάτοικοι την ωφέλεια από τον ΦΠΑ, αλλά μόνο οι οικονομικά ασθενείς, θα ήθελα να σας ρωτήσω κάτι. Αυτή τη στιγμή το Υπουργείο Εργασίας γνωρίζει τα νησιά και έχει κατα</w:t>
      </w:r>
      <w:r>
        <w:rPr>
          <w:rFonts w:eastAsia="Times New Roman" w:cs="Times New Roman"/>
          <w:szCs w:val="24"/>
        </w:rPr>
        <w:t xml:space="preserve">γεγραμμένους όλους τους ανθρώπους που παίρνουν </w:t>
      </w:r>
      <w:r>
        <w:rPr>
          <w:rFonts w:eastAsia="Times New Roman" w:cs="Times New Roman"/>
          <w:szCs w:val="24"/>
        </w:rPr>
        <w:t>κοινωνικό επίδομα</w:t>
      </w:r>
      <w:r>
        <w:rPr>
          <w:rFonts w:eastAsia="Times New Roman" w:cs="Times New Roman"/>
          <w:szCs w:val="24"/>
        </w:rPr>
        <w:t xml:space="preserve"> </w:t>
      </w:r>
      <w:r>
        <w:rPr>
          <w:rFonts w:eastAsia="Times New Roman" w:cs="Times New Roman"/>
          <w:szCs w:val="24"/>
        </w:rPr>
        <w:t xml:space="preserve">αλληλεγγύης </w:t>
      </w:r>
      <w:r>
        <w:rPr>
          <w:rFonts w:eastAsia="Times New Roman" w:cs="Times New Roman"/>
          <w:szCs w:val="24"/>
        </w:rPr>
        <w:t xml:space="preserve">με βάση εισοδηματικά κριτήρια. Από πού κι ως πού στον αδύναμο άνθρωπο που παίρνει </w:t>
      </w:r>
      <w:r>
        <w:rPr>
          <w:rFonts w:eastAsia="Times New Roman" w:cs="Times New Roman"/>
          <w:szCs w:val="24"/>
        </w:rPr>
        <w:t>κοινωνικό επίδομα αλληλεγγύης</w:t>
      </w:r>
      <w:r>
        <w:rPr>
          <w:rFonts w:eastAsia="Times New Roman" w:cs="Times New Roman"/>
          <w:szCs w:val="24"/>
        </w:rPr>
        <w:t>, του λέτε «Πήγαινε να πληρώσεις τα εισιτήρια και μετά έλα να πάρεις</w:t>
      </w:r>
      <w:r>
        <w:rPr>
          <w:rFonts w:eastAsia="Times New Roman" w:cs="Times New Roman"/>
          <w:szCs w:val="24"/>
        </w:rPr>
        <w:t xml:space="preserve"> την έκπτωση»; </w:t>
      </w:r>
    </w:p>
    <w:p w14:paraId="3FCD8886"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Όχι, κύριοι! Από τη στιγμή που είναι δικαιούχος του ΚΕΑ, θα πρέπει να είναι δικαιούχος και της έκπτωσης και να πάτε να τα βρείτε εσείς με τις εταιρείες. Αυτό που κάνετε είναι απαράδεκτο. Είναι αντίθετο με τη φιλοσοφία της στήριξης των αδύνα</w:t>
      </w:r>
      <w:r>
        <w:rPr>
          <w:rFonts w:eastAsia="Times New Roman" w:cs="Times New Roman"/>
          <w:szCs w:val="24"/>
        </w:rPr>
        <w:t xml:space="preserve">μων ανθρώπων, όπως την έχουμε θεσμοθετήσει από το 2012 με το </w:t>
      </w:r>
      <w:r>
        <w:rPr>
          <w:rFonts w:eastAsia="Times New Roman" w:cs="Times New Roman"/>
          <w:szCs w:val="24"/>
        </w:rPr>
        <w:t>εγγυημένο κοινωνικό εισόδημα</w:t>
      </w:r>
      <w:r>
        <w:rPr>
          <w:rFonts w:eastAsia="Times New Roman" w:cs="Times New Roman"/>
          <w:szCs w:val="24"/>
        </w:rPr>
        <w:t>. Είναι υπηρεσίες που παρέχο</w:t>
      </w:r>
      <w:r>
        <w:rPr>
          <w:rFonts w:eastAsia="Times New Roman" w:cs="Times New Roman"/>
          <w:szCs w:val="24"/>
        </w:rPr>
        <w:lastRenderedPageBreak/>
        <w:t xml:space="preserve">νται στους δικαιούχους του </w:t>
      </w:r>
      <w:r>
        <w:rPr>
          <w:rFonts w:eastAsia="Times New Roman" w:cs="Times New Roman"/>
          <w:szCs w:val="24"/>
        </w:rPr>
        <w:t>εγγυημένου κοινωνικού εισοδήματος</w:t>
      </w:r>
      <w:r>
        <w:rPr>
          <w:rFonts w:eastAsia="Times New Roman" w:cs="Times New Roman"/>
          <w:szCs w:val="24"/>
        </w:rPr>
        <w:t>. Δεν νομίζω ότι πράττετε σωστά. Δημιουργείτε μια νέα γραφειοκρατία, χωρίς λόγο</w:t>
      </w:r>
      <w:r>
        <w:rPr>
          <w:rFonts w:eastAsia="Times New Roman" w:cs="Times New Roman"/>
          <w:szCs w:val="24"/>
        </w:rPr>
        <w:t xml:space="preserve">. </w:t>
      </w:r>
    </w:p>
    <w:p w14:paraId="3FCD8887" w14:textId="77777777" w:rsidR="00BC419A" w:rsidRDefault="0035347C">
      <w:pPr>
        <w:tabs>
          <w:tab w:val="left" w:pos="3873"/>
        </w:tabs>
        <w:spacing w:line="600" w:lineRule="auto"/>
        <w:contextualSpacing/>
        <w:jc w:val="both"/>
        <w:rPr>
          <w:rFonts w:eastAsia="Times New Roman" w:cs="Times New Roman"/>
          <w:szCs w:val="24"/>
        </w:rPr>
      </w:pPr>
      <w:r>
        <w:rPr>
          <w:rFonts w:eastAsia="Times New Roman" w:cs="Times New Roman"/>
          <w:szCs w:val="24"/>
        </w:rPr>
        <w:t>Μπορείτε και σήμερα να τροποποιήσετε ότι οι δικαιούχοι του ΚΕΑ έχουν άμεσα την έκπτωση από τις μεταφορικές εταιρείες.</w:t>
      </w:r>
    </w:p>
    <w:p w14:paraId="3FCD8888" w14:textId="77777777" w:rsidR="00BC419A" w:rsidRDefault="0035347C">
      <w:pPr>
        <w:tabs>
          <w:tab w:val="left" w:pos="3873"/>
        </w:tabs>
        <w:spacing w:line="600" w:lineRule="auto"/>
        <w:ind w:firstLine="720"/>
        <w:contextualSpacing/>
        <w:jc w:val="both"/>
        <w:rPr>
          <w:rFonts w:eastAsia="Times New Roman" w:cs="Times New Roman"/>
          <w:szCs w:val="24"/>
        </w:rPr>
      </w:pPr>
      <w:r w:rsidRPr="0069256D">
        <w:rPr>
          <w:rFonts w:eastAsia="Times New Roman" w:cs="Times New Roman"/>
          <w:b/>
          <w:szCs w:val="24"/>
        </w:rPr>
        <w:t>ΠΡΟΕΔΡΕΥΩΝ (Νικήτας Κακλαμάνης):</w:t>
      </w:r>
      <w:r>
        <w:rPr>
          <w:rFonts w:eastAsia="Times New Roman" w:cs="Times New Roman"/>
          <w:szCs w:val="24"/>
        </w:rPr>
        <w:t xml:space="preserve"> Κλείστε, κύριε </w:t>
      </w:r>
      <w:proofErr w:type="spellStart"/>
      <w:r>
        <w:rPr>
          <w:rFonts w:eastAsia="Times New Roman" w:cs="Times New Roman"/>
          <w:szCs w:val="24"/>
        </w:rPr>
        <w:t>Κεγκέρογλου</w:t>
      </w:r>
      <w:proofErr w:type="spellEnd"/>
      <w:r>
        <w:rPr>
          <w:rFonts w:eastAsia="Times New Roman" w:cs="Times New Roman"/>
          <w:szCs w:val="24"/>
        </w:rPr>
        <w:t>.</w:t>
      </w:r>
    </w:p>
    <w:p w14:paraId="3FCD8889" w14:textId="77777777" w:rsidR="00BC419A" w:rsidRDefault="0035347C">
      <w:pPr>
        <w:tabs>
          <w:tab w:val="left" w:pos="3873"/>
        </w:tabs>
        <w:spacing w:line="600" w:lineRule="auto"/>
        <w:ind w:firstLine="720"/>
        <w:contextualSpacing/>
        <w:jc w:val="both"/>
        <w:rPr>
          <w:rFonts w:eastAsia="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Κλείνω. </w:t>
      </w:r>
      <w:r w:rsidRPr="00AC365A">
        <w:rPr>
          <w:rFonts w:eastAsia="Times New Roman"/>
          <w:szCs w:val="24"/>
        </w:rPr>
        <w:t>Ευχαριστώ</w:t>
      </w:r>
      <w:r>
        <w:rPr>
          <w:rFonts w:eastAsia="Times New Roman"/>
          <w:szCs w:val="24"/>
        </w:rPr>
        <w:t xml:space="preserve">, </w:t>
      </w:r>
      <w:r w:rsidRPr="00A370EC">
        <w:rPr>
          <w:rFonts w:eastAsia="Times New Roman"/>
          <w:szCs w:val="24"/>
        </w:rPr>
        <w:t>κύριε Πρόεδρε</w:t>
      </w:r>
      <w:r>
        <w:rPr>
          <w:rFonts w:eastAsia="Times New Roman"/>
          <w:szCs w:val="24"/>
        </w:rPr>
        <w:t xml:space="preserve">. Δεν ήξερα για το </w:t>
      </w:r>
      <w:r>
        <w:rPr>
          <w:rFonts w:eastAsia="Times New Roman"/>
          <w:szCs w:val="24"/>
        </w:rPr>
        <w:t>πεντάλεπτο και δεν είχα προετοιμαστεί.</w:t>
      </w:r>
    </w:p>
    <w:p w14:paraId="3FCD888A" w14:textId="77777777" w:rsidR="00BC419A" w:rsidRDefault="0035347C">
      <w:pPr>
        <w:tabs>
          <w:tab w:val="left" w:pos="3873"/>
        </w:tabs>
        <w:spacing w:line="600" w:lineRule="auto"/>
        <w:ind w:firstLine="720"/>
        <w:contextualSpacing/>
        <w:jc w:val="both"/>
        <w:rPr>
          <w:rFonts w:eastAsia="Times New Roman"/>
          <w:szCs w:val="24"/>
        </w:rPr>
      </w:pPr>
      <w:r w:rsidRPr="00A370EC">
        <w:rPr>
          <w:rFonts w:eastAsia="Times New Roman"/>
          <w:b/>
          <w:szCs w:val="24"/>
        </w:rPr>
        <w:t>ΠΡΟΕΔΡΕΥΩΝ (Νικήτας Κακλαμάνης):</w:t>
      </w:r>
      <w:r>
        <w:rPr>
          <w:rFonts w:eastAsia="Times New Roman"/>
          <w:szCs w:val="24"/>
        </w:rPr>
        <w:t xml:space="preserve"> Αφού κάναμε ολόκληρη φασαρία στη Διάσκεψη των Προέδρων. </w:t>
      </w:r>
    </w:p>
    <w:p w14:paraId="3FCD888B" w14:textId="77777777" w:rsidR="00BC419A" w:rsidRDefault="0035347C">
      <w:pPr>
        <w:tabs>
          <w:tab w:val="left" w:pos="3873"/>
        </w:tabs>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Δεν μετείχα στη φασαρία αυτήν τη φορά. Συνήθως μετέχω. </w:t>
      </w:r>
    </w:p>
    <w:p w14:paraId="3FCD888C" w14:textId="77777777" w:rsidR="00BC419A" w:rsidRDefault="0035347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Είπε και ο Υφυπουργός και ο Υπουργός ότι εξαιρού</w:t>
      </w:r>
      <w:r>
        <w:rPr>
          <w:rFonts w:eastAsia="Times New Roman" w:cs="Times New Roman"/>
          <w:szCs w:val="24"/>
        </w:rPr>
        <w:t xml:space="preserve">νται οι νήσοι Λευκάδα, Εύβοια και Κρήτη. Ακούστε. Κατά τον ευρωπαϊκό ορισμό και του ’94, αλλά και με βάση τις τροποποιήσεις μέχρι το 2016, δεν θεωρούνται, κατά την έννοια την </w:t>
      </w:r>
      <w:r w:rsidRPr="00A42664">
        <w:rPr>
          <w:rFonts w:eastAsia="Times New Roman" w:cs="Times New Roman"/>
          <w:szCs w:val="24"/>
        </w:rPr>
        <w:t>οικονομ</w:t>
      </w:r>
      <w:r>
        <w:rPr>
          <w:rFonts w:eastAsia="Times New Roman" w:cs="Times New Roman"/>
          <w:szCs w:val="24"/>
        </w:rPr>
        <w:t xml:space="preserve">ική, </w:t>
      </w:r>
      <w:r>
        <w:rPr>
          <w:rFonts w:eastAsia="Times New Roman" w:cs="Times New Roman"/>
          <w:szCs w:val="24"/>
        </w:rPr>
        <w:lastRenderedPageBreak/>
        <w:t>την κοινωνική και την αναπτυξιακή, νησιά αυτά που έχουν μόνιμη σύνδεσ</w:t>
      </w:r>
      <w:r>
        <w:rPr>
          <w:rFonts w:eastAsia="Times New Roman" w:cs="Times New Roman"/>
          <w:szCs w:val="24"/>
        </w:rPr>
        <w:t xml:space="preserve">η. Η Εύβοια, επομένως, και η Λευκάδα που έχουν μόνιμη, σταθερή σύνδεση με την ηπειρωτική χώρα δεν είναι νησιά, κατά την έννοια της Ευρωπαϊκής Ένωσης, για την ενίσχυσή τους με ειδικά μέτρα. </w:t>
      </w:r>
    </w:p>
    <w:p w14:paraId="3FCD888D" w14:textId="77777777" w:rsidR="00BC419A" w:rsidRDefault="0035347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Το βάζετε αυτό ως φερετζέ για να καλύψετε τον αποκλεισμό της Κρήτη</w:t>
      </w:r>
      <w:r>
        <w:rPr>
          <w:rFonts w:eastAsia="Times New Roman" w:cs="Times New Roman"/>
          <w:szCs w:val="24"/>
        </w:rPr>
        <w:t xml:space="preserve">ς. Όχι, κύριοι, δεν λέτε ότι το </w:t>
      </w:r>
      <w:r>
        <w:rPr>
          <w:rFonts w:eastAsia="Times New Roman" w:cs="Times New Roman"/>
          <w:szCs w:val="24"/>
        </w:rPr>
        <w:t>μεταφορικό ισοδύναμο</w:t>
      </w:r>
      <w:r>
        <w:rPr>
          <w:rFonts w:eastAsia="Times New Roman" w:cs="Times New Roman"/>
          <w:szCs w:val="24"/>
        </w:rPr>
        <w:t xml:space="preserve"> είναι για τα μικρά νησιά ούτε μέχρι τρεις χιλιάδες εκατό κατοίκους, ούτε μέχρι πέντε χιλιάδες, ούτε μέχρι τίποτα. Λέτε ότι είναι για τα νησιά. Εδώ δεν υπάρχει, λοιπόν, εξαίρεση. Είναι απαράδεκτο που εξαι</w:t>
      </w:r>
      <w:r>
        <w:rPr>
          <w:rFonts w:eastAsia="Times New Roman" w:cs="Times New Roman"/>
          <w:szCs w:val="24"/>
        </w:rPr>
        <w:t>ρείτε την Κρήτη, η οποία έχει την ίδια επιβάρυνση στο μεταφορικό κόστος με οποιοδήποτε άλλο νησί και επιπλέον έχει πάρα πολλές σχέσεις και με τα νησιά τα υπόλοιπα. Και άρα έχουμε διπλή επιβάρυνση για τους νησιώτες από το μεταφορικό κόστος που επιβαρύνονται</w:t>
      </w:r>
      <w:r>
        <w:rPr>
          <w:rFonts w:eastAsia="Times New Roman" w:cs="Times New Roman"/>
          <w:szCs w:val="24"/>
        </w:rPr>
        <w:t xml:space="preserve"> όσα προϊόντα, επιβάτες και μεταφορές γίνονται διά μέσου της Κρήτης.</w:t>
      </w:r>
    </w:p>
    <w:p w14:paraId="3FCD888E" w14:textId="77777777" w:rsidR="00BC419A" w:rsidRDefault="0035347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Θα ζητούσα, λοιπόν, να μην επαναλαμβάνετε αυτή την εξαίρεση για την Κρήτη διότι είναι </w:t>
      </w:r>
      <w:r w:rsidRPr="00911877">
        <w:rPr>
          <w:rFonts w:eastAsia="Times New Roman" w:cs="Times New Roman"/>
          <w:szCs w:val="24"/>
        </w:rPr>
        <w:t>πολιτική</w:t>
      </w:r>
      <w:r>
        <w:rPr>
          <w:rFonts w:eastAsia="Times New Roman" w:cs="Times New Roman"/>
          <w:szCs w:val="24"/>
        </w:rPr>
        <w:t xml:space="preserve"> εξαίρεση. Δεν είναι </w:t>
      </w:r>
      <w:r>
        <w:rPr>
          <w:rFonts w:eastAsia="Times New Roman" w:cs="Times New Roman"/>
          <w:szCs w:val="24"/>
        </w:rPr>
        <w:lastRenderedPageBreak/>
        <w:t>ούτε νομική, ούτε στηρίζεται σε κάποια άλλα κριτήρια που έχετε θέσει στο</w:t>
      </w:r>
      <w:r>
        <w:rPr>
          <w:rFonts w:eastAsia="Times New Roman" w:cs="Times New Roman"/>
          <w:szCs w:val="24"/>
        </w:rPr>
        <w:t xml:space="preserve"> </w:t>
      </w:r>
      <w:r w:rsidRPr="00823F09">
        <w:rPr>
          <w:rFonts w:eastAsia="Times New Roman" w:cs="Times New Roman"/>
          <w:szCs w:val="24"/>
        </w:rPr>
        <w:t>νομοσχέδιο</w:t>
      </w:r>
      <w:r>
        <w:rPr>
          <w:rFonts w:eastAsia="Times New Roman" w:cs="Times New Roman"/>
          <w:szCs w:val="24"/>
        </w:rPr>
        <w:t>. Θέστε τα.</w:t>
      </w:r>
    </w:p>
    <w:p w14:paraId="3FCD888F" w14:textId="77777777" w:rsidR="00BC419A" w:rsidRDefault="0035347C">
      <w:pPr>
        <w:tabs>
          <w:tab w:val="left" w:pos="3873"/>
        </w:tabs>
        <w:spacing w:line="600" w:lineRule="auto"/>
        <w:ind w:firstLine="720"/>
        <w:contextualSpacing/>
        <w:jc w:val="both"/>
        <w:rPr>
          <w:rFonts w:eastAsia="Times New Roman"/>
          <w:szCs w:val="24"/>
        </w:rPr>
      </w:pPr>
      <w:r w:rsidRPr="0069256D">
        <w:rPr>
          <w:rFonts w:eastAsia="Times New Roman" w:cs="Times New Roman"/>
          <w:b/>
          <w:szCs w:val="24"/>
        </w:rPr>
        <w:t>ΠΡΟΕΔΡΕΥΩΝ (Νικήτας Κακλαμάνης):</w:t>
      </w:r>
      <w:r>
        <w:rPr>
          <w:rFonts w:eastAsia="Times New Roman" w:cs="Times New Roman"/>
          <w:szCs w:val="24"/>
        </w:rPr>
        <w:t xml:space="preserve"> Κύριε </w:t>
      </w:r>
      <w:proofErr w:type="spellStart"/>
      <w:r>
        <w:rPr>
          <w:rFonts w:eastAsia="Times New Roman" w:cs="Times New Roman"/>
          <w:szCs w:val="24"/>
        </w:rPr>
        <w:t>Κεγκέρογλου</w:t>
      </w:r>
      <w:proofErr w:type="spellEnd"/>
      <w:r>
        <w:rPr>
          <w:rFonts w:eastAsia="Times New Roman" w:cs="Times New Roman"/>
          <w:szCs w:val="24"/>
        </w:rPr>
        <w:t xml:space="preserve">, κλείστε παρακαλώ. </w:t>
      </w:r>
    </w:p>
    <w:p w14:paraId="3FCD8890" w14:textId="77777777" w:rsidR="00BC419A" w:rsidRDefault="0035347C">
      <w:pPr>
        <w:tabs>
          <w:tab w:val="left" w:pos="3873"/>
        </w:tabs>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Έτσι ζητάω ρητά να συμπεριλαμβάνεται και η Κρήτη μέσα. Εξάλλου θα ήταν ένα καλό στοιχείο να έχουμε από τον πιλοτική εφαρμογή τι ακριβώς στο</w:t>
      </w:r>
      <w:r>
        <w:rPr>
          <w:rFonts w:eastAsia="Times New Roman" w:cs="Times New Roman"/>
          <w:szCs w:val="24"/>
        </w:rPr>
        <w:t>ιχεία υπάρχουν και τι ακριβώς κόστη έχουμε και για τις μεταφορές τις επιβατικές, αλλά και για τις μεταφορές των προϊόντων από και προς την Κρήτη.</w:t>
      </w:r>
    </w:p>
    <w:p w14:paraId="3FCD8891" w14:textId="77777777" w:rsidR="00BC419A" w:rsidRDefault="0035347C">
      <w:pPr>
        <w:tabs>
          <w:tab w:val="left" w:pos="3873"/>
        </w:tabs>
        <w:spacing w:line="600" w:lineRule="auto"/>
        <w:ind w:firstLine="720"/>
        <w:contextualSpacing/>
        <w:jc w:val="both"/>
        <w:rPr>
          <w:rFonts w:eastAsia="Times New Roman"/>
          <w:szCs w:val="24"/>
        </w:rPr>
      </w:pPr>
      <w:r w:rsidRPr="00AC365A">
        <w:rPr>
          <w:rFonts w:eastAsia="Times New Roman"/>
          <w:szCs w:val="24"/>
        </w:rPr>
        <w:t>Ευχαριστώ</w:t>
      </w:r>
      <w:r>
        <w:rPr>
          <w:rFonts w:eastAsia="Times New Roman"/>
          <w:szCs w:val="24"/>
        </w:rPr>
        <w:t xml:space="preserve">, </w:t>
      </w:r>
      <w:r w:rsidRPr="00CD3E28">
        <w:rPr>
          <w:rFonts w:eastAsia="Times New Roman"/>
          <w:szCs w:val="24"/>
        </w:rPr>
        <w:t>κύριε Πρόεδρε,</w:t>
      </w:r>
      <w:r>
        <w:rPr>
          <w:rFonts w:eastAsia="Times New Roman"/>
          <w:szCs w:val="24"/>
        </w:rPr>
        <w:t xml:space="preserve"> και για την ανοχή.</w:t>
      </w:r>
    </w:p>
    <w:p w14:paraId="3FCD8892" w14:textId="77777777" w:rsidR="00BC419A" w:rsidRDefault="0035347C">
      <w:pPr>
        <w:spacing w:line="600" w:lineRule="auto"/>
        <w:ind w:firstLine="720"/>
        <w:contextualSpacing/>
        <w:jc w:val="both"/>
        <w:rPr>
          <w:rFonts w:eastAsia="Times New Roman" w:cs="Times New Roman"/>
          <w:szCs w:val="24"/>
        </w:rPr>
      </w:pPr>
      <w:r w:rsidRPr="00C22418">
        <w:rPr>
          <w:rFonts w:eastAsia="Times New Roman" w:cs="Times New Roman"/>
          <w:bCs/>
          <w:szCs w:val="24"/>
        </w:rPr>
        <w:t>(Χειροκροτήματα από την πτέρυγα της Δημοκρατικής Συμπαράταξης ΠΑΣ</w:t>
      </w:r>
      <w:r w:rsidRPr="00C22418">
        <w:rPr>
          <w:rFonts w:eastAsia="Times New Roman" w:cs="Times New Roman"/>
          <w:bCs/>
          <w:szCs w:val="24"/>
        </w:rPr>
        <w:t>ΟΚ</w:t>
      </w:r>
      <w:r>
        <w:rPr>
          <w:rFonts w:eastAsia="Times New Roman" w:cs="Times New Roman"/>
          <w:bCs/>
          <w:szCs w:val="24"/>
        </w:rPr>
        <w:t xml:space="preserve"> </w:t>
      </w:r>
      <w:r w:rsidRPr="00C22418">
        <w:rPr>
          <w:rFonts w:eastAsia="Times New Roman" w:cs="Times New Roman"/>
          <w:bCs/>
          <w:szCs w:val="24"/>
        </w:rPr>
        <w:t>-</w:t>
      </w:r>
      <w:r>
        <w:rPr>
          <w:rFonts w:eastAsia="Times New Roman" w:cs="Times New Roman"/>
          <w:bCs/>
          <w:szCs w:val="24"/>
        </w:rPr>
        <w:t xml:space="preserve"> </w:t>
      </w:r>
      <w:r w:rsidRPr="00C22418">
        <w:rPr>
          <w:rFonts w:eastAsia="Times New Roman" w:cs="Times New Roman"/>
          <w:bCs/>
          <w:szCs w:val="24"/>
        </w:rPr>
        <w:t>ΔΗΜΑΡ)</w:t>
      </w:r>
    </w:p>
    <w:p w14:paraId="3FCD8893" w14:textId="77777777" w:rsidR="00BC419A" w:rsidRDefault="0035347C">
      <w:pPr>
        <w:tabs>
          <w:tab w:val="left" w:pos="3873"/>
        </w:tabs>
        <w:spacing w:line="600" w:lineRule="auto"/>
        <w:ind w:firstLine="720"/>
        <w:contextualSpacing/>
        <w:jc w:val="both"/>
        <w:rPr>
          <w:rFonts w:eastAsia="Times New Roman" w:cs="Times New Roman"/>
        </w:rPr>
      </w:pPr>
      <w:r w:rsidRPr="0069256D">
        <w:rPr>
          <w:rFonts w:eastAsia="Times New Roman" w:cs="Times New Roman"/>
          <w:b/>
          <w:szCs w:val="24"/>
        </w:rPr>
        <w:t>ΠΡΟΕΔΡΕΥΩΝ (Νικήτας Κακλαμάνης):</w:t>
      </w:r>
      <w:r>
        <w:rPr>
          <w:rFonts w:eastAsia="Times New Roman" w:cs="Times New Roman"/>
          <w:szCs w:val="24"/>
        </w:rPr>
        <w:t xml:space="preserve"> </w:t>
      </w:r>
      <w:r w:rsidRPr="00FF2A0A">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w:t>
      </w:r>
      <w:r>
        <w:rPr>
          <w:rFonts w:eastAsia="Times New Roman" w:cs="Times New Roman"/>
        </w:rPr>
        <w:t>α</w:t>
      </w:r>
      <w:r w:rsidRPr="00FF2A0A">
        <w:rPr>
          <w:rFonts w:eastAsia="Times New Roman" w:cs="Times New Roman"/>
        </w:rPr>
        <w:t xml:space="preserve">ίθουσας </w:t>
      </w:r>
      <w:r w:rsidRPr="00FF2A0A">
        <w:rPr>
          <w:rFonts w:eastAsia="Times New Roman" w:cs="Times New Roman"/>
        </w:rPr>
        <w:t xml:space="preserve">«ΕΛΕΥΘΕΡΙΟΣ ΒΕΝΙΖΕΛΟΣ» και ενημερώθηκαν για την ιστορία του κτηρίου και τον τρόπο οργάνωσης και λειτουργίας της </w:t>
      </w:r>
      <w:r w:rsidRPr="00FF2A0A">
        <w:rPr>
          <w:rFonts w:eastAsia="Times New Roman" w:cs="Times New Roman"/>
        </w:rPr>
        <w:lastRenderedPageBreak/>
        <w:t xml:space="preserve">Βουλής, είκοσι τέσσερις μαθήτριες και μαθητές και </w:t>
      </w:r>
      <w:r>
        <w:rPr>
          <w:rFonts w:eastAsia="Times New Roman" w:cs="Times New Roman"/>
        </w:rPr>
        <w:t>δύο</w:t>
      </w:r>
      <w:r w:rsidRPr="00FF2A0A">
        <w:rPr>
          <w:rFonts w:eastAsia="Times New Roman" w:cs="Times New Roman"/>
        </w:rPr>
        <w:t xml:space="preserve"> </w:t>
      </w:r>
      <w:r w:rsidRPr="00FF2A0A">
        <w:rPr>
          <w:rFonts w:eastAsia="Times New Roman" w:cs="Times New Roman"/>
        </w:rPr>
        <w:t>εκπαιδευτικοί</w:t>
      </w:r>
      <w:r w:rsidRPr="00E10881">
        <w:rPr>
          <w:rFonts w:eastAsia="Times New Roman" w:cs="Times New Roman"/>
        </w:rPr>
        <w:t xml:space="preserve"> </w:t>
      </w:r>
      <w:r w:rsidRPr="00FF2A0A">
        <w:rPr>
          <w:rFonts w:eastAsia="Times New Roman" w:cs="Times New Roman"/>
        </w:rPr>
        <w:t>συνοδοί το</w:t>
      </w:r>
      <w:r>
        <w:rPr>
          <w:rFonts w:eastAsia="Times New Roman" w:cs="Times New Roman"/>
        </w:rPr>
        <w:t>υς από τα Εκπαιδευτήρια «Ο Πλάτων»</w:t>
      </w:r>
      <w:r w:rsidRPr="00FF2A0A">
        <w:rPr>
          <w:rFonts w:eastAsia="Times New Roman" w:cs="Times New Roman"/>
        </w:rPr>
        <w:t xml:space="preserve"> (</w:t>
      </w:r>
      <w:r>
        <w:rPr>
          <w:rFonts w:eastAsia="Times New Roman" w:cs="Times New Roman"/>
        </w:rPr>
        <w:t>δεύτερο</w:t>
      </w:r>
      <w:r w:rsidRPr="00FF2A0A">
        <w:rPr>
          <w:rFonts w:eastAsia="Times New Roman" w:cs="Times New Roman"/>
        </w:rPr>
        <w:t xml:space="preserve"> </w:t>
      </w:r>
      <w:r>
        <w:rPr>
          <w:rFonts w:eastAsia="Times New Roman" w:cs="Times New Roman"/>
        </w:rPr>
        <w:t>τ</w:t>
      </w:r>
      <w:r w:rsidRPr="00FF2A0A">
        <w:rPr>
          <w:rFonts w:eastAsia="Times New Roman" w:cs="Times New Roman"/>
        </w:rPr>
        <w:t>μήμα</w:t>
      </w:r>
      <w:r w:rsidRPr="00FF2A0A">
        <w:rPr>
          <w:rFonts w:eastAsia="Times New Roman" w:cs="Times New Roman"/>
        </w:rPr>
        <w:t xml:space="preserve">). </w:t>
      </w:r>
    </w:p>
    <w:p w14:paraId="3FCD8894" w14:textId="77777777" w:rsidR="00BC419A" w:rsidRDefault="0035347C">
      <w:pPr>
        <w:spacing w:line="600" w:lineRule="auto"/>
        <w:ind w:firstLine="720"/>
        <w:contextualSpacing/>
        <w:jc w:val="both"/>
        <w:rPr>
          <w:rFonts w:eastAsia="Times New Roman" w:cs="Times New Roman"/>
        </w:rPr>
      </w:pPr>
      <w:r w:rsidRPr="00FF2A0A">
        <w:rPr>
          <w:rFonts w:eastAsia="Times New Roman" w:cs="Times New Roman"/>
        </w:rPr>
        <w:t xml:space="preserve">Η Βουλή </w:t>
      </w:r>
      <w:r w:rsidRPr="00FF2A0A">
        <w:rPr>
          <w:rFonts w:eastAsia="Times New Roman" w:cs="Times New Roman"/>
        </w:rPr>
        <w:t>σ</w:t>
      </w:r>
      <w:r>
        <w:rPr>
          <w:rFonts w:eastAsia="Times New Roman" w:cs="Times New Roman"/>
        </w:rPr>
        <w:t>ά</w:t>
      </w:r>
      <w:r w:rsidRPr="00FF2A0A">
        <w:rPr>
          <w:rFonts w:eastAsia="Times New Roman" w:cs="Times New Roman"/>
        </w:rPr>
        <w:t xml:space="preserve">ς </w:t>
      </w:r>
      <w:r w:rsidRPr="00FF2A0A">
        <w:rPr>
          <w:rFonts w:eastAsia="Times New Roman" w:cs="Times New Roman"/>
        </w:rPr>
        <w:t xml:space="preserve">καλωσορίζει. </w:t>
      </w:r>
    </w:p>
    <w:p w14:paraId="3FCD8895" w14:textId="77777777" w:rsidR="00BC419A" w:rsidRDefault="0035347C">
      <w:pPr>
        <w:spacing w:line="600" w:lineRule="auto"/>
        <w:ind w:firstLine="720"/>
        <w:contextualSpacing/>
        <w:jc w:val="center"/>
        <w:rPr>
          <w:rFonts w:eastAsia="Times New Roman" w:cs="Times New Roman"/>
        </w:rPr>
      </w:pPr>
      <w:r w:rsidRPr="00FF2A0A">
        <w:rPr>
          <w:rFonts w:eastAsia="Times New Roman" w:cs="Times New Roman"/>
        </w:rPr>
        <w:t>(Χειροκροτήματα απ</w:t>
      </w:r>
      <w:r w:rsidRPr="00E10881">
        <w:rPr>
          <w:rFonts w:eastAsia="Times New Roman" w:cs="Times New Roman"/>
        </w:rPr>
        <w:t>’</w:t>
      </w:r>
      <w:r w:rsidRPr="00FF2A0A">
        <w:rPr>
          <w:rFonts w:eastAsia="Times New Roman" w:cs="Times New Roman"/>
        </w:rPr>
        <w:t xml:space="preserve"> όλες τις πτέρυγες της Βουλής)</w:t>
      </w:r>
    </w:p>
    <w:p w14:paraId="3FCD8896" w14:textId="77777777" w:rsidR="00BC419A" w:rsidRDefault="0035347C">
      <w:pPr>
        <w:spacing w:line="600" w:lineRule="auto"/>
        <w:ind w:firstLine="720"/>
        <w:contextualSpacing/>
        <w:jc w:val="both"/>
        <w:rPr>
          <w:rFonts w:eastAsia="Times New Roman"/>
          <w:szCs w:val="24"/>
        </w:rPr>
      </w:pPr>
      <w:r>
        <w:rPr>
          <w:rFonts w:eastAsia="Times New Roman"/>
          <w:b/>
          <w:szCs w:val="24"/>
        </w:rPr>
        <w:t xml:space="preserve">ΝΙΚΟΛΑΟΣ ΣΥΡΜΑΛΕΝΙΟΣ: </w:t>
      </w:r>
      <w:r w:rsidRPr="00FB3E14">
        <w:rPr>
          <w:rFonts w:eastAsia="Times New Roman"/>
          <w:szCs w:val="24"/>
        </w:rPr>
        <w:t>Κύριε Πρόεδρε,</w:t>
      </w:r>
      <w:r>
        <w:rPr>
          <w:rFonts w:eastAsia="Times New Roman"/>
          <w:szCs w:val="24"/>
        </w:rPr>
        <w:t xml:space="preserve"> θέλω να κάνω μια ερώτηση. Γιατί βάλατε πέντε λεπτά χρόνο ομιλίας, ενώ σε όλα τα </w:t>
      </w:r>
      <w:r w:rsidRPr="00FB3E14">
        <w:rPr>
          <w:rFonts w:eastAsia="Times New Roman"/>
          <w:szCs w:val="24"/>
        </w:rPr>
        <w:t>νομοσχέδι</w:t>
      </w:r>
      <w:r>
        <w:rPr>
          <w:rFonts w:eastAsia="Times New Roman"/>
          <w:szCs w:val="24"/>
        </w:rPr>
        <w:t xml:space="preserve">α έχουμε </w:t>
      </w:r>
      <w:r>
        <w:rPr>
          <w:rFonts w:eastAsia="Times New Roman"/>
          <w:szCs w:val="24"/>
        </w:rPr>
        <w:t xml:space="preserve">επτά </w:t>
      </w:r>
      <w:r>
        <w:rPr>
          <w:rFonts w:eastAsia="Times New Roman"/>
          <w:szCs w:val="24"/>
        </w:rPr>
        <w:t>λεπτά;</w:t>
      </w:r>
    </w:p>
    <w:p w14:paraId="3FCD8897" w14:textId="77777777" w:rsidR="00BC419A" w:rsidRDefault="0035347C">
      <w:pPr>
        <w:spacing w:line="600" w:lineRule="auto"/>
        <w:ind w:firstLine="720"/>
        <w:contextualSpacing/>
        <w:jc w:val="both"/>
        <w:rPr>
          <w:rFonts w:eastAsia="Times New Roman"/>
          <w:szCs w:val="24"/>
        </w:rPr>
      </w:pPr>
      <w:r w:rsidRPr="00FB3E14">
        <w:rPr>
          <w:rFonts w:eastAsia="Times New Roman"/>
          <w:b/>
          <w:szCs w:val="24"/>
        </w:rPr>
        <w:t>ΠΡΟΕΔΡΕΥΩΝ (Νικήτας Κακλαμάνης):</w:t>
      </w:r>
      <w:r>
        <w:rPr>
          <w:rFonts w:eastAsia="Times New Roman"/>
          <w:szCs w:val="24"/>
        </w:rPr>
        <w:t xml:space="preserve"> Διότι το </w:t>
      </w:r>
      <w:r w:rsidRPr="00E76C7E">
        <w:rPr>
          <w:rFonts w:eastAsia="Times New Roman"/>
          <w:szCs w:val="24"/>
        </w:rPr>
        <w:t>νομ</w:t>
      </w:r>
      <w:r w:rsidRPr="00E76C7E">
        <w:rPr>
          <w:rFonts w:eastAsia="Times New Roman"/>
          <w:szCs w:val="24"/>
        </w:rPr>
        <w:t>οσχέδιο</w:t>
      </w:r>
      <w:r>
        <w:rPr>
          <w:rFonts w:eastAsia="Times New Roman"/>
          <w:szCs w:val="24"/>
        </w:rPr>
        <w:t xml:space="preserve"> με πρωτοβουλία και με πλειοψηφία των κυβερνητικών Βουλευτών στη Διάσκεψη των Προέδρων συζητείται ως επείγον. Στο επείγον, με βάση τον Κανονισμό, είναι πέντε λεπτά. Επομένως, μην παραπονιέστε σε εμάς που δεν ψηφίσαμε το επείγον.</w:t>
      </w:r>
    </w:p>
    <w:p w14:paraId="3FCD8898" w14:textId="77777777" w:rsidR="00BC419A" w:rsidRDefault="0035347C">
      <w:pPr>
        <w:spacing w:line="600" w:lineRule="auto"/>
        <w:ind w:firstLine="720"/>
        <w:contextualSpacing/>
        <w:jc w:val="both"/>
        <w:rPr>
          <w:rFonts w:eastAsia="Times New Roman"/>
          <w:szCs w:val="24"/>
        </w:rPr>
      </w:pPr>
      <w:r>
        <w:rPr>
          <w:rFonts w:eastAsia="Times New Roman"/>
          <w:b/>
          <w:szCs w:val="24"/>
        </w:rPr>
        <w:t xml:space="preserve">ΝΙΚΟΛΑΟΣ ΣΥΡΜΑΛΕΝΙΟΣ: </w:t>
      </w:r>
      <w:r>
        <w:rPr>
          <w:rFonts w:eastAsia="Times New Roman"/>
          <w:szCs w:val="24"/>
        </w:rPr>
        <w:t xml:space="preserve">Μπορούμε να πάμε στο </w:t>
      </w:r>
      <w:proofErr w:type="spellStart"/>
      <w:r>
        <w:rPr>
          <w:rFonts w:eastAsia="Times New Roman"/>
          <w:szCs w:val="24"/>
        </w:rPr>
        <w:t>επτάλεπτο</w:t>
      </w:r>
      <w:proofErr w:type="spellEnd"/>
      <w:r>
        <w:rPr>
          <w:rFonts w:eastAsia="Times New Roman"/>
          <w:szCs w:val="24"/>
        </w:rPr>
        <w:t>. Δεν είμαστε προετοιμασμένοι.</w:t>
      </w:r>
    </w:p>
    <w:p w14:paraId="3FCD8899" w14:textId="77777777" w:rsidR="00BC419A" w:rsidRDefault="0035347C">
      <w:pPr>
        <w:spacing w:line="600" w:lineRule="auto"/>
        <w:ind w:firstLine="720"/>
        <w:contextualSpacing/>
        <w:jc w:val="both"/>
        <w:rPr>
          <w:rFonts w:eastAsia="Times New Roman"/>
          <w:szCs w:val="24"/>
        </w:rPr>
      </w:pPr>
      <w:r w:rsidRPr="00FB3E14">
        <w:rPr>
          <w:rFonts w:eastAsia="Times New Roman"/>
          <w:b/>
          <w:szCs w:val="24"/>
        </w:rPr>
        <w:t>ΠΡΟΕΔΡΕΥΩΝ (Νικήτας Κακλαμάνης):</w:t>
      </w:r>
      <w:r>
        <w:rPr>
          <w:rFonts w:eastAsia="Times New Roman"/>
          <w:szCs w:val="24"/>
        </w:rPr>
        <w:t xml:space="preserve"> Ούτως ή άλλως, από ό,τι αντιλήφθηκα και ο κ. Βαρεμένος έδειχνε μια ανοχή. Και εγώ θα δείχνω μια ανοχή, διότι δεν είναι πάρα πολλοί συνάδελφο</w:t>
      </w:r>
      <w:r>
        <w:rPr>
          <w:rFonts w:eastAsia="Times New Roman"/>
          <w:szCs w:val="24"/>
        </w:rPr>
        <w:t xml:space="preserve">ι γραμμένοι. Είστε είκοσι τέσσερις Βουλευτές γραμμένοι, </w:t>
      </w:r>
      <w:r>
        <w:rPr>
          <w:rFonts w:eastAsia="Times New Roman"/>
          <w:szCs w:val="24"/>
        </w:rPr>
        <w:lastRenderedPageBreak/>
        <w:t xml:space="preserve">οπότε είμαστε εντάξει. </w:t>
      </w:r>
      <w:r w:rsidRPr="00FB3E14">
        <w:rPr>
          <w:rFonts w:eastAsia="Times New Roman"/>
          <w:szCs w:val="24"/>
        </w:rPr>
        <w:t>Όμως</w:t>
      </w:r>
      <w:r>
        <w:rPr>
          <w:rFonts w:eastAsia="Times New Roman"/>
          <w:szCs w:val="24"/>
        </w:rPr>
        <w:t xml:space="preserve">, τυπικά να ξέρετε ότι όταν στη Διάσκεψη των Προέδρων ψηφίζουν οι κυβερνητικοί και χαρακτηρίζουν ένα </w:t>
      </w:r>
      <w:r w:rsidRPr="00E76C7E">
        <w:rPr>
          <w:rFonts w:eastAsia="Times New Roman"/>
          <w:szCs w:val="24"/>
        </w:rPr>
        <w:t>νομοσχέδιο</w:t>
      </w:r>
      <w:r>
        <w:rPr>
          <w:rFonts w:eastAsia="Times New Roman"/>
          <w:szCs w:val="24"/>
        </w:rPr>
        <w:t xml:space="preserve"> ως επείγον, ο χρόνος ομιλίας των ομιλητών είναι πέντε λεπτά. </w:t>
      </w:r>
      <w:r>
        <w:rPr>
          <w:rFonts w:eastAsia="Times New Roman"/>
          <w:szCs w:val="24"/>
        </w:rPr>
        <w:t>Αυτό είναι.</w:t>
      </w:r>
    </w:p>
    <w:p w14:paraId="3FCD889A" w14:textId="77777777" w:rsidR="00BC419A" w:rsidRDefault="0035347C">
      <w:pPr>
        <w:spacing w:line="600" w:lineRule="auto"/>
        <w:ind w:firstLine="720"/>
        <w:contextualSpacing/>
        <w:jc w:val="both"/>
        <w:rPr>
          <w:rFonts w:eastAsia="Times New Roman"/>
          <w:szCs w:val="24"/>
        </w:rPr>
      </w:pPr>
      <w:r>
        <w:rPr>
          <w:rFonts w:eastAsia="Times New Roman"/>
          <w:szCs w:val="24"/>
        </w:rPr>
        <w:t xml:space="preserve">Τον λόγο έχει ο Βουλευτής της Χρυσής Αυγής κ. Ηλίας </w:t>
      </w:r>
      <w:proofErr w:type="spellStart"/>
      <w:r>
        <w:rPr>
          <w:rFonts w:eastAsia="Times New Roman"/>
          <w:szCs w:val="24"/>
        </w:rPr>
        <w:t>Παναγιώταρος</w:t>
      </w:r>
      <w:proofErr w:type="spellEnd"/>
      <w:r>
        <w:rPr>
          <w:rFonts w:eastAsia="Times New Roman"/>
          <w:szCs w:val="24"/>
        </w:rPr>
        <w:t>.</w:t>
      </w:r>
    </w:p>
    <w:p w14:paraId="3FCD889B" w14:textId="77777777" w:rsidR="00BC419A" w:rsidRDefault="0035347C">
      <w:pPr>
        <w:spacing w:line="600" w:lineRule="auto"/>
        <w:ind w:firstLine="720"/>
        <w:contextualSpacing/>
        <w:jc w:val="both"/>
        <w:rPr>
          <w:rFonts w:eastAsia="Times New Roman"/>
          <w:szCs w:val="24"/>
        </w:rPr>
      </w:pPr>
      <w:r w:rsidRPr="00FB3E14">
        <w:rPr>
          <w:rFonts w:eastAsia="Times New Roman"/>
          <w:b/>
          <w:szCs w:val="24"/>
        </w:rPr>
        <w:t>ΗΛΙΑΣ ΠΑΝΑΓΙΩΤΑΡΟΣ:</w:t>
      </w:r>
      <w:r>
        <w:rPr>
          <w:rFonts w:eastAsia="Times New Roman"/>
          <w:b/>
          <w:szCs w:val="24"/>
        </w:rPr>
        <w:t xml:space="preserve"> </w:t>
      </w:r>
      <w:r w:rsidRPr="00FB3E14">
        <w:rPr>
          <w:rFonts w:eastAsia="Times New Roman"/>
          <w:szCs w:val="24"/>
        </w:rPr>
        <w:t>Ευχαριστώ πολύ</w:t>
      </w:r>
      <w:r>
        <w:rPr>
          <w:rFonts w:eastAsia="Times New Roman"/>
          <w:szCs w:val="24"/>
        </w:rPr>
        <w:t xml:space="preserve">, </w:t>
      </w:r>
      <w:r w:rsidRPr="00FB3E14">
        <w:rPr>
          <w:rFonts w:eastAsia="Times New Roman"/>
          <w:szCs w:val="24"/>
        </w:rPr>
        <w:t>κύριε Πρόεδρε</w:t>
      </w:r>
      <w:r>
        <w:rPr>
          <w:rFonts w:eastAsia="Times New Roman"/>
          <w:szCs w:val="24"/>
        </w:rPr>
        <w:t>.</w:t>
      </w:r>
    </w:p>
    <w:p w14:paraId="3FCD889C" w14:textId="77777777" w:rsidR="00BC419A" w:rsidRDefault="0035347C">
      <w:pPr>
        <w:spacing w:line="600" w:lineRule="auto"/>
        <w:ind w:firstLine="720"/>
        <w:contextualSpacing/>
        <w:jc w:val="both"/>
        <w:rPr>
          <w:rFonts w:eastAsia="Times New Roman"/>
          <w:szCs w:val="24"/>
        </w:rPr>
      </w:pPr>
      <w:r>
        <w:rPr>
          <w:rFonts w:eastAsia="Times New Roman"/>
          <w:szCs w:val="24"/>
        </w:rPr>
        <w:t xml:space="preserve">Πριν ξεκινήσω τα του </w:t>
      </w:r>
      <w:r w:rsidRPr="00FB3E14">
        <w:rPr>
          <w:rFonts w:eastAsia="Times New Roman"/>
          <w:szCs w:val="24"/>
        </w:rPr>
        <w:t>νομοσχ</w:t>
      </w:r>
      <w:r>
        <w:rPr>
          <w:rFonts w:eastAsia="Times New Roman"/>
          <w:szCs w:val="24"/>
        </w:rPr>
        <w:t xml:space="preserve">εδίου, </w:t>
      </w:r>
      <w:r w:rsidRPr="00FB3E14">
        <w:rPr>
          <w:rFonts w:eastAsia="Times New Roman"/>
          <w:szCs w:val="24"/>
        </w:rPr>
        <w:t>νομίζω ότι</w:t>
      </w:r>
      <w:r>
        <w:rPr>
          <w:rFonts w:eastAsia="Times New Roman"/>
          <w:szCs w:val="24"/>
        </w:rPr>
        <w:t xml:space="preserve"> θα </w:t>
      </w:r>
      <w:r w:rsidRPr="00FB3E14">
        <w:rPr>
          <w:rFonts w:eastAsia="Times New Roman"/>
          <w:szCs w:val="24"/>
        </w:rPr>
        <w:t>πρέπει να</w:t>
      </w:r>
      <w:r>
        <w:rPr>
          <w:rFonts w:eastAsia="Times New Roman"/>
          <w:szCs w:val="24"/>
        </w:rPr>
        <w:t xml:space="preserve"> μπει πλέον και η Μάνδρα στα ωφελήματα του </w:t>
      </w:r>
      <w:r>
        <w:rPr>
          <w:rFonts w:eastAsia="Times New Roman"/>
          <w:szCs w:val="24"/>
        </w:rPr>
        <w:t>μεταφορικού ισοδύναμου</w:t>
      </w:r>
      <w:r>
        <w:rPr>
          <w:rFonts w:eastAsia="Times New Roman"/>
          <w:szCs w:val="24"/>
        </w:rPr>
        <w:t>, αφο</w:t>
      </w:r>
      <w:r>
        <w:rPr>
          <w:rFonts w:eastAsia="Times New Roman"/>
          <w:szCs w:val="24"/>
        </w:rPr>
        <w:t xml:space="preserve">ύ την έχετε καταστήσει ένα νησί, </w:t>
      </w:r>
      <w:r>
        <w:rPr>
          <w:rFonts w:eastAsia="Times New Roman"/>
          <w:szCs w:val="24"/>
        </w:rPr>
        <w:t xml:space="preserve">που </w:t>
      </w:r>
      <w:r>
        <w:rPr>
          <w:rFonts w:eastAsia="Times New Roman"/>
          <w:szCs w:val="24"/>
        </w:rPr>
        <w:t xml:space="preserve">πλημμυρίζει συνεχώς. Η κατάσταση είναι τραγική. Η ομογάλακτή σας περιφερειάρχης δεν κάνει τίποτα απολύτως. Εκτίθεται συνεχώς με τα έργα και τα λόγια της. </w:t>
      </w:r>
    </w:p>
    <w:p w14:paraId="3FCD889D" w14:textId="77777777" w:rsidR="00BC419A" w:rsidRDefault="0035347C">
      <w:pPr>
        <w:spacing w:line="600" w:lineRule="auto"/>
        <w:ind w:firstLine="720"/>
        <w:contextualSpacing/>
        <w:jc w:val="both"/>
        <w:rPr>
          <w:rFonts w:eastAsia="Times New Roman" w:cs="Times New Roman"/>
          <w:szCs w:val="24"/>
        </w:rPr>
      </w:pPr>
      <w:r>
        <w:rPr>
          <w:rFonts w:eastAsia="Times New Roman"/>
          <w:szCs w:val="24"/>
        </w:rPr>
        <w:t>Η Ελλάδα ως μια νησιωτική χώρα με χιλιάδες νησιά που περικλείουν</w:t>
      </w:r>
      <w:r>
        <w:rPr>
          <w:rFonts w:eastAsia="Times New Roman"/>
          <w:szCs w:val="24"/>
        </w:rPr>
        <w:t xml:space="preserve"> την ηπειρωτική της χώρα ακούγεται ως κάτι πολύ όμορφο και πολύ ωραίο. </w:t>
      </w:r>
      <w:r w:rsidRPr="00CD3E28">
        <w:rPr>
          <w:rFonts w:eastAsia="Times New Roman"/>
          <w:szCs w:val="24"/>
        </w:rPr>
        <w:t>Όμως</w:t>
      </w:r>
      <w:r>
        <w:rPr>
          <w:rFonts w:eastAsia="Times New Roman"/>
          <w:szCs w:val="24"/>
        </w:rPr>
        <w:t xml:space="preserve">, η πραγματικότητα είναι κάπως διαφορετική, διότι, εκτός από λίγα -μετρημένα στα δάχτυλα των </w:t>
      </w:r>
      <w:r>
        <w:rPr>
          <w:rFonts w:eastAsia="Times New Roman"/>
          <w:szCs w:val="24"/>
        </w:rPr>
        <w:lastRenderedPageBreak/>
        <w:t xml:space="preserve">χεριών- νησιά τα οποία έχουν </w:t>
      </w:r>
      <w:r w:rsidRPr="00FB3E14">
        <w:rPr>
          <w:rFonts w:eastAsia="Times New Roman"/>
          <w:szCs w:val="24"/>
        </w:rPr>
        <w:t>οικονομ</w:t>
      </w:r>
      <w:r>
        <w:rPr>
          <w:rFonts w:eastAsia="Times New Roman"/>
          <w:szCs w:val="24"/>
        </w:rPr>
        <w:t>ική ευμάρεια για τους περισσότερους μήνες του χρόνου</w:t>
      </w:r>
      <w:r>
        <w:rPr>
          <w:rFonts w:eastAsia="Times New Roman"/>
          <w:szCs w:val="24"/>
        </w:rPr>
        <w:t xml:space="preserve"> από τον τουρισμό, αλλά και από άλλα, η συντριπτική πλειοψηφία των νησιών της πατρίδας μας, χιλιάδες, έχουν να κάνουν με ανθρώπους </w:t>
      </w:r>
      <w:r w:rsidRPr="00FB3E14">
        <w:rPr>
          <w:rFonts w:eastAsia="Times New Roman"/>
          <w:szCs w:val="24"/>
        </w:rPr>
        <w:t>οι οποίοι</w:t>
      </w:r>
      <w:r>
        <w:rPr>
          <w:rFonts w:eastAsia="Times New Roman"/>
          <w:szCs w:val="24"/>
        </w:rPr>
        <w:t>, δυστυχώς, όλο και λιγοστεύουν, με πολλές δυσκολίες και αντιξοότητες, ειδικότερα κατά τους χειμερινούς μήνες.</w:t>
      </w:r>
      <w:r w:rsidRPr="00CD3E28">
        <w:rPr>
          <w:rFonts w:eastAsia="Times New Roman" w:cs="Times New Roman"/>
          <w:szCs w:val="24"/>
        </w:rPr>
        <w:t xml:space="preserve"> </w:t>
      </w:r>
      <w:r>
        <w:rPr>
          <w:rFonts w:eastAsia="Times New Roman" w:cs="Times New Roman"/>
          <w:szCs w:val="24"/>
        </w:rPr>
        <w:t>Εξ ου</w:t>
      </w:r>
      <w:r>
        <w:rPr>
          <w:rFonts w:eastAsia="Times New Roman" w:cs="Times New Roman"/>
          <w:szCs w:val="24"/>
        </w:rPr>
        <w:t xml:space="preserve"> και η έννοια της </w:t>
      </w:r>
      <w:proofErr w:type="spellStart"/>
      <w:r>
        <w:rPr>
          <w:rFonts w:eastAsia="Times New Roman" w:cs="Times New Roman"/>
          <w:szCs w:val="24"/>
        </w:rPr>
        <w:t>νησιωτικότητας</w:t>
      </w:r>
      <w:proofErr w:type="spellEnd"/>
      <w:r>
        <w:rPr>
          <w:rFonts w:eastAsia="Times New Roman" w:cs="Times New Roman"/>
          <w:szCs w:val="24"/>
        </w:rPr>
        <w:t xml:space="preserve"> και των ευεργετημάτων των οποίων θα έπρεπε να τυγχάνουν τα νησιά του Αιγαίου και του Ιονίου, τα ελληνικά μας νησιά.</w:t>
      </w:r>
    </w:p>
    <w:p w14:paraId="3FCD889E" w14:textId="77777777" w:rsidR="00BC419A" w:rsidRDefault="0035347C">
      <w:pPr>
        <w:spacing w:line="600" w:lineRule="auto"/>
        <w:ind w:firstLine="720"/>
        <w:contextualSpacing/>
        <w:jc w:val="both"/>
        <w:rPr>
          <w:rFonts w:eastAsia="Times New Roman"/>
          <w:szCs w:val="24"/>
        </w:rPr>
      </w:pPr>
      <w:r>
        <w:rPr>
          <w:rFonts w:eastAsia="Times New Roman"/>
          <w:szCs w:val="24"/>
        </w:rPr>
        <w:t xml:space="preserve">Εδώ να συμφωνήσω με τον </w:t>
      </w:r>
      <w:proofErr w:type="spellStart"/>
      <w:r>
        <w:rPr>
          <w:rFonts w:eastAsia="Times New Roman"/>
          <w:szCs w:val="24"/>
        </w:rPr>
        <w:t>προλαλήσαντα</w:t>
      </w:r>
      <w:proofErr w:type="spellEnd"/>
      <w:r>
        <w:rPr>
          <w:rFonts w:eastAsia="Times New Roman"/>
          <w:szCs w:val="24"/>
        </w:rPr>
        <w:t xml:space="preserve"> Βουλευτή. Γιατί εξαιρείται η Κρήτη από τα ωφελήματα του μεταφορικού ισ</w:t>
      </w:r>
      <w:r>
        <w:rPr>
          <w:rFonts w:eastAsia="Times New Roman"/>
          <w:szCs w:val="24"/>
        </w:rPr>
        <w:t>οδύναμου; Νησί είναι κι αυτό, το οποίο προσφέρει πάρα πολλά στην ελληνική οικονομία. Γι’ αυτό θα πρέπει κι αυτό να μην εξαιρείται.</w:t>
      </w:r>
    </w:p>
    <w:p w14:paraId="3FCD889F" w14:textId="77777777" w:rsidR="00BC419A" w:rsidRDefault="0035347C">
      <w:pPr>
        <w:spacing w:line="600" w:lineRule="auto"/>
        <w:ind w:firstLine="720"/>
        <w:contextualSpacing/>
        <w:jc w:val="both"/>
        <w:rPr>
          <w:rFonts w:eastAsia="Times New Roman"/>
          <w:szCs w:val="24"/>
        </w:rPr>
      </w:pPr>
      <w:r>
        <w:rPr>
          <w:rFonts w:eastAsia="Times New Roman"/>
          <w:szCs w:val="24"/>
        </w:rPr>
        <w:t xml:space="preserve">Η </w:t>
      </w:r>
      <w:proofErr w:type="spellStart"/>
      <w:r>
        <w:rPr>
          <w:rFonts w:eastAsia="Times New Roman"/>
          <w:szCs w:val="24"/>
        </w:rPr>
        <w:t>νησιωτικότητα</w:t>
      </w:r>
      <w:proofErr w:type="spellEnd"/>
      <w:r>
        <w:rPr>
          <w:rFonts w:eastAsia="Times New Roman"/>
          <w:szCs w:val="24"/>
        </w:rPr>
        <w:t xml:space="preserve"> θα έπρεπε να είναι πρώτη στην ατζέντα κάθε ελληνικής κυβερνήσεως μαζί με τις πόλεις και τα χωριά της παραμεθο</w:t>
      </w:r>
      <w:r>
        <w:rPr>
          <w:rFonts w:eastAsia="Times New Roman"/>
          <w:szCs w:val="24"/>
        </w:rPr>
        <w:t xml:space="preserve">ρίου και γενικότερα της υπαίθρου, διότι έτσι και μόνο έτσι θα μπορέσουμε να διατηρήσουμε και ανέπαφη την εδαφική μας ακεραιότητα από τους όποιους επιβολής, είτε είναι όμορα </w:t>
      </w:r>
      <w:r>
        <w:rPr>
          <w:rFonts w:eastAsia="Times New Roman"/>
          <w:szCs w:val="24"/>
        </w:rPr>
        <w:lastRenderedPageBreak/>
        <w:t>κράτη, είτε με την εισβολή των λαθρομεταναστών, είτε, είτε, είτε. Αντ’ αυτού, τι βλ</w:t>
      </w:r>
      <w:r>
        <w:rPr>
          <w:rFonts w:eastAsia="Times New Roman"/>
          <w:szCs w:val="24"/>
        </w:rPr>
        <w:t>έπουμε; Ειδικότερα στα χρόνια των μνημονίων</w:t>
      </w:r>
      <w:r w:rsidRPr="00325423">
        <w:rPr>
          <w:rFonts w:eastAsia="Times New Roman"/>
          <w:szCs w:val="24"/>
        </w:rPr>
        <w:t>,</w:t>
      </w:r>
      <w:r>
        <w:rPr>
          <w:rFonts w:eastAsia="Times New Roman"/>
          <w:szCs w:val="24"/>
        </w:rPr>
        <w:t xml:space="preserve"> μια πλειάδα μέτρων να </w:t>
      </w:r>
      <w:r>
        <w:rPr>
          <w:rFonts w:eastAsia="Times New Roman"/>
          <w:szCs w:val="24"/>
        </w:rPr>
        <w:t>λαμβάνονται</w:t>
      </w:r>
      <w:r>
        <w:rPr>
          <w:rFonts w:eastAsia="Times New Roman"/>
          <w:szCs w:val="24"/>
        </w:rPr>
        <w:t xml:space="preserve">, τα οποία καθιστούν τη ζωή και τη διαβίωση στα νησιά της ελληνικής επικράτειας χρόνο με τον χρόνο όλο και πιο δύσκολη, με αποκορύφωμα τη μείωση, την κατάργηση του μειωμένου ΦΠΑ </w:t>
      </w:r>
      <w:r>
        <w:rPr>
          <w:rFonts w:eastAsia="Times New Roman"/>
          <w:szCs w:val="24"/>
        </w:rPr>
        <w:t>στα νησιά. Μάλλον γι’ αυτό το κάνετε, για να προλάβετε να ρίξετε στάχτη στα μάτια του κόσμου με το μεταφορικό ισοδύναμο.</w:t>
      </w:r>
    </w:p>
    <w:p w14:paraId="3FCD88A0" w14:textId="77777777" w:rsidR="00BC419A" w:rsidRDefault="0035347C">
      <w:pPr>
        <w:spacing w:line="600" w:lineRule="auto"/>
        <w:ind w:firstLine="720"/>
        <w:contextualSpacing/>
        <w:jc w:val="both"/>
        <w:rPr>
          <w:rFonts w:eastAsia="Times New Roman"/>
          <w:szCs w:val="24"/>
        </w:rPr>
      </w:pPr>
      <w:r>
        <w:rPr>
          <w:rFonts w:eastAsia="Times New Roman"/>
          <w:szCs w:val="24"/>
        </w:rPr>
        <w:t>Το μεταφορικό ισοδύναμο είναι μια πολύ σωστή ενέργεια, η οποία θα είχε και ιδιαίτερα μεγάλη αξία αν γινόταν σε χρόνο όπου δεν θα αυξάνα</w:t>
      </w:r>
      <w:r>
        <w:rPr>
          <w:rFonts w:eastAsia="Times New Roman"/>
          <w:szCs w:val="24"/>
        </w:rPr>
        <w:t xml:space="preserve">τε το ΦΠΑ, αλλά θα το εξισώνατε με το ΦΠΑ της ηπειρωτικής Ελλάδος. Αυτή η αύξηση του ΦΠΑ έγινε από κοινού με τη Νέα Δημοκρατία. Τώρα εάν ήταν πέντε πάνω, πέντε κάτω ή σε πιο από τα τρία μνημόνια ήταν πιο ξεκάθαρο ότι θα αυξηθεί </w:t>
      </w:r>
      <w:r>
        <w:rPr>
          <w:rFonts w:eastAsia="Times New Roman"/>
          <w:szCs w:val="24"/>
        </w:rPr>
        <w:t xml:space="preserve">ο </w:t>
      </w:r>
      <w:r>
        <w:rPr>
          <w:rFonts w:eastAsia="Times New Roman"/>
          <w:szCs w:val="24"/>
        </w:rPr>
        <w:t>ΦΠΑ, αυτό μας αφήνει παγερ</w:t>
      </w:r>
      <w:r>
        <w:rPr>
          <w:rFonts w:eastAsia="Times New Roman"/>
          <w:szCs w:val="24"/>
        </w:rPr>
        <w:t xml:space="preserve">ά αδιάφορους με την έννοια ότι εμείς δεν έχουμε ψηφίσει κανένα μνημόνιο και δεν πρόκειται να ψηφίσουμε ποτέ, αντίθετα με εσάς πλέον όπου με τέσσερα μνημόνια που έχετε ψηφίσει -άλλοι ένα, άλλοι δύο, άλλοι </w:t>
      </w:r>
      <w:r>
        <w:rPr>
          <w:rFonts w:eastAsia="Times New Roman"/>
          <w:szCs w:val="24"/>
        </w:rPr>
        <w:lastRenderedPageBreak/>
        <w:t xml:space="preserve">και τα τέσσερα μαζί- έχετε κάνει τη ζωή των πολιτών </w:t>
      </w:r>
      <w:r>
        <w:rPr>
          <w:rFonts w:eastAsia="Times New Roman"/>
          <w:szCs w:val="24"/>
        </w:rPr>
        <w:t>στα νησιά ιδιαιτέρως δύσκολη.</w:t>
      </w:r>
    </w:p>
    <w:p w14:paraId="3FCD88A1" w14:textId="77777777" w:rsidR="00BC419A" w:rsidRDefault="0035347C">
      <w:pPr>
        <w:spacing w:line="600" w:lineRule="auto"/>
        <w:ind w:firstLine="720"/>
        <w:contextualSpacing/>
        <w:jc w:val="both"/>
        <w:rPr>
          <w:rFonts w:eastAsia="Times New Roman"/>
          <w:szCs w:val="24"/>
        </w:rPr>
      </w:pPr>
      <w:r>
        <w:rPr>
          <w:rFonts w:eastAsia="Times New Roman"/>
          <w:szCs w:val="24"/>
        </w:rPr>
        <w:t xml:space="preserve">Άδικο είναι και το ότι βάζετε κριτήρια για το μεταφορικό ισοδύναμο. Γιατί κριτήρια; Τι διαφορά έχει; Και ποια είναι αυτά τα κριτήρια; Είναι όπως με τον εξωδικαστικό συμβιβασμό τον οποίο συζητούσαμε χθες, προχθές, όπου ενώ </w:t>
      </w:r>
      <w:r>
        <w:rPr>
          <w:rFonts w:eastAsia="Times New Roman"/>
          <w:szCs w:val="24"/>
        </w:rPr>
        <w:t>έκαναν αίτηση δεκάδες χιλιάδων, τελικά μόνο είκοσι τρεις ωφελήθηκαν, γιατί τα κριτήρια ήταν τέτοια όπου ουσιαστικά απέρριπταν τους πάντες και τα πάντα.</w:t>
      </w:r>
    </w:p>
    <w:p w14:paraId="3FCD88A2" w14:textId="77777777" w:rsidR="00BC419A" w:rsidRDefault="0035347C">
      <w:pPr>
        <w:spacing w:line="600" w:lineRule="auto"/>
        <w:ind w:firstLine="720"/>
        <w:contextualSpacing/>
        <w:jc w:val="both"/>
        <w:rPr>
          <w:rFonts w:eastAsia="Times New Roman"/>
          <w:szCs w:val="24"/>
        </w:rPr>
      </w:pPr>
      <w:r>
        <w:rPr>
          <w:rFonts w:eastAsia="Times New Roman"/>
          <w:szCs w:val="24"/>
        </w:rPr>
        <w:t>Βλέπουμε τα τελευταία χρόνια στα νησιά να κλείνουν υπηρεσίες, να φεύγουν υπηρεσίες, να υπάρχει μεταστέγα</w:t>
      </w:r>
      <w:r>
        <w:rPr>
          <w:rFonts w:eastAsia="Times New Roman"/>
          <w:szCs w:val="24"/>
        </w:rPr>
        <w:t>ση υπηρεσιών και να αναγκάζονται από ένα νησί, ειδικότερα στις Κυκλάδες και στα Δωδεκάνησα, να πηγαίνουν σε άλλο για να διεκπεραιώσουν κάτι που θα ήταν πολύ πιο εύκολο αν δεν ήταν νησί και ήταν ηπειρωτική η χώρα. Βλέπουμε δυσκολίες τις οποίες δεν μπορεί να</w:t>
      </w:r>
      <w:r>
        <w:rPr>
          <w:rFonts w:eastAsia="Times New Roman"/>
          <w:szCs w:val="24"/>
        </w:rPr>
        <w:t xml:space="preserve"> τις φανταστεί κανένας. Βλέπουμε τα καύσιμα στα νησιά να είναι πανάκριβα, που πλέον και με τη φημολογούμενη κατάργηση του αφορολόγητου στα καύσιμα σημαίνει ότι θα επιβαρυνθούν επιπλέον οι μετακινήσεις με τον φόρο στο ναυτιλιακό </w:t>
      </w:r>
      <w:r>
        <w:rPr>
          <w:rFonts w:eastAsia="Times New Roman"/>
          <w:szCs w:val="24"/>
        </w:rPr>
        <w:lastRenderedPageBreak/>
        <w:t>καύσιμο. Βλέπουμε για τις με</w:t>
      </w:r>
      <w:r>
        <w:rPr>
          <w:rFonts w:eastAsia="Times New Roman"/>
          <w:szCs w:val="24"/>
        </w:rPr>
        <w:t xml:space="preserve">ιώσεις των μισθών των συντάξεων, που έχουν πλήξει και τους νησιώτες φυσικά. Βλέπουμε ένα κοινωνικό μέρισμα που </w:t>
      </w:r>
      <w:r>
        <w:rPr>
          <w:rFonts w:eastAsia="Times New Roman"/>
          <w:szCs w:val="24"/>
        </w:rPr>
        <w:t>παρέχετε</w:t>
      </w:r>
      <w:r>
        <w:rPr>
          <w:rFonts w:eastAsia="Times New Roman"/>
          <w:szCs w:val="24"/>
        </w:rPr>
        <w:t>, το οποίο όταν δίνεται μία φορά τον χρόνο είναι ένα ψίχουλο. Τους έχετε πάρει δέκα και δίνετε ένα και θεωρείτε ότι έτσι ικανοποιείτε όπο</w:t>
      </w:r>
      <w:r>
        <w:rPr>
          <w:rFonts w:eastAsia="Times New Roman"/>
          <w:szCs w:val="24"/>
        </w:rPr>
        <w:t>ιους το παίρνουν. Βλέπουμε συνεχώς νέους φόρους. Βλέπουμε και την πλημμυρίδα των λαθρομεταναστών, οι οποίοι έχουν κατακλύσει ειδικότερα τα νησιά του βορειοανατολικού Αιγαίου, με όσα προβλήματα τεράστια έχουν δημιουργήσει πλέον στις κοινωνίες εκεί. Και παρε</w:t>
      </w:r>
      <w:r>
        <w:rPr>
          <w:rFonts w:eastAsia="Times New Roman"/>
          <w:szCs w:val="24"/>
        </w:rPr>
        <w:t>μπιπτόντως βλέπω να παίρνουν το μεταφορικό ισοδύναμο οι λαθρομετανάστες επειδή θα πληρούν τις προϋποθέσεις και τα κριτήρια, τα δικά σας κριτήρια, και στο τέλος -όπως γίνεται αλλού-, οι Έλληνες πολίτες να μην τα πληρούν. Για τη συντριπτική πλειοψηφία των κα</w:t>
      </w:r>
      <w:r>
        <w:rPr>
          <w:rFonts w:eastAsia="Times New Roman"/>
          <w:szCs w:val="24"/>
        </w:rPr>
        <w:t>τοίκων των νησιών είναι μια ηρωική υπόθεση.</w:t>
      </w:r>
    </w:p>
    <w:p w14:paraId="3FCD88A3" w14:textId="77777777" w:rsidR="00BC419A" w:rsidRDefault="0035347C">
      <w:pPr>
        <w:spacing w:line="600" w:lineRule="auto"/>
        <w:ind w:firstLine="720"/>
        <w:contextualSpacing/>
        <w:jc w:val="both"/>
        <w:rPr>
          <w:rFonts w:eastAsia="Times New Roman"/>
          <w:szCs w:val="24"/>
        </w:rPr>
      </w:pPr>
      <w:r>
        <w:rPr>
          <w:rFonts w:eastAsia="Times New Roman"/>
          <w:szCs w:val="24"/>
        </w:rPr>
        <w:t>Βλέπουμε, επίσης, στο νομοσχέδιο κάποια ζητήματα που αφορούν τη ναυτική εκπαίδευση, ένα πολύ σημαντικό κεφάλαιο. Είναι πολύ θετικό ότι ανοίγουν ξανά παλαιές σχολές ή ενδεχομένως να ανοίξουν και άλλες. Αυτό θα ωφε</w:t>
      </w:r>
      <w:r>
        <w:rPr>
          <w:rFonts w:eastAsia="Times New Roman"/>
          <w:szCs w:val="24"/>
        </w:rPr>
        <w:t xml:space="preserve">λήσει σίγουρα τις τοπικές κοινωνίες. Βέβαια, εδώ υπάρχει ένα ερώτημα: Τι θα γίνει με </w:t>
      </w:r>
      <w:r>
        <w:rPr>
          <w:rFonts w:eastAsia="Times New Roman"/>
          <w:szCs w:val="24"/>
        </w:rPr>
        <w:lastRenderedPageBreak/>
        <w:t>την Ακαδημία Εμπορικού Ναυτικού Μακεδονίας που είναι στη Θεσσαλονίκη, με τις επιθυμίες σας, δηλαδή αν θα παραμείνει Ακαδημία Εμπορικού Ναυτικού Μακεδονίας ή αν θα πρέπει ν</w:t>
      </w:r>
      <w:r>
        <w:rPr>
          <w:rFonts w:eastAsia="Times New Roman"/>
          <w:szCs w:val="24"/>
        </w:rPr>
        <w:t>α αλλάξει κι αυτή το όνομά της, σύμφωνα με τις επιταγές σας, αν προλάβετε, γιατί μάλλον δεν προλαβαίνετε.</w:t>
      </w:r>
    </w:p>
    <w:p w14:paraId="3FCD88A4"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Τελειώνοντας, θα έπρεπε στο πλαίσιο της </w:t>
      </w:r>
      <w:proofErr w:type="spellStart"/>
      <w:r>
        <w:rPr>
          <w:rFonts w:eastAsia="Times New Roman" w:cs="Times New Roman"/>
          <w:szCs w:val="24"/>
        </w:rPr>
        <w:t>νησιωτικότητας</w:t>
      </w:r>
      <w:proofErr w:type="spellEnd"/>
      <w:r>
        <w:rPr>
          <w:rFonts w:eastAsia="Times New Roman" w:cs="Times New Roman"/>
          <w:szCs w:val="24"/>
        </w:rPr>
        <w:t xml:space="preserve"> -και έχουν γίνει κάποιες σκέψεις στο παρελθόν, αλλά ποτέ δεν έγιναν πράξη-, να υπάρξει επιδότησ</w:t>
      </w:r>
      <w:r>
        <w:rPr>
          <w:rFonts w:eastAsia="Times New Roman" w:cs="Times New Roman"/>
          <w:szCs w:val="24"/>
        </w:rPr>
        <w:t>η. Και υπάρχουν εθελοντές για να πάνε εκεί και κάποιοι χωρίς επιδότηση να κατοικήσουν βραχονησίδες και μικρά νησιά και να βοηθήσετε και την επιχειρηματικότητα καθ’ οιονδήποτε τρόπο για λόγους εθνικής ασφάλειας.</w:t>
      </w:r>
    </w:p>
    <w:p w14:paraId="3FCD88A5"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Η </w:t>
      </w:r>
      <w:proofErr w:type="spellStart"/>
      <w:r>
        <w:rPr>
          <w:rFonts w:eastAsia="Times New Roman" w:cs="Times New Roman"/>
          <w:szCs w:val="24"/>
        </w:rPr>
        <w:t>νησιωτικότητα</w:t>
      </w:r>
      <w:proofErr w:type="spellEnd"/>
      <w:r>
        <w:rPr>
          <w:rFonts w:eastAsia="Times New Roman" w:cs="Times New Roman"/>
          <w:szCs w:val="24"/>
        </w:rPr>
        <w:t xml:space="preserve"> ήταν, είναι και θα είναι το Α</w:t>
      </w:r>
      <w:r>
        <w:rPr>
          <w:rFonts w:eastAsia="Times New Roman" w:cs="Times New Roman"/>
          <w:szCs w:val="24"/>
        </w:rPr>
        <w:t xml:space="preserve"> και το Ω για την πατρίδα μας και δυστυχώς, με τις ενέργειές σας και τα μνημόνια σας και σε όλα όσα αποβαίνετε την έχετε βάλει πολύ πίσω σε σχέση με άλλα ζητήματα.</w:t>
      </w:r>
    </w:p>
    <w:p w14:paraId="3FCD88A6"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3FCD88A7" w14:textId="77777777" w:rsidR="00BC419A" w:rsidRDefault="0035347C">
      <w:pPr>
        <w:spacing w:line="600" w:lineRule="auto"/>
        <w:ind w:firstLine="720"/>
        <w:contextualSpacing/>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3FCD88A8" w14:textId="77777777" w:rsidR="00BC419A" w:rsidRDefault="0035347C">
      <w:pPr>
        <w:spacing w:line="600" w:lineRule="auto"/>
        <w:ind w:firstLine="720"/>
        <w:contextualSpacing/>
        <w:jc w:val="both"/>
        <w:rPr>
          <w:rFonts w:eastAsia="Times New Roman" w:cs="Times New Roman"/>
          <w:szCs w:val="24"/>
        </w:rPr>
      </w:pPr>
      <w:r w:rsidRPr="007E6482">
        <w:rPr>
          <w:rFonts w:eastAsia="Times New Roman" w:cs="Times New Roman"/>
          <w:b/>
          <w:szCs w:val="24"/>
        </w:rPr>
        <w:lastRenderedPageBreak/>
        <w:t>ΠΡΟΕΔΡΕΥΩΝ (Νικήτας Κακλαμ</w:t>
      </w:r>
      <w:r w:rsidRPr="007E6482">
        <w:rPr>
          <w:rFonts w:eastAsia="Times New Roman" w:cs="Times New Roman"/>
          <w:b/>
          <w:szCs w:val="24"/>
        </w:rPr>
        <w:t>άνης):</w:t>
      </w:r>
      <w:r>
        <w:rPr>
          <w:rFonts w:eastAsia="Times New Roman" w:cs="Times New Roman"/>
          <w:szCs w:val="24"/>
        </w:rPr>
        <w:t xml:space="preserve"> Θα μιλήσουν ακόμα δύο συνάδελφοι, η </w:t>
      </w:r>
      <w:r>
        <w:rPr>
          <w:rFonts w:eastAsia="Times New Roman" w:cs="Times New Roman"/>
          <w:szCs w:val="24"/>
        </w:rPr>
        <w:t xml:space="preserve">κ. </w:t>
      </w:r>
      <w:proofErr w:type="spellStart"/>
      <w:r>
        <w:rPr>
          <w:rFonts w:eastAsia="Times New Roman" w:cs="Times New Roman"/>
          <w:szCs w:val="24"/>
        </w:rPr>
        <w:t>Θεοπεφτάτου</w:t>
      </w:r>
      <w:proofErr w:type="spellEnd"/>
      <w:r>
        <w:rPr>
          <w:rFonts w:eastAsia="Times New Roman" w:cs="Times New Roman"/>
          <w:szCs w:val="24"/>
        </w:rPr>
        <w:t xml:space="preserve"> και η </w:t>
      </w:r>
      <w:r>
        <w:rPr>
          <w:rFonts w:eastAsia="Times New Roman" w:cs="Times New Roman"/>
          <w:szCs w:val="24"/>
        </w:rPr>
        <w:t xml:space="preserve">κ. </w:t>
      </w:r>
      <w:proofErr w:type="spellStart"/>
      <w:r>
        <w:rPr>
          <w:rFonts w:eastAsia="Times New Roman" w:cs="Times New Roman"/>
          <w:szCs w:val="24"/>
        </w:rPr>
        <w:t>Μεγαλοοικονόμου</w:t>
      </w:r>
      <w:proofErr w:type="spellEnd"/>
      <w:r>
        <w:rPr>
          <w:rFonts w:eastAsia="Times New Roman" w:cs="Times New Roman"/>
          <w:szCs w:val="24"/>
        </w:rPr>
        <w:t xml:space="preserve"> και μετά θα μπούμε και στους Κοινοβουλευτικούς Εκπροσώπους. Ζήτησε τον λόγο ως Κοινοβουλευτικός ο κ. </w:t>
      </w:r>
      <w:proofErr w:type="spellStart"/>
      <w:r>
        <w:rPr>
          <w:rFonts w:eastAsia="Times New Roman" w:cs="Times New Roman"/>
          <w:szCs w:val="24"/>
        </w:rPr>
        <w:t>Αμυράς</w:t>
      </w:r>
      <w:proofErr w:type="spellEnd"/>
      <w:r>
        <w:rPr>
          <w:rFonts w:eastAsia="Times New Roman" w:cs="Times New Roman"/>
          <w:szCs w:val="24"/>
        </w:rPr>
        <w:t xml:space="preserve">, ο οποίος θα μιλήσει μετά την </w:t>
      </w:r>
      <w:r>
        <w:rPr>
          <w:rFonts w:eastAsia="Times New Roman" w:cs="Times New Roman"/>
          <w:szCs w:val="24"/>
        </w:rPr>
        <w:t xml:space="preserve">κ. </w:t>
      </w:r>
      <w:proofErr w:type="spellStart"/>
      <w:r>
        <w:rPr>
          <w:rFonts w:eastAsia="Times New Roman" w:cs="Times New Roman"/>
          <w:szCs w:val="24"/>
        </w:rPr>
        <w:t>Μεγαλοοικονόμου</w:t>
      </w:r>
      <w:proofErr w:type="spellEnd"/>
      <w:r>
        <w:rPr>
          <w:rFonts w:eastAsia="Times New Roman" w:cs="Times New Roman"/>
          <w:szCs w:val="24"/>
        </w:rPr>
        <w:t>. Όπως κάνουμε πά</w:t>
      </w:r>
      <w:r>
        <w:rPr>
          <w:rFonts w:eastAsia="Times New Roman" w:cs="Times New Roman"/>
          <w:szCs w:val="24"/>
        </w:rPr>
        <w:t>ντα, θα μιλούν τρεις-τέσσερις συνάδελφοι και μετά ένας Κοινοβουλευτικός, με τη σειρά</w:t>
      </w:r>
      <w:r w:rsidRPr="00556AA2">
        <w:rPr>
          <w:rFonts w:eastAsia="Times New Roman" w:cs="Times New Roman"/>
          <w:szCs w:val="24"/>
        </w:rPr>
        <w:t xml:space="preserve"> </w:t>
      </w:r>
      <w:r>
        <w:rPr>
          <w:rFonts w:eastAsia="Times New Roman" w:cs="Times New Roman"/>
          <w:szCs w:val="24"/>
        </w:rPr>
        <w:t>όποιος ζητάει τον λόγο.</w:t>
      </w:r>
    </w:p>
    <w:p w14:paraId="3FCD88A9"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Ελάτε, κυρία </w:t>
      </w:r>
      <w:proofErr w:type="spellStart"/>
      <w:r>
        <w:rPr>
          <w:rFonts w:eastAsia="Times New Roman" w:cs="Times New Roman"/>
          <w:szCs w:val="24"/>
        </w:rPr>
        <w:t>Θεοπεφτάτου</w:t>
      </w:r>
      <w:proofErr w:type="spellEnd"/>
      <w:r>
        <w:rPr>
          <w:rFonts w:eastAsia="Times New Roman" w:cs="Times New Roman"/>
          <w:szCs w:val="24"/>
        </w:rPr>
        <w:t>, έχετε τον λόγο.</w:t>
      </w:r>
    </w:p>
    <w:p w14:paraId="3FCD88AA" w14:textId="77777777" w:rsidR="00BC419A" w:rsidRDefault="0035347C">
      <w:pPr>
        <w:spacing w:line="600" w:lineRule="auto"/>
        <w:ind w:firstLine="720"/>
        <w:contextualSpacing/>
        <w:jc w:val="both"/>
        <w:rPr>
          <w:rFonts w:eastAsia="Times New Roman" w:cs="Times New Roman"/>
          <w:szCs w:val="24"/>
        </w:rPr>
      </w:pPr>
      <w:r w:rsidRPr="00556AA2">
        <w:rPr>
          <w:rFonts w:eastAsia="Times New Roman" w:cs="Times New Roman"/>
          <w:b/>
          <w:szCs w:val="24"/>
        </w:rPr>
        <w:t>ΑΦΡΟΔΙΤΗ ΘΕΟΠΕΦΤΑΤΟΥ:</w:t>
      </w:r>
      <w:r>
        <w:rPr>
          <w:rFonts w:eastAsia="Times New Roman" w:cs="Times New Roman"/>
          <w:szCs w:val="24"/>
        </w:rPr>
        <w:t xml:space="preserve"> Ευχαριστώ, κύριε Πρόεδρε.</w:t>
      </w:r>
    </w:p>
    <w:p w14:paraId="3FCD88AB"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Κύριοι Υφυπουργοί, κυρίες και κύριοι συνάδελφοι, η χώρα μ</w:t>
      </w:r>
      <w:r>
        <w:rPr>
          <w:rFonts w:eastAsia="Times New Roman" w:cs="Times New Roman"/>
          <w:szCs w:val="24"/>
        </w:rPr>
        <w:t xml:space="preserve">ας εκτείνεται σε χερσαίο και θαλάσσιο χώρο σε αναλογία περίπου 60%-40%. Έχουμε λοιπόν, ένα μεγάλο κομμάτι της χώρας που αποτελείται από θάλασσα και μέσα σε αυτήν κατανέμονται τρεις χιλιάδες νησιά, που από αυτά πάνω από εκατό είναι κατοικημένα. Όντως, όπως </w:t>
      </w:r>
      <w:r>
        <w:rPr>
          <w:rFonts w:eastAsia="Times New Roman" w:cs="Times New Roman"/>
          <w:szCs w:val="24"/>
        </w:rPr>
        <w:t>είπαν και προηγούμενοι συνάδελφοι, είναι μοναδικό για την Ευρώπη αυτό το φαινόμενο. Εν</w:t>
      </w:r>
      <w:r>
        <w:rPr>
          <w:rFonts w:eastAsia="Times New Roman" w:cs="Times New Roman"/>
          <w:szCs w:val="24"/>
        </w:rPr>
        <w:t xml:space="preserve"> </w:t>
      </w:r>
      <w:r>
        <w:rPr>
          <w:rFonts w:eastAsia="Times New Roman" w:cs="Times New Roman"/>
          <w:szCs w:val="24"/>
        </w:rPr>
        <w:t xml:space="preserve">τούτοις, τα όσα είχαν γίνει τα προηγούμενα χρόνια γι’ αυτό το θέμα της </w:t>
      </w:r>
      <w:proofErr w:type="spellStart"/>
      <w:r>
        <w:rPr>
          <w:rFonts w:eastAsia="Times New Roman" w:cs="Times New Roman"/>
          <w:szCs w:val="24"/>
        </w:rPr>
        <w:t>νησιωτικότητας</w:t>
      </w:r>
      <w:proofErr w:type="spellEnd"/>
      <w:r>
        <w:rPr>
          <w:rFonts w:eastAsia="Times New Roman" w:cs="Times New Roman"/>
          <w:szCs w:val="24"/>
        </w:rPr>
        <w:t xml:space="preserve"> ήταν αποσπασματικά.</w:t>
      </w:r>
    </w:p>
    <w:p w14:paraId="3FCD88AC"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Ενώ, λοιπόν, τα νησιά μας συμβάλλουν στο ΑΕΠ της χώρας, έχουμε </w:t>
      </w:r>
      <w:r>
        <w:rPr>
          <w:rFonts w:eastAsia="Times New Roman" w:cs="Times New Roman"/>
          <w:szCs w:val="24"/>
        </w:rPr>
        <w:t xml:space="preserve">ήδη ξεκινήσει τις απαραίτητες ρυθμίσεις για την αναγνώριση αυτού του μειονεκτήματος της </w:t>
      </w:r>
      <w:proofErr w:type="spellStart"/>
      <w:r>
        <w:rPr>
          <w:rFonts w:eastAsia="Times New Roman" w:cs="Times New Roman"/>
          <w:szCs w:val="24"/>
        </w:rPr>
        <w:t>νησιωτικότητας</w:t>
      </w:r>
      <w:proofErr w:type="spellEnd"/>
      <w:r>
        <w:rPr>
          <w:rFonts w:eastAsia="Times New Roman" w:cs="Times New Roman"/>
          <w:szCs w:val="24"/>
        </w:rPr>
        <w:t>. Για όλους εμάς, τους μόνιμους κατοίκους των νησιών, η κάθε μας δραστηριότητα συνδέεται με μετακινήσεις ή ακόμα και διανυκτερεύσεις στο κέντρο της περιφέ</w:t>
      </w:r>
      <w:r>
        <w:rPr>
          <w:rFonts w:eastAsia="Times New Roman" w:cs="Times New Roman"/>
          <w:szCs w:val="24"/>
        </w:rPr>
        <w:t xml:space="preserve">ρειας μας ή στην απέναντι ξηρά. </w:t>
      </w:r>
    </w:p>
    <w:p w14:paraId="3FCD88AD"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Για θέματα υγείας, υπηρεσιών, δικαστηρίων, αγοράς ή διάθεσης προϊόντων είμαστε αναγκασμένοι να μετακινούμαστε ακτοπλοϊκά. Ακόμη, αυτή η δυσκολία μετακίνησης λειτουργεί αποτρεπτικά στο να έλθουν στο νησί είτε υπάλληλοι για τ</w:t>
      </w:r>
      <w:r>
        <w:rPr>
          <w:rFonts w:eastAsia="Times New Roman" w:cs="Times New Roman"/>
          <w:szCs w:val="24"/>
        </w:rPr>
        <w:t xml:space="preserve">ις υπηρεσίες είτε καθηγητές και δάσκαλοι για τη στελέχωση των σχολείων μας είτε γιατροί, νοσηλευτές και λοιπό προσωπικό για τα νοσοκομεία μας. Ακόμη, αυτό το γεγονός της </w:t>
      </w:r>
      <w:proofErr w:type="spellStart"/>
      <w:r>
        <w:rPr>
          <w:rFonts w:eastAsia="Times New Roman" w:cs="Times New Roman"/>
          <w:szCs w:val="24"/>
        </w:rPr>
        <w:t>νησιωτικότητας</w:t>
      </w:r>
      <w:proofErr w:type="spellEnd"/>
      <w:r>
        <w:rPr>
          <w:rFonts w:eastAsia="Times New Roman" w:cs="Times New Roman"/>
          <w:szCs w:val="24"/>
        </w:rPr>
        <w:t xml:space="preserve"> λειτουργεί ανασταλτικά και στον πρωτογενή παράγοντα, αφού στα νησιά έχο</w:t>
      </w:r>
      <w:r>
        <w:rPr>
          <w:rFonts w:eastAsia="Times New Roman" w:cs="Times New Roman"/>
          <w:szCs w:val="24"/>
        </w:rPr>
        <w:t>υμε κατά κανόνα και μικρούς κλήρους.</w:t>
      </w:r>
    </w:p>
    <w:p w14:paraId="3FCD88AE"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Αυτό, λοιπόν, το μειονέκτημα ήδη αναγνωρίζεται και από το Σύνταγμα της χώρας με το άρθρο 101 και με τη Συνθήκη της Ευρωπαϊκής Ένωσης στο άρθρο 174 για την εδαφική συνοχή, για την ανάπτυξη δηλαδή με ισόρροπο τρόπο μεταξύ αυτών των </w:t>
      </w:r>
      <w:r>
        <w:rPr>
          <w:rFonts w:eastAsia="Times New Roman" w:cs="Times New Roman"/>
          <w:szCs w:val="24"/>
        </w:rPr>
        <w:lastRenderedPageBreak/>
        <w:t>περιοχών που μειονεκτούν κ</w:t>
      </w:r>
      <w:r>
        <w:rPr>
          <w:rFonts w:eastAsia="Times New Roman" w:cs="Times New Roman"/>
          <w:szCs w:val="24"/>
        </w:rPr>
        <w:t xml:space="preserve">αι από το άρθρο 32 του ν.4150, δηλαδή σύμφωνα με το οποίο θα πρέπει κάθε νομοθέτηση να εξετάζει την επίδραση που έχει στα νησιά μας. </w:t>
      </w:r>
    </w:p>
    <w:p w14:paraId="3FCD88AF"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Κυβέρνησή </w:t>
      </w:r>
      <w:r>
        <w:rPr>
          <w:rFonts w:eastAsia="Times New Roman" w:cs="Times New Roman"/>
          <w:szCs w:val="24"/>
        </w:rPr>
        <w:t xml:space="preserve">μας αναγνώρισε αυτόν τον ισχυρό ρόλο που θα πρέπει να παίξουν τα νησιά στην ανάπτυξη της χώρας. Δημιουργήθηκε </w:t>
      </w:r>
      <w:r>
        <w:rPr>
          <w:rFonts w:eastAsia="Times New Roman" w:cs="Times New Roman"/>
          <w:szCs w:val="24"/>
        </w:rPr>
        <w:t>το Υφυπουργείο Νησιωτικής Πολιτικής και έχουν ξεκινήσει οι απαραίτητες ρυθμίσεις, προκειμένου να μπουν οι στέρεες βάσεις για την άσκηση της νησιωτικής πολιτικής, η αναγνώριση δηλαδή αυτού του μειονεκτήματος, ώστε να προχωρήσει σε συγκεκριμένες τομές.</w:t>
      </w:r>
    </w:p>
    <w:p w14:paraId="3FCD88B0"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Όπως </w:t>
      </w:r>
      <w:r>
        <w:rPr>
          <w:rFonts w:eastAsia="Times New Roman" w:cs="Times New Roman"/>
          <w:szCs w:val="24"/>
        </w:rPr>
        <w:t>καταλαβαίνουμε όλοι, αυτό απαιτεί συντονισμό κυρίως μεταξύ όλων ουσιαστικά των Υπουργείων, όπως έχει ξεκινήσει να γίνεται με το Υπουργείο Υγείας, ώστε να δοθούν κίνητρα για στελέχωση των μονάδων υγείας στα νησιά, με το Υπουργείο Εθνικής Άμυνας, να έρχονται</w:t>
      </w:r>
      <w:r>
        <w:rPr>
          <w:rFonts w:eastAsia="Times New Roman" w:cs="Times New Roman"/>
          <w:szCs w:val="24"/>
        </w:rPr>
        <w:t xml:space="preserve"> οπλίτες γιατροί να κάνουν τη θητεία τους στα νησιά μας, καθώς και με το Υπουργείο Διοικητικής Ανασυγκρότησης, δηλαδή να λειτουργεί κατά προτεραιότητα η </w:t>
      </w:r>
      <w:proofErr w:type="spellStart"/>
      <w:r>
        <w:rPr>
          <w:rFonts w:eastAsia="Times New Roman" w:cs="Times New Roman"/>
          <w:szCs w:val="24"/>
        </w:rPr>
        <w:t>νησιωτικότητα</w:t>
      </w:r>
      <w:proofErr w:type="spellEnd"/>
      <w:r>
        <w:rPr>
          <w:rFonts w:eastAsia="Times New Roman" w:cs="Times New Roman"/>
          <w:szCs w:val="24"/>
        </w:rPr>
        <w:t xml:space="preserve"> ως προς το διορισμό.</w:t>
      </w:r>
    </w:p>
    <w:p w14:paraId="3FCD88B1" w14:textId="77777777" w:rsidR="00BC419A" w:rsidRDefault="0035347C">
      <w:pPr>
        <w:spacing w:line="600" w:lineRule="auto"/>
        <w:ind w:firstLine="720"/>
        <w:contextualSpacing/>
        <w:jc w:val="both"/>
        <w:rPr>
          <w:rFonts w:eastAsia="Times New Roman"/>
          <w:szCs w:val="24"/>
        </w:rPr>
      </w:pPr>
      <w:r>
        <w:rPr>
          <w:rFonts w:eastAsia="Times New Roman"/>
          <w:szCs w:val="24"/>
        </w:rPr>
        <w:lastRenderedPageBreak/>
        <w:t xml:space="preserve">Ερχόμαστε, λοιπόν, σήμερα να μιλήσουμε για το </w:t>
      </w:r>
      <w:r>
        <w:rPr>
          <w:rFonts w:eastAsia="Times New Roman"/>
          <w:szCs w:val="24"/>
        </w:rPr>
        <w:t>μεταφορικό ισοδύναμο</w:t>
      </w:r>
      <w:r>
        <w:rPr>
          <w:rFonts w:eastAsia="Times New Roman"/>
          <w:szCs w:val="24"/>
        </w:rPr>
        <w:t xml:space="preserve">, </w:t>
      </w:r>
      <w:r>
        <w:rPr>
          <w:rFonts w:eastAsia="Times New Roman"/>
          <w:szCs w:val="24"/>
        </w:rPr>
        <w:t>ένα αίτημα που συζητείται εδώ και δεκαετίες στα νησιά μας, δηλαδή να μπορεί να γυρίζει πίσω στον επιβάτη ή σ’ αυτόν που μετακινεί το εμπόρευμα, η διαφορά που κοστίζει η ακτοπλοϊκή συγκοινωνία σε σχέση μ’ αυτή στη χερσαία περιοχή. Αυτό είναι μια μεγάλη τομή</w:t>
      </w:r>
      <w:r>
        <w:rPr>
          <w:rFonts w:eastAsia="Times New Roman"/>
          <w:szCs w:val="24"/>
        </w:rPr>
        <w:t>. Είναι η βάση, είναι το θεμέλιο για να ξεκινήσει να εφαρμόζεται αυτό το μέτρο. Βεβαίως, είναι λογικό να λειτουργήσει πιλοτικά το δεύτερο εξάμηνο του 2018 και σε όλα τα νησιά μας από 1-1-2019 και μέσα από ηλεκτρονική πλατφόρμα να επιστρέφεται αυτό το αντίτ</w:t>
      </w:r>
      <w:r>
        <w:rPr>
          <w:rFonts w:eastAsia="Times New Roman"/>
          <w:szCs w:val="24"/>
        </w:rPr>
        <w:t xml:space="preserve">ιμο. </w:t>
      </w:r>
    </w:p>
    <w:p w14:paraId="3FCD88B2" w14:textId="77777777" w:rsidR="00BC419A" w:rsidRDefault="0035347C">
      <w:pPr>
        <w:spacing w:line="600" w:lineRule="auto"/>
        <w:ind w:firstLine="720"/>
        <w:contextualSpacing/>
        <w:jc w:val="both"/>
        <w:rPr>
          <w:rFonts w:eastAsia="Times New Roman"/>
          <w:szCs w:val="24"/>
        </w:rPr>
      </w:pPr>
      <w:r>
        <w:rPr>
          <w:rFonts w:eastAsia="Times New Roman"/>
          <w:szCs w:val="24"/>
        </w:rPr>
        <w:t>Θα ήθελα να επισημάνω στον συνάδελφο ότι, όπως προβλέπει ο νόμος στο άρθρο 7, είτε καταβάλλει επί τόπου ο επιβάτης το μειωμένο κόστος είτε μέσω λογαριασμού τραπέζης που θα είναι ακατάσχετο και δεν θα απαιτείται φορολογική ενημερότητα.</w:t>
      </w:r>
    </w:p>
    <w:p w14:paraId="3FCD88B3" w14:textId="77777777" w:rsidR="00BC419A" w:rsidRDefault="0035347C">
      <w:pPr>
        <w:spacing w:line="600" w:lineRule="auto"/>
        <w:ind w:firstLine="720"/>
        <w:contextualSpacing/>
        <w:jc w:val="both"/>
        <w:rPr>
          <w:rFonts w:eastAsia="Times New Roman"/>
          <w:szCs w:val="24"/>
        </w:rPr>
      </w:pPr>
      <w:r>
        <w:rPr>
          <w:rFonts w:eastAsia="Times New Roman"/>
          <w:szCs w:val="24"/>
        </w:rPr>
        <w:t xml:space="preserve">Επίσης, θα </w:t>
      </w:r>
      <w:r>
        <w:rPr>
          <w:rFonts w:eastAsia="Times New Roman"/>
          <w:szCs w:val="24"/>
        </w:rPr>
        <w:t xml:space="preserve">ήθελα να τονίσω για εμάς, τους κατοίκους των Ιόνιων νησιών, ότι μέχρι πρότινος τα μέτρα για τη </w:t>
      </w:r>
      <w:proofErr w:type="spellStart"/>
      <w:r>
        <w:rPr>
          <w:rFonts w:eastAsia="Times New Roman"/>
          <w:szCs w:val="24"/>
        </w:rPr>
        <w:t>νησιωτικότητα</w:t>
      </w:r>
      <w:proofErr w:type="spellEnd"/>
      <w:r>
        <w:rPr>
          <w:rFonts w:eastAsia="Times New Roman"/>
          <w:szCs w:val="24"/>
        </w:rPr>
        <w:t xml:space="preserve"> δεν αφορούσαν τα Ιόνια νησιά. Αναγνωρίζουμε τις ιδιαιτερότητες των νησιών του Αιγαίου, όμως ποτέ δεν ίσχυε τίποτα για τα Ιόνια </w:t>
      </w:r>
      <w:r>
        <w:rPr>
          <w:rFonts w:eastAsia="Times New Roman"/>
          <w:szCs w:val="24"/>
        </w:rPr>
        <w:lastRenderedPageBreak/>
        <w:t xml:space="preserve">νησιά, ούτε για τον </w:t>
      </w:r>
      <w:r>
        <w:rPr>
          <w:rFonts w:eastAsia="Times New Roman"/>
          <w:szCs w:val="24"/>
        </w:rPr>
        <w:t>μειωμένο ΦΠΑ ούτε για τη διαθεσιμότητα, απ’ αυτά που είχαν ισχύσει από προηγούμενες κυβερνήσεις. Είναι η πρώτη φορά που αναγνωρίζεται αυτό το δικαίωμα και στα Ιόνια νησιά μας και γι’ αυτό είναι ιδιαίτερα καλοδεχούμενο, γιατί βεβαίως έχουν και τα δικά μας τ</w:t>
      </w:r>
      <w:r>
        <w:rPr>
          <w:rFonts w:eastAsia="Times New Roman"/>
          <w:szCs w:val="24"/>
        </w:rPr>
        <w:t>α νησιά τις δικές τους ιδιαιτερότητες, όπως τα νησιά του Αιγαίου και αυτό το μέτρο συμβάλλει στην ανάπτυξή τους.</w:t>
      </w:r>
    </w:p>
    <w:p w14:paraId="3FCD88B4" w14:textId="77777777" w:rsidR="00BC419A" w:rsidRDefault="0035347C">
      <w:pPr>
        <w:spacing w:line="600" w:lineRule="auto"/>
        <w:ind w:firstLine="720"/>
        <w:contextualSpacing/>
        <w:jc w:val="both"/>
        <w:rPr>
          <w:rFonts w:eastAsia="Times New Roman"/>
          <w:szCs w:val="24"/>
        </w:rPr>
      </w:pPr>
      <w:r>
        <w:rPr>
          <w:rFonts w:eastAsia="Times New Roman"/>
          <w:szCs w:val="24"/>
        </w:rPr>
        <w:t>Σας ευχαριστώ.</w:t>
      </w:r>
    </w:p>
    <w:p w14:paraId="3FCD88B5" w14:textId="77777777" w:rsidR="00BC419A" w:rsidRDefault="0035347C">
      <w:pPr>
        <w:spacing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3FCD88B6" w14:textId="77777777" w:rsidR="00BC419A" w:rsidRDefault="0035347C">
      <w:pPr>
        <w:spacing w:line="600" w:lineRule="auto"/>
        <w:ind w:firstLine="720"/>
        <w:contextualSpacing/>
        <w:jc w:val="both"/>
        <w:rPr>
          <w:rFonts w:eastAsia="Times New Roman"/>
          <w:szCs w:val="24"/>
        </w:rPr>
      </w:pPr>
      <w:r w:rsidRPr="005B70B5">
        <w:rPr>
          <w:rFonts w:eastAsia="Times New Roman"/>
          <w:b/>
          <w:szCs w:val="24"/>
        </w:rPr>
        <w:t>ΠΡΟΕΔΡΕΥΩΝ (Νικήτας Κακλαμάνης):</w:t>
      </w:r>
      <w:r>
        <w:rPr>
          <w:rFonts w:eastAsia="Times New Roman"/>
          <w:szCs w:val="24"/>
        </w:rPr>
        <w:t xml:space="preserve"> Ευχαριστούμε την </w:t>
      </w:r>
      <w:r>
        <w:rPr>
          <w:rFonts w:eastAsia="Times New Roman"/>
          <w:szCs w:val="24"/>
        </w:rPr>
        <w:t xml:space="preserve">κ. </w:t>
      </w:r>
      <w:proofErr w:type="spellStart"/>
      <w:r>
        <w:rPr>
          <w:rFonts w:eastAsia="Times New Roman"/>
          <w:szCs w:val="24"/>
        </w:rPr>
        <w:t>Θεοπεφτάτου</w:t>
      </w:r>
      <w:proofErr w:type="spellEnd"/>
      <w:r>
        <w:rPr>
          <w:rFonts w:eastAsia="Times New Roman"/>
          <w:szCs w:val="24"/>
        </w:rPr>
        <w:t>.</w:t>
      </w:r>
    </w:p>
    <w:p w14:paraId="3FCD88B7" w14:textId="77777777" w:rsidR="00BC419A" w:rsidRDefault="0035347C">
      <w:pPr>
        <w:spacing w:line="600" w:lineRule="auto"/>
        <w:ind w:firstLine="720"/>
        <w:contextualSpacing/>
        <w:jc w:val="both"/>
        <w:rPr>
          <w:rFonts w:eastAsia="Times New Roman"/>
          <w:szCs w:val="24"/>
        </w:rPr>
      </w:pPr>
      <w:r>
        <w:rPr>
          <w:rFonts w:eastAsia="Times New Roman"/>
          <w:szCs w:val="24"/>
        </w:rPr>
        <w:t xml:space="preserve">Τον λόγο έχει η </w:t>
      </w:r>
      <w:r>
        <w:rPr>
          <w:rFonts w:eastAsia="Times New Roman"/>
          <w:szCs w:val="24"/>
        </w:rPr>
        <w:t>κ.</w:t>
      </w:r>
      <w:r>
        <w:rPr>
          <w:rFonts w:eastAsia="Times New Roman"/>
          <w:szCs w:val="24"/>
        </w:rPr>
        <w:t xml:space="preserve"> </w:t>
      </w:r>
      <w:proofErr w:type="spellStart"/>
      <w:r>
        <w:rPr>
          <w:rFonts w:eastAsia="Times New Roman"/>
          <w:szCs w:val="24"/>
        </w:rPr>
        <w:t>Μεγαλοοικονόμου</w:t>
      </w:r>
      <w:proofErr w:type="spellEnd"/>
      <w:r>
        <w:rPr>
          <w:rFonts w:eastAsia="Times New Roman"/>
          <w:szCs w:val="24"/>
        </w:rPr>
        <w:t xml:space="preserve"> από τον ΣΥΡΙΖΑ.</w:t>
      </w:r>
    </w:p>
    <w:p w14:paraId="3FCD88B8" w14:textId="77777777" w:rsidR="00BC419A" w:rsidRDefault="0035347C">
      <w:pPr>
        <w:spacing w:line="600" w:lineRule="auto"/>
        <w:ind w:firstLine="720"/>
        <w:contextualSpacing/>
        <w:jc w:val="both"/>
        <w:rPr>
          <w:rFonts w:eastAsia="Times New Roman"/>
          <w:szCs w:val="24"/>
        </w:rPr>
      </w:pPr>
      <w:r w:rsidRPr="005B70B5">
        <w:rPr>
          <w:rFonts w:eastAsia="Times New Roman"/>
          <w:b/>
          <w:szCs w:val="24"/>
        </w:rPr>
        <w:t>ΘΕΟΔΩΡΑ ΜΕΓΑΛΟΟΙΚΟΝΟΜΟΥ:</w:t>
      </w:r>
      <w:r>
        <w:rPr>
          <w:rFonts w:eastAsia="Times New Roman"/>
          <w:szCs w:val="24"/>
        </w:rPr>
        <w:t xml:space="preserve"> Ευχαριστώ πολύ, κύριε Πρόεδρε.</w:t>
      </w:r>
    </w:p>
    <w:p w14:paraId="3FCD88B9" w14:textId="77777777" w:rsidR="00BC419A" w:rsidRDefault="0035347C">
      <w:pPr>
        <w:spacing w:line="600" w:lineRule="auto"/>
        <w:ind w:firstLine="720"/>
        <w:contextualSpacing/>
        <w:jc w:val="both"/>
        <w:rPr>
          <w:rFonts w:eastAsia="Times New Roman"/>
          <w:szCs w:val="24"/>
        </w:rPr>
      </w:pPr>
      <w:r>
        <w:rPr>
          <w:rFonts w:eastAsia="Times New Roman"/>
          <w:szCs w:val="24"/>
        </w:rPr>
        <w:t>Κύριοι Υπουργοί, κυρίες και κύριοι συνάδελφοι, το σημερινό νομοσχέδιο είναι η προσωποποίηση του λόγου που εμείς -ή έστω οι περισσότεροι από εμάς- θελήσαμε να γίνουμε Β</w:t>
      </w:r>
      <w:r>
        <w:rPr>
          <w:rFonts w:eastAsia="Times New Roman"/>
          <w:szCs w:val="24"/>
        </w:rPr>
        <w:t xml:space="preserve">ουλευτές του </w:t>
      </w:r>
      <w:r>
        <w:rPr>
          <w:rFonts w:eastAsia="Times New Roman"/>
          <w:szCs w:val="24"/>
        </w:rPr>
        <w:t xml:space="preserve">ελληνικού </w:t>
      </w:r>
      <w:r>
        <w:rPr>
          <w:rFonts w:eastAsia="Times New Roman"/>
          <w:szCs w:val="24"/>
        </w:rPr>
        <w:t xml:space="preserve">Κοινοβουλίου. Τι εννοώ μ’ αυτό; Θέλαμε να </w:t>
      </w:r>
      <w:r>
        <w:rPr>
          <w:rFonts w:eastAsia="Times New Roman"/>
          <w:szCs w:val="24"/>
        </w:rPr>
        <w:lastRenderedPageBreak/>
        <w:t xml:space="preserve">προσφέρουμε την απαραίτητη στήριξη και βοήθεια στους συμπολίτες μας. </w:t>
      </w:r>
    </w:p>
    <w:p w14:paraId="3FCD88BA" w14:textId="77777777" w:rsidR="00BC419A" w:rsidRDefault="0035347C">
      <w:pPr>
        <w:spacing w:line="600" w:lineRule="auto"/>
        <w:ind w:firstLine="720"/>
        <w:contextualSpacing/>
        <w:jc w:val="both"/>
        <w:rPr>
          <w:rFonts w:eastAsia="Times New Roman"/>
          <w:szCs w:val="24"/>
        </w:rPr>
      </w:pPr>
      <w:r>
        <w:rPr>
          <w:rFonts w:eastAsia="Times New Roman"/>
          <w:szCs w:val="24"/>
        </w:rPr>
        <w:t xml:space="preserve">Έτσι, η πρωτοβουλία του Υπουργείου Ναυτιλίας και Νησιωτικής Πολιτικής δημιούργησε ένα </w:t>
      </w:r>
      <w:r>
        <w:rPr>
          <w:rFonts w:eastAsia="Times New Roman"/>
          <w:szCs w:val="24"/>
        </w:rPr>
        <w:t xml:space="preserve">μεταφορικό ισοδύναμο </w:t>
      </w:r>
      <w:r>
        <w:rPr>
          <w:rFonts w:eastAsia="Times New Roman"/>
          <w:szCs w:val="24"/>
        </w:rPr>
        <w:t>για τους κατοί</w:t>
      </w:r>
      <w:r>
        <w:rPr>
          <w:rFonts w:eastAsia="Times New Roman"/>
          <w:szCs w:val="24"/>
        </w:rPr>
        <w:t xml:space="preserve">κους των νησιών του Αιγαίου. Αποδεικνύεται έτσι η έμπρακτη στήριξη της Κυβέρνησης προς τους νησιώτες, τους ανθρώπους που επέλεξαν να ζήσουν μόνιμα και να εργαστούν σ’ ένα από τα πολλά και υπέροχα νησιά της πατρίδας μας. </w:t>
      </w:r>
    </w:p>
    <w:p w14:paraId="3FCD88BB" w14:textId="77777777" w:rsidR="00BC419A" w:rsidRDefault="0035347C">
      <w:pPr>
        <w:spacing w:line="600" w:lineRule="auto"/>
        <w:ind w:firstLine="720"/>
        <w:contextualSpacing/>
        <w:jc w:val="both"/>
        <w:rPr>
          <w:rFonts w:eastAsia="Times New Roman"/>
          <w:szCs w:val="24"/>
        </w:rPr>
      </w:pPr>
      <w:r>
        <w:rPr>
          <w:rFonts w:eastAsia="Times New Roman"/>
          <w:szCs w:val="24"/>
        </w:rPr>
        <w:t>Μέχρι σήμερα οι προηγούμενες κυβερν</w:t>
      </w:r>
      <w:r>
        <w:rPr>
          <w:rFonts w:eastAsia="Times New Roman"/>
          <w:szCs w:val="24"/>
        </w:rPr>
        <w:t>ήσεις είχαν λίγο-πολύ ξεχασμένους τους κατοίκους των νησιών. Τους θυμόνταν μόνο όταν πλησίαζαν οι εκλογές για να τους δώσουν έναν χαιρετισμό. Παρ</w:t>
      </w:r>
      <w:r>
        <w:rPr>
          <w:rFonts w:eastAsia="Times New Roman"/>
          <w:szCs w:val="24"/>
        </w:rPr>
        <w:t xml:space="preserve">’ </w:t>
      </w:r>
      <w:r>
        <w:rPr>
          <w:rFonts w:eastAsia="Times New Roman"/>
          <w:szCs w:val="24"/>
        </w:rPr>
        <w:t>όλο που πολλοί απ’ αυτούς τους νησιώτες μένουν σε απομακρυσμένα ακριτικά νησιά του Αιγαίου, είναι οι πραγματι</w:t>
      </w:r>
      <w:r>
        <w:rPr>
          <w:rFonts w:eastAsia="Times New Roman"/>
          <w:szCs w:val="24"/>
        </w:rPr>
        <w:t>κοί φύλακες των θαλασσίων συνόρων μας.</w:t>
      </w:r>
    </w:p>
    <w:p w14:paraId="3FCD88BC" w14:textId="77777777" w:rsidR="00BC419A" w:rsidRDefault="0035347C">
      <w:pPr>
        <w:spacing w:line="600" w:lineRule="auto"/>
        <w:ind w:firstLine="720"/>
        <w:contextualSpacing/>
        <w:jc w:val="both"/>
        <w:rPr>
          <w:rFonts w:eastAsia="Times New Roman"/>
          <w:szCs w:val="24"/>
        </w:rPr>
      </w:pPr>
      <w:r>
        <w:rPr>
          <w:rFonts w:eastAsia="Times New Roman"/>
          <w:szCs w:val="24"/>
        </w:rPr>
        <w:t xml:space="preserve">Γνωρίζω πάρα πολύ καλά τι είναι να μένει </w:t>
      </w:r>
      <w:r>
        <w:rPr>
          <w:rFonts w:eastAsia="Times New Roman"/>
          <w:szCs w:val="24"/>
        </w:rPr>
        <w:t>κάποιος</w:t>
      </w:r>
      <w:r>
        <w:rPr>
          <w:rFonts w:eastAsia="Times New Roman"/>
          <w:szCs w:val="24"/>
        </w:rPr>
        <w:t xml:space="preserve"> σε νησί, διότι η καταγωγή του συζύγου μου -που τη θεωρώ πλέον μετά από σαράντα έξι χρόνια και δική μου καταγωγή- είναι από το νησί των Κυθήρων, το νησί που είναι ένας π</w:t>
      </w:r>
      <w:r>
        <w:rPr>
          <w:rFonts w:eastAsia="Times New Roman"/>
          <w:szCs w:val="24"/>
        </w:rPr>
        <w:t xml:space="preserve">ανέμορφος και </w:t>
      </w:r>
      <w:r>
        <w:rPr>
          <w:rFonts w:eastAsia="Times New Roman"/>
          <w:szCs w:val="24"/>
        </w:rPr>
        <w:lastRenderedPageBreak/>
        <w:t xml:space="preserve">ευλογημένος τόπος το καλοκαίρι, ένας από τους επίγειους παραδείσους. Όμως, τον χειμώνα που όλα ερημώνουν είναι πραγματικά δύσκολο να μένει κανείς εκεί μόνιμα. Γι’ αυτό πάντοτε θαύμαζα τους νησιώτες για την αφοσίωση και την αγάπη που δείχνουν </w:t>
      </w:r>
      <w:r>
        <w:rPr>
          <w:rFonts w:eastAsia="Times New Roman"/>
          <w:szCs w:val="24"/>
        </w:rPr>
        <w:t xml:space="preserve">στον τόπο που τους φιλοξενεί, που γεννήθηκαν, ανεξαρτήτως των συνθηκών που βιώνουν. </w:t>
      </w:r>
    </w:p>
    <w:p w14:paraId="3FCD88BD" w14:textId="77777777" w:rsidR="00BC419A" w:rsidRDefault="0035347C">
      <w:pPr>
        <w:spacing w:line="600" w:lineRule="auto"/>
        <w:ind w:firstLine="720"/>
        <w:contextualSpacing/>
        <w:jc w:val="both"/>
        <w:rPr>
          <w:rFonts w:eastAsia="Times New Roman"/>
          <w:szCs w:val="24"/>
        </w:rPr>
      </w:pPr>
      <w:r>
        <w:rPr>
          <w:rFonts w:eastAsia="Times New Roman"/>
          <w:szCs w:val="24"/>
        </w:rPr>
        <w:t>Μάλιστα, κύριοι συνάδελφοι της Νέας Δημοκρατίας και της Αντιπολίτευσης γενικά, θα ήθελα να σας θέσω ένα ζήτημα. Τώρα κόπτεστε για τον ΦΠΑ των μεγάλων νησιών, των Δωδεκανήσ</w:t>
      </w:r>
      <w:r>
        <w:rPr>
          <w:rFonts w:eastAsia="Times New Roman"/>
          <w:szCs w:val="24"/>
        </w:rPr>
        <w:t>ων, Κω, Ρόδου κ.λπ.</w:t>
      </w:r>
      <w:r>
        <w:rPr>
          <w:rFonts w:eastAsia="Times New Roman"/>
          <w:szCs w:val="24"/>
        </w:rPr>
        <w:t>.</w:t>
      </w:r>
      <w:r>
        <w:rPr>
          <w:rFonts w:eastAsia="Times New Roman"/>
          <w:szCs w:val="24"/>
        </w:rPr>
        <w:t xml:space="preserve"> Γιατί τότε, κύριοι Βουλευτές της Α΄ </w:t>
      </w:r>
      <w:r>
        <w:rPr>
          <w:rFonts w:eastAsia="Times New Roman"/>
          <w:szCs w:val="24"/>
        </w:rPr>
        <w:t>Πειραιώς</w:t>
      </w:r>
      <w:r>
        <w:rPr>
          <w:rFonts w:eastAsia="Times New Roman"/>
          <w:szCs w:val="24"/>
        </w:rPr>
        <w:t xml:space="preserve">, κύριοι συνάδελφοι της Νέας Δημοκρατίας και του ΠΑΣΟΚ, τα Κύθηρα με τρεις χιλιάδες κατοίκους και τα Αντικύθηρα με μόνο εκατό κατοίκους, είχαν πάντα ΦΠΑ ηπειρωτικής περιοχής, ενώ ανήκουν στα </w:t>
      </w:r>
      <w:r>
        <w:rPr>
          <w:rFonts w:eastAsia="Times New Roman"/>
          <w:szCs w:val="24"/>
        </w:rPr>
        <w:t xml:space="preserve">Επτάνησα; Αυτοί οι άνθρωποι δεν είχαν ποτέ σηκώσει το κεφάλι τους να αντισταθούν; </w:t>
      </w:r>
    </w:p>
    <w:p w14:paraId="3FCD88BE"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Εσείς οι Βουλευτές της Α΄ </w:t>
      </w:r>
      <w:r>
        <w:rPr>
          <w:rFonts w:eastAsia="Times New Roman" w:cs="Times New Roman"/>
          <w:szCs w:val="24"/>
        </w:rPr>
        <w:t>Πειραιώς</w:t>
      </w:r>
      <w:r>
        <w:rPr>
          <w:rFonts w:eastAsia="Times New Roman" w:cs="Times New Roman"/>
          <w:szCs w:val="24"/>
        </w:rPr>
        <w:t>, που ανήκαν τα Κύθηρα, δεν μπορούσατε να πείτε «όχι, να έχουν και εκείνοι μειωμένο ΦΠΑ ως ακριτικό νησί»; Ξέρετε που βρίσκεται; Στη μέση τ</w:t>
      </w:r>
      <w:r>
        <w:rPr>
          <w:rFonts w:eastAsia="Times New Roman" w:cs="Times New Roman"/>
          <w:szCs w:val="24"/>
        </w:rPr>
        <w:t xml:space="preserve">ου πελάγους, μεταξύ Πελοποννήσου και Κρήτης, όπως και τα </w:t>
      </w:r>
      <w:r>
        <w:rPr>
          <w:rFonts w:eastAsia="Times New Roman" w:cs="Times New Roman"/>
          <w:szCs w:val="24"/>
        </w:rPr>
        <w:lastRenderedPageBreak/>
        <w:t xml:space="preserve">Αντικύθηρα που έχουν εκατό κατοίκους και τώρα πηγαίνουν για είκοσι. Ποτέ δεν σκεφτήκατε να μειώσετε σε αυτούς τους ανθρώπους το ΦΠΑ. Τώρα κόπτεστε για τα μεγάλα νησιά, τη Ρόδο, την Κω, που έχουν μια </w:t>
      </w:r>
      <w:r>
        <w:rPr>
          <w:rFonts w:eastAsia="Times New Roman" w:cs="Times New Roman"/>
          <w:szCs w:val="24"/>
        </w:rPr>
        <w:t xml:space="preserve">τουριστική περίοδο οκτώ μηνών. </w:t>
      </w:r>
    </w:p>
    <w:p w14:paraId="3FCD88BF" w14:textId="77777777" w:rsidR="00BC419A" w:rsidRDefault="0035347C">
      <w:pPr>
        <w:spacing w:line="600" w:lineRule="auto"/>
        <w:ind w:firstLine="720"/>
        <w:contextualSpacing/>
        <w:jc w:val="both"/>
        <w:rPr>
          <w:rFonts w:eastAsia="Times New Roman" w:cs="Times New Roman"/>
          <w:szCs w:val="24"/>
        </w:rPr>
      </w:pPr>
      <w:r w:rsidRPr="008A4611">
        <w:rPr>
          <w:rFonts w:eastAsia="Times New Roman" w:cs="Times New Roman"/>
          <w:b/>
          <w:szCs w:val="24"/>
        </w:rPr>
        <w:t>ΔΗΜΗΤΡΙΟΣ ΚΥΡΙΑΖΙΔΗΣ:</w:t>
      </w:r>
      <w:r>
        <w:rPr>
          <w:rFonts w:eastAsia="Times New Roman" w:cs="Times New Roman"/>
          <w:szCs w:val="24"/>
        </w:rPr>
        <w:t xml:space="preserve"> Η Κως είναι μεγάλη, τεράστια!</w:t>
      </w:r>
    </w:p>
    <w:p w14:paraId="3FCD88C0" w14:textId="77777777" w:rsidR="00BC419A" w:rsidRDefault="0035347C">
      <w:pPr>
        <w:spacing w:line="600" w:lineRule="auto"/>
        <w:ind w:firstLine="720"/>
        <w:contextualSpacing/>
        <w:jc w:val="both"/>
        <w:rPr>
          <w:rFonts w:eastAsia="Times New Roman" w:cs="Times New Roman"/>
          <w:szCs w:val="24"/>
        </w:rPr>
      </w:pPr>
      <w:r w:rsidRPr="008A4611">
        <w:rPr>
          <w:rFonts w:eastAsia="Times New Roman" w:cs="Times New Roman"/>
          <w:b/>
          <w:szCs w:val="24"/>
        </w:rPr>
        <w:t>ΘΕΟΔΩΡΑ ΜΕΓΑΛΟΟΙΚΟΝΟΜΟΥ</w:t>
      </w:r>
      <w:r>
        <w:rPr>
          <w:rFonts w:eastAsia="Times New Roman" w:cs="Times New Roman"/>
          <w:b/>
          <w:szCs w:val="24"/>
        </w:rPr>
        <w:t xml:space="preserve">: </w:t>
      </w:r>
      <w:r>
        <w:rPr>
          <w:rFonts w:eastAsia="Times New Roman" w:cs="Times New Roman"/>
          <w:szCs w:val="24"/>
        </w:rPr>
        <w:t>Ναι, μάλιστα. Στα Κύθηρα, που έχουν ενάμιση μήνα, δεν σκεφτήκατε ποτέ πώς περνάγανε αυτοί οι άνθρωποι. Όταν ήσασταν κυβέρνηση εσείς, η Νέα Δημοκρατ</w:t>
      </w:r>
      <w:r>
        <w:rPr>
          <w:rFonts w:eastAsia="Times New Roman" w:cs="Times New Roman"/>
          <w:szCs w:val="24"/>
        </w:rPr>
        <w:t xml:space="preserve">ία και το ΠΑΣΟΚ, τα Κύθηρα και τα Αντικύθηρα τα είχατε ξεχασμένα. Δεν σας συνέφερε να τα μειώσετε. </w:t>
      </w:r>
    </w:p>
    <w:p w14:paraId="3FCD88C1" w14:textId="77777777" w:rsidR="00BC419A" w:rsidRDefault="0035347C">
      <w:pPr>
        <w:spacing w:line="600" w:lineRule="auto"/>
        <w:ind w:firstLine="720"/>
        <w:contextualSpacing/>
        <w:jc w:val="both"/>
        <w:rPr>
          <w:rFonts w:eastAsia="Times New Roman" w:cs="Times New Roman"/>
          <w:szCs w:val="24"/>
        </w:rPr>
      </w:pPr>
      <w:r w:rsidRPr="007978A4">
        <w:rPr>
          <w:rFonts w:eastAsia="Times New Roman" w:cs="Times New Roman"/>
          <w:b/>
          <w:szCs w:val="24"/>
        </w:rPr>
        <w:t>ΓΕΩΡΓΙΟΣ ΑΜΥΡΑΣ:</w:t>
      </w:r>
      <w:r w:rsidRPr="007978A4">
        <w:rPr>
          <w:rFonts w:eastAsia="Times New Roman" w:cs="Times New Roman"/>
          <w:szCs w:val="24"/>
        </w:rPr>
        <w:t xml:space="preserve"> </w:t>
      </w:r>
      <w:r>
        <w:rPr>
          <w:rFonts w:eastAsia="Times New Roman" w:cs="Times New Roman"/>
          <w:szCs w:val="24"/>
        </w:rPr>
        <w:t xml:space="preserve">Δεν έχουν μεταφορικό ισοζύγιο τα Κύθηρα. </w:t>
      </w:r>
    </w:p>
    <w:p w14:paraId="3FCD88C2" w14:textId="77777777" w:rsidR="00BC419A" w:rsidRDefault="0035347C">
      <w:pPr>
        <w:spacing w:line="600" w:lineRule="auto"/>
        <w:ind w:firstLine="720"/>
        <w:contextualSpacing/>
        <w:jc w:val="both"/>
        <w:rPr>
          <w:rFonts w:eastAsia="Times New Roman" w:cs="Times New Roman"/>
          <w:szCs w:val="24"/>
        </w:rPr>
      </w:pPr>
      <w:r w:rsidRPr="008A4611">
        <w:rPr>
          <w:rFonts w:eastAsia="Times New Roman" w:cs="Times New Roman"/>
          <w:b/>
          <w:szCs w:val="24"/>
        </w:rPr>
        <w:t>ΘΕΟΔΩΡΑ ΜΕΓΑΛΟΟΙΚΟΝΟΜΟΥ</w:t>
      </w:r>
      <w:r>
        <w:rPr>
          <w:rFonts w:eastAsia="Times New Roman" w:cs="Times New Roman"/>
          <w:b/>
          <w:szCs w:val="24"/>
        </w:rPr>
        <w:t xml:space="preserve">: </w:t>
      </w:r>
      <w:r>
        <w:rPr>
          <w:rFonts w:eastAsia="Times New Roman" w:cs="Times New Roman"/>
          <w:szCs w:val="24"/>
        </w:rPr>
        <w:t>Το ξέρω, αλλά…</w:t>
      </w:r>
    </w:p>
    <w:p w14:paraId="3FCD88C3" w14:textId="77777777" w:rsidR="00BC419A" w:rsidRDefault="0035347C">
      <w:pPr>
        <w:spacing w:line="600" w:lineRule="auto"/>
        <w:ind w:firstLine="720"/>
        <w:contextualSpacing/>
        <w:jc w:val="both"/>
        <w:rPr>
          <w:rFonts w:eastAsia="Times New Roman" w:cs="Times New Roman"/>
          <w:szCs w:val="24"/>
        </w:rPr>
      </w:pPr>
      <w:r w:rsidRPr="008E0104">
        <w:rPr>
          <w:rFonts w:eastAsia="Times New Roman" w:cs="Times New Roman"/>
          <w:b/>
          <w:szCs w:val="24"/>
        </w:rPr>
        <w:t xml:space="preserve">ΝΕΚΤΑΡΙΟΣ ΣΑΝΤΟΡΙΝΙΟΣ (Υφυπουργός Ναυτιλίας και </w:t>
      </w:r>
      <w:r w:rsidRPr="008E0104">
        <w:rPr>
          <w:rFonts w:eastAsia="Times New Roman" w:cs="Times New Roman"/>
          <w:b/>
          <w:szCs w:val="24"/>
        </w:rPr>
        <w:t>Νησιωτικής Πολιτικής):</w:t>
      </w:r>
      <w:r>
        <w:rPr>
          <w:rFonts w:eastAsia="Times New Roman" w:cs="Times New Roman"/>
          <w:szCs w:val="24"/>
        </w:rPr>
        <w:t xml:space="preserve"> Θα έχουν από 1-1-2019. </w:t>
      </w:r>
    </w:p>
    <w:p w14:paraId="3FCD88C4" w14:textId="77777777" w:rsidR="00BC419A" w:rsidRDefault="0035347C">
      <w:pPr>
        <w:spacing w:line="600" w:lineRule="auto"/>
        <w:ind w:firstLine="720"/>
        <w:contextualSpacing/>
        <w:jc w:val="both"/>
        <w:rPr>
          <w:rFonts w:eastAsia="Times New Roman" w:cs="Times New Roman"/>
          <w:szCs w:val="24"/>
        </w:rPr>
      </w:pPr>
      <w:r w:rsidRPr="008A4611">
        <w:rPr>
          <w:rFonts w:eastAsia="Times New Roman" w:cs="Times New Roman"/>
          <w:b/>
          <w:szCs w:val="24"/>
        </w:rPr>
        <w:t>ΘΕΟΔΩΡΑ ΜΕΓΑΛΟΟΙΚΟΝΟΜΟΥ</w:t>
      </w:r>
      <w:r>
        <w:rPr>
          <w:rFonts w:eastAsia="Times New Roman" w:cs="Times New Roman"/>
          <w:b/>
          <w:szCs w:val="24"/>
        </w:rPr>
        <w:t xml:space="preserve">: </w:t>
      </w:r>
      <w:r>
        <w:rPr>
          <w:rFonts w:eastAsia="Times New Roman" w:cs="Times New Roman"/>
          <w:szCs w:val="24"/>
        </w:rPr>
        <w:t xml:space="preserve">Θα έχουν μετά την 1-1-2019. </w:t>
      </w:r>
    </w:p>
    <w:p w14:paraId="3FCD88C5" w14:textId="77777777" w:rsidR="00BC419A" w:rsidRDefault="0035347C">
      <w:pPr>
        <w:spacing w:line="600" w:lineRule="auto"/>
        <w:ind w:firstLine="720"/>
        <w:contextualSpacing/>
        <w:jc w:val="both"/>
        <w:rPr>
          <w:rFonts w:eastAsia="Times New Roman" w:cs="Times New Roman"/>
          <w:szCs w:val="24"/>
        </w:rPr>
      </w:pPr>
      <w:r w:rsidRPr="00F15680">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Κυρία </w:t>
      </w:r>
      <w:proofErr w:type="spellStart"/>
      <w:r>
        <w:rPr>
          <w:rFonts w:eastAsia="Times New Roman" w:cs="Times New Roman"/>
          <w:szCs w:val="24"/>
        </w:rPr>
        <w:t>Μεγαλοοικονόμου</w:t>
      </w:r>
      <w:proofErr w:type="spellEnd"/>
      <w:r>
        <w:rPr>
          <w:rFonts w:eastAsia="Times New Roman" w:cs="Times New Roman"/>
          <w:szCs w:val="24"/>
        </w:rPr>
        <w:t>, μην κάνετε διάλογο, γιατί μετά θα λέτε ότι δεν σας φτάνει ο χρόνος.</w:t>
      </w:r>
    </w:p>
    <w:p w14:paraId="3FCD88C6" w14:textId="77777777" w:rsidR="00BC419A" w:rsidRDefault="0035347C">
      <w:pPr>
        <w:spacing w:line="600" w:lineRule="auto"/>
        <w:ind w:firstLine="720"/>
        <w:contextualSpacing/>
        <w:jc w:val="both"/>
        <w:rPr>
          <w:rFonts w:eastAsia="Times New Roman" w:cs="Times New Roman"/>
          <w:szCs w:val="24"/>
        </w:rPr>
      </w:pPr>
      <w:r w:rsidRPr="00A6203F">
        <w:rPr>
          <w:rFonts w:eastAsia="Times New Roman" w:cs="Times New Roman"/>
          <w:b/>
          <w:szCs w:val="24"/>
        </w:rPr>
        <w:t>ΘΕΟΔΩΡΑ ΜΕΓΑΛΟΟΙΚΟΝΟΜΟΥ:</w:t>
      </w:r>
      <w:r>
        <w:rPr>
          <w:rFonts w:eastAsia="Times New Roman" w:cs="Times New Roman"/>
          <w:szCs w:val="24"/>
        </w:rPr>
        <w:t xml:space="preserve"> Αυτούς</w:t>
      </w:r>
      <w:r>
        <w:rPr>
          <w:rFonts w:eastAsia="Times New Roman" w:cs="Times New Roman"/>
          <w:szCs w:val="24"/>
        </w:rPr>
        <w:t xml:space="preserve"> τους ανθρώπους ερχόμαστε να στηρίξουμε σήμερα, όχι με ένα προσωρινό μέτρο και μπάλωμα, ή να τους δώσουμε μια παροχή που πιθανόν αύριο να την πάρουμε πίσω, αλλά με μια ουσιαστική κίνηση, μόνιμη, που ξεκίνησε πιλοτικά σε μερικά νησιά και θα επεκταθεί οριζόν</w:t>
      </w:r>
      <w:r>
        <w:rPr>
          <w:rFonts w:eastAsia="Times New Roman" w:cs="Times New Roman"/>
          <w:szCs w:val="24"/>
        </w:rPr>
        <w:t xml:space="preserve">τια σε μια τριετία σε όλο το Αιγαίο. Αυτό σημαίνει, </w:t>
      </w:r>
      <w:r w:rsidRPr="003D4D6E">
        <w:rPr>
          <w:rFonts w:eastAsia="Times New Roman" w:cs="Times New Roman"/>
          <w:szCs w:val="24"/>
        </w:rPr>
        <w:t>κυρίες και κύριοι συνάδελφοι</w:t>
      </w:r>
      <w:r>
        <w:rPr>
          <w:rFonts w:eastAsia="Times New Roman" w:cs="Times New Roman"/>
          <w:szCs w:val="24"/>
        </w:rPr>
        <w:t xml:space="preserve"> της Αντιπολίτευσης υπεύθυνη και σοβαρή στρατηγική πολιτική με σχεδιασμό για το μέλλον. </w:t>
      </w:r>
    </w:p>
    <w:p w14:paraId="3FCD88C7"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Με τον τρόπο αυτόν μελλοντικά οι κάτοικοι των νησιών και όσοι έχουν επιχειρήσεις στα νη</w:t>
      </w:r>
      <w:r>
        <w:rPr>
          <w:rFonts w:eastAsia="Times New Roman" w:cs="Times New Roman"/>
          <w:szCs w:val="24"/>
        </w:rPr>
        <w:t>σιά, θα μπορούν να μετακινούνται οι ίδιοι και τα εμπορεύματά τους με το κόστος που ισχύει για τη χερσαία μεταφορά. Πρόκειται για μια εξαιρετικά πρωτότυπη στη σύλληψη και εκτέλεση ιδέα που θα δώσει τεράστια ώθηση στους νησιώτες. Με δεδομένο μάλιστα ότι τα ν</w:t>
      </w:r>
      <w:r>
        <w:rPr>
          <w:rFonts w:eastAsia="Times New Roman" w:cs="Times New Roman"/>
          <w:szCs w:val="24"/>
        </w:rPr>
        <w:t xml:space="preserve">ησιά του </w:t>
      </w:r>
      <w:r>
        <w:rPr>
          <w:rFonts w:eastAsia="Times New Roman" w:cs="Times New Roman"/>
          <w:szCs w:val="24"/>
        </w:rPr>
        <w:t xml:space="preserve">βορείου </w:t>
      </w:r>
      <w:r>
        <w:rPr>
          <w:rFonts w:eastAsia="Times New Roman" w:cs="Times New Roman"/>
          <w:szCs w:val="24"/>
        </w:rPr>
        <w:t xml:space="preserve">Αιγαίου έχουν πιεστεί οικονομικά με την εισροή προσφύγων τα τελευταία χρόνια, θεωρώ πως η συγκεκριμένη σημερινή </w:t>
      </w:r>
      <w:r>
        <w:rPr>
          <w:rFonts w:eastAsia="Times New Roman" w:cs="Times New Roman"/>
          <w:szCs w:val="24"/>
        </w:rPr>
        <w:lastRenderedPageBreak/>
        <w:t xml:space="preserve">νομοθετική πρωτοβουλία θα είναι μια σημαντική βοήθεια για τις επιχειρήσεις των νησιών. </w:t>
      </w:r>
    </w:p>
    <w:p w14:paraId="3FCD88C8"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Επομένως, θεωρώ αυτονόητο ότι σύσσωμη η Αντιπολίτευση θα πρέπει να υπερψηφίσει το σημερινό νομοσχέδιο. Όμως, δυστυχώς συμβαίνει το αντίθετο. Η Αντιπολίτευση φέρνει εδώ αντιρρήσεις και μάλιστα η Αξιωματική Αντιπολίτευση διαφωνεί με τη φιλοσοφία του νομοσχεδ</w:t>
      </w:r>
      <w:r>
        <w:rPr>
          <w:rFonts w:eastAsia="Times New Roman" w:cs="Times New Roman"/>
          <w:szCs w:val="24"/>
        </w:rPr>
        <w:t xml:space="preserve">ίου. Μα, δεν μιλάμε για μια φιλοσοφική συζήτηση, </w:t>
      </w:r>
      <w:r w:rsidRPr="003D4D6E">
        <w:rPr>
          <w:rFonts w:eastAsia="Times New Roman" w:cs="Times New Roman"/>
          <w:szCs w:val="24"/>
        </w:rPr>
        <w:t>κυρίες και κύριοι συνάδελφοι</w:t>
      </w:r>
      <w:r>
        <w:rPr>
          <w:rFonts w:eastAsia="Times New Roman" w:cs="Times New Roman"/>
          <w:szCs w:val="24"/>
        </w:rPr>
        <w:t>. Μιλάμε για μια απολύτως πρακτική και όχι φιλοσοφική ή θεωρητική βοήθεια στους νησιώτες. Και σας ερωτώ:</w:t>
      </w:r>
    </w:p>
    <w:p w14:paraId="3FCD88C9"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Ποια είναι η υπεύθυνη πρακτική της Νέας Δημοκρατίας; Δίνω την απάντηση μόν</w:t>
      </w:r>
      <w:r>
        <w:rPr>
          <w:rFonts w:eastAsia="Times New Roman" w:cs="Times New Roman"/>
          <w:szCs w:val="24"/>
        </w:rPr>
        <w:t xml:space="preserve">η μου. Να φέρνει αντιρρήσεις αδιακρίτως σε όλα τα νομοσχέδια, σε όλα όσα έχει πετύχει η Ελλάδα στο εσωτερικό και στο εξωτερικό. Στην κυβερνητική επιτυχία στο θέμα του χρέους ζητήσατε συζήτηση, σε μια απελπισμένη προσπάθεια να κάνετε αντίλογο μόνο και μόνο </w:t>
      </w:r>
      <w:r>
        <w:rPr>
          <w:rFonts w:eastAsia="Times New Roman" w:cs="Times New Roman"/>
          <w:szCs w:val="24"/>
        </w:rPr>
        <w:t xml:space="preserve">για ψηφοθηρικούς λόγους. Δηλαδή, βάζετε για ακόμη μια φορά το κομματικό σας κέρδος έναντι του συμφέροντος της πατρίδας. Δυστυχώς, δεν εκπλήσσομαι για αυτή σας την επιλογή. Ο απελπισμένος κάνει </w:t>
      </w:r>
      <w:r>
        <w:rPr>
          <w:rFonts w:eastAsia="Times New Roman" w:cs="Times New Roman"/>
          <w:szCs w:val="24"/>
        </w:rPr>
        <w:lastRenderedPageBreak/>
        <w:t>κινήσεις βεβιασμένα. Και όπως λέει η λαϊκή ρήση, «ο πνιγμένος α</w:t>
      </w:r>
      <w:r>
        <w:rPr>
          <w:rFonts w:eastAsia="Times New Roman" w:cs="Times New Roman"/>
          <w:szCs w:val="24"/>
        </w:rPr>
        <w:t>πό τα μαλλιά του πιάνεται».</w:t>
      </w:r>
    </w:p>
    <w:p w14:paraId="3FCD88CA"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Όμως, όσο και αν μπορώ να αντιληφθώ την πίεση της Αξιωματικής Αντιπολίτευσης, δεν αντιλαμβάνομαι πώς θα μπορούσατε να δικαιολογήσετε στον κόσμο, στους ψηφοφόρους σας και σε όλους τους Έλληνες το ότι δεν στηρίζετε το σημερινό νομ</w:t>
      </w:r>
      <w:r>
        <w:rPr>
          <w:rFonts w:eastAsia="Times New Roman" w:cs="Times New Roman"/>
          <w:szCs w:val="24"/>
        </w:rPr>
        <w:t xml:space="preserve">οσχέδιο, το οποίο είναι το πρώτο και πολύ σημαντικό βήμα για την οικονομική στήριξη των νησιών του Αιγαίου. </w:t>
      </w:r>
    </w:p>
    <w:p w14:paraId="3FCD88CB" w14:textId="77777777" w:rsidR="00BC419A" w:rsidRDefault="0035347C">
      <w:pPr>
        <w:spacing w:line="600" w:lineRule="auto"/>
        <w:ind w:firstLine="720"/>
        <w:contextualSpacing/>
        <w:jc w:val="both"/>
        <w:rPr>
          <w:rFonts w:eastAsia="Times New Roman" w:cs="Times New Roman"/>
          <w:szCs w:val="24"/>
        </w:rPr>
      </w:pPr>
      <w:r w:rsidRPr="003D4D6E">
        <w:rPr>
          <w:rFonts w:eastAsia="Times New Roman" w:cs="Times New Roman"/>
          <w:szCs w:val="24"/>
        </w:rPr>
        <w:t xml:space="preserve">Κυρίες και κύριοι </w:t>
      </w:r>
      <w:r>
        <w:rPr>
          <w:rFonts w:eastAsia="Times New Roman" w:cs="Times New Roman"/>
          <w:szCs w:val="24"/>
        </w:rPr>
        <w:t>της Αντιπολίτευσης, θα πρέπει επιτέλους να φερθείτε ανάλογα με την εποχή και τις καταστάσεις, να δείξετε την υπευθυνότητα που απα</w:t>
      </w:r>
      <w:r>
        <w:rPr>
          <w:rFonts w:eastAsia="Times New Roman" w:cs="Times New Roman"/>
          <w:szCs w:val="24"/>
        </w:rPr>
        <w:t xml:space="preserve">ιτεί επακριβώς η πατρίδα μας σε δύσκολους καιρούς. Τα νησιά του Αιγαίου χρειάζονται τη στήριξή μας και το σημερινό νομοσχέδιο είναι μια εξαιρετική προσπάθεια να αλλάξει εντελώς το κόστος μεταφοράς στα νησιά. </w:t>
      </w:r>
    </w:p>
    <w:p w14:paraId="3FCD88CC"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Όσα</w:t>
      </w:r>
      <w:r>
        <w:rPr>
          <w:rFonts w:eastAsia="Times New Roman" w:cs="Times New Roman"/>
          <w:szCs w:val="24"/>
        </w:rPr>
        <w:t xml:space="preserve"> ερωτήματα, αντιρρήσεις ή αμφιβολίες και αν </w:t>
      </w:r>
      <w:r>
        <w:rPr>
          <w:rFonts w:eastAsia="Times New Roman" w:cs="Times New Roman"/>
          <w:szCs w:val="24"/>
        </w:rPr>
        <w:t xml:space="preserve">έχει </w:t>
      </w:r>
      <w:r>
        <w:rPr>
          <w:rFonts w:eastAsia="Times New Roman" w:cs="Times New Roman"/>
          <w:szCs w:val="24"/>
        </w:rPr>
        <w:t>κάποιος</w:t>
      </w:r>
      <w:r>
        <w:rPr>
          <w:rFonts w:eastAsia="Times New Roman" w:cs="Times New Roman"/>
          <w:szCs w:val="24"/>
        </w:rPr>
        <w:t xml:space="preserve">, δεν μπορεί να μην αναγνωρίσει το ότι είναι ένα εξαιρετικό νομοσχέδιο που πρέπει να υπερψηφιστεί από όλους μας. Είναι </w:t>
      </w:r>
      <w:r>
        <w:rPr>
          <w:rFonts w:eastAsia="Times New Roman" w:cs="Times New Roman"/>
          <w:szCs w:val="24"/>
        </w:rPr>
        <w:lastRenderedPageBreak/>
        <w:t>άλλη μια απτή απόδειξη ότι το κυβερνητικό έργο συνεχίζει με αποφασιστικά βήματα στην αποκατάσταση της οικονομικής και κοινωνι</w:t>
      </w:r>
      <w:r>
        <w:rPr>
          <w:rFonts w:eastAsia="Times New Roman" w:cs="Times New Roman"/>
          <w:szCs w:val="24"/>
        </w:rPr>
        <w:t xml:space="preserve">κής ισορροπίας της χώρας μας. </w:t>
      </w:r>
    </w:p>
    <w:p w14:paraId="3FCD88CD"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Κάθε μέρα διαπιστώνω ότι ερχόμαστε πιο κοντά στον στόχο, στο να φέρουμε την πατρίδα μας στην κατάσταση που της αξίζει, αυτό που της άξιζε πάντοτε, από πολλές δεκαετίες. Διότι, εσείς </w:t>
      </w:r>
      <w:r w:rsidRPr="003D4D6E">
        <w:rPr>
          <w:rFonts w:eastAsia="Times New Roman" w:cs="Times New Roman"/>
          <w:szCs w:val="24"/>
        </w:rPr>
        <w:t xml:space="preserve">κυρίες και κύριοι </w:t>
      </w:r>
      <w:r>
        <w:rPr>
          <w:rFonts w:eastAsia="Times New Roman" w:cs="Times New Roman"/>
          <w:szCs w:val="24"/>
        </w:rPr>
        <w:t>της Αντιπολίτευσης, με τη</w:t>
      </w:r>
      <w:r>
        <w:rPr>
          <w:rFonts w:eastAsia="Times New Roman" w:cs="Times New Roman"/>
          <w:szCs w:val="24"/>
        </w:rPr>
        <w:t xml:space="preserve">ν κατασπατάληση του δημοσίου χρήματος, την ασυδοσία και τη διαπλοκή για την οποία φυσικά είστε μόνο εσείς υπεύθυνοι για τη </w:t>
      </w:r>
      <w:r>
        <w:rPr>
          <w:rFonts w:eastAsia="Times New Roman" w:cs="Times New Roman"/>
          <w:szCs w:val="24"/>
        </w:rPr>
        <w:t xml:space="preserve">χρεοκοπία </w:t>
      </w:r>
      <w:r>
        <w:rPr>
          <w:rFonts w:eastAsia="Times New Roman" w:cs="Times New Roman"/>
          <w:szCs w:val="24"/>
        </w:rPr>
        <w:t xml:space="preserve">της πατρίδας μας, σήμερα από τα </w:t>
      </w:r>
      <w:r>
        <w:rPr>
          <w:rFonts w:eastAsia="Times New Roman" w:cs="Times New Roman"/>
          <w:szCs w:val="24"/>
        </w:rPr>
        <w:t xml:space="preserve">έδρανα </w:t>
      </w:r>
      <w:r>
        <w:rPr>
          <w:rFonts w:eastAsia="Times New Roman" w:cs="Times New Roman"/>
          <w:szCs w:val="24"/>
        </w:rPr>
        <w:t xml:space="preserve">της Αντιπολίτευσης κάνετε μια στείρα κριτική μόνο και μόνο για εντυπώσεις. </w:t>
      </w:r>
    </w:p>
    <w:p w14:paraId="3FCD88CE"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3FCD88CF" w14:textId="77777777" w:rsidR="00BC419A" w:rsidRDefault="0035347C">
      <w:pPr>
        <w:spacing w:line="600" w:lineRule="auto"/>
        <w:ind w:firstLine="720"/>
        <w:contextualSpacing/>
        <w:jc w:val="center"/>
        <w:rPr>
          <w:rFonts w:eastAsia="Times New Roman" w:cs="Times New Roman"/>
          <w:szCs w:val="24"/>
        </w:rPr>
      </w:pPr>
      <w:r w:rsidRPr="00655E34">
        <w:rPr>
          <w:rFonts w:eastAsia="Times New Roman" w:cs="Times New Roman"/>
          <w:szCs w:val="24"/>
        </w:rPr>
        <w:t>(Χειροκροτήματα από την πτέρυγα του ΣΥΡΙΖΑ)</w:t>
      </w:r>
    </w:p>
    <w:p w14:paraId="3FCD88D0" w14:textId="77777777" w:rsidR="00BC419A" w:rsidRDefault="0035347C">
      <w:pPr>
        <w:spacing w:line="600" w:lineRule="auto"/>
        <w:ind w:firstLine="720"/>
        <w:contextualSpacing/>
        <w:jc w:val="both"/>
        <w:rPr>
          <w:rFonts w:eastAsia="Times New Roman" w:cs="Times New Roman"/>
          <w:szCs w:val="24"/>
        </w:rPr>
      </w:pPr>
      <w:r w:rsidRPr="00F15680">
        <w:rPr>
          <w:rFonts w:eastAsia="Times New Roman" w:cs="Times New Roman"/>
          <w:b/>
          <w:szCs w:val="24"/>
        </w:rPr>
        <w:t>Π</w:t>
      </w:r>
      <w:r>
        <w:rPr>
          <w:rFonts w:eastAsia="Times New Roman" w:cs="Times New Roman"/>
          <w:b/>
          <w:szCs w:val="24"/>
        </w:rPr>
        <w:t xml:space="preserve">ΡΟΕΔΡΕΥΩΝ (Νικήτας Κακλαμάνης): </w:t>
      </w:r>
      <w:r>
        <w:rPr>
          <w:rFonts w:eastAsia="Times New Roman" w:cs="Times New Roman"/>
          <w:szCs w:val="24"/>
        </w:rPr>
        <w:t xml:space="preserve">Τον λόγο έχει ο κ. </w:t>
      </w:r>
      <w:proofErr w:type="spellStart"/>
      <w:r>
        <w:rPr>
          <w:rFonts w:eastAsia="Times New Roman" w:cs="Times New Roman"/>
          <w:szCs w:val="24"/>
        </w:rPr>
        <w:t>Αμυράς</w:t>
      </w:r>
      <w:proofErr w:type="spellEnd"/>
      <w:r>
        <w:rPr>
          <w:rFonts w:eastAsia="Times New Roman" w:cs="Times New Roman"/>
          <w:szCs w:val="24"/>
        </w:rPr>
        <w:t xml:space="preserve"> ως Κοινοβουλευτικός Εκπρόσωπος από το Ποτάμι. </w:t>
      </w:r>
    </w:p>
    <w:p w14:paraId="3FCD88D1" w14:textId="77777777" w:rsidR="00BC419A" w:rsidRDefault="0035347C">
      <w:pPr>
        <w:spacing w:line="600" w:lineRule="auto"/>
        <w:ind w:firstLine="720"/>
        <w:contextualSpacing/>
        <w:jc w:val="both"/>
        <w:rPr>
          <w:rFonts w:eastAsia="Times New Roman"/>
          <w:szCs w:val="24"/>
        </w:rPr>
      </w:pPr>
      <w:r>
        <w:rPr>
          <w:rFonts w:eastAsia="Times New Roman"/>
          <w:b/>
          <w:szCs w:val="24"/>
        </w:rPr>
        <w:t>ΓΕΩΡΓΙΟΣ ΑΜΥΡΑΣ:</w:t>
      </w:r>
      <w:r>
        <w:rPr>
          <w:rFonts w:eastAsia="Times New Roman"/>
          <w:szCs w:val="24"/>
        </w:rPr>
        <w:t xml:space="preserve"> Ευχαριστώ, κύριε πρόεδρε. </w:t>
      </w:r>
    </w:p>
    <w:p w14:paraId="3FCD88D2" w14:textId="77777777" w:rsidR="00BC419A" w:rsidRDefault="0035347C">
      <w:pPr>
        <w:spacing w:line="600" w:lineRule="auto"/>
        <w:ind w:firstLine="720"/>
        <w:contextualSpacing/>
        <w:jc w:val="both"/>
        <w:rPr>
          <w:rFonts w:eastAsia="Times New Roman"/>
          <w:szCs w:val="24"/>
        </w:rPr>
      </w:pPr>
      <w:r>
        <w:rPr>
          <w:rFonts w:eastAsia="Times New Roman"/>
          <w:szCs w:val="24"/>
        </w:rPr>
        <w:lastRenderedPageBreak/>
        <w:t>Κυρίες και κύριοι συνάδελφοι, θα αρχίσω κι εγώ</w:t>
      </w:r>
      <w:r>
        <w:rPr>
          <w:rFonts w:eastAsia="Times New Roman"/>
          <w:szCs w:val="24"/>
        </w:rPr>
        <w:t xml:space="preserve"> με τα αγαπημένα Κύθηρα της κ. </w:t>
      </w:r>
      <w:proofErr w:type="spellStart"/>
      <w:r>
        <w:rPr>
          <w:rFonts w:eastAsia="Times New Roman"/>
          <w:szCs w:val="24"/>
        </w:rPr>
        <w:t>Μεγαλοοικονόμου</w:t>
      </w:r>
      <w:proofErr w:type="spellEnd"/>
      <w:r>
        <w:rPr>
          <w:rFonts w:eastAsia="Times New Roman"/>
          <w:szCs w:val="24"/>
        </w:rPr>
        <w:t>. Μάλιστα</w:t>
      </w:r>
      <w:r>
        <w:rPr>
          <w:rFonts w:eastAsia="Times New Roman"/>
          <w:szCs w:val="24"/>
        </w:rPr>
        <w:t>,</w:t>
      </w:r>
      <w:r>
        <w:rPr>
          <w:rFonts w:eastAsia="Times New Roman"/>
          <w:szCs w:val="24"/>
        </w:rPr>
        <w:t xml:space="preserve"> μου φέρνει αλάτι από την αλυκή των Κυθήρων. Συγκλονιστικός, ευλογημένος τόπος!</w:t>
      </w:r>
    </w:p>
    <w:p w14:paraId="3FCD88D3" w14:textId="77777777" w:rsidR="00BC419A" w:rsidRDefault="0035347C">
      <w:pPr>
        <w:spacing w:line="600" w:lineRule="auto"/>
        <w:ind w:firstLine="720"/>
        <w:contextualSpacing/>
        <w:jc w:val="both"/>
        <w:rPr>
          <w:rFonts w:eastAsia="Times New Roman"/>
          <w:szCs w:val="24"/>
        </w:rPr>
      </w:pPr>
      <w:r>
        <w:rPr>
          <w:rFonts w:eastAsia="Times New Roman"/>
          <w:szCs w:val="24"/>
        </w:rPr>
        <w:t>Κατηγορήσατε το ΠΑΣΟΚ και τη Νέα Δημοκρατία ότι είχαν αφήσει τα Κύθηρα στην τύχη τους. Να σας θυμίσω ότι πέρυσι</w:t>
      </w:r>
      <w:r>
        <w:rPr>
          <w:rFonts w:eastAsia="Times New Roman"/>
          <w:szCs w:val="24"/>
        </w:rPr>
        <w:t>,</w:t>
      </w:r>
      <w:r>
        <w:rPr>
          <w:rFonts w:eastAsia="Times New Roman"/>
          <w:szCs w:val="24"/>
        </w:rPr>
        <w:t xml:space="preserve"> όλη την</w:t>
      </w:r>
      <w:r>
        <w:rPr>
          <w:rFonts w:eastAsia="Times New Roman"/>
          <w:szCs w:val="24"/>
        </w:rPr>
        <w:t xml:space="preserve"> καλοκαιρινή περίοδο</w:t>
      </w:r>
      <w:r>
        <w:rPr>
          <w:rFonts w:eastAsia="Times New Roman"/>
          <w:szCs w:val="24"/>
        </w:rPr>
        <w:t>,</w:t>
      </w:r>
      <w:r>
        <w:rPr>
          <w:rFonts w:eastAsia="Times New Roman"/>
          <w:szCs w:val="24"/>
        </w:rPr>
        <w:t xml:space="preserve"> τα Κύθηρα έμειναν ακάλυπτα από ακτοπλοϊκή σύνδεση από τον Πειραιά. Δεν πήγαινε καράβι από τον Πειραιά στα Κύθηρα όλο το καλοκαίρι. Ας συνυπολογίσουμε και την ατυχία να υποστ</w:t>
      </w:r>
      <w:r>
        <w:rPr>
          <w:rFonts w:eastAsia="Times New Roman"/>
          <w:szCs w:val="24"/>
        </w:rPr>
        <w:t>ούν</w:t>
      </w:r>
      <w:r>
        <w:rPr>
          <w:rFonts w:eastAsia="Times New Roman"/>
          <w:szCs w:val="24"/>
        </w:rPr>
        <w:t xml:space="preserve"> μια πυρκαγιά</w:t>
      </w:r>
      <w:r>
        <w:rPr>
          <w:rFonts w:eastAsia="Times New Roman"/>
          <w:szCs w:val="24"/>
        </w:rPr>
        <w:t>,</w:t>
      </w:r>
      <w:r>
        <w:rPr>
          <w:rFonts w:eastAsia="Times New Roman"/>
          <w:szCs w:val="24"/>
        </w:rPr>
        <w:t xml:space="preserve"> που έκαψε είκοσι εφτά χιλιάδες στρέμματα. Χ</w:t>
      </w:r>
      <w:r>
        <w:rPr>
          <w:rFonts w:eastAsia="Times New Roman"/>
          <w:szCs w:val="24"/>
        </w:rPr>
        <w:t xml:space="preserve">τες είχαμε τον </w:t>
      </w:r>
      <w:r>
        <w:rPr>
          <w:rFonts w:eastAsia="Times New Roman"/>
          <w:szCs w:val="24"/>
        </w:rPr>
        <w:t xml:space="preserve">Δήμαρχο Κυθήρων </w:t>
      </w:r>
      <w:r>
        <w:rPr>
          <w:rFonts w:eastAsia="Times New Roman"/>
          <w:szCs w:val="24"/>
        </w:rPr>
        <w:t xml:space="preserve">κ. </w:t>
      </w:r>
      <w:proofErr w:type="spellStart"/>
      <w:r>
        <w:rPr>
          <w:rFonts w:eastAsia="Times New Roman"/>
          <w:szCs w:val="24"/>
        </w:rPr>
        <w:t>Χαρχαλάκηστην</w:t>
      </w:r>
      <w:proofErr w:type="spellEnd"/>
      <w:r>
        <w:rPr>
          <w:rFonts w:eastAsia="Times New Roman"/>
          <w:szCs w:val="24"/>
        </w:rPr>
        <w:t xml:space="preserve"> Επιτροπή Περιβάλλοντος και συζητήσαμε για την αναγέννηση του νησιού. Το νησί τα πάει θαυμάσια. Έχει πρασινίσει και πάλι. Όλοι φέτος να πάμε στα Κύθηρα. Θα υπάρχει ελπίζω φέτος καράβι. Υπάρχει</w:t>
      </w:r>
      <w:r>
        <w:rPr>
          <w:rFonts w:eastAsia="Times New Roman"/>
          <w:szCs w:val="24"/>
        </w:rPr>
        <w:t>,</w:t>
      </w:r>
      <w:r>
        <w:rPr>
          <w:rFonts w:eastAsia="Times New Roman"/>
          <w:szCs w:val="24"/>
        </w:rPr>
        <w:t xml:space="preserve"> ως τώρα. Πέρυσι</w:t>
      </w:r>
      <w:r>
        <w:rPr>
          <w:rFonts w:eastAsia="Times New Roman"/>
          <w:szCs w:val="24"/>
        </w:rPr>
        <w:t xml:space="preserve"> </w:t>
      </w:r>
      <w:r>
        <w:rPr>
          <w:rFonts w:eastAsia="Times New Roman"/>
          <w:szCs w:val="24"/>
        </w:rPr>
        <w:t>όμως,</w:t>
      </w:r>
      <w:r>
        <w:rPr>
          <w:rFonts w:eastAsia="Times New Roman"/>
          <w:szCs w:val="24"/>
        </w:rPr>
        <w:t xml:space="preserve"> αν ήθελες να πας ταξίδι στα Κύθηρα, θα έπρεπε ή να πας νοερώς ή να έχεις αυτοκίνητο και να πας μέχρι τη Νεάπολη και από εκεί να </w:t>
      </w:r>
      <w:r>
        <w:rPr>
          <w:rFonts w:eastAsia="Times New Roman"/>
          <w:szCs w:val="24"/>
        </w:rPr>
        <w:lastRenderedPageBreak/>
        <w:t>π</w:t>
      </w:r>
      <w:r>
        <w:rPr>
          <w:rFonts w:eastAsia="Times New Roman"/>
          <w:szCs w:val="24"/>
        </w:rPr>
        <w:t>εράσεις</w:t>
      </w:r>
      <w:r>
        <w:rPr>
          <w:rFonts w:eastAsia="Times New Roman"/>
          <w:szCs w:val="24"/>
        </w:rPr>
        <w:t xml:space="preserve"> απέναντι </w:t>
      </w:r>
      <w:r>
        <w:rPr>
          <w:rFonts w:eastAsia="Times New Roman"/>
          <w:szCs w:val="24"/>
        </w:rPr>
        <w:t xml:space="preserve">με </w:t>
      </w:r>
      <w:r>
        <w:rPr>
          <w:rFonts w:eastAsia="Times New Roman"/>
          <w:szCs w:val="24"/>
        </w:rPr>
        <w:t>το μικρό καραβάκι. Από Πειραιά ήταν αποκλεισμένα τα Κύθηρα</w:t>
      </w:r>
      <w:r>
        <w:rPr>
          <w:rFonts w:eastAsia="Times New Roman"/>
          <w:szCs w:val="24"/>
        </w:rPr>
        <w:t>,</w:t>
      </w:r>
      <w:r>
        <w:rPr>
          <w:rFonts w:eastAsia="Times New Roman"/>
          <w:szCs w:val="24"/>
        </w:rPr>
        <w:t xml:space="preserve"> καθ’ όλη τη διάρκεια της θερινής περιόδο</w:t>
      </w:r>
      <w:r>
        <w:rPr>
          <w:rFonts w:eastAsia="Times New Roman"/>
          <w:szCs w:val="24"/>
        </w:rPr>
        <w:t>υ.</w:t>
      </w:r>
    </w:p>
    <w:p w14:paraId="3FCD88D4" w14:textId="77777777" w:rsidR="00BC419A" w:rsidRDefault="0035347C">
      <w:pPr>
        <w:spacing w:line="600" w:lineRule="auto"/>
        <w:ind w:firstLine="720"/>
        <w:contextualSpacing/>
        <w:jc w:val="both"/>
        <w:rPr>
          <w:rFonts w:eastAsia="Times New Roman"/>
          <w:szCs w:val="24"/>
        </w:rPr>
      </w:pPr>
      <w:r>
        <w:rPr>
          <w:rFonts w:eastAsia="Times New Roman"/>
          <w:szCs w:val="24"/>
        </w:rPr>
        <w:t xml:space="preserve">Άρα, καλό είναι το </w:t>
      </w:r>
      <w:r>
        <w:rPr>
          <w:rFonts w:eastAsia="Times New Roman"/>
          <w:szCs w:val="24"/>
        </w:rPr>
        <w:t>μ</w:t>
      </w:r>
      <w:r>
        <w:rPr>
          <w:rFonts w:eastAsia="Times New Roman"/>
          <w:szCs w:val="24"/>
        </w:rPr>
        <w:t xml:space="preserve">εταφορικό </w:t>
      </w:r>
      <w:r>
        <w:rPr>
          <w:rFonts w:eastAsia="Times New Roman"/>
          <w:szCs w:val="24"/>
        </w:rPr>
        <w:t>ι</w:t>
      </w:r>
      <w:r>
        <w:rPr>
          <w:rFonts w:eastAsia="Times New Roman"/>
          <w:szCs w:val="24"/>
        </w:rPr>
        <w:t xml:space="preserve">σοδύναμο, αλλά στο μυαλό μας έρχεται το εξής. Γιατί καταργήσατε τη μείωση του ΦΠΑ; </w:t>
      </w:r>
    </w:p>
    <w:p w14:paraId="3FCD88D5" w14:textId="77777777" w:rsidR="00BC419A" w:rsidRDefault="0035347C">
      <w:pPr>
        <w:spacing w:line="600" w:lineRule="auto"/>
        <w:ind w:firstLine="720"/>
        <w:contextualSpacing/>
        <w:jc w:val="both"/>
        <w:rPr>
          <w:rFonts w:eastAsia="Times New Roman"/>
          <w:szCs w:val="24"/>
        </w:rPr>
      </w:pPr>
      <w:r w:rsidRPr="00143066">
        <w:rPr>
          <w:rFonts w:eastAsia="Times New Roman"/>
          <w:b/>
          <w:szCs w:val="24"/>
        </w:rPr>
        <w:t>ΘΕΟΔΩΡΑ ΜΕΓΑΛΟΟΙΚΟΝΟΜΟΥ:</w:t>
      </w:r>
      <w:r>
        <w:rPr>
          <w:rFonts w:eastAsia="Times New Roman"/>
          <w:szCs w:val="24"/>
        </w:rPr>
        <w:t xml:space="preserve"> Εμείς;</w:t>
      </w:r>
    </w:p>
    <w:p w14:paraId="3FCD88D6" w14:textId="77777777" w:rsidR="00BC419A" w:rsidRDefault="0035347C">
      <w:pPr>
        <w:spacing w:line="600" w:lineRule="auto"/>
        <w:ind w:firstLine="720"/>
        <w:contextualSpacing/>
        <w:jc w:val="both"/>
        <w:rPr>
          <w:rFonts w:eastAsia="Times New Roman"/>
          <w:szCs w:val="24"/>
        </w:rPr>
      </w:pPr>
      <w:r>
        <w:rPr>
          <w:rFonts w:eastAsia="Times New Roman"/>
          <w:b/>
          <w:szCs w:val="24"/>
        </w:rPr>
        <w:t>ΓΕΩΡΓΙΟΣ ΑΜΥΡΑΣ:</w:t>
      </w:r>
      <w:r>
        <w:rPr>
          <w:rFonts w:eastAsia="Times New Roman"/>
          <w:szCs w:val="24"/>
        </w:rPr>
        <w:t xml:space="preserve"> Δεν απευθύνομαι σε εσάς, κ. </w:t>
      </w:r>
      <w:proofErr w:type="spellStart"/>
      <w:r>
        <w:rPr>
          <w:rFonts w:eastAsia="Times New Roman"/>
          <w:szCs w:val="24"/>
        </w:rPr>
        <w:t>Μεγαλοοικονόμου</w:t>
      </w:r>
      <w:proofErr w:type="spellEnd"/>
      <w:r>
        <w:rPr>
          <w:rFonts w:eastAsia="Times New Roman"/>
          <w:szCs w:val="24"/>
        </w:rPr>
        <w:t xml:space="preserve">. Στην Κυβέρνηση απευθύνομαι. </w:t>
      </w:r>
    </w:p>
    <w:p w14:paraId="3FCD88D7" w14:textId="77777777" w:rsidR="00BC419A" w:rsidRDefault="0035347C">
      <w:pPr>
        <w:spacing w:line="600" w:lineRule="auto"/>
        <w:ind w:firstLine="720"/>
        <w:contextualSpacing/>
        <w:jc w:val="both"/>
        <w:rPr>
          <w:rFonts w:eastAsia="Times New Roman"/>
          <w:szCs w:val="24"/>
        </w:rPr>
      </w:pPr>
      <w:r>
        <w:rPr>
          <w:rFonts w:eastAsia="Times New Roman"/>
          <w:szCs w:val="24"/>
        </w:rPr>
        <w:t>Η ερώτηση, λοιπ</w:t>
      </w:r>
      <w:r>
        <w:rPr>
          <w:rFonts w:eastAsia="Times New Roman"/>
          <w:szCs w:val="24"/>
        </w:rPr>
        <w:t xml:space="preserve">όν, έχει μια συνάφεια με τον παραπειστικό λόγο πολλών </w:t>
      </w:r>
      <w:r>
        <w:rPr>
          <w:rFonts w:eastAsia="Times New Roman"/>
          <w:szCs w:val="24"/>
        </w:rPr>
        <w:t>Υ</w:t>
      </w:r>
      <w:r>
        <w:rPr>
          <w:rFonts w:eastAsia="Times New Roman"/>
          <w:szCs w:val="24"/>
        </w:rPr>
        <w:t>πουργών της Κυβέρνησης</w:t>
      </w:r>
      <w:r>
        <w:rPr>
          <w:rFonts w:eastAsia="Times New Roman"/>
          <w:szCs w:val="24"/>
        </w:rPr>
        <w:t>,</w:t>
      </w:r>
      <w:r>
        <w:rPr>
          <w:rFonts w:eastAsia="Times New Roman"/>
          <w:szCs w:val="24"/>
        </w:rPr>
        <w:t xml:space="preserve"> αλλά και του ιδίου του κ. Τσίπρα που λέει «σας βγάζουμε από τα μνημόνια στις 20 Αυγούστου». Κι εγώ ρωτώ: Τότε γιατί μας βάλατε σε μνημόνια; Δυο μνημόνια Τσίπρας-Καμμένος. Ένα συ</w:t>
      </w:r>
      <w:r>
        <w:rPr>
          <w:rFonts w:eastAsia="Times New Roman"/>
          <w:szCs w:val="24"/>
        </w:rPr>
        <w:t xml:space="preserve">ν ένα μνημόνιο. </w:t>
      </w:r>
    </w:p>
    <w:p w14:paraId="3FCD88D8" w14:textId="77777777" w:rsidR="00BC419A" w:rsidRDefault="0035347C">
      <w:pPr>
        <w:spacing w:line="600" w:lineRule="auto"/>
        <w:ind w:firstLine="720"/>
        <w:contextualSpacing/>
        <w:jc w:val="both"/>
        <w:rPr>
          <w:rFonts w:eastAsia="Times New Roman"/>
          <w:szCs w:val="24"/>
        </w:rPr>
      </w:pPr>
      <w:r>
        <w:rPr>
          <w:rFonts w:eastAsia="Times New Roman"/>
          <w:szCs w:val="24"/>
        </w:rPr>
        <w:t xml:space="preserve">Άρα, μπορούμε να συζητάμε σήμερα για την καθιέρωση του </w:t>
      </w:r>
      <w:r>
        <w:rPr>
          <w:rFonts w:eastAsia="Times New Roman"/>
          <w:szCs w:val="24"/>
        </w:rPr>
        <w:t>μ</w:t>
      </w:r>
      <w:r>
        <w:rPr>
          <w:rFonts w:eastAsia="Times New Roman"/>
          <w:szCs w:val="24"/>
        </w:rPr>
        <w:t xml:space="preserve">εταφορικού </w:t>
      </w:r>
      <w:r>
        <w:rPr>
          <w:rFonts w:eastAsia="Times New Roman"/>
          <w:szCs w:val="24"/>
        </w:rPr>
        <w:t>ι</w:t>
      </w:r>
      <w:r>
        <w:rPr>
          <w:rFonts w:eastAsia="Times New Roman"/>
          <w:szCs w:val="24"/>
        </w:rPr>
        <w:t>σοδυνάμου</w:t>
      </w:r>
      <w:r>
        <w:rPr>
          <w:rFonts w:eastAsia="Times New Roman"/>
          <w:szCs w:val="24"/>
        </w:rPr>
        <w:t>,</w:t>
      </w:r>
      <w:r>
        <w:rPr>
          <w:rFonts w:eastAsia="Times New Roman"/>
          <w:szCs w:val="24"/>
        </w:rPr>
        <w:t xml:space="preserve"> αλλά αυτό γίνεται εν μέσω πανηγυρισμών της Κυβέρνησης. Φιέστα στις Πρέσπες για το Σκοπιανό, γραβάτες στο Ζάππειο για το </w:t>
      </w:r>
      <w:proofErr w:type="spellStart"/>
      <w:r>
        <w:rPr>
          <w:rFonts w:eastAsia="Times New Roman"/>
          <w:szCs w:val="24"/>
          <w:lang w:val="en-US"/>
        </w:rPr>
        <w:t>Eurogroup</w:t>
      </w:r>
      <w:proofErr w:type="spellEnd"/>
      <w:r>
        <w:rPr>
          <w:rFonts w:eastAsia="Times New Roman"/>
          <w:szCs w:val="24"/>
        </w:rPr>
        <w:t xml:space="preserve">, γλέντια στα </w:t>
      </w:r>
      <w:r>
        <w:rPr>
          <w:rFonts w:eastAsia="Times New Roman"/>
          <w:szCs w:val="24"/>
        </w:rPr>
        <w:t>Υ</w:t>
      </w:r>
      <w:r>
        <w:rPr>
          <w:rFonts w:eastAsia="Times New Roman"/>
          <w:szCs w:val="24"/>
        </w:rPr>
        <w:t xml:space="preserve">πουργεία για το τέλος των μνημονίων, μόνο που αυτό το κλίμα </w:t>
      </w:r>
      <w:r>
        <w:rPr>
          <w:rFonts w:eastAsia="Times New Roman"/>
          <w:szCs w:val="24"/>
        </w:rPr>
        <w:lastRenderedPageBreak/>
        <w:t xml:space="preserve">ευφορίας περιορίζεται στενά στα όρια </w:t>
      </w:r>
      <w:r>
        <w:rPr>
          <w:rFonts w:eastAsia="Times New Roman"/>
          <w:szCs w:val="24"/>
        </w:rPr>
        <w:t xml:space="preserve">του </w:t>
      </w:r>
      <w:r>
        <w:rPr>
          <w:rFonts w:eastAsia="Times New Roman"/>
          <w:szCs w:val="24"/>
        </w:rPr>
        <w:t>Μαξίμου και μάλιστα</w:t>
      </w:r>
      <w:r>
        <w:rPr>
          <w:rFonts w:eastAsia="Times New Roman"/>
          <w:szCs w:val="24"/>
        </w:rPr>
        <w:t>,</w:t>
      </w:r>
      <w:r>
        <w:rPr>
          <w:rFonts w:eastAsia="Times New Roman"/>
          <w:szCs w:val="24"/>
        </w:rPr>
        <w:t xml:space="preserve"> υπό την αυστηρή προστασία των αστυνομικών δυνάμεων.</w:t>
      </w:r>
    </w:p>
    <w:p w14:paraId="3FCD88D9" w14:textId="77777777" w:rsidR="00BC419A" w:rsidRDefault="0035347C">
      <w:pPr>
        <w:spacing w:line="600" w:lineRule="auto"/>
        <w:ind w:firstLine="720"/>
        <w:contextualSpacing/>
        <w:jc w:val="both"/>
        <w:rPr>
          <w:rFonts w:eastAsia="Times New Roman"/>
          <w:szCs w:val="24"/>
        </w:rPr>
      </w:pPr>
      <w:r>
        <w:rPr>
          <w:rFonts w:eastAsia="Times New Roman"/>
          <w:szCs w:val="24"/>
        </w:rPr>
        <w:t xml:space="preserve">Έχετε περάσει, κυρίες και κύριοι συνάδελφοι, έξω από την </w:t>
      </w:r>
      <w:proofErr w:type="spellStart"/>
      <w:r>
        <w:rPr>
          <w:rFonts w:eastAsia="Times New Roman"/>
          <w:szCs w:val="24"/>
        </w:rPr>
        <w:t>Ηρώδου</w:t>
      </w:r>
      <w:proofErr w:type="spellEnd"/>
      <w:r>
        <w:rPr>
          <w:rFonts w:eastAsia="Times New Roman"/>
          <w:szCs w:val="24"/>
        </w:rPr>
        <w:t xml:space="preserve"> Αττικού; Έχετε δει</w:t>
      </w:r>
      <w:r>
        <w:rPr>
          <w:rFonts w:eastAsia="Times New Roman"/>
          <w:szCs w:val="24"/>
        </w:rPr>
        <w:t xml:space="preserve"> τις κλούβες Βασιλίσσης Σοφίας και </w:t>
      </w:r>
      <w:proofErr w:type="spellStart"/>
      <w:r>
        <w:rPr>
          <w:rFonts w:eastAsia="Times New Roman"/>
          <w:szCs w:val="24"/>
        </w:rPr>
        <w:t>Ηρώδου</w:t>
      </w:r>
      <w:proofErr w:type="spellEnd"/>
      <w:r>
        <w:rPr>
          <w:rFonts w:eastAsia="Times New Roman"/>
          <w:szCs w:val="24"/>
        </w:rPr>
        <w:t xml:space="preserve"> Αττικού</w:t>
      </w:r>
      <w:r>
        <w:rPr>
          <w:rFonts w:eastAsia="Times New Roman"/>
          <w:szCs w:val="24"/>
        </w:rPr>
        <w:t>,</w:t>
      </w:r>
      <w:r>
        <w:rPr>
          <w:rFonts w:eastAsia="Times New Roman"/>
          <w:szCs w:val="24"/>
        </w:rPr>
        <w:t xml:space="preserve"> που κλείνουν την πρόσβαση προς το Μέγαρο Μαξίμου; Έχετε δει τις κλούβες. Είναι σαν το </w:t>
      </w:r>
      <w:r>
        <w:rPr>
          <w:rFonts w:eastAsia="Times New Roman"/>
          <w:szCs w:val="24"/>
        </w:rPr>
        <w:t>«</w:t>
      </w:r>
      <w:proofErr w:type="spellStart"/>
      <w:r>
        <w:rPr>
          <w:rFonts w:eastAsia="Times New Roman"/>
          <w:szCs w:val="24"/>
          <w:lang w:val="en-US"/>
        </w:rPr>
        <w:t>tetris</w:t>
      </w:r>
      <w:proofErr w:type="spellEnd"/>
      <w:r>
        <w:rPr>
          <w:rFonts w:eastAsia="Times New Roman"/>
          <w:szCs w:val="24"/>
        </w:rPr>
        <w:t>»</w:t>
      </w:r>
      <w:r>
        <w:rPr>
          <w:rFonts w:eastAsia="Times New Roman"/>
          <w:szCs w:val="24"/>
        </w:rPr>
        <w:t>το παιχνίδι. Η μια έτσι, η άλλη αλλιώς και από πίσω άλλη μια διμοιρία των ΜΑΤ. Πού είναι εκείνα τα επαναστατικά</w:t>
      </w:r>
      <w:r>
        <w:rPr>
          <w:rFonts w:eastAsia="Times New Roman"/>
          <w:szCs w:val="24"/>
        </w:rPr>
        <w:t>; «Ανοίξτε τους δρόμους</w:t>
      </w:r>
      <w:r>
        <w:rPr>
          <w:rFonts w:eastAsia="Times New Roman"/>
          <w:szCs w:val="24"/>
        </w:rPr>
        <w:t>,</w:t>
      </w:r>
      <w:r>
        <w:rPr>
          <w:rFonts w:eastAsia="Times New Roman"/>
          <w:szCs w:val="24"/>
        </w:rPr>
        <w:t xml:space="preserve"> να είμαστε κοντά στον λαό» έλεγε ο κ. Τσίπρας και κατηγορούσε τους προηγούμενους όταν έκλειναν την </w:t>
      </w:r>
      <w:proofErr w:type="spellStart"/>
      <w:r>
        <w:rPr>
          <w:rFonts w:eastAsia="Times New Roman"/>
          <w:szCs w:val="24"/>
        </w:rPr>
        <w:t>Ηρώδου</w:t>
      </w:r>
      <w:proofErr w:type="spellEnd"/>
      <w:r>
        <w:rPr>
          <w:rFonts w:eastAsia="Times New Roman"/>
          <w:szCs w:val="24"/>
        </w:rPr>
        <w:t xml:space="preserve"> Αττικού. Τώρα</w:t>
      </w:r>
      <w:r>
        <w:rPr>
          <w:rFonts w:eastAsia="Times New Roman"/>
          <w:szCs w:val="24"/>
        </w:rPr>
        <w:t>,</w:t>
      </w:r>
      <w:r>
        <w:rPr>
          <w:rFonts w:eastAsia="Times New Roman"/>
          <w:szCs w:val="24"/>
        </w:rPr>
        <w:t xml:space="preserve"> η </w:t>
      </w:r>
      <w:proofErr w:type="spellStart"/>
      <w:r>
        <w:rPr>
          <w:rFonts w:eastAsia="Times New Roman"/>
          <w:szCs w:val="24"/>
        </w:rPr>
        <w:t>Ηρώδου</w:t>
      </w:r>
      <w:proofErr w:type="spellEnd"/>
      <w:r>
        <w:rPr>
          <w:rFonts w:eastAsia="Times New Roman"/>
          <w:szCs w:val="24"/>
        </w:rPr>
        <w:t xml:space="preserve"> Αττικού, ο δρόμος που περνάει μπροστά από το Πρωθυπουργικό Γραφείο, είναι μονίμως κλειστός με αστυνομ</w:t>
      </w:r>
      <w:r>
        <w:rPr>
          <w:rFonts w:eastAsia="Times New Roman"/>
          <w:szCs w:val="24"/>
        </w:rPr>
        <w:t>ικές κλούβες-</w:t>
      </w:r>
      <w:r w:rsidRPr="00485FCA">
        <w:rPr>
          <w:rFonts w:eastAsia="Times New Roman"/>
          <w:szCs w:val="24"/>
        </w:rPr>
        <w:t xml:space="preserve"> </w:t>
      </w:r>
      <w:r>
        <w:rPr>
          <w:rFonts w:eastAsia="Times New Roman"/>
          <w:szCs w:val="24"/>
        </w:rPr>
        <w:t>«</w:t>
      </w:r>
      <w:proofErr w:type="spellStart"/>
      <w:r>
        <w:rPr>
          <w:rFonts w:eastAsia="Times New Roman"/>
          <w:szCs w:val="24"/>
          <w:lang w:val="en-US"/>
        </w:rPr>
        <w:t>tetris</w:t>
      </w:r>
      <w:proofErr w:type="spellEnd"/>
      <w:r>
        <w:rPr>
          <w:rFonts w:eastAsia="Times New Roman"/>
          <w:szCs w:val="24"/>
        </w:rPr>
        <w:t>»</w:t>
      </w:r>
      <w:r>
        <w:rPr>
          <w:rFonts w:eastAsia="Times New Roman"/>
          <w:szCs w:val="24"/>
        </w:rPr>
        <w:t xml:space="preserve">. </w:t>
      </w:r>
    </w:p>
    <w:p w14:paraId="3FCD88DA" w14:textId="77777777" w:rsidR="00BC419A" w:rsidRDefault="0035347C">
      <w:pPr>
        <w:spacing w:line="600" w:lineRule="auto"/>
        <w:ind w:firstLine="720"/>
        <w:contextualSpacing/>
        <w:jc w:val="both"/>
        <w:rPr>
          <w:rFonts w:eastAsia="Times New Roman"/>
          <w:szCs w:val="24"/>
        </w:rPr>
      </w:pPr>
      <w:r>
        <w:rPr>
          <w:rFonts w:eastAsia="Times New Roman"/>
          <w:szCs w:val="24"/>
        </w:rPr>
        <w:t>Η συντριπτική πλειονότητα των Ελλήνων πολιτών, όπως φάνηκε κι από δημοσκοπήσεις που βγήκαν τις προηγούμενες μέρες στη δημοσιότητα, είναι αντίθετη με τη συμφωνία των Πρεσπών. Θεωρεί επιζήμιες για τα εθνικά συμφέροντα τις παραχωρήσει</w:t>
      </w:r>
      <w:r>
        <w:rPr>
          <w:rFonts w:eastAsia="Times New Roman"/>
          <w:szCs w:val="24"/>
        </w:rPr>
        <w:t xml:space="preserve">ς της γλώσσας και της εθνότητας στους γείτονες. </w:t>
      </w:r>
    </w:p>
    <w:p w14:paraId="3FCD88DB" w14:textId="77777777" w:rsidR="00BC419A" w:rsidRDefault="0035347C">
      <w:pPr>
        <w:spacing w:line="600" w:lineRule="auto"/>
        <w:ind w:firstLine="720"/>
        <w:contextualSpacing/>
        <w:jc w:val="both"/>
        <w:rPr>
          <w:rFonts w:eastAsia="Times New Roman"/>
          <w:szCs w:val="24"/>
        </w:rPr>
      </w:pPr>
      <w:r>
        <w:rPr>
          <w:rFonts w:eastAsia="Times New Roman"/>
          <w:szCs w:val="24"/>
        </w:rPr>
        <w:lastRenderedPageBreak/>
        <w:t>Οι αγορές αντέδρασαν</w:t>
      </w:r>
      <w:r>
        <w:rPr>
          <w:rFonts w:eastAsia="Times New Roman"/>
          <w:szCs w:val="24"/>
        </w:rPr>
        <w:t>,</w:t>
      </w:r>
      <w:r>
        <w:rPr>
          <w:rFonts w:eastAsia="Times New Roman"/>
          <w:szCs w:val="24"/>
        </w:rPr>
        <w:t xml:space="preserve"> σαν να μην υπήρξε συμφωνία για το χρέος, το χρηματιστήριο βολοδέρνει και τα επιτόκια</w:t>
      </w:r>
      <w:r>
        <w:rPr>
          <w:rFonts w:eastAsia="Times New Roman"/>
          <w:szCs w:val="24"/>
        </w:rPr>
        <w:t>,</w:t>
      </w:r>
      <w:r>
        <w:rPr>
          <w:rFonts w:eastAsia="Times New Roman"/>
          <w:szCs w:val="24"/>
        </w:rPr>
        <w:t xml:space="preserve"> για να δεκαετή ομόλογα βρίσκονται πάνω από το 4%. Οι φορολογούμενοι ως τις 18 Ιουλίου</w:t>
      </w:r>
      <w:r>
        <w:rPr>
          <w:rFonts w:eastAsia="Times New Roman"/>
          <w:szCs w:val="24"/>
        </w:rPr>
        <w:t>,</w:t>
      </w:r>
      <w:r>
        <w:rPr>
          <w:rFonts w:eastAsia="Times New Roman"/>
          <w:szCs w:val="24"/>
        </w:rPr>
        <w:t xml:space="preserve"> δηλαδή για ά</w:t>
      </w:r>
      <w:r>
        <w:rPr>
          <w:rFonts w:eastAsia="Times New Roman"/>
          <w:szCs w:val="24"/>
        </w:rPr>
        <w:t>λλες οκτώ εβδομάδες θα εργάζονται αυτό το έτος</w:t>
      </w:r>
      <w:r>
        <w:rPr>
          <w:rFonts w:eastAsia="Times New Roman"/>
          <w:szCs w:val="24"/>
        </w:rPr>
        <w:t>,</w:t>
      </w:r>
      <w:r>
        <w:rPr>
          <w:rFonts w:eastAsia="Times New Roman"/>
          <w:szCs w:val="24"/>
        </w:rPr>
        <w:t xml:space="preserve"> για να πληρώνουν φόρους και εισφορές</w:t>
      </w:r>
      <w:r>
        <w:rPr>
          <w:rFonts w:eastAsia="Times New Roman"/>
          <w:szCs w:val="24"/>
        </w:rPr>
        <w:t>,</w:t>
      </w:r>
      <w:r>
        <w:rPr>
          <w:rFonts w:eastAsia="Times New Roman"/>
          <w:szCs w:val="24"/>
        </w:rPr>
        <w:t xml:space="preserve"> λαμβάνοντας ως ανταπόδοση τις χειρότερες υπηρεσίες υγείας και παιδείας μεταξύ των χωρών του ΟΑΣΑ, όπως προκύπτει από πρόσφατη έρευνα του </w:t>
      </w:r>
      <w:r>
        <w:rPr>
          <w:rFonts w:eastAsia="Times New Roman"/>
          <w:szCs w:val="24"/>
        </w:rPr>
        <w:t>Κ</w:t>
      </w:r>
      <w:r>
        <w:rPr>
          <w:rFonts w:eastAsia="Times New Roman"/>
          <w:szCs w:val="24"/>
        </w:rPr>
        <w:t xml:space="preserve">έντρου Φιλελεύθερων Μελετών. </w:t>
      </w:r>
    </w:p>
    <w:p w14:paraId="3FCD88DC" w14:textId="77777777" w:rsidR="00BC419A" w:rsidRDefault="0035347C">
      <w:pPr>
        <w:spacing w:line="600" w:lineRule="auto"/>
        <w:ind w:firstLine="720"/>
        <w:contextualSpacing/>
        <w:jc w:val="both"/>
        <w:rPr>
          <w:rFonts w:eastAsia="Times New Roman"/>
          <w:szCs w:val="24"/>
        </w:rPr>
      </w:pPr>
      <w:r>
        <w:rPr>
          <w:rFonts w:eastAsia="Times New Roman"/>
          <w:szCs w:val="24"/>
        </w:rPr>
        <w:t>Ακ</w:t>
      </w:r>
      <w:r>
        <w:rPr>
          <w:rFonts w:eastAsia="Times New Roman"/>
          <w:szCs w:val="24"/>
        </w:rPr>
        <w:t>όμα όμως και εντός της Κυβέρνησης πίσω από τα πανηγύρια διακρίνει ένας προσεκτικός παρατηρητής το κλίμα κατήφειας. Γιατί, λοιπόν, η Κυβέρνηση θριαμβολογεί και την ίδια στιγμή οι πολίτες αντιλαμβάνονται τις θριαμβολογίες ως πανωλεθρίες; Η απάντηση είναι πολ</w:t>
      </w:r>
      <w:r>
        <w:rPr>
          <w:rFonts w:eastAsia="Times New Roman"/>
          <w:szCs w:val="24"/>
        </w:rPr>
        <w:t xml:space="preserve">ύ απλή: Η αλήθεια είναι ισχυρότερη από την προπαγάνδα. Δυστυχώς, ΣΥΡΙΖΑ και ΑΝΕΛ μοίρασαν υποσχέσεις, ανέλαβαν δεσμεύσεις ενώπιον των πολιτών και τις καταπάτησαν </w:t>
      </w:r>
      <w:r>
        <w:rPr>
          <w:rFonts w:eastAsia="Times New Roman"/>
          <w:szCs w:val="24"/>
        </w:rPr>
        <w:t>όλες,</w:t>
      </w:r>
      <w:r>
        <w:rPr>
          <w:rFonts w:eastAsia="Times New Roman"/>
          <w:szCs w:val="24"/>
        </w:rPr>
        <w:t xml:space="preserve"> με μοναδικό κριτήριο την παραμονή στην εξουσία. </w:t>
      </w:r>
    </w:p>
    <w:p w14:paraId="3FCD88DD" w14:textId="77777777" w:rsidR="00BC419A" w:rsidRDefault="0035347C">
      <w:pPr>
        <w:spacing w:line="600" w:lineRule="auto"/>
        <w:ind w:firstLine="720"/>
        <w:contextualSpacing/>
        <w:jc w:val="both"/>
        <w:rPr>
          <w:rFonts w:eastAsia="Times New Roman"/>
          <w:szCs w:val="24"/>
        </w:rPr>
      </w:pPr>
      <w:r>
        <w:rPr>
          <w:rFonts w:eastAsia="Times New Roman"/>
          <w:szCs w:val="24"/>
        </w:rPr>
        <w:lastRenderedPageBreak/>
        <w:t>Τα παραδείγματα είναι πολλά. Πόσες φορέ</w:t>
      </w:r>
      <w:r>
        <w:rPr>
          <w:rFonts w:eastAsia="Times New Roman"/>
          <w:szCs w:val="24"/>
        </w:rPr>
        <w:t>ς στο παρελθόν ο συγκυβερνήτης κ. Καμμένος</w:t>
      </w:r>
      <w:r>
        <w:rPr>
          <w:rFonts w:eastAsia="Times New Roman"/>
          <w:szCs w:val="24"/>
        </w:rPr>
        <w:t>,</w:t>
      </w:r>
      <w:r>
        <w:rPr>
          <w:rFonts w:eastAsia="Times New Roman"/>
          <w:szCs w:val="24"/>
        </w:rPr>
        <w:t xml:space="preserve"> είχε ορκιστεί ενώπιον Θεού και λαού</w:t>
      </w:r>
      <w:r>
        <w:rPr>
          <w:rFonts w:eastAsia="Times New Roman"/>
          <w:szCs w:val="24"/>
        </w:rPr>
        <w:t>,</w:t>
      </w:r>
      <w:r>
        <w:rPr>
          <w:rFonts w:eastAsia="Times New Roman"/>
          <w:szCs w:val="24"/>
        </w:rPr>
        <w:t xml:space="preserve"> ότι θα έριχνε οποιαδήποτε κυβέρνηση έδινε στους γείτονες το όνομα «Μακεδονία»; Πόσες φορές ο κ. Καμμένος δεν είχε πει «θα ρίξω την Κυβέρνηση, αν μου το ζητήσει η Εκκλησία»;</w:t>
      </w:r>
    </w:p>
    <w:p w14:paraId="3FCD88DE" w14:textId="77777777" w:rsidR="00BC419A" w:rsidRDefault="0035347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Επ</w:t>
      </w:r>
      <w:r>
        <w:rPr>
          <w:rFonts w:eastAsia="Times New Roman"/>
          <w:szCs w:val="24"/>
        </w:rPr>
        <w:t xml:space="preserve">ίσης, ο κ. Καμμένος, πρόσφατα, τις προηγούμενες ημέρες, είπε ότι «αν έρθει η συμφωνία για το </w:t>
      </w:r>
      <w:r>
        <w:rPr>
          <w:rFonts w:eastAsia="Times New Roman"/>
          <w:szCs w:val="24"/>
        </w:rPr>
        <w:t>σ</w:t>
      </w:r>
      <w:r>
        <w:rPr>
          <w:rFonts w:eastAsia="Times New Roman"/>
          <w:szCs w:val="24"/>
        </w:rPr>
        <w:t xml:space="preserve">κοπιανό στη Βουλή, θα την καταψηφίσω κι έτσι θα πέσει η Κυβέρνηση». Άρα, αυτά τα σενάρια </w:t>
      </w:r>
      <w:r>
        <w:rPr>
          <w:rFonts w:eastAsia="Times New Roman"/>
          <w:szCs w:val="24"/>
        </w:rPr>
        <w:t>–</w:t>
      </w:r>
      <w:r>
        <w:rPr>
          <w:rFonts w:eastAsia="Times New Roman"/>
          <w:szCs w:val="24"/>
        </w:rPr>
        <w:t>τάχατες</w:t>
      </w:r>
      <w:r>
        <w:rPr>
          <w:rFonts w:eastAsia="Times New Roman"/>
          <w:szCs w:val="24"/>
        </w:rPr>
        <w:t>-</w:t>
      </w:r>
      <w:r>
        <w:rPr>
          <w:rFonts w:eastAsia="Times New Roman"/>
          <w:szCs w:val="24"/>
        </w:rPr>
        <w:t xml:space="preserve"> περί αποσταθεροποίησης της Κυβέρνησης από ύποπτους κύκλους κ.λπ</w:t>
      </w:r>
      <w:r>
        <w:rPr>
          <w:rFonts w:eastAsia="Times New Roman"/>
          <w:szCs w:val="24"/>
        </w:rPr>
        <w:t>. είναι όλα αέρας κοπανιστός. Ο Καμμένος έχει πει οκτακόσιες φορές ότι θα ρίξει την Κυβέρνηση. Φυσικά</w:t>
      </w:r>
      <w:r>
        <w:rPr>
          <w:rFonts w:eastAsia="Times New Roman"/>
          <w:szCs w:val="24"/>
        </w:rPr>
        <w:t>,</w:t>
      </w:r>
      <w:r>
        <w:rPr>
          <w:rFonts w:eastAsia="Times New Roman"/>
          <w:szCs w:val="24"/>
        </w:rPr>
        <w:t xml:space="preserve"> δεν το κάνει</w:t>
      </w:r>
      <w:r>
        <w:rPr>
          <w:rFonts w:eastAsia="Times New Roman"/>
          <w:szCs w:val="24"/>
        </w:rPr>
        <w:t>,</w:t>
      </w:r>
      <w:r>
        <w:rPr>
          <w:rFonts w:eastAsia="Times New Roman"/>
          <w:szCs w:val="24"/>
        </w:rPr>
        <w:t xml:space="preserve"> διότι η αγάπη για την καρέκλα φτάνει μέχρι το άπειρο. </w:t>
      </w:r>
    </w:p>
    <w:p w14:paraId="3FCD88DF" w14:textId="77777777" w:rsidR="00BC419A" w:rsidRDefault="0035347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 xml:space="preserve">Επίσης, να σας θυμίσω πόσες φορές στο παρελθόν ο Πρωθυπουργός κ. Τσίπρας έλεγε ότι </w:t>
      </w:r>
      <w:r>
        <w:rPr>
          <w:rFonts w:eastAsia="Times New Roman"/>
          <w:szCs w:val="24"/>
        </w:rPr>
        <w:t>«η επιμήκυνση των δανείων είναι ένα τρύπιο σωσίβιο και ότι απλώς μακραίνει το σχοινί</w:t>
      </w:r>
      <w:r>
        <w:rPr>
          <w:rFonts w:eastAsia="Times New Roman"/>
          <w:szCs w:val="24"/>
        </w:rPr>
        <w:t>,</w:t>
      </w:r>
      <w:r>
        <w:rPr>
          <w:rFonts w:eastAsia="Times New Roman"/>
          <w:szCs w:val="24"/>
        </w:rPr>
        <w:t xml:space="preserve"> που θα μας κρεμάσουν οι δανειστές». Αυτά έλεγε ο κ. Τσίπρας </w:t>
      </w:r>
      <w:r>
        <w:rPr>
          <w:rFonts w:eastAsia="Times New Roman"/>
          <w:szCs w:val="24"/>
        </w:rPr>
        <w:lastRenderedPageBreak/>
        <w:t xml:space="preserve">για το χρέος και τώρα πανηγυρίζουν για μια επιμήκυνση των δόσεων, στην ουσία, κατά δέκα έτη. </w:t>
      </w:r>
    </w:p>
    <w:p w14:paraId="3FCD88E0" w14:textId="77777777" w:rsidR="00BC419A" w:rsidRDefault="0035347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sidRPr="00E162F6">
        <w:rPr>
          <w:rFonts w:eastAsia="Times New Roman"/>
          <w:b/>
          <w:szCs w:val="24"/>
        </w:rPr>
        <w:t>ΓΕΩΡΓΙΟΣ ΟΥΡΣΟΥΖ</w:t>
      </w:r>
      <w:r w:rsidRPr="00E162F6">
        <w:rPr>
          <w:rFonts w:eastAsia="Times New Roman"/>
          <w:b/>
          <w:szCs w:val="24"/>
        </w:rPr>
        <w:t>ΙΔΗΣ:</w:t>
      </w:r>
      <w:r>
        <w:rPr>
          <w:rFonts w:eastAsia="Times New Roman"/>
          <w:szCs w:val="24"/>
        </w:rPr>
        <w:t xml:space="preserve"> Τίποτα.</w:t>
      </w:r>
    </w:p>
    <w:p w14:paraId="3FCD88E1" w14:textId="77777777" w:rsidR="00BC419A" w:rsidRDefault="0035347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sidRPr="00E162F6">
        <w:rPr>
          <w:rFonts w:eastAsia="Times New Roman"/>
          <w:b/>
          <w:szCs w:val="24"/>
        </w:rPr>
        <w:t>ΓΕΩΡΓΙΟΣ ΑΜΥΡΑΣ:</w:t>
      </w:r>
      <w:r>
        <w:rPr>
          <w:rFonts w:eastAsia="Times New Roman"/>
          <w:szCs w:val="24"/>
        </w:rPr>
        <w:t xml:space="preserve"> Τίποτα από αυτά που είπατε δεν κάνατε. Χαίρομαι, κύριε συνάδελφε, του ΣΥΡΙΖΑ που μου δώσατε τον τίτλο γι’ αυτά που έχετε κάνει. Τίποτα!</w:t>
      </w:r>
    </w:p>
    <w:p w14:paraId="3FCD88E2" w14:textId="77777777" w:rsidR="00BC419A" w:rsidRDefault="0035347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 xml:space="preserve">Επίσης, πόσες φορές ο κ. </w:t>
      </w:r>
      <w:proofErr w:type="spellStart"/>
      <w:r>
        <w:rPr>
          <w:rFonts w:eastAsia="Times New Roman"/>
          <w:szCs w:val="24"/>
        </w:rPr>
        <w:t>Τσακαλώτος</w:t>
      </w:r>
      <w:proofErr w:type="spellEnd"/>
      <w:r>
        <w:rPr>
          <w:rFonts w:eastAsia="Times New Roman"/>
          <w:szCs w:val="24"/>
        </w:rPr>
        <w:t>, αγαπητέ συνάδελφε, δεν είχε πει ότι θα παραιτηθεί</w:t>
      </w:r>
      <w:r>
        <w:rPr>
          <w:rFonts w:eastAsia="Times New Roman"/>
          <w:szCs w:val="24"/>
        </w:rPr>
        <w:t>,</w:t>
      </w:r>
      <w:r>
        <w:rPr>
          <w:rFonts w:eastAsia="Times New Roman"/>
          <w:szCs w:val="24"/>
        </w:rPr>
        <w:t xml:space="preserve"> εάν μειωνόταν το αφορολόγητο κάτω από τα 9.000 ευρώ; Τελικώς, υπέγραψε την περικοπή του στα 5.600 ευρώ. Πόσες φορές στο παρελθόν ο κ. </w:t>
      </w:r>
      <w:proofErr w:type="spellStart"/>
      <w:r>
        <w:rPr>
          <w:rFonts w:eastAsia="Times New Roman"/>
          <w:szCs w:val="24"/>
        </w:rPr>
        <w:t>Κατρούγκαλος</w:t>
      </w:r>
      <w:proofErr w:type="spellEnd"/>
      <w:r>
        <w:rPr>
          <w:rFonts w:eastAsia="Times New Roman"/>
          <w:szCs w:val="24"/>
        </w:rPr>
        <w:t xml:space="preserve"> διαβεβαίωνε τους συνταξιούχους ότι δεν πρόκειται να μειωθούν οι συντάξεις, ενώ από τον Δεκέμβριο θα δουν μει</w:t>
      </w:r>
      <w:r>
        <w:rPr>
          <w:rFonts w:eastAsia="Times New Roman"/>
          <w:szCs w:val="24"/>
        </w:rPr>
        <w:t xml:space="preserve">ωμένες συντάξεις έως και 18%; Και όχι μόνο αυτό, σας θυμίζω ο κ. </w:t>
      </w:r>
      <w:proofErr w:type="spellStart"/>
      <w:r>
        <w:rPr>
          <w:rFonts w:eastAsia="Times New Roman"/>
          <w:szCs w:val="24"/>
        </w:rPr>
        <w:t>Κατρούγκαλος</w:t>
      </w:r>
      <w:proofErr w:type="spellEnd"/>
      <w:r>
        <w:rPr>
          <w:rFonts w:eastAsia="Times New Roman"/>
          <w:szCs w:val="24"/>
        </w:rPr>
        <w:t xml:space="preserve"> έλεγε: «Από 1</w:t>
      </w:r>
      <w:r>
        <w:rPr>
          <w:rFonts w:eastAsia="Times New Roman"/>
          <w:szCs w:val="24"/>
        </w:rPr>
        <w:t>-</w:t>
      </w:r>
      <w:r>
        <w:rPr>
          <w:rFonts w:eastAsia="Times New Roman"/>
          <w:szCs w:val="24"/>
        </w:rPr>
        <w:t>1</w:t>
      </w:r>
      <w:r>
        <w:rPr>
          <w:rFonts w:eastAsia="Times New Roman"/>
          <w:szCs w:val="24"/>
        </w:rPr>
        <w:t>-</w:t>
      </w:r>
      <w:r>
        <w:rPr>
          <w:rFonts w:eastAsia="Times New Roman"/>
          <w:szCs w:val="24"/>
        </w:rPr>
        <w:t>2019 οι συντάξεις θα αυξηθούν». Και του λέγαμε: «Πώς γίνεται αυτό; Αφού στον νόμο σου περιλαμβάνει περικοπές». Έλεγε: «Θα αυξηθούν</w:t>
      </w:r>
      <w:r>
        <w:rPr>
          <w:rFonts w:eastAsia="Times New Roman"/>
          <w:szCs w:val="24"/>
        </w:rPr>
        <w:t>,</w:t>
      </w:r>
      <w:r>
        <w:rPr>
          <w:rFonts w:eastAsia="Times New Roman"/>
          <w:szCs w:val="24"/>
        </w:rPr>
        <w:t xml:space="preserve"> γιατί θα πάει καλά η οικονομία</w:t>
      </w:r>
      <w:r>
        <w:rPr>
          <w:rFonts w:eastAsia="Times New Roman"/>
          <w:szCs w:val="24"/>
        </w:rPr>
        <w:t xml:space="preserve">, θα αυξηθεί το ΑΕΠ κι έτσι θα δώσουμε αυξήσεις». Χάντρες και καθρεφτάκια για ιθαγενείς. </w:t>
      </w:r>
    </w:p>
    <w:p w14:paraId="3FCD88E3" w14:textId="77777777" w:rsidR="00BC419A" w:rsidRDefault="0035347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lastRenderedPageBreak/>
        <w:t>Αυτό είναι, λοιπόν, το πρόβλημα της Κυβέρνησης. Πανηγυρίζει για όσα είχε καταγγείλει και φυσικά</w:t>
      </w:r>
      <w:r>
        <w:rPr>
          <w:rFonts w:eastAsia="Times New Roman"/>
          <w:szCs w:val="24"/>
        </w:rPr>
        <w:t>,</w:t>
      </w:r>
      <w:r>
        <w:rPr>
          <w:rFonts w:eastAsia="Times New Roman"/>
          <w:szCs w:val="24"/>
        </w:rPr>
        <w:t xml:space="preserve"> δεν μπορεί να γίνει πιστευτή από τους πολίτες. Τα μνημόνια δεν τελειώ</w:t>
      </w:r>
      <w:r>
        <w:rPr>
          <w:rFonts w:eastAsia="Times New Roman"/>
          <w:szCs w:val="24"/>
        </w:rPr>
        <w:t xml:space="preserve">νουν, δυστυχώς, όταν έρχονται μειώσεις συντάξεων, αύξηση φορολογίας μέσω της πτώσης του αφορολόγητου -είναι μπροστά μας- και οι δεσμεύσεις για υψηλά πλεονάσματα -τα </w:t>
      </w:r>
      <w:r>
        <w:rPr>
          <w:rFonts w:eastAsia="Times New Roman"/>
          <w:szCs w:val="24"/>
        </w:rPr>
        <w:t>»</w:t>
      </w:r>
      <w:r>
        <w:rPr>
          <w:rFonts w:eastAsia="Times New Roman"/>
          <w:szCs w:val="24"/>
        </w:rPr>
        <w:t>ματωμένα</w:t>
      </w:r>
      <w:r>
        <w:rPr>
          <w:rFonts w:eastAsia="Times New Roman"/>
          <w:szCs w:val="24"/>
        </w:rPr>
        <w:t>»</w:t>
      </w:r>
      <w:r>
        <w:rPr>
          <w:rFonts w:eastAsia="Times New Roman"/>
          <w:szCs w:val="24"/>
        </w:rPr>
        <w:t xml:space="preserve">, σύμφωνα με τον ΣΥΡΙΖΑ, πλεονάσματα- θα είναι σε ισχύ έως το 2060. </w:t>
      </w:r>
    </w:p>
    <w:p w14:paraId="3FCD88E4" w14:textId="77777777" w:rsidR="00BC419A" w:rsidRDefault="0035347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Πώς, όμως, θ</w:t>
      </w:r>
      <w:r>
        <w:rPr>
          <w:rFonts w:eastAsia="Times New Roman"/>
          <w:szCs w:val="24"/>
        </w:rPr>
        <w:t>α μπορούσε να λυθεί το χρέος</w:t>
      </w:r>
      <w:r>
        <w:rPr>
          <w:rFonts w:eastAsia="Times New Roman"/>
          <w:szCs w:val="24"/>
        </w:rPr>
        <w:t>,</w:t>
      </w:r>
      <w:r>
        <w:rPr>
          <w:rFonts w:eastAsia="Times New Roman"/>
          <w:szCs w:val="24"/>
        </w:rPr>
        <w:t xml:space="preserve"> όταν από το 2015 έχουμε χάσει δέκα μονάδες ανάπτυξης</w:t>
      </w:r>
      <w:r>
        <w:rPr>
          <w:rFonts w:eastAsia="Times New Roman"/>
          <w:szCs w:val="24"/>
        </w:rPr>
        <w:t>,</w:t>
      </w:r>
      <w:r>
        <w:rPr>
          <w:rFonts w:eastAsia="Times New Roman"/>
          <w:szCs w:val="24"/>
        </w:rPr>
        <w:t xml:space="preserve"> σε σχέση με τις άλλες χώρες της Ευρωζώνης; Δέκα μονάδες ανάπτυξης έχουμε χάσει, αγαπητέ συνάδελφε! Δεν είναι τίποτα αυτό, έτσι; Είναι ογκόλιθος αυτός. </w:t>
      </w:r>
    </w:p>
    <w:p w14:paraId="3FCD88E5" w14:textId="77777777" w:rsidR="00BC419A" w:rsidRDefault="0035347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Το δ</w:t>
      </w:r>
      <w:r>
        <w:rPr>
          <w:rFonts w:eastAsia="Times New Roman"/>
          <w:szCs w:val="24"/>
        </w:rPr>
        <w:t xml:space="preserve">ημόσιο </w:t>
      </w:r>
      <w:r>
        <w:rPr>
          <w:rFonts w:eastAsia="Times New Roman"/>
          <w:szCs w:val="24"/>
        </w:rPr>
        <w:t xml:space="preserve">λοιπόν, </w:t>
      </w:r>
      <w:r>
        <w:rPr>
          <w:rFonts w:eastAsia="Times New Roman"/>
          <w:szCs w:val="24"/>
        </w:rPr>
        <w:t>έ</w:t>
      </w:r>
      <w:r>
        <w:rPr>
          <w:rFonts w:eastAsia="Times New Roman"/>
          <w:szCs w:val="24"/>
        </w:rPr>
        <w:t>χει φορτωθεί νέα δάνεια μέσω του τρίτου και τέταρτου μνημονίου Τσίπρα – Καμμένου</w:t>
      </w:r>
      <w:r>
        <w:rPr>
          <w:rFonts w:eastAsia="Times New Roman"/>
          <w:szCs w:val="24"/>
        </w:rPr>
        <w:t>:</w:t>
      </w:r>
      <w:r>
        <w:rPr>
          <w:rFonts w:eastAsia="Times New Roman"/>
          <w:szCs w:val="24"/>
        </w:rPr>
        <w:t xml:space="preserve"> το ζήτημα της ονομασίας της </w:t>
      </w:r>
      <w:r>
        <w:rPr>
          <w:rFonts w:eastAsia="Times New Roman"/>
          <w:szCs w:val="24"/>
          <w:lang w:val="en-US"/>
        </w:rPr>
        <w:t>FYROM</w:t>
      </w:r>
      <w:r w:rsidRPr="00F62F34">
        <w:rPr>
          <w:rFonts w:eastAsia="Times New Roman"/>
          <w:szCs w:val="24"/>
        </w:rPr>
        <w:t xml:space="preserve"> </w:t>
      </w:r>
      <w:r>
        <w:rPr>
          <w:rFonts w:eastAsia="Times New Roman"/>
          <w:szCs w:val="24"/>
        </w:rPr>
        <w:t>όχι μόνο δεν επιλύθηκε, αλλά αντιθέτως επιβάρυνε το κλίμα στην Ελλάδα. Όλοι αναγνωρίζουν –κι εγώ πρώτος απ’ όλους- ότι πρέπει να λυθεί οριστ</w:t>
      </w:r>
      <w:r>
        <w:rPr>
          <w:rFonts w:eastAsia="Times New Roman"/>
          <w:szCs w:val="24"/>
        </w:rPr>
        <w:t>ικά αυτό το ζήτημα, αλλά αυτή η συμφωνία περιλαμβάνει διατάξεις</w:t>
      </w:r>
      <w:r>
        <w:rPr>
          <w:rFonts w:eastAsia="Times New Roman"/>
          <w:szCs w:val="24"/>
        </w:rPr>
        <w:t>,</w:t>
      </w:r>
      <w:r>
        <w:rPr>
          <w:rFonts w:eastAsia="Times New Roman"/>
          <w:szCs w:val="24"/>
        </w:rPr>
        <w:t xml:space="preserve"> που πολύ φοβάμαι ότι δημιουργούν θύλακες διενέξεων στο μέλλον. </w:t>
      </w:r>
    </w:p>
    <w:p w14:paraId="3FCD88E6" w14:textId="77777777" w:rsidR="00BC419A" w:rsidRDefault="0035347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lastRenderedPageBreak/>
        <w:t>Γι’ αυτό λοιπόν, κυρίες και κύριοι συνάδελφοι, χρειάζεται να λέμε την αλήθεια και όχι επικοινωνιακά τερτίπια. Οι Έλληνες πολίτε</w:t>
      </w:r>
      <w:r>
        <w:rPr>
          <w:rFonts w:eastAsia="Times New Roman"/>
          <w:szCs w:val="24"/>
        </w:rPr>
        <w:t xml:space="preserve">ς έχουν εξαντληθεί από την </w:t>
      </w:r>
      <w:proofErr w:type="spellStart"/>
      <w:r>
        <w:rPr>
          <w:rFonts w:eastAsia="Times New Roman"/>
          <w:szCs w:val="24"/>
        </w:rPr>
        <w:t>υπερφορολόγηση</w:t>
      </w:r>
      <w:proofErr w:type="spellEnd"/>
      <w:r>
        <w:rPr>
          <w:rFonts w:eastAsia="Times New Roman"/>
          <w:szCs w:val="24"/>
        </w:rPr>
        <w:t>. Βλέπουν το μέλλον με απαισιοδοξία και όσο η Κυβέρνηση παριστάνει την πετυχημένη</w:t>
      </w:r>
      <w:r>
        <w:rPr>
          <w:rFonts w:eastAsia="Times New Roman"/>
          <w:szCs w:val="24"/>
        </w:rPr>
        <w:t>,</w:t>
      </w:r>
      <w:r>
        <w:rPr>
          <w:rFonts w:eastAsia="Times New Roman"/>
          <w:szCs w:val="24"/>
        </w:rPr>
        <w:t xml:space="preserve"> τόσο περισσότερο απομακρύνεται από την κοινωνία. Αυτό</w:t>
      </w:r>
      <w:r>
        <w:rPr>
          <w:rFonts w:eastAsia="Times New Roman"/>
          <w:szCs w:val="24"/>
        </w:rPr>
        <w:t>,</w:t>
      </w:r>
      <w:r>
        <w:rPr>
          <w:rFonts w:eastAsia="Times New Roman"/>
          <w:szCs w:val="24"/>
        </w:rPr>
        <w:t xml:space="preserve"> θα μου πείτε, ίσως σε ένα βαθμό είναι και καλό, διότι όσο πιο γρήγορα τελειώσ</w:t>
      </w:r>
      <w:r>
        <w:rPr>
          <w:rFonts w:eastAsia="Times New Roman"/>
          <w:szCs w:val="24"/>
        </w:rPr>
        <w:t>ουμε με αυτήν την Κυβέρνηση των ΣΥΡΙΖΑ – ΑΝΕΛ τόσο το καλύτερο για τον τόπο.</w:t>
      </w:r>
    </w:p>
    <w:p w14:paraId="3FCD88E7" w14:textId="77777777" w:rsidR="00BC419A" w:rsidRDefault="0035347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Ευχαριστώ.</w:t>
      </w:r>
    </w:p>
    <w:p w14:paraId="3FCD88E8" w14:textId="77777777" w:rsidR="00BC419A" w:rsidRDefault="0035347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b/>
          <w:szCs w:val="24"/>
        </w:rPr>
        <w:t>ΠΡΟΕΔΡΕΥΩΝ (Νικήτας Κακλαμάνης)</w:t>
      </w:r>
      <w:r w:rsidRPr="00F62F34">
        <w:rPr>
          <w:rFonts w:eastAsia="Times New Roman"/>
          <w:b/>
          <w:szCs w:val="24"/>
        </w:rPr>
        <w:t>:</w:t>
      </w:r>
      <w:r>
        <w:rPr>
          <w:rFonts w:eastAsia="Times New Roman"/>
          <w:szCs w:val="24"/>
        </w:rPr>
        <w:t xml:space="preserve"> Κι εγώ, κύριε </w:t>
      </w:r>
      <w:proofErr w:type="spellStart"/>
      <w:r>
        <w:rPr>
          <w:rFonts w:eastAsia="Times New Roman"/>
          <w:szCs w:val="24"/>
        </w:rPr>
        <w:t>Αμυρά</w:t>
      </w:r>
      <w:proofErr w:type="spellEnd"/>
      <w:r>
        <w:rPr>
          <w:rFonts w:eastAsia="Times New Roman"/>
          <w:szCs w:val="24"/>
        </w:rPr>
        <w:t xml:space="preserve">, για την πολύ σύντομη, αλλά ουσιαστική ομιλία σας. </w:t>
      </w:r>
    </w:p>
    <w:p w14:paraId="3FCD88E9" w14:textId="77777777" w:rsidR="00BC419A" w:rsidRDefault="0035347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Οι επόμενοι τέσσερις συνάδελφοι, για να προετοιμαστούν, είναι ο</w:t>
      </w:r>
      <w:r>
        <w:rPr>
          <w:rFonts w:eastAsia="Times New Roman"/>
          <w:szCs w:val="24"/>
        </w:rPr>
        <w:t xml:space="preserve">ι εξής: ο κ. Αντώνης </w:t>
      </w:r>
      <w:proofErr w:type="spellStart"/>
      <w:r>
        <w:rPr>
          <w:rFonts w:eastAsia="Times New Roman"/>
          <w:szCs w:val="24"/>
        </w:rPr>
        <w:t>Μπαλωμενάκης</w:t>
      </w:r>
      <w:proofErr w:type="spellEnd"/>
      <w:r>
        <w:rPr>
          <w:rFonts w:eastAsia="Times New Roman"/>
          <w:szCs w:val="24"/>
        </w:rPr>
        <w:t xml:space="preserve">, ο κ. Νικόλαος </w:t>
      </w:r>
      <w:proofErr w:type="spellStart"/>
      <w:r>
        <w:rPr>
          <w:rFonts w:eastAsia="Times New Roman"/>
          <w:szCs w:val="24"/>
        </w:rPr>
        <w:t>Συρμαλένιος</w:t>
      </w:r>
      <w:proofErr w:type="spellEnd"/>
      <w:r>
        <w:rPr>
          <w:rFonts w:eastAsia="Times New Roman"/>
          <w:szCs w:val="24"/>
        </w:rPr>
        <w:t>, η κ</w:t>
      </w:r>
      <w:r>
        <w:rPr>
          <w:rFonts w:eastAsia="Times New Roman"/>
          <w:szCs w:val="24"/>
        </w:rPr>
        <w:t>.</w:t>
      </w:r>
      <w:r>
        <w:rPr>
          <w:rFonts w:eastAsia="Times New Roman"/>
          <w:szCs w:val="24"/>
        </w:rPr>
        <w:t xml:space="preserve"> Αναστασία </w:t>
      </w:r>
      <w:proofErr w:type="spellStart"/>
      <w:r>
        <w:rPr>
          <w:rFonts w:eastAsia="Times New Roman"/>
          <w:szCs w:val="24"/>
        </w:rPr>
        <w:t>Γκαρά</w:t>
      </w:r>
      <w:proofErr w:type="spellEnd"/>
      <w:r>
        <w:rPr>
          <w:rFonts w:eastAsia="Times New Roman"/>
          <w:szCs w:val="24"/>
        </w:rPr>
        <w:t xml:space="preserve"> και η κ</w:t>
      </w:r>
      <w:r>
        <w:rPr>
          <w:rFonts w:eastAsia="Times New Roman"/>
          <w:szCs w:val="24"/>
        </w:rPr>
        <w:t>.</w:t>
      </w:r>
      <w:r>
        <w:rPr>
          <w:rFonts w:eastAsia="Times New Roman"/>
          <w:szCs w:val="24"/>
        </w:rPr>
        <w:t xml:space="preserve"> Φωτεινή </w:t>
      </w:r>
      <w:proofErr w:type="spellStart"/>
      <w:r>
        <w:rPr>
          <w:rFonts w:eastAsia="Times New Roman"/>
          <w:szCs w:val="24"/>
        </w:rPr>
        <w:t>Βάκη</w:t>
      </w:r>
      <w:proofErr w:type="spellEnd"/>
      <w:r>
        <w:rPr>
          <w:rFonts w:eastAsia="Times New Roman"/>
          <w:szCs w:val="24"/>
        </w:rPr>
        <w:t>.</w:t>
      </w:r>
    </w:p>
    <w:p w14:paraId="3FCD88EA" w14:textId="77777777" w:rsidR="00BC419A" w:rsidRDefault="0035347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 xml:space="preserve">Ορίστε, κύριε </w:t>
      </w:r>
      <w:proofErr w:type="spellStart"/>
      <w:r>
        <w:rPr>
          <w:rFonts w:eastAsia="Times New Roman"/>
          <w:szCs w:val="24"/>
        </w:rPr>
        <w:t>Μπαλωμενάκη</w:t>
      </w:r>
      <w:proofErr w:type="spellEnd"/>
      <w:r>
        <w:rPr>
          <w:rFonts w:eastAsia="Times New Roman"/>
          <w:szCs w:val="24"/>
        </w:rPr>
        <w:t>, έχετε τον λόγο.</w:t>
      </w:r>
    </w:p>
    <w:p w14:paraId="3FCD88EB" w14:textId="77777777" w:rsidR="00BC419A" w:rsidRDefault="0035347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sidRPr="00FC11EC">
        <w:rPr>
          <w:rFonts w:eastAsia="Times New Roman"/>
          <w:b/>
          <w:szCs w:val="24"/>
        </w:rPr>
        <w:t>ΑΝΤΩΝ</w:t>
      </w:r>
      <w:r>
        <w:rPr>
          <w:rFonts w:eastAsia="Times New Roman"/>
          <w:b/>
          <w:szCs w:val="24"/>
        </w:rPr>
        <w:t>Η</w:t>
      </w:r>
      <w:r w:rsidRPr="00FC11EC">
        <w:rPr>
          <w:rFonts w:eastAsia="Times New Roman"/>
          <w:b/>
          <w:szCs w:val="24"/>
        </w:rPr>
        <w:t>Σ ΜΠΑΛΩΜΕΝΑΚΗΣ:</w:t>
      </w:r>
      <w:r>
        <w:rPr>
          <w:rFonts w:eastAsia="Times New Roman"/>
          <w:szCs w:val="24"/>
        </w:rPr>
        <w:t xml:space="preserve"> Ευχαριστώ πολύ, κύριε Πρόεδρε. </w:t>
      </w:r>
    </w:p>
    <w:p w14:paraId="3FCD88EC" w14:textId="77777777" w:rsidR="00BC419A" w:rsidRDefault="0035347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Κυρίες και κύριοι συνάδελφοι, τόσο ο χρόνος</w:t>
      </w:r>
      <w:r>
        <w:rPr>
          <w:rFonts w:eastAsia="Times New Roman"/>
          <w:szCs w:val="24"/>
        </w:rPr>
        <w:t>,</w:t>
      </w:r>
      <w:r>
        <w:rPr>
          <w:rFonts w:eastAsia="Times New Roman"/>
          <w:szCs w:val="24"/>
        </w:rPr>
        <w:t xml:space="preserve"> όσο και η δομή αυτού του νομοσχεδίου υπαγορεύονται –νομίζω ότι είναι </w:t>
      </w:r>
      <w:r>
        <w:rPr>
          <w:rFonts w:eastAsia="Times New Roman"/>
          <w:szCs w:val="24"/>
        </w:rPr>
        <w:lastRenderedPageBreak/>
        <w:t>φανερό αυτό- από δύο ανάγκες. Η μία είναι να εφαρμοστεί, κατ’ αρχήν πιλοτικά</w:t>
      </w:r>
      <w:r>
        <w:rPr>
          <w:rFonts w:eastAsia="Times New Roman"/>
          <w:szCs w:val="24"/>
        </w:rPr>
        <w:t>,</w:t>
      </w:r>
      <w:r>
        <w:rPr>
          <w:rFonts w:eastAsia="Times New Roman"/>
          <w:szCs w:val="24"/>
        </w:rPr>
        <w:t xml:space="preserve"> για να δοκιμαστούν οι όποιοι τρόποι υλοποίησης και να διορθωθούν τα ενδεχόμενα κενά</w:t>
      </w:r>
      <w:r>
        <w:rPr>
          <w:rFonts w:eastAsia="Times New Roman"/>
          <w:szCs w:val="24"/>
        </w:rPr>
        <w:t>,</w:t>
      </w:r>
      <w:r>
        <w:rPr>
          <w:rFonts w:eastAsia="Times New Roman"/>
          <w:szCs w:val="24"/>
        </w:rPr>
        <w:t xml:space="preserve"> τα οποία θα υπάρξουν, ν</w:t>
      </w:r>
      <w:r>
        <w:rPr>
          <w:rFonts w:eastAsia="Times New Roman"/>
          <w:szCs w:val="24"/>
        </w:rPr>
        <w:t xml:space="preserve">α συγκροτηθούν οι μηχανισμοί αυτοί και αυτό το διάστημα του εξαμήνου, νομίζω, ότι είναι απολύτως λογικό. Και η δεύτερη ανάγκη, στην οποία υπακούει αυτό το νομοσχέδιο, είναι βεβαίως η δημοσιονομική κατάσταση της χώρας. </w:t>
      </w:r>
    </w:p>
    <w:p w14:paraId="3FCD88ED" w14:textId="77777777" w:rsidR="00BC419A" w:rsidRDefault="0035347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Είναι πολύ συγκεκριμένο και πάρα πολύ</w:t>
      </w:r>
      <w:r>
        <w:rPr>
          <w:rFonts w:eastAsia="Times New Roman"/>
          <w:szCs w:val="24"/>
        </w:rPr>
        <w:t xml:space="preserve"> σημαντικό το γεγονός ότι μέσα σε </w:t>
      </w:r>
      <w:proofErr w:type="spellStart"/>
      <w:r>
        <w:rPr>
          <w:rFonts w:eastAsia="Times New Roman"/>
          <w:szCs w:val="24"/>
        </w:rPr>
        <w:t>συνθήκε</w:t>
      </w:r>
      <w:r>
        <w:rPr>
          <w:rFonts w:eastAsia="Times New Roman"/>
          <w:szCs w:val="24"/>
        </w:rPr>
        <w:t>ς</w:t>
      </w:r>
      <w:r>
        <w:rPr>
          <w:rFonts w:eastAsia="Times New Roman"/>
          <w:szCs w:val="24"/>
        </w:rPr>
        <w:t>δημοσιονομικής</w:t>
      </w:r>
      <w:proofErr w:type="spellEnd"/>
      <w:r>
        <w:rPr>
          <w:rFonts w:eastAsia="Times New Roman"/>
          <w:szCs w:val="24"/>
        </w:rPr>
        <w:t xml:space="preserve"> στενότητας </w:t>
      </w:r>
      <w:r>
        <w:rPr>
          <w:rFonts w:eastAsia="Times New Roman"/>
          <w:szCs w:val="24"/>
        </w:rPr>
        <w:t xml:space="preserve">-που όλοι γνωρίζουμε, </w:t>
      </w:r>
      <w:r>
        <w:rPr>
          <w:rFonts w:eastAsia="Times New Roman"/>
          <w:szCs w:val="24"/>
        </w:rPr>
        <w:t>η Κυβέρνηση βρήκε τρόπο, βρήκε χρήματα, να προτάξει αυτήν τη συνταγματική, τελικά, υποχρέωση</w:t>
      </w:r>
      <w:r>
        <w:rPr>
          <w:rFonts w:eastAsia="Times New Roman"/>
          <w:szCs w:val="24"/>
        </w:rPr>
        <w:t>,</w:t>
      </w:r>
      <w:r>
        <w:rPr>
          <w:rFonts w:eastAsia="Times New Roman"/>
          <w:szCs w:val="24"/>
        </w:rPr>
        <w:t xml:space="preserve"> που έχει να υπερασπιστεί με το ισοδύναμο την ισότητα στη γενικότερη έκφρ</w:t>
      </w:r>
      <w:r>
        <w:rPr>
          <w:rFonts w:eastAsia="Times New Roman"/>
          <w:szCs w:val="24"/>
        </w:rPr>
        <w:t>ασή της, την ισότητα των κατοίκων των νησιών έναντι των κατοίκων της ηπειρωτικής χώρας.</w:t>
      </w:r>
    </w:p>
    <w:p w14:paraId="3FCD88EE"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sidRPr="00246D67">
        <w:rPr>
          <w:rFonts w:eastAsia="Times New Roman" w:cs="Times New Roman"/>
          <w:szCs w:val="24"/>
        </w:rPr>
        <w:t>Νέα Δημοκρατία</w:t>
      </w:r>
      <w:r>
        <w:rPr>
          <w:rFonts w:eastAsia="Times New Roman" w:cs="Times New Roman"/>
          <w:szCs w:val="24"/>
        </w:rPr>
        <w:t xml:space="preserve"> ισχυρίζεται, μάλλον αμήχανα, ότι θα θέλαμε </w:t>
      </w:r>
      <w:r>
        <w:rPr>
          <w:rFonts w:eastAsia="Times New Roman" w:cs="Times New Roman"/>
          <w:szCs w:val="24"/>
        </w:rPr>
        <w:t>-</w:t>
      </w:r>
      <w:r>
        <w:rPr>
          <w:rFonts w:eastAsia="Times New Roman" w:cs="Times New Roman"/>
          <w:szCs w:val="24"/>
        </w:rPr>
        <w:t>λέει- ένα σχέδιο γενικότερο, να μας πείσετε ότι είστε προγραμματισμένοι για την ανάπτυξη των νησιών και αφή</w:t>
      </w:r>
      <w:r>
        <w:rPr>
          <w:rFonts w:eastAsia="Times New Roman" w:cs="Times New Roman"/>
          <w:szCs w:val="24"/>
        </w:rPr>
        <w:t>νει να εννοηθεί ότι ενδεχομένως</w:t>
      </w:r>
      <w:r>
        <w:rPr>
          <w:rFonts w:eastAsia="Times New Roman" w:cs="Times New Roman"/>
          <w:szCs w:val="24"/>
        </w:rPr>
        <w:t>,</w:t>
      </w:r>
      <w:r>
        <w:rPr>
          <w:rFonts w:eastAsia="Times New Roman" w:cs="Times New Roman"/>
          <w:szCs w:val="24"/>
        </w:rPr>
        <w:t xml:space="preserve"> εκεί θα μπορούσε να συμφωνήσει. Δύσκολο</w:t>
      </w:r>
      <w:r>
        <w:rPr>
          <w:rFonts w:eastAsia="Times New Roman" w:cs="Times New Roman"/>
          <w:szCs w:val="24"/>
        </w:rPr>
        <w:t>,</w:t>
      </w:r>
      <w:r>
        <w:rPr>
          <w:rFonts w:eastAsia="Times New Roman" w:cs="Times New Roman"/>
          <w:szCs w:val="24"/>
        </w:rPr>
        <w:t xml:space="preserve"> βέβαια, αλλά θα ήθελα από εδώ να της θυμίσω ότι</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τουλάχιστον για το Αιγαίο</w:t>
      </w:r>
      <w:r>
        <w:rPr>
          <w:rFonts w:eastAsia="Times New Roman" w:cs="Times New Roman"/>
          <w:szCs w:val="24"/>
        </w:rPr>
        <w:t>,</w:t>
      </w:r>
      <w:r>
        <w:rPr>
          <w:rFonts w:eastAsia="Times New Roman" w:cs="Times New Roman"/>
          <w:szCs w:val="24"/>
        </w:rPr>
        <w:t xml:space="preserve"> έχουν γίνει τρία περιφερειακά συνέδρια</w:t>
      </w:r>
      <w:r>
        <w:rPr>
          <w:rFonts w:eastAsia="Times New Roman" w:cs="Times New Roman"/>
          <w:szCs w:val="24"/>
        </w:rPr>
        <w:t>,</w:t>
      </w:r>
      <w:r>
        <w:rPr>
          <w:rFonts w:eastAsia="Times New Roman" w:cs="Times New Roman"/>
          <w:szCs w:val="24"/>
        </w:rPr>
        <w:t xml:space="preserve"> εξαιρετικά παραγωγικά. Αν δεν κάνω λάθος, στα δύο δεν έχει εμφανισ</w:t>
      </w:r>
      <w:r>
        <w:rPr>
          <w:rFonts w:eastAsia="Times New Roman" w:cs="Times New Roman"/>
          <w:szCs w:val="24"/>
        </w:rPr>
        <w:t xml:space="preserve">τεί καθόλου ή προσπάθησε να τα σαμποτάρει η </w:t>
      </w:r>
      <w:r w:rsidRPr="00246D67">
        <w:rPr>
          <w:rFonts w:eastAsia="Times New Roman" w:cs="Times New Roman"/>
          <w:szCs w:val="24"/>
        </w:rPr>
        <w:t>Νέα Δημοκρατία</w:t>
      </w:r>
      <w:r>
        <w:rPr>
          <w:rFonts w:eastAsia="Times New Roman" w:cs="Times New Roman"/>
          <w:szCs w:val="24"/>
        </w:rPr>
        <w:t xml:space="preserve">. Εκεί χαράχθηκαν συγκεκριμένοι δρόμοι, συγκεκριμένες μέθοδοι και έγιναν συγκεκριμένες προτάσεις για την οριστική ανάπτυξη των νησιών του Αρχιπελάγους. </w:t>
      </w:r>
    </w:p>
    <w:p w14:paraId="3FCD88EF"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Ο δηλωμένος σκοπός, που νομίζω ότι εκεί θα πρ</w:t>
      </w:r>
      <w:r>
        <w:rPr>
          <w:rFonts w:eastAsia="Times New Roman" w:cs="Times New Roman"/>
          <w:szCs w:val="24"/>
        </w:rPr>
        <w:t>έπει να επικεντρωθούμε, είναι ότι πέραν από την τουριστική ανάπτυξη</w:t>
      </w:r>
      <w:r>
        <w:rPr>
          <w:rFonts w:eastAsia="Times New Roman" w:cs="Times New Roman"/>
          <w:szCs w:val="24"/>
        </w:rPr>
        <w:t>,</w:t>
      </w:r>
      <w:r>
        <w:rPr>
          <w:rFonts w:eastAsia="Times New Roman" w:cs="Times New Roman"/>
          <w:szCs w:val="24"/>
        </w:rPr>
        <w:t xml:space="preserve"> θα ευνοηθεί</w:t>
      </w:r>
      <w:r w:rsidRPr="00C5130D">
        <w:rPr>
          <w:rFonts w:eastAsia="Times New Roman" w:cs="Times New Roman"/>
          <w:szCs w:val="24"/>
        </w:rPr>
        <w:t xml:space="preserve"> </w:t>
      </w:r>
      <w:r>
        <w:rPr>
          <w:rFonts w:eastAsia="Times New Roman" w:cs="Times New Roman"/>
          <w:szCs w:val="24"/>
        </w:rPr>
        <w:t>κυρίως η κατοίκηση ανθρώπων</w:t>
      </w:r>
      <w:r>
        <w:rPr>
          <w:rFonts w:eastAsia="Times New Roman" w:cs="Times New Roman"/>
          <w:szCs w:val="24"/>
        </w:rPr>
        <w:t>,</w:t>
      </w:r>
      <w:r>
        <w:rPr>
          <w:rFonts w:eastAsia="Times New Roman" w:cs="Times New Roman"/>
          <w:szCs w:val="24"/>
        </w:rPr>
        <w:t xml:space="preserve"> που ως τώρα δίσταζαν</w:t>
      </w:r>
      <w:r>
        <w:rPr>
          <w:rFonts w:eastAsia="Times New Roman" w:cs="Times New Roman"/>
          <w:szCs w:val="24"/>
        </w:rPr>
        <w:t>,</w:t>
      </w:r>
      <w:r>
        <w:rPr>
          <w:rFonts w:eastAsia="Times New Roman" w:cs="Times New Roman"/>
          <w:szCs w:val="24"/>
        </w:rPr>
        <w:t xml:space="preserve"> για λόγους κόστους</w:t>
      </w:r>
      <w:r>
        <w:rPr>
          <w:rFonts w:eastAsia="Times New Roman" w:cs="Times New Roman"/>
          <w:szCs w:val="24"/>
        </w:rPr>
        <w:t>,</w:t>
      </w:r>
      <w:r>
        <w:rPr>
          <w:rFonts w:eastAsia="Times New Roman" w:cs="Times New Roman"/>
          <w:szCs w:val="24"/>
        </w:rPr>
        <w:t xml:space="preserve"> να κατοικήσουν τα νησιά, με ό,τι αυτό μπορεί να συνεπάγεται για την πληθυσμιακή αύξηση και τη μακροβιότη</w:t>
      </w:r>
      <w:r>
        <w:rPr>
          <w:rFonts w:eastAsia="Times New Roman" w:cs="Times New Roman"/>
          <w:szCs w:val="24"/>
        </w:rPr>
        <w:t>τα και τη στερέωση των δομών της κοινωνίας και των εθνικών δομών εκεί. Και βεβαίως, θα ευνοηθεί η οικονομική δραστηριότητα</w:t>
      </w:r>
      <w:r>
        <w:rPr>
          <w:rFonts w:eastAsia="Times New Roman" w:cs="Times New Roman"/>
          <w:szCs w:val="24"/>
        </w:rPr>
        <w:t>,</w:t>
      </w:r>
      <w:r>
        <w:rPr>
          <w:rFonts w:eastAsia="Times New Roman" w:cs="Times New Roman"/>
          <w:szCs w:val="24"/>
        </w:rPr>
        <w:t xml:space="preserve"> κυρίως μικρών και πολύ μικρών επιχειρήσεων. Αυτός είναι ο δηλωμένος σκοπός του νομοσχεδίου και νομίζω ότι υπηρετείται, τουλάχιστον σ</w:t>
      </w:r>
      <w:r>
        <w:rPr>
          <w:rFonts w:eastAsia="Times New Roman" w:cs="Times New Roman"/>
          <w:szCs w:val="24"/>
        </w:rPr>
        <w:t xml:space="preserve">την έναρξή του, πάρα πολύ σημαντικά με προσοχή και με περίσκεψη, θα έλεγε κανείς. </w:t>
      </w:r>
    </w:p>
    <w:p w14:paraId="3FCD88F0"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lastRenderedPageBreak/>
        <w:t>Τόσα χρόνια</w:t>
      </w:r>
      <w:r>
        <w:rPr>
          <w:rFonts w:eastAsia="Times New Roman" w:cs="Times New Roman"/>
          <w:szCs w:val="24"/>
        </w:rPr>
        <w:t>,</w:t>
      </w:r>
      <w:r>
        <w:rPr>
          <w:rFonts w:eastAsia="Times New Roman" w:cs="Times New Roman"/>
          <w:szCs w:val="24"/>
        </w:rPr>
        <w:t xml:space="preserve"> αυτή η υποχρέωση ήταν θεσμική υποχρέωση όσων κυβέρνησαν. Όπως έχει τονιστεί επανειλημμένα, υπάρχει το άρθρο 106 του Συντάγματος, το οποίο δεν θεσπίζει απλώς μια</w:t>
      </w:r>
      <w:r>
        <w:rPr>
          <w:rFonts w:eastAsia="Times New Roman" w:cs="Times New Roman"/>
          <w:szCs w:val="24"/>
        </w:rPr>
        <w:t xml:space="preserve"> δυνατότητα ή δεν δικαιολογεί εκ των υστέρων μια ιδιαίτερη μεταχείριση των κατοίκων των νησιών, αλλά θεσπίζει -επαναλαμβάνω- τη θεσμική υποχρέωση, η οποία αγνοήθηκε</w:t>
      </w:r>
      <w:r>
        <w:rPr>
          <w:rFonts w:eastAsia="Times New Roman" w:cs="Times New Roman"/>
          <w:szCs w:val="24"/>
        </w:rPr>
        <w:t>,</w:t>
      </w:r>
      <w:r>
        <w:rPr>
          <w:rFonts w:eastAsia="Times New Roman" w:cs="Times New Roman"/>
          <w:szCs w:val="24"/>
        </w:rPr>
        <w:t xml:space="preserve"> παντελώς. Και πότε αγνοήθηκε; Την εποχή της ευμάρειας. </w:t>
      </w:r>
    </w:p>
    <w:p w14:paraId="3FCD88F1"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Και είναι πάρα πολύ σημαντικό να ξ</w:t>
      </w:r>
      <w:r>
        <w:rPr>
          <w:rFonts w:eastAsia="Times New Roman" w:cs="Times New Roman"/>
          <w:szCs w:val="24"/>
        </w:rPr>
        <w:t>έρει ο ελληνικός ότι</w:t>
      </w:r>
      <w:r>
        <w:rPr>
          <w:rFonts w:eastAsia="Times New Roman" w:cs="Times New Roman"/>
          <w:szCs w:val="24"/>
        </w:rPr>
        <w:t>,</w:t>
      </w:r>
      <w:r>
        <w:rPr>
          <w:rFonts w:eastAsia="Times New Roman" w:cs="Times New Roman"/>
          <w:szCs w:val="24"/>
        </w:rPr>
        <w:t xml:space="preserve"> όταν υπήρχε περίσσευμα και όταν γίνονταν αυτές οι τρομαχτικές σπατάλες, τις οποίες βλέπουμε τώρα και τις αντιμετωπίζουμε</w:t>
      </w:r>
      <w:r>
        <w:rPr>
          <w:rFonts w:eastAsia="Times New Roman" w:cs="Times New Roman"/>
          <w:szCs w:val="24"/>
        </w:rPr>
        <w:t>,</w:t>
      </w:r>
      <w:r>
        <w:rPr>
          <w:rFonts w:eastAsia="Times New Roman" w:cs="Times New Roman"/>
          <w:szCs w:val="24"/>
        </w:rPr>
        <w:t xml:space="preserve"> ως το καρκίνωμα του παρελθόντος, κανείς δεν σκέφθηκε να δώσει ένα περίσσευμα από το πλεόνασμα</w:t>
      </w:r>
      <w:r>
        <w:rPr>
          <w:rFonts w:eastAsia="Times New Roman" w:cs="Times New Roman"/>
          <w:szCs w:val="24"/>
        </w:rPr>
        <w:t>,</w:t>
      </w:r>
      <w:r>
        <w:rPr>
          <w:rFonts w:eastAsia="Times New Roman" w:cs="Times New Roman"/>
          <w:szCs w:val="24"/>
        </w:rPr>
        <w:t xml:space="preserve"> που υπήρχε τότε</w:t>
      </w:r>
      <w:r>
        <w:rPr>
          <w:rFonts w:eastAsia="Times New Roman" w:cs="Times New Roman"/>
          <w:szCs w:val="24"/>
        </w:rPr>
        <w:t xml:space="preserve"> -</w:t>
      </w:r>
      <w:r>
        <w:rPr>
          <w:rFonts w:eastAsia="Times New Roman" w:cs="Times New Roman"/>
          <w:szCs w:val="24"/>
        </w:rPr>
        <w:t>έστω το τεχνητό πλεόνασμα</w:t>
      </w:r>
      <w:r>
        <w:rPr>
          <w:rFonts w:eastAsia="Times New Roman" w:cs="Times New Roman"/>
          <w:szCs w:val="24"/>
        </w:rPr>
        <w:t xml:space="preserve">- </w:t>
      </w:r>
      <w:r>
        <w:rPr>
          <w:rFonts w:eastAsia="Times New Roman" w:cs="Times New Roman"/>
          <w:szCs w:val="24"/>
        </w:rPr>
        <w:t xml:space="preserve">για την υλοποίηση αυτής της συνταγματικής επιταγής. </w:t>
      </w:r>
    </w:p>
    <w:p w14:paraId="3FCD88F2"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Νομίζω, λοιπόν, ότι σήμερα γίνεται ένα σημαντικό βήμα </w:t>
      </w:r>
      <w:r>
        <w:rPr>
          <w:rFonts w:eastAsia="Times New Roman" w:cs="Times New Roman"/>
          <w:szCs w:val="24"/>
        </w:rPr>
        <w:t>-</w:t>
      </w:r>
      <w:r>
        <w:rPr>
          <w:rFonts w:eastAsia="Times New Roman" w:cs="Times New Roman"/>
          <w:szCs w:val="24"/>
        </w:rPr>
        <w:t>πρέπει να το τονίσουμε αυτό- και ότι όλες οι αρνήσεις και όλες οι εναντιώσεις έχουν μόνο μικροκομματικό, προσχηματικό χαρ</w:t>
      </w:r>
      <w:r>
        <w:rPr>
          <w:rFonts w:eastAsia="Times New Roman" w:cs="Times New Roman"/>
          <w:szCs w:val="24"/>
        </w:rPr>
        <w:t xml:space="preserve">ακτήρα που, δυστυχώς, δεν δείχνουν -δεν λέω τη λέξη σοβαρότητα- ένα αίσθημα ευθύνης. </w:t>
      </w:r>
    </w:p>
    <w:p w14:paraId="3FCD88F3"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lastRenderedPageBreak/>
        <w:t>Θέλω τώρα</w:t>
      </w:r>
      <w:r>
        <w:rPr>
          <w:rFonts w:eastAsia="Times New Roman" w:cs="Times New Roman"/>
          <w:szCs w:val="24"/>
        </w:rPr>
        <w:t>,</w:t>
      </w:r>
      <w:r>
        <w:rPr>
          <w:rFonts w:eastAsia="Times New Roman" w:cs="Times New Roman"/>
          <w:szCs w:val="24"/>
        </w:rPr>
        <w:t xml:space="preserve"> στον λίγο χρόνο</w:t>
      </w:r>
      <w:r>
        <w:rPr>
          <w:rFonts w:eastAsia="Times New Roman" w:cs="Times New Roman"/>
          <w:szCs w:val="24"/>
        </w:rPr>
        <w:t>,</w:t>
      </w:r>
      <w:r>
        <w:rPr>
          <w:rFonts w:eastAsia="Times New Roman" w:cs="Times New Roman"/>
          <w:szCs w:val="24"/>
        </w:rPr>
        <w:t xml:space="preserve"> που μου μένει να τοποθετηθώ σε αυτά που ακούστηκαν για το θέμα της επέκτασης και αναφέρομαι στην Κρήτη. Η διατύπωση</w:t>
      </w:r>
      <w:r>
        <w:rPr>
          <w:rFonts w:eastAsia="Times New Roman" w:cs="Times New Roman"/>
          <w:szCs w:val="24"/>
        </w:rPr>
        <w:t>,</w:t>
      </w:r>
      <w:r>
        <w:rPr>
          <w:rFonts w:eastAsia="Times New Roman" w:cs="Times New Roman"/>
          <w:szCs w:val="24"/>
        </w:rPr>
        <w:t xml:space="preserve"> που υιοθετείται στην αιτι</w:t>
      </w:r>
      <w:r>
        <w:rPr>
          <w:rFonts w:eastAsia="Times New Roman" w:cs="Times New Roman"/>
          <w:szCs w:val="24"/>
        </w:rPr>
        <w:t>ολογική έκθεση είναι ότι η Κρήτη εξαιρείται λόγω μεγέθους. Δεν είναι σωστή νομίζω η διατύπωση αυτή. Θα προσπαθήσω να επιχειρηματολογήσω. Το πιο σωστό θα ήταν -και θα το δεχόμασταν σε κάθε περίπτωση- ότι εξαιρείται</w:t>
      </w:r>
      <w:r>
        <w:rPr>
          <w:rFonts w:eastAsia="Times New Roman" w:cs="Times New Roman"/>
          <w:szCs w:val="24"/>
        </w:rPr>
        <w:t>,</w:t>
      </w:r>
      <w:r>
        <w:rPr>
          <w:rFonts w:eastAsia="Times New Roman" w:cs="Times New Roman"/>
          <w:szCs w:val="24"/>
        </w:rPr>
        <w:t xml:space="preserve"> λόγω κόστους. Μιας και η αιτιολογική έκθε</w:t>
      </w:r>
      <w:r>
        <w:rPr>
          <w:rFonts w:eastAsia="Times New Roman" w:cs="Times New Roman"/>
          <w:szCs w:val="24"/>
        </w:rPr>
        <w:t xml:space="preserve">ση αναφέρεται στο σήμερα, το κόστος πραγματικά θα ήταν ενδεχομένως και δυσβάσταχτο ή δύσκολα αντιμετωπίσιμο. </w:t>
      </w:r>
    </w:p>
    <w:p w14:paraId="3FCD88F4"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Εκείνο το οποίο έχει σημασία να πούμε είναι ότι</w:t>
      </w:r>
      <w:r>
        <w:rPr>
          <w:rFonts w:eastAsia="Times New Roman" w:cs="Times New Roman"/>
          <w:szCs w:val="24"/>
        </w:rPr>
        <w:t>,</w:t>
      </w:r>
      <w:r>
        <w:rPr>
          <w:rFonts w:eastAsia="Times New Roman" w:cs="Times New Roman"/>
          <w:szCs w:val="24"/>
        </w:rPr>
        <w:t xml:space="preserve"> ακριβώς λόγω του μεγέθους </w:t>
      </w:r>
      <w:r>
        <w:rPr>
          <w:rFonts w:eastAsia="Times New Roman" w:cs="Times New Roman"/>
          <w:szCs w:val="24"/>
        </w:rPr>
        <w:t xml:space="preserve">της, </w:t>
      </w:r>
      <w:r>
        <w:rPr>
          <w:rFonts w:eastAsia="Times New Roman" w:cs="Times New Roman"/>
          <w:szCs w:val="24"/>
        </w:rPr>
        <w:t>η Κρήτη έχει ιδιαιτερότητες και οι οποίες συνίστανται στις αποστάσ</w:t>
      </w:r>
      <w:r>
        <w:rPr>
          <w:rFonts w:eastAsia="Times New Roman" w:cs="Times New Roman"/>
          <w:szCs w:val="24"/>
        </w:rPr>
        <w:t>εις εντός του νησιού. Αυτό είναι κάτι</w:t>
      </w:r>
      <w:r>
        <w:rPr>
          <w:rFonts w:eastAsia="Times New Roman" w:cs="Times New Roman"/>
          <w:szCs w:val="24"/>
        </w:rPr>
        <w:t>,</w:t>
      </w:r>
      <w:r>
        <w:rPr>
          <w:rFonts w:eastAsia="Times New Roman" w:cs="Times New Roman"/>
          <w:szCs w:val="24"/>
        </w:rPr>
        <w:t xml:space="preserve"> το οποίο πρέπει να συνεκτιμηθεί μιας και η αιτιολογική έκθεση θέτει και ως κριτήριο υποστήριξης των νησιωτικών περιοχών να καλύπτεται και το κόστος του χρόνου μεταφοράς. Διότι δεν είναι μόνο η μεταφορά από το λιμάνι π</w:t>
      </w:r>
      <w:r>
        <w:rPr>
          <w:rFonts w:eastAsia="Times New Roman" w:cs="Times New Roman"/>
          <w:szCs w:val="24"/>
        </w:rPr>
        <w:t xml:space="preserve">ρος την ηπειρωτική Ελλάδα, είναι και η μεταφορά από το ένα σημείο της Κρήτης προς το άλλο. </w:t>
      </w:r>
    </w:p>
    <w:p w14:paraId="3FCD88F5"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lastRenderedPageBreak/>
        <w:t>Σας λέω για παράδειγμα ότι</w:t>
      </w:r>
      <w:r>
        <w:rPr>
          <w:rFonts w:eastAsia="Times New Roman" w:cs="Times New Roman"/>
          <w:szCs w:val="24"/>
        </w:rPr>
        <w:t>,</w:t>
      </w:r>
      <w:r>
        <w:rPr>
          <w:rFonts w:eastAsia="Times New Roman" w:cs="Times New Roman"/>
          <w:szCs w:val="24"/>
        </w:rPr>
        <w:t xml:space="preserve"> όσον αφορά την Ιεράπετρα ή τη δική μας περιοχή της Κουντούρας στην </w:t>
      </w:r>
      <w:proofErr w:type="spellStart"/>
      <w:r>
        <w:rPr>
          <w:rFonts w:eastAsia="Times New Roman" w:cs="Times New Roman"/>
          <w:szCs w:val="24"/>
        </w:rPr>
        <w:t>Παλαιόχωρα</w:t>
      </w:r>
      <w:proofErr w:type="spellEnd"/>
      <w:r>
        <w:rPr>
          <w:rFonts w:eastAsia="Times New Roman" w:cs="Times New Roman"/>
          <w:szCs w:val="24"/>
        </w:rPr>
        <w:t xml:space="preserve"> χρειάζεται</w:t>
      </w:r>
      <w:r>
        <w:rPr>
          <w:rFonts w:eastAsia="Times New Roman" w:cs="Times New Roman"/>
          <w:szCs w:val="24"/>
        </w:rPr>
        <w:t>,</w:t>
      </w:r>
      <w:r>
        <w:rPr>
          <w:rFonts w:eastAsia="Times New Roman" w:cs="Times New Roman"/>
          <w:szCs w:val="24"/>
        </w:rPr>
        <w:t xml:space="preserve"> αρκετή ώρα, τουλάχιστον μιάμιση ώρα -οι υποδομ</w:t>
      </w:r>
      <w:r>
        <w:rPr>
          <w:rFonts w:eastAsia="Times New Roman" w:cs="Times New Roman"/>
          <w:szCs w:val="24"/>
        </w:rPr>
        <w:t xml:space="preserve">ές δεν είναι ακόμα τόσο κατάλληλες- για να μεταφερθεί το προϊόν στο </w:t>
      </w:r>
      <w:r>
        <w:rPr>
          <w:rFonts w:eastAsia="Times New Roman" w:cs="Times New Roman"/>
          <w:szCs w:val="24"/>
        </w:rPr>
        <w:t>λ</w:t>
      </w:r>
      <w:r>
        <w:rPr>
          <w:rFonts w:eastAsia="Times New Roman" w:cs="Times New Roman"/>
          <w:szCs w:val="24"/>
        </w:rPr>
        <w:t xml:space="preserve">ιμάνι. Αυτό είναι ένα κόστος και σε χρόνο και σε χρήμα. </w:t>
      </w:r>
    </w:p>
    <w:p w14:paraId="3FCD88F6"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απ’ ότι διάβασα και στην </w:t>
      </w:r>
      <w:r>
        <w:rPr>
          <w:rFonts w:eastAsia="Times New Roman" w:cs="Times New Roman"/>
          <w:szCs w:val="24"/>
        </w:rPr>
        <w:t>‘</w:t>
      </w:r>
      <w:proofErr w:type="spellStart"/>
      <w:r>
        <w:rPr>
          <w:rFonts w:eastAsia="Times New Roman" w:cs="Times New Roman"/>
          <w:szCs w:val="24"/>
        </w:rPr>
        <w:t>ε</w:t>
      </w:r>
      <w:r>
        <w:rPr>
          <w:rFonts w:eastAsia="Times New Roman" w:cs="Times New Roman"/>
          <w:szCs w:val="24"/>
        </w:rPr>
        <w:t>κθεση</w:t>
      </w:r>
      <w:proofErr w:type="spellEnd"/>
      <w:r>
        <w:rPr>
          <w:rFonts w:eastAsia="Times New Roman" w:cs="Times New Roman"/>
          <w:szCs w:val="24"/>
        </w:rPr>
        <w:t xml:space="preserve"> της Επιστημονικής Επιτροπής</w:t>
      </w:r>
      <w:r>
        <w:rPr>
          <w:rFonts w:eastAsia="Times New Roman" w:cs="Times New Roman"/>
          <w:szCs w:val="24"/>
        </w:rPr>
        <w:t>,</w:t>
      </w:r>
      <w:r>
        <w:rPr>
          <w:rFonts w:eastAsia="Times New Roman" w:cs="Times New Roman"/>
          <w:szCs w:val="24"/>
        </w:rPr>
        <w:t xml:space="preserve"> μόνο αν δεν παράγονται αλλού τα προϊόντα</w:t>
      </w:r>
      <w:r>
        <w:rPr>
          <w:rFonts w:eastAsia="Times New Roman" w:cs="Times New Roman"/>
          <w:szCs w:val="24"/>
        </w:rPr>
        <w:t>,</w:t>
      </w:r>
      <w:r>
        <w:rPr>
          <w:rFonts w:eastAsia="Times New Roman" w:cs="Times New Roman"/>
          <w:szCs w:val="24"/>
        </w:rPr>
        <w:t xml:space="preserve"> δεν μπορούν να τύ</w:t>
      </w:r>
      <w:r>
        <w:rPr>
          <w:rFonts w:eastAsia="Times New Roman" w:cs="Times New Roman"/>
          <w:szCs w:val="24"/>
        </w:rPr>
        <w:t>χουν υποστήριξης και επιδότησης και ενίσχυσης. Εδώ σας λέω ότι</w:t>
      </w:r>
      <w:r>
        <w:rPr>
          <w:rFonts w:eastAsia="Times New Roman" w:cs="Times New Roman"/>
          <w:szCs w:val="24"/>
        </w:rPr>
        <w:t>,</w:t>
      </w:r>
      <w:r>
        <w:rPr>
          <w:rFonts w:eastAsia="Times New Roman" w:cs="Times New Roman"/>
          <w:szCs w:val="24"/>
        </w:rPr>
        <w:t xml:space="preserve"> ειδικά τα κηπευτικά προϊόντα της Κρήτης είναι βεβαίως ανταγωνιστικά και χάνουν αυτήν τη στιγμή από ανταγωνισμό</w:t>
      </w:r>
      <w:r>
        <w:rPr>
          <w:rFonts w:eastAsia="Times New Roman" w:cs="Times New Roman"/>
          <w:szCs w:val="24"/>
        </w:rPr>
        <w:t>,</w:t>
      </w:r>
      <w:r>
        <w:rPr>
          <w:rFonts w:eastAsia="Times New Roman" w:cs="Times New Roman"/>
          <w:szCs w:val="24"/>
        </w:rPr>
        <w:t xml:space="preserve"> εξαιτίας αυτών των αποστάσεων. </w:t>
      </w:r>
    </w:p>
    <w:p w14:paraId="3FCD88F7" w14:textId="77777777" w:rsidR="00BC419A" w:rsidRDefault="0035347C">
      <w:pPr>
        <w:spacing w:line="600" w:lineRule="auto"/>
        <w:ind w:firstLine="720"/>
        <w:contextualSpacing/>
        <w:jc w:val="both"/>
        <w:rPr>
          <w:rFonts w:eastAsia="Times New Roman" w:cs="Times New Roman"/>
          <w:szCs w:val="24"/>
        </w:rPr>
      </w:pPr>
      <w:r w:rsidDel="00905AED">
        <w:rPr>
          <w:rFonts w:eastAsia="Times New Roman" w:cs="Times New Roman"/>
          <w:szCs w:val="24"/>
        </w:rPr>
        <w:t xml:space="preserve"> </w:t>
      </w:r>
      <w:r w:rsidRPr="00B90CC5">
        <w:rPr>
          <w:rFonts w:eastAsia="Times New Roman" w:cs="Times New Roman"/>
          <w:szCs w:val="24"/>
        </w:rPr>
        <w:t>(Στο σημείο αυτό κτυπάει το κουδούνι λήξεως του</w:t>
      </w:r>
      <w:r w:rsidRPr="00B90CC5">
        <w:rPr>
          <w:rFonts w:eastAsia="Times New Roman" w:cs="Times New Roman"/>
          <w:szCs w:val="24"/>
        </w:rPr>
        <w:t xml:space="preserve"> χρόνου ομιλίας του κυρίου Βουλευτή)</w:t>
      </w:r>
    </w:p>
    <w:p w14:paraId="3FCD88F8"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Μισό λεπτό, κύριε Πρόεδρε. </w:t>
      </w:r>
    </w:p>
    <w:p w14:paraId="3FCD88F9"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Α</w:t>
      </w:r>
      <w:r>
        <w:rPr>
          <w:rFonts w:eastAsia="Times New Roman" w:cs="Times New Roman"/>
          <w:szCs w:val="24"/>
        </w:rPr>
        <w:t xml:space="preserve">υτό –δεν το εισηγούμαι άμεσα και θα ήθελα να διαχωρίσω τη θέση μου με όσους έχουν πει ότι αυτήν τη στιγμή μπορούμε να το εφαρμόσουμε λόγω των δημοσιονομικών δυνατότητων- το λέω όμως ως μία </w:t>
      </w:r>
      <w:r>
        <w:rPr>
          <w:rFonts w:eastAsia="Times New Roman" w:cs="Times New Roman"/>
          <w:szCs w:val="24"/>
        </w:rPr>
        <w:t>προοπτική, ακριβώς για να συνεκτιμηθεί ο παράγοντας χρόνος και βεβαίως</w:t>
      </w:r>
      <w:r>
        <w:rPr>
          <w:rFonts w:eastAsia="Times New Roman" w:cs="Times New Roman"/>
          <w:szCs w:val="24"/>
        </w:rPr>
        <w:t xml:space="preserve">, </w:t>
      </w:r>
      <w:r>
        <w:rPr>
          <w:rFonts w:eastAsia="Times New Roman" w:cs="Times New Roman"/>
          <w:szCs w:val="24"/>
        </w:rPr>
        <w:t xml:space="preserve">να ελπίσουμε όλοι </w:t>
      </w:r>
      <w:r>
        <w:rPr>
          <w:rFonts w:eastAsia="Times New Roman" w:cs="Times New Roman"/>
          <w:szCs w:val="24"/>
        </w:rPr>
        <w:t>-</w:t>
      </w:r>
      <w:r>
        <w:rPr>
          <w:rFonts w:eastAsia="Times New Roman" w:cs="Times New Roman"/>
          <w:szCs w:val="24"/>
        </w:rPr>
        <w:t xml:space="preserve">και </w:t>
      </w:r>
      <w:r>
        <w:rPr>
          <w:rFonts w:eastAsia="Times New Roman" w:cs="Times New Roman"/>
          <w:szCs w:val="24"/>
        </w:rPr>
        <w:lastRenderedPageBreak/>
        <w:t>πιστεύω ότι θα τα καταφέρουμε- στις καλύτερες ημέρες</w:t>
      </w:r>
      <w:r>
        <w:rPr>
          <w:rFonts w:eastAsia="Times New Roman" w:cs="Times New Roman"/>
          <w:szCs w:val="24"/>
        </w:rPr>
        <w:t>,</w:t>
      </w:r>
      <w:r>
        <w:rPr>
          <w:rFonts w:eastAsia="Times New Roman" w:cs="Times New Roman"/>
          <w:szCs w:val="24"/>
        </w:rPr>
        <w:t xml:space="preserve"> όπου και αυτή η πλευρά της ανάγκης θα καλυφθεί. </w:t>
      </w:r>
    </w:p>
    <w:p w14:paraId="3FCD88FA"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3FCD88FB" w14:textId="77777777" w:rsidR="00BC419A" w:rsidRDefault="0035347C">
      <w:pPr>
        <w:spacing w:line="600" w:lineRule="auto"/>
        <w:ind w:firstLine="720"/>
        <w:contextualSpacing/>
        <w:jc w:val="center"/>
        <w:rPr>
          <w:rFonts w:eastAsia="Times New Roman" w:cs="Times New Roman"/>
          <w:szCs w:val="24"/>
        </w:rPr>
      </w:pPr>
      <w:r w:rsidRPr="00140067">
        <w:rPr>
          <w:rFonts w:eastAsia="Times New Roman" w:cs="Times New Roman"/>
          <w:szCs w:val="24"/>
        </w:rPr>
        <w:t>(Χειροκροτήματα από την πτέρυγα του ΣΥΡΙΖΑ)</w:t>
      </w:r>
    </w:p>
    <w:p w14:paraId="3FCD88FC" w14:textId="77777777" w:rsidR="00BC419A" w:rsidRDefault="0035347C">
      <w:pPr>
        <w:spacing w:line="600" w:lineRule="auto"/>
        <w:ind w:firstLine="720"/>
        <w:contextualSpacing/>
        <w:jc w:val="both"/>
        <w:rPr>
          <w:rFonts w:eastAsia="Times New Roman"/>
          <w:szCs w:val="24"/>
        </w:rPr>
      </w:pPr>
      <w:r w:rsidRPr="0073079C">
        <w:rPr>
          <w:rFonts w:eastAsia="Times New Roman"/>
          <w:b/>
          <w:szCs w:val="24"/>
        </w:rPr>
        <w:t xml:space="preserve">ΠΡΟΕΔΡΕΥΩΝ (Νικήτας Κακλαμάνης): </w:t>
      </w:r>
      <w:r>
        <w:rPr>
          <w:rFonts w:eastAsia="Times New Roman"/>
          <w:szCs w:val="24"/>
        </w:rPr>
        <w:t xml:space="preserve">Κι εγώ ευχαριστώ, κύριε </w:t>
      </w:r>
      <w:proofErr w:type="spellStart"/>
      <w:r>
        <w:rPr>
          <w:rFonts w:eastAsia="Times New Roman"/>
          <w:szCs w:val="24"/>
        </w:rPr>
        <w:t>Μπαλωμενάκη</w:t>
      </w:r>
      <w:proofErr w:type="spellEnd"/>
      <w:r>
        <w:rPr>
          <w:rFonts w:eastAsia="Times New Roman"/>
          <w:szCs w:val="24"/>
        </w:rPr>
        <w:t xml:space="preserve">. </w:t>
      </w:r>
    </w:p>
    <w:p w14:paraId="3FCD88FD" w14:textId="77777777" w:rsidR="00BC419A" w:rsidRDefault="0035347C">
      <w:pPr>
        <w:spacing w:line="600" w:lineRule="auto"/>
        <w:ind w:firstLine="720"/>
        <w:contextualSpacing/>
        <w:jc w:val="both"/>
        <w:rPr>
          <w:rFonts w:eastAsia="Times New Roman"/>
          <w:szCs w:val="24"/>
        </w:rPr>
      </w:pPr>
      <w:r>
        <w:rPr>
          <w:rFonts w:eastAsia="Times New Roman"/>
          <w:szCs w:val="24"/>
        </w:rPr>
        <w:t xml:space="preserve">Τον λόγο έχει ο κ. Νικόλαος </w:t>
      </w:r>
      <w:proofErr w:type="spellStart"/>
      <w:r>
        <w:rPr>
          <w:rFonts w:eastAsia="Times New Roman"/>
          <w:szCs w:val="24"/>
        </w:rPr>
        <w:t>Συρμαλένιος</w:t>
      </w:r>
      <w:proofErr w:type="spellEnd"/>
      <w:r>
        <w:rPr>
          <w:rFonts w:eastAsia="Times New Roman"/>
          <w:szCs w:val="24"/>
        </w:rPr>
        <w:t>, Βουλευτής του ΣΥΡΙΖΑ.</w:t>
      </w:r>
    </w:p>
    <w:p w14:paraId="3FCD88FE" w14:textId="77777777" w:rsidR="00BC419A" w:rsidRDefault="0035347C">
      <w:pPr>
        <w:spacing w:line="600" w:lineRule="auto"/>
        <w:ind w:firstLine="720"/>
        <w:contextualSpacing/>
        <w:jc w:val="both"/>
        <w:rPr>
          <w:rFonts w:eastAsia="Times New Roman"/>
          <w:szCs w:val="24"/>
        </w:rPr>
      </w:pPr>
      <w:r>
        <w:rPr>
          <w:rFonts w:eastAsia="Times New Roman"/>
          <w:b/>
          <w:szCs w:val="24"/>
        </w:rPr>
        <w:t xml:space="preserve">ΝΙΚΟΛΑΟΣ ΣΥΡΜΑΛΕΝΙΟΣ: </w:t>
      </w:r>
      <w:r>
        <w:rPr>
          <w:rFonts w:eastAsia="Times New Roman"/>
          <w:szCs w:val="24"/>
        </w:rPr>
        <w:t>Ευχαριστώ, κύριε Πρόεδρε.</w:t>
      </w:r>
    </w:p>
    <w:p w14:paraId="3FCD88FF" w14:textId="77777777" w:rsidR="00BC419A" w:rsidRDefault="0035347C">
      <w:pPr>
        <w:spacing w:line="600" w:lineRule="auto"/>
        <w:ind w:firstLine="720"/>
        <w:contextualSpacing/>
        <w:jc w:val="both"/>
        <w:rPr>
          <w:rFonts w:eastAsia="Times New Roman"/>
          <w:szCs w:val="24"/>
        </w:rPr>
      </w:pPr>
      <w:r>
        <w:rPr>
          <w:rFonts w:eastAsia="Times New Roman"/>
          <w:szCs w:val="24"/>
        </w:rPr>
        <w:t>Κυρίες και κύριοι συνάδελφοι, αγαπητοί Υπουργοί, πραγματικά σήμερα, όπως ε</w:t>
      </w:r>
      <w:r>
        <w:rPr>
          <w:rFonts w:eastAsia="Times New Roman"/>
          <w:szCs w:val="24"/>
        </w:rPr>
        <w:t xml:space="preserve">ίπα και στις </w:t>
      </w:r>
      <w:r>
        <w:rPr>
          <w:rFonts w:eastAsia="Times New Roman"/>
          <w:szCs w:val="24"/>
        </w:rPr>
        <w:t>ε</w:t>
      </w:r>
      <w:r>
        <w:rPr>
          <w:rFonts w:eastAsia="Times New Roman"/>
          <w:szCs w:val="24"/>
        </w:rPr>
        <w:t>πιτροπές, είναι μία μεγάλη μέρα για τα νησιά. Και είναι μία μεγάλη μέρα για τα νησιά</w:t>
      </w:r>
      <w:r>
        <w:rPr>
          <w:rFonts w:eastAsia="Times New Roman"/>
          <w:szCs w:val="24"/>
        </w:rPr>
        <w:t>,</w:t>
      </w:r>
      <w:r>
        <w:rPr>
          <w:rFonts w:eastAsia="Times New Roman"/>
          <w:szCs w:val="24"/>
        </w:rPr>
        <w:t xml:space="preserve"> γιατί ήταν αίτημα δεκαετιών. Και πρέπει να θυμίσω, όπως κι άλλοι συνάδελφοι, να το πούμε και στην Ολομέλεια, ότι ο αείμνηστος Τάσος </w:t>
      </w:r>
      <w:proofErr w:type="spellStart"/>
      <w:r>
        <w:rPr>
          <w:rFonts w:eastAsia="Times New Roman"/>
          <w:szCs w:val="24"/>
        </w:rPr>
        <w:t>Αλειφέρης</w:t>
      </w:r>
      <w:proofErr w:type="spellEnd"/>
      <w:r>
        <w:rPr>
          <w:rFonts w:eastAsia="Times New Roman"/>
          <w:szCs w:val="24"/>
        </w:rPr>
        <w:t xml:space="preserve">, δήμαρχος της </w:t>
      </w:r>
      <w:r>
        <w:rPr>
          <w:rFonts w:eastAsia="Times New Roman"/>
          <w:szCs w:val="24"/>
        </w:rPr>
        <w:t xml:space="preserve">Τήλου, έδωσε πρώτος το έναυσμα για το </w:t>
      </w:r>
      <w:r>
        <w:rPr>
          <w:rFonts w:eastAsia="Times New Roman"/>
          <w:szCs w:val="24"/>
        </w:rPr>
        <w:t>μ</w:t>
      </w:r>
      <w:r>
        <w:rPr>
          <w:rFonts w:eastAsia="Times New Roman"/>
          <w:szCs w:val="24"/>
        </w:rPr>
        <w:t xml:space="preserve">εταφορικό </w:t>
      </w:r>
      <w:r>
        <w:rPr>
          <w:rFonts w:eastAsia="Times New Roman"/>
          <w:szCs w:val="24"/>
        </w:rPr>
        <w:t>ι</w:t>
      </w:r>
      <w:r>
        <w:rPr>
          <w:rFonts w:eastAsia="Times New Roman"/>
          <w:szCs w:val="24"/>
        </w:rPr>
        <w:t xml:space="preserve">σοδύναμο, κάτι το οποίο αρχίζει να γίνεται πράξη με την ψήφιση αυτού του νομοσχεδίου. </w:t>
      </w:r>
    </w:p>
    <w:p w14:paraId="3FCD8900" w14:textId="77777777" w:rsidR="00BC419A" w:rsidRDefault="0035347C">
      <w:pPr>
        <w:spacing w:line="600" w:lineRule="auto"/>
        <w:ind w:firstLine="720"/>
        <w:contextualSpacing/>
        <w:jc w:val="both"/>
        <w:rPr>
          <w:rFonts w:eastAsia="Times New Roman"/>
          <w:szCs w:val="24"/>
        </w:rPr>
      </w:pPr>
      <w:r>
        <w:rPr>
          <w:rFonts w:eastAsia="Times New Roman"/>
          <w:szCs w:val="24"/>
        </w:rPr>
        <w:lastRenderedPageBreak/>
        <w:t>Κάποιοι συνάδελφοι από άλλα κόμματα της Αντιπολίτευσης</w:t>
      </w:r>
      <w:r>
        <w:rPr>
          <w:rFonts w:eastAsia="Times New Roman"/>
          <w:szCs w:val="24"/>
        </w:rPr>
        <w:t>,</w:t>
      </w:r>
      <w:r>
        <w:rPr>
          <w:rFonts w:eastAsia="Times New Roman"/>
          <w:szCs w:val="24"/>
        </w:rPr>
        <w:t xml:space="preserve"> είπαν ότι είναι ένα ημιτελές βήμα και επομένως, ουσιαστικά, δεν</w:t>
      </w:r>
      <w:r>
        <w:rPr>
          <w:rFonts w:eastAsia="Times New Roman"/>
          <w:szCs w:val="24"/>
        </w:rPr>
        <w:t xml:space="preserve"> θα μπορέσει να λειτουργήσει, είναι ασαφές, αόριστο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Είναι προφάσεις εν αμαρτίαις. Σε ό,τι αφορά τη στάση της Αξιωματικής Αντιπολίτευσης, έχω να πω για άλλη μια φορά –με ήπιους όρους- ότι είναι μη εξηγήσιμη και στην πραγματικότητα εξοργιστική. Θα κρι</w:t>
      </w:r>
      <w:r>
        <w:rPr>
          <w:rFonts w:eastAsia="Times New Roman"/>
          <w:szCs w:val="24"/>
        </w:rPr>
        <w:t>θεί, βεβαίως, από τους νησιώτες. Είπα και πάλι ότι στο όνομα το</w:t>
      </w:r>
      <w:r>
        <w:rPr>
          <w:rFonts w:eastAsia="Times New Roman"/>
          <w:szCs w:val="24"/>
        </w:rPr>
        <w:t>ύ</w:t>
      </w:r>
      <w:r>
        <w:rPr>
          <w:rFonts w:eastAsia="Times New Roman"/>
          <w:szCs w:val="24"/>
        </w:rPr>
        <w:t xml:space="preserve"> να πέσει η </w:t>
      </w:r>
      <w:r>
        <w:rPr>
          <w:rFonts w:eastAsia="Times New Roman"/>
          <w:szCs w:val="24"/>
        </w:rPr>
        <w:t>κ</w:t>
      </w:r>
      <w:r>
        <w:rPr>
          <w:rFonts w:eastAsia="Times New Roman"/>
          <w:szCs w:val="24"/>
        </w:rPr>
        <w:t xml:space="preserve">υβέρνηση </w:t>
      </w:r>
      <w:r>
        <w:rPr>
          <w:rFonts w:eastAsia="Times New Roman"/>
          <w:szCs w:val="24"/>
        </w:rPr>
        <w:t>τ</w:t>
      </w:r>
      <w:r>
        <w:rPr>
          <w:rFonts w:eastAsia="Times New Roman"/>
          <w:szCs w:val="24"/>
        </w:rPr>
        <w:t>η</w:t>
      </w:r>
      <w:r>
        <w:rPr>
          <w:rFonts w:eastAsia="Times New Roman"/>
          <w:szCs w:val="24"/>
        </w:rPr>
        <w:t>ς</w:t>
      </w:r>
      <w:r>
        <w:rPr>
          <w:rFonts w:eastAsia="Times New Roman"/>
          <w:szCs w:val="24"/>
        </w:rPr>
        <w:t xml:space="preserve"> Νέα</w:t>
      </w:r>
      <w:r>
        <w:rPr>
          <w:rFonts w:eastAsia="Times New Roman"/>
          <w:szCs w:val="24"/>
        </w:rPr>
        <w:t>ς</w:t>
      </w:r>
      <w:r>
        <w:rPr>
          <w:rFonts w:eastAsia="Times New Roman"/>
          <w:szCs w:val="24"/>
        </w:rPr>
        <w:t xml:space="preserve"> Δημοκρατία</w:t>
      </w:r>
      <w:r>
        <w:rPr>
          <w:rFonts w:eastAsia="Times New Roman"/>
          <w:szCs w:val="24"/>
        </w:rPr>
        <w:t>ς</w:t>
      </w:r>
      <w:r>
        <w:rPr>
          <w:rFonts w:eastAsia="Times New Roman"/>
          <w:szCs w:val="24"/>
        </w:rPr>
        <w:t xml:space="preserve"> έχει υποτάξει τα πάντα κι έχει γίνει</w:t>
      </w:r>
      <w:r>
        <w:rPr>
          <w:rFonts w:eastAsia="Times New Roman"/>
          <w:szCs w:val="24"/>
        </w:rPr>
        <w:t>,</w:t>
      </w:r>
      <w:r>
        <w:rPr>
          <w:rFonts w:eastAsia="Times New Roman"/>
          <w:szCs w:val="24"/>
        </w:rPr>
        <w:t xml:space="preserve"> από ιστορικό κόμμα</w:t>
      </w:r>
      <w:r>
        <w:rPr>
          <w:rFonts w:eastAsia="Times New Roman"/>
          <w:szCs w:val="24"/>
        </w:rPr>
        <w:t>,</w:t>
      </w:r>
      <w:r>
        <w:rPr>
          <w:rFonts w:eastAsia="Times New Roman"/>
          <w:szCs w:val="24"/>
        </w:rPr>
        <w:t xml:space="preserve"> σε </w:t>
      </w:r>
      <w:proofErr w:type="spellStart"/>
      <w:r>
        <w:rPr>
          <w:rFonts w:eastAsia="Times New Roman"/>
          <w:szCs w:val="24"/>
        </w:rPr>
        <w:t>γκρούπα</w:t>
      </w:r>
      <w:proofErr w:type="spellEnd"/>
      <w:r>
        <w:rPr>
          <w:rFonts w:eastAsia="Times New Roman"/>
          <w:szCs w:val="24"/>
        </w:rPr>
        <w:t xml:space="preserve"> διαμαρτυρίας του «όχι σε όλα». Και το λέω μετά λόγου γνώσεως.   </w:t>
      </w:r>
    </w:p>
    <w:p w14:paraId="3FCD8901" w14:textId="77777777" w:rsidR="00BC419A" w:rsidRDefault="0035347C">
      <w:pPr>
        <w:spacing w:line="600" w:lineRule="auto"/>
        <w:ind w:firstLine="720"/>
        <w:contextualSpacing/>
        <w:jc w:val="both"/>
        <w:rPr>
          <w:rFonts w:eastAsia="Times New Roman"/>
          <w:szCs w:val="24"/>
        </w:rPr>
      </w:pPr>
      <w:r>
        <w:rPr>
          <w:rFonts w:eastAsia="Times New Roman"/>
          <w:szCs w:val="24"/>
        </w:rPr>
        <w:t>Δυστυχώς, και η</w:t>
      </w:r>
      <w:r>
        <w:rPr>
          <w:rFonts w:eastAsia="Times New Roman"/>
          <w:szCs w:val="24"/>
        </w:rPr>
        <w:t xml:space="preserve"> Δημοκρατική Συμπαράταξη, ο κ. Καρράς, είπε για «ύποπτο χρόνο». Ελπίζω στο τέλος να το ψηφίσει, γιατί πιστεύω ότι θα καταλάβει ότι οι νησιώτες θα δουν σημαντικά οφέλη</w:t>
      </w:r>
      <w:r>
        <w:rPr>
          <w:rFonts w:eastAsia="Times New Roman"/>
          <w:szCs w:val="24"/>
        </w:rPr>
        <w:t>,</w:t>
      </w:r>
      <w:r>
        <w:rPr>
          <w:rFonts w:eastAsia="Times New Roman"/>
          <w:szCs w:val="24"/>
        </w:rPr>
        <w:t xml:space="preserve"> μετά από έναν χρόνο από την πιλοτική εφαρμογή του. </w:t>
      </w:r>
    </w:p>
    <w:p w14:paraId="3FCD8902" w14:textId="77777777" w:rsidR="00BC419A" w:rsidRDefault="0035347C">
      <w:pPr>
        <w:spacing w:line="600" w:lineRule="auto"/>
        <w:ind w:firstLine="720"/>
        <w:contextualSpacing/>
        <w:jc w:val="both"/>
        <w:rPr>
          <w:rFonts w:eastAsia="Times New Roman"/>
          <w:szCs w:val="24"/>
        </w:rPr>
      </w:pPr>
      <w:r>
        <w:rPr>
          <w:rFonts w:eastAsia="Times New Roman"/>
          <w:szCs w:val="24"/>
        </w:rPr>
        <w:t>Η πιλοτική εφαρμογή είναι μία εφαρμο</w:t>
      </w:r>
      <w:r>
        <w:rPr>
          <w:rFonts w:eastAsia="Times New Roman"/>
          <w:szCs w:val="24"/>
        </w:rPr>
        <w:t xml:space="preserve">γή η οποία έπρεπε να γίνει, </w:t>
      </w:r>
      <w:proofErr w:type="spellStart"/>
      <w:r>
        <w:rPr>
          <w:rFonts w:eastAsia="Times New Roman"/>
          <w:szCs w:val="24"/>
        </w:rPr>
        <w:t>κατ</w:t>
      </w:r>
      <w:r>
        <w:rPr>
          <w:rFonts w:eastAsia="Times New Roman"/>
          <w:szCs w:val="24"/>
        </w:rPr>
        <w:t>’</w:t>
      </w:r>
      <w:r>
        <w:rPr>
          <w:rFonts w:eastAsia="Times New Roman"/>
          <w:szCs w:val="24"/>
        </w:rPr>
        <w:t>αρχήν</w:t>
      </w:r>
      <w:proofErr w:type="spellEnd"/>
      <w:r>
        <w:rPr>
          <w:rFonts w:eastAsia="Times New Roman"/>
          <w:szCs w:val="24"/>
        </w:rPr>
        <w:t xml:space="preserve"> σε σαράντα εννέα ή πενήντα νησιά, γιατί ακριβώς από την εμπειρία της πιλοτικής εφαρμογής θα προκύψουν και τα πραγματικά δεδομένα. Κι επειδή δεν είναι ένα απλό </w:t>
      </w:r>
      <w:r>
        <w:rPr>
          <w:rFonts w:eastAsia="Times New Roman"/>
          <w:szCs w:val="24"/>
        </w:rPr>
        <w:lastRenderedPageBreak/>
        <w:t>πρόβλημα</w:t>
      </w:r>
      <w:r>
        <w:rPr>
          <w:rFonts w:eastAsia="Times New Roman"/>
          <w:szCs w:val="24"/>
        </w:rPr>
        <w:t>,</w:t>
      </w:r>
      <w:r>
        <w:rPr>
          <w:rFonts w:eastAsia="Times New Roman"/>
          <w:szCs w:val="24"/>
        </w:rPr>
        <w:t xml:space="preserve"> το οποίο μπορείς να το εφαρμόσεις πολύ εύκολα από</w:t>
      </w:r>
      <w:r>
        <w:rPr>
          <w:rFonts w:eastAsia="Times New Roman"/>
          <w:szCs w:val="24"/>
        </w:rPr>
        <w:t xml:space="preserve"> τη μια μέρα στην άλλη και υπάρχουν πολλά τεχνικά ζητήματα πο</w:t>
      </w:r>
      <w:r>
        <w:rPr>
          <w:rFonts w:eastAsia="Times New Roman"/>
          <w:szCs w:val="24"/>
        </w:rPr>
        <w:t>υ</w:t>
      </w:r>
      <w:r>
        <w:rPr>
          <w:rFonts w:eastAsia="Times New Roman"/>
          <w:szCs w:val="24"/>
        </w:rPr>
        <w:t xml:space="preserve"> πρέπει να λυθούν, νομίζω ότι έχει γίνει μία σημαντική προπαρασκευή από το Υπουργείο και με συσκέψεις και με το πληροφοριακό σύστημα</w:t>
      </w:r>
      <w:r>
        <w:rPr>
          <w:rFonts w:eastAsia="Times New Roman"/>
          <w:szCs w:val="24"/>
        </w:rPr>
        <w:t>,</w:t>
      </w:r>
      <w:r>
        <w:rPr>
          <w:rFonts w:eastAsia="Times New Roman"/>
          <w:szCs w:val="24"/>
        </w:rPr>
        <w:t xml:space="preserve"> το οποίο θα λειτουργήσει</w:t>
      </w:r>
      <w:r>
        <w:rPr>
          <w:rFonts w:eastAsia="Times New Roman"/>
          <w:szCs w:val="24"/>
        </w:rPr>
        <w:t>.</w:t>
      </w:r>
      <w:r>
        <w:rPr>
          <w:rFonts w:eastAsia="Times New Roman"/>
          <w:szCs w:val="24"/>
        </w:rPr>
        <w:t xml:space="preserve"> Νομίζω, λοιπόν, ότι μετά από έναν χρόνο θα έχουν φανεί τα σημαντικά οφέλη στους νησιώτες από την εφαρμογή του </w:t>
      </w:r>
      <w:r>
        <w:rPr>
          <w:rFonts w:eastAsia="Times New Roman"/>
          <w:szCs w:val="24"/>
        </w:rPr>
        <w:t>μ</w:t>
      </w:r>
      <w:r>
        <w:rPr>
          <w:rFonts w:eastAsia="Times New Roman"/>
          <w:szCs w:val="24"/>
        </w:rPr>
        <w:t xml:space="preserve">εταφορικού </w:t>
      </w:r>
      <w:r>
        <w:rPr>
          <w:rFonts w:eastAsia="Times New Roman"/>
          <w:szCs w:val="24"/>
        </w:rPr>
        <w:t>ισοδύναμου</w:t>
      </w:r>
      <w:r>
        <w:rPr>
          <w:rFonts w:eastAsia="Times New Roman"/>
          <w:szCs w:val="24"/>
        </w:rPr>
        <w:t xml:space="preserve">.  </w:t>
      </w:r>
    </w:p>
    <w:p w14:paraId="3FCD8903" w14:textId="77777777" w:rsidR="00BC419A" w:rsidRDefault="0035347C">
      <w:pPr>
        <w:spacing w:line="600" w:lineRule="auto"/>
        <w:ind w:firstLine="720"/>
        <w:contextualSpacing/>
        <w:jc w:val="both"/>
        <w:rPr>
          <w:rFonts w:eastAsia="Times New Roman"/>
          <w:szCs w:val="24"/>
        </w:rPr>
      </w:pPr>
      <w:r>
        <w:rPr>
          <w:rFonts w:eastAsia="Times New Roman"/>
          <w:szCs w:val="24"/>
        </w:rPr>
        <w:t>Β</w:t>
      </w:r>
      <w:r>
        <w:rPr>
          <w:rFonts w:eastAsia="Times New Roman"/>
          <w:szCs w:val="24"/>
        </w:rPr>
        <w:t xml:space="preserve">εβαίως, θέλουμε να ολοκληρωθεί το </w:t>
      </w:r>
      <w:r>
        <w:rPr>
          <w:rFonts w:eastAsia="Times New Roman"/>
          <w:szCs w:val="24"/>
        </w:rPr>
        <w:t>μ</w:t>
      </w:r>
      <w:r>
        <w:rPr>
          <w:rFonts w:eastAsia="Times New Roman"/>
          <w:szCs w:val="24"/>
        </w:rPr>
        <w:t xml:space="preserve">εταφορικό </w:t>
      </w:r>
      <w:r>
        <w:rPr>
          <w:rFonts w:eastAsia="Times New Roman"/>
          <w:szCs w:val="24"/>
        </w:rPr>
        <w:t>ι</w:t>
      </w:r>
      <w:r>
        <w:rPr>
          <w:rFonts w:eastAsia="Times New Roman"/>
          <w:szCs w:val="24"/>
        </w:rPr>
        <w:t>σοδύναμο</w:t>
      </w:r>
      <w:r>
        <w:rPr>
          <w:rFonts w:eastAsia="Times New Roman"/>
          <w:szCs w:val="24"/>
        </w:rPr>
        <w:t>,</w:t>
      </w:r>
      <w:r>
        <w:rPr>
          <w:rFonts w:eastAsia="Times New Roman"/>
          <w:szCs w:val="24"/>
        </w:rPr>
        <w:t xml:space="preserve"> όχι μόνο για τους μόνιμους κατοίκους -που φυσικά είναι οι </w:t>
      </w:r>
      <w:proofErr w:type="spellStart"/>
      <w:r>
        <w:rPr>
          <w:rFonts w:eastAsia="Times New Roman"/>
          <w:szCs w:val="24"/>
        </w:rPr>
        <w:t>κατ</w:t>
      </w:r>
      <w:r>
        <w:rPr>
          <w:rFonts w:eastAsia="Times New Roman"/>
          <w:szCs w:val="24"/>
        </w:rPr>
        <w:t>’</w:t>
      </w:r>
      <w:r>
        <w:rPr>
          <w:rFonts w:eastAsia="Times New Roman"/>
          <w:szCs w:val="24"/>
        </w:rPr>
        <w:t>αρχ</w:t>
      </w:r>
      <w:r>
        <w:rPr>
          <w:rFonts w:eastAsia="Times New Roman"/>
          <w:szCs w:val="24"/>
        </w:rPr>
        <w:t>άς</w:t>
      </w:r>
      <w:proofErr w:type="spellEnd"/>
      <w:r>
        <w:rPr>
          <w:rFonts w:eastAsia="Times New Roman"/>
          <w:szCs w:val="24"/>
        </w:rPr>
        <w:t xml:space="preserve"> ωφελούμενοι και καλά κάνει που ωφελούνται οι μόνιμοι κάτοικοι και οι επιχειρήσεις των νησιών- αλλά θέλουμε να επεκταθεί και στους επισκέπτες τουρίστες και σε όλα τα νησιά και στην Κρήτη, όπως είπαν οι συνάδελφοι. Οι Κρητικοί Βουλευτές έχουν δίκιο, αλ</w:t>
      </w:r>
      <w:r>
        <w:rPr>
          <w:rFonts w:eastAsia="Times New Roman"/>
          <w:szCs w:val="24"/>
        </w:rPr>
        <w:t>λά είναι προφανές ότι δεν σηκώνει ο προϋπολογισμός –έτσι το καταλαβαίνω εγώ- να εφαρμοστεί και στην Κρήτη από 1</w:t>
      </w:r>
      <w:r>
        <w:rPr>
          <w:rFonts w:eastAsia="Times New Roman"/>
          <w:szCs w:val="24"/>
        </w:rPr>
        <w:t>-</w:t>
      </w:r>
      <w:r>
        <w:rPr>
          <w:rFonts w:eastAsia="Times New Roman"/>
          <w:szCs w:val="24"/>
        </w:rPr>
        <w:t>1</w:t>
      </w:r>
      <w:r>
        <w:rPr>
          <w:rFonts w:eastAsia="Times New Roman"/>
          <w:szCs w:val="24"/>
        </w:rPr>
        <w:t>-</w:t>
      </w:r>
      <w:r>
        <w:rPr>
          <w:rFonts w:eastAsia="Times New Roman"/>
          <w:szCs w:val="24"/>
        </w:rPr>
        <w:t xml:space="preserve">2019. Να είμαστε καλά, να παλέψουμε, να ολοκληρωθεί το </w:t>
      </w:r>
      <w:r>
        <w:rPr>
          <w:rFonts w:eastAsia="Times New Roman"/>
          <w:szCs w:val="24"/>
        </w:rPr>
        <w:t>μ</w:t>
      </w:r>
      <w:r>
        <w:rPr>
          <w:rFonts w:eastAsia="Times New Roman"/>
          <w:szCs w:val="24"/>
        </w:rPr>
        <w:t xml:space="preserve">εταφορικό </w:t>
      </w:r>
      <w:r>
        <w:rPr>
          <w:rFonts w:eastAsia="Times New Roman"/>
          <w:szCs w:val="24"/>
        </w:rPr>
        <w:t>ι</w:t>
      </w:r>
      <w:r>
        <w:rPr>
          <w:rFonts w:eastAsia="Times New Roman"/>
          <w:szCs w:val="24"/>
        </w:rPr>
        <w:t>σοδύναμο σε όλα τα επίπεδα και στους ανθρώπους επιβάτες που θέλουν να πηγαί</w:t>
      </w:r>
      <w:r>
        <w:rPr>
          <w:rFonts w:eastAsia="Times New Roman"/>
          <w:szCs w:val="24"/>
        </w:rPr>
        <w:t xml:space="preserve">νουν και να έρχονται </w:t>
      </w:r>
      <w:r>
        <w:rPr>
          <w:rFonts w:eastAsia="Times New Roman"/>
          <w:szCs w:val="24"/>
        </w:rPr>
        <w:lastRenderedPageBreak/>
        <w:t>από τα νησιά, αλλά και στα εμπορεύματα και στα καύσιμα</w:t>
      </w:r>
      <w:r>
        <w:rPr>
          <w:rFonts w:eastAsia="Times New Roman"/>
          <w:szCs w:val="24"/>
        </w:rPr>
        <w:t xml:space="preserve">, </w:t>
      </w:r>
      <w:r>
        <w:rPr>
          <w:rFonts w:eastAsia="Times New Roman"/>
          <w:szCs w:val="24"/>
        </w:rPr>
        <w:t>που είναι πάρα πολύ σημαντικό</w:t>
      </w:r>
      <w:r>
        <w:rPr>
          <w:rFonts w:eastAsia="Times New Roman"/>
          <w:szCs w:val="24"/>
        </w:rPr>
        <w:t xml:space="preserve"> </w:t>
      </w:r>
      <w:proofErr w:type="spellStart"/>
      <w:r>
        <w:rPr>
          <w:rFonts w:eastAsia="Times New Roman"/>
          <w:szCs w:val="24"/>
        </w:rPr>
        <w:t>και</w:t>
      </w:r>
      <w:r>
        <w:rPr>
          <w:rFonts w:eastAsia="Times New Roman"/>
          <w:szCs w:val="24"/>
        </w:rPr>
        <w:t>σύνθετο</w:t>
      </w:r>
      <w:proofErr w:type="spellEnd"/>
      <w:r>
        <w:rPr>
          <w:rFonts w:eastAsia="Times New Roman"/>
          <w:szCs w:val="24"/>
        </w:rPr>
        <w:t xml:space="preserve"> ζήτημα για το πώς τελικά θα λυθεί</w:t>
      </w:r>
      <w:r>
        <w:rPr>
          <w:rFonts w:eastAsia="Times New Roman"/>
          <w:szCs w:val="24"/>
        </w:rPr>
        <w:t xml:space="preserve"> -</w:t>
      </w:r>
      <w:r>
        <w:rPr>
          <w:rFonts w:eastAsia="Times New Roman"/>
          <w:szCs w:val="24"/>
        </w:rPr>
        <w:t xml:space="preserve">αλλά θα λυθεί- και </w:t>
      </w:r>
      <w:proofErr w:type="spellStart"/>
      <w:r>
        <w:rPr>
          <w:rFonts w:eastAsia="Times New Roman"/>
          <w:szCs w:val="24"/>
        </w:rPr>
        <w:t>βεβαίως</w:t>
      </w:r>
      <w:r>
        <w:rPr>
          <w:rFonts w:eastAsia="Times New Roman"/>
          <w:szCs w:val="24"/>
        </w:rPr>
        <w:t>,</w:t>
      </w:r>
      <w:r>
        <w:rPr>
          <w:rFonts w:eastAsia="Times New Roman"/>
          <w:szCs w:val="24"/>
        </w:rPr>
        <w:t>σε</w:t>
      </w:r>
      <w:proofErr w:type="spellEnd"/>
      <w:r>
        <w:rPr>
          <w:rFonts w:eastAsia="Times New Roman"/>
          <w:szCs w:val="24"/>
        </w:rPr>
        <w:t xml:space="preserve"> όλα τα νησιά. </w:t>
      </w:r>
    </w:p>
    <w:p w14:paraId="3FCD8904" w14:textId="77777777" w:rsidR="00BC419A" w:rsidRDefault="0035347C">
      <w:pPr>
        <w:spacing w:line="600" w:lineRule="auto"/>
        <w:ind w:firstLine="720"/>
        <w:contextualSpacing/>
        <w:jc w:val="both"/>
        <w:rPr>
          <w:rFonts w:eastAsia="Times New Roman"/>
          <w:szCs w:val="24"/>
        </w:rPr>
      </w:pPr>
      <w:r>
        <w:rPr>
          <w:rFonts w:eastAsia="Times New Roman"/>
          <w:szCs w:val="24"/>
        </w:rPr>
        <w:t>Γι’ αυτό, λοιπόν, δεν καταλαβαίνω τα κόμματα της Αντιπολίτ</w:t>
      </w:r>
      <w:r>
        <w:rPr>
          <w:rFonts w:eastAsia="Times New Roman"/>
          <w:szCs w:val="24"/>
        </w:rPr>
        <w:t>ευσης -θα κριθούν, όπως είπα, από τους νησιώτες- ούτε τη Νέα Δημοκρατία ούτε το ΚΚΕ, το οποίο</w:t>
      </w:r>
      <w:r>
        <w:rPr>
          <w:rFonts w:eastAsia="Times New Roman"/>
          <w:szCs w:val="24"/>
        </w:rPr>
        <w:t>,</w:t>
      </w:r>
      <w:r>
        <w:rPr>
          <w:rFonts w:eastAsia="Times New Roman"/>
          <w:szCs w:val="24"/>
        </w:rPr>
        <w:t xml:space="preserve"> χωρίς κανένα επιχείρημα</w:t>
      </w:r>
      <w:r>
        <w:rPr>
          <w:rFonts w:eastAsia="Times New Roman"/>
          <w:szCs w:val="24"/>
        </w:rPr>
        <w:t>,</w:t>
      </w:r>
      <w:r>
        <w:rPr>
          <w:rFonts w:eastAsia="Times New Roman"/>
          <w:szCs w:val="24"/>
        </w:rPr>
        <w:t xml:space="preserve"> μας λέει ότι θα πάνε τα λεφτά στους εφοπλιστές. Είναι αστεία επιχειρήματα αυτά, όταν δεν υπάρχει κα</w:t>
      </w:r>
      <w:r>
        <w:rPr>
          <w:rFonts w:eastAsia="Times New Roman"/>
          <w:szCs w:val="24"/>
        </w:rPr>
        <w:t>μ</w:t>
      </w:r>
      <w:r>
        <w:rPr>
          <w:rFonts w:eastAsia="Times New Roman"/>
          <w:szCs w:val="24"/>
        </w:rPr>
        <w:t>μία διαδικασία είσπραξης από τις ακτ</w:t>
      </w:r>
      <w:r>
        <w:rPr>
          <w:rFonts w:eastAsia="Times New Roman"/>
          <w:szCs w:val="24"/>
        </w:rPr>
        <w:t xml:space="preserve">οπλοϊκές εταιρείες παραπάνω χρημάτων μέσα από τη διαδικασία του </w:t>
      </w:r>
      <w:r>
        <w:rPr>
          <w:rFonts w:eastAsia="Times New Roman"/>
          <w:szCs w:val="24"/>
        </w:rPr>
        <w:t>μ</w:t>
      </w:r>
      <w:r>
        <w:rPr>
          <w:rFonts w:eastAsia="Times New Roman"/>
          <w:szCs w:val="24"/>
        </w:rPr>
        <w:t xml:space="preserve">εταφορικού </w:t>
      </w:r>
      <w:r>
        <w:rPr>
          <w:rFonts w:eastAsia="Times New Roman"/>
          <w:szCs w:val="24"/>
        </w:rPr>
        <w:t>ι</w:t>
      </w:r>
      <w:r>
        <w:rPr>
          <w:rFonts w:eastAsia="Times New Roman"/>
          <w:szCs w:val="24"/>
        </w:rPr>
        <w:t xml:space="preserve">σοδύναμου. </w:t>
      </w:r>
    </w:p>
    <w:p w14:paraId="3FCD8905" w14:textId="77777777" w:rsidR="00BC419A" w:rsidRDefault="0035347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szCs w:val="24"/>
        </w:rPr>
        <w:t>Νομίζω, λοιπόν, ότι επιχειρήματα όπως και αυτό του ΦΠΑ είναι άκρως υποκριτικά. Γίνεται συσχετισμός και από τη Νέα Δημοκρατία και εν μέρει από τη Δημοκρατική Συμπαράταξ</w:t>
      </w:r>
      <w:r>
        <w:rPr>
          <w:rFonts w:eastAsia="Times New Roman"/>
          <w:szCs w:val="24"/>
        </w:rPr>
        <w:t xml:space="preserve">η με το ΦΠΑ. </w:t>
      </w:r>
      <w:r>
        <w:rPr>
          <w:rFonts w:eastAsia="Times New Roman" w:cs="Times New Roman"/>
          <w:szCs w:val="24"/>
        </w:rPr>
        <w:t xml:space="preserve">Μάλιστα, ο κ. </w:t>
      </w:r>
      <w:proofErr w:type="spellStart"/>
      <w:r>
        <w:rPr>
          <w:rFonts w:eastAsia="Times New Roman" w:cs="Times New Roman"/>
          <w:szCs w:val="24"/>
        </w:rPr>
        <w:t>Κεγκέρογλου</w:t>
      </w:r>
      <w:proofErr w:type="spellEnd"/>
      <w:r>
        <w:rPr>
          <w:rFonts w:eastAsia="Times New Roman" w:cs="Times New Roman"/>
          <w:szCs w:val="24"/>
        </w:rPr>
        <w:t xml:space="preserve"> έκανε μια ομιλία για το ΦΠΑ και όχι για το </w:t>
      </w:r>
      <w:r>
        <w:rPr>
          <w:rFonts w:eastAsia="Times New Roman" w:cs="Times New Roman"/>
          <w:szCs w:val="24"/>
        </w:rPr>
        <w:t>μ</w:t>
      </w:r>
      <w:r>
        <w:rPr>
          <w:rFonts w:eastAsia="Times New Roman" w:cs="Times New Roman"/>
          <w:szCs w:val="24"/>
        </w:rPr>
        <w:t xml:space="preserve">εταφορικό </w:t>
      </w:r>
      <w:r>
        <w:rPr>
          <w:rFonts w:eastAsia="Times New Roman" w:cs="Times New Roman"/>
          <w:szCs w:val="24"/>
        </w:rPr>
        <w:t>ισοδύναμο</w:t>
      </w:r>
      <w:r>
        <w:rPr>
          <w:rFonts w:eastAsia="Times New Roman" w:cs="Times New Roman"/>
          <w:szCs w:val="24"/>
        </w:rPr>
        <w:t xml:space="preserve">. </w:t>
      </w:r>
    </w:p>
    <w:p w14:paraId="3FCD8906" w14:textId="77777777" w:rsidR="00BC419A" w:rsidRDefault="0035347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σας λέω να διαβάσετε τη σελίδα 27 του </w:t>
      </w:r>
      <w:r>
        <w:rPr>
          <w:rFonts w:eastAsia="Times New Roman" w:cs="Times New Roman"/>
          <w:szCs w:val="24"/>
          <w:lang w:val="en-US"/>
        </w:rPr>
        <w:t>mail</w:t>
      </w:r>
      <w:r w:rsidRPr="00952453">
        <w:rPr>
          <w:rFonts w:eastAsia="Times New Roman" w:cs="Times New Roman"/>
          <w:szCs w:val="24"/>
        </w:rPr>
        <w:t xml:space="preserve"> </w:t>
      </w:r>
      <w:proofErr w:type="spellStart"/>
      <w:r>
        <w:rPr>
          <w:rFonts w:eastAsia="Times New Roman" w:cs="Times New Roman"/>
          <w:szCs w:val="24"/>
        </w:rPr>
        <w:t>Χαρδούβελη</w:t>
      </w:r>
      <w:proofErr w:type="spellEnd"/>
      <w:r>
        <w:rPr>
          <w:rFonts w:eastAsia="Times New Roman" w:cs="Times New Roman"/>
          <w:szCs w:val="24"/>
        </w:rPr>
        <w:t>, για να είμαστε ρεαλιστές και να ξέρουμε τι λέμε. Αναφέρεται σε επανεξέταση τ</w:t>
      </w:r>
      <w:r>
        <w:rPr>
          <w:rFonts w:eastAsia="Times New Roman" w:cs="Times New Roman"/>
          <w:szCs w:val="24"/>
        </w:rPr>
        <w:t xml:space="preserve">ων μειωμένων συντελεστών του ΦΠΑ στα νησιά –διαβάστε το!- και στην αγγλική εκδοχή και </w:t>
      </w:r>
      <w:r>
        <w:rPr>
          <w:rFonts w:eastAsia="Times New Roman" w:cs="Times New Roman"/>
          <w:szCs w:val="24"/>
        </w:rPr>
        <w:lastRenderedPageBreak/>
        <w:t xml:space="preserve">στην ελληνική μετάφραση. Είναι η σελίδα 27 του </w:t>
      </w:r>
      <w:r>
        <w:rPr>
          <w:rFonts w:eastAsia="Times New Roman" w:cs="Times New Roman"/>
          <w:szCs w:val="24"/>
          <w:lang w:val="en-US"/>
        </w:rPr>
        <w:t>mail</w:t>
      </w:r>
      <w:r>
        <w:rPr>
          <w:rFonts w:eastAsia="Times New Roman" w:cs="Times New Roman"/>
          <w:szCs w:val="24"/>
        </w:rPr>
        <w:t xml:space="preserve"> </w:t>
      </w:r>
      <w:proofErr w:type="spellStart"/>
      <w:r>
        <w:rPr>
          <w:rFonts w:eastAsia="Times New Roman" w:cs="Times New Roman"/>
          <w:szCs w:val="24"/>
        </w:rPr>
        <w:t>Χαρδούβελη</w:t>
      </w:r>
      <w:proofErr w:type="spellEnd"/>
      <w:r>
        <w:rPr>
          <w:rFonts w:eastAsia="Times New Roman" w:cs="Times New Roman"/>
          <w:szCs w:val="24"/>
        </w:rPr>
        <w:t xml:space="preserve">, που λέει ότι θα επανεξετασθούν οι συντελεστές ΦΠΑ στη νησιωτική χώρα. Αυτό ήταν το </w:t>
      </w:r>
      <w:r>
        <w:rPr>
          <w:rFonts w:eastAsia="Times New Roman" w:cs="Times New Roman"/>
          <w:szCs w:val="24"/>
          <w:lang w:val="en-US"/>
        </w:rPr>
        <w:t>mail</w:t>
      </w:r>
      <w:r w:rsidRPr="00861BA3">
        <w:rPr>
          <w:rFonts w:eastAsia="Times New Roman" w:cs="Times New Roman"/>
          <w:szCs w:val="24"/>
        </w:rPr>
        <w:t xml:space="preserve"> </w:t>
      </w:r>
      <w:proofErr w:type="spellStart"/>
      <w:r>
        <w:rPr>
          <w:rFonts w:eastAsia="Times New Roman" w:cs="Times New Roman"/>
          <w:szCs w:val="24"/>
        </w:rPr>
        <w:t>Χαρδούβελη</w:t>
      </w:r>
      <w:proofErr w:type="spellEnd"/>
      <w:r>
        <w:rPr>
          <w:rFonts w:eastAsia="Times New Roman" w:cs="Times New Roman"/>
          <w:szCs w:val="24"/>
        </w:rPr>
        <w:t xml:space="preserve">. Να μην έρχεστε τώρα, λοιπόν, να λέτε ότι ο ΣΥΡΙΖΑ έφερε και φέρει αποκλειστικά την ευθύνη για την αύξηση των μειωμένων συντελεστών του ΦΠΑ. </w:t>
      </w:r>
    </w:p>
    <w:p w14:paraId="3FCD8907" w14:textId="77777777" w:rsidR="00BC419A" w:rsidRDefault="0035347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Είναι τελείως υποκριτικές όλες αυτές οι τροπολογίες</w:t>
      </w:r>
      <w:r>
        <w:rPr>
          <w:rFonts w:eastAsia="Times New Roman" w:cs="Times New Roman"/>
          <w:szCs w:val="24"/>
        </w:rPr>
        <w:t>,</w:t>
      </w:r>
      <w:r>
        <w:rPr>
          <w:rFonts w:eastAsia="Times New Roman" w:cs="Times New Roman"/>
          <w:szCs w:val="24"/>
        </w:rPr>
        <w:t xml:space="preserve"> που φέρνετε. Και ξέρετε πολύ καλά ότι εμείς πρώτοι</w:t>
      </w:r>
      <w:r>
        <w:rPr>
          <w:rFonts w:eastAsia="Times New Roman" w:cs="Times New Roman"/>
          <w:szCs w:val="24"/>
        </w:rPr>
        <w:t xml:space="preserve"> θα αγωνιστούμε με αποτελεσματικότητα</w:t>
      </w:r>
      <w:r>
        <w:rPr>
          <w:rFonts w:eastAsia="Times New Roman" w:cs="Times New Roman"/>
          <w:szCs w:val="24"/>
        </w:rPr>
        <w:t>,</w:t>
      </w:r>
      <w:r>
        <w:rPr>
          <w:rFonts w:eastAsia="Times New Roman" w:cs="Times New Roman"/>
          <w:szCs w:val="24"/>
        </w:rPr>
        <w:t xml:space="preserve"> για μια συνολική ευρωπαϊκή πολιτική στα νησιά, που θα περιλαμβάνει και το κίνητρο των μειωμένων συντελεστών. </w:t>
      </w:r>
    </w:p>
    <w:p w14:paraId="3FCD8908" w14:textId="77777777" w:rsidR="00BC419A" w:rsidRDefault="0035347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Όμως, θέλω να πω, επίσης, ότι το </w:t>
      </w:r>
      <w:r>
        <w:rPr>
          <w:rFonts w:eastAsia="Times New Roman" w:cs="Times New Roman"/>
          <w:szCs w:val="24"/>
        </w:rPr>
        <w:t>μ</w:t>
      </w:r>
      <w:r>
        <w:rPr>
          <w:rFonts w:eastAsia="Times New Roman" w:cs="Times New Roman"/>
          <w:szCs w:val="24"/>
        </w:rPr>
        <w:t xml:space="preserve">εταφορικό </w:t>
      </w:r>
      <w:r>
        <w:rPr>
          <w:rFonts w:eastAsia="Times New Roman" w:cs="Times New Roman"/>
          <w:szCs w:val="24"/>
        </w:rPr>
        <w:t>ι</w:t>
      </w:r>
      <w:r>
        <w:rPr>
          <w:rFonts w:eastAsia="Times New Roman" w:cs="Times New Roman"/>
          <w:szCs w:val="24"/>
        </w:rPr>
        <w:t>σοδύναμο, το οποίο εντάσσουμε στις νησιωτικές πολιτικές, δεν έ</w:t>
      </w:r>
      <w:r>
        <w:rPr>
          <w:rFonts w:eastAsia="Times New Roman" w:cs="Times New Roman"/>
          <w:szCs w:val="24"/>
        </w:rPr>
        <w:t>ρχεται από μόνο του</w:t>
      </w:r>
      <w:r>
        <w:rPr>
          <w:rFonts w:eastAsia="Times New Roman" w:cs="Times New Roman"/>
          <w:szCs w:val="24"/>
        </w:rPr>
        <w:t>,</w:t>
      </w:r>
      <w:r>
        <w:rPr>
          <w:rFonts w:eastAsia="Times New Roman" w:cs="Times New Roman"/>
          <w:szCs w:val="24"/>
        </w:rPr>
        <w:t xml:space="preserve"> ως εξ ουρανού. Έχουν γίνει</w:t>
      </w:r>
      <w:r>
        <w:rPr>
          <w:rFonts w:eastAsia="Times New Roman" w:cs="Times New Roman"/>
          <w:szCs w:val="24"/>
        </w:rPr>
        <w:t>,</w:t>
      </w:r>
      <w:r>
        <w:rPr>
          <w:rFonts w:eastAsia="Times New Roman" w:cs="Times New Roman"/>
          <w:szCs w:val="24"/>
        </w:rPr>
        <w:t xml:space="preserve"> από την επίσκεψη του Πρωθυπουργού και την εξαγγελία για τις νησιωτικές πολιτικές στη Νίσυρο πριν από δύο χρόνια</w:t>
      </w:r>
      <w:r>
        <w:rPr>
          <w:rFonts w:eastAsia="Times New Roman" w:cs="Times New Roman"/>
          <w:szCs w:val="24"/>
        </w:rPr>
        <w:t>,</w:t>
      </w:r>
      <w:r>
        <w:rPr>
          <w:rFonts w:eastAsia="Times New Roman" w:cs="Times New Roman"/>
          <w:szCs w:val="24"/>
        </w:rPr>
        <w:t xml:space="preserve"> σημαντικά βήματα και στην παιδεία και στην υγεία και στην ανάπτυξη και στην ενέργεια και στο π</w:t>
      </w:r>
      <w:r>
        <w:rPr>
          <w:rFonts w:eastAsia="Times New Roman" w:cs="Times New Roman"/>
          <w:szCs w:val="24"/>
        </w:rPr>
        <w:t>εριβάλλον και στον χωροταξικό σχεδιασμό και στην αγροτική ανάπτυξη. Πηγαίνετε και διαβάστε.</w:t>
      </w:r>
    </w:p>
    <w:p w14:paraId="3FCD8909" w14:textId="77777777" w:rsidR="00BC419A" w:rsidRDefault="0035347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Δεν είναι η ώρα και δεν έχω τον χρόνο να σας πω αναλυτικά τι έχουμε ψηφίσει από αυτή τη Βουλή για τη νησιωτική Ελλάδα. Το ποιος ενδιαφέρεται πραγματικά</w:t>
      </w:r>
      <w:r>
        <w:rPr>
          <w:rFonts w:eastAsia="Times New Roman" w:cs="Times New Roman"/>
          <w:szCs w:val="24"/>
        </w:rPr>
        <w:t>,</w:t>
      </w:r>
      <w:r>
        <w:rPr>
          <w:rFonts w:eastAsia="Times New Roman" w:cs="Times New Roman"/>
          <w:szCs w:val="24"/>
        </w:rPr>
        <w:t xml:space="preserve"> για ουσιαστ</w:t>
      </w:r>
      <w:r>
        <w:rPr>
          <w:rFonts w:eastAsia="Times New Roman" w:cs="Times New Roman"/>
          <w:szCs w:val="24"/>
        </w:rPr>
        <w:t>ικές νησιωτικές πολιτικές</w:t>
      </w:r>
      <w:r>
        <w:rPr>
          <w:rFonts w:eastAsia="Times New Roman" w:cs="Times New Roman"/>
          <w:szCs w:val="24"/>
        </w:rPr>
        <w:t>,</w:t>
      </w:r>
      <w:r>
        <w:rPr>
          <w:rFonts w:eastAsia="Times New Roman" w:cs="Times New Roman"/>
          <w:szCs w:val="24"/>
        </w:rPr>
        <w:t xml:space="preserve"> θα το κρίνουν οι νησιώτες και ο ελληνικός λαός. </w:t>
      </w:r>
    </w:p>
    <w:p w14:paraId="3FCD890A" w14:textId="77777777" w:rsidR="00BC419A" w:rsidRDefault="0035347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3FCD890B" w14:textId="77777777" w:rsidR="00BC419A" w:rsidRDefault="0035347C">
      <w:pPr>
        <w:spacing w:line="600" w:lineRule="auto"/>
        <w:ind w:left="360"/>
        <w:contextualSpacing/>
        <w:jc w:val="center"/>
        <w:rPr>
          <w:rFonts w:eastAsia="Times New Roman" w:cs="Times New Roman"/>
          <w:szCs w:val="24"/>
        </w:rPr>
      </w:pPr>
      <w:r w:rsidRPr="00B819E1">
        <w:rPr>
          <w:rFonts w:eastAsia="Times New Roman" w:cs="Times New Roman"/>
          <w:szCs w:val="24"/>
        </w:rPr>
        <w:t>(Χειροκροτήματα από την πτέρυγα του ΣΥΡΙΖΑ)</w:t>
      </w:r>
    </w:p>
    <w:p w14:paraId="3FCD890C" w14:textId="77777777" w:rsidR="00BC419A" w:rsidRDefault="0035347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 </w:t>
      </w:r>
      <w:r w:rsidRPr="00E80698">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 xml:space="preserve">Προχωρούμε με την </w:t>
      </w:r>
      <w:r>
        <w:rPr>
          <w:rFonts w:eastAsia="Times New Roman" w:cs="Times New Roman"/>
          <w:szCs w:val="24"/>
        </w:rPr>
        <w:t xml:space="preserve">κ. </w:t>
      </w:r>
      <w:r>
        <w:rPr>
          <w:rFonts w:eastAsia="Times New Roman" w:cs="Times New Roman"/>
          <w:szCs w:val="24"/>
        </w:rPr>
        <w:t xml:space="preserve">Αναστασία </w:t>
      </w:r>
      <w:proofErr w:type="spellStart"/>
      <w:r>
        <w:rPr>
          <w:rFonts w:eastAsia="Times New Roman" w:cs="Times New Roman"/>
          <w:szCs w:val="24"/>
        </w:rPr>
        <w:t>Γκαρά</w:t>
      </w:r>
      <w:proofErr w:type="spellEnd"/>
      <w:r>
        <w:rPr>
          <w:rFonts w:eastAsia="Times New Roman" w:cs="Times New Roman"/>
          <w:szCs w:val="24"/>
        </w:rPr>
        <w:t xml:space="preserve">. Η </w:t>
      </w:r>
      <w:r>
        <w:rPr>
          <w:rFonts w:eastAsia="Times New Roman" w:cs="Times New Roman"/>
          <w:szCs w:val="24"/>
        </w:rPr>
        <w:t>κ.</w:t>
      </w:r>
      <w:r>
        <w:rPr>
          <w:rFonts w:eastAsia="Times New Roman" w:cs="Times New Roman"/>
          <w:szCs w:val="24"/>
        </w:rPr>
        <w:t xml:space="preserve"> </w:t>
      </w:r>
      <w:proofErr w:type="spellStart"/>
      <w:r>
        <w:rPr>
          <w:rFonts w:eastAsia="Times New Roman" w:cs="Times New Roman"/>
          <w:szCs w:val="24"/>
        </w:rPr>
        <w:t>Βάκη</w:t>
      </w:r>
      <w:proofErr w:type="spellEnd"/>
      <w:r>
        <w:rPr>
          <w:rFonts w:eastAsia="Times New Roman" w:cs="Times New Roman"/>
          <w:szCs w:val="24"/>
        </w:rPr>
        <w:t xml:space="preserve"> είναι στην Επιτροπή Φιλίας με την Τυνη</w:t>
      </w:r>
      <w:r>
        <w:rPr>
          <w:rFonts w:eastAsia="Times New Roman" w:cs="Times New Roman"/>
          <w:szCs w:val="24"/>
        </w:rPr>
        <w:t xml:space="preserve">σία. Δεν θα τη διαγράψω, αλλά δεν θα την εκφωνήσω. Ακολουθεί μετά ο συνάδελφος κ. </w:t>
      </w:r>
      <w:proofErr w:type="spellStart"/>
      <w:r>
        <w:rPr>
          <w:rFonts w:eastAsia="Times New Roman" w:cs="Times New Roman"/>
          <w:szCs w:val="24"/>
        </w:rPr>
        <w:t>Ουρσουζίδης</w:t>
      </w:r>
      <w:proofErr w:type="spellEnd"/>
      <w:r>
        <w:rPr>
          <w:rFonts w:eastAsia="Times New Roman" w:cs="Times New Roman"/>
          <w:szCs w:val="24"/>
        </w:rPr>
        <w:t xml:space="preserve">, ο κ. </w:t>
      </w:r>
      <w:proofErr w:type="spellStart"/>
      <w:r>
        <w:rPr>
          <w:rFonts w:eastAsia="Times New Roman" w:cs="Times New Roman"/>
          <w:szCs w:val="24"/>
        </w:rPr>
        <w:t>Βρούτσης</w:t>
      </w:r>
      <w:proofErr w:type="spellEnd"/>
      <w:r>
        <w:rPr>
          <w:rFonts w:eastAsia="Times New Roman" w:cs="Times New Roman"/>
          <w:szCs w:val="24"/>
        </w:rPr>
        <w:t xml:space="preserve"> –ειδοποιήστε τον- και ο κ. </w:t>
      </w:r>
      <w:proofErr w:type="spellStart"/>
      <w:r>
        <w:rPr>
          <w:rFonts w:eastAsia="Times New Roman" w:cs="Times New Roman"/>
          <w:szCs w:val="24"/>
        </w:rPr>
        <w:t>Αρβανιτίδης</w:t>
      </w:r>
      <w:proofErr w:type="spellEnd"/>
      <w:r>
        <w:rPr>
          <w:rFonts w:eastAsia="Times New Roman" w:cs="Times New Roman"/>
          <w:szCs w:val="24"/>
        </w:rPr>
        <w:t xml:space="preserve">. </w:t>
      </w:r>
    </w:p>
    <w:p w14:paraId="3FCD890D" w14:textId="77777777" w:rsidR="00BC419A" w:rsidRDefault="0035347C">
      <w:pPr>
        <w:tabs>
          <w:tab w:val="left" w:pos="2738"/>
          <w:tab w:val="center" w:pos="4753"/>
          <w:tab w:val="left" w:pos="5723"/>
        </w:tabs>
        <w:spacing w:line="600" w:lineRule="auto"/>
        <w:ind w:firstLine="720"/>
        <w:contextualSpacing/>
        <w:jc w:val="both"/>
        <w:rPr>
          <w:rFonts w:eastAsia="Times New Roman" w:cs="Times New Roman"/>
          <w:szCs w:val="24"/>
        </w:rPr>
      </w:pPr>
      <w:r w:rsidRPr="002C1407">
        <w:rPr>
          <w:rFonts w:eastAsia="Times New Roman" w:cs="Times New Roman"/>
          <w:b/>
          <w:szCs w:val="24"/>
        </w:rPr>
        <w:t>ΝΕΚΤΑΡΙΟΣ ΣΑΝΤΟΡΙΝΙΟΣ (Υφυπουργός Ναυτιλίας και Νησιωτικής Πολιτικής):</w:t>
      </w:r>
      <w:r>
        <w:rPr>
          <w:rFonts w:eastAsia="Times New Roman" w:cs="Times New Roman"/>
          <w:b/>
          <w:szCs w:val="24"/>
        </w:rPr>
        <w:t xml:space="preserve"> </w:t>
      </w:r>
      <w:r>
        <w:rPr>
          <w:rFonts w:eastAsia="Times New Roman" w:cs="Times New Roman"/>
          <w:szCs w:val="24"/>
        </w:rPr>
        <w:t>Κύριε Πρόεδρε, μπορώ να έχω τον λόγ</w:t>
      </w:r>
      <w:r>
        <w:rPr>
          <w:rFonts w:eastAsia="Times New Roman" w:cs="Times New Roman"/>
          <w:szCs w:val="24"/>
        </w:rPr>
        <w:t xml:space="preserve">ο για νομοτεχνικές βελτιώσεις; </w:t>
      </w:r>
    </w:p>
    <w:p w14:paraId="3FCD890E" w14:textId="77777777" w:rsidR="00BC419A" w:rsidRDefault="0035347C">
      <w:pPr>
        <w:tabs>
          <w:tab w:val="left" w:pos="2738"/>
          <w:tab w:val="center" w:pos="4753"/>
          <w:tab w:val="left" w:pos="5723"/>
        </w:tabs>
        <w:spacing w:line="600" w:lineRule="auto"/>
        <w:ind w:firstLine="720"/>
        <w:contextualSpacing/>
        <w:jc w:val="both"/>
        <w:rPr>
          <w:rFonts w:eastAsia="Times New Roman" w:cs="Times New Roman"/>
          <w:szCs w:val="24"/>
        </w:rPr>
      </w:pPr>
      <w:r w:rsidRPr="00E80698">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 xml:space="preserve">Κυρία </w:t>
      </w:r>
      <w:proofErr w:type="spellStart"/>
      <w:r>
        <w:rPr>
          <w:rFonts w:eastAsia="Times New Roman" w:cs="Times New Roman"/>
          <w:szCs w:val="24"/>
        </w:rPr>
        <w:t>Γκαρά</w:t>
      </w:r>
      <w:proofErr w:type="spellEnd"/>
      <w:r>
        <w:rPr>
          <w:rFonts w:eastAsia="Times New Roman" w:cs="Times New Roman"/>
          <w:szCs w:val="24"/>
        </w:rPr>
        <w:t xml:space="preserve">, περιμένετε μισό λεπτό. Ο κύριος Υφυπουργός θέλει να παρουσιάσει νομοτεχνικές βελτιώσεις. </w:t>
      </w:r>
    </w:p>
    <w:p w14:paraId="3FCD890F" w14:textId="77777777" w:rsidR="00BC419A" w:rsidRDefault="0035347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Υπουργέ, έχετε τον λόγο. </w:t>
      </w:r>
    </w:p>
    <w:p w14:paraId="3FCD8910" w14:textId="77777777" w:rsidR="00BC419A" w:rsidRDefault="0035347C">
      <w:pPr>
        <w:tabs>
          <w:tab w:val="left" w:pos="2738"/>
          <w:tab w:val="center" w:pos="4753"/>
          <w:tab w:val="left" w:pos="5723"/>
        </w:tabs>
        <w:spacing w:line="600" w:lineRule="auto"/>
        <w:ind w:firstLine="720"/>
        <w:contextualSpacing/>
        <w:jc w:val="both"/>
        <w:rPr>
          <w:rFonts w:eastAsia="Times New Roman" w:cs="Times New Roman"/>
          <w:szCs w:val="24"/>
        </w:rPr>
      </w:pPr>
      <w:r w:rsidRPr="002C1407">
        <w:rPr>
          <w:rFonts w:eastAsia="Times New Roman" w:cs="Times New Roman"/>
          <w:b/>
          <w:szCs w:val="24"/>
        </w:rPr>
        <w:lastRenderedPageBreak/>
        <w:t xml:space="preserve">ΝΕΚΤΑΡΙΟΣ ΣΑΝΤΟΡΙΝΙΟΣ (Υφυπουργός Ναυτιλίας και </w:t>
      </w:r>
      <w:r w:rsidRPr="002C1407">
        <w:rPr>
          <w:rFonts w:eastAsia="Times New Roman" w:cs="Times New Roman"/>
          <w:b/>
          <w:szCs w:val="24"/>
        </w:rPr>
        <w:t>Νησιωτικής Πολιτικής):</w:t>
      </w:r>
      <w:r>
        <w:rPr>
          <w:rFonts w:eastAsia="Times New Roman" w:cs="Times New Roman"/>
          <w:b/>
          <w:szCs w:val="24"/>
        </w:rPr>
        <w:t xml:space="preserve"> </w:t>
      </w:r>
      <w:r>
        <w:rPr>
          <w:rFonts w:eastAsia="Times New Roman" w:cs="Times New Roman"/>
          <w:szCs w:val="24"/>
        </w:rPr>
        <w:t xml:space="preserve">Ευχαριστώ, κύριε Πρόεδρε. </w:t>
      </w:r>
    </w:p>
    <w:p w14:paraId="3FCD8911" w14:textId="77777777" w:rsidR="00BC419A" w:rsidRDefault="0035347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Είναι αρκετές. Θα πω τις πιο σημαντικές. </w:t>
      </w:r>
    </w:p>
    <w:p w14:paraId="3FCD8912" w14:textId="77777777" w:rsidR="00BC419A" w:rsidRDefault="0035347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Στο άρθρο 1</w:t>
      </w:r>
      <w:r>
        <w:rPr>
          <w:rFonts w:eastAsia="Times New Roman" w:cs="Times New Roman"/>
          <w:szCs w:val="24"/>
        </w:rPr>
        <w:t>.</w:t>
      </w:r>
      <w:r>
        <w:rPr>
          <w:rFonts w:eastAsia="Times New Roman" w:cs="Times New Roman"/>
          <w:szCs w:val="24"/>
        </w:rPr>
        <w:t xml:space="preserve"> </w:t>
      </w:r>
      <w:r>
        <w:rPr>
          <w:rFonts w:eastAsia="Times New Roman" w:cs="Times New Roman"/>
          <w:szCs w:val="24"/>
        </w:rPr>
        <w:t>Σ</w:t>
      </w:r>
      <w:r>
        <w:rPr>
          <w:rFonts w:eastAsia="Times New Roman" w:cs="Times New Roman"/>
          <w:szCs w:val="24"/>
        </w:rPr>
        <w:t>την περίπτωση θ΄ του άρθρου 1η φράση «το τζίρο τους» αντικαθίσταται από τη φράση «το καθαρό ύψος του κύκλου εργασιών τους». Το είχαμε συζητήσει και στ</w:t>
      </w:r>
      <w:r>
        <w:rPr>
          <w:rFonts w:eastAsia="Times New Roman" w:cs="Times New Roman"/>
          <w:szCs w:val="24"/>
        </w:rPr>
        <w:t xml:space="preserve">ην </w:t>
      </w:r>
      <w:r>
        <w:rPr>
          <w:rFonts w:eastAsia="Times New Roman" w:cs="Times New Roman"/>
          <w:szCs w:val="24"/>
        </w:rPr>
        <w:t>επιτροπή</w:t>
      </w:r>
      <w:r>
        <w:rPr>
          <w:rFonts w:eastAsia="Times New Roman" w:cs="Times New Roman"/>
          <w:szCs w:val="24"/>
        </w:rPr>
        <w:t xml:space="preserve">. </w:t>
      </w:r>
    </w:p>
    <w:p w14:paraId="3FCD8913" w14:textId="77777777" w:rsidR="00BC419A" w:rsidRDefault="0035347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Στο άρθρο 2</w:t>
      </w:r>
      <w:r>
        <w:rPr>
          <w:rFonts w:eastAsia="Times New Roman" w:cs="Times New Roman"/>
          <w:szCs w:val="24"/>
        </w:rPr>
        <w:t>.</w:t>
      </w:r>
      <w:r>
        <w:rPr>
          <w:rFonts w:eastAsia="Times New Roman" w:cs="Times New Roman"/>
          <w:szCs w:val="24"/>
        </w:rPr>
        <w:t xml:space="preserve"> </w:t>
      </w:r>
      <w:r>
        <w:rPr>
          <w:rFonts w:eastAsia="Times New Roman" w:cs="Times New Roman"/>
          <w:szCs w:val="24"/>
        </w:rPr>
        <w:t>Σ</w:t>
      </w:r>
      <w:r>
        <w:rPr>
          <w:rFonts w:eastAsia="Times New Roman" w:cs="Times New Roman"/>
          <w:szCs w:val="24"/>
        </w:rPr>
        <w:t xml:space="preserve">την παράγραφο 2 του άρθρου 2, το τελευταίο εδάφιο αντικαθίσταται ως εξής: «Η </w:t>
      </w:r>
      <w:r>
        <w:rPr>
          <w:rFonts w:eastAsia="Times New Roman" w:cs="Times New Roman"/>
          <w:szCs w:val="24"/>
        </w:rPr>
        <w:t>Δ</w:t>
      </w:r>
      <w:r>
        <w:rPr>
          <w:rFonts w:eastAsia="Times New Roman" w:cs="Times New Roman"/>
          <w:szCs w:val="24"/>
        </w:rPr>
        <w:t xml:space="preserve">ιαχειριστική Αρχή του έργου, καθώς και ο ενδιάμεσος φορέας ορίζονται με κοινή υπουργική απόφαση που εκδίδεται σύμφωνα με το εδάφιο β΄ της παραγράφου 1 του άρθρου 11», για να μην θεωρείται διαφορετική υπουργική απόφαση. </w:t>
      </w:r>
    </w:p>
    <w:p w14:paraId="3FCD8914" w14:textId="77777777" w:rsidR="00BC419A" w:rsidRDefault="0035347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Στο άρθρο 3</w:t>
      </w:r>
      <w:r>
        <w:rPr>
          <w:rFonts w:eastAsia="Times New Roman" w:cs="Times New Roman"/>
          <w:szCs w:val="24"/>
        </w:rPr>
        <w:t>.</w:t>
      </w:r>
      <w:r>
        <w:rPr>
          <w:rFonts w:eastAsia="Times New Roman" w:cs="Times New Roman"/>
          <w:szCs w:val="24"/>
        </w:rPr>
        <w:t xml:space="preserve"> </w:t>
      </w:r>
      <w:r>
        <w:rPr>
          <w:rFonts w:eastAsia="Times New Roman" w:cs="Times New Roman"/>
          <w:szCs w:val="24"/>
        </w:rPr>
        <w:t>Σ</w:t>
      </w:r>
      <w:r>
        <w:rPr>
          <w:rFonts w:eastAsia="Times New Roman" w:cs="Times New Roman"/>
          <w:szCs w:val="24"/>
        </w:rPr>
        <w:t xml:space="preserve">την υποπερίπτωση </w:t>
      </w:r>
      <w:proofErr w:type="spellStart"/>
      <w:r>
        <w:rPr>
          <w:rFonts w:eastAsia="Times New Roman" w:cs="Times New Roman"/>
          <w:szCs w:val="24"/>
        </w:rPr>
        <w:t>αα</w:t>
      </w:r>
      <w:proofErr w:type="spellEnd"/>
      <w:r>
        <w:rPr>
          <w:rFonts w:eastAsia="Times New Roman" w:cs="Times New Roman"/>
          <w:szCs w:val="24"/>
        </w:rPr>
        <w:t>΄ τ</w:t>
      </w:r>
      <w:r>
        <w:rPr>
          <w:rFonts w:eastAsia="Times New Roman" w:cs="Times New Roman"/>
          <w:szCs w:val="24"/>
        </w:rPr>
        <w:t xml:space="preserve">ης περίπτωσης β΄ της παραγράφου 1 του άρθρου 3, μετά τη λέξη «εκπαιδευτικοί» προστίθεται η φράση «καθώς και το ωρομίσθιο εκπαιδευτικό προσωπικό των Ακαδημιών Εμπορικού Ναυτικού(ΑΕΝ)». </w:t>
      </w:r>
    </w:p>
    <w:p w14:paraId="3FCD8915" w14:textId="77777777" w:rsidR="00BC419A" w:rsidRDefault="0035347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Στην παράγραφο 2 του άρθρου 3, μετά τη φράση «μεσαίες επιχειρήσεις» προ</w:t>
      </w:r>
      <w:r>
        <w:rPr>
          <w:rFonts w:eastAsia="Times New Roman" w:cs="Times New Roman"/>
          <w:szCs w:val="24"/>
        </w:rPr>
        <w:t xml:space="preserve">στίθεται η φράση «ή οντότητες» και μετά </w:t>
      </w:r>
      <w:r>
        <w:rPr>
          <w:rFonts w:eastAsia="Times New Roman" w:cs="Times New Roman"/>
          <w:szCs w:val="24"/>
        </w:rPr>
        <w:lastRenderedPageBreak/>
        <w:t>τη φράση «του ν.4308/2014» η φράση «οι οντότητες» απαλείφεται. Ουσιαστικά</w:t>
      </w:r>
      <w:r>
        <w:rPr>
          <w:rFonts w:eastAsia="Times New Roman" w:cs="Times New Roman"/>
          <w:szCs w:val="24"/>
        </w:rPr>
        <w:t>,</w:t>
      </w:r>
      <w:r>
        <w:rPr>
          <w:rFonts w:eastAsia="Times New Roman" w:cs="Times New Roman"/>
          <w:szCs w:val="24"/>
        </w:rPr>
        <w:t xml:space="preserve"> μεταφέρεται η φράση «οι οντότητες» πιο πάνω. </w:t>
      </w:r>
    </w:p>
    <w:p w14:paraId="3FCD8916" w14:textId="77777777" w:rsidR="00BC419A" w:rsidRDefault="0035347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Στην παράγραφο 2 του άρθρου 3 η φράση «τον τζίρο τους» αντικαθίσταται από τη φράση «το καθαρό ύ</w:t>
      </w:r>
      <w:r>
        <w:rPr>
          <w:rFonts w:eastAsia="Times New Roman" w:cs="Times New Roman"/>
          <w:szCs w:val="24"/>
        </w:rPr>
        <w:t xml:space="preserve">ψος του κύκλου εργασιών τους» και πάλι. </w:t>
      </w:r>
    </w:p>
    <w:p w14:paraId="3FCD8917" w14:textId="77777777" w:rsidR="00BC419A" w:rsidRDefault="0035347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Στην παράγραφο 2 του άρθρου 3 η φράση «στους δήμους» αντικαθίσταται από τη φράση «σε νησί». </w:t>
      </w:r>
    </w:p>
    <w:p w14:paraId="3FCD8918" w14:textId="77777777" w:rsidR="00BC419A" w:rsidRDefault="0035347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Στο άρθρο 4</w:t>
      </w:r>
      <w:r>
        <w:rPr>
          <w:rFonts w:eastAsia="Times New Roman" w:cs="Times New Roman"/>
          <w:szCs w:val="24"/>
        </w:rPr>
        <w:t>.</w:t>
      </w:r>
      <w:r>
        <w:rPr>
          <w:rFonts w:eastAsia="Times New Roman" w:cs="Times New Roman"/>
          <w:szCs w:val="24"/>
        </w:rPr>
        <w:t xml:space="preserve"> </w:t>
      </w:r>
      <w:r>
        <w:rPr>
          <w:rFonts w:eastAsia="Times New Roman" w:cs="Times New Roman"/>
          <w:szCs w:val="24"/>
        </w:rPr>
        <w:t>Σ</w:t>
      </w:r>
      <w:r>
        <w:rPr>
          <w:rFonts w:eastAsia="Times New Roman" w:cs="Times New Roman"/>
          <w:szCs w:val="24"/>
        </w:rPr>
        <w:t>το πρώτο εδάφιο του άρθρου 4 του σχεδίου νόμου, η φράση «</w:t>
      </w:r>
      <w:r>
        <w:rPr>
          <w:rFonts w:eastAsia="Times New Roman" w:cs="Times New Roman"/>
          <w:szCs w:val="24"/>
        </w:rPr>
        <w:t>Μ</w:t>
      </w:r>
      <w:r>
        <w:rPr>
          <w:rFonts w:eastAsia="Times New Roman" w:cs="Times New Roman"/>
          <w:szCs w:val="24"/>
        </w:rPr>
        <w:t>ε απόφαση του Υπουργού Ναυτιλίας και Νησιωτικής Πο</w:t>
      </w:r>
      <w:r>
        <w:rPr>
          <w:rFonts w:eastAsia="Times New Roman" w:cs="Times New Roman"/>
          <w:szCs w:val="24"/>
        </w:rPr>
        <w:t>λιτικής» αντικαθίσταται από τη φράση «</w:t>
      </w:r>
      <w:r>
        <w:rPr>
          <w:rFonts w:eastAsia="Times New Roman" w:cs="Times New Roman"/>
          <w:szCs w:val="24"/>
        </w:rPr>
        <w:t>Μ</w:t>
      </w:r>
      <w:r>
        <w:rPr>
          <w:rFonts w:eastAsia="Times New Roman" w:cs="Times New Roman"/>
          <w:szCs w:val="24"/>
        </w:rPr>
        <w:t xml:space="preserve">ε κοινή απόφαση των Υπουργών Οικονομίας και Ανάπτυξης, Οικονομικών και Ναυτιλίας και Νησιωτικής Πολιτικής, που εκδίδεται σύμφωνα με τις παραγράφους 2 και 3 του άρθρου 11». </w:t>
      </w:r>
    </w:p>
    <w:p w14:paraId="3FCD8919" w14:textId="77777777" w:rsidR="00BC419A" w:rsidRDefault="0035347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Με αυτόν τον τρόπο, όπως συζητήθηκε και στην</w:t>
      </w:r>
      <w:r>
        <w:rPr>
          <w:rFonts w:eastAsia="Times New Roman"/>
          <w:color w:val="000000"/>
          <w:szCs w:val="24"/>
          <w:shd w:val="clear" w:color="auto" w:fill="FFFFFF"/>
        </w:rPr>
        <w:t xml:space="preserve"> </w:t>
      </w:r>
      <w:r>
        <w:rPr>
          <w:rFonts w:eastAsia="Times New Roman"/>
          <w:color w:val="000000"/>
          <w:szCs w:val="24"/>
          <w:shd w:val="clear" w:color="auto" w:fill="FFFFFF"/>
        </w:rPr>
        <w:t>επιτροπή</w:t>
      </w:r>
      <w:r>
        <w:rPr>
          <w:rFonts w:eastAsia="Times New Roman"/>
          <w:color w:val="000000"/>
          <w:szCs w:val="24"/>
          <w:shd w:val="clear" w:color="auto" w:fill="FFFFFF"/>
        </w:rPr>
        <w:t xml:space="preserve">, μαζεύονται όλες οι υπουργικές αποφάσεις στο άρθρο 11. </w:t>
      </w:r>
    </w:p>
    <w:p w14:paraId="3FCD891A" w14:textId="77777777" w:rsidR="00BC419A" w:rsidRDefault="0035347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Στην υποπερίπτωση </w:t>
      </w:r>
      <w:proofErr w:type="spellStart"/>
      <w:r>
        <w:rPr>
          <w:rFonts w:eastAsia="Times New Roman"/>
          <w:color w:val="000000"/>
          <w:szCs w:val="24"/>
          <w:shd w:val="clear" w:color="auto" w:fill="FFFFFF"/>
        </w:rPr>
        <w:t>αβ</w:t>
      </w:r>
      <w:proofErr w:type="spellEnd"/>
      <w:r>
        <w:rPr>
          <w:rFonts w:eastAsia="Times New Roman"/>
          <w:color w:val="000000"/>
          <w:szCs w:val="24"/>
          <w:shd w:val="clear" w:color="auto" w:fill="FFFFFF"/>
        </w:rPr>
        <w:t>΄ της περίπτωσης α΄ του άρθρου 4 η φράση «της πρωτεύουσας» αντικαθίσταται από τη φράση «του λιμένα».</w:t>
      </w:r>
    </w:p>
    <w:p w14:paraId="3FCD891B" w14:textId="77777777" w:rsidR="00BC419A" w:rsidRDefault="0035347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Στην υποπερίπτωση </w:t>
      </w:r>
      <w:proofErr w:type="spellStart"/>
      <w:r>
        <w:rPr>
          <w:rFonts w:eastAsia="Times New Roman"/>
          <w:color w:val="000000"/>
          <w:szCs w:val="24"/>
          <w:shd w:val="clear" w:color="auto" w:fill="FFFFFF"/>
        </w:rPr>
        <w:t>βα</w:t>
      </w:r>
      <w:proofErr w:type="spellEnd"/>
      <w:r>
        <w:rPr>
          <w:rFonts w:eastAsia="Times New Roman"/>
          <w:color w:val="000000"/>
          <w:szCs w:val="24"/>
          <w:shd w:val="clear" w:color="auto" w:fill="FFFFFF"/>
        </w:rPr>
        <w:t xml:space="preserve">΄ της περίπτωσης β΄ του άρθρου 4 η φράση «μεταξύ </w:t>
      </w:r>
      <w:r>
        <w:rPr>
          <w:rFonts w:eastAsia="Times New Roman"/>
          <w:color w:val="000000"/>
          <w:szCs w:val="24"/>
          <w:shd w:val="clear" w:color="auto" w:fill="FFFFFF"/>
        </w:rPr>
        <w:t>εκάστου νησιού και του ηπειρωτικού προορισμού» αντικαθίσταται από τη φράση «από το νησί προς οποιονδήποτε προορισμό και από οποιονδήποτε προορισμό προς το νησί».</w:t>
      </w:r>
    </w:p>
    <w:p w14:paraId="3FCD891C" w14:textId="77777777" w:rsidR="00BC419A" w:rsidRDefault="0035347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Η υποπερίπτωση </w:t>
      </w:r>
      <w:proofErr w:type="spellStart"/>
      <w:r>
        <w:rPr>
          <w:rFonts w:eastAsia="Times New Roman"/>
          <w:color w:val="000000"/>
          <w:szCs w:val="24"/>
          <w:shd w:val="clear" w:color="auto" w:fill="FFFFFF"/>
        </w:rPr>
        <w:t>ββ</w:t>
      </w:r>
      <w:proofErr w:type="spellEnd"/>
      <w:r>
        <w:rPr>
          <w:rFonts w:eastAsia="Times New Roman"/>
          <w:color w:val="000000"/>
          <w:szCs w:val="24"/>
          <w:shd w:val="clear" w:color="auto" w:fill="FFFFFF"/>
        </w:rPr>
        <w:t xml:space="preserve">΄ διαγράφεται. </w:t>
      </w:r>
    </w:p>
    <w:p w14:paraId="3FCD891D" w14:textId="77777777" w:rsidR="00BC419A" w:rsidRDefault="0035347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Υπάρχουν και άλλες νομοτεχνικές. Δεν θα τις αναφέρω </w:t>
      </w:r>
      <w:r>
        <w:rPr>
          <w:rFonts w:eastAsia="Times New Roman"/>
          <w:color w:val="000000"/>
          <w:szCs w:val="24"/>
          <w:shd w:val="clear" w:color="auto" w:fill="FFFFFF"/>
        </w:rPr>
        <w:t>όλες,</w:t>
      </w:r>
      <w:r>
        <w:rPr>
          <w:rFonts w:eastAsia="Times New Roman"/>
          <w:color w:val="000000"/>
          <w:szCs w:val="24"/>
          <w:shd w:val="clear" w:color="auto" w:fill="FFFFFF"/>
        </w:rPr>
        <w:t xml:space="preserve"> για</w:t>
      </w:r>
      <w:r>
        <w:rPr>
          <w:rFonts w:eastAsia="Times New Roman"/>
          <w:color w:val="000000"/>
          <w:szCs w:val="24"/>
          <w:shd w:val="clear" w:color="auto" w:fill="FFFFFF"/>
        </w:rPr>
        <w:t>τί είναι απλές διορθώσεις. Αναφέρω τις βασικές:</w:t>
      </w:r>
    </w:p>
    <w:p w14:paraId="3FCD891E" w14:textId="77777777" w:rsidR="00BC419A" w:rsidRDefault="0035347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Στο άρθρο 6</w:t>
      </w:r>
      <w:r>
        <w:rPr>
          <w:rFonts w:eastAsia="Times New Roman"/>
          <w:color w:val="000000"/>
          <w:szCs w:val="24"/>
          <w:shd w:val="clear" w:color="auto" w:fill="FFFFFF"/>
        </w:rPr>
        <w:t>.</w:t>
      </w:r>
      <w:r>
        <w:rPr>
          <w:rFonts w:eastAsia="Times New Roman"/>
          <w:color w:val="000000"/>
          <w:szCs w:val="24"/>
          <w:shd w:val="clear" w:color="auto" w:fill="FFFFFF"/>
        </w:rPr>
        <w:t xml:space="preserve"> </w:t>
      </w:r>
      <w:r>
        <w:rPr>
          <w:rFonts w:eastAsia="Times New Roman"/>
          <w:color w:val="000000"/>
          <w:szCs w:val="24"/>
          <w:shd w:val="clear" w:color="auto" w:fill="FFFFFF"/>
        </w:rPr>
        <w:t>Η</w:t>
      </w:r>
      <w:r>
        <w:rPr>
          <w:rFonts w:eastAsia="Times New Roman"/>
          <w:color w:val="000000"/>
          <w:szCs w:val="24"/>
          <w:shd w:val="clear" w:color="auto" w:fill="FFFFFF"/>
        </w:rPr>
        <w:t xml:space="preserve"> παράγραφος 3 του άρθρου 6 του σχεδίου νόμου αντικαθίσταται ως εξής: «Οι δήμοι στους οποίους εφαρμόζεται το μέτρο, ορίζουν υπάλληλο ως πρόσωπο αναφοράς, αρμόδιο: α) να συνεργάζεται με τη Γενική Γραμματεία Αιγαίου και Νησιωτικής Πολιτικής, για την αποτελεσμ</w:t>
      </w:r>
      <w:r>
        <w:rPr>
          <w:rFonts w:eastAsia="Times New Roman"/>
          <w:color w:val="000000"/>
          <w:szCs w:val="24"/>
          <w:shd w:val="clear" w:color="auto" w:fill="FFFFFF"/>
        </w:rPr>
        <w:t>ατική εφαρμογή και τον συντονισμό του προγράμματος, β) να παρέχει κάθε στήριξη στους δικαιούχους</w:t>
      </w:r>
      <w:r>
        <w:rPr>
          <w:rFonts w:eastAsia="Times New Roman"/>
          <w:color w:val="000000"/>
          <w:szCs w:val="24"/>
          <w:shd w:val="clear" w:color="auto" w:fill="FFFFFF"/>
        </w:rPr>
        <w:t>,</w:t>
      </w:r>
      <w:r>
        <w:rPr>
          <w:rFonts w:eastAsia="Times New Roman"/>
          <w:color w:val="000000"/>
          <w:szCs w:val="24"/>
          <w:shd w:val="clear" w:color="auto" w:fill="FFFFFF"/>
        </w:rPr>
        <w:t xml:space="preserve"> προκειμένου να ενημερώνονται και να υποβάλουν αίτηση».</w:t>
      </w:r>
    </w:p>
    <w:p w14:paraId="3FCD891F" w14:textId="77777777" w:rsidR="00BC419A" w:rsidRDefault="0035347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Στο άρθρο 7</w:t>
      </w:r>
      <w:r>
        <w:rPr>
          <w:rFonts w:eastAsia="Times New Roman"/>
          <w:color w:val="000000"/>
          <w:szCs w:val="24"/>
          <w:shd w:val="clear" w:color="auto" w:fill="FFFFFF"/>
        </w:rPr>
        <w:t>. Σ</w:t>
      </w:r>
      <w:r>
        <w:rPr>
          <w:rFonts w:eastAsia="Times New Roman"/>
          <w:color w:val="000000"/>
          <w:szCs w:val="24"/>
          <w:shd w:val="clear" w:color="auto" w:fill="FFFFFF"/>
        </w:rPr>
        <w:t>το πρώτο εδάφιο της παραγράφου 1 του άρθρου 7 απαλείφεται η λέξη «είτε» και η φράση «είτε</w:t>
      </w:r>
      <w:r>
        <w:rPr>
          <w:rFonts w:eastAsia="Times New Roman"/>
          <w:color w:val="000000"/>
          <w:szCs w:val="24"/>
          <w:shd w:val="clear" w:color="auto" w:fill="FFFFFF"/>
        </w:rPr>
        <w:t xml:space="preserve"> με κατευθείαν καταβολή του κατά τον χρόνο έκδοσης του εισιτηρίου, με </w:t>
      </w:r>
      <w:r>
        <w:rPr>
          <w:rFonts w:eastAsia="Times New Roman"/>
          <w:color w:val="000000"/>
          <w:szCs w:val="24"/>
          <w:shd w:val="clear" w:color="auto" w:fill="FFFFFF"/>
        </w:rPr>
        <w:lastRenderedPageBreak/>
        <w:t>αντίστοιχη μείωση της τιμής του και απόδοσή του στην ακτοπλοϊκή εταιρεία». Η δεύτερη, δηλαδή, δυνατότητα της απόδοσης στην ακτοπλοϊκή εταιρεία.</w:t>
      </w:r>
    </w:p>
    <w:p w14:paraId="3FCD8920" w14:textId="77777777" w:rsidR="00BC419A" w:rsidRDefault="0035347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Στο τελευταίο εδάφιο της παραγράφου 2 του </w:t>
      </w:r>
      <w:r>
        <w:rPr>
          <w:rFonts w:eastAsia="Times New Roman"/>
          <w:color w:val="000000"/>
          <w:szCs w:val="24"/>
          <w:shd w:val="clear" w:color="auto" w:fill="FFFFFF"/>
        </w:rPr>
        <w:t>άρθρου 7 μετά τη φράση «ή νομική οντότητα» προστίθεται η φράση</w:t>
      </w:r>
      <w:r>
        <w:rPr>
          <w:rFonts w:eastAsia="Times New Roman"/>
          <w:color w:val="000000"/>
          <w:szCs w:val="24"/>
          <w:shd w:val="clear" w:color="auto" w:fill="FFFFFF"/>
        </w:rPr>
        <w:t>:</w:t>
      </w:r>
      <w:r>
        <w:rPr>
          <w:rFonts w:eastAsia="Times New Roman"/>
          <w:color w:val="000000"/>
          <w:szCs w:val="24"/>
          <w:shd w:val="clear" w:color="auto" w:fill="FFFFFF"/>
        </w:rPr>
        <w:t xml:space="preserve"> «που εμπίπτει στο πεδίο εφαρμογής του παρόντος νόμου».</w:t>
      </w:r>
    </w:p>
    <w:p w14:paraId="3FCD8921" w14:textId="77777777" w:rsidR="00BC419A" w:rsidRDefault="0035347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Στο άρθρο 10, κύριε Καρρά, στο τέλος του άρθρου προστίθενται δύο εδάφια ως εξής: «Η πιλοτική εφαρμογή του μέτρου του Μεταφορικό Ισοδυνάμο</w:t>
      </w:r>
      <w:r>
        <w:rPr>
          <w:rFonts w:eastAsia="Times New Roman"/>
          <w:color w:val="000000"/>
          <w:szCs w:val="24"/>
          <w:shd w:val="clear" w:color="auto" w:fill="FFFFFF"/>
        </w:rPr>
        <w:t xml:space="preserve">υ λήγει την </w:t>
      </w:r>
      <w:r w:rsidRPr="001C3B45">
        <w:rPr>
          <w:rFonts w:eastAsia="Times New Roman"/>
          <w:color w:val="000000"/>
          <w:szCs w:val="24"/>
          <w:shd w:val="clear" w:color="auto" w:fill="FFFFFF"/>
        </w:rPr>
        <w:t>31η</w:t>
      </w:r>
      <w:r>
        <w:rPr>
          <w:rFonts w:eastAsia="Times New Roman"/>
          <w:color w:val="000000"/>
          <w:szCs w:val="24"/>
          <w:shd w:val="clear" w:color="auto" w:fill="FFFFFF"/>
        </w:rPr>
        <w:t xml:space="preserve"> Δεκεμβρίου του 2018. Από την </w:t>
      </w:r>
      <w:r w:rsidRPr="001C3B45">
        <w:rPr>
          <w:rFonts w:eastAsia="Times New Roman"/>
          <w:color w:val="000000"/>
          <w:szCs w:val="24"/>
          <w:shd w:val="clear" w:color="auto" w:fill="FFFFFF"/>
        </w:rPr>
        <w:t>1η</w:t>
      </w:r>
      <w:r>
        <w:rPr>
          <w:rFonts w:eastAsia="Times New Roman"/>
          <w:color w:val="000000"/>
          <w:szCs w:val="24"/>
          <w:shd w:val="clear" w:color="auto" w:fill="FFFFFF"/>
        </w:rPr>
        <w:t xml:space="preserve"> Ιανουαρίου του 2019 το μέτρο τίθεται σε πλήρη εφαρμογή για όλα τα νησιά της επικράτειας πλην Κρήτης, Εύβοιας και Λευκάδας». Άρα νομίζω ότι όλες οι αιρέσεις που είχατε βάλει φεύγουν.</w:t>
      </w:r>
    </w:p>
    <w:p w14:paraId="3FCD8922" w14:textId="77777777" w:rsidR="00BC419A" w:rsidRDefault="0035347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Στο άρθρο 11</w:t>
      </w:r>
      <w:r>
        <w:rPr>
          <w:rFonts w:eastAsia="Times New Roman"/>
          <w:color w:val="000000"/>
          <w:szCs w:val="24"/>
          <w:shd w:val="clear" w:color="auto" w:fill="FFFFFF"/>
        </w:rPr>
        <w:t>. Σ</w:t>
      </w:r>
      <w:r>
        <w:rPr>
          <w:rFonts w:eastAsia="Times New Roman"/>
          <w:color w:val="000000"/>
          <w:szCs w:val="24"/>
          <w:shd w:val="clear" w:color="auto" w:fill="FFFFFF"/>
        </w:rPr>
        <w:t>το τέλος το</w:t>
      </w:r>
      <w:r>
        <w:rPr>
          <w:rFonts w:eastAsia="Times New Roman"/>
          <w:color w:val="000000"/>
          <w:szCs w:val="24"/>
          <w:shd w:val="clear" w:color="auto" w:fill="FFFFFF"/>
        </w:rPr>
        <w:t xml:space="preserve">υ άρθρου 11, κύριε </w:t>
      </w:r>
      <w:proofErr w:type="spellStart"/>
      <w:r>
        <w:rPr>
          <w:rFonts w:eastAsia="Times New Roman"/>
          <w:color w:val="000000"/>
          <w:szCs w:val="24"/>
          <w:shd w:val="clear" w:color="auto" w:fill="FFFFFF"/>
        </w:rPr>
        <w:t>Δανέλλη</w:t>
      </w:r>
      <w:proofErr w:type="spellEnd"/>
      <w:r>
        <w:rPr>
          <w:rFonts w:eastAsia="Times New Roman"/>
          <w:color w:val="000000"/>
          <w:szCs w:val="24"/>
          <w:shd w:val="clear" w:color="auto" w:fill="FFFFFF"/>
        </w:rPr>
        <w:t xml:space="preserve"> και κύριε Καρρά, που έχετε ζητήσει και οι δύο το ίδιο, προστίθεται παράγραφος 5 ως εξής: «5. Οι κοινές υπουργικές αποφάσεις των παρ</w:t>
      </w:r>
      <w:r>
        <w:rPr>
          <w:rFonts w:eastAsia="Times New Roman"/>
          <w:color w:val="000000"/>
          <w:szCs w:val="24"/>
          <w:shd w:val="clear" w:color="auto" w:fill="FFFFFF"/>
        </w:rPr>
        <w:t>.</w:t>
      </w:r>
      <w:r>
        <w:rPr>
          <w:rFonts w:eastAsia="Times New Roman"/>
          <w:color w:val="000000"/>
          <w:szCs w:val="24"/>
          <w:shd w:val="clear" w:color="auto" w:fill="FFFFFF"/>
        </w:rPr>
        <w:t xml:space="preserve"> 1 έως και 3 εκδίδονται μέσα σε έναν </w:t>
      </w:r>
      <w:r>
        <w:rPr>
          <w:rFonts w:eastAsia="Times New Roman"/>
          <w:color w:val="000000"/>
          <w:szCs w:val="24"/>
          <w:shd w:val="clear" w:color="auto" w:fill="FFFFFF"/>
        </w:rPr>
        <w:t xml:space="preserve">(1) </w:t>
      </w:r>
      <w:r>
        <w:rPr>
          <w:rFonts w:eastAsia="Times New Roman"/>
          <w:color w:val="000000"/>
          <w:szCs w:val="24"/>
          <w:shd w:val="clear" w:color="auto" w:fill="FFFFFF"/>
        </w:rPr>
        <w:t>μήνα από τη δημοσίευση του παρόντος νόμου στην Εφημερίδα</w:t>
      </w:r>
      <w:r>
        <w:rPr>
          <w:rFonts w:eastAsia="Times New Roman"/>
          <w:color w:val="000000"/>
          <w:szCs w:val="24"/>
          <w:shd w:val="clear" w:color="auto" w:fill="FFFFFF"/>
        </w:rPr>
        <w:t xml:space="preserve"> της Κυβερνήσεως. Η κοινή υπουργική απόφαση της παρ</w:t>
      </w:r>
      <w:r>
        <w:rPr>
          <w:rFonts w:eastAsia="Times New Roman"/>
          <w:color w:val="000000"/>
          <w:szCs w:val="24"/>
          <w:shd w:val="clear" w:color="auto" w:fill="FFFFFF"/>
        </w:rPr>
        <w:t>.</w:t>
      </w:r>
      <w:r>
        <w:rPr>
          <w:rFonts w:eastAsia="Times New Roman"/>
          <w:color w:val="000000"/>
          <w:szCs w:val="24"/>
          <w:shd w:val="clear" w:color="auto" w:fill="FFFFFF"/>
        </w:rPr>
        <w:t xml:space="preserve"> 4» για τα καύσιμα </w:t>
      </w:r>
      <w:r>
        <w:rPr>
          <w:rFonts w:eastAsia="Times New Roman"/>
          <w:color w:val="000000"/>
          <w:szCs w:val="24"/>
          <w:shd w:val="clear" w:color="auto" w:fill="FFFFFF"/>
        </w:rPr>
        <w:lastRenderedPageBreak/>
        <w:t xml:space="preserve">δηλαδή «εκδίδεται μέσα σε δύο </w:t>
      </w:r>
      <w:r>
        <w:rPr>
          <w:rFonts w:eastAsia="Times New Roman"/>
          <w:color w:val="000000"/>
          <w:szCs w:val="24"/>
          <w:shd w:val="clear" w:color="auto" w:fill="FFFFFF"/>
        </w:rPr>
        <w:t xml:space="preserve">(2) </w:t>
      </w:r>
      <w:r>
        <w:rPr>
          <w:rFonts w:eastAsia="Times New Roman"/>
          <w:color w:val="000000"/>
          <w:szCs w:val="24"/>
          <w:shd w:val="clear" w:color="auto" w:fill="FFFFFF"/>
        </w:rPr>
        <w:t>μήνες από τη δημοσίευση του παρόντος νόμου στην Εφημερίδα της Κυβερνήσεως».</w:t>
      </w:r>
    </w:p>
    <w:p w14:paraId="3FCD8923" w14:textId="77777777" w:rsidR="00BC419A" w:rsidRDefault="0035347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Στο άρθρο 12 προστίθεται παράγραφος 2 ως εξής: «Στο τέλος της παρ</w:t>
      </w:r>
      <w:r>
        <w:rPr>
          <w:rFonts w:eastAsia="Times New Roman"/>
          <w:color w:val="000000"/>
          <w:szCs w:val="24"/>
          <w:shd w:val="clear" w:color="auto" w:fill="FFFFFF"/>
        </w:rPr>
        <w:t>.</w:t>
      </w:r>
      <w:r>
        <w:rPr>
          <w:rFonts w:eastAsia="Times New Roman"/>
          <w:color w:val="000000"/>
          <w:szCs w:val="24"/>
          <w:shd w:val="clear" w:color="auto" w:fill="FFFFFF"/>
        </w:rPr>
        <w:t xml:space="preserve"> 3 του άρθρου 4 του ν.2638/1998 προστίθεται τελευταίο εδάφιο ως εξής: «Οι θέσεις του μόνιμου εκπαιδευτικού προσωπικού στην ΑΕΝ Καλύμνου ανέρχονται συνολικά σε δώδεκα (12)». Άρα καλύπτεται και το θέμα του προσωπικού.</w:t>
      </w:r>
    </w:p>
    <w:p w14:paraId="3FCD8924" w14:textId="77777777" w:rsidR="00BC419A" w:rsidRDefault="0035347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Στο άρθρο 17 στο τέλος της παραγράφου 1 </w:t>
      </w:r>
      <w:r>
        <w:rPr>
          <w:rFonts w:eastAsia="Times New Roman"/>
          <w:color w:val="000000"/>
          <w:szCs w:val="24"/>
          <w:shd w:val="clear" w:color="auto" w:fill="FFFFFF"/>
        </w:rPr>
        <w:t>προστίθεται η φράση «ανεξάρτητα από τον χρόνο κατάταξής τους στις ανωτέρω Σχολές».</w:t>
      </w:r>
    </w:p>
    <w:p w14:paraId="3FCD8925" w14:textId="77777777" w:rsidR="00BC419A" w:rsidRDefault="0035347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w:t>
      </w:r>
      <w:r>
        <w:rPr>
          <w:rFonts w:eastAsia="Times New Roman"/>
          <w:color w:val="000000"/>
          <w:szCs w:val="24"/>
          <w:shd w:val="clear" w:color="auto" w:fill="FFFFFF"/>
        </w:rPr>
        <w:t>Στην παρ</w:t>
      </w:r>
      <w:r>
        <w:rPr>
          <w:rFonts w:eastAsia="Times New Roman"/>
          <w:color w:val="000000"/>
          <w:szCs w:val="24"/>
          <w:shd w:val="clear" w:color="auto" w:fill="FFFFFF"/>
        </w:rPr>
        <w:t>.</w:t>
      </w:r>
      <w:r>
        <w:rPr>
          <w:rFonts w:eastAsia="Times New Roman"/>
          <w:color w:val="000000"/>
          <w:szCs w:val="24"/>
          <w:shd w:val="clear" w:color="auto" w:fill="FFFFFF"/>
        </w:rPr>
        <w:t xml:space="preserve"> 2 αντικαθίσταται η λέξη «πλήρη» με τη λέξη «αναδρομική» και η φράση «της προηγούμενης παραγράφου» με τη φράση «που προέρχονται από τη Σχολή Δοκίμων Υπαξιωματικών </w:t>
      </w:r>
      <w:r>
        <w:rPr>
          <w:rFonts w:eastAsia="Times New Roman"/>
          <w:color w:val="000000"/>
          <w:szCs w:val="24"/>
          <w:shd w:val="clear" w:color="auto" w:fill="FFFFFF"/>
        </w:rPr>
        <w:t xml:space="preserve">Λιμενικού Σώματος - Ελληνικής Ακτοφυλακής και τη Σχολή Δοκίμων Λιμενοφυλάκων, οι οποίοι κατά τον χρόνο έναρξης ισχύος του παρόντος, φέρουν βαθμούς ανώτερους του </w:t>
      </w:r>
      <w:proofErr w:type="spellStart"/>
      <w:r>
        <w:rPr>
          <w:rFonts w:eastAsia="Times New Roman"/>
          <w:color w:val="000000"/>
          <w:szCs w:val="24"/>
          <w:shd w:val="clear" w:color="auto" w:fill="FFFFFF"/>
        </w:rPr>
        <w:t>Επικελευστή</w:t>
      </w:r>
      <w:proofErr w:type="spellEnd"/>
      <w:r w:rsidRPr="009C525E">
        <w:rPr>
          <w:rFonts w:eastAsia="Times New Roman"/>
          <w:color w:val="000000"/>
          <w:szCs w:val="24"/>
          <w:shd w:val="clear" w:color="auto" w:fill="FFFFFF"/>
        </w:rPr>
        <w:t xml:space="preserve"> </w:t>
      </w:r>
      <w:r>
        <w:rPr>
          <w:rFonts w:eastAsia="Times New Roman"/>
          <w:color w:val="000000"/>
          <w:szCs w:val="24"/>
          <w:shd w:val="clear" w:color="auto" w:fill="FFFFFF"/>
        </w:rPr>
        <w:t>Λιμενικού Σώματος - Ελληνικής Ακτοφυλακής και του Λιμενοφύλακα αντίστοιχα».</w:t>
      </w:r>
    </w:p>
    <w:p w14:paraId="3FCD8926" w14:textId="77777777" w:rsidR="00BC419A" w:rsidRDefault="0035347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lastRenderedPageBreak/>
        <w:t>«</w:t>
      </w:r>
      <w:r>
        <w:rPr>
          <w:rFonts w:eastAsia="Times New Roman"/>
          <w:color w:val="000000"/>
          <w:szCs w:val="24"/>
          <w:shd w:val="clear" w:color="auto" w:fill="FFFFFF"/>
        </w:rPr>
        <w:t>Στο τέ</w:t>
      </w:r>
      <w:r>
        <w:rPr>
          <w:rFonts w:eastAsia="Times New Roman"/>
          <w:color w:val="000000"/>
          <w:szCs w:val="24"/>
          <w:shd w:val="clear" w:color="auto" w:fill="FFFFFF"/>
        </w:rPr>
        <w:t>λος της παρ</w:t>
      </w:r>
      <w:r>
        <w:rPr>
          <w:rFonts w:eastAsia="Times New Roman"/>
          <w:color w:val="000000"/>
          <w:szCs w:val="24"/>
          <w:shd w:val="clear" w:color="auto" w:fill="FFFFFF"/>
        </w:rPr>
        <w:t>.</w:t>
      </w:r>
      <w:r>
        <w:rPr>
          <w:rFonts w:eastAsia="Times New Roman"/>
          <w:color w:val="000000"/>
          <w:szCs w:val="24"/>
          <w:shd w:val="clear" w:color="auto" w:fill="FFFFFF"/>
        </w:rPr>
        <w:t xml:space="preserve"> 2 προστίθεται εδάφιο ως εξής: «Η αναδρομική διοικητική αποκατάσταση του προηγούμενου εδαφίου επέρχεται ανεξάρτητα από την ύπαρξη κενών οργανικών θέσεων και κατά παρέκκλιση του </w:t>
      </w:r>
      <w:proofErr w:type="spellStart"/>
      <w:r>
        <w:rPr>
          <w:rFonts w:eastAsia="Times New Roman"/>
          <w:color w:val="000000"/>
          <w:szCs w:val="24"/>
          <w:shd w:val="clear" w:color="auto" w:fill="FFFFFF"/>
        </w:rPr>
        <w:t>πδ</w:t>
      </w:r>
      <w:proofErr w:type="spellEnd"/>
      <w:r>
        <w:rPr>
          <w:rFonts w:eastAsia="Times New Roman"/>
          <w:color w:val="000000"/>
          <w:szCs w:val="24"/>
          <w:shd w:val="clear" w:color="auto" w:fill="FFFFFF"/>
        </w:rPr>
        <w:t xml:space="preserve"> 81/2012</w:t>
      </w:r>
      <w:r>
        <w:rPr>
          <w:rFonts w:eastAsia="Times New Roman"/>
          <w:color w:val="000000"/>
          <w:szCs w:val="24"/>
          <w:shd w:val="clear" w:color="auto" w:fill="FFFFFF"/>
        </w:rPr>
        <w:t xml:space="preserve"> (Α’ 139)</w:t>
      </w:r>
      <w:r>
        <w:rPr>
          <w:rFonts w:eastAsia="Times New Roman"/>
          <w:color w:val="000000"/>
          <w:szCs w:val="24"/>
          <w:shd w:val="clear" w:color="auto" w:fill="FFFFFF"/>
        </w:rPr>
        <w:t xml:space="preserve"> καθώς και </w:t>
      </w:r>
      <w:r w:rsidRPr="00151A10">
        <w:rPr>
          <w:rFonts w:eastAsia="Times New Roman"/>
          <w:color w:val="000000"/>
          <w:szCs w:val="24"/>
          <w:shd w:val="clear" w:color="auto" w:fill="FFFFFF"/>
        </w:rPr>
        <w:t>κάθε</w:t>
      </w:r>
      <w:r>
        <w:rPr>
          <w:rFonts w:eastAsia="Times New Roman"/>
          <w:color w:val="000000"/>
          <w:szCs w:val="24"/>
          <w:shd w:val="clear" w:color="auto" w:fill="FFFFFF"/>
        </w:rPr>
        <w:t xml:space="preserve"> άλλης διάταξης».</w:t>
      </w:r>
    </w:p>
    <w:p w14:paraId="3FCD8927" w14:textId="77777777" w:rsidR="00BC419A" w:rsidRDefault="0035347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Υπάρχουν και </w:t>
      </w:r>
      <w:r>
        <w:rPr>
          <w:rFonts w:eastAsia="Times New Roman"/>
          <w:color w:val="000000"/>
          <w:szCs w:val="24"/>
          <w:shd w:val="clear" w:color="auto" w:fill="FFFFFF"/>
        </w:rPr>
        <w:t>άλλες μικρές νομοτεχνικές παρεμβάσεις τις οποίες, κύριοι συνάδελφοι, θα τις διαβάσετε.</w:t>
      </w:r>
    </w:p>
    <w:p w14:paraId="3FCD8928"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Υφυπουργός κ. Νεκτάριος Σαντορινιός καταθέτει για τα Πρακτικά τις προαναφερθείσες νομοτεχνικές βελτιώσεις, οι οποίες έχουν ως εξής: </w:t>
      </w:r>
    </w:p>
    <w:p w14:paraId="3FCD8929" w14:textId="77777777" w:rsidR="00BC419A" w:rsidRDefault="0035347C">
      <w:pPr>
        <w:contextualSpacing/>
        <w:jc w:val="center"/>
        <w:rPr>
          <w:rFonts w:eastAsia="Times New Roman" w:cs="Times New Roman"/>
          <w:color w:val="FF0000"/>
          <w:szCs w:val="24"/>
        </w:rPr>
      </w:pPr>
      <w:r w:rsidRPr="00BE0B4E">
        <w:rPr>
          <w:rFonts w:eastAsia="Times New Roman" w:cs="Times New Roman"/>
          <w:color w:val="FF0000"/>
          <w:szCs w:val="24"/>
        </w:rPr>
        <w:t>(ΑΛΛΑΓΗ ΣΕΛ.)</w:t>
      </w:r>
    </w:p>
    <w:p w14:paraId="3FCD892A" w14:textId="77777777" w:rsidR="00BC419A" w:rsidRDefault="0035347C">
      <w:pPr>
        <w:contextualSpacing/>
        <w:jc w:val="center"/>
        <w:rPr>
          <w:rFonts w:eastAsia="Times New Roman" w:cs="Times New Roman"/>
          <w:color w:val="FF0000"/>
          <w:szCs w:val="24"/>
        </w:rPr>
      </w:pPr>
      <w:r w:rsidRPr="00BE0B4E">
        <w:rPr>
          <w:rFonts w:eastAsia="Times New Roman" w:cs="Times New Roman"/>
          <w:color w:val="FF0000"/>
          <w:szCs w:val="24"/>
        </w:rPr>
        <w:t>(ΝΑ</w:t>
      </w:r>
      <w:r w:rsidRPr="00BE0B4E">
        <w:rPr>
          <w:rFonts w:eastAsia="Times New Roman" w:cs="Times New Roman"/>
          <w:color w:val="FF0000"/>
          <w:szCs w:val="24"/>
        </w:rPr>
        <w:t xml:space="preserve"> ΜΠΟΥΝ ΟΙ ΣΕΛ. 15</w:t>
      </w:r>
      <w:r w:rsidRPr="009C7667">
        <w:rPr>
          <w:rFonts w:eastAsia="Times New Roman" w:cs="Times New Roman"/>
          <w:color w:val="FF0000"/>
          <w:szCs w:val="24"/>
          <w:rPrChange w:id="34" w:author="Φλούδα Χριστίνα" w:date="2018-07-05T13:53:00Z">
            <w:rPr>
              <w:rFonts w:eastAsia="Times New Roman" w:cs="Times New Roman"/>
              <w:color w:val="FF0000"/>
              <w:szCs w:val="24"/>
              <w:lang w:val="en-US"/>
            </w:rPr>
          </w:rPrChange>
        </w:rPr>
        <w:t>7</w:t>
      </w:r>
      <w:r w:rsidRPr="00BE0B4E">
        <w:rPr>
          <w:rFonts w:eastAsia="Times New Roman" w:cs="Times New Roman"/>
          <w:color w:val="FF0000"/>
          <w:szCs w:val="24"/>
        </w:rPr>
        <w:t>-159)</w:t>
      </w:r>
    </w:p>
    <w:p w14:paraId="3FCD892B" w14:textId="77777777" w:rsidR="00BC419A" w:rsidRDefault="0035347C">
      <w:pPr>
        <w:contextualSpacing/>
        <w:jc w:val="center"/>
        <w:rPr>
          <w:rFonts w:eastAsia="Times New Roman" w:cs="Times New Roman"/>
          <w:color w:val="FF0000"/>
          <w:szCs w:val="24"/>
        </w:rPr>
      </w:pPr>
      <w:r w:rsidRPr="00BE0B4E">
        <w:rPr>
          <w:rFonts w:eastAsia="Times New Roman" w:cs="Times New Roman"/>
          <w:color w:val="FF0000"/>
          <w:szCs w:val="24"/>
        </w:rPr>
        <w:t>(ΑΛΛΑΓΗ ΣΕΛ.)</w:t>
      </w:r>
    </w:p>
    <w:p w14:paraId="3FCD892C" w14:textId="77777777" w:rsidR="00BC419A" w:rsidRDefault="00BC419A">
      <w:pPr>
        <w:contextualSpacing/>
        <w:rPr>
          <w:rFonts w:eastAsia="Times New Roman" w:cs="Times New Roman"/>
          <w:szCs w:val="24"/>
        </w:rPr>
      </w:pPr>
    </w:p>
    <w:p w14:paraId="3FCD892D" w14:textId="77777777" w:rsidR="00BC419A" w:rsidRDefault="0035347C">
      <w:pPr>
        <w:spacing w:line="600" w:lineRule="auto"/>
        <w:ind w:firstLine="720"/>
        <w:contextualSpacing/>
        <w:jc w:val="both"/>
        <w:rPr>
          <w:rFonts w:eastAsia="Times New Roman"/>
          <w:color w:val="000000"/>
          <w:szCs w:val="24"/>
          <w:shd w:val="clear" w:color="auto" w:fill="FFFFFF"/>
        </w:rPr>
      </w:pPr>
      <w:r w:rsidRPr="001C3B45">
        <w:rPr>
          <w:rFonts w:eastAsia="Times New Roman"/>
          <w:b/>
          <w:color w:val="000000"/>
          <w:szCs w:val="24"/>
          <w:shd w:val="clear" w:color="auto" w:fill="FFFFFF"/>
        </w:rPr>
        <w:t>ΠΡΟΕΔΡΕΥΩΝ (Νικήτας Κακλαμάνης):</w:t>
      </w:r>
      <w:r>
        <w:rPr>
          <w:rFonts w:eastAsia="Times New Roman"/>
          <w:color w:val="000000"/>
          <w:szCs w:val="24"/>
          <w:shd w:val="clear" w:color="auto" w:fill="FFFFFF"/>
        </w:rPr>
        <w:t xml:space="preserve"> Δεν χρειάζεται. Και αυτά πολλά ήταν που τα διαβάσατε. Αφού τα μονογράψω, </w:t>
      </w:r>
      <w:r>
        <w:rPr>
          <w:rFonts w:eastAsia="Times New Roman"/>
          <w:color w:val="000000"/>
          <w:szCs w:val="24"/>
          <w:shd w:val="clear" w:color="auto" w:fill="FFFFFF"/>
        </w:rPr>
        <w:t xml:space="preserve">παρακαλώ </w:t>
      </w:r>
      <w:r>
        <w:rPr>
          <w:rFonts w:eastAsia="Times New Roman"/>
          <w:color w:val="000000"/>
          <w:szCs w:val="24"/>
          <w:shd w:val="clear" w:color="auto" w:fill="FFFFFF"/>
        </w:rPr>
        <w:t>να φωτοτυπηθούν και να διανεμηθούν</w:t>
      </w:r>
      <w:r>
        <w:rPr>
          <w:rFonts w:eastAsia="Times New Roman"/>
          <w:color w:val="000000"/>
          <w:szCs w:val="24"/>
          <w:shd w:val="clear" w:color="auto" w:fill="FFFFFF"/>
        </w:rPr>
        <w:t xml:space="preserve"> </w:t>
      </w:r>
      <w:r>
        <w:rPr>
          <w:rFonts w:eastAsia="Times New Roman"/>
          <w:color w:val="000000"/>
          <w:szCs w:val="24"/>
          <w:shd w:val="clear" w:color="auto" w:fill="FFFFFF"/>
        </w:rPr>
        <w:t>σε όλους τους συναδέλφους.</w:t>
      </w:r>
    </w:p>
    <w:p w14:paraId="3FCD892E" w14:textId="77777777" w:rsidR="00BC419A" w:rsidRDefault="0035347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Ευχαριστούμε, κύριε Υπουργέ.</w:t>
      </w:r>
    </w:p>
    <w:p w14:paraId="3FCD892F" w14:textId="77777777" w:rsidR="00BC419A" w:rsidRDefault="0035347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Κυρία </w:t>
      </w:r>
      <w:proofErr w:type="spellStart"/>
      <w:r>
        <w:rPr>
          <w:rFonts w:eastAsia="Times New Roman"/>
          <w:color w:val="000000"/>
          <w:szCs w:val="24"/>
          <w:shd w:val="clear" w:color="auto" w:fill="FFFFFF"/>
        </w:rPr>
        <w:t>Γκαρά</w:t>
      </w:r>
      <w:proofErr w:type="spellEnd"/>
      <w:r>
        <w:rPr>
          <w:rFonts w:eastAsia="Times New Roman"/>
          <w:color w:val="000000"/>
          <w:szCs w:val="24"/>
          <w:shd w:val="clear" w:color="auto" w:fill="FFFFFF"/>
        </w:rPr>
        <w:t>, αφού σας ευχαριστήσουμε για την αναμονή, έχετε τον λόγο.</w:t>
      </w:r>
    </w:p>
    <w:p w14:paraId="3FCD8930"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b/>
          <w:szCs w:val="24"/>
        </w:rPr>
        <w:lastRenderedPageBreak/>
        <w:t>ΑΝΑΣΤΑΣΙΑ ΓΚΑΡΑ:</w:t>
      </w:r>
      <w:r>
        <w:rPr>
          <w:rFonts w:eastAsia="Times New Roman" w:cs="Times New Roman"/>
          <w:szCs w:val="24"/>
        </w:rPr>
        <w:t xml:space="preserve"> Ευχαριστώ πολύ, κύριε Πρόεδρε.</w:t>
      </w:r>
    </w:p>
    <w:p w14:paraId="3FCD8931"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Κύριοι Υπουργοί, κυρίες και κύριοι συνάδελφοι, έχουμε την ευχέρεια σήμερα να συζητάμε ένα νομοσχέδιο-πλαίσιο</w:t>
      </w:r>
      <w:r>
        <w:rPr>
          <w:rFonts w:eastAsia="Times New Roman" w:cs="Times New Roman"/>
          <w:szCs w:val="24"/>
        </w:rPr>
        <w:t>,</w:t>
      </w:r>
      <w:r>
        <w:rPr>
          <w:rFonts w:eastAsia="Times New Roman" w:cs="Times New Roman"/>
          <w:szCs w:val="24"/>
        </w:rPr>
        <w:t xml:space="preserve"> που αγγίζει στην ουσία της την ένν</w:t>
      </w:r>
      <w:r>
        <w:rPr>
          <w:rFonts w:eastAsia="Times New Roman" w:cs="Times New Roman"/>
          <w:szCs w:val="24"/>
        </w:rPr>
        <w:t xml:space="preserve">οια της </w:t>
      </w:r>
      <w:proofErr w:type="spellStart"/>
      <w:r>
        <w:rPr>
          <w:rFonts w:eastAsia="Times New Roman" w:cs="Times New Roman"/>
          <w:szCs w:val="24"/>
        </w:rPr>
        <w:t>νησιωτικότητας</w:t>
      </w:r>
      <w:proofErr w:type="spellEnd"/>
      <w:r>
        <w:rPr>
          <w:rFonts w:eastAsia="Times New Roman" w:cs="Times New Roman"/>
          <w:szCs w:val="24"/>
        </w:rPr>
        <w:t>, μια έννοια άρρηκτα συνυφασμένη με την Ελλάδα, τη γεωγραφική της δομή και τα χαρακτηριστικά της, ταυτόχρονα όμως μια έννοια η οποία, δυστυχώς, απουσίαζε κραυγαλέα από τις πολιτικές των προηγούμενων κυβερνήσεων</w:t>
      </w:r>
      <w:r>
        <w:rPr>
          <w:rFonts w:eastAsia="Times New Roman" w:cs="Times New Roman"/>
          <w:szCs w:val="24"/>
        </w:rPr>
        <w:t>,</w:t>
      </w:r>
      <w:r>
        <w:rPr>
          <w:rFonts w:eastAsia="Times New Roman" w:cs="Times New Roman"/>
          <w:szCs w:val="24"/>
        </w:rPr>
        <w:t xml:space="preserve">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στήριξης κ</w:t>
      </w:r>
      <w:r>
        <w:rPr>
          <w:rFonts w:eastAsia="Times New Roman" w:cs="Times New Roman"/>
          <w:szCs w:val="24"/>
        </w:rPr>
        <w:t>αι ενίσχυσης των κατοίκων και επιχειρηματιών των νησιών μας.</w:t>
      </w:r>
    </w:p>
    <w:p w14:paraId="3FCD8932"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Για μας, η σωστή αξιοποίηση της </w:t>
      </w:r>
      <w:proofErr w:type="spellStart"/>
      <w:r>
        <w:rPr>
          <w:rFonts w:eastAsia="Times New Roman" w:cs="Times New Roman"/>
          <w:szCs w:val="24"/>
        </w:rPr>
        <w:t>νησιωτικότητας</w:t>
      </w:r>
      <w:proofErr w:type="spellEnd"/>
      <w:r>
        <w:rPr>
          <w:rFonts w:eastAsia="Times New Roman" w:cs="Times New Roman"/>
          <w:szCs w:val="24"/>
        </w:rPr>
        <w:t xml:space="preserve"> αποτελεί αναπτυξιακό χαρακτηριστικό, αλλά και μια έννοια βασισμένη στην ισότητα, αλλά και την ισοπολιτεία. Μέλημά μας είναι η άρση των ανισοτήτων με</w:t>
      </w:r>
      <w:r>
        <w:rPr>
          <w:rFonts w:eastAsia="Times New Roman" w:cs="Times New Roman"/>
          <w:szCs w:val="24"/>
        </w:rPr>
        <w:t xml:space="preserve">ταξύ των νησιωτών και των υπόλοιπων κατοίκων, η ευκολότερη και οικονομικότερη πρόσβαση και η μετακίνηση πολιτών και εμπορευμάτων, η σύνδεση με τον χερσαίο ελλαδικό, αλλά και </w:t>
      </w:r>
      <w:r>
        <w:rPr>
          <w:rFonts w:eastAsia="Times New Roman" w:cs="Times New Roman"/>
          <w:szCs w:val="24"/>
        </w:rPr>
        <w:t xml:space="preserve">τον </w:t>
      </w:r>
      <w:r>
        <w:rPr>
          <w:rFonts w:eastAsia="Times New Roman" w:cs="Times New Roman"/>
          <w:szCs w:val="24"/>
        </w:rPr>
        <w:t xml:space="preserve">ευρωπαϊκό χώρο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 xml:space="preserve">πλαίσιο </w:t>
      </w:r>
      <w:r>
        <w:rPr>
          <w:rFonts w:eastAsia="Times New Roman" w:cs="Times New Roman"/>
          <w:szCs w:val="24"/>
        </w:rPr>
        <w:t>της ευρωπαϊκής συνοχής.</w:t>
      </w:r>
    </w:p>
    <w:p w14:paraId="3FCD8933"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Επίσης, αξίζει να σημειωθεί</w:t>
      </w:r>
      <w:r>
        <w:rPr>
          <w:rFonts w:eastAsia="Times New Roman" w:cs="Times New Roman"/>
          <w:szCs w:val="24"/>
        </w:rPr>
        <w:t xml:space="preserve"> ότι ήδη αξιοποιούνται ευρωπαϊκά και κρατικά κονδύλια για την ανάπτυξη δημόσιων δομών, </w:t>
      </w:r>
      <w:r>
        <w:rPr>
          <w:rFonts w:eastAsia="Times New Roman" w:cs="Times New Roman"/>
          <w:szCs w:val="24"/>
        </w:rPr>
        <w:lastRenderedPageBreak/>
        <w:t>την ολοκλήρωση βασικών υποδομών, την ενεργειακή αυτονόμηση των νησιών και την αύξηση του αριθμού δημόσιων λειτουργών στα νησιά.</w:t>
      </w:r>
    </w:p>
    <w:p w14:paraId="3FCD8934"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Μέλημά μας, επίσης, είναι η διαμόρφωση αν</w:t>
      </w:r>
      <w:r>
        <w:rPr>
          <w:rFonts w:eastAsia="Times New Roman" w:cs="Times New Roman"/>
          <w:szCs w:val="24"/>
        </w:rPr>
        <w:t>απτυξιακών κινήτρων στα νησιά, αλλά και η στήριξη των νησιωτών σε όλες τις εκφάνσεις της δημόσιας ζωής τους, προκειμένου να κατοικούν και να αναπτύσσουν δραστηριότητες στο νησί</w:t>
      </w:r>
      <w:r>
        <w:rPr>
          <w:rFonts w:eastAsia="Times New Roman" w:cs="Times New Roman"/>
          <w:szCs w:val="24"/>
        </w:rPr>
        <w:t>,</w:t>
      </w:r>
      <w:r>
        <w:rPr>
          <w:rFonts w:eastAsia="Times New Roman" w:cs="Times New Roman"/>
          <w:szCs w:val="24"/>
        </w:rPr>
        <w:t xml:space="preserve"> στο οποίο επιθυμούν και επιμένουν να κατοικούν.</w:t>
      </w:r>
    </w:p>
    <w:p w14:paraId="3FCD8935"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Οφείλουμε να παραδεχθούμε πως </w:t>
      </w:r>
      <w:r>
        <w:rPr>
          <w:rFonts w:eastAsia="Times New Roman" w:cs="Times New Roman"/>
          <w:szCs w:val="24"/>
        </w:rPr>
        <w:t xml:space="preserve">το </w:t>
      </w:r>
      <w:r>
        <w:rPr>
          <w:rFonts w:eastAsia="Times New Roman" w:cs="Times New Roman"/>
          <w:szCs w:val="24"/>
        </w:rPr>
        <w:t xml:space="preserve">μεταφορικό ισοδύναμο </w:t>
      </w:r>
      <w:r>
        <w:rPr>
          <w:rFonts w:eastAsia="Times New Roman" w:cs="Times New Roman"/>
          <w:szCs w:val="24"/>
        </w:rPr>
        <w:t>αποτελεί ένα καινοτόμο πλαίσιο, καθώς σχεδιάζεται και εφαρμόζεται για πρώτη φορά</w:t>
      </w:r>
      <w:r>
        <w:rPr>
          <w:rFonts w:eastAsia="Times New Roman" w:cs="Times New Roman"/>
          <w:szCs w:val="24"/>
        </w:rPr>
        <w:t>,</w:t>
      </w:r>
      <w:r>
        <w:rPr>
          <w:rFonts w:eastAsia="Times New Roman" w:cs="Times New Roman"/>
          <w:szCs w:val="24"/>
        </w:rPr>
        <w:t xml:space="preserve"> όχι μόνο για τις μετακινήσεις επιβατών, αλλά και για τη μετακίνηση εμπορευμάτων και καυσίμων. Είναι η πρώτη φορά</w:t>
      </w:r>
      <w:r>
        <w:rPr>
          <w:rFonts w:eastAsia="Times New Roman" w:cs="Times New Roman"/>
          <w:szCs w:val="24"/>
        </w:rPr>
        <w:t>,</w:t>
      </w:r>
      <w:r>
        <w:rPr>
          <w:rFonts w:eastAsia="Times New Roman" w:cs="Times New Roman"/>
          <w:szCs w:val="24"/>
        </w:rPr>
        <w:t xml:space="preserve"> που παρέχεται, λοιπόν, κρατική ενίσχ</w:t>
      </w:r>
      <w:r>
        <w:rPr>
          <w:rFonts w:eastAsia="Times New Roman" w:cs="Times New Roman"/>
          <w:szCs w:val="24"/>
        </w:rPr>
        <w:t>υση τέτοιου μεγέθους, οριζόντια, σε τόσο μεγάλο αριθμό επιχειρήσεων στη νησιωτική Ελλάδα.</w:t>
      </w:r>
    </w:p>
    <w:p w14:paraId="3FCD8936"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Η συγκεκριμένη παρέμβαση έχει στόχο</w:t>
      </w:r>
      <w:r>
        <w:rPr>
          <w:rFonts w:eastAsia="Times New Roman" w:cs="Times New Roman"/>
          <w:szCs w:val="24"/>
        </w:rPr>
        <w:t>,</w:t>
      </w:r>
      <w:r>
        <w:rPr>
          <w:rFonts w:eastAsia="Times New Roman" w:cs="Times New Roman"/>
          <w:szCs w:val="24"/>
        </w:rPr>
        <w:t xml:space="preserve"> όχι μόνο να ισορροπήσει και να συγκρατήσει τις τιμές στα νησιά, αλλά να δημιουργήσει και ένα κίνητρο ίδρυσης νέων επιχειρήσεων.</w:t>
      </w:r>
    </w:p>
    <w:p w14:paraId="3FCD8937"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lastRenderedPageBreak/>
        <w:t>Κ</w:t>
      </w:r>
      <w:r>
        <w:rPr>
          <w:rFonts w:eastAsia="Times New Roman" w:cs="Times New Roman"/>
          <w:szCs w:val="24"/>
        </w:rPr>
        <w:t xml:space="preserve">υρίες και κύριοι συνάδελφοι, το εν λόγω πλαίσιο ονομάζεται </w:t>
      </w:r>
      <w:r>
        <w:rPr>
          <w:rFonts w:eastAsia="Times New Roman" w:cs="Times New Roman"/>
          <w:szCs w:val="24"/>
        </w:rPr>
        <w:t>μ</w:t>
      </w:r>
      <w:r>
        <w:rPr>
          <w:rFonts w:eastAsia="Times New Roman" w:cs="Times New Roman"/>
          <w:szCs w:val="24"/>
        </w:rPr>
        <w:t xml:space="preserve">εταφορικό </w:t>
      </w:r>
      <w:r>
        <w:rPr>
          <w:rFonts w:eastAsia="Times New Roman" w:cs="Times New Roman"/>
          <w:szCs w:val="24"/>
        </w:rPr>
        <w:t>ι</w:t>
      </w:r>
      <w:r>
        <w:rPr>
          <w:rFonts w:eastAsia="Times New Roman" w:cs="Times New Roman"/>
          <w:szCs w:val="24"/>
        </w:rPr>
        <w:t>σοδύναμο, διότι εναρμονίζει το κόστος της θαλάσσιας μεταφοράς επιβατών και εμπορευμάτων με το κόστος σε χερσαία μέσα μεταφοράς</w:t>
      </w:r>
      <w:r>
        <w:rPr>
          <w:rFonts w:eastAsia="Times New Roman" w:cs="Times New Roman"/>
          <w:szCs w:val="24"/>
        </w:rPr>
        <w:t>,</w:t>
      </w:r>
      <w:r>
        <w:rPr>
          <w:rFonts w:eastAsia="Times New Roman" w:cs="Times New Roman"/>
          <w:szCs w:val="24"/>
        </w:rPr>
        <w:t xml:space="preserve"> για την ίδια απόσταση.</w:t>
      </w:r>
    </w:p>
    <w:p w14:paraId="3FCD8938"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μ</w:t>
      </w:r>
      <w:r>
        <w:rPr>
          <w:rFonts w:eastAsia="Times New Roman" w:cs="Times New Roman"/>
          <w:szCs w:val="24"/>
        </w:rPr>
        <w:t xml:space="preserve">εταφορικό </w:t>
      </w:r>
      <w:r>
        <w:rPr>
          <w:rFonts w:eastAsia="Times New Roman" w:cs="Times New Roman"/>
          <w:szCs w:val="24"/>
        </w:rPr>
        <w:t>ι</w:t>
      </w:r>
      <w:r>
        <w:rPr>
          <w:rFonts w:eastAsia="Times New Roman" w:cs="Times New Roman"/>
          <w:szCs w:val="24"/>
        </w:rPr>
        <w:t>σοδύναμο, λοιπόν, δ</w:t>
      </w:r>
      <w:r>
        <w:rPr>
          <w:rFonts w:eastAsia="Times New Roman" w:cs="Times New Roman"/>
          <w:szCs w:val="24"/>
        </w:rPr>
        <w:t>εν λειτουργεί ως αντιστάθμισμα σε κάτι, όπως επικαλείται η Αντιπολίτευση. Αντίθετα</w:t>
      </w:r>
      <w:r>
        <w:rPr>
          <w:rFonts w:eastAsia="Times New Roman" w:cs="Times New Roman"/>
          <w:szCs w:val="24"/>
        </w:rPr>
        <w:t>. Τ</w:t>
      </w:r>
      <w:r>
        <w:rPr>
          <w:rFonts w:eastAsia="Times New Roman" w:cs="Times New Roman"/>
          <w:szCs w:val="24"/>
        </w:rPr>
        <w:t xml:space="preserve">ο </w:t>
      </w:r>
      <w:r>
        <w:rPr>
          <w:rFonts w:eastAsia="Times New Roman" w:cs="Times New Roman"/>
          <w:szCs w:val="24"/>
        </w:rPr>
        <w:t>μεταφορικό ισοδύναμο</w:t>
      </w:r>
      <w:r>
        <w:rPr>
          <w:rFonts w:eastAsia="Times New Roman" w:cs="Times New Roman"/>
          <w:szCs w:val="24"/>
        </w:rPr>
        <w:t xml:space="preserve"> είναι ένα μόνιμο μέτρο, οριζόντιο και καθολικό για τους νησιώτες και τις επιχειρήσεις</w:t>
      </w:r>
      <w:r>
        <w:rPr>
          <w:rFonts w:eastAsia="Times New Roman" w:cs="Times New Roman"/>
          <w:szCs w:val="24"/>
        </w:rPr>
        <w:t>,</w:t>
      </w:r>
      <w:r>
        <w:rPr>
          <w:rFonts w:eastAsia="Times New Roman" w:cs="Times New Roman"/>
          <w:szCs w:val="24"/>
        </w:rPr>
        <w:t xml:space="preserve"> που έχουν έδρα στα νησιά. Άλλωστε, ήταν, είναι και θα είναι έ</w:t>
      </w:r>
      <w:r>
        <w:rPr>
          <w:rFonts w:eastAsia="Times New Roman" w:cs="Times New Roman"/>
          <w:szCs w:val="24"/>
        </w:rPr>
        <w:t>να πάγιο αίτημα δεκαετιών από τους κατοίκους των νησιών.</w:t>
      </w:r>
    </w:p>
    <w:p w14:paraId="3FCD8939"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Επιγραμματικά, κυρίες και κύριοι συνάδελφοι, θα μου επιτρέψετε να αναφερθώ στα κυριότερα σημεία του νομοσχεδίου και να ξεκαθαρίσουμε ότι δεν υπάρχουν εισοδηματικά κριτήρια</w:t>
      </w:r>
      <w:r>
        <w:rPr>
          <w:rFonts w:eastAsia="Times New Roman" w:cs="Times New Roman"/>
          <w:szCs w:val="24"/>
        </w:rPr>
        <w:t>,</w:t>
      </w:r>
      <w:r>
        <w:rPr>
          <w:rFonts w:eastAsia="Times New Roman" w:cs="Times New Roman"/>
          <w:szCs w:val="24"/>
        </w:rPr>
        <w:t xml:space="preserve"> για να καταστεί κάποιος δι</w:t>
      </w:r>
      <w:r>
        <w:rPr>
          <w:rFonts w:eastAsia="Times New Roman" w:cs="Times New Roman"/>
          <w:szCs w:val="24"/>
        </w:rPr>
        <w:t>καιούχος του μέτρου, αρκεί να διατηρούν τη φορολογική έδρα τους στο εκάστοτε νησί. Δίνεται η δυνατότητα στα μέλη της οικογένειας να αξιοποιήσουν το σύνολο των διαθέσιμων εισιτηρίων ανάλογα με τις ανάγκες τους, όπως αυτοί τις καθορίζουν. Δικαιούχοι του μέτρ</w:t>
      </w:r>
      <w:r>
        <w:rPr>
          <w:rFonts w:eastAsia="Times New Roman" w:cs="Times New Roman"/>
          <w:szCs w:val="24"/>
        </w:rPr>
        <w:t xml:space="preserve">ου καθίστανται και οι </w:t>
      </w:r>
      <w:r>
        <w:rPr>
          <w:rFonts w:eastAsia="Times New Roman" w:cs="Times New Roman"/>
          <w:szCs w:val="24"/>
        </w:rPr>
        <w:lastRenderedPageBreak/>
        <w:t>αναπληρωτές ωρομίσθιοι εκπαιδευτικοί, καθώς και οι επικουρικοί και αγροτικοί γιατροί στις δομές υγείας και παιδείας των νησιών.</w:t>
      </w:r>
    </w:p>
    <w:p w14:paraId="3FCD893A"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η διαδικασία εγγραφής και παραλαβής του </w:t>
      </w:r>
      <w:r>
        <w:rPr>
          <w:rFonts w:eastAsia="Times New Roman" w:cs="Times New Roman"/>
          <w:szCs w:val="24"/>
        </w:rPr>
        <w:t>μ</w:t>
      </w:r>
      <w:r>
        <w:rPr>
          <w:rFonts w:eastAsia="Times New Roman" w:cs="Times New Roman"/>
          <w:szCs w:val="24"/>
        </w:rPr>
        <w:t xml:space="preserve">οναδικού </w:t>
      </w:r>
      <w:r>
        <w:rPr>
          <w:rFonts w:eastAsia="Times New Roman" w:cs="Times New Roman"/>
          <w:szCs w:val="24"/>
        </w:rPr>
        <w:t>α</w:t>
      </w:r>
      <w:r>
        <w:rPr>
          <w:rFonts w:eastAsia="Times New Roman" w:cs="Times New Roman"/>
          <w:szCs w:val="24"/>
        </w:rPr>
        <w:t xml:space="preserve">ριθμού </w:t>
      </w:r>
      <w:r>
        <w:rPr>
          <w:rFonts w:eastAsia="Times New Roman" w:cs="Times New Roman"/>
          <w:szCs w:val="24"/>
        </w:rPr>
        <w:t>ν</w:t>
      </w:r>
      <w:r>
        <w:rPr>
          <w:rFonts w:eastAsia="Times New Roman" w:cs="Times New Roman"/>
          <w:szCs w:val="24"/>
        </w:rPr>
        <w:t>ησιώτη είναι απλή και καθόλου γραφειοκρ</w:t>
      </w:r>
      <w:r>
        <w:rPr>
          <w:rFonts w:eastAsia="Times New Roman" w:cs="Times New Roman"/>
          <w:szCs w:val="24"/>
        </w:rPr>
        <w:t>ατική, καθώς δεν χρειάζεται η κατάθεση παραστατικών ή άλλων εγγράφων. Τέλος, τα ποσά</w:t>
      </w:r>
      <w:r>
        <w:rPr>
          <w:rFonts w:eastAsia="Times New Roman" w:cs="Times New Roman"/>
          <w:szCs w:val="24"/>
        </w:rPr>
        <w:t>,</w:t>
      </w:r>
      <w:r>
        <w:rPr>
          <w:rFonts w:eastAsia="Times New Roman" w:cs="Times New Roman"/>
          <w:szCs w:val="24"/>
        </w:rPr>
        <w:t xml:space="preserve"> τόσο για τους κατοίκους</w:t>
      </w:r>
      <w:r>
        <w:rPr>
          <w:rFonts w:eastAsia="Times New Roman" w:cs="Times New Roman"/>
          <w:szCs w:val="24"/>
        </w:rPr>
        <w:t>,</w:t>
      </w:r>
      <w:r>
        <w:rPr>
          <w:rFonts w:eastAsia="Times New Roman" w:cs="Times New Roman"/>
          <w:szCs w:val="24"/>
        </w:rPr>
        <w:t xml:space="preserve"> όσο και για τις επιχειρήσεις</w:t>
      </w:r>
      <w:r>
        <w:rPr>
          <w:rFonts w:eastAsia="Times New Roman" w:cs="Times New Roman"/>
          <w:szCs w:val="24"/>
        </w:rPr>
        <w:t>,</w:t>
      </w:r>
      <w:r>
        <w:rPr>
          <w:rFonts w:eastAsia="Times New Roman" w:cs="Times New Roman"/>
          <w:szCs w:val="24"/>
        </w:rPr>
        <w:t xml:space="preserve"> είναι ακατάσχετα και αφορολόγητα.</w:t>
      </w:r>
    </w:p>
    <w:p w14:paraId="3FCD893B"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Εκτιμώ πως αυτές οι αναφορές</w:t>
      </w:r>
      <w:r>
        <w:rPr>
          <w:rFonts w:eastAsia="Times New Roman" w:cs="Times New Roman"/>
          <w:szCs w:val="24"/>
        </w:rPr>
        <w:t>,</w:t>
      </w:r>
      <w:r>
        <w:rPr>
          <w:rFonts w:eastAsia="Times New Roman" w:cs="Times New Roman"/>
          <w:szCs w:val="24"/>
        </w:rPr>
        <w:t xml:space="preserve"> απαντούν στις αιτιάσεις της Αντιπολίτευσης, που κάν</w:t>
      </w:r>
      <w:r>
        <w:rPr>
          <w:rFonts w:eastAsia="Times New Roman" w:cs="Times New Roman"/>
          <w:szCs w:val="24"/>
        </w:rPr>
        <w:t>ει λόγο για την ύπαρξη εισοδηματικών κριτηρίων, που δεν υπάρχουν, για ποσά «ψίχουλα» -εντός εισαγωγικών η λέξη- που μοιράζουμε στους νησιώτες, για γραφειοκρατία και αοριστία του μέτρου.</w:t>
      </w:r>
    </w:p>
    <w:p w14:paraId="3FCD893C"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Στο σημείο αυτό</w:t>
      </w:r>
      <w:r>
        <w:rPr>
          <w:rFonts w:eastAsia="Times New Roman" w:cs="Times New Roman"/>
          <w:szCs w:val="24"/>
        </w:rPr>
        <w:t>,</w:t>
      </w:r>
      <w:r>
        <w:rPr>
          <w:rFonts w:eastAsia="Times New Roman" w:cs="Times New Roman"/>
          <w:szCs w:val="24"/>
        </w:rPr>
        <w:t xml:space="preserve"> θα ήθελα να αναφερθώ -και να μου το επιτρέψετε- στο ν</w:t>
      </w:r>
      <w:r>
        <w:rPr>
          <w:rFonts w:eastAsia="Times New Roman" w:cs="Times New Roman"/>
          <w:szCs w:val="24"/>
        </w:rPr>
        <w:t>ησί της Σαμοθράκης, το οποίο και εκπροσωπώ, καθώς πιστεύω ότι πρέπει ο καθένας από εμάς να αναφέρεται σε συγκεκριμένα παραδείγματα, με συγκεκριμένους αριθμούς, ώστε να γίνει αντιληπτό το όφελος αυτού του μέτρου.</w:t>
      </w:r>
    </w:p>
    <w:p w14:paraId="3FCD893D"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lastRenderedPageBreak/>
        <w:t>Η Σαμοθράκη, λοιπόν, ένα ιδιαίτερο και πανέμ</w:t>
      </w:r>
      <w:r>
        <w:rPr>
          <w:rFonts w:eastAsia="Times New Roman" w:cs="Times New Roman"/>
          <w:szCs w:val="24"/>
        </w:rPr>
        <w:t>ορφο νησί -και από αυτό το Βήμα σάς καλώ να το επισκεφθείτε, μια</w:t>
      </w:r>
      <w:r>
        <w:rPr>
          <w:rFonts w:eastAsia="Times New Roman" w:cs="Times New Roman"/>
          <w:szCs w:val="24"/>
        </w:rPr>
        <w:t>ς</w:t>
      </w:r>
      <w:r>
        <w:rPr>
          <w:rFonts w:eastAsia="Times New Roman" w:cs="Times New Roman"/>
          <w:szCs w:val="24"/>
        </w:rPr>
        <w:t xml:space="preserve"> και είναι καλοκαίρι και να το γνωρίσετε από κοντά- είναι ένα από τα σαράντα εννιά νησιά</w:t>
      </w:r>
      <w:r>
        <w:rPr>
          <w:rFonts w:eastAsia="Times New Roman" w:cs="Times New Roman"/>
          <w:szCs w:val="24"/>
        </w:rPr>
        <w:t>,</w:t>
      </w:r>
      <w:r>
        <w:rPr>
          <w:rFonts w:eastAsia="Times New Roman" w:cs="Times New Roman"/>
          <w:szCs w:val="24"/>
        </w:rPr>
        <w:t xml:space="preserve"> στα οποία θα εφαρμοστεί πιλοτικά το </w:t>
      </w:r>
      <w:r>
        <w:rPr>
          <w:rFonts w:eastAsia="Times New Roman" w:cs="Times New Roman"/>
          <w:szCs w:val="24"/>
        </w:rPr>
        <w:t xml:space="preserve">μεταφορικό ισοδύναμο </w:t>
      </w:r>
      <w:r>
        <w:rPr>
          <w:rFonts w:eastAsia="Times New Roman" w:cs="Times New Roman"/>
          <w:szCs w:val="24"/>
        </w:rPr>
        <w:t>από τις αρχές Ιουλίου. Σύμφωνα με τις μελέτε</w:t>
      </w:r>
      <w:r>
        <w:rPr>
          <w:rFonts w:eastAsia="Times New Roman" w:cs="Times New Roman"/>
          <w:szCs w:val="24"/>
        </w:rPr>
        <w:t>ς και τις μετρήσεις που έχουν γίνει από το Υπουργείο, στη Σαμοθράκη των τριών χιλιάδων περίπου κατοίκων υπολογίζεται πως το ποσό που αντιστοιχεί σε μια τετραμελή οικογένεια</w:t>
      </w:r>
      <w:r>
        <w:rPr>
          <w:rFonts w:eastAsia="Times New Roman" w:cs="Times New Roman"/>
          <w:szCs w:val="24"/>
        </w:rPr>
        <w:t>,</w:t>
      </w:r>
      <w:r>
        <w:rPr>
          <w:rFonts w:eastAsia="Times New Roman" w:cs="Times New Roman"/>
          <w:szCs w:val="24"/>
        </w:rPr>
        <w:t xml:space="preserve"> ως ισοδύναμο για κάθε εξάμηνο, είναι της τάξης 526 ευρώ. Άρα, περίπου 1.050 ευρώ τ</w:t>
      </w:r>
      <w:r>
        <w:rPr>
          <w:rFonts w:eastAsia="Times New Roman" w:cs="Times New Roman"/>
          <w:szCs w:val="24"/>
        </w:rPr>
        <w:t>ον χρόνο θα μπαίνουν στον λογαριασμό κάθε τετραμελούς οικογένειας</w:t>
      </w:r>
      <w:r>
        <w:rPr>
          <w:rFonts w:eastAsia="Times New Roman" w:cs="Times New Roman"/>
          <w:szCs w:val="24"/>
        </w:rPr>
        <w:t>,</w:t>
      </w:r>
      <w:r>
        <w:rPr>
          <w:rFonts w:eastAsia="Times New Roman" w:cs="Times New Roman"/>
          <w:szCs w:val="24"/>
        </w:rPr>
        <w:t xml:space="preserve"> που αξιοποιεί το σύνολο των διαθέσιμων εισιτηρίων.</w:t>
      </w:r>
    </w:p>
    <w:p w14:paraId="3FCD893E"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το όφελος από τη μεταφορά εμπορευμάτων για τις επιχειρήσεις της Σαμοθράκης εκτιμάται περίπου στις 100.000 ευρώ τον χρόνο. </w:t>
      </w:r>
      <w:r>
        <w:rPr>
          <w:rFonts w:eastAsia="Times New Roman" w:cs="Times New Roman"/>
          <w:szCs w:val="24"/>
        </w:rPr>
        <w:t>Πιστεύω πως αυτά δεν είναι ποσά «ψίχουλα» για την τοπική οικονομία ενός νησιού.</w:t>
      </w:r>
    </w:p>
    <w:p w14:paraId="3FCD893F"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Υπουργοί, με αφορμή την ίδρυση της Σχολής στην Κάλυμνο -μια πάρα πολύ θετική είδηση- θα ήθελα να σας καλέσω να εργαστούμε πιο εντατικά για τον σχεδιασμό ίδρυσης της </w:t>
      </w:r>
      <w:r>
        <w:rPr>
          <w:rFonts w:eastAsia="Times New Roman" w:cs="Times New Roman"/>
          <w:szCs w:val="24"/>
        </w:rPr>
        <w:lastRenderedPageBreak/>
        <w:t>Λιμε</w:t>
      </w:r>
      <w:r>
        <w:rPr>
          <w:rFonts w:eastAsia="Times New Roman" w:cs="Times New Roman"/>
          <w:szCs w:val="24"/>
        </w:rPr>
        <w:t xml:space="preserve">νικής Ακαδημίας στην Αλεξανδρούπολη, όπως έχουμε συζητήσει εκτενώς, ενισχύοντας την ποιότητα της ναυτικής εκπαίδευσης, αλλά και την ανάπτυξη στην περιοχή του Έβρου. </w:t>
      </w:r>
    </w:p>
    <w:p w14:paraId="3FCD8940"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Τέλος, κυρίες και κύριοι συνάδελφοι, σας καλώ να υπερψηφίσουμε και να υποστηρίξουμε σθεναρ</w:t>
      </w:r>
      <w:r>
        <w:rPr>
          <w:rFonts w:eastAsia="Times New Roman" w:cs="Times New Roman"/>
          <w:szCs w:val="24"/>
        </w:rPr>
        <w:t>ά το συγκεκριμένο νομοσχέδιο και το συγκεκριμένο μέτρο από την εφαρμογή του. Παράλληλα, προτρέπω τους συναδέλφους και τις συναδέλφους της Αντιπολίτευσης να συμβάλουν παραγωγικά και να είναι συμμέτοχοι στην οικονομική, θεσμική και κοινωνική ανάπτυξη της χώρ</w:t>
      </w:r>
      <w:r>
        <w:rPr>
          <w:rFonts w:eastAsia="Times New Roman" w:cs="Times New Roman"/>
          <w:szCs w:val="24"/>
        </w:rPr>
        <w:t xml:space="preserve">ας. </w:t>
      </w:r>
    </w:p>
    <w:p w14:paraId="3FCD8941"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Η Ελλάδα γυρίζει σελίδα. Βγαίνουμε από την μέγγενη των μνημονίων και πλέον καλούμαστε να σχεδιάσουμε τις δικές μας </w:t>
      </w:r>
      <w:r w:rsidRPr="003A6195">
        <w:rPr>
          <w:rFonts w:eastAsia="Times New Roman" w:cs="Times New Roman"/>
          <w:szCs w:val="24"/>
        </w:rPr>
        <w:t>-</w:t>
      </w:r>
      <w:r>
        <w:rPr>
          <w:rFonts w:eastAsia="Times New Roman" w:cs="Times New Roman"/>
          <w:szCs w:val="24"/>
        </w:rPr>
        <w:t>και μόνο δικές μας- πολιτικές</w:t>
      </w:r>
      <w:r>
        <w:rPr>
          <w:rFonts w:eastAsia="Times New Roman" w:cs="Times New Roman"/>
          <w:szCs w:val="24"/>
        </w:rPr>
        <w:t>,</w:t>
      </w:r>
      <w:r>
        <w:rPr>
          <w:rFonts w:eastAsia="Times New Roman" w:cs="Times New Roman"/>
          <w:szCs w:val="24"/>
        </w:rPr>
        <w:t xml:space="preserve"> που θα απευθύνονται στην κοινωνία. </w:t>
      </w:r>
    </w:p>
    <w:p w14:paraId="3FCD8942"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Σ’ αυτή τη διαδικασία, λοιπόν, δεν χρειάζεται καμία μιζέρια, κα</w:t>
      </w:r>
      <w:r>
        <w:rPr>
          <w:rFonts w:eastAsia="Times New Roman" w:cs="Times New Roman"/>
          <w:szCs w:val="24"/>
        </w:rPr>
        <w:t>μ</w:t>
      </w:r>
      <w:r>
        <w:rPr>
          <w:rFonts w:eastAsia="Times New Roman" w:cs="Times New Roman"/>
          <w:szCs w:val="24"/>
        </w:rPr>
        <w:t xml:space="preserve">μία </w:t>
      </w:r>
      <w:r>
        <w:rPr>
          <w:rFonts w:eastAsia="Times New Roman" w:cs="Times New Roman"/>
          <w:szCs w:val="24"/>
        </w:rPr>
        <w:t>μεμψιμοιρία, κα</w:t>
      </w:r>
      <w:r>
        <w:rPr>
          <w:rFonts w:eastAsia="Times New Roman" w:cs="Times New Roman"/>
          <w:szCs w:val="24"/>
        </w:rPr>
        <w:t>μ</w:t>
      </w:r>
      <w:r>
        <w:rPr>
          <w:rFonts w:eastAsia="Times New Roman" w:cs="Times New Roman"/>
          <w:szCs w:val="24"/>
        </w:rPr>
        <w:t xml:space="preserve">μία απαισιοδοξία. Αντίθετα, χρειάζεται από κοινού να σχεδιάσουμε πολιτικές με παραγωγική σκέψη και προτάσεις. </w:t>
      </w:r>
    </w:p>
    <w:p w14:paraId="3FCD8943"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3FCD8944" w14:textId="77777777" w:rsidR="00BC419A" w:rsidRDefault="0035347C">
      <w:pPr>
        <w:spacing w:line="600" w:lineRule="auto"/>
        <w:ind w:firstLine="720"/>
        <w:contextualSpacing/>
        <w:jc w:val="center"/>
        <w:rPr>
          <w:rFonts w:eastAsia="Times New Roman"/>
          <w:bCs/>
        </w:rPr>
      </w:pPr>
      <w:r w:rsidRPr="006651D3">
        <w:rPr>
          <w:rFonts w:eastAsia="Times New Roman"/>
          <w:bCs/>
        </w:rPr>
        <w:lastRenderedPageBreak/>
        <w:t>(Χειροκροτήματα από την πτέρυγα του ΣΥΡΙΖΑ)</w:t>
      </w:r>
    </w:p>
    <w:p w14:paraId="3FCD8945" w14:textId="77777777" w:rsidR="00BC419A" w:rsidRDefault="0035347C">
      <w:pPr>
        <w:spacing w:line="600" w:lineRule="auto"/>
        <w:ind w:firstLine="720"/>
        <w:contextualSpacing/>
        <w:jc w:val="both"/>
        <w:rPr>
          <w:rFonts w:eastAsia="Times New Roman" w:cs="Times New Roman"/>
          <w:szCs w:val="24"/>
        </w:rPr>
      </w:pPr>
      <w:r w:rsidRPr="008111CD">
        <w:rPr>
          <w:rFonts w:eastAsia="Times New Roman"/>
          <w:b/>
          <w:bCs/>
        </w:rPr>
        <w:t>ΠΡΟΕΔΡΕΥΩΝ (Νικήτας Κακλαμάνης):</w:t>
      </w:r>
      <w:r>
        <w:rPr>
          <w:rFonts w:eastAsia="Times New Roman" w:cs="Times New Roman"/>
          <w:szCs w:val="24"/>
        </w:rPr>
        <w:t xml:space="preserve"> Ευχαριστούμε. </w:t>
      </w:r>
    </w:p>
    <w:p w14:paraId="3FCD8946"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Κύριε Λοβέρδο, ε</w:t>
      </w:r>
      <w:r>
        <w:rPr>
          <w:rFonts w:eastAsia="Times New Roman" w:cs="Times New Roman"/>
          <w:szCs w:val="24"/>
        </w:rPr>
        <w:t>πειδή είχα εκφωνήσει την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Βάκη</w:t>
      </w:r>
      <w:proofErr w:type="spellEnd"/>
      <w:r>
        <w:rPr>
          <w:rFonts w:eastAsia="Times New Roman" w:cs="Times New Roman"/>
          <w:szCs w:val="24"/>
        </w:rPr>
        <w:t>, αμέσως μετά θα λάβετε τον λόγο.</w:t>
      </w:r>
    </w:p>
    <w:p w14:paraId="3FCD8947" w14:textId="77777777" w:rsidR="00BC419A" w:rsidRDefault="0035347C">
      <w:pPr>
        <w:spacing w:line="600" w:lineRule="auto"/>
        <w:ind w:firstLine="720"/>
        <w:contextualSpacing/>
        <w:jc w:val="both"/>
        <w:rPr>
          <w:rFonts w:eastAsia="Times New Roman" w:cs="Times New Roman"/>
          <w:szCs w:val="24"/>
        </w:rPr>
      </w:pPr>
      <w:r w:rsidRPr="0009140B">
        <w:rPr>
          <w:rFonts w:eastAsia="Times New Roman" w:cs="Times New Roman"/>
          <w:b/>
          <w:szCs w:val="24"/>
        </w:rPr>
        <w:t>ΑΝΔΡΕΑΣ ΛΟΒΕΡΔΟΣ:</w:t>
      </w:r>
      <w:r>
        <w:rPr>
          <w:rFonts w:eastAsia="Times New Roman" w:cs="Times New Roman"/>
          <w:szCs w:val="24"/>
        </w:rPr>
        <w:t xml:space="preserve"> Μετά χαράς, κύριε Πρόεδρε. </w:t>
      </w:r>
    </w:p>
    <w:p w14:paraId="3FCD8948"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Επειδή, μάλιστα, είναι από την Κέρκυρα</w:t>
      </w:r>
      <w:r>
        <w:rPr>
          <w:rFonts w:eastAsia="Times New Roman" w:cs="Times New Roman"/>
          <w:szCs w:val="24"/>
        </w:rPr>
        <w:t>,</w:t>
      </w:r>
      <w:r>
        <w:rPr>
          <w:rFonts w:eastAsia="Times New Roman" w:cs="Times New Roman"/>
          <w:szCs w:val="24"/>
        </w:rPr>
        <w:t xml:space="preserve"> που αυτήν την περίοδο έχει προβλήματα,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Βάκη</w:t>
      </w:r>
      <w:proofErr w:type="spellEnd"/>
      <w:r>
        <w:rPr>
          <w:rFonts w:eastAsia="Times New Roman" w:cs="Times New Roman"/>
          <w:szCs w:val="24"/>
        </w:rPr>
        <w:t xml:space="preserve"> προηγείται. </w:t>
      </w:r>
    </w:p>
    <w:p w14:paraId="3FCD8949" w14:textId="77777777" w:rsidR="00BC419A" w:rsidRDefault="0035347C">
      <w:pPr>
        <w:spacing w:line="600" w:lineRule="auto"/>
        <w:ind w:firstLine="720"/>
        <w:contextualSpacing/>
        <w:jc w:val="both"/>
        <w:rPr>
          <w:rFonts w:eastAsia="Times New Roman" w:cs="Times New Roman"/>
          <w:szCs w:val="24"/>
        </w:rPr>
      </w:pPr>
      <w:r w:rsidRPr="008111CD">
        <w:rPr>
          <w:rFonts w:eastAsia="Times New Roman"/>
          <w:b/>
          <w:bCs/>
        </w:rPr>
        <w:t>ΠΡΟΕΔΡΕΥΩΝ (Νικήτας Κα</w:t>
      </w:r>
      <w:r w:rsidRPr="008111CD">
        <w:rPr>
          <w:rFonts w:eastAsia="Times New Roman"/>
          <w:b/>
          <w:bCs/>
        </w:rPr>
        <w:t>κλαμάνης):</w:t>
      </w:r>
      <w:r>
        <w:rPr>
          <w:rFonts w:eastAsia="Times New Roman" w:cs="Times New Roman"/>
          <w:szCs w:val="24"/>
        </w:rPr>
        <w:t xml:space="preserve"> Ορίστε, κυρία </w:t>
      </w:r>
      <w:proofErr w:type="spellStart"/>
      <w:r>
        <w:rPr>
          <w:rFonts w:eastAsia="Times New Roman" w:cs="Times New Roman"/>
          <w:szCs w:val="24"/>
        </w:rPr>
        <w:t>Βάκη</w:t>
      </w:r>
      <w:proofErr w:type="spellEnd"/>
      <w:r>
        <w:rPr>
          <w:rFonts w:eastAsia="Times New Roman" w:cs="Times New Roman"/>
          <w:szCs w:val="24"/>
        </w:rPr>
        <w:t>, έχετε τον λόγο.</w:t>
      </w:r>
    </w:p>
    <w:p w14:paraId="3FCD894A"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Ευχαριστώ, κύριε Πρόεδρε. </w:t>
      </w:r>
    </w:p>
    <w:p w14:paraId="3FCD894B"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Κύριοι Υπουργοί, κυρίες και κύριοι Βουλευτές, είμαι ιδιαίτερα ευτυχής σήμερα</w:t>
      </w:r>
      <w:r>
        <w:rPr>
          <w:rFonts w:eastAsia="Times New Roman" w:cs="Times New Roman"/>
          <w:szCs w:val="24"/>
        </w:rPr>
        <w:t>,</w:t>
      </w:r>
      <w:r>
        <w:rPr>
          <w:rFonts w:eastAsia="Times New Roman" w:cs="Times New Roman"/>
          <w:szCs w:val="24"/>
        </w:rPr>
        <w:t xml:space="preserve"> που ένα αίτημα δεκαετιών των κατοίκων των νησιωτικών περιοχών</w:t>
      </w:r>
      <w:r>
        <w:rPr>
          <w:rFonts w:eastAsia="Times New Roman" w:cs="Times New Roman"/>
          <w:szCs w:val="24"/>
        </w:rPr>
        <w:t>,</w:t>
      </w:r>
      <w:r>
        <w:rPr>
          <w:rFonts w:eastAsia="Times New Roman" w:cs="Times New Roman"/>
          <w:szCs w:val="24"/>
        </w:rPr>
        <w:t xml:space="preserve"> επιτέλους υλοποιείται και γ</w:t>
      </w:r>
      <w:r>
        <w:rPr>
          <w:rFonts w:eastAsia="Times New Roman" w:cs="Times New Roman"/>
          <w:szCs w:val="24"/>
        </w:rPr>
        <w:t xml:space="preserve">ια πρώτη φορά θεσμοθετείται σε εθνική κλίμακα και χωρίς εξαιρέσεις ένα μέτρο για την ουσιαστική στήριξη της </w:t>
      </w:r>
      <w:proofErr w:type="spellStart"/>
      <w:r>
        <w:rPr>
          <w:rFonts w:eastAsia="Times New Roman" w:cs="Times New Roman"/>
          <w:szCs w:val="24"/>
        </w:rPr>
        <w:t>νησιωτικότητας</w:t>
      </w:r>
      <w:proofErr w:type="spellEnd"/>
      <w:r>
        <w:rPr>
          <w:rFonts w:eastAsia="Times New Roman" w:cs="Times New Roman"/>
          <w:szCs w:val="24"/>
        </w:rPr>
        <w:t>, η οποία προστατεύεται από το άρθρο 101 του Συντάγματος, καθώς και από το άρθρο 174 της Συνθήκης για τη λειτουργία της Ευρωπα</w:t>
      </w:r>
      <w:r>
        <w:rPr>
          <w:rFonts w:eastAsia="Times New Roman" w:cs="Times New Roman"/>
          <w:szCs w:val="24"/>
        </w:rPr>
        <w:lastRenderedPageBreak/>
        <w:t>ϊκής Ένω</w:t>
      </w:r>
      <w:r>
        <w:rPr>
          <w:rFonts w:eastAsia="Times New Roman" w:cs="Times New Roman"/>
          <w:szCs w:val="24"/>
        </w:rPr>
        <w:t xml:space="preserve">σης, όπου ρητά αναφέρεται η στόχευση για την καταπολέμηση της καθυστέρησης των πλέον μειονεκτικών περιοχών, όπως είναι οι νησιωτικές περιοχές. </w:t>
      </w:r>
    </w:p>
    <w:p w14:paraId="3FCD894C"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Είναι γεγονός πως οι νησιώτες</w:t>
      </w:r>
      <w:r>
        <w:rPr>
          <w:rFonts w:eastAsia="Times New Roman" w:cs="Times New Roman"/>
          <w:szCs w:val="24"/>
        </w:rPr>
        <w:t>,</w:t>
      </w:r>
      <w:r>
        <w:rPr>
          <w:rFonts w:eastAsia="Times New Roman" w:cs="Times New Roman"/>
          <w:szCs w:val="24"/>
        </w:rPr>
        <w:t xml:space="preserve"> εδώ και πολλές δεκαετίες</w:t>
      </w:r>
      <w:r>
        <w:rPr>
          <w:rFonts w:eastAsia="Times New Roman" w:cs="Times New Roman"/>
          <w:szCs w:val="24"/>
        </w:rPr>
        <w:t>,</w:t>
      </w:r>
      <w:r>
        <w:rPr>
          <w:rFonts w:eastAsia="Times New Roman" w:cs="Times New Roman"/>
          <w:szCs w:val="24"/>
        </w:rPr>
        <w:t xml:space="preserve"> στη χώρα μας, αισθάνονται πολίτες δεύτερης κατηγορίας. </w:t>
      </w:r>
      <w:r>
        <w:rPr>
          <w:rFonts w:eastAsia="Times New Roman" w:cs="Times New Roman"/>
          <w:szCs w:val="24"/>
        </w:rPr>
        <w:t xml:space="preserve">Η οκταετής κρίση και η επιβολή μνημονίων τούς επιβάρυνε ακόμα περισσότερο. Η έλλειψη υποδομών, η δυσκολία μετακίνησης και το υψηλό κόστος μεταφοράς έγιναν πλέον δυσβάσταχτα. </w:t>
      </w:r>
    </w:p>
    <w:p w14:paraId="3FCD894D"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Υπό αυτές τις συνθήκες δημοσιονομικής στενότητας, αλλά και έχοντας πλέον εξέλθει </w:t>
      </w:r>
      <w:r>
        <w:rPr>
          <w:rFonts w:eastAsia="Times New Roman" w:cs="Times New Roman"/>
          <w:szCs w:val="24"/>
        </w:rPr>
        <w:t xml:space="preserve">από την επιτροπεία, η Κυβέρνηση προχωρά στη νομοθέτηση του </w:t>
      </w:r>
      <w:r>
        <w:rPr>
          <w:rFonts w:eastAsia="Times New Roman" w:cs="Times New Roman"/>
          <w:szCs w:val="24"/>
        </w:rPr>
        <w:t>μ</w:t>
      </w:r>
      <w:r>
        <w:rPr>
          <w:rFonts w:eastAsia="Times New Roman" w:cs="Times New Roman"/>
          <w:szCs w:val="24"/>
        </w:rPr>
        <w:t xml:space="preserve">εταφορικού </w:t>
      </w:r>
      <w:r>
        <w:rPr>
          <w:rFonts w:eastAsia="Times New Roman" w:cs="Times New Roman"/>
          <w:szCs w:val="24"/>
        </w:rPr>
        <w:t>ι</w:t>
      </w:r>
      <w:r>
        <w:rPr>
          <w:rFonts w:eastAsia="Times New Roman" w:cs="Times New Roman"/>
          <w:szCs w:val="24"/>
        </w:rPr>
        <w:t xml:space="preserve">σοδυνάμου, αποδεικνύοντας εν τοις </w:t>
      </w:r>
      <w:proofErr w:type="spellStart"/>
      <w:r>
        <w:rPr>
          <w:rFonts w:eastAsia="Times New Roman" w:cs="Times New Roman"/>
          <w:szCs w:val="24"/>
        </w:rPr>
        <w:t>πράγμασι</w:t>
      </w:r>
      <w:proofErr w:type="spellEnd"/>
      <w:r>
        <w:rPr>
          <w:rFonts w:eastAsia="Times New Roman" w:cs="Times New Roman"/>
          <w:szCs w:val="24"/>
        </w:rPr>
        <w:t xml:space="preserve"> πως για μας οι νησιώτες δεν ανήκουν σε διαφορετική κατηγορία πολιτών. Το </w:t>
      </w:r>
      <w:r>
        <w:rPr>
          <w:rFonts w:eastAsia="Times New Roman" w:cs="Times New Roman"/>
          <w:szCs w:val="24"/>
        </w:rPr>
        <w:t>μ</w:t>
      </w:r>
      <w:r>
        <w:rPr>
          <w:rFonts w:eastAsia="Times New Roman" w:cs="Times New Roman"/>
          <w:szCs w:val="24"/>
        </w:rPr>
        <w:t xml:space="preserve">εταφορικό </w:t>
      </w:r>
      <w:r>
        <w:rPr>
          <w:rFonts w:eastAsia="Times New Roman" w:cs="Times New Roman"/>
          <w:szCs w:val="24"/>
        </w:rPr>
        <w:t>ι</w:t>
      </w:r>
      <w:r>
        <w:rPr>
          <w:rFonts w:eastAsia="Times New Roman" w:cs="Times New Roman"/>
          <w:szCs w:val="24"/>
        </w:rPr>
        <w:t xml:space="preserve">σοδύναμο αποτελεί θεσμική καινοτομία τόσο για τη χώρα </w:t>
      </w:r>
      <w:r>
        <w:rPr>
          <w:rFonts w:eastAsia="Times New Roman" w:cs="Times New Roman"/>
          <w:szCs w:val="24"/>
        </w:rPr>
        <w:t>όσο και για το ευρωπαϊκό κεκτημένο, διότι καμ</w:t>
      </w:r>
      <w:r>
        <w:rPr>
          <w:rFonts w:eastAsia="Times New Roman" w:cs="Times New Roman"/>
          <w:szCs w:val="24"/>
        </w:rPr>
        <w:t>μ</w:t>
      </w:r>
      <w:r>
        <w:rPr>
          <w:rFonts w:eastAsia="Times New Roman" w:cs="Times New Roman"/>
          <w:szCs w:val="24"/>
        </w:rPr>
        <w:t>ία άλλη χώρα της Ευρώπης δεν χρειάστηκε να εφαρμόσει μια ολοκληρωμένη και ενιαία νησιωτική πολιτική, καθώς κανένα άλλο ευρωπαϊκό κράτος δεν έχει στην επικράτειά του τόσα πολλά και διάσπαρτα νησιά.</w:t>
      </w:r>
    </w:p>
    <w:p w14:paraId="3FCD894E"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lastRenderedPageBreak/>
        <w:t>Με την εφαρμο</w:t>
      </w:r>
      <w:r>
        <w:rPr>
          <w:rFonts w:eastAsia="Times New Roman" w:cs="Times New Roman"/>
          <w:szCs w:val="24"/>
        </w:rPr>
        <w:t xml:space="preserve">γή του </w:t>
      </w:r>
      <w:r>
        <w:rPr>
          <w:rFonts w:eastAsia="Times New Roman" w:cs="Times New Roman"/>
          <w:szCs w:val="24"/>
        </w:rPr>
        <w:t>μ</w:t>
      </w:r>
      <w:r>
        <w:rPr>
          <w:rFonts w:eastAsia="Times New Roman" w:cs="Times New Roman"/>
          <w:szCs w:val="24"/>
        </w:rPr>
        <w:t xml:space="preserve">εταφορικού </w:t>
      </w:r>
      <w:r>
        <w:rPr>
          <w:rFonts w:eastAsia="Times New Roman" w:cs="Times New Roman"/>
          <w:szCs w:val="24"/>
        </w:rPr>
        <w:t>ι</w:t>
      </w:r>
      <w:r>
        <w:rPr>
          <w:rFonts w:eastAsia="Times New Roman" w:cs="Times New Roman"/>
          <w:szCs w:val="24"/>
        </w:rPr>
        <w:t>σοδ</w:t>
      </w:r>
      <w:r>
        <w:rPr>
          <w:rFonts w:eastAsia="Times New Roman" w:cs="Times New Roman"/>
          <w:szCs w:val="24"/>
        </w:rPr>
        <w:t>ύ</w:t>
      </w:r>
      <w:r>
        <w:rPr>
          <w:rFonts w:eastAsia="Times New Roman" w:cs="Times New Roman"/>
          <w:szCs w:val="24"/>
        </w:rPr>
        <w:t>ν</w:t>
      </w:r>
      <w:r>
        <w:rPr>
          <w:rFonts w:eastAsia="Times New Roman" w:cs="Times New Roman"/>
          <w:szCs w:val="24"/>
        </w:rPr>
        <w:t>α</w:t>
      </w:r>
      <w:r>
        <w:rPr>
          <w:rFonts w:eastAsia="Times New Roman" w:cs="Times New Roman"/>
          <w:szCs w:val="24"/>
        </w:rPr>
        <w:t>μου πρόκειται να εναρμονισθεί το κόστος μεταφοράς που αντιστοιχεί σε επιβάτες, αλλά και σε εμπορεύματα, με μέσα θαλάσσιας μαζικής μεταφοράς, με το κόστος που θα ίσχυε στα μέσα χερσαίας μαζικής μεταφοράς για την ίδια απόσταση από κ</w:t>
      </w:r>
      <w:r>
        <w:rPr>
          <w:rFonts w:eastAsia="Times New Roman" w:cs="Times New Roman"/>
          <w:szCs w:val="24"/>
        </w:rPr>
        <w:t xml:space="preserve">αι προς τα νησιά. </w:t>
      </w:r>
    </w:p>
    <w:p w14:paraId="3FCD894F"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τονίσω ως Βουλευτής Κέρκυρας ότι επιτέλους για πρώτη φορά εντάσσονται και τα Ιόνια </w:t>
      </w:r>
      <w:r>
        <w:rPr>
          <w:rFonts w:eastAsia="Times New Roman" w:cs="Times New Roman"/>
          <w:szCs w:val="24"/>
        </w:rPr>
        <w:t>ν</w:t>
      </w:r>
      <w:r>
        <w:rPr>
          <w:rFonts w:eastAsia="Times New Roman" w:cs="Times New Roman"/>
          <w:szCs w:val="24"/>
        </w:rPr>
        <w:t xml:space="preserve">ησιά στη νησιωτική πολιτική. Και λέω επιτέλους, διότι όπως έχει επισημανθεί και στο παρελθόν, τα Ιόνια </w:t>
      </w:r>
      <w:r>
        <w:rPr>
          <w:rFonts w:eastAsia="Times New Roman" w:cs="Times New Roman"/>
          <w:szCs w:val="24"/>
        </w:rPr>
        <w:t>ν</w:t>
      </w:r>
      <w:r>
        <w:rPr>
          <w:rFonts w:eastAsia="Times New Roman" w:cs="Times New Roman"/>
          <w:szCs w:val="24"/>
        </w:rPr>
        <w:t>ησιά θεωρούνταν κατά κάποιον τρόπο «μ</w:t>
      </w:r>
      <w:r>
        <w:rPr>
          <w:rFonts w:eastAsia="Times New Roman" w:cs="Times New Roman"/>
          <w:szCs w:val="24"/>
        </w:rPr>
        <w:t xml:space="preserve">η νησιά». Επί των προηγούμενων κυβερνήσεων τα Ιόνια </w:t>
      </w:r>
      <w:r>
        <w:rPr>
          <w:rFonts w:eastAsia="Times New Roman" w:cs="Times New Roman"/>
          <w:szCs w:val="24"/>
        </w:rPr>
        <w:t>ν</w:t>
      </w:r>
      <w:r>
        <w:rPr>
          <w:rFonts w:eastAsia="Times New Roman" w:cs="Times New Roman"/>
          <w:szCs w:val="24"/>
        </w:rPr>
        <w:t>ησιά αγνοήθηκαν επιδεικτικά, παραμένοντας στο περιθώριο των οποιωνδήποτε κυβερνητικών επιλογών. Χαρακτηριστικό είναι ότι εξαιρούνταν από το μέτρο του μειωμένου συντελεστή ΦΠΑ, παρ’ όλο που και οι κάτοικο</w:t>
      </w:r>
      <w:r>
        <w:rPr>
          <w:rFonts w:eastAsia="Times New Roman" w:cs="Times New Roman"/>
          <w:szCs w:val="24"/>
        </w:rPr>
        <w:t xml:space="preserve">ι της Επτανήσου πλήττονταν και πλήττονται εξίσου με τους κατοίκους άλλων νησιωτικών περιοχών από προβλήματα που εξ ορισμού φέρει η γεωγραφική τους θέση. </w:t>
      </w:r>
    </w:p>
    <w:p w14:paraId="3FCD8950"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lastRenderedPageBreak/>
        <w:t>Πλήττονταν επίσης και από σοβαρά προβλήματα που ήρθαν ως αποτέλεσμα πολιτικών επιλογών, όπως συνεχή πλ</w:t>
      </w:r>
      <w:r>
        <w:rPr>
          <w:rFonts w:eastAsia="Times New Roman" w:cs="Times New Roman"/>
          <w:szCs w:val="24"/>
        </w:rPr>
        <w:t xml:space="preserve">ήγματα που δέχθηκαν στο παρελθόν με σταδιακή μεταφορά κρατικών </w:t>
      </w:r>
      <w:r>
        <w:rPr>
          <w:rFonts w:eastAsia="Times New Roman" w:cs="Times New Roman"/>
          <w:szCs w:val="24"/>
        </w:rPr>
        <w:t>υ</w:t>
      </w:r>
      <w:r>
        <w:rPr>
          <w:rFonts w:eastAsia="Times New Roman" w:cs="Times New Roman"/>
          <w:szCs w:val="24"/>
        </w:rPr>
        <w:t>πηρεσιών από την έδρα της Περιφέρειας Ιονίων Νήσων προς την Ήπειρο, την τραγική μείωση επί κυβερνήσεων ΠΑΣΟΚ και Νέας Δημοκρατίας της χρηματοδότησης μέσω του Προγράμματος Δημοσίων Επενδύσεων ή</w:t>
      </w:r>
      <w:r>
        <w:rPr>
          <w:rFonts w:eastAsia="Times New Roman" w:cs="Times New Roman"/>
          <w:szCs w:val="24"/>
        </w:rPr>
        <w:t xml:space="preserve"> τη διαρκή </w:t>
      </w:r>
      <w:proofErr w:type="spellStart"/>
      <w:r>
        <w:rPr>
          <w:rFonts w:eastAsia="Times New Roman" w:cs="Times New Roman"/>
          <w:szCs w:val="24"/>
        </w:rPr>
        <w:t>υποστελέχωση</w:t>
      </w:r>
      <w:proofErr w:type="spellEnd"/>
      <w:r>
        <w:rPr>
          <w:rFonts w:eastAsia="Times New Roman" w:cs="Times New Roman"/>
          <w:szCs w:val="24"/>
        </w:rPr>
        <w:t xml:space="preserve"> των δομών υγείας, γεγονός που για την περίπτωση της Κέρκυρας σήμαινε επίσης ότι πολλοί κάτοικοι αναγκάζονταν να απευθυνθούν σε νοσοκομεία της ηπειρωτικής Ελλάδας και με δεδομένο ούτως ή άλλως το γεγονός ότι η </w:t>
      </w:r>
      <w:proofErr w:type="spellStart"/>
      <w:r>
        <w:rPr>
          <w:rFonts w:eastAsia="Times New Roman" w:cs="Times New Roman"/>
          <w:szCs w:val="24"/>
        </w:rPr>
        <w:t>νησιωτικότητα</w:t>
      </w:r>
      <w:proofErr w:type="spellEnd"/>
      <w:r>
        <w:rPr>
          <w:rFonts w:eastAsia="Times New Roman" w:cs="Times New Roman"/>
          <w:szCs w:val="24"/>
        </w:rPr>
        <w:t xml:space="preserve"> αποτελεί </w:t>
      </w:r>
      <w:r>
        <w:rPr>
          <w:rFonts w:eastAsia="Times New Roman" w:cs="Times New Roman"/>
          <w:szCs w:val="24"/>
        </w:rPr>
        <w:t>παράγοντα που δυσχεραίνει τη λειτουργία του συστήματος υγείας.</w:t>
      </w:r>
    </w:p>
    <w:p w14:paraId="3FCD8951" w14:textId="77777777" w:rsidR="00BC419A" w:rsidRDefault="0035347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Σε αυτό το σημείο θα ήθελα να υπογραμμίσω πως οι δικαιούχοι του Αντισταθμίσματος Νησιωτικού Κόστους, ΑΝΗΚΟ -το ποσό δηλαδή που θα καταβάλλεται και </w:t>
      </w:r>
      <w:r w:rsidRPr="002F7918">
        <w:rPr>
          <w:rFonts w:eastAsia="Times New Roman" w:cs="Times New Roman"/>
          <w:szCs w:val="24"/>
        </w:rPr>
        <w:t>το οποίο</w:t>
      </w:r>
      <w:r>
        <w:rPr>
          <w:rFonts w:eastAsia="Times New Roman" w:cs="Times New Roman"/>
          <w:szCs w:val="24"/>
        </w:rPr>
        <w:t xml:space="preserve"> προκύπτει από τη διαφορά του πραγματι</w:t>
      </w:r>
      <w:r>
        <w:rPr>
          <w:rFonts w:eastAsia="Times New Roman" w:cs="Times New Roman"/>
          <w:szCs w:val="24"/>
        </w:rPr>
        <w:t xml:space="preserve">κού μεταφορικού κόστους από το ποσό που θα καταβαλλόταν αν η μεταφορά γινόταν στην ηπειρωτική χώρα- δεν θα είναι μόνο οι μόνιμοι κάτοικοι των νησιών, </w:t>
      </w:r>
      <w:r>
        <w:rPr>
          <w:rFonts w:eastAsia="Times New Roman" w:cs="Times New Roman"/>
          <w:szCs w:val="24"/>
        </w:rPr>
        <w:lastRenderedPageBreak/>
        <w:t>αλλά και κατηγορίες πληθυσμού που, παρά το ότι δεν έχουν μόνιμη κατοικία, διαμένουν στα νησιά και μετακινο</w:t>
      </w:r>
      <w:r>
        <w:rPr>
          <w:rFonts w:eastAsia="Times New Roman" w:cs="Times New Roman"/>
          <w:szCs w:val="24"/>
        </w:rPr>
        <w:t>ύνται συχνά από και προς αυτά. Πρόκειται κυρίως για γιατρούς και εκπαιδευτικούς. Όλοι καταλαβαίνουμε πόσο αυτό θα ζωογονήσει τα νησιά.</w:t>
      </w:r>
    </w:p>
    <w:p w14:paraId="3FCD8952" w14:textId="77777777" w:rsidR="00BC419A" w:rsidRDefault="0035347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Να μην ξεχνούμε ότι οι ήδη </w:t>
      </w:r>
      <w:proofErr w:type="spellStart"/>
      <w:r>
        <w:rPr>
          <w:rFonts w:eastAsia="Times New Roman" w:cs="Times New Roman"/>
          <w:szCs w:val="24"/>
        </w:rPr>
        <w:t>υποστελεχωμένες</w:t>
      </w:r>
      <w:proofErr w:type="spellEnd"/>
      <w:r>
        <w:rPr>
          <w:rFonts w:eastAsia="Times New Roman" w:cs="Times New Roman"/>
          <w:szCs w:val="24"/>
        </w:rPr>
        <w:t xml:space="preserve"> δομές υγείας στα νησιά, στις περιπτώσεις τουριστικών περιοχών καλούνται να παρ</w:t>
      </w:r>
      <w:r>
        <w:rPr>
          <w:rFonts w:eastAsia="Times New Roman" w:cs="Times New Roman"/>
          <w:szCs w:val="24"/>
        </w:rPr>
        <w:t xml:space="preserve">έχουν τις υπηρεσίες τους σε πολλαπλάσιο αριθμό ασθενών τη θερινή περίοδο. Δεν θα </w:t>
      </w:r>
      <w:r w:rsidRPr="00E57B5A">
        <w:rPr>
          <w:rFonts w:eastAsia="Times New Roman" w:cs="Times New Roman"/>
          <w:szCs w:val="24"/>
        </w:rPr>
        <w:t>πρέπει</w:t>
      </w:r>
      <w:r>
        <w:rPr>
          <w:rFonts w:eastAsia="Times New Roman" w:cs="Times New Roman"/>
          <w:szCs w:val="24"/>
        </w:rPr>
        <w:t>,</w:t>
      </w:r>
      <w:r w:rsidRPr="00E57B5A">
        <w:rPr>
          <w:rFonts w:eastAsia="Times New Roman" w:cs="Times New Roman"/>
          <w:szCs w:val="24"/>
        </w:rPr>
        <w:t xml:space="preserve"> </w:t>
      </w:r>
      <w:r>
        <w:rPr>
          <w:rFonts w:eastAsia="Times New Roman" w:cs="Times New Roman"/>
          <w:szCs w:val="24"/>
        </w:rPr>
        <w:t xml:space="preserve">επίσης, να ξεχνούμε τα οξυμένα προβλήματα που αντιμετωπίζουν τα μικρά νησιά στις περιφέρειες με τη λεγόμενη διπλή </w:t>
      </w:r>
      <w:proofErr w:type="spellStart"/>
      <w:r>
        <w:rPr>
          <w:rFonts w:eastAsia="Times New Roman" w:cs="Times New Roman"/>
          <w:szCs w:val="24"/>
        </w:rPr>
        <w:t>νησιωτικότητα</w:t>
      </w:r>
      <w:proofErr w:type="spellEnd"/>
      <w:r>
        <w:rPr>
          <w:rFonts w:eastAsia="Times New Roman" w:cs="Times New Roman"/>
          <w:szCs w:val="24"/>
        </w:rPr>
        <w:t xml:space="preserve"> και τους σκληρούς χειμώνες που </w:t>
      </w:r>
      <w:r w:rsidRPr="00911877">
        <w:rPr>
          <w:rFonts w:eastAsia="Times New Roman" w:cs="Times New Roman"/>
          <w:szCs w:val="24"/>
        </w:rPr>
        <w:t>π</w:t>
      </w:r>
      <w:r>
        <w:rPr>
          <w:rFonts w:eastAsia="Times New Roman" w:cs="Times New Roman"/>
          <w:szCs w:val="24"/>
        </w:rPr>
        <w:t xml:space="preserve">έρασαν </w:t>
      </w:r>
      <w:r>
        <w:rPr>
          <w:rFonts w:eastAsia="Times New Roman" w:cs="Times New Roman"/>
          <w:szCs w:val="24"/>
        </w:rPr>
        <w:t xml:space="preserve">χωρίς γιατρούς υπηρεσίας υπαίθρου οι κάτοικοί τους, όπως οι κάτοικοι των </w:t>
      </w:r>
      <w:proofErr w:type="spellStart"/>
      <w:r>
        <w:rPr>
          <w:rFonts w:eastAsia="Times New Roman" w:cs="Times New Roman"/>
          <w:szCs w:val="24"/>
        </w:rPr>
        <w:t>Διαποντίων</w:t>
      </w:r>
      <w:proofErr w:type="spellEnd"/>
      <w:r>
        <w:rPr>
          <w:rFonts w:eastAsia="Times New Roman" w:cs="Times New Roman"/>
          <w:szCs w:val="24"/>
        </w:rPr>
        <w:t xml:space="preserve"> </w:t>
      </w:r>
      <w:r>
        <w:rPr>
          <w:rFonts w:eastAsia="Times New Roman" w:cs="Times New Roman"/>
          <w:szCs w:val="24"/>
        </w:rPr>
        <w:t>ν</w:t>
      </w:r>
      <w:r>
        <w:rPr>
          <w:rFonts w:eastAsia="Times New Roman" w:cs="Times New Roman"/>
          <w:szCs w:val="24"/>
        </w:rPr>
        <w:t>ήσων.</w:t>
      </w:r>
    </w:p>
    <w:p w14:paraId="3FCD8953" w14:textId="77777777" w:rsidR="00BC419A" w:rsidRDefault="0035347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Δίνεται, επίσης, ένα επιπλέον κίνητρο σε αναπληρωτές και ωρομίσθιους εκπαιδευτικούς, καθώς διευκολύνονται στα έξοδα μεταφοράς τους από και προς τα νησιά που βρίσκοντ</w:t>
      </w:r>
      <w:r>
        <w:rPr>
          <w:rFonts w:eastAsia="Times New Roman" w:cs="Times New Roman"/>
          <w:szCs w:val="24"/>
        </w:rPr>
        <w:t>αι οι σχολικές μονάδες στις οποίες υπηρετούν.</w:t>
      </w:r>
    </w:p>
    <w:p w14:paraId="3FCD8954" w14:textId="77777777" w:rsidR="00BC419A" w:rsidRDefault="0035347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θα ήθελα να υπογραμμίσω ότι η παρούσα </w:t>
      </w:r>
      <w:r w:rsidRPr="001850F1">
        <w:rPr>
          <w:rFonts w:eastAsia="Times New Roman" w:cs="Times New Roman"/>
          <w:szCs w:val="24"/>
        </w:rPr>
        <w:t>Κυβέρνηση</w:t>
      </w:r>
      <w:r>
        <w:rPr>
          <w:rFonts w:eastAsia="Times New Roman" w:cs="Times New Roman"/>
          <w:szCs w:val="24"/>
        </w:rPr>
        <w:t xml:space="preserve">, παρά τις αντιξοότητες, επέλεξε να μην αγνοήσει τους νησιώτες και εμπράκτως να τους αναγνωρίσει κάτι που θα </w:t>
      </w:r>
      <w:r>
        <w:rPr>
          <w:rFonts w:eastAsia="Times New Roman" w:cs="Times New Roman"/>
          <w:szCs w:val="24"/>
        </w:rPr>
        <w:lastRenderedPageBreak/>
        <w:t>έπρεπε να ήταν αυτονόητο σε μια χώρα με τό</w:t>
      </w:r>
      <w:r>
        <w:rPr>
          <w:rFonts w:eastAsia="Times New Roman" w:cs="Times New Roman"/>
          <w:szCs w:val="24"/>
        </w:rPr>
        <w:t xml:space="preserve">σα νησιωτικά συμπλέγματα όπως η Ελλάδα. </w:t>
      </w:r>
    </w:p>
    <w:p w14:paraId="3FCD8955" w14:textId="77777777" w:rsidR="00BC419A" w:rsidRDefault="0035347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Για τα Ιόνια νησιά το </w:t>
      </w:r>
      <w:r>
        <w:rPr>
          <w:rFonts w:eastAsia="Times New Roman" w:cs="Times New Roman"/>
          <w:szCs w:val="24"/>
        </w:rPr>
        <w:t>μ</w:t>
      </w:r>
      <w:r>
        <w:rPr>
          <w:rFonts w:eastAsia="Times New Roman" w:cs="Times New Roman"/>
          <w:szCs w:val="24"/>
        </w:rPr>
        <w:t xml:space="preserve">εταφορικό </w:t>
      </w:r>
      <w:r>
        <w:rPr>
          <w:rFonts w:eastAsia="Times New Roman" w:cs="Times New Roman"/>
          <w:szCs w:val="24"/>
        </w:rPr>
        <w:t>ι</w:t>
      </w:r>
      <w:r>
        <w:rPr>
          <w:rFonts w:eastAsia="Times New Roman" w:cs="Times New Roman"/>
          <w:szCs w:val="24"/>
        </w:rPr>
        <w:t xml:space="preserve">σοδύναμο έρχεται να συμπληρώσει δε, αν θέλετε, και το καλό νέο της ακτοπλοϊκής γραμμής που συνέδεσε για πρώτη φορά από φέτος τον Μάιο όλα τα Ιόνια νησιά και, όπως είχε πει ο κύριος </w:t>
      </w:r>
      <w:r>
        <w:rPr>
          <w:rFonts w:eastAsia="Times New Roman" w:cs="Times New Roman"/>
          <w:szCs w:val="24"/>
        </w:rPr>
        <w:t xml:space="preserve">Υπουργός Ναυτιλίας και Νησιωτικής </w:t>
      </w:r>
      <w:r w:rsidRPr="00911877">
        <w:rPr>
          <w:rFonts w:eastAsia="Times New Roman" w:cs="Times New Roman"/>
          <w:szCs w:val="24"/>
        </w:rPr>
        <w:t>Πολιτική</w:t>
      </w:r>
      <w:r>
        <w:rPr>
          <w:rFonts w:eastAsia="Times New Roman" w:cs="Times New Roman"/>
          <w:szCs w:val="24"/>
        </w:rPr>
        <w:t xml:space="preserve">ς, ήρθε να σπάσει τον αποκλεισμό ανάμεσα στα νησιά της ίδιας περιφέρειας. </w:t>
      </w:r>
    </w:p>
    <w:p w14:paraId="3FCD8956" w14:textId="77777777" w:rsidR="00BC419A" w:rsidRDefault="0035347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Αυτή η </w:t>
      </w:r>
      <w:r w:rsidRPr="001850F1">
        <w:rPr>
          <w:rFonts w:eastAsia="Times New Roman" w:cs="Times New Roman"/>
          <w:szCs w:val="24"/>
        </w:rPr>
        <w:t>Κυβέρνηση</w:t>
      </w:r>
      <w:r>
        <w:rPr>
          <w:rFonts w:eastAsia="Times New Roman" w:cs="Times New Roman"/>
          <w:szCs w:val="24"/>
        </w:rPr>
        <w:t xml:space="preserve"> επέλεξε να μην αγνοήσει τους κατοίκους των νησιών. Επέλεξε να μην κάνει διακρίσεις μεταξύ περιοχών που δικαιούνται αντιστα</w:t>
      </w:r>
      <w:r>
        <w:rPr>
          <w:rFonts w:eastAsia="Times New Roman" w:cs="Times New Roman"/>
          <w:szCs w:val="24"/>
        </w:rPr>
        <w:t xml:space="preserve">θμίσματα λόγω </w:t>
      </w:r>
      <w:proofErr w:type="spellStart"/>
      <w:r>
        <w:rPr>
          <w:rFonts w:eastAsia="Times New Roman" w:cs="Times New Roman"/>
          <w:szCs w:val="24"/>
        </w:rPr>
        <w:t>νησιωτικότητας</w:t>
      </w:r>
      <w:proofErr w:type="spellEnd"/>
      <w:r>
        <w:rPr>
          <w:rFonts w:eastAsia="Times New Roman" w:cs="Times New Roman"/>
          <w:szCs w:val="24"/>
        </w:rPr>
        <w:t xml:space="preserve"> και περιοχών που θεωρούνταν τελικά μόνο κατ’ όνομα νησιωτικές. Τέλος, επέλεξε να μην αγνοήσει το άρθρο 101 του Συντάγματος, λαμβάνοντας σοβαρά υπ’ </w:t>
      </w:r>
      <w:proofErr w:type="spellStart"/>
      <w:r>
        <w:rPr>
          <w:rFonts w:eastAsia="Times New Roman" w:cs="Times New Roman"/>
          <w:szCs w:val="24"/>
        </w:rPr>
        <w:t>όψιν</w:t>
      </w:r>
      <w:proofErr w:type="spellEnd"/>
      <w:r>
        <w:rPr>
          <w:rFonts w:eastAsia="Times New Roman" w:cs="Times New Roman"/>
          <w:szCs w:val="24"/>
        </w:rPr>
        <w:t xml:space="preserve"> τις ιδιαίτερες συνθήκες των νησιωτικών περιοχών και μεριμνώντας για την ανά</w:t>
      </w:r>
      <w:r>
        <w:rPr>
          <w:rFonts w:eastAsia="Times New Roman" w:cs="Times New Roman"/>
          <w:szCs w:val="24"/>
        </w:rPr>
        <w:t>πτυξή τους.</w:t>
      </w:r>
    </w:p>
    <w:p w14:paraId="3FCD8957" w14:textId="77777777" w:rsidR="00BC419A" w:rsidRDefault="0035347C">
      <w:pPr>
        <w:tabs>
          <w:tab w:val="left" w:pos="3873"/>
        </w:tabs>
        <w:spacing w:line="600" w:lineRule="auto"/>
        <w:ind w:firstLine="720"/>
        <w:contextualSpacing/>
        <w:jc w:val="both"/>
        <w:rPr>
          <w:rFonts w:eastAsia="Times New Roman"/>
          <w:szCs w:val="24"/>
        </w:rPr>
      </w:pPr>
      <w:r>
        <w:rPr>
          <w:rFonts w:eastAsia="Times New Roman" w:cs="Times New Roman"/>
          <w:szCs w:val="24"/>
        </w:rPr>
        <w:t xml:space="preserve">Σας </w:t>
      </w:r>
      <w:r>
        <w:rPr>
          <w:rFonts w:eastAsia="Times New Roman"/>
          <w:szCs w:val="24"/>
        </w:rPr>
        <w:t>ε</w:t>
      </w:r>
      <w:r w:rsidRPr="00AC365A">
        <w:rPr>
          <w:rFonts w:eastAsia="Times New Roman"/>
          <w:szCs w:val="24"/>
        </w:rPr>
        <w:t>υχαριστώ</w:t>
      </w:r>
      <w:r>
        <w:rPr>
          <w:rFonts w:eastAsia="Times New Roman"/>
          <w:szCs w:val="24"/>
        </w:rPr>
        <w:t>.</w:t>
      </w:r>
    </w:p>
    <w:p w14:paraId="3FCD8958" w14:textId="77777777" w:rsidR="00BC419A" w:rsidRDefault="0035347C">
      <w:pPr>
        <w:spacing w:line="600" w:lineRule="auto"/>
        <w:ind w:firstLine="720"/>
        <w:contextualSpacing/>
        <w:jc w:val="center"/>
        <w:rPr>
          <w:rFonts w:eastAsia="Times New Roman"/>
          <w:bCs/>
        </w:rPr>
      </w:pPr>
      <w:r w:rsidRPr="006651D3">
        <w:rPr>
          <w:rFonts w:eastAsia="Times New Roman"/>
          <w:bCs/>
        </w:rPr>
        <w:t>(Χειροκροτήματα από την πτέρυγα του ΣΥΡΙΖΑ)</w:t>
      </w:r>
    </w:p>
    <w:p w14:paraId="3FCD8959" w14:textId="77777777" w:rsidR="00BC419A" w:rsidRDefault="0035347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 </w:t>
      </w:r>
      <w:r w:rsidRPr="0069256D">
        <w:rPr>
          <w:rFonts w:eastAsia="Times New Roman" w:cs="Times New Roman"/>
          <w:b/>
          <w:szCs w:val="24"/>
        </w:rPr>
        <w:t>ΠΡΟΕΔΡΕΥΩΝ (Νικήτας Κακλαμάνης):</w:t>
      </w:r>
      <w:r>
        <w:rPr>
          <w:rFonts w:eastAsia="Times New Roman" w:cs="Times New Roman"/>
          <w:szCs w:val="24"/>
        </w:rPr>
        <w:t xml:space="preserve"> Τον λόγο έχει ο </w:t>
      </w:r>
      <w:r w:rsidRPr="00B1670E">
        <w:rPr>
          <w:rFonts w:eastAsia="Times New Roman" w:cs="Times New Roman"/>
          <w:szCs w:val="24"/>
        </w:rPr>
        <w:t>Κοινοβουλευτικός Εκπρόσωπος</w:t>
      </w:r>
      <w:r>
        <w:rPr>
          <w:rFonts w:eastAsia="Times New Roman" w:cs="Times New Roman"/>
          <w:szCs w:val="24"/>
        </w:rPr>
        <w:t xml:space="preserve"> της Δημοκρατικής Συμπαράταξης κ. Ανδρέας Λοβέρδος.</w:t>
      </w:r>
    </w:p>
    <w:p w14:paraId="3FCD895A" w14:textId="77777777" w:rsidR="00BC419A" w:rsidRDefault="0035347C">
      <w:pPr>
        <w:tabs>
          <w:tab w:val="left" w:pos="3873"/>
        </w:tabs>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sidRPr="00480689">
        <w:rPr>
          <w:rFonts w:eastAsia="Times New Roman"/>
          <w:color w:val="000000"/>
          <w:szCs w:val="24"/>
        </w:rPr>
        <w:t>Ευχαριστώ, κύριε Πρόεδρε.</w:t>
      </w:r>
      <w:r>
        <w:rPr>
          <w:rFonts w:eastAsia="Times New Roman" w:cs="Times New Roman"/>
          <w:szCs w:val="24"/>
        </w:rPr>
        <w:t xml:space="preserve"> </w:t>
      </w:r>
    </w:p>
    <w:p w14:paraId="3FCD895B" w14:textId="77777777" w:rsidR="00BC419A" w:rsidRDefault="0035347C">
      <w:pPr>
        <w:tabs>
          <w:tab w:val="left" w:pos="3873"/>
        </w:tabs>
        <w:spacing w:line="600" w:lineRule="auto"/>
        <w:ind w:firstLine="720"/>
        <w:contextualSpacing/>
        <w:jc w:val="both"/>
        <w:rPr>
          <w:rFonts w:eastAsia="Times New Roman" w:cs="Times New Roman"/>
          <w:szCs w:val="24"/>
        </w:rPr>
      </w:pPr>
      <w:r w:rsidRPr="002170BF">
        <w:rPr>
          <w:rFonts w:eastAsia="Times New Roman" w:cs="Times New Roman"/>
          <w:szCs w:val="24"/>
        </w:rPr>
        <w:t>Κ</w:t>
      </w:r>
      <w:r>
        <w:rPr>
          <w:rFonts w:eastAsia="Times New Roman" w:cs="Times New Roman"/>
          <w:szCs w:val="24"/>
        </w:rPr>
        <w:t xml:space="preserve">υρία συνάδελφε που μόλις κατήλθατε του </w:t>
      </w:r>
      <w:r w:rsidRPr="00840C4C">
        <w:rPr>
          <w:rFonts w:eastAsia="Times New Roman" w:cs="Times New Roman"/>
          <w:szCs w:val="24"/>
        </w:rPr>
        <w:t>Β</w:t>
      </w:r>
      <w:r>
        <w:rPr>
          <w:rFonts w:eastAsia="Times New Roman" w:cs="Times New Roman"/>
          <w:szCs w:val="24"/>
        </w:rPr>
        <w:t xml:space="preserve">ήματος, κάνατε μια ειδική αναφορά στη νησιωτική σας </w:t>
      </w:r>
      <w:r w:rsidRPr="00911877">
        <w:rPr>
          <w:rFonts w:eastAsia="Times New Roman" w:cs="Times New Roman"/>
          <w:szCs w:val="24"/>
        </w:rPr>
        <w:t>πολιτική</w:t>
      </w:r>
      <w:r>
        <w:rPr>
          <w:rFonts w:eastAsia="Times New Roman" w:cs="Times New Roman"/>
          <w:szCs w:val="24"/>
        </w:rPr>
        <w:t xml:space="preserve"> και στα νησιά. Εντάξει, όχι με άστοχα πράγματα. Μα, δεν βρήκατε μια λέξη να πείτε και για τα απορρίμματα στο νησί σας, στο νησί που εκπροσωπείτε; Έχουμε γί</w:t>
      </w:r>
      <w:r>
        <w:rPr>
          <w:rFonts w:eastAsia="Times New Roman" w:cs="Times New Roman"/>
          <w:szCs w:val="24"/>
        </w:rPr>
        <w:t>νει περίγελος παγκοσμίως με μια κατάσταση η οποία τελικά δύσκολα εξηγείται. Δύσκολα εξηγείται πώς φτάσαμε εκεί. Ό</w:t>
      </w:r>
      <w:r w:rsidRPr="00AC526C">
        <w:rPr>
          <w:rFonts w:eastAsia="Times New Roman" w:cs="Times New Roman"/>
          <w:szCs w:val="24"/>
        </w:rPr>
        <w:t>μως</w:t>
      </w:r>
      <w:r>
        <w:rPr>
          <w:rFonts w:eastAsia="Times New Roman" w:cs="Times New Roman"/>
          <w:szCs w:val="24"/>
        </w:rPr>
        <w:t xml:space="preserve"> μετά από τριάμισι χρόνια εδώ διακυβέρνησης του τόπου από εσάς, προς τα τέσσερα τώρα, δεν είχατε κάτι να πείτε για αυτή την κατάντια! </w:t>
      </w:r>
    </w:p>
    <w:p w14:paraId="3FCD895C" w14:textId="77777777" w:rsidR="00BC419A" w:rsidRDefault="0035347C">
      <w:pPr>
        <w:tabs>
          <w:tab w:val="left" w:pos="3873"/>
        </w:tabs>
        <w:spacing w:line="600" w:lineRule="auto"/>
        <w:ind w:firstLine="720"/>
        <w:contextualSpacing/>
        <w:jc w:val="both"/>
        <w:rPr>
          <w:rFonts w:eastAsia="Times New Roman" w:cs="Times New Roman"/>
          <w:szCs w:val="24"/>
        </w:rPr>
      </w:pPr>
      <w:r w:rsidRPr="0098522A">
        <w:rPr>
          <w:rFonts w:eastAsia="Times New Roman" w:cs="Times New Roman"/>
          <w:szCs w:val="24"/>
        </w:rPr>
        <w:t>Κυρίε</w:t>
      </w:r>
      <w:r w:rsidRPr="0098522A">
        <w:rPr>
          <w:rFonts w:eastAsia="Times New Roman" w:cs="Times New Roman"/>
          <w:szCs w:val="24"/>
        </w:rPr>
        <w:t>ς και κύριοι Βουλευτές,</w:t>
      </w:r>
      <w:r>
        <w:rPr>
          <w:rFonts w:eastAsia="Times New Roman" w:cs="Times New Roman"/>
          <w:szCs w:val="24"/>
        </w:rPr>
        <w:t xml:space="preserve"> θέλουμε ως Δημοκρατική Συμπαράταξη-Κίνημα Αλλαγής να εκφράσουμε θετική γνώμη για τις αλλαγές που έκανε ο Υπουργός, βάσει των προτάσεων που υπέβαλε ο κ. Καρράς. Μας διανεμήθηκε τώρα το σχετικό κείμενο. </w:t>
      </w:r>
    </w:p>
    <w:p w14:paraId="3FCD895D" w14:textId="77777777" w:rsidR="00BC419A" w:rsidRDefault="0035347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Θέλω να θυμίσω τα όσα είπε ο κ</w:t>
      </w:r>
      <w:r>
        <w:rPr>
          <w:rFonts w:eastAsia="Times New Roman" w:cs="Times New Roman"/>
          <w:szCs w:val="24"/>
        </w:rPr>
        <w:t xml:space="preserve">. Καρράς για το σχέδιο νόμου αυτό στην </w:t>
      </w:r>
      <w:r>
        <w:rPr>
          <w:rFonts w:eastAsia="Times New Roman" w:cs="Times New Roman"/>
          <w:szCs w:val="24"/>
        </w:rPr>
        <w:t>ε</w:t>
      </w:r>
      <w:r>
        <w:rPr>
          <w:rFonts w:eastAsia="Times New Roman" w:cs="Times New Roman"/>
          <w:szCs w:val="24"/>
        </w:rPr>
        <w:t xml:space="preserve">πιτροπή, όπου με τη σημερινή παρέμβαση </w:t>
      </w:r>
      <w:r>
        <w:rPr>
          <w:rFonts w:eastAsia="Times New Roman" w:cs="Times New Roman"/>
          <w:szCs w:val="24"/>
        </w:rPr>
        <w:lastRenderedPageBreak/>
        <w:t>βγαίνει νόημα μετά από δική του πρόταση. Δηλαδή να υπάρξει καθολική εφαρμογή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2019. Διότι, ειδάλλως, πιλοτικές εφαρμογές για πολλά θέματα έχουμε δει πολλές, ουσία δεν έχο</w:t>
      </w:r>
      <w:r>
        <w:rPr>
          <w:rFonts w:eastAsia="Times New Roman" w:cs="Times New Roman"/>
          <w:szCs w:val="24"/>
        </w:rPr>
        <w:t>υμε δει.</w:t>
      </w:r>
    </w:p>
    <w:p w14:paraId="3FCD895E" w14:textId="77777777" w:rsidR="00BC419A" w:rsidRDefault="0035347C">
      <w:pPr>
        <w:spacing w:line="600" w:lineRule="auto"/>
        <w:ind w:firstLine="720"/>
        <w:contextualSpacing/>
        <w:jc w:val="both"/>
        <w:rPr>
          <w:rFonts w:eastAsia="Times New Roman"/>
          <w:szCs w:val="24"/>
        </w:rPr>
      </w:pPr>
      <w:r>
        <w:rPr>
          <w:rFonts w:eastAsia="Times New Roman"/>
          <w:szCs w:val="24"/>
        </w:rPr>
        <w:t>Σε ό,τι αφορά υπόλοιπα δικά σας θέματα, κύριε Υπουργέ, διαβάζουμε αυτές τις ημέρες σε οικονομικές εφημερίδες ότι σκοπεύετε να πάρετε μια νομοθετική πρωτοβουλία αντίθετη με το άρθρο 107 του Συντάγματος, σε ό,τι αφορά μια συγκεκριμένη μορφή φορολόγη</w:t>
      </w:r>
      <w:r>
        <w:rPr>
          <w:rFonts w:eastAsia="Times New Roman"/>
          <w:szCs w:val="24"/>
        </w:rPr>
        <w:t>σης. Τα διαβάζουμε, τα ξαναδιαβάζουμε. Δεν ξέρουμε κατά πόσο ισχύουν ή δεν ισχύουν. Αν αυτά τα οποία διαβάζουμε είναι αληθή, πέρα από όσες συμβιβαστικές σκέψεις έχετε κάνει -εάν έχετε κάνει- με ανθρώπους του χώρου του εφοπλισμού που συζητάτε, δεν θα πρέπει</w:t>
      </w:r>
      <w:r>
        <w:rPr>
          <w:rFonts w:eastAsia="Times New Roman"/>
          <w:szCs w:val="24"/>
        </w:rPr>
        <w:t xml:space="preserve"> να διαμαρτύρεστε. Εάν πάρετε μια τέτοια απόφαση, αγνοώντας το Σύνταγμα και την περιβάλλετε με τον τύπο του νόμου για να της δώσετε κύρος, θα διαμαρτύρεστε μετά από κάποιους μήνες όταν κάποια δικαστήρια πουν ότι ο νόμος σας είναι αντισυνταγματικός, θα επικ</w:t>
      </w:r>
      <w:r>
        <w:rPr>
          <w:rFonts w:eastAsia="Times New Roman"/>
          <w:szCs w:val="24"/>
        </w:rPr>
        <w:t xml:space="preserve">αλείστε εσείς συνεννοήσεις που είχατε σε διάφορα επίπεδα και θα διαμαρτύρονται κάποιοι από εσάς αγριεμένοι για τις στάσεις των </w:t>
      </w:r>
      <w:r>
        <w:rPr>
          <w:rFonts w:eastAsia="Times New Roman"/>
          <w:szCs w:val="24"/>
        </w:rPr>
        <w:lastRenderedPageBreak/>
        <w:t>δικαστηρίων, ενώ θα έχετε παραβιάσει το Σύνταγμα από μόνοι σας και ξέροντας την παραβίαση που κάνατε.</w:t>
      </w:r>
    </w:p>
    <w:p w14:paraId="3FCD895F" w14:textId="77777777" w:rsidR="00BC419A" w:rsidRDefault="0035347C">
      <w:pPr>
        <w:spacing w:line="600" w:lineRule="auto"/>
        <w:ind w:firstLine="720"/>
        <w:contextualSpacing/>
        <w:jc w:val="both"/>
        <w:rPr>
          <w:rFonts w:eastAsia="Times New Roman"/>
          <w:szCs w:val="24"/>
        </w:rPr>
      </w:pPr>
      <w:r>
        <w:rPr>
          <w:rFonts w:eastAsia="Times New Roman"/>
          <w:szCs w:val="24"/>
        </w:rPr>
        <w:t>Θα έπρεπε να δώσετε μια απά</w:t>
      </w:r>
      <w:r>
        <w:rPr>
          <w:rFonts w:eastAsia="Times New Roman"/>
          <w:szCs w:val="24"/>
        </w:rPr>
        <w:t>ντηση. Αν το έχετε κάνει και εγώ δεν το έχω δει, καλώς, αλλά αν από όσα έχω ερευνήσει δεν έχετε πάρει θέση, καλό θα είναι κάποια στιγμή να κάνετε μια αναφορά στην ομιλία σας.</w:t>
      </w:r>
    </w:p>
    <w:p w14:paraId="3FCD8960" w14:textId="77777777" w:rsidR="00BC419A" w:rsidRDefault="0035347C">
      <w:pPr>
        <w:spacing w:line="600" w:lineRule="auto"/>
        <w:ind w:firstLine="720"/>
        <w:contextualSpacing/>
        <w:jc w:val="both"/>
        <w:rPr>
          <w:rFonts w:eastAsia="Times New Roman"/>
          <w:szCs w:val="24"/>
        </w:rPr>
      </w:pPr>
      <w:r>
        <w:rPr>
          <w:rFonts w:eastAsia="Times New Roman"/>
          <w:szCs w:val="24"/>
        </w:rPr>
        <w:t>Εγώ είχα σκοπό, κυρίες και κύριοι Βουλευτές, επειδή η επικαιρότητα έχει πάρα πολλ</w:t>
      </w:r>
      <w:r>
        <w:rPr>
          <w:rFonts w:eastAsia="Times New Roman"/>
          <w:szCs w:val="24"/>
        </w:rPr>
        <w:t>ά θέματα -πολλά εκ των οποίων συμπεριλαμβάνονται και στη συγκεκριμένη μου αγόρευση ούτως ή άλλως, πολλά εκ των οποίων όμως όχι- από το απάνθισμα των γεγονότων που «τρέχουν» γύρω από την Αίθουσα αυτή, θέλω να μείνω προσηλωμένος σε κάποια πράγματα που με έκπ</w:t>
      </w:r>
      <w:r>
        <w:rPr>
          <w:rFonts w:eastAsia="Times New Roman"/>
          <w:szCs w:val="24"/>
        </w:rPr>
        <w:t xml:space="preserve">ληξή μου διάβασα από αγορεύσεις του κ. </w:t>
      </w:r>
      <w:proofErr w:type="spellStart"/>
      <w:r>
        <w:rPr>
          <w:rFonts w:eastAsia="Times New Roman"/>
          <w:szCs w:val="24"/>
        </w:rPr>
        <w:t>Κουρουμπλή</w:t>
      </w:r>
      <w:proofErr w:type="spellEnd"/>
      <w:r>
        <w:rPr>
          <w:rFonts w:eastAsia="Times New Roman"/>
          <w:szCs w:val="24"/>
        </w:rPr>
        <w:t xml:space="preserve"> στην </w:t>
      </w:r>
      <w:r>
        <w:rPr>
          <w:rFonts w:eastAsia="Times New Roman"/>
          <w:szCs w:val="24"/>
        </w:rPr>
        <w:t>ε</w:t>
      </w:r>
      <w:r>
        <w:rPr>
          <w:rFonts w:eastAsia="Times New Roman"/>
          <w:szCs w:val="24"/>
        </w:rPr>
        <w:t xml:space="preserve">πιτροπή και δεν πιστεύω ότι καταλάβαινε τι ακριβώς έλεγε. Ξεκινάω από αυτά περί λαϊκών ασμάτων «για ψεύτικα λόγια και μεγάλα επί σαράντα χρόνια». Σαράντα χρόνια; Είκοσι χρόνια από αυτά τα σαράντα </w:t>
      </w:r>
      <w:r>
        <w:rPr>
          <w:rFonts w:eastAsia="Times New Roman"/>
          <w:szCs w:val="24"/>
        </w:rPr>
        <w:t xml:space="preserve">κυβερνούσε το ΠΑΣΟΚ, κύριε Υπουργέ. «Ψεύτικα λόγια μεγάλα» είπε η Αντιπολίτευση, λοιπόν, τότε που εκλέχτηκε προφανώς με τα ψεύτικα και μεγάλα της λόγια και λέτε </w:t>
      </w:r>
      <w:r>
        <w:rPr>
          <w:rFonts w:eastAsia="Times New Roman"/>
          <w:szCs w:val="24"/>
        </w:rPr>
        <w:lastRenderedPageBreak/>
        <w:t>εσείς, αρθρώνετε εσείς λόγο κριτικό για αυτά και ξεχνάτε ότι γίνατε Κυβέρνηση με ψεύτικα και με</w:t>
      </w:r>
      <w:r>
        <w:rPr>
          <w:rFonts w:eastAsia="Times New Roman"/>
          <w:szCs w:val="24"/>
        </w:rPr>
        <w:t>γάλα λόγια και μάλιστα πολλά και επίκαιρα.</w:t>
      </w:r>
    </w:p>
    <w:p w14:paraId="3FCD8961" w14:textId="77777777" w:rsidR="00BC419A" w:rsidRDefault="0035347C">
      <w:pPr>
        <w:spacing w:line="600" w:lineRule="auto"/>
        <w:ind w:firstLine="720"/>
        <w:contextualSpacing/>
        <w:jc w:val="both"/>
        <w:rPr>
          <w:rFonts w:eastAsia="Times New Roman"/>
          <w:szCs w:val="24"/>
        </w:rPr>
      </w:pPr>
      <w:r>
        <w:rPr>
          <w:rFonts w:eastAsia="Times New Roman"/>
          <w:szCs w:val="24"/>
        </w:rPr>
        <w:t xml:space="preserve">Επειδή τα λέτε εσείς και καθένας μας φέρει το βάρος αυτού που είναι ενώπιον της Εθνικής Αντιπροσωπείας, ίσως θα πρέπει να έχετε και μια αυτοσυγκράτηση όταν αναφέρεστε με σηκωμένο δάχτυλο σε θεσιθήρες και </w:t>
      </w:r>
      <w:proofErr w:type="spellStart"/>
      <w:r>
        <w:rPr>
          <w:rFonts w:eastAsia="Times New Roman"/>
          <w:szCs w:val="24"/>
        </w:rPr>
        <w:t>καρεκλοθή</w:t>
      </w:r>
      <w:r>
        <w:rPr>
          <w:rFonts w:eastAsia="Times New Roman"/>
          <w:szCs w:val="24"/>
        </w:rPr>
        <w:t>ρες</w:t>
      </w:r>
      <w:proofErr w:type="spellEnd"/>
      <w:r>
        <w:rPr>
          <w:rFonts w:eastAsia="Times New Roman"/>
          <w:szCs w:val="24"/>
        </w:rPr>
        <w:t xml:space="preserve"> και αν έχετε απορίες γιατί σας ρωτώ, παρακαλώ να ρωτήσετε ένα οποιοδήποτε μέλος ή στέλεχος του ΠΑΣΟΚ</w:t>
      </w:r>
      <w:r w:rsidRPr="00DE61AB">
        <w:rPr>
          <w:rFonts w:eastAsia="Times New Roman"/>
          <w:szCs w:val="24"/>
        </w:rPr>
        <w:t xml:space="preserve"> </w:t>
      </w:r>
      <w:r>
        <w:rPr>
          <w:rFonts w:eastAsia="Times New Roman"/>
          <w:szCs w:val="24"/>
        </w:rPr>
        <w:t>και του Κινήματος Αλλαγής για εσάς και θα σας απαντήσει νομίζω με πολύ χαρακτηριστικό τρόπο. Άρα σηκωμένο δάχτυλο από μέλος μιας Κυβέρνησης που σε πέντ</w:t>
      </w:r>
      <w:r>
        <w:rPr>
          <w:rFonts w:eastAsia="Times New Roman"/>
          <w:szCs w:val="24"/>
        </w:rPr>
        <w:t>ε μήνες κάνει ρεκόρ στις πλημμύρες, στη διαχείριση των νερών στη Μάνδρα, μιας Κυβέρνησης η οποία αντιφάσκει με τον εαυτό της τον χθεσινό και υποχωρεί στο ένα θέμα πίσω απ’ το άλλο, μια Κυβέρνηση που εκεί που θα έπρεπε να είναι παρούσα, είναι απούσα; Νομίζω</w:t>
      </w:r>
      <w:r>
        <w:rPr>
          <w:rFonts w:eastAsia="Times New Roman"/>
          <w:szCs w:val="24"/>
        </w:rPr>
        <w:t xml:space="preserve"> -για να το πω λιγάκι πιο απλά- ότι δεν σας παίρνει να κάνετε εσείς μαθήματα υπευθυνότητας στην Αντιπολίτευση. Τα επιχειρήσατε αυτά εσείς στη Διαρκή Επιτροπή.</w:t>
      </w:r>
    </w:p>
    <w:p w14:paraId="3FCD8962" w14:textId="77777777" w:rsidR="00BC419A" w:rsidRDefault="0035347C">
      <w:pPr>
        <w:spacing w:line="600" w:lineRule="auto"/>
        <w:ind w:firstLine="720"/>
        <w:contextualSpacing/>
        <w:jc w:val="both"/>
        <w:rPr>
          <w:rFonts w:eastAsia="Times New Roman"/>
          <w:szCs w:val="24"/>
        </w:rPr>
      </w:pPr>
      <w:r>
        <w:rPr>
          <w:rFonts w:eastAsia="Times New Roman"/>
          <w:szCs w:val="24"/>
        </w:rPr>
        <w:lastRenderedPageBreak/>
        <w:t>Και ενώ έχετε σπάσει κάθε ρεκόρ στις υποχωρήσεις από τον εαυτό σας, έχετε φτάσει και σε ένα σημεί</w:t>
      </w:r>
      <w:r>
        <w:rPr>
          <w:rFonts w:eastAsia="Times New Roman"/>
          <w:szCs w:val="24"/>
        </w:rPr>
        <w:t xml:space="preserve">ο να πανηγυρίζετε για πράγματα για τα οποία ήσασταν οι απόλυτοι εχθροί, σε ό,τι αφορά τις παραμετρικές αλλαγές για το δημόσιο χρέος. Τις υποτιμούσατε, τις λέγατε «τίποτα», τις επιμηκύνσεις τις λέγατε «σκοινί για να κρεμαστούν οι Ελληνίδες και οι Έλληνες», </w:t>
      </w:r>
      <w:r>
        <w:rPr>
          <w:rFonts w:eastAsia="Times New Roman"/>
          <w:szCs w:val="24"/>
        </w:rPr>
        <w:t>και τώρα, όπως θα πω και παρακάτω, έρχεστε και υπερηφανεύεστε για αυτά, ενώ έχετε επί τριάμισι χρόνια επιφέρει θανάσιμο πλήγμα στον κοινωνικό και οικονομικό ιστό.</w:t>
      </w:r>
    </w:p>
    <w:p w14:paraId="3FCD8963" w14:textId="77777777" w:rsidR="00BC419A" w:rsidRDefault="0035347C">
      <w:pPr>
        <w:spacing w:line="600" w:lineRule="auto"/>
        <w:ind w:firstLine="720"/>
        <w:contextualSpacing/>
        <w:jc w:val="both"/>
        <w:rPr>
          <w:rFonts w:eastAsia="Times New Roman"/>
          <w:szCs w:val="24"/>
        </w:rPr>
      </w:pPr>
      <w:r>
        <w:rPr>
          <w:rFonts w:eastAsia="Times New Roman"/>
          <w:szCs w:val="24"/>
        </w:rPr>
        <w:t>Κυρίες και κύριοι συνάδελφοι, εσείς της Πλειοψηφίας, ακούστε τι είπε ο Υπουργός σας, απευθυνό</w:t>
      </w:r>
      <w:r>
        <w:rPr>
          <w:rFonts w:eastAsia="Times New Roman"/>
          <w:szCs w:val="24"/>
        </w:rPr>
        <w:t xml:space="preserve">μενος στην Αντιπολίτευση γενικά. Δεν ξέρω αν έκανε διορθωτικές μετά και τα βέλη του κατηύθυνε κάπου συγκεκριμένα. «Σας νοιάζουν» λέει ο κ. </w:t>
      </w:r>
      <w:proofErr w:type="spellStart"/>
      <w:r>
        <w:rPr>
          <w:rFonts w:eastAsia="Times New Roman"/>
          <w:szCs w:val="24"/>
        </w:rPr>
        <w:t>Κουρουμπλής</w:t>
      </w:r>
      <w:proofErr w:type="spellEnd"/>
      <w:r>
        <w:rPr>
          <w:rFonts w:eastAsia="Times New Roman"/>
          <w:szCs w:val="24"/>
        </w:rPr>
        <w:t xml:space="preserve"> απευθυνόμενος στην Αντιπολίτευση «οι καρέκλες, γιατί είχατε μάθει να ζείτε μόνο με τις καρέκλες».</w:t>
      </w:r>
      <w:r w:rsidRPr="00565359">
        <w:rPr>
          <w:rFonts w:eastAsia="Times New Roman"/>
          <w:szCs w:val="24"/>
        </w:rPr>
        <w:t xml:space="preserve"> </w:t>
      </w:r>
      <w:r>
        <w:rPr>
          <w:rFonts w:eastAsia="Times New Roman"/>
          <w:szCs w:val="24"/>
        </w:rPr>
        <w:t>Ο ίδιος</w:t>
      </w:r>
      <w:r>
        <w:rPr>
          <w:rFonts w:eastAsia="Times New Roman"/>
          <w:szCs w:val="24"/>
        </w:rPr>
        <w:t xml:space="preserve"> τα λέει. «Δεν μπορούσατε να ζήσετε με άλλον τρόπο. Τώρα έχετε αυτό το άγχος και σας οδηγεί στην κατάθλιψη πως δεν έχετε την εξουσία ως βδέλλες να βυζαίνετε το αίμα του ελληνικού λαού». </w:t>
      </w:r>
      <w:r>
        <w:rPr>
          <w:rFonts w:eastAsia="Times New Roman"/>
          <w:szCs w:val="24"/>
          <w:lang w:val="en-US"/>
        </w:rPr>
        <w:t>Verbatim</w:t>
      </w:r>
      <w:r>
        <w:rPr>
          <w:rFonts w:eastAsia="Times New Roman"/>
          <w:szCs w:val="24"/>
        </w:rPr>
        <w:t>. Είναι ακριβώς, σε εισαγωγικά, αυτά τα οποία είπε.</w:t>
      </w:r>
    </w:p>
    <w:p w14:paraId="3FCD8964"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lastRenderedPageBreak/>
        <w:t>Δεν ξέρω γ</w:t>
      </w:r>
      <w:r>
        <w:rPr>
          <w:rFonts w:eastAsia="Times New Roman" w:cs="Times New Roman"/>
          <w:szCs w:val="24"/>
        </w:rPr>
        <w:t xml:space="preserve">ια ποιον τα είπε, ποιον κοιτούσε, δεν είμαι μέλος της </w:t>
      </w:r>
      <w:r>
        <w:rPr>
          <w:rFonts w:eastAsia="Times New Roman" w:cs="Times New Roman"/>
          <w:szCs w:val="24"/>
        </w:rPr>
        <w:t>ε</w:t>
      </w:r>
      <w:r>
        <w:rPr>
          <w:rFonts w:eastAsia="Times New Roman" w:cs="Times New Roman"/>
          <w:szCs w:val="24"/>
        </w:rPr>
        <w:t>πιτροπής, αλλά απευθυνόμενος στην Αντιπολίτευση πρέπει κανείς να σέβεται…</w:t>
      </w:r>
    </w:p>
    <w:p w14:paraId="3FCD8965" w14:textId="77777777" w:rsidR="00BC419A" w:rsidRDefault="0035347C">
      <w:pPr>
        <w:spacing w:line="600" w:lineRule="auto"/>
        <w:ind w:firstLine="720"/>
        <w:contextualSpacing/>
        <w:jc w:val="both"/>
        <w:rPr>
          <w:rFonts w:eastAsia="Times New Roman" w:cs="Times New Roman"/>
          <w:szCs w:val="24"/>
        </w:rPr>
      </w:pPr>
      <w:r w:rsidRPr="00FA3546">
        <w:rPr>
          <w:rFonts w:eastAsia="Times New Roman" w:cs="Times New Roman"/>
          <w:b/>
          <w:szCs w:val="24"/>
        </w:rPr>
        <w:t>ΠΑΝΑΓΙΩΤΗΣ ΚΟΥΡΟΥΜΠΛΗΣ (Υπουργός Ναυτιλίας και Νησιωτικής Πολιτικής):</w:t>
      </w:r>
      <w:r>
        <w:rPr>
          <w:rFonts w:eastAsia="Times New Roman" w:cs="Times New Roman"/>
          <w:szCs w:val="24"/>
        </w:rPr>
        <w:t xml:space="preserve"> Απολογείστε για τη Νέα Δημοκρατία!</w:t>
      </w:r>
    </w:p>
    <w:p w14:paraId="3FCD8966" w14:textId="77777777" w:rsidR="00BC419A" w:rsidRDefault="0035347C">
      <w:pPr>
        <w:spacing w:line="600" w:lineRule="auto"/>
        <w:ind w:firstLine="720"/>
        <w:contextualSpacing/>
        <w:jc w:val="both"/>
        <w:rPr>
          <w:rFonts w:eastAsia="Times New Roman" w:cs="Times New Roman"/>
          <w:szCs w:val="24"/>
        </w:rPr>
      </w:pPr>
      <w:r w:rsidRPr="00FA3546">
        <w:rPr>
          <w:rFonts w:eastAsia="Times New Roman" w:cs="Times New Roman"/>
          <w:b/>
          <w:szCs w:val="24"/>
        </w:rPr>
        <w:t xml:space="preserve">ΑΝΔΡΕΑΣ ΛΟΒΕΡΔΟΣ: </w:t>
      </w:r>
      <w:r w:rsidRPr="00B471CE">
        <w:rPr>
          <w:rFonts w:eastAsia="Times New Roman" w:cs="Times New Roman"/>
          <w:szCs w:val="24"/>
        </w:rPr>
        <w:t xml:space="preserve">Δεν </w:t>
      </w:r>
      <w:r w:rsidRPr="00B471CE">
        <w:rPr>
          <w:rFonts w:eastAsia="Times New Roman" w:cs="Times New Roman"/>
          <w:szCs w:val="24"/>
        </w:rPr>
        <w:t>το λέτε!</w:t>
      </w:r>
      <w:r>
        <w:rPr>
          <w:rFonts w:eastAsia="Times New Roman" w:cs="Times New Roman"/>
          <w:b/>
          <w:szCs w:val="24"/>
        </w:rPr>
        <w:t xml:space="preserve"> </w:t>
      </w:r>
      <w:r>
        <w:rPr>
          <w:rFonts w:eastAsia="Times New Roman" w:cs="Times New Roman"/>
          <w:szCs w:val="24"/>
        </w:rPr>
        <w:t>Τα έχω εδώ. Έχω τα Πρακτικά και τα καταθέτω.</w:t>
      </w:r>
    </w:p>
    <w:p w14:paraId="3FCD8967" w14:textId="77777777" w:rsidR="00BC419A" w:rsidRDefault="0035347C">
      <w:pPr>
        <w:spacing w:line="600" w:lineRule="auto"/>
        <w:ind w:firstLine="720"/>
        <w:contextualSpacing/>
        <w:jc w:val="both"/>
        <w:rPr>
          <w:rFonts w:eastAsia="Times New Roman" w:cs="Times New Roman"/>
          <w:szCs w:val="24"/>
        </w:rPr>
      </w:pPr>
      <w:r w:rsidRPr="00FA3546">
        <w:rPr>
          <w:rFonts w:eastAsia="Times New Roman" w:cs="Times New Roman"/>
          <w:b/>
          <w:szCs w:val="24"/>
        </w:rPr>
        <w:t>ΠΑΝΑΓΙΩΤΗΣ ΚΟΥΡΟΥΜΠΛΗΣ (Υπουργός Ναυτιλίας και Νησιωτικής Πολιτικής):</w:t>
      </w:r>
      <w:r>
        <w:rPr>
          <w:rFonts w:eastAsia="Times New Roman" w:cs="Times New Roman"/>
          <w:szCs w:val="24"/>
        </w:rPr>
        <w:t xml:space="preserve"> Απολογείστε για τη Νέα Δημοκρατία!</w:t>
      </w:r>
    </w:p>
    <w:p w14:paraId="3FCD8968" w14:textId="77777777" w:rsidR="00BC419A" w:rsidRDefault="0035347C">
      <w:pPr>
        <w:spacing w:line="600" w:lineRule="auto"/>
        <w:ind w:firstLine="720"/>
        <w:contextualSpacing/>
        <w:jc w:val="both"/>
        <w:rPr>
          <w:rFonts w:eastAsia="Times New Roman" w:cs="Times New Roman"/>
          <w:szCs w:val="24"/>
        </w:rPr>
      </w:pPr>
      <w:r w:rsidRPr="00FA3546">
        <w:rPr>
          <w:rFonts w:eastAsia="Times New Roman" w:cs="Times New Roman"/>
          <w:b/>
          <w:szCs w:val="24"/>
        </w:rPr>
        <w:t xml:space="preserve">ΑΝΔΡΕΑΣ ΛΟΒΕΡΔΟΣ: </w:t>
      </w:r>
      <w:r>
        <w:rPr>
          <w:rFonts w:eastAsia="Times New Roman" w:cs="Times New Roman"/>
          <w:szCs w:val="24"/>
        </w:rPr>
        <w:t>Έχω εδώ τα Πρακτικά και τα καταθέτω! Όλα εδώ τα έχω.</w:t>
      </w:r>
    </w:p>
    <w:p w14:paraId="3FCD8969" w14:textId="77777777" w:rsidR="00BC419A" w:rsidRDefault="0035347C">
      <w:pPr>
        <w:spacing w:line="600" w:lineRule="auto"/>
        <w:ind w:firstLine="720"/>
        <w:contextualSpacing/>
        <w:jc w:val="both"/>
        <w:rPr>
          <w:rFonts w:eastAsia="Times New Roman" w:cs="Times New Roman"/>
          <w:szCs w:val="24"/>
        </w:rPr>
      </w:pPr>
      <w:r w:rsidRPr="000D63A8">
        <w:rPr>
          <w:rFonts w:eastAsia="Times New Roman" w:cs="Times New Roman"/>
          <w:szCs w:val="24"/>
        </w:rPr>
        <w:t>(Στο σημείο αυτό ο Βουλευτ</w:t>
      </w:r>
      <w:r w:rsidRPr="000D63A8">
        <w:rPr>
          <w:rFonts w:eastAsia="Times New Roman" w:cs="Times New Roman"/>
          <w:szCs w:val="24"/>
        </w:rPr>
        <w:t xml:space="preserve">ής κ. </w:t>
      </w:r>
      <w:r>
        <w:rPr>
          <w:rFonts w:eastAsia="Times New Roman" w:cs="Times New Roman"/>
          <w:szCs w:val="24"/>
        </w:rPr>
        <w:t>Ανδρέας Λοβέρδος</w:t>
      </w:r>
      <w:r w:rsidRPr="000D63A8">
        <w:rPr>
          <w:rFonts w:eastAsia="Times New Roman" w:cs="Times New Roman"/>
          <w:szCs w:val="24"/>
        </w:rPr>
        <w:t xml:space="preserve"> καταθέτει για τα Πρακτικά τα προαναφερθέντα έγγραφα, τα οποία βρίσκονται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3FCD896A" w14:textId="77777777" w:rsidR="00BC419A" w:rsidRDefault="0035347C">
      <w:pPr>
        <w:spacing w:line="600" w:lineRule="auto"/>
        <w:ind w:firstLine="720"/>
        <w:contextualSpacing/>
        <w:jc w:val="both"/>
        <w:rPr>
          <w:rFonts w:eastAsia="Times New Roman" w:cs="Times New Roman"/>
          <w:szCs w:val="24"/>
        </w:rPr>
      </w:pPr>
      <w:r w:rsidRPr="00FA3546">
        <w:rPr>
          <w:rFonts w:eastAsia="Times New Roman" w:cs="Times New Roman"/>
          <w:b/>
          <w:szCs w:val="24"/>
        </w:rPr>
        <w:lastRenderedPageBreak/>
        <w:t>ΠΑΝΑΓΙΩΤΗΣ ΚΟΥΡΟΥΜΠΛΗΣ (Υπουργός Ναυτιλίας και Νησιωτικής Πολιτικής):</w:t>
      </w:r>
      <w:r>
        <w:rPr>
          <w:rFonts w:eastAsia="Times New Roman" w:cs="Times New Roman"/>
          <w:szCs w:val="24"/>
        </w:rPr>
        <w:t xml:space="preserve"> </w:t>
      </w:r>
      <w:r>
        <w:rPr>
          <w:rFonts w:eastAsia="Times New Roman" w:cs="Times New Roman"/>
          <w:szCs w:val="24"/>
        </w:rPr>
        <w:t>Απολογείστε για τη Νέα Δημοκρατία! Μπράβο!</w:t>
      </w:r>
    </w:p>
    <w:p w14:paraId="3FCD896B" w14:textId="77777777" w:rsidR="00BC419A" w:rsidRDefault="0035347C">
      <w:pPr>
        <w:spacing w:line="600" w:lineRule="auto"/>
        <w:ind w:firstLine="720"/>
        <w:contextualSpacing/>
        <w:jc w:val="both"/>
        <w:rPr>
          <w:rFonts w:eastAsia="Times New Roman" w:cs="Times New Roman"/>
          <w:szCs w:val="24"/>
        </w:rPr>
      </w:pPr>
      <w:r w:rsidRPr="00FA3546">
        <w:rPr>
          <w:rFonts w:eastAsia="Times New Roman" w:cs="Times New Roman"/>
          <w:b/>
          <w:szCs w:val="24"/>
        </w:rPr>
        <w:t xml:space="preserve">ΑΝΔΡΕΑΣ ΛΟΒΕΡΔΟΣ: </w:t>
      </w:r>
      <w:r>
        <w:rPr>
          <w:rFonts w:eastAsia="Times New Roman" w:cs="Times New Roman"/>
          <w:szCs w:val="24"/>
        </w:rPr>
        <w:t>Όχι, κύριε Υπουργέ. Να το βρείτε μέσα. Να το βρείτε που το λέτε μέσα αυτό!</w:t>
      </w:r>
    </w:p>
    <w:p w14:paraId="3FCD896C" w14:textId="77777777" w:rsidR="00BC419A" w:rsidRDefault="0035347C">
      <w:pPr>
        <w:spacing w:line="600" w:lineRule="auto"/>
        <w:ind w:firstLine="720"/>
        <w:contextualSpacing/>
        <w:jc w:val="both"/>
        <w:rPr>
          <w:rFonts w:eastAsia="Times New Roman" w:cs="Times New Roman"/>
          <w:szCs w:val="24"/>
        </w:rPr>
      </w:pPr>
      <w:r w:rsidRPr="00FA3546">
        <w:rPr>
          <w:rFonts w:eastAsia="Times New Roman" w:cs="Times New Roman"/>
          <w:b/>
          <w:szCs w:val="24"/>
        </w:rPr>
        <w:t>ΠΑΝΑΓΙΩΤΗΣ ΚΟΥΡΟΥΜΠΛΗΣ (Υπουργός Ναυτιλίας και Νησιωτικής Πολιτικής):</w:t>
      </w:r>
      <w:r>
        <w:rPr>
          <w:rFonts w:eastAsia="Times New Roman" w:cs="Times New Roman"/>
          <w:b/>
          <w:szCs w:val="24"/>
        </w:rPr>
        <w:t xml:space="preserve"> </w:t>
      </w:r>
      <w:r>
        <w:rPr>
          <w:rFonts w:eastAsia="Times New Roman" w:cs="Times New Roman"/>
          <w:szCs w:val="24"/>
        </w:rPr>
        <w:t>Μπράβο!</w:t>
      </w:r>
    </w:p>
    <w:p w14:paraId="3FCD896D" w14:textId="77777777" w:rsidR="00BC419A" w:rsidRDefault="0035347C">
      <w:pPr>
        <w:spacing w:line="600" w:lineRule="auto"/>
        <w:ind w:firstLine="720"/>
        <w:contextualSpacing/>
        <w:jc w:val="both"/>
        <w:rPr>
          <w:rFonts w:eastAsia="Times New Roman" w:cs="Times New Roman"/>
          <w:szCs w:val="24"/>
        </w:rPr>
      </w:pPr>
      <w:r w:rsidRPr="00FA3546">
        <w:rPr>
          <w:rFonts w:eastAsia="Times New Roman" w:cs="Times New Roman"/>
          <w:b/>
          <w:szCs w:val="24"/>
        </w:rPr>
        <w:t xml:space="preserve">ΑΝΔΡΕΑΣ ΛΟΒΕΡΔΟΣ: </w:t>
      </w:r>
      <w:r>
        <w:rPr>
          <w:rFonts w:eastAsia="Times New Roman" w:cs="Times New Roman"/>
          <w:szCs w:val="24"/>
        </w:rPr>
        <w:t xml:space="preserve">Παρακαλώ! Να το βρείτε, </w:t>
      </w:r>
      <w:r>
        <w:rPr>
          <w:rFonts w:eastAsia="Times New Roman" w:cs="Times New Roman"/>
          <w:szCs w:val="24"/>
        </w:rPr>
        <w:t>που λέτε «Νέα Δημοκρατία» εκεί. Αν το βρείτε και μου το δείξετε, θα το ξανακουβεντιάσουμε.</w:t>
      </w:r>
    </w:p>
    <w:p w14:paraId="3FCD896E"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Έσπευσε μάλιστα, στην ίδια φοβερή του ομιλία, να μιλήσει για σταθεροποίηση της οικονομίας, εμπέδωση αισθήματος ασφάλειας στους πολίτες κ.λπ</w:t>
      </w:r>
      <w:r>
        <w:rPr>
          <w:rFonts w:eastAsia="Times New Roman" w:cs="Times New Roman"/>
          <w:szCs w:val="24"/>
        </w:rPr>
        <w:t>.</w:t>
      </w:r>
      <w:r>
        <w:rPr>
          <w:rFonts w:eastAsia="Times New Roman" w:cs="Times New Roman"/>
          <w:szCs w:val="24"/>
        </w:rPr>
        <w:t xml:space="preserve">. </w:t>
      </w:r>
    </w:p>
    <w:p w14:paraId="3FCD896F"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Θέλω λοιπόν, επειδή τα</w:t>
      </w:r>
      <w:r>
        <w:rPr>
          <w:rFonts w:eastAsia="Times New Roman" w:cs="Times New Roman"/>
          <w:szCs w:val="24"/>
        </w:rPr>
        <w:t xml:space="preserve"> είπε όλα αυτά -και με τον κομπασμό με τον οποίο τα είπε-, να του θυμίσω ότι είναι μέλος της Κυβέρνησης που κατήργησε το ΕΚΑΣ αντί να δώσει δέκατη τρίτη σύνταξη, πως αύξησε τους έμμεσους φόρους ο ίδιος, ΦΠΑ στο 24% και ειδικά για τα νησιά για τα οποία κάνο</w:t>
      </w:r>
      <w:r>
        <w:rPr>
          <w:rFonts w:eastAsia="Times New Roman" w:cs="Times New Roman"/>
          <w:szCs w:val="24"/>
        </w:rPr>
        <w:t xml:space="preserve">υμε λόγο σήμερα. Αύξηση της εισφοράς για υγεία στις συντάξεις, καρατόμηση του </w:t>
      </w:r>
      <w:r>
        <w:rPr>
          <w:rFonts w:eastAsia="Times New Roman" w:cs="Times New Roman"/>
          <w:szCs w:val="24"/>
        </w:rPr>
        <w:lastRenderedPageBreak/>
        <w:t xml:space="preserve">αφορολογήτου -και είναι γνωστό που πάει-, μείωση του επιδόματος θέρμανσης, αύξηση της τιμής των εισιτηρίων στις συγκοινωνίες, μείωση με ρεκόρ των μερισμάτων των συνταξιούχων του </w:t>
      </w:r>
      <w:r>
        <w:rPr>
          <w:rFonts w:eastAsia="Times New Roman" w:cs="Times New Roman"/>
          <w:szCs w:val="24"/>
        </w:rPr>
        <w:t xml:space="preserve">δημοσίου, περικοπή των συντάξεων των αναπήρων, αύξηση συμμετοχής στα φάρμακα και σε διαγνωστικές εξετάσεις, γενίκευση του </w:t>
      </w:r>
      <w:proofErr w:type="spellStart"/>
      <w:r>
        <w:rPr>
          <w:rFonts w:eastAsia="Times New Roman" w:cs="Times New Roman"/>
          <w:szCs w:val="24"/>
          <w:lang w:val="en-US"/>
        </w:rPr>
        <w:t>clawback</w:t>
      </w:r>
      <w:proofErr w:type="spellEnd"/>
      <w:r>
        <w:rPr>
          <w:rFonts w:eastAsia="Times New Roman" w:cs="Times New Roman"/>
          <w:szCs w:val="24"/>
        </w:rPr>
        <w:t>, μείωση ακόμα και αυτών των κατώτερων συντάξεων του ΙΚΑ, των παλιών συντάξεων του ΙΚΑ των 486 ευρώ, επιβάρυνση σε όσους έχουν μισθό και μπλοκάκι. Και περί κατώτατου όλη αυτή τη φιλολογία που κρατά ακόμη, ας ρωτήσετε τους ανθρώπους που παίρνουν έστω και αυ</w:t>
      </w:r>
      <w:r>
        <w:rPr>
          <w:rFonts w:eastAsia="Times New Roman" w:cs="Times New Roman"/>
          <w:szCs w:val="24"/>
        </w:rPr>
        <w:t xml:space="preserve">τόν τον κατώτατο που ορίζει ο νόμος, να σας δώσουν την κατάλληλη απάντηση. Τέλος διεύρυνση του ΕΝΦΙΑ αντί για την κατάργηση ενός μέτρου που, όπως έλεγε ο τότε Αρχηγός της </w:t>
      </w:r>
      <w:r>
        <w:rPr>
          <w:rFonts w:eastAsia="Times New Roman" w:cs="Times New Roman"/>
          <w:szCs w:val="24"/>
        </w:rPr>
        <w:t>α</w:t>
      </w:r>
      <w:r>
        <w:rPr>
          <w:rFonts w:eastAsia="Times New Roman" w:cs="Times New Roman"/>
          <w:szCs w:val="24"/>
        </w:rPr>
        <w:t xml:space="preserve">ξιωματικής </w:t>
      </w:r>
      <w:r>
        <w:rPr>
          <w:rFonts w:eastAsia="Times New Roman" w:cs="Times New Roman"/>
          <w:szCs w:val="24"/>
        </w:rPr>
        <w:t>α</w:t>
      </w:r>
      <w:r>
        <w:rPr>
          <w:rFonts w:eastAsia="Times New Roman" w:cs="Times New Roman"/>
          <w:szCs w:val="24"/>
        </w:rPr>
        <w:t xml:space="preserve">ντιπολίτευσης και νυν Πρωθυπουργός, είναι μέτρο που καταργείται και δεν </w:t>
      </w:r>
      <w:r>
        <w:rPr>
          <w:rFonts w:eastAsia="Times New Roman" w:cs="Times New Roman"/>
          <w:szCs w:val="24"/>
        </w:rPr>
        <w:t>διορθώνεται.</w:t>
      </w:r>
    </w:p>
    <w:p w14:paraId="3FCD8970"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Και πάμε τώρα σε αυτά που αποφασίσατε και πανηγυρίζετε και επαίρεστε και γι’ αυτά κάνατε αυτόν τον λόγο της έπαρσης στη Διαρκή Επιτροπή. Εσείς ανοίξατε αυτόν το διάλογο, όχι εμείς. </w:t>
      </w:r>
    </w:p>
    <w:p w14:paraId="3FCD8971"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lastRenderedPageBreak/>
        <w:t>Χρέος, λοιπόν: επιμήκυνση κατά μια δεκαετία, μέτρο αποφασισμέ</w:t>
      </w:r>
      <w:r>
        <w:rPr>
          <w:rFonts w:eastAsia="Times New Roman" w:cs="Times New Roman"/>
          <w:szCs w:val="24"/>
        </w:rPr>
        <w:t>νο από τις ρυθμίσεις παραμετρικές του χρέους 2012-2014. Καμμ</w:t>
      </w:r>
      <w:r>
        <w:rPr>
          <w:rFonts w:eastAsia="Times New Roman" w:cs="Times New Roman"/>
          <w:szCs w:val="24"/>
        </w:rPr>
        <w:t>ία</w:t>
      </w:r>
      <w:r>
        <w:rPr>
          <w:rFonts w:eastAsia="Times New Roman" w:cs="Times New Roman"/>
          <w:szCs w:val="24"/>
        </w:rPr>
        <w:t xml:space="preserve"> ονομαστική μείωση του χρέους. Και μάλιστα στρέφεστε με έναν απαράδεκτο τρόπο εναντίον του </w:t>
      </w:r>
      <w:r>
        <w:rPr>
          <w:rFonts w:eastAsia="Times New Roman" w:cs="Times New Roman"/>
          <w:szCs w:val="24"/>
          <w:lang w:val="en-US"/>
        </w:rPr>
        <w:t>PSI</w:t>
      </w:r>
      <w:r>
        <w:rPr>
          <w:rFonts w:eastAsia="Times New Roman" w:cs="Times New Roman"/>
          <w:szCs w:val="24"/>
        </w:rPr>
        <w:t>. Στις ίδιες ομιλίες του Υπουργού είναι αυτά, κυρίες και κύριοι συνάδελφοι, που μας λέει τώρα ότι έχ</w:t>
      </w:r>
      <w:r>
        <w:rPr>
          <w:rFonts w:eastAsia="Times New Roman" w:cs="Times New Roman"/>
          <w:szCs w:val="24"/>
        </w:rPr>
        <w:t xml:space="preserve">ω στόχο τη Νέα Δημοκρατία. Περιφρονήσατε 106 δισεκατομμύρια </w:t>
      </w:r>
      <w:r>
        <w:rPr>
          <w:rFonts w:eastAsia="Times New Roman" w:cs="Times New Roman"/>
          <w:szCs w:val="24"/>
          <w:lang w:val="en-US"/>
        </w:rPr>
        <w:t>PSI</w:t>
      </w:r>
      <w:r w:rsidRPr="00C50AB9">
        <w:rPr>
          <w:rFonts w:eastAsia="Times New Roman" w:cs="Times New Roman"/>
          <w:szCs w:val="24"/>
        </w:rPr>
        <w:t xml:space="preserve"> </w:t>
      </w:r>
      <w:r>
        <w:rPr>
          <w:rFonts w:eastAsia="Times New Roman" w:cs="Times New Roman"/>
          <w:szCs w:val="24"/>
        </w:rPr>
        <w:t>και στην ομιλία σας τώρα, ενώ είστε μέλος μιας κυβέρνησης που ακόμα και τον Βενιζέλο επιστράτευσε για να το υπερασπιστεί και οι νομικοί σύμβουλοι του κράτους το υπερασπίζονται. Εσείς κάνατε κά</w:t>
      </w:r>
      <w:r>
        <w:rPr>
          <w:rFonts w:eastAsia="Times New Roman" w:cs="Times New Roman"/>
          <w:szCs w:val="24"/>
        </w:rPr>
        <w:t xml:space="preserve">ποια ονομαστική μείωση του χρέους που είχατε υποσχεθεί; Καμμία. Καμμία μείωση των επιτοκίων. Καμμία αναφορά στην περίφημη «ρήτρα ανάπτυξης» της γαλλικής πρότασης, που δήθεν θα ενσωματώνατε. Φυσικά, παραμονή των </w:t>
      </w:r>
      <w:r>
        <w:rPr>
          <w:rFonts w:eastAsia="Times New Roman" w:cs="Times New Roman"/>
          <w:szCs w:val="24"/>
          <w:lang w:val="en-US"/>
        </w:rPr>
        <w:t>capital</w:t>
      </w:r>
      <w:r w:rsidRPr="00C50AB9">
        <w:rPr>
          <w:rFonts w:eastAsia="Times New Roman" w:cs="Times New Roman"/>
          <w:szCs w:val="24"/>
        </w:rPr>
        <w:t xml:space="preserve"> </w:t>
      </w:r>
      <w:r>
        <w:rPr>
          <w:rFonts w:eastAsia="Times New Roman" w:cs="Times New Roman"/>
          <w:szCs w:val="24"/>
          <w:lang w:val="en-US"/>
        </w:rPr>
        <w:t>control</w:t>
      </w:r>
      <w:r w:rsidRPr="00C50AB9">
        <w:rPr>
          <w:rFonts w:eastAsia="Times New Roman" w:cs="Times New Roman"/>
          <w:szCs w:val="24"/>
        </w:rPr>
        <w:t xml:space="preserve"> </w:t>
      </w:r>
      <w:r>
        <w:rPr>
          <w:rFonts w:eastAsia="Times New Roman" w:cs="Times New Roman"/>
          <w:szCs w:val="24"/>
        </w:rPr>
        <w:t>και επίσης μια επιτροπεία εις</w:t>
      </w:r>
      <w:r>
        <w:rPr>
          <w:rFonts w:eastAsia="Times New Roman" w:cs="Times New Roman"/>
          <w:szCs w:val="24"/>
        </w:rPr>
        <w:t xml:space="preserve"> το διηνεκές. </w:t>
      </w:r>
    </w:p>
    <w:p w14:paraId="3FCD8972"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Με αυτά ως πεπραγμένα τώρα πανηγυρίζετε και πανηγυρίζετε χωρίς τον κόσμο. Έλεγα προχθές πάλι στην Αίθουσα αυ</w:t>
      </w:r>
      <w:r>
        <w:rPr>
          <w:rFonts w:eastAsia="Times New Roman" w:cs="Times New Roman"/>
          <w:szCs w:val="24"/>
        </w:rPr>
        <w:lastRenderedPageBreak/>
        <w:t>τήν πώς είναι δυνατόν κάποιος να πανηγυρίζει και ο «ωφεληθείς» λαός να απουσιάζει. Και αντί του «</w:t>
      </w:r>
      <w:proofErr w:type="spellStart"/>
      <w:r>
        <w:rPr>
          <w:rFonts w:eastAsia="Times New Roman" w:cs="Times New Roman"/>
          <w:szCs w:val="24"/>
        </w:rPr>
        <w:t>ωφεληθέντος</w:t>
      </w:r>
      <w:proofErr w:type="spellEnd"/>
      <w:r>
        <w:rPr>
          <w:rFonts w:eastAsia="Times New Roman" w:cs="Times New Roman"/>
          <w:szCs w:val="24"/>
        </w:rPr>
        <w:t>» λαού να είναι οι διμοιρ</w:t>
      </w:r>
      <w:r>
        <w:rPr>
          <w:rFonts w:eastAsia="Times New Roman" w:cs="Times New Roman"/>
          <w:szCs w:val="24"/>
        </w:rPr>
        <w:t xml:space="preserve">ίες των ΜΑΤ για να προστατεύουν τις παράτες σας. </w:t>
      </w:r>
    </w:p>
    <w:p w14:paraId="3FCD8973"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Το πιο σπαρταριστό, όμως, σημείο της ομιλίας του κ. </w:t>
      </w:r>
      <w:proofErr w:type="spellStart"/>
      <w:r>
        <w:rPr>
          <w:rFonts w:eastAsia="Times New Roman" w:cs="Times New Roman"/>
          <w:szCs w:val="24"/>
        </w:rPr>
        <w:t>Κουρουμπλή</w:t>
      </w:r>
      <w:proofErr w:type="spellEnd"/>
      <w:r>
        <w:rPr>
          <w:rFonts w:eastAsia="Times New Roman" w:cs="Times New Roman"/>
          <w:szCs w:val="24"/>
        </w:rPr>
        <w:t xml:space="preserve"> -και με αυτό τελειώνω- είναι εκείνο που εγκαλεί την Αντιπολίτευση για την πρόσφατη πρόταση δυσπιστίας κατά της Κυβέρνησης, εκφράζοντας την απορ</w:t>
      </w:r>
      <w:r>
        <w:rPr>
          <w:rFonts w:eastAsia="Times New Roman" w:cs="Times New Roman"/>
          <w:szCs w:val="24"/>
        </w:rPr>
        <w:t xml:space="preserve">ία «τι θα είχε συμβεί, αν είχε υπερψηφιστεί εκείνη η πρόταση;». </w:t>
      </w:r>
    </w:p>
    <w:p w14:paraId="3FCD8974"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Πρόκειται για ερώτημα, κυρίες και κύριοι Βουλευτές, στο οποίο προδήλως και αυτονοήτως μια απάντηση προσήκει: Θα προκηρύσσονταν εκλογές. Ο ελληνικός λαός θα αισθανόταν προφανώς άφατη αγαλλίαση και απέραντη ανακούφιση και οι Υπουργοί αυτής της αναποτελεσματι</w:t>
      </w:r>
      <w:r>
        <w:rPr>
          <w:rFonts w:eastAsia="Times New Roman" w:cs="Times New Roman"/>
          <w:szCs w:val="24"/>
        </w:rPr>
        <w:t xml:space="preserve">κής και κακής Κυβέρνησης θα πήγαιναν στα σπίτια τους και η χώρα θα ατένιζε το μέλλον με περισσότερη αισιοδοξία. Αυτή είναι η απάντηση. Απλά κοινοβουλευτικά πράγματα της πρώτης δημοτικού στα μαθήματα του </w:t>
      </w:r>
      <w:r>
        <w:rPr>
          <w:rFonts w:eastAsia="Times New Roman" w:cs="Times New Roman"/>
          <w:szCs w:val="24"/>
        </w:rPr>
        <w:t>κ</w:t>
      </w:r>
      <w:r>
        <w:rPr>
          <w:rFonts w:eastAsia="Times New Roman" w:cs="Times New Roman"/>
          <w:szCs w:val="24"/>
        </w:rPr>
        <w:t xml:space="preserve">οινοβουλευτισμού. Όταν μια Κυβέρνηση καταψηφίζεται, </w:t>
      </w:r>
      <w:r>
        <w:rPr>
          <w:rFonts w:eastAsia="Times New Roman" w:cs="Times New Roman"/>
          <w:szCs w:val="24"/>
        </w:rPr>
        <w:t xml:space="preserve">φεύγει. Αυτό θα είχε συμβεί. Μην τερατολογείτε. Τίποτα άλλο δεν θα είχε συμβεί. </w:t>
      </w:r>
    </w:p>
    <w:p w14:paraId="3FCD8975"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τώρα -κλείνω με αυτό, κύριε Πρόεδρε- προκαλεί αλγεινή εντύπωση ένα κατάπτυστο χθεσινό </w:t>
      </w:r>
      <w:r>
        <w:rPr>
          <w:rFonts w:eastAsia="Times New Roman" w:cs="Times New Roman"/>
          <w:szCs w:val="24"/>
          <w:lang w:val="en-US"/>
        </w:rPr>
        <w:t>non</w:t>
      </w:r>
      <w:r w:rsidRPr="00162426">
        <w:rPr>
          <w:rFonts w:eastAsia="Times New Roman" w:cs="Times New Roman"/>
          <w:szCs w:val="24"/>
        </w:rPr>
        <w:t xml:space="preserve"> </w:t>
      </w:r>
      <w:r>
        <w:rPr>
          <w:rFonts w:eastAsia="Times New Roman" w:cs="Times New Roman"/>
          <w:szCs w:val="24"/>
          <w:lang w:val="en-US"/>
        </w:rPr>
        <w:t>paper</w:t>
      </w:r>
      <w:r w:rsidRPr="00162426">
        <w:rPr>
          <w:rFonts w:eastAsia="Times New Roman" w:cs="Times New Roman"/>
          <w:szCs w:val="24"/>
        </w:rPr>
        <w:t xml:space="preserve"> </w:t>
      </w:r>
      <w:r>
        <w:rPr>
          <w:rFonts w:eastAsia="Times New Roman" w:cs="Times New Roman"/>
          <w:szCs w:val="24"/>
        </w:rPr>
        <w:t>από το Μαξίμου, που εξηγούσε τη μείωση της κοινοβουλευτικής πλειοψηφίας κατ</w:t>
      </w:r>
      <w:r>
        <w:rPr>
          <w:rFonts w:eastAsia="Times New Roman" w:cs="Times New Roman"/>
          <w:szCs w:val="24"/>
        </w:rPr>
        <w:t>ά έναν Βουλευτή, με διάφορα σενάρια περί οικονομικών συμφερόντων. Τα γνωστά τροπάρια που λέει ο κάθε ένας που χάνει την μπάλα, που χάνεται το έδαφος κάτω από τα πόδια του, που κουνιέται το έδαφος κάτω από τα πόδια του. Ψάχνει να βρει κάτι να πει, του φταίν</w:t>
      </w:r>
      <w:r>
        <w:rPr>
          <w:rFonts w:eastAsia="Times New Roman" w:cs="Times New Roman"/>
          <w:szCs w:val="24"/>
        </w:rPr>
        <w:t>ε κάποιοι άλλοι.</w:t>
      </w:r>
    </w:p>
    <w:p w14:paraId="3FCD8976" w14:textId="77777777" w:rsidR="00BC419A" w:rsidRDefault="0035347C">
      <w:pPr>
        <w:spacing w:after="0" w:line="600" w:lineRule="auto"/>
        <w:ind w:firstLine="720"/>
        <w:contextualSpacing/>
        <w:jc w:val="both"/>
        <w:rPr>
          <w:rFonts w:eastAsia="Times New Roman"/>
          <w:szCs w:val="24"/>
        </w:rPr>
      </w:pPr>
      <w:r>
        <w:rPr>
          <w:rFonts w:eastAsia="Times New Roman"/>
          <w:szCs w:val="24"/>
        </w:rPr>
        <w:t>Μάλιστα, ο Υπουργός Εξωτερικών το έκανε και πιο σαφές. Είπε</w:t>
      </w:r>
      <w:r w:rsidRPr="009C3BB6">
        <w:rPr>
          <w:rFonts w:eastAsia="Times New Roman"/>
          <w:szCs w:val="24"/>
        </w:rPr>
        <w:t>:</w:t>
      </w:r>
      <w:r>
        <w:rPr>
          <w:rFonts w:eastAsia="Times New Roman"/>
          <w:szCs w:val="24"/>
        </w:rPr>
        <w:t xml:space="preserve"> «Λεφτά που μοιράζουν επιχειρηματίες για να πέσει η Κυβέρνηση». Ταυτόχρονα, κάποιοι Βουλευτές σας το πρωί έλεγαν</w:t>
      </w:r>
      <w:r w:rsidRPr="009C3BB6">
        <w:rPr>
          <w:rFonts w:eastAsia="Times New Roman"/>
          <w:szCs w:val="24"/>
        </w:rPr>
        <w:t>:</w:t>
      </w:r>
      <w:r>
        <w:rPr>
          <w:rFonts w:eastAsia="Times New Roman"/>
          <w:szCs w:val="24"/>
        </w:rPr>
        <w:t xml:space="preserve"> «Εντάξει, κάποιοι φεύγουν, κάποιοι θα έλθουν».</w:t>
      </w:r>
    </w:p>
    <w:p w14:paraId="3FCD8977" w14:textId="77777777" w:rsidR="00BC419A" w:rsidRDefault="0035347C">
      <w:pPr>
        <w:spacing w:line="600" w:lineRule="auto"/>
        <w:ind w:firstLine="720"/>
        <w:contextualSpacing/>
        <w:jc w:val="both"/>
        <w:rPr>
          <w:rFonts w:eastAsia="Times New Roman"/>
          <w:szCs w:val="24"/>
        </w:rPr>
      </w:pPr>
      <w:r>
        <w:rPr>
          <w:rFonts w:eastAsia="Times New Roman"/>
          <w:szCs w:val="24"/>
        </w:rPr>
        <w:t>Πέραν των επιχειρη</w:t>
      </w:r>
      <w:r>
        <w:rPr>
          <w:rFonts w:eastAsia="Times New Roman"/>
          <w:szCs w:val="24"/>
        </w:rPr>
        <w:t>μάτων που σας γελοιοποιούν, εγώ θέλω να σας κάνω μια ερώτηση</w:t>
      </w:r>
      <w:r w:rsidRPr="009C3BB6">
        <w:rPr>
          <w:rFonts w:eastAsia="Times New Roman"/>
          <w:szCs w:val="24"/>
        </w:rPr>
        <w:t xml:space="preserve">: </w:t>
      </w:r>
      <w:r>
        <w:rPr>
          <w:rFonts w:eastAsia="Times New Roman"/>
          <w:szCs w:val="24"/>
        </w:rPr>
        <w:t>Αυτός που φεύγει από εσάς παίρνει χρήματα. Αυτός που έρχεται σε εσάς δεν παίρνει; Πρέπει να σοβαρευτείτε και πρέπει να καταλάβετε ότι αυτού του είδους η λάσπη, εναντίον όποιου και να απευθύνεται</w:t>
      </w:r>
      <w:r>
        <w:rPr>
          <w:rFonts w:eastAsia="Times New Roman"/>
          <w:szCs w:val="24"/>
        </w:rPr>
        <w:t xml:space="preserve">, δεν είναι σωστό πράγμα. </w:t>
      </w:r>
    </w:p>
    <w:p w14:paraId="3FCD8978" w14:textId="77777777" w:rsidR="00BC419A" w:rsidRDefault="0035347C">
      <w:pPr>
        <w:spacing w:line="600" w:lineRule="auto"/>
        <w:ind w:firstLine="720"/>
        <w:contextualSpacing/>
        <w:jc w:val="both"/>
        <w:rPr>
          <w:rFonts w:eastAsia="Times New Roman"/>
          <w:szCs w:val="24"/>
        </w:rPr>
      </w:pPr>
      <w:r>
        <w:rPr>
          <w:rFonts w:eastAsia="Times New Roman"/>
          <w:szCs w:val="24"/>
        </w:rPr>
        <w:lastRenderedPageBreak/>
        <w:t>Εμείς δεν έχουμε καμμία σχέση με τον πρώην Βουλευτή των ΑΝΕΛ, ούτε πολιτική</w:t>
      </w:r>
      <w:r w:rsidRPr="00931A69">
        <w:rPr>
          <w:rFonts w:eastAsia="Times New Roman"/>
          <w:szCs w:val="24"/>
        </w:rPr>
        <w:t>,</w:t>
      </w:r>
      <w:r>
        <w:rPr>
          <w:rFonts w:eastAsia="Times New Roman"/>
          <w:szCs w:val="24"/>
        </w:rPr>
        <w:t xml:space="preserve"> ούτε ιδεολογική, αν θέλετε ούτε και κοινοβουλευτική σε ό,τι αφορά τα χρόνια που πέρασαν και ήταν στην Αίθουσα μαζί μας. Ωστόσο, όταν βρίζετε ανθρώπους τ</w:t>
      </w:r>
      <w:r>
        <w:rPr>
          <w:rFonts w:eastAsia="Times New Roman"/>
          <w:szCs w:val="24"/>
        </w:rPr>
        <w:t>ης δικής σας πλευράς που σας εγκαταλείπουν, βρίζετε και τους εαυτούς σας και όλους μας και πρέπει αυτά να τα προσέχετε. Έχετε χάσει όλα τα ερείσματά σας, το πολιτικό σας κοντέρ έχει μηδενιστεί και τα σκόρπια φύλλα αυτής της Κυβέρνησης δεν μαζεύονται, όσα λ</w:t>
      </w:r>
      <w:r>
        <w:rPr>
          <w:rFonts w:eastAsia="Times New Roman"/>
          <w:szCs w:val="24"/>
        </w:rPr>
        <w:t>όγια και να πείτε, όσες κατηγορίες τέτοιου είδους και αν εξακοντίσετε.</w:t>
      </w:r>
    </w:p>
    <w:p w14:paraId="3FCD8979" w14:textId="77777777" w:rsidR="00BC419A" w:rsidRDefault="0035347C">
      <w:pPr>
        <w:spacing w:after="0" w:line="720" w:lineRule="auto"/>
        <w:ind w:firstLine="720"/>
        <w:contextualSpacing/>
        <w:jc w:val="both"/>
        <w:rPr>
          <w:rFonts w:eastAsia="Times New Roman"/>
          <w:szCs w:val="24"/>
        </w:rPr>
      </w:pPr>
      <w:r>
        <w:rPr>
          <w:rFonts w:eastAsia="Times New Roman"/>
          <w:szCs w:val="24"/>
        </w:rPr>
        <w:t>Κυρίες και κύριοι Βουλευτές, η Δημοκρατική Συμπαράταξη και το Κίνημα Αλλαγής σε σχέση με το συγκεκριμένο σχέδιο νόμου εκφράστηκε για ακόμα μία φορά με σοβαρότητα. Οι προτάσεις της εν μέ</w:t>
      </w:r>
      <w:r>
        <w:rPr>
          <w:rFonts w:eastAsia="Times New Roman"/>
          <w:szCs w:val="24"/>
        </w:rPr>
        <w:t xml:space="preserve">ρει έγιναν δεκτές και αυτό το χαιρετίσαμε. Η ψήφος μας συναρτάται απ’ όλη αυτήν την κοινοβουλευτική διαδικασία. </w:t>
      </w:r>
    </w:p>
    <w:p w14:paraId="3FCD897A" w14:textId="77777777" w:rsidR="00BC419A" w:rsidRDefault="0035347C">
      <w:pPr>
        <w:spacing w:after="0" w:line="600" w:lineRule="auto"/>
        <w:ind w:firstLine="720"/>
        <w:contextualSpacing/>
        <w:jc w:val="both"/>
        <w:rPr>
          <w:rFonts w:eastAsia="Times New Roman"/>
          <w:szCs w:val="24"/>
        </w:rPr>
      </w:pPr>
      <w:r>
        <w:rPr>
          <w:rFonts w:eastAsia="Times New Roman"/>
          <w:szCs w:val="24"/>
        </w:rPr>
        <w:t>Κλείνω την ομιλία μου λέγοντας το εξής</w:t>
      </w:r>
      <w:r w:rsidRPr="009C3BB6">
        <w:rPr>
          <w:rFonts w:eastAsia="Times New Roman"/>
          <w:szCs w:val="24"/>
        </w:rPr>
        <w:t xml:space="preserve">: </w:t>
      </w:r>
      <w:r>
        <w:rPr>
          <w:rFonts w:eastAsia="Times New Roman"/>
          <w:szCs w:val="24"/>
        </w:rPr>
        <w:t xml:space="preserve">Κύριε Υπουργέ, όποιος σηκώνει πια το δάχτυλο και μιλάει με τον απρεπή τρόπο </w:t>
      </w:r>
      <w:r>
        <w:rPr>
          <w:rFonts w:eastAsia="Times New Roman"/>
          <w:szCs w:val="24"/>
        </w:rPr>
        <w:lastRenderedPageBreak/>
        <w:t>που μιλήσατε –με τον κ. Βεν</w:t>
      </w:r>
      <w:r>
        <w:rPr>
          <w:rFonts w:eastAsia="Times New Roman"/>
          <w:szCs w:val="24"/>
        </w:rPr>
        <w:t>ιζέλο υπήρξατε και σύντροφοι- θα παίρνει στη Βουλή κάθε φορά τις κατάλληλες απαντήσεις. Ο λαός ακούει, οι πολίτες ακούν και τίποτα δεν θα σας σώσει, ούτε οι βρισιές ούτε οι κατηγορίες ούτε η λάσπη που προσπαθείτε να πετάξετε.</w:t>
      </w:r>
    </w:p>
    <w:p w14:paraId="3FCD897B" w14:textId="77777777" w:rsidR="00BC419A" w:rsidRDefault="0035347C">
      <w:pPr>
        <w:spacing w:after="0" w:line="600" w:lineRule="auto"/>
        <w:ind w:firstLine="720"/>
        <w:contextualSpacing/>
        <w:jc w:val="both"/>
        <w:rPr>
          <w:rFonts w:eastAsia="Times New Roman"/>
          <w:szCs w:val="24"/>
        </w:rPr>
      </w:pPr>
      <w:r>
        <w:rPr>
          <w:rFonts w:eastAsia="Times New Roman"/>
          <w:szCs w:val="24"/>
        </w:rPr>
        <w:t>Ευχαριστώ.</w:t>
      </w:r>
    </w:p>
    <w:p w14:paraId="3FCD897C" w14:textId="77777777" w:rsidR="00BC419A" w:rsidRDefault="0035347C">
      <w:pPr>
        <w:spacing w:line="600" w:lineRule="auto"/>
        <w:ind w:firstLine="720"/>
        <w:contextualSpacing/>
        <w:jc w:val="both"/>
        <w:rPr>
          <w:rFonts w:eastAsia="Times New Roman"/>
          <w:szCs w:val="24"/>
        </w:rPr>
      </w:pPr>
      <w:r>
        <w:rPr>
          <w:rFonts w:eastAsia="Times New Roman"/>
          <w:szCs w:val="24"/>
        </w:rPr>
        <w:t>(Χειροκροτήματα από</w:t>
      </w:r>
      <w:r>
        <w:rPr>
          <w:rFonts w:eastAsia="Times New Roman"/>
          <w:szCs w:val="24"/>
        </w:rPr>
        <w:t xml:space="preserve"> την πτέρυγα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p>
    <w:p w14:paraId="3FCD897D" w14:textId="77777777" w:rsidR="00BC419A" w:rsidRDefault="0035347C">
      <w:pPr>
        <w:spacing w:after="0" w:line="600" w:lineRule="auto"/>
        <w:ind w:firstLine="720"/>
        <w:contextualSpacing/>
        <w:jc w:val="both"/>
        <w:rPr>
          <w:rFonts w:eastAsia="Times New Roman"/>
          <w:szCs w:val="24"/>
        </w:rPr>
      </w:pPr>
      <w:r w:rsidRPr="006B11AA">
        <w:rPr>
          <w:rFonts w:eastAsia="Times New Roman"/>
          <w:b/>
          <w:szCs w:val="24"/>
        </w:rPr>
        <w:t>ΠΡΟΕΔΡΕΥΩΝ (Νικήτας Κακλαμάνης):</w:t>
      </w:r>
      <w:r w:rsidRPr="009C3BB6">
        <w:rPr>
          <w:rFonts w:eastAsia="Times New Roman"/>
          <w:szCs w:val="24"/>
        </w:rPr>
        <w:t xml:space="preserve"> </w:t>
      </w:r>
      <w:r>
        <w:rPr>
          <w:rFonts w:eastAsia="Times New Roman"/>
          <w:szCs w:val="24"/>
        </w:rPr>
        <w:t xml:space="preserve">Θα προχωρήσουμε με τις ομιλίες τριών συναδέλφων, του κ. </w:t>
      </w:r>
      <w:proofErr w:type="spellStart"/>
      <w:r>
        <w:rPr>
          <w:rFonts w:eastAsia="Times New Roman"/>
          <w:szCs w:val="24"/>
        </w:rPr>
        <w:t>Ουρσουζίδη</w:t>
      </w:r>
      <w:proofErr w:type="spellEnd"/>
      <w:r>
        <w:rPr>
          <w:rFonts w:eastAsia="Times New Roman"/>
          <w:szCs w:val="24"/>
        </w:rPr>
        <w:t xml:space="preserve">, του κ. </w:t>
      </w:r>
      <w:proofErr w:type="spellStart"/>
      <w:r>
        <w:rPr>
          <w:rFonts w:eastAsia="Times New Roman"/>
          <w:szCs w:val="24"/>
        </w:rPr>
        <w:t>Βρούτση</w:t>
      </w:r>
      <w:proofErr w:type="spellEnd"/>
      <w:r>
        <w:rPr>
          <w:rFonts w:eastAsia="Times New Roman"/>
          <w:szCs w:val="24"/>
        </w:rPr>
        <w:t xml:space="preserve"> και του κ. </w:t>
      </w:r>
      <w:proofErr w:type="spellStart"/>
      <w:r>
        <w:rPr>
          <w:rFonts w:eastAsia="Times New Roman"/>
          <w:szCs w:val="24"/>
        </w:rPr>
        <w:t>Αρβανιτίδη</w:t>
      </w:r>
      <w:proofErr w:type="spellEnd"/>
      <w:r>
        <w:rPr>
          <w:rFonts w:eastAsia="Times New Roman"/>
          <w:szCs w:val="24"/>
        </w:rPr>
        <w:t xml:space="preserve"> και μετά θα πάρει τον λόγο ο κ. Κασιδιάρης ως Κοινοβουλευτικός Εκπρόσωπος της Χρυσής Αυγής.</w:t>
      </w:r>
    </w:p>
    <w:p w14:paraId="3FCD897E" w14:textId="77777777" w:rsidR="00BC419A" w:rsidRDefault="0035347C">
      <w:pPr>
        <w:spacing w:after="0" w:line="600" w:lineRule="auto"/>
        <w:ind w:firstLine="720"/>
        <w:contextualSpacing/>
        <w:jc w:val="both"/>
        <w:rPr>
          <w:rFonts w:eastAsia="Times New Roman"/>
          <w:szCs w:val="24"/>
        </w:rPr>
      </w:pPr>
      <w:r>
        <w:rPr>
          <w:rFonts w:eastAsia="Times New Roman"/>
          <w:szCs w:val="24"/>
        </w:rPr>
        <w:t xml:space="preserve">Κύριε </w:t>
      </w:r>
      <w:proofErr w:type="spellStart"/>
      <w:r>
        <w:rPr>
          <w:rFonts w:eastAsia="Times New Roman"/>
          <w:szCs w:val="24"/>
        </w:rPr>
        <w:t>Ουρσουζίδη</w:t>
      </w:r>
      <w:proofErr w:type="spellEnd"/>
      <w:r>
        <w:rPr>
          <w:rFonts w:eastAsia="Times New Roman"/>
          <w:szCs w:val="24"/>
        </w:rPr>
        <w:t>, έχετε τον λόγο.</w:t>
      </w:r>
    </w:p>
    <w:p w14:paraId="3FCD897F" w14:textId="77777777" w:rsidR="00BC419A" w:rsidRDefault="0035347C">
      <w:pPr>
        <w:spacing w:after="0" w:line="600" w:lineRule="auto"/>
        <w:ind w:firstLine="720"/>
        <w:contextualSpacing/>
        <w:jc w:val="both"/>
        <w:rPr>
          <w:rFonts w:eastAsia="Times New Roman"/>
          <w:szCs w:val="24"/>
        </w:rPr>
      </w:pPr>
      <w:r w:rsidRPr="006B11AA">
        <w:rPr>
          <w:rFonts w:eastAsia="Times New Roman"/>
          <w:b/>
          <w:szCs w:val="24"/>
        </w:rPr>
        <w:t>ΓΕΩΡΓΙΟΣ ΟΥΡΣΟΥΖΙΔΗΣ:</w:t>
      </w:r>
      <w:r>
        <w:rPr>
          <w:rFonts w:eastAsia="Times New Roman"/>
          <w:szCs w:val="24"/>
        </w:rPr>
        <w:t xml:space="preserve"> Ευχαριστώ, κύριε Πρόεδρε.</w:t>
      </w:r>
    </w:p>
    <w:p w14:paraId="3FCD8980" w14:textId="77777777" w:rsidR="00BC419A" w:rsidRDefault="0035347C">
      <w:pPr>
        <w:spacing w:after="0" w:line="600" w:lineRule="auto"/>
        <w:ind w:firstLine="720"/>
        <w:contextualSpacing/>
        <w:jc w:val="both"/>
        <w:rPr>
          <w:rFonts w:eastAsia="Times New Roman"/>
          <w:szCs w:val="24"/>
        </w:rPr>
      </w:pPr>
      <w:r>
        <w:rPr>
          <w:rFonts w:eastAsia="Times New Roman"/>
          <w:szCs w:val="24"/>
        </w:rPr>
        <w:t>Αγαπητοί συνάδελφοι, κύριοι Υπουργοί, σήμερα συζητάμε το σχέδιο νόμου του Υπουργε</w:t>
      </w:r>
      <w:r>
        <w:rPr>
          <w:rFonts w:eastAsia="Times New Roman"/>
          <w:szCs w:val="24"/>
        </w:rPr>
        <w:t xml:space="preserve">ίου Ναυτιλίας και Νησιωτικής Πολιτικής που αφορά στον μηχανισμό εφαρμογής, στην εποπτεία και στους όρους υλοποίησης του </w:t>
      </w:r>
      <w:r>
        <w:rPr>
          <w:rFonts w:eastAsia="Times New Roman"/>
          <w:szCs w:val="24"/>
        </w:rPr>
        <w:t>μ</w:t>
      </w:r>
      <w:r>
        <w:rPr>
          <w:rFonts w:eastAsia="Times New Roman"/>
          <w:szCs w:val="24"/>
        </w:rPr>
        <w:t xml:space="preserve">εταφορικού </w:t>
      </w:r>
      <w:r>
        <w:rPr>
          <w:rFonts w:eastAsia="Times New Roman"/>
          <w:szCs w:val="24"/>
        </w:rPr>
        <w:t>ι</w:t>
      </w:r>
      <w:r>
        <w:rPr>
          <w:rFonts w:eastAsia="Times New Roman"/>
          <w:szCs w:val="24"/>
        </w:rPr>
        <w:t>σοδ</w:t>
      </w:r>
      <w:r>
        <w:rPr>
          <w:rFonts w:eastAsia="Times New Roman"/>
          <w:szCs w:val="24"/>
        </w:rPr>
        <w:t>ύνα</w:t>
      </w:r>
      <w:r>
        <w:rPr>
          <w:rFonts w:eastAsia="Times New Roman"/>
          <w:szCs w:val="24"/>
        </w:rPr>
        <w:t xml:space="preserve">μου </w:t>
      </w:r>
      <w:r>
        <w:rPr>
          <w:rFonts w:eastAsia="Times New Roman"/>
          <w:szCs w:val="24"/>
        </w:rPr>
        <w:lastRenderedPageBreak/>
        <w:t xml:space="preserve">για τα νησιά μας, τα νησιά του Αιγαίου και από το 2019 για όλα τα νησιά της χώρας, πλην της Κρήτης λόγω μεγέθους </w:t>
      </w:r>
      <w:r>
        <w:rPr>
          <w:rFonts w:eastAsia="Times New Roman"/>
          <w:szCs w:val="24"/>
        </w:rPr>
        <w:t>και αρτιότητας υποδομών και της Εύβοιας και της Λευκάδας λόγω χερσαίας προσβασιμότητας. Παρά το γεγονός αυτό, εφόσον υπάρξουν τα περιθώρια, νομίζω ότι θα πρέπει να εκτιμηθεί ανάλογα και η περίπτωση της Κρήτης.</w:t>
      </w:r>
    </w:p>
    <w:p w14:paraId="3FCD8981" w14:textId="77777777" w:rsidR="00BC419A" w:rsidRDefault="0035347C">
      <w:pPr>
        <w:spacing w:after="0" w:line="720" w:lineRule="auto"/>
        <w:ind w:firstLine="720"/>
        <w:contextualSpacing/>
        <w:jc w:val="both"/>
        <w:rPr>
          <w:rFonts w:eastAsia="Times New Roman"/>
          <w:szCs w:val="24"/>
        </w:rPr>
      </w:pPr>
      <w:r>
        <w:rPr>
          <w:rFonts w:eastAsia="Times New Roman"/>
          <w:szCs w:val="24"/>
        </w:rPr>
        <w:t xml:space="preserve">Τι είναι, όμως, το </w:t>
      </w:r>
      <w:r>
        <w:rPr>
          <w:rFonts w:eastAsia="Times New Roman"/>
          <w:szCs w:val="24"/>
        </w:rPr>
        <w:t>μ</w:t>
      </w:r>
      <w:r>
        <w:rPr>
          <w:rFonts w:eastAsia="Times New Roman"/>
          <w:szCs w:val="24"/>
        </w:rPr>
        <w:t xml:space="preserve">εταφορικό </w:t>
      </w:r>
      <w:r>
        <w:rPr>
          <w:rFonts w:eastAsia="Times New Roman"/>
          <w:szCs w:val="24"/>
        </w:rPr>
        <w:t>ι</w:t>
      </w:r>
      <w:r>
        <w:rPr>
          <w:rFonts w:eastAsia="Times New Roman"/>
          <w:szCs w:val="24"/>
        </w:rPr>
        <w:t xml:space="preserve">σοδύναμο; Περί </w:t>
      </w:r>
      <w:r>
        <w:rPr>
          <w:rFonts w:eastAsia="Times New Roman"/>
          <w:szCs w:val="24"/>
        </w:rPr>
        <w:t>τίνος πρόκειται; Προφανώς δεν έχει καμμία σχέση με τον ΦΠΑ. Είναι διαφορετικό πράγμα. Είναι ένα μέτρο με τη θέσπιση του οποίου επιδιώκεται η εναρμόνιση του κόστους μεταφοράς που αντιστοιχεί σε επιβάτες και εμπορεύματα με μέσα θαλάσσιας μαζικής μεταφοράς σε</w:t>
      </w:r>
      <w:r>
        <w:rPr>
          <w:rFonts w:eastAsia="Times New Roman"/>
          <w:szCs w:val="24"/>
        </w:rPr>
        <w:t xml:space="preserve"> σχέση με το κόστος που θα ίσχυε στα μέσα χερσαίας μαζικής μεταφοράς για την ίδια απόσταση από και προς τα νησιά. </w:t>
      </w:r>
    </w:p>
    <w:p w14:paraId="3FCD8982" w14:textId="77777777" w:rsidR="00BC419A" w:rsidRDefault="0035347C">
      <w:pPr>
        <w:spacing w:after="0" w:line="720" w:lineRule="auto"/>
        <w:ind w:firstLine="720"/>
        <w:contextualSpacing/>
        <w:jc w:val="both"/>
        <w:rPr>
          <w:rFonts w:eastAsia="Times New Roman"/>
          <w:szCs w:val="24"/>
        </w:rPr>
      </w:pPr>
      <w:r>
        <w:rPr>
          <w:rFonts w:eastAsia="Times New Roman"/>
          <w:szCs w:val="24"/>
        </w:rPr>
        <w:t>Με Κοινή Υπουργική Απόφαση θα εκδίδεται κάθε χρόνο, θα ορίζεται για κάθε νησί ανά έτος ο μέγιστος αριθμός εισιτηρίων επιβατών για τα οποία θα</w:t>
      </w:r>
      <w:r>
        <w:rPr>
          <w:rFonts w:eastAsia="Times New Roman"/>
          <w:szCs w:val="24"/>
        </w:rPr>
        <w:t xml:space="preserve"> καλύπτεται το πραγματικό μεταφορικό </w:t>
      </w:r>
      <w:r>
        <w:rPr>
          <w:rFonts w:eastAsia="Times New Roman"/>
          <w:szCs w:val="24"/>
        </w:rPr>
        <w:lastRenderedPageBreak/>
        <w:t>κόστος, λαμβάνοντας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ενδεικτικά την απόσταση από την ηπειρωτική Ελλάδα, το διοικητικό κέντρο, τις υπάρχουσες υποδομές σε υγεία, παιδεία και άλλα. Όσα νησιά στερούνται υποδομών και μέσων θα απολαμβάνουν προφανώς </w:t>
      </w:r>
      <w:r>
        <w:rPr>
          <w:rFonts w:eastAsia="Times New Roman"/>
          <w:szCs w:val="24"/>
        </w:rPr>
        <w:t>περισσότερες διαδρομές, ιδιαίτερα τα ακριτικά νησιά όπου η ζωή πραγματικά είναι δύσκολη.</w:t>
      </w:r>
    </w:p>
    <w:p w14:paraId="3FCD8983" w14:textId="77777777" w:rsidR="00BC419A" w:rsidRDefault="0035347C">
      <w:pPr>
        <w:spacing w:after="0" w:line="600" w:lineRule="auto"/>
        <w:ind w:firstLine="720"/>
        <w:contextualSpacing/>
        <w:jc w:val="both"/>
        <w:rPr>
          <w:rFonts w:eastAsia="Times New Roman"/>
          <w:szCs w:val="24"/>
        </w:rPr>
      </w:pPr>
      <w:r>
        <w:rPr>
          <w:rFonts w:eastAsia="Times New Roman"/>
          <w:szCs w:val="24"/>
        </w:rPr>
        <w:t>Η φιλοσοφία του μέτρου βασίζεται στις αρχές τις ισοτιμίας και της ισονομίας, αίρει τις ανισότητες και ενισχύει εκείνες τις ομάδες του πληθυσμού που δεν έχουν τις ίδιες</w:t>
      </w:r>
      <w:r>
        <w:rPr>
          <w:rFonts w:eastAsia="Times New Roman"/>
          <w:szCs w:val="24"/>
        </w:rPr>
        <w:t xml:space="preserve"> ευκαιρίες και που τις στερήθηκαν για πάρα πολλά χρόνια. Μιλάμε για τα νησιά του Αιγαίου, τα οποία αποτελούν ένα σύμπλεγμα </w:t>
      </w:r>
      <w:r>
        <w:rPr>
          <w:rFonts w:eastAsia="Times New Roman"/>
          <w:szCs w:val="24"/>
        </w:rPr>
        <w:t>τριών χιλιάδων πενήντα τριών</w:t>
      </w:r>
      <w:r>
        <w:rPr>
          <w:rFonts w:eastAsia="Times New Roman"/>
          <w:szCs w:val="24"/>
        </w:rPr>
        <w:t xml:space="preserve"> νήσων με συνολικό ανάπτυγμα ακτογραμμής </w:t>
      </w:r>
      <w:r>
        <w:rPr>
          <w:rFonts w:eastAsia="Times New Roman"/>
          <w:szCs w:val="24"/>
        </w:rPr>
        <w:t>εννέα χιλιάδες οκτακόσια</w:t>
      </w:r>
      <w:r>
        <w:rPr>
          <w:rFonts w:eastAsia="Times New Roman"/>
          <w:szCs w:val="24"/>
        </w:rPr>
        <w:t xml:space="preserve"> χιλιόμετρα από τα </w:t>
      </w:r>
      <w:r>
        <w:rPr>
          <w:rFonts w:eastAsia="Times New Roman"/>
          <w:szCs w:val="24"/>
        </w:rPr>
        <w:t xml:space="preserve">δεκαπέντε χιλιάδες </w:t>
      </w:r>
      <w:proofErr w:type="spellStart"/>
      <w:r>
        <w:rPr>
          <w:rFonts w:eastAsia="Times New Roman"/>
          <w:szCs w:val="24"/>
        </w:rPr>
        <w:t>εκ</w:t>
      </w:r>
      <w:r>
        <w:rPr>
          <w:rFonts w:eastAsia="Times New Roman"/>
          <w:szCs w:val="24"/>
        </w:rPr>
        <w:t>ατόν</w:t>
      </w:r>
      <w:proofErr w:type="spellEnd"/>
      <w:r>
        <w:rPr>
          <w:rFonts w:eastAsia="Times New Roman"/>
          <w:szCs w:val="24"/>
        </w:rPr>
        <w:t xml:space="preserve"> σαράντα επτά</w:t>
      </w:r>
      <w:r>
        <w:rPr>
          <w:rFonts w:eastAsia="Times New Roman"/>
          <w:szCs w:val="24"/>
        </w:rPr>
        <w:t xml:space="preserve"> που διαθέτει η πατρίδα μας, δηλαδή το 65% των υπέροχων ακτογραμμών ανήκουν στα νησιά του Αιγαίου. Το συνολικό εμβαδόν αντιστοιχεί στο 17,1% του εδάφους της χώρας, δηλαδή σε </w:t>
      </w:r>
      <w:r>
        <w:rPr>
          <w:rFonts w:eastAsia="Times New Roman"/>
          <w:szCs w:val="24"/>
        </w:rPr>
        <w:t>είκοσι δύο χιλιάδες τριακόσια</w:t>
      </w:r>
      <w:r>
        <w:rPr>
          <w:rFonts w:eastAsia="Times New Roman"/>
          <w:szCs w:val="24"/>
        </w:rPr>
        <w:t xml:space="preserve"> τετραγωνικά χιλιόμετρα </w:t>
      </w:r>
      <w:r>
        <w:rPr>
          <w:rFonts w:eastAsia="Times New Roman"/>
          <w:szCs w:val="24"/>
        </w:rPr>
        <w:lastRenderedPageBreak/>
        <w:t xml:space="preserve">από τα </w:t>
      </w:r>
      <w:proofErr w:type="spellStart"/>
      <w:r>
        <w:rPr>
          <w:rFonts w:eastAsia="Times New Roman"/>
          <w:szCs w:val="24"/>
        </w:rPr>
        <w:t>εκατό</w:t>
      </w:r>
      <w:r>
        <w:rPr>
          <w:rFonts w:eastAsia="Times New Roman"/>
          <w:szCs w:val="24"/>
        </w:rPr>
        <w:t>ν</w:t>
      </w:r>
      <w:proofErr w:type="spellEnd"/>
      <w:r>
        <w:rPr>
          <w:rFonts w:eastAsia="Times New Roman"/>
          <w:szCs w:val="24"/>
        </w:rPr>
        <w:t xml:space="preserve"> τριάντα δύο χιλιάδες</w:t>
      </w:r>
      <w:r>
        <w:rPr>
          <w:rFonts w:eastAsia="Times New Roman"/>
          <w:szCs w:val="24"/>
        </w:rPr>
        <w:t xml:space="preserve"> τετραγωνικά χιλιόμετρα της πατρίδας μας. </w:t>
      </w:r>
    </w:p>
    <w:p w14:paraId="3FCD8984" w14:textId="77777777" w:rsidR="00BC419A" w:rsidRDefault="0035347C">
      <w:pPr>
        <w:spacing w:line="600" w:lineRule="auto"/>
        <w:ind w:firstLine="720"/>
        <w:contextualSpacing/>
        <w:jc w:val="both"/>
        <w:rPr>
          <w:rFonts w:eastAsia="Times New Roman"/>
          <w:szCs w:val="24"/>
        </w:rPr>
      </w:pPr>
      <w:r>
        <w:rPr>
          <w:rFonts w:eastAsia="Times New Roman"/>
          <w:szCs w:val="24"/>
        </w:rPr>
        <w:t>Για πολλά χρόνια, λοιπόν, οι νησιώτες βιώνουν άνισες συνθήκες ανταγωνισμού, αντιμετωπίζοντας σοβαρά προβλήματα, όπως το υψηλό κόστος μεταφοράς, η έλλειψη υποδομών και οι δυσκολίες στις μετακι</w:t>
      </w:r>
      <w:r>
        <w:rPr>
          <w:rFonts w:eastAsia="Times New Roman"/>
          <w:szCs w:val="24"/>
        </w:rPr>
        <w:t xml:space="preserve">νήσεις. </w:t>
      </w:r>
    </w:p>
    <w:p w14:paraId="3FCD8985"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Αυτό είχε ως φυσικό επακόλουθο,</w:t>
      </w:r>
      <w:r w:rsidRPr="00BC6817">
        <w:rPr>
          <w:rFonts w:eastAsia="Times New Roman" w:cs="Times New Roman"/>
          <w:szCs w:val="24"/>
        </w:rPr>
        <w:t xml:space="preserve"> εκτός των άλλων</w:t>
      </w:r>
      <w:r>
        <w:rPr>
          <w:rFonts w:eastAsia="Times New Roman" w:cs="Times New Roman"/>
          <w:szCs w:val="24"/>
        </w:rPr>
        <w:t>,</w:t>
      </w:r>
      <w:r w:rsidRPr="00BC6817">
        <w:rPr>
          <w:rFonts w:eastAsia="Times New Roman" w:cs="Times New Roman"/>
          <w:szCs w:val="24"/>
        </w:rPr>
        <w:t xml:space="preserve"> την</w:t>
      </w:r>
      <w:r>
        <w:rPr>
          <w:rFonts w:eastAsia="Times New Roman" w:cs="Times New Roman"/>
          <w:szCs w:val="24"/>
        </w:rPr>
        <w:t xml:space="preserve"> ελλιπή</w:t>
      </w:r>
      <w:r w:rsidRPr="00BC6817">
        <w:rPr>
          <w:rFonts w:eastAsia="Times New Roman" w:cs="Times New Roman"/>
          <w:szCs w:val="24"/>
        </w:rPr>
        <w:t xml:space="preserve"> εκμετάλλευση του φυσικού πλούτου και την προβληματική προώθηση των μοναδικών προϊόντων που παράγονται και </w:t>
      </w:r>
      <w:r>
        <w:rPr>
          <w:rFonts w:eastAsia="Times New Roman" w:cs="Times New Roman"/>
          <w:szCs w:val="24"/>
        </w:rPr>
        <w:t>τυποποιούνται</w:t>
      </w:r>
      <w:r w:rsidRPr="00BC6817">
        <w:rPr>
          <w:rFonts w:eastAsia="Times New Roman" w:cs="Times New Roman"/>
          <w:szCs w:val="24"/>
        </w:rPr>
        <w:t xml:space="preserve"> σε πολλά από τα νησιά </w:t>
      </w:r>
      <w:r>
        <w:rPr>
          <w:rFonts w:eastAsia="Times New Roman" w:cs="Times New Roman"/>
          <w:szCs w:val="24"/>
        </w:rPr>
        <w:t xml:space="preserve">μας. Πολλά από αυτά τα νησιά βίωσαν συνθήκες </w:t>
      </w:r>
      <w:r>
        <w:rPr>
          <w:rFonts w:eastAsia="Times New Roman" w:cs="Times New Roman"/>
          <w:szCs w:val="24"/>
        </w:rPr>
        <w:t>εγκατάλειψης και ερήμωσης, αποτέλεσμα της αδιαφορίας επί σειρά ετών της κεντρικής διοίκησης, των αναπ</w:t>
      </w:r>
      <w:r w:rsidRPr="00BC6817">
        <w:rPr>
          <w:rFonts w:eastAsia="Times New Roman" w:cs="Times New Roman"/>
          <w:szCs w:val="24"/>
        </w:rPr>
        <w:t xml:space="preserve">οτελεσματικών πολιτικών και </w:t>
      </w:r>
      <w:proofErr w:type="spellStart"/>
      <w:r w:rsidRPr="00BC6817">
        <w:rPr>
          <w:rFonts w:eastAsia="Times New Roman" w:cs="Times New Roman"/>
          <w:szCs w:val="24"/>
        </w:rPr>
        <w:t>μνημονιακών</w:t>
      </w:r>
      <w:proofErr w:type="spellEnd"/>
      <w:r w:rsidRPr="00BC6817">
        <w:rPr>
          <w:rFonts w:eastAsia="Times New Roman" w:cs="Times New Roman"/>
          <w:szCs w:val="24"/>
        </w:rPr>
        <w:t xml:space="preserve"> μέτρων των τελευταίων χρόνων</w:t>
      </w:r>
      <w:r>
        <w:rPr>
          <w:rFonts w:eastAsia="Times New Roman" w:cs="Times New Roman"/>
          <w:szCs w:val="24"/>
        </w:rPr>
        <w:t>,</w:t>
      </w:r>
      <w:r w:rsidRPr="00BC6817">
        <w:rPr>
          <w:rFonts w:eastAsia="Times New Roman" w:cs="Times New Roman"/>
          <w:szCs w:val="24"/>
        </w:rPr>
        <w:t xml:space="preserve"> όπως όλη η χώρα </w:t>
      </w:r>
      <w:r>
        <w:rPr>
          <w:rFonts w:eastAsia="Times New Roman" w:cs="Times New Roman"/>
          <w:szCs w:val="24"/>
        </w:rPr>
        <w:t>ά</w:t>
      </w:r>
      <w:r w:rsidRPr="00BC6817">
        <w:rPr>
          <w:rFonts w:eastAsia="Times New Roman" w:cs="Times New Roman"/>
          <w:szCs w:val="24"/>
        </w:rPr>
        <w:t>λλωστε</w:t>
      </w:r>
      <w:r>
        <w:rPr>
          <w:rFonts w:eastAsia="Times New Roman" w:cs="Times New Roman"/>
          <w:szCs w:val="24"/>
        </w:rPr>
        <w:t>.</w:t>
      </w:r>
    </w:p>
    <w:p w14:paraId="3FCD8986"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Όλα τα παραπάνω παραβίαζαν ευθέως </w:t>
      </w:r>
      <w:r w:rsidRPr="00BC6817">
        <w:rPr>
          <w:rFonts w:eastAsia="Times New Roman" w:cs="Times New Roman"/>
          <w:szCs w:val="24"/>
        </w:rPr>
        <w:t>τις αρχές της ισότητας και</w:t>
      </w:r>
      <w:r w:rsidRPr="00BC6817">
        <w:rPr>
          <w:rFonts w:eastAsia="Times New Roman" w:cs="Times New Roman"/>
          <w:szCs w:val="24"/>
        </w:rPr>
        <w:t xml:space="preserve"> της εδαφικής συνοχής</w:t>
      </w:r>
      <w:r>
        <w:rPr>
          <w:rFonts w:eastAsia="Times New Roman" w:cs="Times New Roman"/>
          <w:szCs w:val="24"/>
        </w:rPr>
        <w:t>, αλλά και το</w:t>
      </w:r>
      <w:r w:rsidRPr="00BC6817">
        <w:rPr>
          <w:rFonts w:eastAsia="Times New Roman" w:cs="Times New Roman"/>
          <w:szCs w:val="24"/>
        </w:rPr>
        <w:t xml:space="preserve"> άρθρο 101 του </w:t>
      </w:r>
      <w:r>
        <w:rPr>
          <w:rFonts w:eastAsia="Times New Roman" w:cs="Times New Roman"/>
          <w:szCs w:val="24"/>
        </w:rPr>
        <w:t>Σ</w:t>
      </w:r>
      <w:r w:rsidRPr="00BC6817">
        <w:rPr>
          <w:rFonts w:eastAsia="Times New Roman" w:cs="Times New Roman"/>
          <w:szCs w:val="24"/>
        </w:rPr>
        <w:t>υντάγματος που αφορά στο</w:t>
      </w:r>
      <w:r>
        <w:rPr>
          <w:rFonts w:eastAsia="Times New Roman" w:cs="Times New Roman"/>
          <w:szCs w:val="24"/>
        </w:rPr>
        <w:t>ν</w:t>
      </w:r>
      <w:r w:rsidRPr="00BC6817">
        <w:rPr>
          <w:rFonts w:eastAsia="Times New Roman" w:cs="Times New Roman"/>
          <w:szCs w:val="24"/>
        </w:rPr>
        <w:t xml:space="preserve"> σεβασμό στις νησιωτικές περιοχές</w:t>
      </w:r>
      <w:r>
        <w:rPr>
          <w:rFonts w:eastAsia="Times New Roman" w:cs="Times New Roman"/>
          <w:szCs w:val="24"/>
        </w:rPr>
        <w:t xml:space="preserve">. Επέφεραν στους νησιώτες μας το αίσθημα της απομόνωσης, της </w:t>
      </w:r>
      <w:r w:rsidRPr="00BC6817">
        <w:rPr>
          <w:rFonts w:eastAsia="Times New Roman" w:cs="Times New Roman"/>
          <w:szCs w:val="24"/>
        </w:rPr>
        <w:lastRenderedPageBreak/>
        <w:t xml:space="preserve">κόπωσης και της </w:t>
      </w:r>
      <w:r>
        <w:rPr>
          <w:rFonts w:eastAsia="Times New Roman" w:cs="Times New Roman"/>
          <w:szCs w:val="24"/>
        </w:rPr>
        <w:t xml:space="preserve">γήρανσης. Αυτό πρέπει </w:t>
      </w:r>
      <w:r w:rsidRPr="00BC6817">
        <w:rPr>
          <w:rFonts w:eastAsia="Times New Roman" w:cs="Times New Roman"/>
          <w:szCs w:val="24"/>
        </w:rPr>
        <w:t>αναντίρρητα</w:t>
      </w:r>
      <w:r>
        <w:rPr>
          <w:rFonts w:eastAsia="Times New Roman" w:cs="Times New Roman"/>
          <w:szCs w:val="24"/>
        </w:rPr>
        <w:t xml:space="preserve"> να αλλάξει. </w:t>
      </w:r>
    </w:p>
    <w:p w14:paraId="3FCD8987"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Νομίζω ότι δεν είναι δυνατόν να υπάρξει υγιής ανταγωνισμός, όταν το κόστος μεταφοράς ανθρώπων </w:t>
      </w:r>
      <w:r w:rsidRPr="00BC6817">
        <w:rPr>
          <w:rFonts w:eastAsia="Times New Roman" w:cs="Times New Roman"/>
          <w:szCs w:val="24"/>
        </w:rPr>
        <w:t>και προϊόντων είναι</w:t>
      </w:r>
      <w:r>
        <w:rPr>
          <w:rFonts w:eastAsia="Times New Roman" w:cs="Times New Roman"/>
          <w:szCs w:val="24"/>
        </w:rPr>
        <w:t>,</w:t>
      </w:r>
      <w:r w:rsidRPr="00BC6817">
        <w:rPr>
          <w:rFonts w:eastAsia="Times New Roman" w:cs="Times New Roman"/>
          <w:szCs w:val="24"/>
        </w:rPr>
        <w:t xml:space="preserve"> </w:t>
      </w:r>
      <w:r>
        <w:rPr>
          <w:rFonts w:eastAsia="Times New Roman" w:cs="Times New Roman"/>
          <w:szCs w:val="24"/>
        </w:rPr>
        <w:t>π</w:t>
      </w:r>
      <w:r w:rsidRPr="00BC6817">
        <w:rPr>
          <w:rFonts w:eastAsia="Times New Roman" w:cs="Times New Roman"/>
          <w:szCs w:val="24"/>
        </w:rPr>
        <w:t>ροφανώς</w:t>
      </w:r>
      <w:r>
        <w:rPr>
          <w:rFonts w:eastAsia="Times New Roman" w:cs="Times New Roman"/>
          <w:szCs w:val="24"/>
        </w:rPr>
        <w:t>,</w:t>
      </w:r>
      <w:r w:rsidRPr="00BC6817">
        <w:rPr>
          <w:rFonts w:eastAsia="Times New Roman" w:cs="Times New Roman"/>
          <w:szCs w:val="24"/>
        </w:rPr>
        <w:t xml:space="preserve"> σε βάρος της νησιωτικής Ελλάδας</w:t>
      </w:r>
      <w:r>
        <w:rPr>
          <w:rFonts w:eastAsia="Times New Roman" w:cs="Times New Roman"/>
          <w:szCs w:val="24"/>
        </w:rPr>
        <w:t>,</w:t>
      </w:r>
      <w:r w:rsidRPr="00BC6817">
        <w:rPr>
          <w:rFonts w:eastAsia="Times New Roman" w:cs="Times New Roman"/>
          <w:szCs w:val="24"/>
        </w:rPr>
        <w:t xml:space="preserve"> </w:t>
      </w:r>
      <w:r>
        <w:rPr>
          <w:rFonts w:eastAsia="Times New Roman" w:cs="Times New Roman"/>
          <w:szCs w:val="24"/>
        </w:rPr>
        <w:t xml:space="preserve">όπως βεβαίως και τα καύσιμα που επιβαρύνουν επιπλέον και δυσανάλογα </w:t>
      </w:r>
      <w:r w:rsidRPr="00BC6817">
        <w:rPr>
          <w:rFonts w:eastAsia="Times New Roman" w:cs="Times New Roman"/>
          <w:szCs w:val="24"/>
        </w:rPr>
        <w:t xml:space="preserve">τη </w:t>
      </w:r>
      <w:r>
        <w:rPr>
          <w:rFonts w:eastAsia="Times New Roman" w:cs="Times New Roman"/>
          <w:szCs w:val="24"/>
        </w:rPr>
        <w:t>ν</w:t>
      </w:r>
      <w:r w:rsidRPr="00BC6817">
        <w:rPr>
          <w:rFonts w:eastAsia="Times New Roman" w:cs="Times New Roman"/>
          <w:szCs w:val="24"/>
        </w:rPr>
        <w:t xml:space="preserve">ησιωτική </w:t>
      </w:r>
      <w:r>
        <w:rPr>
          <w:rFonts w:eastAsia="Times New Roman" w:cs="Times New Roman"/>
          <w:szCs w:val="24"/>
        </w:rPr>
        <w:t>σε σχέση με την η</w:t>
      </w:r>
      <w:r>
        <w:rPr>
          <w:rFonts w:eastAsia="Times New Roman" w:cs="Times New Roman"/>
          <w:szCs w:val="24"/>
        </w:rPr>
        <w:t xml:space="preserve">πειρωτική </w:t>
      </w:r>
      <w:r w:rsidRPr="00BC6817">
        <w:rPr>
          <w:rFonts w:eastAsia="Times New Roman" w:cs="Times New Roman"/>
          <w:szCs w:val="24"/>
        </w:rPr>
        <w:t>Ελλάδα</w:t>
      </w:r>
      <w:r>
        <w:rPr>
          <w:rFonts w:eastAsia="Times New Roman" w:cs="Times New Roman"/>
          <w:szCs w:val="24"/>
        </w:rPr>
        <w:t>.</w:t>
      </w:r>
    </w:p>
    <w:p w14:paraId="3FCD8988"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Κατά συνέπεια, αδρανώντας επί σειρά ετών, η ελληνική πολιτεία ουσιαστικά </w:t>
      </w:r>
      <w:r w:rsidRPr="00BC6817">
        <w:rPr>
          <w:rFonts w:eastAsia="Times New Roman" w:cs="Times New Roman"/>
          <w:szCs w:val="24"/>
        </w:rPr>
        <w:t>στάθηκε εμπόδιο στην</w:t>
      </w:r>
      <w:r>
        <w:rPr>
          <w:rFonts w:eastAsia="Times New Roman" w:cs="Times New Roman"/>
          <w:szCs w:val="24"/>
        </w:rPr>
        <w:t xml:space="preserve"> ανάπτυξη των νησιών μας,</w:t>
      </w:r>
      <w:r w:rsidRPr="00BC6817">
        <w:rPr>
          <w:rFonts w:eastAsia="Times New Roman" w:cs="Times New Roman"/>
          <w:szCs w:val="24"/>
        </w:rPr>
        <w:t xml:space="preserve"> ιδιαίτερα των μικρών </w:t>
      </w:r>
      <w:r>
        <w:rPr>
          <w:rFonts w:eastAsia="Times New Roman" w:cs="Times New Roman"/>
          <w:szCs w:val="24"/>
        </w:rPr>
        <w:t>ακριτικών, π</w:t>
      </w:r>
      <w:r w:rsidRPr="00BC6817">
        <w:rPr>
          <w:rFonts w:eastAsia="Times New Roman" w:cs="Times New Roman"/>
          <w:szCs w:val="24"/>
        </w:rPr>
        <w:t>αρά το γεγονός ότι σε αυτά υπάρχει η μοναδικότητα προϊόντων και φυσικού κάλλους</w:t>
      </w:r>
      <w:r>
        <w:rPr>
          <w:rFonts w:eastAsia="Times New Roman" w:cs="Times New Roman"/>
          <w:szCs w:val="24"/>
        </w:rPr>
        <w:t>,</w:t>
      </w:r>
      <w:r w:rsidRPr="00BC6817">
        <w:rPr>
          <w:rFonts w:eastAsia="Times New Roman" w:cs="Times New Roman"/>
          <w:szCs w:val="24"/>
        </w:rPr>
        <w:t xml:space="preserve"> σε πα</w:t>
      </w:r>
      <w:r w:rsidRPr="00BC6817">
        <w:rPr>
          <w:rFonts w:eastAsia="Times New Roman" w:cs="Times New Roman"/>
          <w:szCs w:val="24"/>
        </w:rPr>
        <w:t>γκόσμιο επίπεδο θα μπορούσα να πω</w:t>
      </w:r>
      <w:r>
        <w:rPr>
          <w:rFonts w:eastAsia="Times New Roman" w:cs="Times New Roman"/>
          <w:szCs w:val="24"/>
        </w:rPr>
        <w:t>.</w:t>
      </w:r>
      <w:r w:rsidRPr="00BC6817">
        <w:rPr>
          <w:rFonts w:eastAsia="Times New Roman" w:cs="Times New Roman"/>
          <w:szCs w:val="24"/>
        </w:rPr>
        <w:t xml:space="preserve"> Άρα όλοι χάσαμε από αυτή</w:t>
      </w:r>
      <w:r>
        <w:rPr>
          <w:rFonts w:eastAsia="Times New Roman" w:cs="Times New Roman"/>
          <w:szCs w:val="24"/>
        </w:rPr>
        <w:t xml:space="preserve">ν την παροιμιώδη αδράνεια. </w:t>
      </w:r>
    </w:p>
    <w:p w14:paraId="3FCD8989"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Σε τι, όμως, πρακτικά αφορά το υπ’ </w:t>
      </w:r>
      <w:proofErr w:type="spellStart"/>
      <w:r>
        <w:rPr>
          <w:rFonts w:eastAsia="Times New Roman" w:cs="Times New Roman"/>
          <w:szCs w:val="24"/>
        </w:rPr>
        <w:t>όψιν</w:t>
      </w:r>
      <w:proofErr w:type="spellEnd"/>
      <w:r>
        <w:rPr>
          <w:rFonts w:eastAsia="Times New Roman" w:cs="Times New Roman"/>
          <w:szCs w:val="24"/>
        </w:rPr>
        <w:t xml:space="preserve"> μέτρο; Γ</w:t>
      </w:r>
      <w:r w:rsidRPr="00BC6817">
        <w:rPr>
          <w:rFonts w:eastAsia="Times New Roman" w:cs="Times New Roman"/>
          <w:szCs w:val="24"/>
        </w:rPr>
        <w:t xml:space="preserve">ια </w:t>
      </w:r>
      <w:r>
        <w:rPr>
          <w:rFonts w:eastAsia="Times New Roman" w:cs="Times New Roman"/>
          <w:szCs w:val="24"/>
        </w:rPr>
        <w:t>μι</w:t>
      </w:r>
      <w:r w:rsidRPr="00BC6817">
        <w:rPr>
          <w:rFonts w:eastAsia="Times New Roman" w:cs="Times New Roman"/>
          <w:szCs w:val="24"/>
        </w:rPr>
        <w:t xml:space="preserve">α τετραμελή οικογένεια κυμαίνεται από 600 ευρώ </w:t>
      </w:r>
      <w:r>
        <w:rPr>
          <w:rFonts w:eastAsia="Times New Roman" w:cs="Times New Roman"/>
          <w:szCs w:val="24"/>
        </w:rPr>
        <w:t xml:space="preserve">έως 1000 ευρώ </w:t>
      </w:r>
      <w:r w:rsidRPr="00BC6817">
        <w:rPr>
          <w:rFonts w:eastAsia="Times New Roman" w:cs="Times New Roman"/>
          <w:szCs w:val="24"/>
        </w:rPr>
        <w:t>ανά έτος</w:t>
      </w:r>
      <w:r>
        <w:rPr>
          <w:rFonts w:eastAsia="Times New Roman" w:cs="Times New Roman"/>
          <w:szCs w:val="24"/>
        </w:rPr>
        <w:t>,</w:t>
      </w:r>
      <w:r w:rsidRPr="00BC6817">
        <w:rPr>
          <w:rFonts w:eastAsia="Times New Roman" w:cs="Times New Roman"/>
          <w:szCs w:val="24"/>
        </w:rPr>
        <w:t xml:space="preserve"> δηλαδή μιάμιση φορά</w:t>
      </w:r>
      <w:r>
        <w:rPr>
          <w:rFonts w:eastAsia="Times New Roman" w:cs="Times New Roman"/>
          <w:szCs w:val="24"/>
        </w:rPr>
        <w:t xml:space="preserve"> έως δυόμισ</w:t>
      </w:r>
      <w:r>
        <w:rPr>
          <w:rFonts w:eastAsia="Times New Roman" w:cs="Times New Roman"/>
          <w:szCs w:val="24"/>
        </w:rPr>
        <w:t>ι</w:t>
      </w:r>
      <w:r>
        <w:rPr>
          <w:rFonts w:eastAsia="Times New Roman" w:cs="Times New Roman"/>
          <w:szCs w:val="24"/>
        </w:rPr>
        <w:t xml:space="preserve"> φορές της σύν</w:t>
      </w:r>
      <w:r>
        <w:rPr>
          <w:rFonts w:eastAsia="Times New Roman" w:cs="Times New Roman"/>
          <w:szCs w:val="24"/>
        </w:rPr>
        <w:t xml:space="preserve">ταξης που απολαμβάνει σήμερα ο συνταξιούχος του </w:t>
      </w:r>
      <w:r w:rsidRPr="00BC6817">
        <w:rPr>
          <w:rFonts w:eastAsia="Times New Roman" w:cs="Times New Roman"/>
          <w:szCs w:val="24"/>
        </w:rPr>
        <w:t>ΟΓΑ</w:t>
      </w:r>
      <w:r>
        <w:rPr>
          <w:rFonts w:eastAsia="Times New Roman" w:cs="Times New Roman"/>
          <w:szCs w:val="24"/>
        </w:rPr>
        <w:t>, όπως</w:t>
      </w:r>
      <w:r w:rsidRPr="00BC6817">
        <w:rPr>
          <w:rFonts w:eastAsia="Times New Roman" w:cs="Times New Roman"/>
          <w:szCs w:val="24"/>
        </w:rPr>
        <w:t xml:space="preserve"> ο πατέρας μου</w:t>
      </w:r>
      <w:r>
        <w:rPr>
          <w:rFonts w:eastAsia="Times New Roman" w:cs="Times New Roman"/>
          <w:szCs w:val="24"/>
        </w:rPr>
        <w:t xml:space="preserve"> ή οποιοσδήποτε άλλος </w:t>
      </w:r>
      <w:r w:rsidRPr="00BC6817">
        <w:rPr>
          <w:rFonts w:eastAsia="Times New Roman" w:cs="Times New Roman"/>
          <w:szCs w:val="24"/>
        </w:rPr>
        <w:t>χαμηλοσυνταξιούχος</w:t>
      </w:r>
      <w:r>
        <w:rPr>
          <w:rFonts w:eastAsia="Times New Roman" w:cs="Times New Roman"/>
          <w:szCs w:val="24"/>
        </w:rPr>
        <w:t>. Για τις επιχειρήσεις, με βάση το εκτιμώμενο</w:t>
      </w:r>
      <w:r w:rsidRPr="00BC6817">
        <w:rPr>
          <w:rFonts w:eastAsia="Times New Roman" w:cs="Times New Roman"/>
          <w:szCs w:val="24"/>
        </w:rPr>
        <w:t xml:space="preserve"> μεταφορικό έργο στα νησιά</w:t>
      </w:r>
      <w:r>
        <w:rPr>
          <w:rFonts w:eastAsia="Times New Roman" w:cs="Times New Roman"/>
          <w:szCs w:val="24"/>
        </w:rPr>
        <w:t xml:space="preserve">, </w:t>
      </w:r>
      <w:r>
        <w:rPr>
          <w:rFonts w:eastAsia="Times New Roman" w:cs="Times New Roman"/>
          <w:szCs w:val="24"/>
        </w:rPr>
        <w:lastRenderedPageBreak/>
        <w:t xml:space="preserve">θα σας </w:t>
      </w:r>
      <w:r w:rsidRPr="00BC6817">
        <w:rPr>
          <w:rFonts w:eastAsia="Times New Roman" w:cs="Times New Roman"/>
          <w:szCs w:val="24"/>
        </w:rPr>
        <w:t xml:space="preserve">αναφέρω μερικά ενδεικτικά παραδείγματα </w:t>
      </w:r>
      <w:r>
        <w:rPr>
          <w:rFonts w:eastAsia="Times New Roman" w:cs="Times New Roman"/>
          <w:szCs w:val="24"/>
        </w:rPr>
        <w:t>για τις επιδοτήσεις που θα</w:t>
      </w:r>
      <w:r>
        <w:rPr>
          <w:rFonts w:eastAsia="Times New Roman" w:cs="Times New Roman"/>
          <w:szCs w:val="24"/>
        </w:rPr>
        <w:t xml:space="preserve"> λάβουν: Για την </w:t>
      </w:r>
      <w:r w:rsidRPr="00BC6817">
        <w:rPr>
          <w:rFonts w:eastAsia="Times New Roman" w:cs="Times New Roman"/>
          <w:szCs w:val="24"/>
        </w:rPr>
        <w:t>Αστυπάλαια</w:t>
      </w:r>
      <w:r>
        <w:rPr>
          <w:rFonts w:eastAsia="Times New Roman" w:cs="Times New Roman"/>
          <w:szCs w:val="24"/>
        </w:rPr>
        <w:t xml:space="preserve"> έως 426.000 ευρώ, για τη Λέσβο έως 6.600.000 ευρώ,</w:t>
      </w:r>
      <w:r w:rsidRPr="00BC6817">
        <w:rPr>
          <w:rFonts w:eastAsia="Times New Roman" w:cs="Times New Roman"/>
          <w:szCs w:val="24"/>
        </w:rPr>
        <w:t xml:space="preserve"> για </w:t>
      </w:r>
      <w:r>
        <w:rPr>
          <w:rFonts w:eastAsia="Times New Roman" w:cs="Times New Roman"/>
          <w:szCs w:val="24"/>
        </w:rPr>
        <w:t xml:space="preserve">τη Λέρο το αντίστοιχο ποσό είναι της τάξης του 1.695.000 ευρώ και, φυσικά, αφορά όλους όσοι εργάζονται στα νησιά στην εκπαίδευση, στο </w:t>
      </w:r>
      <w:r w:rsidRPr="00BC6817">
        <w:rPr>
          <w:rFonts w:eastAsia="Times New Roman" w:cs="Times New Roman"/>
          <w:szCs w:val="24"/>
        </w:rPr>
        <w:t>Εθνικό Σύστημα Υγείας</w:t>
      </w:r>
      <w:r>
        <w:rPr>
          <w:rFonts w:eastAsia="Times New Roman" w:cs="Times New Roman"/>
          <w:szCs w:val="24"/>
        </w:rPr>
        <w:t>,</w:t>
      </w:r>
      <w:r w:rsidRPr="00BC6817">
        <w:rPr>
          <w:rFonts w:eastAsia="Times New Roman" w:cs="Times New Roman"/>
          <w:szCs w:val="24"/>
        </w:rPr>
        <w:t xml:space="preserve"> στα Σώματα Ασφαλ</w:t>
      </w:r>
      <w:r w:rsidRPr="00BC6817">
        <w:rPr>
          <w:rFonts w:eastAsia="Times New Roman" w:cs="Times New Roman"/>
          <w:szCs w:val="24"/>
        </w:rPr>
        <w:t>είας</w:t>
      </w:r>
      <w:r>
        <w:rPr>
          <w:rFonts w:eastAsia="Times New Roman" w:cs="Times New Roman"/>
          <w:szCs w:val="24"/>
        </w:rPr>
        <w:t>.</w:t>
      </w:r>
    </w:p>
    <w:p w14:paraId="3FCD898A"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θέλω να τονίσω ότι το προς ψήφιση </w:t>
      </w:r>
      <w:r>
        <w:rPr>
          <w:rFonts w:eastAsia="Times New Roman" w:cs="Times New Roman"/>
          <w:szCs w:val="24"/>
        </w:rPr>
        <w:t>μ</w:t>
      </w:r>
      <w:r>
        <w:rPr>
          <w:rFonts w:eastAsia="Times New Roman" w:cs="Times New Roman"/>
          <w:szCs w:val="24"/>
        </w:rPr>
        <w:t xml:space="preserve">εταφορικό </w:t>
      </w:r>
      <w:r>
        <w:rPr>
          <w:rFonts w:eastAsia="Times New Roman" w:cs="Times New Roman"/>
          <w:szCs w:val="24"/>
        </w:rPr>
        <w:t>ι</w:t>
      </w:r>
      <w:r>
        <w:rPr>
          <w:rFonts w:eastAsia="Times New Roman" w:cs="Times New Roman"/>
          <w:szCs w:val="24"/>
        </w:rPr>
        <w:t>σοδύναμο, ό</w:t>
      </w:r>
      <w:r w:rsidRPr="00BC6817">
        <w:rPr>
          <w:rFonts w:eastAsia="Times New Roman" w:cs="Times New Roman"/>
          <w:szCs w:val="24"/>
        </w:rPr>
        <w:t>πως γίνεται κατανοητό πλέον</w:t>
      </w:r>
      <w:r>
        <w:rPr>
          <w:rFonts w:eastAsia="Times New Roman" w:cs="Times New Roman"/>
          <w:szCs w:val="24"/>
        </w:rPr>
        <w:t xml:space="preserve">, δεν αφορά μόνο τους νησιώτες. Αφορά ολόκληρη τη χώρα. </w:t>
      </w:r>
      <w:r w:rsidRPr="00BC6817">
        <w:rPr>
          <w:rFonts w:eastAsia="Times New Roman" w:cs="Times New Roman"/>
          <w:szCs w:val="24"/>
        </w:rPr>
        <w:t xml:space="preserve">Πέρα από το προφανές οικονομικό </w:t>
      </w:r>
      <w:r>
        <w:rPr>
          <w:rFonts w:eastAsia="Times New Roman" w:cs="Times New Roman"/>
          <w:szCs w:val="24"/>
        </w:rPr>
        <w:t xml:space="preserve">όφελος, </w:t>
      </w:r>
      <w:r w:rsidRPr="00BC6817">
        <w:rPr>
          <w:rFonts w:eastAsia="Times New Roman" w:cs="Times New Roman"/>
          <w:szCs w:val="24"/>
        </w:rPr>
        <w:t xml:space="preserve">νομίζω </w:t>
      </w:r>
      <w:r>
        <w:rPr>
          <w:rFonts w:eastAsia="Times New Roman" w:cs="Times New Roman"/>
          <w:szCs w:val="24"/>
        </w:rPr>
        <w:t xml:space="preserve">ότι οι </w:t>
      </w:r>
      <w:r w:rsidRPr="00BC6817">
        <w:rPr>
          <w:rFonts w:eastAsia="Times New Roman" w:cs="Times New Roman"/>
          <w:szCs w:val="24"/>
        </w:rPr>
        <w:t xml:space="preserve">εθνικοί λόγοι είναι </w:t>
      </w:r>
      <w:r>
        <w:rPr>
          <w:rFonts w:eastAsia="Times New Roman" w:cs="Times New Roman"/>
          <w:szCs w:val="24"/>
        </w:rPr>
        <w:t>ακόμα προφανέστεροι. Α</w:t>
      </w:r>
      <w:r w:rsidRPr="00BC6817">
        <w:rPr>
          <w:rFonts w:eastAsia="Times New Roman" w:cs="Times New Roman"/>
          <w:szCs w:val="24"/>
        </w:rPr>
        <w:t>φο</w:t>
      </w:r>
      <w:r w:rsidRPr="00BC6817">
        <w:rPr>
          <w:rFonts w:eastAsia="Times New Roman" w:cs="Times New Roman"/>
          <w:szCs w:val="24"/>
        </w:rPr>
        <w:t xml:space="preserve">ρούν στην εμπέδωση κλίματος </w:t>
      </w:r>
      <w:r>
        <w:rPr>
          <w:rFonts w:eastAsia="Times New Roman" w:cs="Times New Roman"/>
          <w:szCs w:val="24"/>
        </w:rPr>
        <w:t xml:space="preserve">αισιοδοξίας </w:t>
      </w:r>
      <w:r w:rsidRPr="00BC6817">
        <w:rPr>
          <w:rFonts w:eastAsia="Times New Roman" w:cs="Times New Roman"/>
          <w:szCs w:val="24"/>
        </w:rPr>
        <w:t xml:space="preserve">και </w:t>
      </w:r>
      <w:r>
        <w:rPr>
          <w:rFonts w:eastAsia="Times New Roman" w:cs="Times New Roman"/>
          <w:szCs w:val="24"/>
        </w:rPr>
        <w:t xml:space="preserve">στη </w:t>
      </w:r>
      <w:r w:rsidRPr="00BC6817">
        <w:rPr>
          <w:rFonts w:eastAsia="Times New Roman" w:cs="Times New Roman"/>
          <w:szCs w:val="24"/>
        </w:rPr>
        <w:t>συνέχισ</w:t>
      </w:r>
      <w:r>
        <w:rPr>
          <w:rFonts w:eastAsia="Times New Roman" w:cs="Times New Roman"/>
          <w:szCs w:val="24"/>
        </w:rPr>
        <w:t>η</w:t>
      </w:r>
      <w:r w:rsidRPr="00BC6817">
        <w:rPr>
          <w:rFonts w:eastAsia="Times New Roman" w:cs="Times New Roman"/>
          <w:szCs w:val="24"/>
        </w:rPr>
        <w:t xml:space="preserve"> τη</w:t>
      </w:r>
      <w:r>
        <w:rPr>
          <w:rFonts w:eastAsia="Times New Roman" w:cs="Times New Roman"/>
          <w:szCs w:val="24"/>
        </w:rPr>
        <w:t>ς</w:t>
      </w:r>
      <w:r w:rsidRPr="00BC6817">
        <w:rPr>
          <w:rFonts w:eastAsia="Times New Roman" w:cs="Times New Roman"/>
          <w:szCs w:val="24"/>
        </w:rPr>
        <w:t xml:space="preserve"> ζωή</w:t>
      </w:r>
      <w:r>
        <w:rPr>
          <w:rFonts w:eastAsia="Times New Roman" w:cs="Times New Roman"/>
          <w:szCs w:val="24"/>
        </w:rPr>
        <w:t>ς</w:t>
      </w:r>
      <w:r w:rsidRPr="00BC6817">
        <w:rPr>
          <w:rFonts w:eastAsia="Times New Roman" w:cs="Times New Roman"/>
          <w:szCs w:val="24"/>
        </w:rPr>
        <w:t xml:space="preserve"> στα νησιά </w:t>
      </w:r>
      <w:r>
        <w:rPr>
          <w:rFonts w:eastAsia="Times New Roman" w:cs="Times New Roman"/>
          <w:szCs w:val="24"/>
        </w:rPr>
        <w:t xml:space="preserve">μας, </w:t>
      </w:r>
      <w:r w:rsidRPr="00BC6817">
        <w:rPr>
          <w:rFonts w:eastAsia="Times New Roman" w:cs="Times New Roman"/>
          <w:szCs w:val="24"/>
        </w:rPr>
        <w:t xml:space="preserve">στα μικρά ακριτικά νησιά </w:t>
      </w:r>
      <w:r>
        <w:rPr>
          <w:rFonts w:eastAsia="Times New Roman" w:cs="Times New Roman"/>
          <w:szCs w:val="24"/>
        </w:rPr>
        <w:t xml:space="preserve">μας με </w:t>
      </w:r>
      <w:r w:rsidRPr="00BC6817">
        <w:rPr>
          <w:rFonts w:eastAsia="Times New Roman" w:cs="Times New Roman"/>
          <w:szCs w:val="24"/>
        </w:rPr>
        <w:t xml:space="preserve">τους υπέροχους εκείνους Έλληνες που αισθάνονται </w:t>
      </w:r>
      <w:r>
        <w:rPr>
          <w:rFonts w:eastAsia="Times New Roman" w:cs="Times New Roman"/>
          <w:szCs w:val="24"/>
        </w:rPr>
        <w:t xml:space="preserve">ως απαραβίαστο καθήκον τη </w:t>
      </w:r>
      <w:r w:rsidRPr="00BC6817">
        <w:rPr>
          <w:rFonts w:eastAsia="Times New Roman" w:cs="Times New Roman"/>
          <w:szCs w:val="24"/>
        </w:rPr>
        <w:t xml:space="preserve">διατήρηση των παραδόσεων του λαού </w:t>
      </w:r>
      <w:r>
        <w:rPr>
          <w:rFonts w:eastAsia="Times New Roman" w:cs="Times New Roman"/>
          <w:szCs w:val="24"/>
        </w:rPr>
        <w:t>μας,</w:t>
      </w:r>
      <w:r w:rsidRPr="00BC6817">
        <w:rPr>
          <w:rFonts w:eastAsia="Times New Roman" w:cs="Times New Roman"/>
          <w:szCs w:val="24"/>
        </w:rPr>
        <w:t xml:space="preserve"> καθιστώντας και γι</w:t>
      </w:r>
      <w:r>
        <w:rPr>
          <w:rFonts w:eastAsia="Times New Roman" w:cs="Times New Roman"/>
          <w:szCs w:val="24"/>
        </w:rPr>
        <w:t xml:space="preserve">’ </w:t>
      </w:r>
      <w:r w:rsidRPr="00BC6817">
        <w:rPr>
          <w:rFonts w:eastAsia="Times New Roman" w:cs="Times New Roman"/>
          <w:szCs w:val="24"/>
        </w:rPr>
        <w:t>αυτό</w:t>
      </w:r>
      <w:r>
        <w:rPr>
          <w:rFonts w:eastAsia="Times New Roman" w:cs="Times New Roman"/>
          <w:szCs w:val="24"/>
        </w:rPr>
        <w:t>ν</w:t>
      </w:r>
      <w:r w:rsidRPr="00BC6817">
        <w:rPr>
          <w:rFonts w:eastAsia="Times New Roman" w:cs="Times New Roman"/>
          <w:szCs w:val="24"/>
        </w:rPr>
        <w:t xml:space="preserve"> το</w:t>
      </w:r>
      <w:r>
        <w:rPr>
          <w:rFonts w:eastAsia="Times New Roman" w:cs="Times New Roman"/>
          <w:szCs w:val="24"/>
        </w:rPr>
        <w:t>ν</w:t>
      </w:r>
      <w:r w:rsidRPr="00BC6817">
        <w:rPr>
          <w:rFonts w:eastAsia="Times New Roman" w:cs="Times New Roman"/>
          <w:szCs w:val="24"/>
        </w:rPr>
        <w:t xml:space="preserve"> λόγο πολύτιμα τα νησιά μας σε ολόκληρο τον πλανήτη</w:t>
      </w:r>
      <w:r>
        <w:rPr>
          <w:rFonts w:eastAsia="Times New Roman" w:cs="Times New Roman"/>
          <w:szCs w:val="24"/>
        </w:rPr>
        <w:t>,</w:t>
      </w:r>
      <w:r w:rsidRPr="00BC6817">
        <w:rPr>
          <w:rFonts w:eastAsia="Times New Roman" w:cs="Times New Roman"/>
          <w:szCs w:val="24"/>
        </w:rPr>
        <w:t xml:space="preserve"> τα διαμάντια του Αιγαίου </w:t>
      </w:r>
      <w:r>
        <w:rPr>
          <w:rFonts w:eastAsia="Times New Roman" w:cs="Times New Roman"/>
          <w:szCs w:val="24"/>
        </w:rPr>
        <w:t>μας.</w:t>
      </w:r>
      <w:r w:rsidRPr="00BC6817">
        <w:rPr>
          <w:rFonts w:eastAsia="Times New Roman" w:cs="Times New Roman"/>
          <w:szCs w:val="24"/>
        </w:rPr>
        <w:t xml:space="preserve"> </w:t>
      </w:r>
      <w:r>
        <w:rPr>
          <w:rFonts w:eastAsia="Times New Roman" w:cs="Times New Roman"/>
          <w:szCs w:val="24"/>
        </w:rPr>
        <w:t>Δ</w:t>
      </w:r>
      <w:r w:rsidRPr="00BC6817">
        <w:rPr>
          <w:rFonts w:eastAsia="Times New Roman" w:cs="Times New Roman"/>
          <w:szCs w:val="24"/>
        </w:rPr>
        <w:t xml:space="preserve">εν μπορώ παρά να </w:t>
      </w:r>
      <w:r>
        <w:rPr>
          <w:rFonts w:eastAsia="Times New Roman" w:cs="Times New Roman"/>
          <w:szCs w:val="24"/>
        </w:rPr>
        <w:t>ε</w:t>
      </w:r>
      <w:r w:rsidRPr="00BC6817">
        <w:rPr>
          <w:rFonts w:eastAsia="Times New Roman" w:cs="Times New Roman"/>
          <w:szCs w:val="24"/>
        </w:rPr>
        <w:t>ίμαι ευγνώμων</w:t>
      </w:r>
      <w:r>
        <w:rPr>
          <w:rFonts w:eastAsia="Times New Roman" w:cs="Times New Roman"/>
          <w:szCs w:val="24"/>
        </w:rPr>
        <w:t>.</w:t>
      </w:r>
      <w:r w:rsidRPr="00BC6817">
        <w:rPr>
          <w:rFonts w:eastAsia="Times New Roman" w:cs="Times New Roman"/>
          <w:szCs w:val="24"/>
        </w:rPr>
        <w:t xml:space="preserve"> </w:t>
      </w:r>
    </w:p>
    <w:p w14:paraId="3FCD898B"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Μ</w:t>
      </w:r>
      <w:r w:rsidRPr="00BC6817">
        <w:rPr>
          <w:rFonts w:eastAsia="Times New Roman" w:cs="Times New Roman"/>
          <w:szCs w:val="24"/>
        </w:rPr>
        <w:t>ε μεγάλη χαρά και συγκίνηση</w:t>
      </w:r>
      <w:r>
        <w:rPr>
          <w:rFonts w:eastAsia="Times New Roman" w:cs="Times New Roman"/>
          <w:szCs w:val="24"/>
        </w:rPr>
        <w:t>,</w:t>
      </w:r>
      <w:r w:rsidRPr="00BC6817">
        <w:rPr>
          <w:rFonts w:eastAsia="Times New Roman" w:cs="Times New Roman"/>
          <w:szCs w:val="24"/>
        </w:rPr>
        <w:t xml:space="preserve"> </w:t>
      </w:r>
      <w:r>
        <w:rPr>
          <w:rFonts w:eastAsia="Times New Roman" w:cs="Times New Roman"/>
          <w:szCs w:val="24"/>
        </w:rPr>
        <w:t>λ</w:t>
      </w:r>
      <w:r w:rsidRPr="00BC6817">
        <w:rPr>
          <w:rFonts w:eastAsia="Times New Roman" w:cs="Times New Roman"/>
          <w:szCs w:val="24"/>
        </w:rPr>
        <w:t>οιπόν</w:t>
      </w:r>
      <w:r>
        <w:rPr>
          <w:rFonts w:eastAsia="Times New Roman" w:cs="Times New Roman"/>
          <w:szCs w:val="24"/>
        </w:rPr>
        <w:t>,</w:t>
      </w:r>
      <w:r w:rsidRPr="00BC6817">
        <w:rPr>
          <w:rFonts w:eastAsia="Times New Roman" w:cs="Times New Roman"/>
          <w:szCs w:val="24"/>
        </w:rPr>
        <w:t xml:space="preserve"> στηρίζω το μέτρο που υλοποιείται</w:t>
      </w:r>
      <w:r>
        <w:rPr>
          <w:rFonts w:eastAsia="Times New Roman" w:cs="Times New Roman"/>
          <w:szCs w:val="24"/>
        </w:rPr>
        <w:t>,</w:t>
      </w:r>
      <w:r w:rsidRPr="00BC6817">
        <w:rPr>
          <w:rFonts w:eastAsia="Times New Roman" w:cs="Times New Roman"/>
          <w:szCs w:val="24"/>
        </w:rPr>
        <w:t xml:space="preserve"> επιτέλους</w:t>
      </w:r>
      <w:r>
        <w:rPr>
          <w:rFonts w:eastAsia="Times New Roman" w:cs="Times New Roman"/>
          <w:szCs w:val="24"/>
        </w:rPr>
        <w:t>,</w:t>
      </w:r>
      <w:r w:rsidRPr="00BC6817">
        <w:rPr>
          <w:rFonts w:eastAsia="Times New Roman" w:cs="Times New Roman"/>
          <w:szCs w:val="24"/>
        </w:rPr>
        <w:t xml:space="preserve"> για πρώτη φορά φέτος</w:t>
      </w:r>
      <w:r>
        <w:rPr>
          <w:rFonts w:eastAsia="Times New Roman" w:cs="Times New Roman"/>
          <w:szCs w:val="24"/>
        </w:rPr>
        <w:t>,</w:t>
      </w:r>
      <w:r w:rsidRPr="00BC6817">
        <w:rPr>
          <w:rFonts w:eastAsia="Times New Roman" w:cs="Times New Roman"/>
          <w:szCs w:val="24"/>
        </w:rPr>
        <w:t xml:space="preserve"> το 2018</w:t>
      </w:r>
      <w:r>
        <w:rPr>
          <w:rFonts w:eastAsia="Times New Roman" w:cs="Times New Roman"/>
          <w:szCs w:val="24"/>
        </w:rPr>
        <w:t>,</w:t>
      </w:r>
      <w:r w:rsidRPr="00BC6817">
        <w:rPr>
          <w:rFonts w:eastAsia="Times New Roman" w:cs="Times New Roman"/>
          <w:szCs w:val="24"/>
        </w:rPr>
        <w:t xml:space="preserve"> </w:t>
      </w:r>
      <w:r w:rsidRPr="00BC6817">
        <w:rPr>
          <w:rFonts w:eastAsia="Times New Roman" w:cs="Times New Roman"/>
          <w:szCs w:val="24"/>
        </w:rPr>
        <w:lastRenderedPageBreak/>
        <w:t>μετά από πάρα πολλά χρόν</w:t>
      </w:r>
      <w:r w:rsidRPr="00BC6817">
        <w:rPr>
          <w:rFonts w:eastAsia="Times New Roman" w:cs="Times New Roman"/>
          <w:szCs w:val="24"/>
        </w:rPr>
        <w:t>ια και μάλιστα εν μέσω κρίσης</w:t>
      </w:r>
      <w:r>
        <w:rPr>
          <w:rFonts w:eastAsia="Times New Roman" w:cs="Times New Roman"/>
          <w:szCs w:val="24"/>
        </w:rPr>
        <w:t>,</w:t>
      </w:r>
      <w:r w:rsidRPr="00BC6817">
        <w:rPr>
          <w:rFonts w:eastAsia="Times New Roman" w:cs="Times New Roman"/>
          <w:szCs w:val="24"/>
        </w:rPr>
        <w:t xml:space="preserve"> </w:t>
      </w:r>
      <w:r>
        <w:rPr>
          <w:rFonts w:eastAsia="Times New Roman" w:cs="Times New Roman"/>
          <w:szCs w:val="24"/>
        </w:rPr>
        <w:t>αίροντας</w:t>
      </w:r>
      <w:r w:rsidRPr="00BC6817">
        <w:rPr>
          <w:rFonts w:eastAsia="Times New Roman" w:cs="Times New Roman"/>
          <w:szCs w:val="24"/>
        </w:rPr>
        <w:t xml:space="preserve"> </w:t>
      </w:r>
      <w:r>
        <w:rPr>
          <w:rFonts w:eastAsia="Times New Roman" w:cs="Times New Roman"/>
          <w:szCs w:val="24"/>
        </w:rPr>
        <w:t>μια</w:t>
      </w:r>
      <w:r w:rsidRPr="00BC6817">
        <w:rPr>
          <w:rFonts w:eastAsia="Times New Roman" w:cs="Times New Roman"/>
          <w:szCs w:val="24"/>
        </w:rPr>
        <w:t xml:space="preserve"> αδικία πολλών ετών</w:t>
      </w:r>
      <w:r>
        <w:rPr>
          <w:rFonts w:eastAsia="Times New Roman" w:cs="Times New Roman"/>
          <w:szCs w:val="24"/>
        </w:rPr>
        <w:t xml:space="preserve">. Μέτρα όπως αυτό θα </w:t>
      </w:r>
      <w:r w:rsidRPr="00BC6817">
        <w:rPr>
          <w:rFonts w:eastAsia="Times New Roman" w:cs="Times New Roman"/>
          <w:szCs w:val="24"/>
        </w:rPr>
        <w:t>ακολουθήσουν πολλά</w:t>
      </w:r>
      <w:r>
        <w:rPr>
          <w:rFonts w:eastAsia="Times New Roman" w:cs="Times New Roman"/>
          <w:szCs w:val="24"/>
        </w:rPr>
        <w:t>,</w:t>
      </w:r>
      <w:r w:rsidRPr="00BC6817">
        <w:rPr>
          <w:rFonts w:eastAsia="Times New Roman" w:cs="Times New Roman"/>
          <w:szCs w:val="24"/>
        </w:rPr>
        <w:t xml:space="preserve"> όπως πάντα με μέτρο και χωρίς δανεισμό</w:t>
      </w:r>
      <w:r>
        <w:rPr>
          <w:rFonts w:eastAsia="Times New Roman" w:cs="Times New Roman"/>
          <w:szCs w:val="24"/>
        </w:rPr>
        <w:t>,</w:t>
      </w:r>
      <w:r w:rsidRPr="00BC6817">
        <w:rPr>
          <w:rFonts w:eastAsia="Times New Roman" w:cs="Times New Roman"/>
          <w:szCs w:val="24"/>
        </w:rPr>
        <w:t xml:space="preserve"> όπως συνήθιζαν οι προηγούμενες κυβερνήσεις που χρεοκόπησαν τη χώρα στο</w:t>
      </w:r>
      <w:r>
        <w:rPr>
          <w:rFonts w:eastAsia="Times New Roman" w:cs="Times New Roman"/>
          <w:szCs w:val="24"/>
        </w:rPr>
        <w:t>ν</w:t>
      </w:r>
      <w:r w:rsidRPr="00BC6817">
        <w:rPr>
          <w:rFonts w:eastAsia="Times New Roman" w:cs="Times New Roman"/>
          <w:szCs w:val="24"/>
        </w:rPr>
        <w:t xml:space="preserve"> βωμό των συμφερόντων</w:t>
      </w:r>
      <w:r>
        <w:rPr>
          <w:rFonts w:eastAsia="Times New Roman" w:cs="Times New Roman"/>
          <w:szCs w:val="24"/>
        </w:rPr>
        <w:t>,</w:t>
      </w:r>
      <w:r w:rsidRPr="00BC6817">
        <w:rPr>
          <w:rFonts w:eastAsia="Times New Roman" w:cs="Times New Roman"/>
          <w:szCs w:val="24"/>
        </w:rPr>
        <w:t xml:space="preserve"> </w:t>
      </w:r>
      <w:r w:rsidRPr="00B07885">
        <w:rPr>
          <w:rFonts w:eastAsia="Times New Roman" w:cs="Times New Roman"/>
          <w:szCs w:val="24"/>
        </w:rPr>
        <w:t xml:space="preserve">ιδίων και </w:t>
      </w:r>
      <w:r>
        <w:rPr>
          <w:rFonts w:eastAsia="Times New Roman" w:cs="Times New Roman"/>
          <w:szCs w:val="24"/>
        </w:rPr>
        <w:t>προστατών</w:t>
      </w:r>
      <w:r>
        <w:rPr>
          <w:rFonts w:eastAsia="Times New Roman" w:cs="Times New Roman"/>
          <w:szCs w:val="24"/>
        </w:rPr>
        <w:t xml:space="preserve">. </w:t>
      </w:r>
    </w:p>
    <w:p w14:paraId="3FCD898C"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3FCD898D" w14:textId="77777777" w:rsidR="00BC419A" w:rsidRDefault="0035347C">
      <w:pPr>
        <w:spacing w:line="600" w:lineRule="auto"/>
        <w:ind w:firstLine="720"/>
        <w:contextualSpacing/>
        <w:jc w:val="center"/>
        <w:rPr>
          <w:rFonts w:eastAsia="Times New Roman" w:cs="Times New Roman"/>
          <w:szCs w:val="24"/>
        </w:rPr>
      </w:pPr>
      <w:r w:rsidRPr="00655E34">
        <w:rPr>
          <w:rFonts w:eastAsia="Times New Roman" w:cs="Times New Roman"/>
          <w:szCs w:val="24"/>
        </w:rPr>
        <w:t>(Χειροκροτήματα από την πτέρυγα του ΣΥΡΙΖΑ)</w:t>
      </w:r>
    </w:p>
    <w:p w14:paraId="3FCD898E"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 </w:t>
      </w:r>
      <w:r w:rsidRPr="00F15680">
        <w:rPr>
          <w:rFonts w:eastAsia="Times New Roman" w:cs="Times New Roman"/>
          <w:b/>
          <w:szCs w:val="24"/>
        </w:rPr>
        <w:t xml:space="preserve">ΠΡΟΕΔΡΕΥΩΝ (Νικήτας Κακλαμάνης): </w:t>
      </w:r>
      <w:r>
        <w:rPr>
          <w:rFonts w:eastAsia="Times New Roman" w:cs="Times New Roman"/>
          <w:szCs w:val="24"/>
        </w:rPr>
        <w:t xml:space="preserve">Συνεχίζουμε με τον κ. Ιωάννη </w:t>
      </w:r>
      <w:proofErr w:type="spellStart"/>
      <w:r>
        <w:rPr>
          <w:rFonts w:eastAsia="Times New Roman" w:cs="Times New Roman"/>
          <w:szCs w:val="24"/>
        </w:rPr>
        <w:t>Βρούτση</w:t>
      </w:r>
      <w:proofErr w:type="spellEnd"/>
      <w:r>
        <w:rPr>
          <w:rFonts w:eastAsia="Times New Roman" w:cs="Times New Roman"/>
          <w:szCs w:val="24"/>
        </w:rPr>
        <w:t xml:space="preserve">, Βουλευτή Κυκλάδων της Νέας Δημοκρατίας. </w:t>
      </w:r>
    </w:p>
    <w:p w14:paraId="3FCD898F" w14:textId="77777777" w:rsidR="00BC419A" w:rsidRDefault="0035347C">
      <w:pPr>
        <w:spacing w:line="600" w:lineRule="auto"/>
        <w:ind w:firstLine="720"/>
        <w:contextualSpacing/>
        <w:jc w:val="both"/>
        <w:rPr>
          <w:rFonts w:eastAsia="Times New Roman" w:cs="Times New Roman"/>
          <w:szCs w:val="24"/>
        </w:rPr>
      </w:pPr>
      <w:r w:rsidRPr="002D4417">
        <w:rPr>
          <w:rFonts w:eastAsia="Times New Roman" w:cs="Times New Roman"/>
          <w:b/>
          <w:szCs w:val="24"/>
        </w:rPr>
        <w:t>ΙΩΑΝΝΗΣ ΒΡΟΥΤΣΗΣ:</w:t>
      </w:r>
      <w:r>
        <w:rPr>
          <w:rFonts w:eastAsia="Times New Roman" w:cs="Times New Roman"/>
          <w:szCs w:val="24"/>
        </w:rPr>
        <w:t xml:space="preserve"> Ευχαριστώ, κ</w:t>
      </w:r>
      <w:r w:rsidRPr="00BC6817">
        <w:rPr>
          <w:rFonts w:eastAsia="Times New Roman" w:cs="Times New Roman"/>
          <w:szCs w:val="24"/>
        </w:rPr>
        <w:t xml:space="preserve">ύριε </w:t>
      </w:r>
      <w:r>
        <w:rPr>
          <w:rFonts w:eastAsia="Times New Roman" w:cs="Times New Roman"/>
          <w:szCs w:val="24"/>
        </w:rPr>
        <w:t>Π</w:t>
      </w:r>
      <w:r w:rsidRPr="00BC6817">
        <w:rPr>
          <w:rFonts w:eastAsia="Times New Roman" w:cs="Times New Roman"/>
          <w:szCs w:val="24"/>
        </w:rPr>
        <w:t>ρόεδρε</w:t>
      </w:r>
      <w:r>
        <w:rPr>
          <w:rFonts w:eastAsia="Times New Roman" w:cs="Times New Roman"/>
          <w:szCs w:val="24"/>
        </w:rPr>
        <w:t>.</w:t>
      </w:r>
    </w:p>
    <w:p w14:paraId="3FCD8990"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Κ</w:t>
      </w:r>
      <w:r w:rsidRPr="00BC6817">
        <w:rPr>
          <w:rFonts w:eastAsia="Times New Roman" w:cs="Times New Roman"/>
          <w:szCs w:val="24"/>
        </w:rPr>
        <w:t>υρίες και κύριοι συνάδελφοι</w:t>
      </w:r>
      <w:r>
        <w:rPr>
          <w:rFonts w:eastAsia="Times New Roman" w:cs="Times New Roman"/>
          <w:szCs w:val="24"/>
        </w:rPr>
        <w:t xml:space="preserve">, </w:t>
      </w:r>
      <w:r>
        <w:rPr>
          <w:rFonts w:eastAsia="Times New Roman" w:cs="Times New Roman"/>
          <w:szCs w:val="24"/>
        </w:rPr>
        <w:t>παίρνω τον λόγο, κατ’ αρχάς, ως</w:t>
      </w:r>
      <w:r w:rsidRPr="00BC6817">
        <w:rPr>
          <w:rFonts w:eastAsia="Times New Roman" w:cs="Times New Roman"/>
          <w:szCs w:val="24"/>
        </w:rPr>
        <w:t xml:space="preserve"> </w:t>
      </w:r>
      <w:r>
        <w:rPr>
          <w:rFonts w:eastAsia="Times New Roman" w:cs="Times New Roman"/>
          <w:szCs w:val="24"/>
        </w:rPr>
        <w:t>Β</w:t>
      </w:r>
      <w:r w:rsidRPr="00BC6817">
        <w:rPr>
          <w:rFonts w:eastAsia="Times New Roman" w:cs="Times New Roman"/>
          <w:szCs w:val="24"/>
        </w:rPr>
        <w:t xml:space="preserve">ουλευτής της </w:t>
      </w:r>
      <w:r>
        <w:rPr>
          <w:rFonts w:eastAsia="Times New Roman" w:cs="Times New Roman"/>
          <w:szCs w:val="24"/>
        </w:rPr>
        <w:t>ν</w:t>
      </w:r>
      <w:r w:rsidRPr="00BC6817">
        <w:rPr>
          <w:rFonts w:eastAsia="Times New Roman" w:cs="Times New Roman"/>
          <w:szCs w:val="24"/>
        </w:rPr>
        <w:t>ησιωτικής χώρας</w:t>
      </w:r>
      <w:r>
        <w:rPr>
          <w:rFonts w:eastAsia="Times New Roman" w:cs="Times New Roman"/>
          <w:szCs w:val="24"/>
        </w:rPr>
        <w:t>,</w:t>
      </w:r>
      <w:r w:rsidRPr="00BC6817">
        <w:rPr>
          <w:rFonts w:eastAsia="Times New Roman" w:cs="Times New Roman"/>
          <w:szCs w:val="24"/>
        </w:rPr>
        <w:t xml:space="preserve"> </w:t>
      </w:r>
      <w:r>
        <w:rPr>
          <w:rFonts w:eastAsia="Times New Roman" w:cs="Times New Roman"/>
          <w:szCs w:val="24"/>
        </w:rPr>
        <w:t>Β</w:t>
      </w:r>
      <w:r w:rsidRPr="00BC6817">
        <w:rPr>
          <w:rFonts w:eastAsia="Times New Roman" w:cs="Times New Roman"/>
          <w:szCs w:val="24"/>
        </w:rPr>
        <w:t>ουλευτής προερχόμενος από το</w:t>
      </w:r>
      <w:r>
        <w:rPr>
          <w:rFonts w:eastAsia="Times New Roman" w:cs="Times New Roman"/>
          <w:szCs w:val="24"/>
        </w:rPr>
        <w:t>ν</w:t>
      </w:r>
      <w:r w:rsidRPr="00BC6817">
        <w:rPr>
          <w:rFonts w:eastAsia="Times New Roman" w:cs="Times New Roman"/>
          <w:szCs w:val="24"/>
        </w:rPr>
        <w:t xml:space="preserve"> </w:t>
      </w:r>
      <w:r>
        <w:rPr>
          <w:rFonts w:eastAsia="Times New Roman" w:cs="Times New Roman"/>
          <w:szCs w:val="24"/>
        </w:rPr>
        <w:t>Ν</w:t>
      </w:r>
      <w:r w:rsidRPr="00BC6817">
        <w:rPr>
          <w:rFonts w:eastAsia="Times New Roman" w:cs="Times New Roman"/>
          <w:szCs w:val="24"/>
        </w:rPr>
        <w:t>ομό Κυκλάδων</w:t>
      </w:r>
      <w:r>
        <w:rPr>
          <w:rFonts w:eastAsia="Times New Roman" w:cs="Times New Roman"/>
          <w:szCs w:val="24"/>
        </w:rPr>
        <w:t>,</w:t>
      </w:r>
      <w:r w:rsidRPr="00BC6817">
        <w:rPr>
          <w:rFonts w:eastAsia="Times New Roman" w:cs="Times New Roman"/>
          <w:szCs w:val="24"/>
        </w:rPr>
        <w:t xml:space="preserve"> που </w:t>
      </w:r>
      <w:r>
        <w:rPr>
          <w:rFonts w:eastAsia="Times New Roman" w:cs="Times New Roman"/>
          <w:szCs w:val="24"/>
        </w:rPr>
        <w:t xml:space="preserve">πρώτος </w:t>
      </w:r>
      <w:r w:rsidRPr="00BC6817">
        <w:rPr>
          <w:rFonts w:eastAsia="Times New Roman" w:cs="Times New Roman"/>
          <w:szCs w:val="24"/>
        </w:rPr>
        <w:t>υπέστη την</w:t>
      </w:r>
      <w:r>
        <w:rPr>
          <w:rFonts w:eastAsia="Times New Roman" w:cs="Times New Roman"/>
          <w:szCs w:val="24"/>
        </w:rPr>
        <w:t xml:space="preserve"> επώδυνη </w:t>
      </w:r>
      <w:r w:rsidRPr="00BC6817">
        <w:rPr>
          <w:rFonts w:eastAsia="Times New Roman" w:cs="Times New Roman"/>
          <w:szCs w:val="24"/>
        </w:rPr>
        <w:t xml:space="preserve">απόφαση </w:t>
      </w:r>
      <w:r>
        <w:rPr>
          <w:rFonts w:eastAsia="Times New Roman" w:cs="Times New Roman"/>
          <w:szCs w:val="24"/>
        </w:rPr>
        <w:t>της Κ</w:t>
      </w:r>
      <w:r w:rsidRPr="00BC6817">
        <w:rPr>
          <w:rFonts w:eastAsia="Times New Roman" w:cs="Times New Roman"/>
          <w:szCs w:val="24"/>
        </w:rPr>
        <w:t xml:space="preserve">υβέρνησης </w:t>
      </w:r>
      <w:r>
        <w:rPr>
          <w:rFonts w:eastAsia="Times New Roman" w:cs="Times New Roman"/>
          <w:szCs w:val="24"/>
        </w:rPr>
        <w:t>-</w:t>
      </w:r>
      <w:r w:rsidRPr="00BC6817">
        <w:rPr>
          <w:rFonts w:eastAsia="Times New Roman" w:cs="Times New Roman"/>
          <w:szCs w:val="24"/>
        </w:rPr>
        <w:t>θα αναφερθώ σε λίγο</w:t>
      </w:r>
      <w:r>
        <w:rPr>
          <w:rFonts w:eastAsia="Times New Roman" w:cs="Times New Roman"/>
          <w:szCs w:val="24"/>
        </w:rPr>
        <w:t>-</w:t>
      </w:r>
      <w:r w:rsidRPr="00BC6817">
        <w:rPr>
          <w:rFonts w:eastAsia="Times New Roman" w:cs="Times New Roman"/>
          <w:szCs w:val="24"/>
        </w:rPr>
        <w:t xml:space="preserve"> να καταργηθεί το εθνικό ευεργέτημα που για δεκαετίες το στήριξαν όλες ο</w:t>
      </w:r>
      <w:r w:rsidRPr="00BC6817">
        <w:rPr>
          <w:rFonts w:eastAsia="Times New Roman" w:cs="Times New Roman"/>
          <w:szCs w:val="24"/>
        </w:rPr>
        <w:t>ι κυβερνήσεις μετά</w:t>
      </w:r>
      <w:r>
        <w:rPr>
          <w:rFonts w:eastAsia="Times New Roman" w:cs="Times New Roman"/>
          <w:szCs w:val="24"/>
        </w:rPr>
        <w:t xml:space="preserve"> το 1982, τον</w:t>
      </w:r>
      <w:r w:rsidRPr="00BC6817">
        <w:rPr>
          <w:rFonts w:eastAsia="Times New Roman" w:cs="Times New Roman"/>
          <w:szCs w:val="24"/>
        </w:rPr>
        <w:t xml:space="preserve"> μειωμένο ΦΠΑ για τ</w:t>
      </w:r>
      <w:r>
        <w:rPr>
          <w:rFonts w:eastAsia="Times New Roman" w:cs="Times New Roman"/>
          <w:szCs w:val="24"/>
        </w:rPr>
        <w:t>η</w:t>
      </w:r>
      <w:r w:rsidRPr="00BC6817">
        <w:rPr>
          <w:rFonts w:eastAsia="Times New Roman" w:cs="Times New Roman"/>
          <w:szCs w:val="24"/>
        </w:rPr>
        <w:t xml:space="preserve"> </w:t>
      </w:r>
      <w:r>
        <w:rPr>
          <w:rFonts w:eastAsia="Times New Roman" w:cs="Times New Roman"/>
          <w:szCs w:val="24"/>
        </w:rPr>
        <w:t xml:space="preserve">νησιωτική χώρα, για το Αιγαίο Πέλαγος. </w:t>
      </w:r>
    </w:p>
    <w:p w14:paraId="3FCD8991"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Δεύτερον, επιχειρείται σήμερα, όπως θα αποδείξω, </w:t>
      </w:r>
      <w:r w:rsidRPr="00BC6817">
        <w:rPr>
          <w:rFonts w:eastAsia="Times New Roman" w:cs="Times New Roman"/>
          <w:szCs w:val="24"/>
        </w:rPr>
        <w:t xml:space="preserve">το </w:t>
      </w:r>
      <w:r>
        <w:rPr>
          <w:rFonts w:eastAsia="Times New Roman" w:cs="Times New Roman"/>
          <w:szCs w:val="24"/>
        </w:rPr>
        <w:t>μ</w:t>
      </w:r>
      <w:r w:rsidRPr="00BC6817">
        <w:rPr>
          <w:rFonts w:eastAsia="Times New Roman" w:cs="Times New Roman"/>
          <w:szCs w:val="24"/>
        </w:rPr>
        <w:t xml:space="preserve">εταφορικό </w:t>
      </w:r>
      <w:r>
        <w:rPr>
          <w:rFonts w:eastAsia="Times New Roman" w:cs="Times New Roman"/>
          <w:szCs w:val="24"/>
        </w:rPr>
        <w:t>ι</w:t>
      </w:r>
      <w:r w:rsidRPr="00BC6817">
        <w:rPr>
          <w:rFonts w:eastAsia="Times New Roman" w:cs="Times New Roman"/>
          <w:szCs w:val="24"/>
        </w:rPr>
        <w:t>σοδύναμο</w:t>
      </w:r>
      <w:r>
        <w:rPr>
          <w:rFonts w:eastAsia="Times New Roman" w:cs="Times New Roman"/>
          <w:szCs w:val="24"/>
        </w:rPr>
        <w:t xml:space="preserve">, ένα αίτημα </w:t>
      </w:r>
      <w:r w:rsidRPr="00BC6817">
        <w:rPr>
          <w:rFonts w:eastAsia="Times New Roman" w:cs="Times New Roman"/>
          <w:szCs w:val="24"/>
        </w:rPr>
        <w:t>διαχρονικό</w:t>
      </w:r>
      <w:r>
        <w:rPr>
          <w:rFonts w:eastAsia="Times New Roman" w:cs="Times New Roman"/>
          <w:szCs w:val="24"/>
        </w:rPr>
        <w:t>, ένα</w:t>
      </w:r>
      <w:r w:rsidRPr="00BC6817">
        <w:rPr>
          <w:rFonts w:eastAsia="Times New Roman" w:cs="Times New Roman"/>
          <w:szCs w:val="24"/>
        </w:rPr>
        <w:t xml:space="preserve"> αίτημα </w:t>
      </w:r>
      <w:r>
        <w:rPr>
          <w:rFonts w:eastAsia="Times New Roman" w:cs="Times New Roman"/>
          <w:szCs w:val="24"/>
        </w:rPr>
        <w:t xml:space="preserve">πάγιο, ένα αίτημα δίκαιο για τους νησιώτες, </w:t>
      </w:r>
      <w:r w:rsidRPr="00BC6817">
        <w:rPr>
          <w:rFonts w:eastAsia="Times New Roman" w:cs="Times New Roman"/>
          <w:szCs w:val="24"/>
        </w:rPr>
        <w:t>να κακοποιηθ</w:t>
      </w:r>
      <w:r w:rsidRPr="00BC6817">
        <w:rPr>
          <w:rFonts w:eastAsia="Times New Roman" w:cs="Times New Roman"/>
          <w:szCs w:val="24"/>
        </w:rPr>
        <w:t>εί με τον πιο βάναυσο</w:t>
      </w:r>
      <w:r>
        <w:rPr>
          <w:rFonts w:eastAsia="Times New Roman" w:cs="Times New Roman"/>
          <w:szCs w:val="24"/>
        </w:rPr>
        <w:t>,</w:t>
      </w:r>
      <w:r w:rsidRPr="00BC6817">
        <w:rPr>
          <w:rFonts w:eastAsia="Times New Roman" w:cs="Times New Roman"/>
          <w:szCs w:val="24"/>
        </w:rPr>
        <w:t xml:space="preserve"> τον πιο ύπουλο τρόπο εκ μέρους </w:t>
      </w:r>
      <w:r>
        <w:rPr>
          <w:rFonts w:eastAsia="Times New Roman" w:cs="Times New Roman"/>
          <w:szCs w:val="24"/>
        </w:rPr>
        <w:t>της Κ</w:t>
      </w:r>
      <w:r w:rsidRPr="00BC6817">
        <w:rPr>
          <w:rFonts w:eastAsia="Times New Roman" w:cs="Times New Roman"/>
          <w:szCs w:val="24"/>
        </w:rPr>
        <w:t>υβέρνησης των ΣΥΡΙΖΑ</w:t>
      </w:r>
      <w:r>
        <w:rPr>
          <w:rFonts w:eastAsia="Times New Roman" w:cs="Times New Roman"/>
          <w:szCs w:val="24"/>
        </w:rPr>
        <w:t xml:space="preserve"> - Α</w:t>
      </w:r>
      <w:r w:rsidRPr="00BC6817">
        <w:rPr>
          <w:rFonts w:eastAsia="Times New Roman" w:cs="Times New Roman"/>
          <w:szCs w:val="24"/>
        </w:rPr>
        <w:t>ΝΕΛ</w:t>
      </w:r>
      <w:r>
        <w:rPr>
          <w:rFonts w:eastAsia="Times New Roman" w:cs="Times New Roman"/>
          <w:szCs w:val="24"/>
        </w:rPr>
        <w:t>. Κ</w:t>
      </w:r>
      <w:r w:rsidRPr="00BC6817">
        <w:rPr>
          <w:rFonts w:eastAsia="Times New Roman" w:cs="Times New Roman"/>
          <w:szCs w:val="24"/>
        </w:rPr>
        <w:t>αι εξηγούμαι</w:t>
      </w:r>
      <w:r>
        <w:rPr>
          <w:rFonts w:eastAsia="Times New Roman" w:cs="Times New Roman"/>
          <w:szCs w:val="24"/>
        </w:rPr>
        <w:t>:</w:t>
      </w:r>
    </w:p>
    <w:p w14:paraId="3FCD8992"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Πριν από λίγους μήνες, Ευρωβ</w:t>
      </w:r>
      <w:r w:rsidRPr="00BC6817">
        <w:rPr>
          <w:rFonts w:eastAsia="Times New Roman" w:cs="Times New Roman"/>
          <w:szCs w:val="24"/>
        </w:rPr>
        <w:t xml:space="preserve">ουλευτής </w:t>
      </w:r>
      <w:r>
        <w:rPr>
          <w:rFonts w:eastAsia="Times New Roman" w:cs="Times New Roman"/>
          <w:szCs w:val="24"/>
        </w:rPr>
        <w:t>του Π</w:t>
      </w:r>
      <w:r w:rsidRPr="00BC6817">
        <w:rPr>
          <w:rFonts w:eastAsia="Times New Roman" w:cs="Times New Roman"/>
          <w:szCs w:val="24"/>
        </w:rPr>
        <w:t>ΑΣΟΚ</w:t>
      </w:r>
      <w:r>
        <w:rPr>
          <w:rFonts w:eastAsia="Times New Roman" w:cs="Times New Roman"/>
          <w:szCs w:val="24"/>
        </w:rPr>
        <w:t xml:space="preserve">, του ΚΙΝΑΛ, </w:t>
      </w:r>
      <w:r w:rsidRPr="00BC6817">
        <w:rPr>
          <w:rFonts w:eastAsia="Times New Roman" w:cs="Times New Roman"/>
          <w:szCs w:val="24"/>
        </w:rPr>
        <w:t xml:space="preserve">έκανε ερώτηση </w:t>
      </w:r>
      <w:r>
        <w:rPr>
          <w:rFonts w:eastAsia="Times New Roman" w:cs="Times New Roman"/>
          <w:szCs w:val="24"/>
        </w:rPr>
        <w:t xml:space="preserve">στο Ευρωκοινοβούλιο και ρώτησε ποιος </w:t>
      </w:r>
      <w:r w:rsidRPr="00BC6817">
        <w:rPr>
          <w:rFonts w:eastAsia="Times New Roman" w:cs="Times New Roman"/>
          <w:szCs w:val="24"/>
        </w:rPr>
        <w:t>ευθύνεται για την απώλεια του ΦΠΑ στο Αιγαί</w:t>
      </w:r>
      <w:r w:rsidRPr="00BC6817">
        <w:rPr>
          <w:rFonts w:eastAsia="Times New Roman" w:cs="Times New Roman"/>
          <w:szCs w:val="24"/>
        </w:rPr>
        <w:t>ο</w:t>
      </w:r>
      <w:r>
        <w:rPr>
          <w:rFonts w:eastAsia="Times New Roman" w:cs="Times New Roman"/>
          <w:szCs w:val="24"/>
        </w:rPr>
        <w:t>.</w:t>
      </w:r>
      <w:r w:rsidRPr="00BC6817">
        <w:rPr>
          <w:rFonts w:eastAsia="Times New Roman" w:cs="Times New Roman"/>
          <w:szCs w:val="24"/>
        </w:rPr>
        <w:t xml:space="preserve"> </w:t>
      </w:r>
      <w:r>
        <w:rPr>
          <w:rFonts w:eastAsia="Times New Roman" w:cs="Times New Roman"/>
          <w:szCs w:val="24"/>
        </w:rPr>
        <w:t>Η</w:t>
      </w:r>
      <w:r w:rsidRPr="00BC6817">
        <w:rPr>
          <w:rFonts w:eastAsia="Times New Roman" w:cs="Times New Roman"/>
          <w:szCs w:val="24"/>
        </w:rPr>
        <w:t xml:space="preserve"> απάντηση ήταν καταλυτική</w:t>
      </w:r>
      <w:r>
        <w:rPr>
          <w:rFonts w:eastAsia="Times New Roman" w:cs="Times New Roman"/>
          <w:szCs w:val="24"/>
        </w:rPr>
        <w:t>:</w:t>
      </w:r>
      <w:r w:rsidRPr="00BC6817">
        <w:rPr>
          <w:rFonts w:eastAsia="Times New Roman" w:cs="Times New Roman"/>
          <w:szCs w:val="24"/>
        </w:rPr>
        <w:t xml:space="preserve"> </w:t>
      </w:r>
      <w:r>
        <w:rPr>
          <w:rFonts w:eastAsia="Times New Roman" w:cs="Times New Roman"/>
          <w:szCs w:val="24"/>
        </w:rPr>
        <w:t>«</w:t>
      </w:r>
      <w:r w:rsidRPr="00BC6817">
        <w:rPr>
          <w:rFonts w:eastAsia="Times New Roman" w:cs="Times New Roman"/>
          <w:szCs w:val="24"/>
        </w:rPr>
        <w:t xml:space="preserve">Ήταν απόφαση της </w:t>
      </w:r>
      <w:r>
        <w:rPr>
          <w:rFonts w:eastAsia="Times New Roman" w:cs="Times New Roman"/>
          <w:szCs w:val="24"/>
        </w:rPr>
        <w:t>Κ</w:t>
      </w:r>
      <w:r w:rsidRPr="00BC6817">
        <w:rPr>
          <w:rFonts w:eastAsia="Times New Roman" w:cs="Times New Roman"/>
          <w:szCs w:val="24"/>
        </w:rPr>
        <w:t xml:space="preserve">υβέρνησης </w:t>
      </w:r>
      <w:r>
        <w:rPr>
          <w:rFonts w:eastAsia="Times New Roman" w:cs="Times New Roman"/>
          <w:szCs w:val="24"/>
        </w:rPr>
        <w:t>ΣΥΡΙΖΑ</w:t>
      </w:r>
      <w:r>
        <w:rPr>
          <w:rFonts w:eastAsia="Times New Roman" w:cs="Times New Roman"/>
          <w:szCs w:val="24"/>
        </w:rPr>
        <w:t xml:space="preserve"> - Α</w:t>
      </w:r>
      <w:r>
        <w:rPr>
          <w:rFonts w:eastAsia="Times New Roman" w:cs="Times New Roman"/>
          <w:szCs w:val="24"/>
        </w:rPr>
        <w:t xml:space="preserve">ΝΕΛ </w:t>
      </w:r>
      <w:r w:rsidRPr="00BC6817">
        <w:rPr>
          <w:rFonts w:eastAsia="Times New Roman" w:cs="Times New Roman"/>
          <w:szCs w:val="24"/>
        </w:rPr>
        <w:t>η κατάργηση του ΦΠΑ στο Αιγαίο</w:t>
      </w:r>
      <w:r>
        <w:rPr>
          <w:rFonts w:eastAsia="Times New Roman" w:cs="Times New Roman"/>
          <w:szCs w:val="24"/>
        </w:rPr>
        <w:t>.»</w:t>
      </w:r>
      <w:r>
        <w:rPr>
          <w:rFonts w:eastAsia="Times New Roman" w:cs="Times New Roman"/>
          <w:szCs w:val="24"/>
        </w:rPr>
        <w:t>.</w:t>
      </w:r>
    </w:p>
    <w:p w14:paraId="3FCD8993" w14:textId="77777777" w:rsidR="00BC419A" w:rsidRDefault="0035347C">
      <w:pPr>
        <w:spacing w:line="600" w:lineRule="auto"/>
        <w:ind w:firstLine="720"/>
        <w:contextualSpacing/>
        <w:jc w:val="both"/>
        <w:rPr>
          <w:rFonts w:eastAsia="Times New Roman"/>
          <w:szCs w:val="24"/>
        </w:rPr>
      </w:pPr>
      <w:r>
        <w:rPr>
          <w:rFonts w:eastAsia="Times New Roman" w:cs="Times New Roman"/>
          <w:szCs w:val="24"/>
        </w:rPr>
        <w:t>Τ</w:t>
      </w:r>
      <w:r w:rsidRPr="00BC6817">
        <w:rPr>
          <w:rFonts w:eastAsia="Times New Roman" w:cs="Times New Roman"/>
          <w:szCs w:val="24"/>
        </w:rPr>
        <w:t xml:space="preserve">ο μειωμένο </w:t>
      </w:r>
      <w:r>
        <w:rPr>
          <w:rFonts w:eastAsia="Times New Roman" w:cs="Times New Roman"/>
          <w:szCs w:val="24"/>
        </w:rPr>
        <w:t xml:space="preserve">ΦΠΑ </w:t>
      </w:r>
      <w:r w:rsidRPr="00BC6817">
        <w:rPr>
          <w:rFonts w:eastAsia="Times New Roman" w:cs="Times New Roman"/>
          <w:szCs w:val="24"/>
        </w:rPr>
        <w:t>στο Αιγαίο ήταν το οξυγόνο που για δεκαετίες στήριξε οικογένειες</w:t>
      </w:r>
      <w:r>
        <w:rPr>
          <w:rFonts w:eastAsia="Times New Roman" w:cs="Times New Roman"/>
          <w:szCs w:val="24"/>
        </w:rPr>
        <w:t>,</w:t>
      </w:r>
      <w:r w:rsidRPr="00BC6817">
        <w:rPr>
          <w:rFonts w:eastAsia="Times New Roman" w:cs="Times New Roman"/>
          <w:szCs w:val="24"/>
        </w:rPr>
        <w:t xml:space="preserve"> νοικοκυριά</w:t>
      </w:r>
      <w:r>
        <w:rPr>
          <w:rFonts w:eastAsia="Times New Roman" w:cs="Times New Roman"/>
          <w:szCs w:val="24"/>
        </w:rPr>
        <w:t>. Έ</w:t>
      </w:r>
      <w:r w:rsidRPr="00BC6817">
        <w:rPr>
          <w:rFonts w:eastAsia="Times New Roman" w:cs="Times New Roman"/>
          <w:szCs w:val="24"/>
        </w:rPr>
        <w:t xml:space="preserve">δωσε </w:t>
      </w:r>
      <w:r>
        <w:rPr>
          <w:rFonts w:eastAsia="Times New Roman" w:cs="Times New Roman"/>
          <w:szCs w:val="24"/>
        </w:rPr>
        <w:t xml:space="preserve">οικονομική αναπνοή </w:t>
      </w:r>
      <w:r w:rsidRPr="00BC6817">
        <w:rPr>
          <w:rFonts w:eastAsia="Times New Roman" w:cs="Times New Roman"/>
          <w:szCs w:val="24"/>
        </w:rPr>
        <w:t xml:space="preserve">σε όλους τους κατοίκους των </w:t>
      </w:r>
      <w:r w:rsidRPr="00BC6817">
        <w:rPr>
          <w:rFonts w:eastAsia="Times New Roman" w:cs="Times New Roman"/>
          <w:szCs w:val="24"/>
        </w:rPr>
        <w:t>νησιών του αιγαίου</w:t>
      </w:r>
      <w:r>
        <w:rPr>
          <w:rFonts w:eastAsia="Times New Roman" w:cs="Times New Roman"/>
          <w:szCs w:val="24"/>
        </w:rPr>
        <w:t>.</w:t>
      </w:r>
      <w:r w:rsidRPr="00BC6817">
        <w:rPr>
          <w:rFonts w:eastAsia="Times New Roman" w:cs="Times New Roman"/>
          <w:szCs w:val="24"/>
        </w:rPr>
        <w:t xml:space="preserve"> </w:t>
      </w:r>
      <w:r>
        <w:rPr>
          <w:rFonts w:eastAsia="Times New Roman" w:cs="Times New Roman"/>
          <w:szCs w:val="24"/>
        </w:rPr>
        <w:t>Ή</w:t>
      </w:r>
      <w:r w:rsidRPr="00BC6817">
        <w:rPr>
          <w:rFonts w:eastAsia="Times New Roman" w:cs="Times New Roman"/>
          <w:szCs w:val="24"/>
        </w:rPr>
        <w:t xml:space="preserve">ταν </w:t>
      </w:r>
      <w:r>
        <w:rPr>
          <w:rFonts w:eastAsia="Times New Roman" w:cs="Times New Roman"/>
          <w:szCs w:val="24"/>
        </w:rPr>
        <w:t>μια</w:t>
      </w:r>
      <w:r w:rsidRPr="00BC6817">
        <w:rPr>
          <w:rFonts w:eastAsia="Times New Roman" w:cs="Times New Roman"/>
          <w:szCs w:val="24"/>
        </w:rPr>
        <w:t xml:space="preserve"> απόφαση που πάρθηκε το </w:t>
      </w:r>
      <w:r>
        <w:rPr>
          <w:rFonts w:eastAsia="Times New Roman" w:cs="Times New Roman"/>
          <w:szCs w:val="24"/>
        </w:rPr>
        <w:t>1982</w:t>
      </w:r>
      <w:r w:rsidRPr="00BC6817">
        <w:rPr>
          <w:rFonts w:eastAsia="Times New Roman" w:cs="Times New Roman"/>
          <w:szCs w:val="24"/>
        </w:rPr>
        <w:t xml:space="preserve"> από τον Κωνσταντίνο Καραμανλή</w:t>
      </w:r>
      <w:r>
        <w:rPr>
          <w:rFonts w:eastAsia="Times New Roman" w:cs="Times New Roman"/>
          <w:szCs w:val="24"/>
        </w:rPr>
        <w:t>,</w:t>
      </w:r>
      <w:r w:rsidRPr="00BC6817">
        <w:rPr>
          <w:rFonts w:eastAsia="Times New Roman" w:cs="Times New Roman"/>
          <w:szCs w:val="24"/>
        </w:rPr>
        <w:t xml:space="preserve"> κατά την ένταξή μας στην τότε </w:t>
      </w:r>
      <w:r>
        <w:rPr>
          <w:rFonts w:eastAsia="Times New Roman" w:cs="Times New Roman"/>
          <w:szCs w:val="24"/>
        </w:rPr>
        <w:t xml:space="preserve">ΕΟΚ. Διέβλεψε </w:t>
      </w:r>
      <w:r w:rsidRPr="00BC6817">
        <w:rPr>
          <w:rFonts w:eastAsia="Times New Roman" w:cs="Times New Roman"/>
          <w:szCs w:val="24"/>
        </w:rPr>
        <w:t xml:space="preserve">το μέλλον </w:t>
      </w:r>
      <w:r>
        <w:rPr>
          <w:rFonts w:eastAsia="Times New Roman" w:cs="Times New Roman"/>
          <w:szCs w:val="24"/>
        </w:rPr>
        <w:t>και είπε ότι τ</w:t>
      </w:r>
      <w:r w:rsidRPr="00BC6817">
        <w:rPr>
          <w:rFonts w:eastAsia="Times New Roman" w:cs="Times New Roman"/>
          <w:szCs w:val="24"/>
        </w:rPr>
        <w:t>ο Αιγαίο Πέλαγος</w:t>
      </w:r>
      <w:r>
        <w:rPr>
          <w:rFonts w:eastAsia="Times New Roman" w:cs="Times New Roman"/>
          <w:szCs w:val="24"/>
        </w:rPr>
        <w:t>,</w:t>
      </w:r>
      <w:r w:rsidRPr="00BC6817">
        <w:rPr>
          <w:rFonts w:eastAsia="Times New Roman" w:cs="Times New Roman"/>
          <w:szCs w:val="24"/>
        </w:rPr>
        <w:t xml:space="preserve"> λόγω της νησιωτικής ιδιαιτερότητας</w:t>
      </w:r>
      <w:r>
        <w:rPr>
          <w:rFonts w:eastAsia="Times New Roman" w:cs="Times New Roman"/>
          <w:szCs w:val="24"/>
        </w:rPr>
        <w:t>,</w:t>
      </w:r>
      <w:r w:rsidRPr="00BC6817">
        <w:rPr>
          <w:rFonts w:eastAsia="Times New Roman" w:cs="Times New Roman"/>
          <w:szCs w:val="24"/>
        </w:rPr>
        <w:t xml:space="preserve"> πρέπει να </w:t>
      </w:r>
      <w:r>
        <w:rPr>
          <w:rFonts w:eastAsia="Times New Roman" w:cs="Times New Roman"/>
          <w:szCs w:val="24"/>
        </w:rPr>
        <w:t>απολαμβάνει ένα ειδικό καθεστώς.</w:t>
      </w:r>
      <w:r>
        <w:rPr>
          <w:rFonts w:eastAsia="Times New Roman"/>
          <w:szCs w:val="24"/>
        </w:rPr>
        <w:t xml:space="preserve"> </w:t>
      </w:r>
      <w:r w:rsidRPr="00EF6ECF">
        <w:rPr>
          <w:rFonts w:eastAsia="Times New Roman"/>
          <w:szCs w:val="24"/>
        </w:rPr>
        <w:t>Αντ</w:t>
      </w:r>
      <w:r>
        <w:rPr>
          <w:rFonts w:eastAsia="Times New Roman"/>
          <w:szCs w:val="24"/>
        </w:rPr>
        <w:t>άλλαξε τότε</w:t>
      </w:r>
      <w:r w:rsidRPr="005B23B3">
        <w:rPr>
          <w:rFonts w:eastAsia="Times New Roman"/>
          <w:szCs w:val="24"/>
        </w:rPr>
        <w:t>,</w:t>
      </w:r>
      <w:r>
        <w:rPr>
          <w:rFonts w:eastAsia="Times New Roman"/>
          <w:szCs w:val="24"/>
        </w:rPr>
        <w:t xml:space="preserve"> με τη συμφωνία των άλλων εννέα κρατών</w:t>
      </w:r>
      <w:r w:rsidRPr="005B23B3">
        <w:rPr>
          <w:rFonts w:eastAsia="Times New Roman"/>
          <w:szCs w:val="24"/>
        </w:rPr>
        <w:t>-</w:t>
      </w:r>
      <w:r>
        <w:rPr>
          <w:rFonts w:eastAsia="Times New Roman"/>
          <w:szCs w:val="24"/>
        </w:rPr>
        <w:t>μελών</w:t>
      </w:r>
      <w:r w:rsidRPr="005B23B3">
        <w:rPr>
          <w:rFonts w:eastAsia="Times New Roman"/>
          <w:szCs w:val="24"/>
        </w:rPr>
        <w:t>,</w:t>
      </w:r>
      <w:r>
        <w:rPr>
          <w:rFonts w:eastAsia="Times New Roman"/>
          <w:szCs w:val="24"/>
        </w:rPr>
        <w:t xml:space="preserve"> το ΦΠΑ του Αιγαίου ως δώρο για την ένταξή μας στην τότε ΕΟΚ. </w:t>
      </w:r>
    </w:p>
    <w:p w14:paraId="3FCD8994" w14:textId="77777777" w:rsidR="00BC419A" w:rsidRDefault="0035347C">
      <w:pPr>
        <w:spacing w:line="600" w:lineRule="auto"/>
        <w:ind w:firstLine="720"/>
        <w:contextualSpacing/>
        <w:jc w:val="both"/>
        <w:rPr>
          <w:rFonts w:eastAsia="Times New Roman"/>
          <w:szCs w:val="24"/>
        </w:rPr>
      </w:pPr>
      <w:r>
        <w:rPr>
          <w:rFonts w:eastAsia="Times New Roman"/>
          <w:szCs w:val="24"/>
        </w:rPr>
        <w:lastRenderedPageBreak/>
        <w:t xml:space="preserve">Αυτό, λοιπόν, το δώρο, το ειδικό καθεστώς, διατηρήθηκε για δεκαετίες. Το 1987 με Κυβέρνηση του ΠΑΣΟΚ έγινε η πρώτη εφαρμογή του ΦΠΑ και </w:t>
      </w:r>
      <w:r>
        <w:rPr>
          <w:rFonts w:eastAsia="Times New Roman"/>
          <w:szCs w:val="24"/>
        </w:rPr>
        <w:t xml:space="preserve">εντάχθηκε τότε στον νέο </w:t>
      </w:r>
      <w:r>
        <w:rPr>
          <w:rFonts w:eastAsia="Times New Roman"/>
          <w:szCs w:val="24"/>
        </w:rPr>
        <w:t>κ</w:t>
      </w:r>
      <w:r>
        <w:rPr>
          <w:rFonts w:eastAsia="Times New Roman"/>
          <w:szCs w:val="24"/>
        </w:rPr>
        <w:t xml:space="preserve">ανονισμό και στο οικονομικό πλαίσιο της Ευρώπης </w:t>
      </w:r>
      <w:r>
        <w:rPr>
          <w:rFonts w:eastAsia="Times New Roman"/>
          <w:szCs w:val="24"/>
          <w:lang w:val="en-US"/>
        </w:rPr>
        <w:t>o</w:t>
      </w:r>
      <w:r>
        <w:rPr>
          <w:rFonts w:eastAsia="Times New Roman"/>
          <w:szCs w:val="24"/>
        </w:rPr>
        <w:t xml:space="preserve"> ΦΠΑ που καθιερώθηκε παντού. Πράγματι έδωσε οξυγόνο. Σκεφτείτε ότι από το 9% που ήταν ο μειωμένος ΦΠΑ στο Αιγαίο έφτασε σήμερα, με πολιτική του ΣΥΡΙΖΑ, στο 24%. Δεκαπέντε μονάδες στι</w:t>
      </w:r>
      <w:r>
        <w:rPr>
          <w:rFonts w:eastAsia="Times New Roman"/>
          <w:szCs w:val="24"/>
        </w:rPr>
        <w:t xml:space="preserve">ς εκατό είναι η απώλεια για κάθε νησιώτη. </w:t>
      </w:r>
    </w:p>
    <w:p w14:paraId="3FCD8995" w14:textId="77777777" w:rsidR="00BC419A" w:rsidRDefault="0035347C">
      <w:pPr>
        <w:spacing w:line="600" w:lineRule="auto"/>
        <w:ind w:firstLine="720"/>
        <w:contextualSpacing/>
        <w:jc w:val="both"/>
        <w:rPr>
          <w:rFonts w:eastAsia="Times New Roman"/>
          <w:szCs w:val="24"/>
        </w:rPr>
      </w:pPr>
      <w:r>
        <w:rPr>
          <w:rFonts w:eastAsia="Times New Roman"/>
          <w:szCs w:val="24"/>
        </w:rPr>
        <w:t xml:space="preserve">Όμως για να δούμε λίγο την ιστορία. </w:t>
      </w:r>
    </w:p>
    <w:p w14:paraId="3FCD8996" w14:textId="77777777" w:rsidR="00BC419A" w:rsidRDefault="0035347C">
      <w:pPr>
        <w:spacing w:line="600" w:lineRule="auto"/>
        <w:ind w:firstLine="720"/>
        <w:contextualSpacing/>
        <w:jc w:val="both"/>
        <w:rPr>
          <w:rFonts w:eastAsia="Times New Roman"/>
          <w:szCs w:val="24"/>
        </w:rPr>
      </w:pPr>
      <w:r>
        <w:rPr>
          <w:rFonts w:eastAsia="Times New Roman"/>
          <w:b/>
          <w:szCs w:val="24"/>
        </w:rPr>
        <w:t xml:space="preserve">ΝΕΚΤΑΡΙΟΣ </w:t>
      </w:r>
      <w:r w:rsidRPr="007D4DFC">
        <w:rPr>
          <w:rFonts w:eastAsia="Times New Roman"/>
          <w:b/>
          <w:szCs w:val="24"/>
        </w:rPr>
        <w:t>ΣΑΝΤΟΡΙΝΙΟΣ</w:t>
      </w:r>
      <w:r>
        <w:rPr>
          <w:rFonts w:eastAsia="Times New Roman"/>
          <w:b/>
          <w:szCs w:val="24"/>
        </w:rPr>
        <w:t xml:space="preserve"> (Υφυπουργός Ναυτιλίας και Νησιωτικής Πολιτικής): </w:t>
      </w:r>
      <w:r>
        <w:rPr>
          <w:rFonts w:eastAsia="Times New Roman"/>
          <w:szCs w:val="24"/>
        </w:rPr>
        <w:t>Τι είναι αυτά που λέτε;</w:t>
      </w:r>
    </w:p>
    <w:p w14:paraId="3FCD8997" w14:textId="77777777" w:rsidR="00BC419A" w:rsidRDefault="0035347C">
      <w:pPr>
        <w:spacing w:line="600" w:lineRule="auto"/>
        <w:ind w:firstLine="720"/>
        <w:contextualSpacing/>
        <w:jc w:val="both"/>
        <w:rPr>
          <w:rFonts w:eastAsia="Times New Roman"/>
          <w:szCs w:val="24"/>
        </w:rPr>
      </w:pPr>
      <w:r>
        <w:rPr>
          <w:rFonts w:eastAsia="Times New Roman"/>
          <w:b/>
          <w:szCs w:val="24"/>
        </w:rPr>
        <w:t xml:space="preserve">ΙΩΑΝΝΗΣ ΒΡΟΥΤΣΗΣ: </w:t>
      </w:r>
      <w:r>
        <w:rPr>
          <w:rFonts w:eastAsia="Times New Roman"/>
          <w:szCs w:val="24"/>
        </w:rPr>
        <w:t>Κύριοι της Κυβέρνησης, έχετε το θράσος και μιλάτε με αυτά που κ</w:t>
      </w:r>
      <w:r>
        <w:rPr>
          <w:rFonts w:eastAsia="Times New Roman"/>
          <w:szCs w:val="24"/>
        </w:rPr>
        <w:t>άνατε;</w:t>
      </w:r>
    </w:p>
    <w:p w14:paraId="3FCD8998" w14:textId="77777777" w:rsidR="00BC419A" w:rsidRDefault="0035347C">
      <w:pPr>
        <w:spacing w:line="600" w:lineRule="auto"/>
        <w:ind w:firstLine="720"/>
        <w:contextualSpacing/>
        <w:jc w:val="both"/>
        <w:rPr>
          <w:rFonts w:eastAsia="Times New Roman"/>
          <w:szCs w:val="24"/>
        </w:rPr>
      </w:pPr>
      <w:r>
        <w:rPr>
          <w:rFonts w:eastAsia="Times New Roman"/>
          <w:b/>
          <w:szCs w:val="24"/>
        </w:rPr>
        <w:t xml:space="preserve">ΝΕΚΤΑΡΙΟΣ </w:t>
      </w:r>
      <w:r w:rsidRPr="007D4DFC">
        <w:rPr>
          <w:rFonts w:eastAsia="Times New Roman"/>
          <w:b/>
          <w:szCs w:val="24"/>
        </w:rPr>
        <w:t>ΣΑΝΤΟΡΙΝΙΟΣ</w:t>
      </w:r>
      <w:r>
        <w:rPr>
          <w:rFonts w:eastAsia="Times New Roman"/>
          <w:b/>
          <w:szCs w:val="24"/>
        </w:rPr>
        <w:t xml:space="preserve"> (Υφυπουργός Ναυτιλίας και Νησιωτικής Πολιτικής):</w:t>
      </w:r>
      <w:r>
        <w:rPr>
          <w:rFonts w:eastAsia="Times New Roman"/>
          <w:szCs w:val="24"/>
        </w:rPr>
        <w:t xml:space="preserve"> Από το 9% στο 24%; Δεν υπάρχει αυτό που λέτε.</w:t>
      </w:r>
    </w:p>
    <w:p w14:paraId="3FCD8999" w14:textId="77777777" w:rsidR="00BC419A" w:rsidRDefault="0035347C">
      <w:pPr>
        <w:spacing w:line="600" w:lineRule="auto"/>
        <w:ind w:firstLine="720"/>
        <w:contextualSpacing/>
        <w:jc w:val="both"/>
        <w:rPr>
          <w:rFonts w:eastAsia="Times New Roman"/>
          <w:szCs w:val="24"/>
        </w:rPr>
      </w:pPr>
      <w:r>
        <w:rPr>
          <w:rFonts w:eastAsia="Times New Roman"/>
          <w:b/>
          <w:szCs w:val="24"/>
        </w:rPr>
        <w:t>ΙΩΑΝΝΗΣ ΒΡΟΥΤΣΗΣ:</w:t>
      </w:r>
      <w:r>
        <w:rPr>
          <w:rFonts w:eastAsia="Times New Roman"/>
          <w:szCs w:val="24"/>
        </w:rPr>
        <w:t xml:space="preserve"> Βεβαίως. Από το 9% στο 24%. </w:t>
      </w:r>
    </w:p>
    <w:p w14:paraId="3FCD899A" w14:textId="77777777" w:rsidR="00BC419A" w:rsidRDefault="0035347C">
      <w:pPr>
        <w:spacing w:line="600" w:lineRule="auto"/>
        <w:ind w:firstLine="720"/>
        <w:contextualSpacing/>
        <w:jc w:val="both"/>
        <w:rPr>
          <w:rFonts w:eastAsia="Times New Roman"/>
          <w:szCs w:val="24"/>
        </w:rPr>
      </w:pPr>
      <w:r>
        <w:rPr>
          <w:rFonts w:eastAsia="Times New Roman"/>
          <w:szCs w:val="24"/>
        </w:rPr>
        <w:lastRenderedPageBreak/>
        <w:t>Και συνεχίζω. Πράγματι η τρόικα ζητούσε να υπάρχει εξομοίωση του ΦΠΑ με την ηπειρωτικ</w:t>
      </w:r>
      <w:r>
        <w:rPr>
          <w:rFonts w:eastAsia="Times New Roman"/>
          <w:szCs w:val="24"/>
        </w:rPr>
        <w:t xml:space="preserve">ή Ελλάδα. Ούτε η </w:t>
      </w:r>
      <w:r>
        <w:rPr>
          <w:rFonts w:eastAsia="Times New Roman"/>
          <w:szCs w:val="24"/>
        </w:rPr>
        <w:t>κ</w:t>
      </w:r>
      <w:r>
        <w:rPr>
          <w:rFonts w:eastAsia="Times New Roman"/>
          <w:szCs w:val="24"/>
        </w:rPr>
        <w:t xml:space="preserve">υβέρνηση Παπανδρέου, ούτε η </w:t>
      </w:r>
      <w:r>
        <w:rPr>
          <w:rFonts w:eastAsia="Times New Roman"/>
          <w:szCs w:val="24"/>
        </w:rPr>
        <w:t>κ</w:t>
      </w:r>
      <w:r>
        <w:rPr>
          <w:rFonts w:eastAsia="Times New Roman"/>
          <w:szCs w:val="24"/>
        </w:rPr>
        <w:t xml:space="preserve">υβέρνηση </w:t>
      </w:r>
      <w:proofErr w:type="spellStart"/>
      <w:r>
        <w:rPr>
          <w:rFonts w:eastAsia="Times New Roman"/>
          <w:szCs w:val="24"/>
        </w:rPr>
        <w:t>Παπαδήμου</w:t>
      </w:r>
      <w:proofErr w:type="spellEnd"/>
      <w:r>
        <w:rPr>
          <w:rFonts w:eastAsia="Times New Roman"/>
          <w:szCs w:val="24"/>
        </w:rPr>
        <w:t xml:space="preserve">, ούτε η </w:t>
      </w:r>
      <w:r>
        <w:rPr>
          <w:rFonts w:eastAsia="Times New Roman"/>
          <w:szCs w:val="24"/>
        </w:rPr>
        <w:t>κ</w:t>
      </w:r>
      <w:r>
        <w:rPr>
          <w:rFonts w:eastAsia="Times New Roman"/>
          <w:szCs w:val="24"/>
        </w:rPr>
        <w:t>υβέρνηση Σαμαρά σκέφτηκε ποτέ να παραδώσει το ΦΠΑ. Και το έκανε την επόμενη μέρα σε συσκευασία δώρου η Κυβέρνηση ΣΥΡΙΖΑ</w:t>
      </w:r>
      <w:r>
        <w:rPr>
          <w:rFonts w:eastAsia="Times New Roman"/>
          <w:szCs w:val="24"/>
        </w:rPr>
        <w:t xml:space="preserve"> - Α</w:t>
      </w:r>
      <w:r>
        <w:rPr>
          <w:rFonts w:eastAsia="Times New Roman"/>
          <w:szCs w:val="24"/>
        </w:rPr>
        <w:t xml:space="preserve">ΝΕΛ. </w:t>
      </w:r>
    </w:p>
    <w:p w14:paraId="3FCD899B" w14:textId="77777777" w:rsidR="00BC419A" w:rsidRDefault="0035347C">
      <w:pPr>
        <w:spacing w:line="600" w:lineRule="auto"/>
        <w:ind w:firstLine="720"/>
        <w:contextualSpacing/>
        <w:jc w:val="both"/>
        <w:rPr>
          <w:rFonts w:eastAsia="Times New Roman"/>
          <w:szCs w:val="24"/>
        </w:rPr>
      </w:pPr>
      <w:r>
        <w:rPr>
          <w:rFonts w:eastAsia="Times New Roman"/>
          <w:szCs w:val="24"/>
        </w:rPr>
        <w:t>Μάλιστα ήταν το ακραία προκλητικό του κ. Τσίπρα που προεκλογικά δεσμευόταν και μιλούσε για το ΦΠΑ του Αιγαίου και δάκρυζε, υποτίθεται. Και κατά πόσο και του κ. Καμμένου που έβγαινε από το Μέγαρο Μαξίμου και έκλαιγε, υποτίθεται, και έλεγε «πάνω από το πτώμα</w:t>
      </w:r>
      <w:r>
        <w:rPr>
          <w:rFonts w:eastAsia="Times New Roman"/>
          <w:szCs w:val="24"/>
        </w:rPr>
        <w:t xml:space="preserve"> μου» προς τους νησιώτες. Και την επόμενη μέρα το ψήφισε και πήγε και στη Σύρο και μίλησε για εγκληματική ενέργεια. Ο κ. Καμμένος είπε, κύριε Υπουργέ, ότι είναι εγκληματικό και αντισυνταγματικό. Ο κ. Καμμένος, ο συνεργάτης σας, το άλλο κομμάτι της Κυβέρνησ</w:t>
      </w:r>
      <w:r>
        <w:rPr>
          <w:rFonts w:eastAsia="Times New Roman"/>
          <w:szCs w:val="24"/>
        </w:rPr>
        <w:t xml:space="preserve">ής σας. Καταργήθηκε ο ΦΠΑ. Χάσαμε αυτόν τον πολύτιμο πόρο για το Αιγαίο </w:t>
      </w:r>
      <w:r>
        <w:rPr>
          <w:rFonts w:eastAsia="Times New Roman"/>
          <w:szCs w:val="24"/>
        </w:rPr>
        <w:t>π</w:t>
      </w:r>
      <w:r>
        <w:rPr>
          <w:rFonts w:eastAsia="Times New Roman"/>
          <w:szCs w:val="24"/>
        </w:rPr>
        <w:t xml:space="preserve">έλαγος. </w:t>
      </w:r>
    </w:p>
    <w:p w14:paraId="3FCD899C" w14:textId="77777777" w:rsidR="00BC419A" w:rsidRDefault="0035347C">
      <w:pPr>
        <w:spacing w:line="600" w:lineRule="auto"/>
        <w:ind w:firstLine="720"/>
        <w:contextualSpacing/>
        <w:jc w:val="both"/>
        <w:rPr>
          <w:rFonts w:eastAsia="Times New Roman"/>
          <w:szCs w:val="24"/>
        </w:rPr>
      </w:pPr>
      <w:r>
        <w:rPr>
          <w:rFonts w:eastAsia="Times New Roman"/>
          <w:szCs w:val="24"/>
        </w:rPr>
        <w:t xml:space="preserve">Σήμερα έρχεται η Κυβέρνηση και επιχειρεί στην πράξη με μια επικοινωνιακή φούσκα να δώσει αέρα κοπανιστό στους νησιώτες. Φέρνει ένα νομοσχέδιο το οποίο –προσέξτε!-, πρώτον, </w:t>
      </w:r>
      <w:r>
        <w:rPr>
          <w:rFonts w:eastAsia="Times New Roman"/>
          <w:szCs w:val="24"/>
        </w:rPr>
        <w:lastRenderedPageBreak/>
        <w:t>εί</w:t>
      </w:r>
      <w:r>
        <w:rPr>
          <w:rFonts w:eastAsia="Times New Roman"/>
          <w:szCs w:val="24"/>
        </w:rPr>
        <w:t xml:space="preserve">ναι αόριστο. Δεύτερον, δεν έχει χρονοδιάγραμμα υλοποίησης. Τρίτον, παραπέμπει σε έξι υπουργικές αποφάσεις, τέσσερις και δύο, μέσα από τις οποίες -αν και εφόσον- θα υλοποιηθεί. </w:t>
      </w:r>
    </w:p>
    <w:p w14:paraId="3FCD899D" w14:textId="77777777" w:rsidR="00BC419A" w:rsidRDefault="0035347C">
      <w:pPr>
        <w:spacing w:line="600" w:lineRule="auto"/>
        <w:ind w:firstLine="720"/>
        <w:contextualSpacing/>
        <w:jc w:val="both"/>
        <w:rPr>
          <w:rFonts w:eastAsia="Times New Roman"/>
          <w:szCs w:val="24"/>
        </w:rPr>
      </w:pPr>
      <w:r>
        <w:rPr>
          <w:rFonts w:eastAsia="Times New Roman"/>
          <w:szCs w:val="24"/>
        </w:rPr>
        <w:t>Τέταρτον και το πιο κρίσιμο: Πόρους διασφαλίζει; Ρωτάω το εξής την Κυβέρνηση: Α</w:t>
      </w:r>
      <w:r>
        <w:rPr>
          <w:rFonts w:eastAsia="Times New Roman"/>
          <w:szCs w:val="24"/>
        </w:rPr>
        <w:t>πό πού υπάρχουν οι πόροι για να χρηματοδοτηθεί αυτό το πρόγραμμα; Δεν υπάρχουν πόροι. Είναι αέρας κοπανιστός, επαναλαμβάνω. Κάνει επίθεση, παίρνει τα λεφτά του Προγράμματος των Δημοσίων Επενδύσεων από το Υπουργείο Ναυτιλίας, που είναι για να γίνουν έργα στ</w:t>
      </w:r>
      <w:r>
        <w:rPr>
          <w:rFonts w:eastAsia="Times New Roman"/>
          <w:szCs w:val="24"/>
        </w:rPr>
        <w:t>α νησιά, και πάει να τα δώσει με τη μορφή επιδόματος. Ποιος το κάνει αυτό; Η Κυβέρνηση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ΑΝΕΛ. η γνωστή τακτική. </w:t>
      </w:r>
    </w:p>
    <w:p w14:paraId="3FCD899E" w14:textId="77777777" w:rsidR="00BC419A" w:rsidRDefault="0035347C">
      <w:pPr>
        <w:spacing w:line="600" w:lineRule="auto"/>
        <w:ind w:firstLine="720"/>
        <w:contextualSpacing/>
        <w:jc w:val="both"/>
        <w:rPr>
          <w:rFonts w:eastAsia="Times New Roman"/>
          <w:szCs w:val="24"/>
        </w:rPr>
      </w:pPr>
      <w:r>
        <w:rPr>
          <w:rFonts w:eastAsia="Times New Roman"/>
          <w:b/>
          <w:szCs w:val="24"/>
        </w:rPr>
        <w:t xml:space="preserve">ΝΕΚΤΑΡΙΟΣ </w:t>
      </w:r>
      <w:r w:rsidRPr="007D4DFC">
        <w:rPr>
          <w:rFonts w:eastAsia="Times New Roman"/>
          <w:b/>
          <w:szCs w:val="24"/>
        </w:rPr>
        <w:t>ΣΑΝΤΟΡΙΝΙΟΣ</w:t>
      </w:r>
      <w:r>
        <w:rPr>
          <w:rFonts w:eastAsia="Times New Roman"/>
          <w:b/>
          <w:szCs w:val="24"/>
        </w:rPr>
        <w:t xml:space="preserve"> (Υφυπουργός Ναυτιλίας και Νησιωτικής Πολιτικής):</w:t>
      </w:r>
      <w:r>
        <w:rPr>
          <w:rFonts w:eastAsia="Times New Roman"/>
          <w:szCs w:val="24"/>
        </w:rPr>
        <w:t xml:space="preserve"> Ρεσιτάλ ψεύδους!</w:t>
      </w:r>
    </w:p>
    <w:p w14:paraId="3FCD899F" w14:textId="77777777" w:rsidR="00BC419A" w:rsidRDefault="0035347C">
      <w:pPr>
        <w:spacing w:line="600" w:lineRule="auto"/>
        <w:ind w:firstLine="720"/>
        <w:contextualSpacing/>
        <w:jc w:val="both"/>
        <w:rPr>
          <w:rFonts w:eastAsia="Times New Roman"/>
          <w:szCs w:val="24"/>
        </w:rPr>
      </w:pPr>
      <w:r>
        <w:rPr>
          <w:rFonts w:eastAsia="Times New Roman"/>
          <w:b/>
          <w:szCs w:val="24"/>
        </w:rPr>
        <w:t>ΙΩΑΝΝΗΣ ΒΡΟΥΤΣΗΣ:</w:t>
      </w:r>
      <w:r>
        <w:rPr>
          <w:rFonts w:eastAsia="Times New Roman"/>
          <w:szCs w:val="24"/>
        </w:rPr>
        <w:t xml:space="preserve"> Πώς θα ήταν το σωστό να γίνει</w:t>
      </w:r>
      <w:r>
        <w:rPr>
          <w:rFonts w:eastAsia="Times New Roman"/>
          <w:szCs w:val="24"/>
        </w:rPr>
        <w:t xml:space="preserve">; Το σωστό θα ήταν τον Νοέμβριο του 2017, όταν ψηφίσαμε τον </w:t>
      </w:r>
      <w:r>
        <w:rPr>
          <w:rFonts w:eastAsia="Times New Roman"/>
          <w:szCs w:val="24"/>
        </w:rPr>
        <w:t>π</w:t>
      </w:r>
      <w:r>
        <w:rPr>
          <w:rFonts w:eastAsia="Times New Roman"/>
          <w:szCs w:val="24"/>
        </w:rPr>
        <w:t>ροϋπολογισμό, να υπάρχει ειδικός κωδικός που να προγραμματίζονται και να μορφοποιούνται οι δαπάνες που θα αφορούν στο συγκεκριμένο μέτρο και αυτές να ακολουθούν στο διηνεκές τους προϋπολογισμούς.</w:t>
      </w:r>
      <w:r>
        <w:rPr>
          <w:rFonts w:eastAsia="Times New Roman"/>
          <w:szCs w:val="24"/>
        </w:rPr>
        <w:t xml:space="preserve"> Το έκανε; Φυσικά, όχι. Γιατί στο μυαλό </w:t>
      </w:r>
      <w:r>
        <w:rPr>
          <w:rFonts w:eastAsia="Times New Roman"/>
          <w:szCs w:val="24"/>
        </w:rPr>
        <w:lastRenderedPageBreak/>
        <w:t>της ήταν αυτός ο επικοινωνιακός σχεδιασμός, στην προεκλογική περίοδο που διανύουμε ήδη, να αντισταθμίσει την οργή και τον θυμό των νησιωτών με ένα μέτρο που είναι στον αέρα. Δεν είναι διασφαλισμένοι οι πόροι και παρα</w:t>
      </w:r>
      <w:r>
        <w:rPr>
          <w:rFonts w:eastAsia="Times New Roman"/>
          <w:szCs w:val="24"/>
        </w:rPr>
        <w:t xml:space="preserve">πέμπει στο μέλλον το χρονοδιάγραμμα υλοποίησής του. Αυτή είναι η πραγματικότητα. </w:t>
      </w:r>
    </w:p>
    <w:p w14:paraId="3FCD89A0" w14:textId="77777777" w:rsidR="00BC419A" w:rsidRDefault="0035347C">
      <w:pPr>
        <w:spacing w:line="600" w:lineRule="auto"/>
        <w:ind w:firstLine="720"/>
        <w:contextualSpacing/>
        <w:jc w:val="both"/>
        <w:rPr>
          <w:rFonts w:eastAsia="Times New Roman"/>
          <w:szCs w:val="24"/>
        </w:rPr>
      </w:pPr>
      <w:r>
        <w:rPr>
          <w:rFonts w:eastAsia="Times New Roman"/>
          <w:szCs w:val="24"/>
        </w:rPr>
        <w:t xml:space="preserve">Πώς, κυρίες και κύριοι συνάδελφοι, εγώ ως νησιώτης να στηρίξω ένα μέτρο, μια νομοθετική απόφαση της Κυβέρνησης που είναι κοροϊδία για τους νησιώτες; </w:t>
      </w:r>
    </w:p>
    <w:p w14:paraId="3FCD89A1" w14:textId="77777777" w:rsidR="00BC419A" w:rsidRDefault="0035347C">
      <w:pPr>
        <w:spacing w:line="600" w:lineRule="auto"/>
        <w:ind w:firstLine="720"/>
        <w:contextualSpacing/>
        <w:jc w:val="both"/>
        <w:rPr>
          <w:rFonts w:eastAsia="Times New Roman"/>
          <w:szCs w:val="24"/>
        </w:rPr>
      </w:pPr>
      <w:r>
        <w:rPr>
          <w:rFonts w:eastAsia="Times New Roman"/>
          <w:szCs w:val="24"/>
        </w:rPr>
        <w:t>Σας λέμε, λοιπόν, ότι το</w:t>
      </w:r>
      <w:r>
        <w:rPr>
          <w:rFonts w:eastAsia="Times New Roman"/>
          <w:szCs w:val="24"/>
        </w:rPr>
        <w:t xml:space="preserve"> μέτρο αυτό θα το αλλάξουμε. Θα ασκήσουμε πραγματική νησιωτική πολιτική, αυτή που παραβιάσατε και εγκληματήσατε εναντίον των νησιωτών. Θα κάνουμε συζήτηση εποικοδομητική με όλους τους νησιώτες, με τους </w:t>
      </w:r>
      <w:r>
        <w:rPr>
          <w:rFonts w:eastAsia="Times New Roman"/>
          <w:szCs w:val="24"/>
        </w:rPr>
        <w:t>π</w:t>
      </w:r>
      <w:r>
        <w:rPr>
          <w:rFonts w:eastAsia="Times New Roman"/>
          <w:szCs w:val="24"/>
        </w:rPr>
        <w:t>εριφερειάρχες τους οποίους δεν ακούσατε. Είδατε τι σα</w:t>
      </w:r>
      <w:r>
        <w:rPr>
          <w:rFonts w:eastAsia="Times New Roman"/>
          <w:szCs w:val="24"/>
        </w:rPr>
        <w:t xml:space="preserve">ς είπαν. «Αφήστε τον ΦΠΑ», του οποίου αρχίζει σήμερα η κατάργηση στα πέντε ακριτικά νησιά, το τελευταίο ανάχωμα υπεράσπισης της πραγματικής νησιωτικής πολιτικής «και μην πάρετε αυτό το μέτρο». </w:t>
      </w:r>
    </w:p>
    <w:p w14:paraId="3FCD89A2" w14:textId="77777777" w:rsidR="00BC419A" w:rsidRDefault="0035347C">
      <w:pPr>
        <w:spacing w:line="600" w:lineRule="auto"/>
        <w:ind w:firstLine="720"/>
        <w:contextualSpacing/>
        <w:jc w:val="both"/>
        <w:rPr>
          <w:rFonts w:eastAsia="Times New Roman"/>
          <w:szCs w:val="24"/>
        </w:rPr>
      </w:pPr>
      <w:r>
        <w:rPr>
          <w:rFonts w:eastAsia="Times New Roman"/>
          <w:szCs w:val="24"/>
        </w:rPr>
        <w:lastRenderedPageBreak/>
        <w:t xml:space="preserve">Αγνοήσατε τους </w:t>
      </w:r>
      <w:r>
        <w:rPr>
          <w:rFonts w:eastAsia="Times New Roman"/>
          <w:szCs w:val="24"/>
        </w:rPr>
        <w:t>π</w:t>
      </w:r>
      <w:r>
        <w:rPr>
          <w:rFonts w:eastAsia="Times New Roman"/>
          <w:szCs w:val="24"/>
        </w:rPr>
        <w:t xml:space="preserve">εριφερειάρχες του Αιγαίου </w:t>
      </w:r>
      <w:r>
        <w:rPr>
          <w:rFonts w:eastAsia="Times New Roman"/>
          <w:szCs w:val="24"/>
        </w:rPr>
        <w:t>π</w:t>
      </w:r>
      <w:r>
        <w:rPr>
          <w:rFonts w:eastAsia="Times New Roman"/>
          <w:szCs w:val="24"/>
        </w:rPr>
        <w:t>ελάγους. Σας το είπ</w:t>
      </w:r>
      <w:r>
        <w:rPr>
          <w:rFonts w:eastAsia="Times New Roman"/>
          <w:szCs w:val="24"/>
        </w:rPr>
        <w:t>αν στα «συνέδρια» που κάνατε. Τους αγνοήσατε. Φέρνετε αυτό το νομοθετικό μόρφωμα, το οποίο είναι και αναποτελεσματικό, είναι και άδικο, είναι και γραφειοκρατικό και δημιουργεί κράτος με νέες γραφειοκρατικές</w:t>
      </w:r>
      <w:r w:rsidRPr="005B23B3">
        <w:rPr>
          <w:rFonts w:eastAsia="Times New Roman"/>
          <w:szCs w:val="24"/>
        </w:rPr>
        <w:t xml:space="preserve"> </w:t>
      </w:r>
      <w:r>
        <w:rPr>
          <w:rFonts w:eastAsia="Times New Roman"/>
          <w:szCs w:val="24"/>
        </w:rPr>
        <w:t xml:space="preserve">δομές. Όλα αυτά πολύ σύντομα θα τα αλλάξουμε. </w:t>
      </w:r>
    </w:p>
    <w:p w14:paraId="3FCD89A3" w14:textId="77777777" w:rsidR="00BC419A" w:rsidRDefault="0035347C">
      <w:pPr>
        <w:spacing w:line="600" w:lineRule="auto"/>
        <w:ind w:firstLine="720"/>
        <w:contextualSpacing/>
        <w:jc w:val="both"/>
        <w:rPr>
          <w:rFonts w:eastAsia="Times New Roman"/>
          <w:szCs w:val="24"/>
        </w:rPr>
      </w:pPr>
      <w:r>
        <w:rPr>
          <w:rFonts w:eastAsia="Times New Roman"/>
          <w:b/>
          <w:szCs w:val="24"/>
        </w:rPr>
        <w:t>ΝΕ</w:t>
      </w:r>
      <w:r>
        <w:rPr>
          <w:rFonts w:eastAsia="Times New Roman"/>
          <w:b/>
          <w:szCs w:val="24"/>
        </w:rPr>
        <w:t xml:space="preserve">ΚΤΑΡΙΟΣ </w:t>
      </w:r>
      <w:r w:rsidRPr="007D4DFC">
        <w:rPr>
          <w:rFonts w:eastAsia="Times New Roman"/>
          <w:b/>
          <w:szCs w:val="24"/>
        </w:rPr>
        <w:t>ΣΑΝΤΟΡΙΝΙΟΣ</w:t>
      </w:r>
      <w:r>
        <w:rPr>
          <w:rFonts w:eastAsia="Times New Roman"/>
          <w:b/>
          <w:szCs w:val="24"/>
        </w:rPr>
        <w:t xml:space="preserve"> (Υφυπουργός Ναυτιλίας και Νησιωτικής Πολιτικής): </w:t>
      </w:r>
      <w:r>
        <w:rPr>
          <w:rFonts w:eastAsia="Times New Roman"/>
          <w:szCs w:val="24"/>
        </w:rPr>
        <w:t>Ασύστολα ψέματα!</w:t>
      </w:r>
    </w:p>
    <w:p w14:paraId="3FCD89A4" w14:textId="77777777" w:rsidR="00BC419A" w:rsidRDefault="0035347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sidRPr="00574195">
        <w:rPr>
          <w:rFonts w:eastAsia="Times New Roman"/>
          <w:b/>
          <w:szCs w:val="24"/>
        </w:rPr>
        <w:t>ΙΩΑΝΝΗΣ ΒΡΟΥΤΣΗΣ:</w:t>
      </w:r>
      <w:r>
        <w:rPr>
          <w:rFonts w:eastAsia="Times New Roman"/>
          <w:szCs w:val="24"/>
        </w:rPr>
        <w:t xml:space="preserve"> Πολύ σύντομα θα τα αλλάξουμε και θα φέρουμε ένα νέο πλαίσιο, ένα νέο δίκτυ το οποίο πραγματικά θα αποδίδει νησιωτική πολιτική προς τους νησιώτες και όχι επικοινωνιακές φούσκες προεκλογικά, όπως επιχειρεί ο ΣΥΡΙΖΑ.</w:t>
      </w:r>
    </w:p>
    <w:p w14:paraId="3FCD89A5" w14:textId="77777777" w:rsidR="00BC419A" w:rsidRDefault="0035347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Ευχαριστώ πολύ.</w:t>
      </w:r>
    </w:p>
    <w:p w14:paraId="3FCD89A6" w14:textId="77777777" w:rsidR="00BC419A" w:rsidRDefault="0035347C">
      <w:pPr>
        <w:tabs>
          <w:tab w:val="left" w:pos="720"/>
          <w:tab w:val="left" w:pos="1440"/>
          <w:tab w:val="left" w:pos="2160"/>
          <w:tab w:val="left" w:pos="2880"/>
          <w:tab w:val="left" w:pos="3600"/>
          <w:tab w:val="center" w:pos="4753"/>
        </w:tabs>
        <w:spacing w:line="600" w:lineRule="auto"/>
        <w:ind w:firstLine="720"/>
        <w:contextualSpacing/>
        <w:jc w:val="center"/>
        <w:rPr>
          <w:rFonts w:eastAsia="Times New Roman"/>
          <w:szCs w:val="24"/>
        </w:rPr>
      </w:pPr>
      <w:r>
        <w:rPr>
          <w:rFonts w:eastAsia="Times New Roman"/>
          <w:szCs w:val="24"/>
        </w:rPr>
        <w:t>(Χειροκροτήματα από την π</w:t>
      </w:r>
      <w:r>
        <w:rPr>
          <w:rFonts w:eastAsia="Times New Roman"/>
          <w:szCs w:val="24"/>
        </w:rPr>
        <w:t>τέρυγα της Νέας Δημοκρατίας)</w:t>
      </w:r>
    </w:p>
    <w:p w14:paraId="3FCD89A7" w14:textId="77777777" w:rsidR="00BC419A" w:rsidRDefault="0035347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sidRPr="00747907">
        <w:rPr>
          <w:rFonts w:eastAsia="Times New Roman"/>
          <w:b/>
          <w:szCs w:val="24"/>
        </w:rPr>
        <w:t xml:space="preserve">ΑΠΟΣΤΟΛΟΣ ΒΕΣΥΡΟΠΟΥΛΟΣ: </w:t>
      </w:r>
      <w:r>
        <w:rPr>
          <w:rFonts w:eastAsia="Times New Roman"/>
          <w:szCs w:val="24"/>
        </w:rPr>
        <w:t>Μη διακόπτετε</w:t>
      </w:r>
      <w:r w:rsidRPr="0000016D">
        <w:rPr>
          <w:rFonts w:eastAsia="Times New Roman"/>
          <w:szCs w:val="24"/>
        </w:rPr>
        <w:t xml:space="preserve">, </w:t>
      </w:r>
      <w:r>
        <w:rPr>
          <w:rFonts w:eastAsia="Times New Roman"/>
          <w:szCs w:val="24"/>
        </w:rPr>
        <w:t>κύριε Υπουργέ. Το κάνετε επανειλημμένως. Αυτά που ακούσαμε πριν εμείς είναι όλα σωστά και δεν αντιδράσαμε;</w:t>
      </w:r>
    </w:p>
    <w:p w14:paraId="3FCD89A8" w14:textId="77777777" w:rsidR="00BC419A" w:rsidRDefault="0035347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sidRPr="00747907">
        <w:rPr>
          <w:rFonts w:eastAsia="Times New Roman"/>
          <w:b/>
          <w:szCs w:val="24"/>
        </w:rPr>
        <w:lastRenderedPageBreak/>
        <w:t>ΠΡΟΕΔΡΕΥΩΝ (Νικήτας Κακλαμάνης):</w:t>
      </w:r>
      <w:r>
        <w:rPr>
          <w:rFonts w:eastAsia="Times New Roman"/>
          <w:szCs w:val="24"/>
        </w:rPr>
        <w:t xml:space="preserve"> Λοιπόν, ηρεμία παρακαλώ! Και στα υπουργικά έδραν</w:t>
      </w:r>
      <w:r>
        <w:rPr>
          <w:rFonts w:eastAsia="Times New Roman"/>
          <w:szCs w:val="24"/>
        </w:rPr>
        <w:t>α και στα βουλευτικά. Ηρεμία!</w:t>
      </w:r>
    </w:p>
    <w:p w14:paraId="3FCD89A9" w14:textId="77777777" w:rsidR="00BC419A" w:rsidRDefault="0035347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sidRPr="00747907">
        <w:rPr>
          <w:rFonts w:eastAsia="Times New Roman"/>
          <w:b/>
          <w:szCs w:val="24"/>
        </w:rPr>
        <w:t>ΝΕΚΤΑΡΙΟΣ ΣΑΝΤΟΡΙΝΙΟΣ</w:t>
      </w:r>
      <w:r>
        <w:rPr>
          <w:rFonts w:eastAsia="Times New Roman"/>
          <w:b/>
          <w:szCs w:val="24"/>
        </w:rPr>
        <w:t xml:space="preserve"> (Υφυπουργός Ναυτιλίας και Νησιωτικής Πολιτικής)</w:t>
      </w:r>
      <w:r w:rsidRPr="00747907">
        <w:rPr>
          <w:rFonts w:eastAsia="Times New Roman"/>
          <w:b/>
          <w:szCs w:val="24"/>
        </w:rPr>
        <w:t>:</w:t>
      </w:r>
      <w:r>
        <w:rPr>
          <w:rFonts w:eastAsia="Times New Roman"/>
          <w:szCs w:val="24"/>
        </w:rPr>
        <w:t xml:space="preserve"> Λέτε ψεύδη.</w:t>
      </w:r>
    </w:p>
    <w:p w14:paraId="3FCD89AA" w14:textId="77777777" w:rsidR="00BC419A" w:rsidRDefault="0035347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b/>
          <w:szCs w:val="24"/>
        </w:rPr>
        <w:t xml:space="preserve">ΑΠΟΣΤΟΛΟΣ ΒΕΣΥΡΟΠΟΥΛΟΣ: </w:t>
      </w:r>
      <w:r>
        <w:rPr>
          <w:rFonts w:eastAsia="Times New Roman"/>
          <w:szCs w:val="24"/>
        </w:rPr>
        <w:t xml:space="preserve">Όταν πάρετε τον λόγο, να τα πείτε. </w:t>
      </w:r>
    </w:p>
    <w:p w14:paraId="3FCD89AB" w14:textId="77777777" w:rsidR="00BC419A" w:rsidRDefault="0035347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Τώρα, τι θέλετε; Να υψώσω τη φωνή για να ηρεμήσουν και τα υπουργικά έδρανα και τα βουλευτικά;</w:t>
      </w:r>
    </w:p>
    <w:p w14:paraId="3FCD89AC" w14:textId="77777777" w:rsidR="00BC419A" w:rsidRDefault="0035347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 xml:space="preserve">Λοιπόν, προχωράμε με τον συνάδελφο κ. </w:t>
      </w:r>
      <w:proofErr w:type="spellStart"/>
      <w:r>
        <w:rPr>
          <w:rFonts w:eastAsia="Times New Roman"/>
          <w:szCs w:val="24"/>
        </w:rPr>
        <w:t>Αρβανιτίδη</w:t>
      </w:r>
      <w:proofErr w:type="spellEnd"/>
      <w:r>
        <w:rPr>
          <w:rFonts w:eastAsia="Times New Roman"/>
          <w:szCs w:val="24"/>
        </w:rPr>
        <w:t xml:space="preserve"> και μετά έχει τον λόγο ο κ. Κασιδιάρης.</w:t>
      </w:r>
    </w:p>
    <w:p w14:paraId="3FCD89AD" w14:textId="77777777" w:rsidR="00BC419A" w:rsidRDefault="0035347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 xml:space="preserve">Ορίστε, κύριε </w:t>
      </w:r>
      <w:proofErr w:type="spellStart"/>
      <w:r>
        <w:rPr>
          <w:rFonts w:eastAsia="Times New Roman"/>
          <w:szCs w:val="24"/>
        </w:rPr>
        <w:t>Αρβανιτίδη</w:t>
      </w:r>
      <w:proofErr w:type="spellEnd"/>
      <w:r>
        <w:rPr>
          <w:rFonts w:eastAsia="Times New Roman"/>
          <w:szCs w:val="24"/>
        </w:rPr>
        <w:t>, έχετε τον λόγο.</w:t>
      </w:r>
    </w:p>
    <w:p w14:paraId="3FCD89AE" w14:textId="77777777" w:rsidR="00BC419A" w:rsidRDefault="0035347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sidRPr="001E5158">
        <w:rPr>
          <w:rFonts w:eastAsia="Times New Roman"/>
          <w:b/>
          <w:szCs w:val="24"/>
        </w:rPr>
        <w:t>ΓΕΩΡΓΙΟΣ ΑΡΒΑΝΙΤΙΔΗΣ:</w:t>
      </w:r>
      <w:r>
        <w:rPr>
          <w:rFonts w:eastAsia="Times New Roman"/>
          <w:szCs w:val="24"/>
        </w:rPr>
        <w:t xml:space="preserve"> Σας ευχα</w:t>
      </w:r>
      <w:r>
        <w:rPr>
          <w:rFonts w:eastAsia="Times New Roman"/>
          <w:szCs w:val="24"/>
        </w:rPr>
        <w:t>ριστώ πολύ, κύριε Πρόεδρε.</w:t>
      </w:r>
    </w:p>
    <w:p w14:paraId="3FCD89AF" w14:textId="77777777" w:rsidR="00BC419A" w:rsidRDefault="0035347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Κυρίες και κύριοι συνάδελφοι, η Κυβέρνηση μέρα με τη μέρα αναζητά επικοινωνιακά ισοδύναμα για να αποπροσανατο</w:t>
      </w:r>
      <w:r>
        <w:rPr>
          <w:rFonts w:eastAsia="Times New Roman"/>
          <w:szCs w:val="24"/>
        </w:rPr>
        <w:lastRenderedPageBreak/>
        <w:t xml:space="preserve">λίσει και να κρύψει την κατάρρευσή της. Την κατάρρευσή της </w:t>
      </w:r>
      <w:proofErr w:type="spellStart"/>
      <w:r>
        <w:rPr>
          <w:rFonts w:eastAsia="Times New Roman"/>
          <w:szCs w:val="24"/>
        </w:rPr>
        <w:t>δημοσκοπικά</w:t>
      </w:r>
      <w:proofErr w:type="spellEnd"/>
      <w:r>
        <w:rPr>
          <w:rFonts w:eastAsia="Times New Roman"/>
          <w:szCs w:val="24"/>
        </w:rPr>
        <w:t>, κοινοβουλευτικά, αλλά πρωτίστως την κατάρρευσή τ</w:t>
      </w:r>
      <w:r>
        <w:rPr>
          <w:rFonts w:eastAsia="Times New Roman"/>
          <w:szCs w:val="24"/>
        </w:rPr>
        <w:t xml:space="preserve">ης στην ελληνική κοινωνία. </w:t>
      </w:r>
    </w:p>
    <w:p w14:paraId="3FCD89B0" w14:textId="77777777" w:rsidR="00BC419A" w:rsidRDefault="0035347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 xml:space="preserve">Και ενώ η αποδόμηση και η </w:t>
      </w:r>
      <w:proofErr w:type="spellStart"/>
      <w:r>
        <w:rPr>
          <w:rFonts w:eastAsia="Times New Roman"/>
          <w:szCs w:val="24"/>
        </w:rPr>
        <w:t>απονομιμοποίηση</w:t>
      </w:r>
      <w:proofErr w:type="spellEnd"/>
      <w:r>
        <w:rPr>
          <w:rFonts w:eastAsia="Times New Roman"/>
          <w:szCs w:val="24"/>
        </w:rPr>
        <w:t xml:space="preserve"> της Κυβέρνησης συνεχίζεται και επιταχύνεται, οι ΣΥΡΙΖΑ</w:t>
      </w:r>
      <w:r>
        <w:rPr>
          <w:rFonts w:eastAsia="Times New Roman"/>
          <w:szCs w:val="24"/>
        </w:rPr>
        <w:t xml:space="preserve"> - Α</w:t>
      </w:r>
      <w:r>
        <w:rPr>
          <w:rFonts w:eastAsia="Times New Roman"/>
          <w:szCs w:val="24"/>
        </w:rPr>
        <w:t>ΝΕΛ κατά την προσφιλή τους τακτική φτιάχνουν επικοινωνιακά ισοδύναμα και σωσίβια από τις πλημμύρες που έχουν ξεσπάσει το κατακαλ</w:t>
      </w:r>
      <w:r>
        <w:rPr>
          <w:rFonts w:eastAsia="Times New Roman"/>
          <w:szCs w:val="24"/>
        </w:rPr>
        <w:t xml:space="preserve">όκαιρο. Φτιάχνουν επικοινωνιακά ισοδύναμα και σωσίβια για να γλιτώσουν από τις βαριές ευθύνες τους σε όλα τα μέτωπα. Τόσο στο μέτωπο των εθνικών θεμάτων όσο και στα μέτωπα θεμάτων εσωτερικής διαχείρισης. </w:t>
      </w:r>
    </w:p>
    <w:p w14:paraId="3FCD89B1" w14:textId="77777777" w:rsidR="00BC419A" w:rsidRDefault="0035347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 xml:space="preserve">Σε αυτά τα μέτωπα, λοιπόν, προσπαθούν να διαφύγουν </w:t>
      </w:r>
      <w:r>
        <w:rPr>
          <w:rFonts w:eastAsia="Times New Roman"/>
          <w:szCs w:val="24"/>
        </w:rPr>
        <w:t xml:space="preserve">από τις ευθύνες τους για τις διαπραγματεύσεις στο </w:t>
      </w:r>
      <w:r>
        <w:rPr>
          <w:rFonts w:eastAsia="Times New Roman"/>
          <w:szCs w:val="24"/>
        </w:rPr>
        <w:t>σ</w:t>
      </w:r>
      <w:r>
        <w:rPr>
          <w:rFonts w:eastAsia="Times New Roman"/>
          <w:szCs w:val="24"/>
        </w:rPr>
        <w:t>κοπιανό, τις διαπραγματεύσεις με την Αλβανία, τις διαπραγματεύσεις για το χρέος, τις διαπραγματεύσεις για τα σκουπίδια στην Αττική και το Ιόνιο. Φέρνετε ολιστικά σχέδια, αλλά ειδικά στο θέμα των απορριμμάτ</w:t>
      </w:r>
      <w:r>
        <w:rPr>
          <w:rFonts w:eastAsia="Times New Roman"/>
          <w:szCs w:val="24"/>
        </w:rPr>
        <w:t>ων μιλάμε για ολιστική αποτυχία, ολιστική αποτυχία του ΣΥΡΙΖΑ εναντίον ΣΥΡΙΖΑ και καθυστερήσεις τριών ετών, καθυ</w:t>
      </w:r>
      <w:r>
        <w:rPr>
          <w:rFonts w:eastAsia="Times New Roman"/>
          <w:szCs w:val="24"/>
        </w:rPr>
        <w:lastRenderedPageBreak/>
        <w:t>στερήσεις που τις πληρώνει ο τουρισμός και οι πολίτες σε Κέρκυρα και Αθήνα. Τις διαπραγματεύσεις για τα αντιπλημμυρικά έργα, που δεν έχουν ακόμη</w:t>
      </w:r>
      <w:r>
        <w:rPr>
          <w:rFonts w:eastAsia="Times New Roman"/>
          <w:szCs w:val="24"/>
        </w:rPr>
        <w:t xml:space="preserve"> ξεκινήσει στην Μάνδρα της Αττικής. Τις διαπραγματεύσεις για την επιστροφή των μαρμάρων του Παρθενώνα, που ακόμα και γι’ αυτές θα πρέπει να ανησυχούμε. </w:t>
      </w:r>
    </w:p>
    <w:p w14:paraId="3FCD89B2" w14:textId="77777777" w:rsidR="00BC419A" w:rsidRDefault="0035347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 xml:space="preserve">Για την αποφυγή ουσιαστικής συζήτησης σε όλα τα παραπάνω πάντα θα υπάρξει κάποιος αντιπερισπασμός. Όλα </w:t>
      </w:r>
      <w:r>
        <w:rPr>
          <w:rFonts w:eastAsia="Times New Roman"/>
          <w:szCs w:val="24"/>
        </w:rPr>
        <w:t xml:space="preserve">τα επικοινωνιακά σωσίβια στον βωμό του αποπροσανατολισμού και της στήριξης του αφηγήματος της καλής και αδιάφθορης Κυβέρνησης που πολεμά το παλιό κακό σύστημα. </w:t>
      </w:r>
    </w:p>
    <w:p w14:paraId="3FCD89B3" w14:textId="77777777" w:rsidR="00BC419A" w:rsidRDefault="0035347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 xml:space="preserve">Πότε η αναθεώρηση του Συντάγματος και ο χωρισμός εκκλησίας και κράτους, πότε οι κατηγορίες για </w:t>
      </w:r>
      <w:r>
        <w:rPr>
          <w:rFonts w:eastAsia="Times New Roman"/>
          <w:szCs w:val="24"/>
        </w:rPr>
        <w:t>αποστάτες και σχέδια αποσταθεροποίησης, επικοινωνιακά πυροτεχνήματα, πλασάρονται ως ισοδύναμα του ηθικού πλεονεκτήματος που καταρρέει, επίσης. Ένα ηθικό πλεονέκτημα που στα μάτια ιδίως των νησιωτών έχει πάψει, πλέον, να υπάρχει με την κατάργηση του χαμηλού</w:t>
      </w:r>
      <w:r>
        <w:rPr>
          <w:rFonts w:eastAsia="Times New Roman"/>
          <w:szCs w:val="24"/>
        </w:rPr>
        <w:t xml:space="preserve"> συντελεστή ΦΠΑ στα νησιά. </w:t>
      </w:r>
    </w:p>
    <w:p w14:paraId="3FCD89B4" w14:textId="77777777" w:rsidR="00BC419A" w:rsidRDefault="0035347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 xml:space="preserve">Γιατί δεν φέρνετε, κύριοι της Κυβέρνησης, την πρόταση που έχουμε καταθέσει εμείς για το ΦΠΑ; Η αύξηση του ΦΠΑ στα </w:t>
      </w:r>
      <w:r>
        <w:rPr>
          <w:rFonts w:eastAsia="Times New Roman"/>
          <w:szCs w:val="24"/>
        </w:rPr>
        <w:lastRenderedPageBreak/>
        <w:t>νησιά είναι μια απόφαση την οποία έλαβε με αποκλειστικά δική της ευθύνη η Κυβέρνηση και τώρα αναζητά ως αντίβαρο τ</w:t>
      </w:r>
      <w:r>
        <w:rPr>
          <w:rFonts w:eastAsia="Times New Roman"/>
          <w:szCs w:val="24"/>
        </w:rPr>
        <w:t xml:space="preserve">ο </w:t>
      </w:r>
      <w:r>
        <w:rPr>
          <w:rFonts w:eastAsia="Times New Roman"/>
          <w:szCs w:val="24"/>
        </w:rPr>
        <w:t>μ</w:t>
      </w:r>
      <w:r>
        <w:rPr>
          <w:rFonts w:eastAsia="Times New Roman"/>
          <w:szCs w:val="24"/>
        </w:rPr>
        <w:t xml:space="preserve">εταφορικό </w:t>
      </w:r>
      <w:r>
        <w:rPr>
          <w:rFonts w:eastAsia="Times New Roman"/>
          <w:szCs w:val="24"/>
        </w:rPr>
        <w:t>ι</w:t>
      </w:r>
      <w:r>
        <w:rPr>
          <w:rFonts w:eastAsia="Times New Roman"/>
          <w:szCs w:val="24"/>
        </w:rPr>
        <w:t xml:space="preserve">σοδύναμο. Αφού έχασε στα μάτια των νησιωτών το ηθικό πλεονέκτημα, τώρα παρουσιάζει ένα σωστό μεν μέτρο ως πανάκεια που θα τα λύσει όλα. Να χρυσώσουμε το χάπι δηλαδή και αυτό όχι για το σύνολο των νησιών. </w:t>
      </w:r>
    </w:p>
    <w:p w14:paraId="3FCD89B5" w14:textId="77777777" w:rsidR="00BC419A" w:rsidRDefault="0035347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Να θυμίσω ότι ήταν η δική μας παράταξ</w:t>
      </w:r>
      <w:r>
        <w:rPr>
          <w:rFonts w:eastAsia="Times New Roman"/>
          <w:szCs w:val="24"/>
        </w:rPr>
        <w:t xml:space="preserve">η που ξεκίναγε να διεκδικήσει το μεταφορικό ισοδύναμο στο πλαίσιο της Ευρωπαϊκής Ένωσης και τότε δεν τέθηκε ποτέ το ζήτημα να μειώσει το ΦΠΑ στα νησιά ή να </w:t>
      </w:r>
      <w:proofErr w:type="spellStart"/>
      <w:r>
        <w:rPr>
          <w:rFonts w:eastAsia="Times New Roman"/>
          <w:szCs w:val="24"/>
        </w:rPr>
        <w:t>περικοπεί</w:t>
      </w:r>
      <w:proofErr w:type="spellEnd"/>
      <w:r>
        <w:rPr>
          <w:rFonts w:eastAsia="Times New Roman"/>
          <w:szCs w:val="24"/>
        </w:rPr>
        <w:t xml:space="preserve"> κάποιο άλλο ευεργετικό μέτρο. </w:t>
      </w:r>
    </w:p>
    <w:p w14:paraId="3FCD89B6" w14:textId="77777777" w:rsidR="00BC419A" w:rsidRDefault="0035347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 xml:space="preserve">Η απόφαση της Κυβέρνησης για αύξηση του ΦΠΑ στα νησιά, που </w:t>
      </w:r>
      <w:r>
        <w:rPr>
          <w:rFonts w:eastAsia="Times New Roman"/>
          <w:szCs w:val="24"/>
        </w:rPr>
        <w:t>υποφέρουν ήδη από το προσφυγικό και ο τουριστικός ανταγωνισμός που υπάρχει και θα ενταθεί από την πλευρά της Τουρκίας και της Αιγύπτου, θα επιφέρουν αρνητικές συνέπειες στο σύνολο της ελληνικής κοινωνίας. Και αυτό θα το βρούμε μπροστά μας στα αμέσως προσεχ</w:t>
      </w:r>
      <w:r>
        <w:rPr>
          <w:rFonts w:eastAsia="Times New Roman"/>
          <w:szCs w:val="24"/>
        </w:rPr>
        <w:t xml:space="preserve">ή χρόνια. </w:t>
      </w:r>
    </w:p>
    <w:p w14:paraId="3FCD89B7" w14:textId="77777777" w:rsidR="00BC419A" w:rsidRDefault="0035347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 xml:space="preserve">Θα ήθελα, τέλος, να αναφερθώ στην τροπολογία του Υπουργείου Ενέργειας και Περιβάλλοντος. Έχω μιλήσει κι άλλες </w:t>
      </w:r>
      <w:r>
        <w:rPr>
          <w:rFonts w:eastAsia="Times New Roman"/>
          <w:szCs w:val="24"/>
        </w:rPr>
        <w:lastRenderedPageBreak/>
        <w:t>φορές σε αυτήν την Αίθουσα για τον ευφάνταστο τρόπο που νομοθετεί η Κυβέρνησή σας, η Κυβέρνηση ΣΥΡΙΖΑ – ΑΝΕΛ. Ειδικά για τις τροπολογίε</w:t>
      </w:r>
      <w:r>
        <w:rPr>
          <w:rFonts w:eastAsia="Times New Roman"/>
          <w:szCs w:val="24"/>
        </w:rPr>
        <w:t xml:space="preserve">ς της «πρώτη φορά Αριστερά», τη μια παρουσιάζονται τροπολογίες που δεν έχουν καν κατατεθεί, την άλλη αναφέρονται ρυθμίσεις στις συνοδευτικές εκθέσεις, οι οποίες δεν υπάρχουν στο </w:t>
      </w:r>
      <w:r>
        <w:rPr>
          <w:rFonts w:eastAsia="Times New Roman"/>
          <w:szCs w:val="24"/>
        </w:rPr>
        <w:t>σ</w:t>
      </w:r>
      <w:r>
        <w:rPr>
          <w:rFonts w:eastAsia="Times New Roman"/>
          <w:szCs w:val="24"/>
        </w:rPr>
        <w:t xml:space="preserve">ώμα των άρθρων, την τρίτη έχουμε </w:t>
      </w:r>
      <w:proofErr w:type="spellStart"/>
      <w:r>
        <w:rPr>
          <w:rFonts w:eastAsia="Times New Roman"/>
          <w:szCs w:val="24"/>
        </w:rPr>
        <w:t>κρυπτοτροπολογίες</w:t>
      </w:r>
      <w:proofErr w:type="spellEnd"/>
      <w:r>
        <w:rPr>
          <w:rFonts w:eastAsia="Times New Roman"/>
          <w:szCs w:val="24"/>
        </w:rPr>
        <w:t xml:space="preserve"> και αυτήν τη φορά το κρούσ</w:t>
      </w:r>
      <w:r>
        <w:rPr>
          <w:rFonts w:eastAsia="Times New Roman"/>
          <w:szCs w:val="24"/>
        </w:rPr>
        <w:t xml:space="preserve">μα προέρχεται και πάλι από τον αγαπητό Υπουργό Ενέργειας και Περιβάλλοντος, ο οποίος τι μας λέει με την υπ’ αριθμόν 1629 τροπολογία που φέρνει με δύο άρθρα, ένα για το Κτηματολόγιο και ένα για το ΙΓΜΕ; </w:t>
      </w:r>
    </w:p>
    <w:p w14:paraId="3FCD89B8"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Στην αιτιολογική έκθεση της τροπολογίας προαναγγέλλει</w:t>
      </w:r>
      <w:r>
        <w:rPr>
          <w:rFonts w:eastAsia="Times New Roman" w:cs="Times New Roman"/>
          <w:szCs w:val="24"/>
        </w:rPr>
        <w:t xml:space="preserve"> και προεξοφλεί μάλιστα την ψήφιση νόμου εντός των προσεχών ημερών. Προκαταλαμβάνει και τη Βουλή. Αυτήν τη φορά το έχετε τερματίσει. Κι όλα αυτά ενώ πριν λίγες μέρες είχατε φέρει στον νόμο για τη θαλάσσια χωροταξία, τροπολογία, που τελικά την αποσύρατε, γι</w:t>
      </w:r>
      <w:r>
        <w:rPr>
          <w:rFonts w:eastAsia="Times New Roman" w:cs="Times New Roman"/>
          <w:szCs w:val="24"/>
        </w:rPr>
        <w:t xml:space="preserve">α τη ρύθμιση των οφειλών προς εργαζόμενους. Είχε πει μάλιστα χαρακτηριστικά ο κ. Σταθάκης -και θα σας διαβάσω από τα Πρακτικά της Ολομέλειας- όταν ψηφίστηκε ο νόμος για την ολοκλήρωση του θαλάσσιου χωροταξικού σχεδιασμού </w:t>
      </w:r>
      <w:r>
        <w:rPr>
          <w:rFonts w:eastAsia="Times New Roman" w:cs="Times New Roman"/>
          <w:szCs w:val="24"/>
        </w:rPr>
        <w:lastRenderedPageBreak/>
        <w:t xml:space="preserve">επί λέξει: «Υπήρχε μια διάταξη που </w:t>
      </w:r>
      <w:r>
        <w:rPr>
          <w:rFonts w:eastAsia="Times New Roman" w:cs="Times New Roman"/>
          <w:szCs w:val="24"/>
        </w:rPr>
        <w:t xml:space="preserve">ετοιμάζαμε αλλά δεν ολοκληρώθηκε. Βρέθηκε ένας τρόπος ο οποίος θα κάνει συμβατή τη δέσμευση απέναντι στις δικαστικές αποφάσεις, χωρίς να υπάρξει νομοθετική ρύθμιση». </w:t>
      </w:r>
    </w:p>
    <w:p w14:paraId="3FCD89B9"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Και τώρα τι βλέπουμε; Βλέπουμε 220 χιλιάδες ευρώ για τόκους υπερημερίας, τόσο θα είναι το</w:t>
      </w:r>
      <w:r>
        <w:rPr>
          <w:rFonts w:eastAsia="Times New Roman" w:cs="Times New Roman"/>
          <w:szCs w:val="24"/>
        </w:rPr>
        <w:t xml:space="preserve"> κόστος της περαιτέρω παράτασης της αναστολής διοικητικής και αναγκαστικής εκτέλεσης κατά του ΙΓΜΕ. Παράταση στην παράταση, ουδέν μονιμότερο </w:t>
      </w:r>
      <w:r w:rsidRPr="00473CFF">
        <w:rPr>
          <w:rFonts w:eastAsia="Times New Roman" w:cs="Times New Roman"/>
          <w:szCs w:val="24"/>
        </w:rPr>
        <w:t>του προσωρινού. Και</w:t>
      </w:r>
      <w:r>
        <w:rPr>
          <w:rFonts w:eastAsia="Times New Roman" w:cs="Times New Roman"/>
          <w:szCs w:val="24"/>
        </w:rPr>
        <w:t xml:space="preserve"> οι επιβαρύνσεις αυξάνονται για τους Έλληνες φορολογούμενους. </w:t>
      </w:r>
    </w:p>
    <w:p w14:paraId="3FCD89BA" w14:textId="77777777" w:rsidR="00BC419A" w:rsidRDefault="0035347C">
      <w:pPr>
        <w:spacing w:line="600" w:lineRule="auto"/>
        <w:ind w:firstLine="720"/>
        <w:contextualSpacing/>
        <w:jc w:val="both"/>
        <w:rPr>
          <w:rFonts w:eastAsia="Times New Roman" w:cs="Times New Roman"/>
          <w:szCs w:val="24"/>
        </w:rPr>
      </w:pPr>
      <w:r w:rsidRPr="00B90CC5">
        <w:rPr>
          <w:rFonts w:eastAsia="Times New Roman" w:cs="Times New Roman"/>
          <w:szCs w:val="24"/>
        </w:rPr>
        <w:t xml:space="preserve">(Στο σημείο αυτό κτυπάει το </w:t>
      </w:r>
      <w:r w:rsidRPr="00B90CC5">
        <w:rPr>
          <w:rFonts w:eastAsia="Times New Roman" w:cs="Times New Roman"/>
          <w:szCs w:val="24"/>
        </w:rPr>
        <w:t>κουδούνι λήξεως του χρόνου ομιλίας του κυρίου Βουλευτή)</w:t>
      </w:r>
    </w:p>
    <w:p w14:paraId="3FCD89BB"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Θέλω ελάχιστο χρόνο, κύριε Πρόεδρε. </w:t>
      </w:r>
    </w:p>
    <w:p w14:paraId="3FCD89BC"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Και όλα αυτά επειδή καθυστερήσατε να εφαρμόσετε δικαστικές αποφάσεις και να βρείτε λύσεις για να έρθετε μεθαύριο και να αλλάξετε όλο το νομικό καθεστώς του ΙΓΜΕ. Π</w:t>
      </w:r>
      <w:r>
        <w:rPr>
          <w:rFonts w:eastAsia="Times New Roman" w:cs="Times New Roman"/>
          <w:szCs w:val="24"/>
        </w:rPr>
        <w:t>έρασε ένας χρόνος από την πρώτη τροπολογία που έδινε την παράταση η οποία λήγει σε λίγες μέρες και δεν έχετε δώσει καμ</w:t>
      </w:r>
      <w:r>
        <w:rPr>
          <w:rFonts w:eastAsia="Times New Roman" w:cs="Times New Roman"/>
          <w:szCs w:val="24"/>
        </w:rPr>
        <w:t>μ</w:t>
      </w:r>
      <w:r>
        <w:rPr>
          <w:rFonts w:eastAsia="Times New Roman" w:cs="Times New Roman"/>
          <w:szCs w:val="24"/>
        </w:rPr>
        <w:t xml:space="preserve">ία απολύτως </w:t>
      </w:r>
      <w:r>
        <w:rPr>
          <w:rFonts w:eastAsia="Times New Roman" w:cs="Times New Roman"/>
          <w:szCs w:val="24"/>
        </w:rPr>
        <w:lastRenderedPageBreak/>
        <w:t xml:space="preserve">λύση στο πρόβλημα του ΙΓΜΕ. Πετούσατε διαρκώς την μπάλα στην εξέδρα. </w:t>
      </w:r>
    </w:p>
    <w:p w14:paraId="3FCD89BD"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Οι εργαζόμενοι πρέπει να γνωρίζουν τι σκοπεύετε να κάνε</w:t>
      </w:r>
      <w:r>
        <w:rPr>
          <w:rFonts w:eastAsia="Times New Roman" w:cs="Times New Roman"/>
          <w:szCs w:val="24"/>
        </w:rPr>
        <w:t xml:space="preserve">τε με το </w:t>
      </w:r>
      <w:r>
        <w:rPr>
          <w:rFonts w:eastAsia="Times New Roman" w:cs="Times New Roman"/>
          <w:szCs w:val="24"/>
        </w:rPr>
        <w:t>ι</w:t>
      </w:r>
      <w:r>
        <w:rPr>
          <w:rFonts w:eastAsia="Times New Roman" w:cs="Times New Roman"/>
          <w:szCs w:val="24"/>
        </w:rPr>
        <w:t xml:space="preserve">νστιτούτο. Το ΙΓΜΕ, </w:t>
      </w:r>
      <w:r w:rsidRPr="00A1004C">
        <w:rPr>
          <w:rFonts w:eastAsia="Times New Roman" w:cs="Times New Roman"/>
          <w:szCs w:val="24"/>
        </w:rPr>
        <w:t>κυρίες και κύριοι συνάδελφοι</w:t>
      </w:r>
      <w:r>
        <w:rPr>
          <w:rFonts w:eastAsia="Times New Roman" w:cs="Times New Roman"/>
          <w:szCs w:val="24"/>
        </w:rPr>
        <w:t xml:space="preserve">, είναι σαφώς υποβαθμισμένο και σε οικονομικό αδιέξοδο τη στιγμή που χάνεται η σημαντικότερη εμπειρία των στελεχών του λόγω αποχωρήσεως συνταξιοδότησης και μη επαρκής στελέχωσης για να </w:t>
      </w:r>
      <w:proofErr w:type="spellStart"/>
      <w:r>
        <w:rPr>
          <w:rFonts w:eastAsia="Times New Roman" w:cs="Times New Roman"/>
          <w:szCs w:val="24"/>
        </w:rPr>
        <w:t>απορροφηθεί</w:t>
      </w:r>
      <w:proofErr w:type="spellEnd"/>
      <w:r>
        <w:rPr>
          <w:rFonts w:eastAsia="Times New Roman" w:cs="Times New Roman"/>
          <w:szCs w:val="24"/>
        </w:rPr>
        <w:t xml:space="preserve">, </w:t>
      </w:r>
      <w:r>
        <w:rPr>
          <w:rFonts w:eastAsia="Times New Roman" w:cs="Times New Roman"/>
          <w:szCs w:val="24"/>
        </w:rPr>
        <w:t xml:space="preserve">να μεταφερθεί αυτή η μεγάλη εμπειρία που διαθέτει. Και όλα αυτά σε εποχές που η ανάπτυξη των ευρωπαϊκών ορυκτών πόρων είναι από τις πρώτες προτεραιότητες της Ένωσης. </w:t>
      </w:r>
    </w:p>
    <w:p w14:paraId="3FCD89BE"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Σε όλες σχεδόν τις χώρες τα αντίστοιχα ΙΓΜΕ είναι οι κύριοι φορείς έρευνας και ανάπτυξης </w:t>
      </w:r>
      <w:r>
        <w:rPr>
          <w:rFonts w:eastAsia="Times New Roman" w:cs="Times New Roman"/>
          <w:szCs w:val="24"/>
        </w:rPr>
        <w:t xml:space="preserve">της τεχνολογίας και ταυτόχρονα σύμβουλοι, όχι μόνο των κυβερνήσεων, αλλά και της βιομηχανίας. </w:t>
      </w:r>
    </w:p>
    <w:p w14:paraId="3FCD89BF"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Τέλος, τα </w:t>
      </w:r>
      <w:r>
        <w:rPr>
          <w:rFonts w:eastAsia="Times New Roman" w:cs="Times New Roman"/>
          <w:szCs w:val="24"/>
        </w:rPr>
        <w:t>ι</w:t>
      </w:r>
      <w:r>
        <w:rPr>
          <w:rFonts w:eastAsia="Times New Roman" w:cs="Times New Roman"/>
          <w:szCs w:val="24"/>
        </w:rPr>
        <w:t>νστιτούτα αυτά έχουν κατορθώσει να έχουν το μεγαλύτερο μέρος των εσόδων τους από ιδιωτικά έργα και όχι από κρατικές επιχορηγήσεις. Περιμένουμε, λοιπόν</w:t>
      </w:r>
      <w:r>
        <w:rPr>
          <w:rFonts w:eastAsia="Times New Roman" w:cs="Times New Roman"/>
          <w:szCs w:val="24"/>
        </w:rPr>
        <w:t xml:space="preserve">, κύριοι της </w:t>
      </w:r>
      <w:r w:rsidRPr="0094038A">
        <w:rPr>
          <w:rFonts w:eastAsia="Times New Roman" w:cs="Times New Roman"/>
          <w:szCs w:val="24"/>
        </w:rPr>
        <w:t>Κυβέρνηση</w:t>
      </w:r>
      <w:r>
        <w:rPr>
          <w:rFonts w:eastAsia="Times New Roman" w:cs="Times New Roman"/>
          <w:szCs w:val="24"/>
        </w:rPr>
        <w:t xml:space="preserve">ς, την πρότασή σας για την εξέλιξη του ΙΓΜΕ σε ένα </w:t>
      </w:r>
      <w:r>
        <w:rPr>
          <w:rFonts w:eastAsia="Times New Roman" w:cs="Times New Roman"/>
          <w:szCs w:val="24"/>
        </w:rPr>
        <w:lastRenderedPageBreak/>
        <w:t>σύγχρονο ινστιτούτο με ευέλικτη δομή που θα προσαρμόζεται σε επιστημονικές και οικονομικές προτεραιότητες της χώρας και της ένωσης στο αντικείμεν</w:t>
      </w:r>
      <w:r>
        <w:rPr>
          <w:rFonts w:eastAsia="Times New Roman" w:cs="Times New Roman"/>
          <w:szCs w:val="24"/>
        </w:rPr>
        <w:t>ό του</w:t>
      </w:r>
      <w:r>
        <w:rPr>
          <w:rFonts w:eastAsia="Times New Roman" w:cs="Times New Roman"/>
          <w:szCs w:val="24"/>
        </w:rPr>
        <w:t xml:space="preserve">. </w:t>
      </w:r>
    </w:p>
    <w:p w14:paraId="3FCD89C0"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3FCD89C1" w14:textId="77777777" w:rsidR="00BC419A" w:rsidRDefault="0035347C">
      <w:pPr>
        <w:spacing w:line="600" w:lineRule="auto"/>
        <w:ind w:firstLine="720"/>
        <w:contextualSpacing/>
        <w:jc w:val="both"/>
        <w:rPr>
          <w:rFonts w:eastAsia="Times New Roman" w:cs="Times New Roman"/>
          <w:szCs w:val="24"/>
        </w:rPr>
      </w:pPr>
      <w:r w:rsidRPr="002B6632">
        <w:rPr>
          <w:rFonts w:eastAsia="Times New Roman" w:cs="Times New Roman"/>
          <w:szCs w:val="24"/>
        </w:rPr>
        <w:t>(Χειροκροτήματα από την πτέρυγα της Δημοκρατικής Συμπαράταξης ΠΑΣΟΚ – ΔΗΜΑΡ)</w:t>
      </w:r>
    </w:p>
    <w:p w14:paraId="3FCD89C2" w14:textId="77777777" w:rsidR="00BC419A" w:rsidRDefault="0035347C">
      <w:pPr>
        <w:spacing w:line="600" w:lineRule="auto"/>
        <w:ind w:firstLine="720"/>
        <w:contextualSpacing/>
        <w:jc w:val="both"/>
        <w:rPr>
          <w:rFonts w:eastAsia="Times New Roman" w:cs="Times New Roman"/>
          <w:szCs w:val="24"/>
        </w:rPr>
      </w:pPr>
      <w:r w:rsidRPr="00E95E1D">
        <w:rPr>
          <w:rFonts w:eastAsia="Times New Roman" w:cs="Times New Roman"/>
          <w:b/>
          <w:szCs w:val="24"/>
        </w:rPr>
        <w:t xml:space="preserve">ΠΡΟΕΔΡΕΥΩΝ (Νικήτας Κακλαμάνης): </w:t>
      </w:r>
      <w:r>
        <w:rPr>
          <w:rFonts w:eastAsia="Times New Roman" w:cs="Times New Roman"/>
          <w:szCs w:val="24"/>
        </w:rPr>
        <w:t xml:space="preserve">Τον λόγο έχει ο </w:t>
      </w:r>
      <w:r w:rsidRPr="00F14435">
        <w:rPr>
          <w:rFonts w:eastAsia="Times New Roman" w:cs="Times New Roman"/>
          <w:szCs w:val="24"/>
        </w:rPr>
        <w:t>Κοινοβουλευτικός Εκπρόσωπος</w:t>
      </w:r>
      <w:r>
        <w:rPr>
          <w:rFonts w:eastAsia="Times New Roman" w:cs="Times New Roman"/>
          <w:szCs w:val="24"/>
        </w:rPr>
        <w:t xml:space="preserve"> της Χρυσής Αυγής κ. Ηλίας Κασιδιάρης. </w:t>
      </w:r>
    </w:p>
    <w:p w14:paraId="3FCD89C3" w14:textId="77777777" w:rsidR="00BC419A" w:rsidRDefault="0035347C">
      <w:pPr>
        <w:spacing w:line="600" w:lineRule="auto"/>
        <w:ind w:firstLine="720"/>
        <w:contextualSpacing/>
        <w:jc w:val="both"/>
        <w:rPr>
          <w:rFonts w:eastAsia="Times New Roman" w:cs="Times New Roman"/>
          <w:szCs w:val="24"/>
        </w:rPr>
      </w:pPr>
      <w:r w:rsidRPr="0094221E">
        <w:rPr>
          <w:rFonts w:eastAsia="Times New Roman" w:cs="Times New Roman"/>
          <w:b/>
          <w:szCs w:val="24"/>
        </w:rPr>
        <w:t xml:space="preserve">ΗΛΙΑΣ ΚΑΣΙΔΙΑΡΗΣ: </w:t>
      </w:r>
      <w:r>
        <w:rPr>
          <w:rFonts w:eastAsia="Times New Roman" w:cs="Times New Roman"/>
          <w:szCs w:val="24"/>
        </w:rPr>
        <w:t>Βιώνουμε ημέρες κρίσιμες για το έθνος των Ελλ</w:t>
      </w:r>
      <w:r>
        <w:rPr>
          <w:rFonts w:eastAsia="Times New Roman" w:cs="Times New Roman"/>
          <w:szCs w:val="24"/>
        </w:rPr>
        <w:t xml:space="preserve">ήνων, ημέρες κρίσιμες για την πατρίδα, ημέρες οργής. Είναι οι μέρες της δίκαιης οργής των Ελλήνων για την εθνική προδοσία που έχει διαπράξει το μόρφωμα του Τσίπρα και του Καμμένου. </w:t>
      </w:r>
    </w:p>
    <w:p w14:paraId="3FCD89C4"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Κανείς δεν ξεχνά αυτά που έλεγε ο Τσίπρας το 2011 για τους τότε </w:t>
      </w:r>
      <w:proofErr w:type="spellStart"/>
      <w:r>
        <w:rPr>
          <w:rFonts w:eastAsia="Times New Roman" w:cs="Times New Roman"/>
          <w:szCs w:val="24"/>
        </w:rPr>
        <w:t>μνημονιακο</w:t>
      </w:r>
      <w:r>
        <w:rPr>
          <w:rFonts w:eastAsia="Times New Roman" w:cs="Times New Roman"/>
          <w:szCs w:val="24"/>
        </w:rPr>
        <w:t>ύς</w:t>
      </w:r>
      <w:proofErr w:type="spellEnd"/>
      <w:r>
        <w:rPr>
          <w:rFonts w:eastAsia="Times New Roman" w:cs="Times New Roman"/>
          <w:szCs w:val="24"/>
        </w:rPr>
        <w:t xml:space="preserve"> κυβερνώντες, ότι δεν θα τολμούν να κυκλοφορούν ούτε σε καφενεία ούτε σε κοινωνικές εκδηλώσεις και υπερηφανευόταν και πανηγύριζε. Και ήρθε σήμερα το πλήρωμα του χρόνου, με τον Τσίπρα να διαπράττει μια ακόμα πιο αισχρή </w:t>
      </w:r>
      <w:r>
        <w:rPr>
          <w:rFonts w:eastAsia="Times New Roman" w:cs="Times New Roman"/>
          <w:szCs w:val="24"/>
        </w:rPr>
        <w:lastRenderedPageBreak/>
        <w:t>εθνική προδοσία όπου δεν μπορεί να κ</w:t>
      </w:r>
      <w:r>
        <w:rPr>
          <w:rFonts w:eastAsia="Times New Roman" w:cs="Times New Roman"/>
          <w:szCs w:val="24"/>
        </w:rPr>
        <w:t>υκλοφορήσει σε κοινωνικές εκδηλώσεις ούτε εντός ούτε εκτός Ελλάδος. Και αντιμετωπίζει τη δίκαιη οργή των Ελλήνων πολιτών. Μέχρι το Λονδίνο έφτασε η χάρη του «</w:t>
      </w:r>
      <w:r>
        <w:rPr>
          <w:rFonts w:eastAsia="Times New Roman" w:cs="Times New Roman"/>
          <w:szCs w:val="24"/>
          <w:lang w:val="en-US"/>
        </w:rPr>
        <w:t>Dear</w:t>
      </w:r>
      <w:r w:rsidRPr="0094221E">
        <w:rPr>
          <w:rFonts w:eastAsia="Times New Roman" w:cs="Times New Roman"/>
          <w:szCs w:val="24"/>
        </w:rPr>
        <w:t xml:space="preserve"> </w:t>
      </w:r>
      <w:r>
        <w:rPr>
          <w:rFonts w:eastAsia="Times New Roman" w:cs="Times New Roman"/>
          <w:szCs w:val="24"/>
        </w:rPr>
        <w:t xml:space="preserve">Αλέξης Τσίπρας, </w:t>
      </w:r>
      <w:r>
        <w:rPr>
          <w:rFonts w:eastAsia="Times New Roman" w:cs="Times New Roman"/>
          <w:szCs w:val="24"/>
          <w:lang w:val="en-US"/>
        </w:rPr>
        <w:t>too</w:t>
      </w:r>
      <w:r w:rsidRPr="0094221E">
        <w:rPr>
          <w:rFonts w:eastAsia="Times New Roman" w:cs="Times New Roman"/>
          <w:szCs w:val="24"/>
        </w:rPr>
        <w:t xml:space="preserve"> </w:t>
      </w:r>
      <w:r>
        <w:rPr>
          <w:rFonts w:eastAsia="Times New Roman" w:cs="Times New Roman"/>
          <w:szCs w:val="24"/>
          <w:lang w:val="en-US"/>
        </w:rPr>
        <w:t>hard</w:t>
      </w:r>
      <w:r w:rsidRPr="0094221E">
        <w:rPr>
          <w:rFonts w:eastAsia="Times New Roman" w:cs="Times New Roman"/>
          <w:szCs w:val="24"/>
        </w:rPr>
        <w:t xml:space="preserve"> </w:t>
      </w:r>
      <w:r>
        <w:rPr>
          <w:rFonts w:eastAsia="Times New Roman" w:cs="Times New Roman"/>
          <w:szCs w:val="24"/>
          <w:lang w:val="en-US"/>
        </w:rPr>
        <w:t>to</w:t>
      </w:r>
      <w:r w:rsidRPr="0094221E">
        <w:rPr>
          <w:rFonts w:eastAsia="Times New Roman" w:cs="Times New Roman"/>
          <w:szCs w:val="24"/>
        </w:rPr>
        <w:t xml:space="preserve"> </w:t>
      </w:r>
      <w:r>
        <w:rPr>
          <w:rFonts w:eastAsia="Times New Roman" w:cs="Times New Roman"/>
          <w:szCs w:val="24"/>
          <w:lang w:val="en-US"/>
        </w:rPr>
        <w:t>die</w:t>
      </w:r>
      <w:r>
        <w:rPr>
          <w:rFonts w:eastAsia="Times New Roman" w:cs="Times New Roman"/>
          <w:szCs w:val="24"/>
        </w:rPr>
        <w:t>»</w:t>
      </w:r>
      <w:r w:rsidRPr="0094221E">
        <w:rPr>
          <w:rFonts w:eastAsia="Times New Roman" w:cs="Times New Roman"/>
          <w:szCs w:val="24"/>
        </w:rPr>
        <w:t xml:space="preserve">. </w:t>
      </w:r>
    </w:p>
    <w:p w14:paraId="3FCD89C5"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Σε όλη την Ελλάδα σε όλη την Ευρώπη οι παράγοντες αυτής τη</w:t>
      </w:r>
      <w:r>
        <w:rPr>
          <w:rFonts w:eastAsia="Times New Roman" w:cs="Times New Roman"/>
          <w:szCs w:val="24"/>
        </w:rPr>
        <w:t xml:space="preserve">ς άθλιας συγκυβέρνησης η οποία έχει προδώσει τα εθνικά μας συμφέροντα αντιμετωπίζονται με τον πλέον δίκαιο τρόπο από τους Έλληνες πολίτες. Και είναι φαιδρό πραγματικά, είναι πραγματικά γελοίο να διαμαρτύρονται οι </w:t>
      </w:r>
      <w:proofErr w:type="spellStart"/>
      <w:r>
        <w:rPr>
          <w:rFonts w:eastAsia="Times New Roman" w:cs="Times New Roman"/>
          <w:szCs w:val="24"/>
        </w:rPr>
        <w:t>Συριζαίοι</w:t>
      </w:r>
      <w:proofErr w:type="spellEnd"/>
      <w:r>
        <w:rPr>
          <w:rFonts w:eastAsia="Times New Roman" w:cs="Times New Roman"/>
          <w:szCs w:val="24"/>
        </w:rPr>
        <w:t xml:space="preserve"> για τη βία, οι υμνητές της βίας, </w:t>
      </w:r>
      <w:r>
        <w:rPr>
          <w:rFonts w:eastAsia="Times New Roman" w:cs="Times New Roman"/>
          <w:szCs w:val="24"/>
        </w:rPr>
        <w:t xml:space="preserve">αυτοί που αποθέωσαν την παρακρατική βία σε βάρος των πολιτικών τους αντιπάλων και δη της Χρυσής Αυγής. Οι Υπουργοί, όπως ο Σκουρλέτης, που δήλωνε υπερήφανος επειδή ο γιος του συνελήφθη, δικάστηκε και καταδικάστηκε με μια παρακρατική συμμορία που έσπαγε τα </w:t>
      </w:r>
      <w:r>
        <w:rPr>
          <w:rFonts w:eastAsia="Times New Roman" w:cs="Times New Roman"/>
          <w:szCs w:val="24"/>
        </w:rPr>
        <w:t xml:space="preserve">γραφεία του </w:t>
      </w:r>
      <w:r>
        <w:rPr>
          <w:rFonts w:eastAsia="Times New Roman" w:cs="Times New Roman"/>
          <w:szCs w:val="24"/>
        </w:rPr>
        <w:t>κ</w:t>
      </w:r>
      <w:r>
        <w:rPr>
          <w:rFonts w:eastAsia="Times New Roman" w:cs="Times New Roman"/>
          <w:szCs w:val="24"/>
        </w:rPr>
        <w:t xml:space="preserve">όμματος Λαϊκός Σύνδεσμος </w:t>
      </w:r>
      <w:r>
        <w:rPr>
          <w:rFonts w:eastAsia="Times New Roman" w:cs="Times New Roman"/>
          <w:szCs w:val="24"/>
        </w:rPr>
        <w:t xml:space="preserve">- </w:t>
      </w:r>
      <w:r>
        <w:rPr>
          <w:rFonts w:eastAsia="Times New Roman" w:cs="Times New Roman"/>
          <w:szCs w:val="24"/>
        </w:rPr>
        <w:t xml:space="preserve">Χρυσή Αυγή. </w:t>
      </w:r>
    </w:p>
    <w:p w14:paraId="3FCD89C6"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Οι υμνητές, λοιπόν, της βίας να μη διαμαρτύρονται σήμερα. Βέβαια βλέπουμε και το άλλο φαιδρό και οξύμωρο, αυτοί που θα καταργούσαν τα ΜΑΤ -έβλεπα φωτογραφίες με τον </w:t>
      </w:r>
      <w:proofErr w:type="spellStart"/>
      <w:r>
        <w:rPr>
          <w:rFonts w:eastAsia="Times New Roman" w:cs="Times New Roman"/>
          <w:szCs w:val="24"/>
        </w:rPr>
        <w:t>Βούτση</w:t>
      </w:r>
      <w:proofErr w:type="spellEnd"/>
      <w:r>
        <w:rPr>
          <w:rFonts w:eastAsia="Times New Roman" w:cs="Times New Roman"/>
          <w:szCs w:val="24"/>
        </w:rPr>
        <w:t xml:space="preserve"> στην ΕΡΤ να τσακώνεται με τα ΜΑ</w:t>
      </w:r>
      <w:r>
        <w:rPr>
          <w:rFonts w:eastAsia="Times New Roman" w:cs="Times New Roman"/>
          <w:szCs w:val="24"/>
        </w:rPr>
        <w:t xml:space="preserve">Τ- σήμερα να εξυμνούν </w:t>
      </w:r>
      <w:r>
        <w:rPr>
          <w:rFonts w:eastAsia="Times New Roman" w:cs="Times New Roman"/>
          <w:szCs w:val="24"/>
        </w:rPr>
        <w:lastRenderedPageBreak/>
        <w:t xml:space="preserve">τα ΜΑΤ, να μην μπορούν να βγουν από το σπίτι τους αν δεν υπάρχουν μαζί τους πάνοπλες διμοιρίες ΜΑΤ, οι οποίες με κλομπ και δολοφονικά σύνεργα ανοίγουν τα κεφάλια των πολιτών που διεκδικούν το αυτονόητο, διεκδικούν τη λαϊκή κυριαρχία, </w:t>
      </w:r>
      <w:r>
        <w:rPr>
          <w:rFonts w:eastAsia="Times New Roman" w:cs="Times New Roman"/>
          <w:szCs w:val="24"/>
        </w:rPr>
        <w:t xml:space="preserve">γιατί η λαϊκή κυριαρχία στην Ελλάδα σήμερα απαιτεί τη μη εκχώρηση του ονόματος της Μακεδονίας στο άθλιο κρατίδιο των κομιτατζήδων. </w:t>
      </w:r>
    </w:p>
    <w:p w14:paraId="3FCD89C7" w14:textId="77777777" w:rsidR="00BC419A" w:rsidRDefault="0035347C">
      <w:pPr>
        <w:spacing w:line="600" w:lineRule="auto"/>
        <w:ind w:firstLine="720"/>
        <w:contextualSpacing/>
        <w:jc w:val="both"/>
        <w:rPr>
          <w:rFonts w:eastAsia="Times New Roman"/>
          <w:szCs w:val="24"/>
        </w:rPr>
      </w:pPr>
      <w:r>
        <w:rPr>
          <w:rFonts w:eastAsia="Times New Roman"/>
          <w:szCs w:val="24"/>
        </w:rPr>
        <w:t xml:space="preserve">Εγώ έχω να πω στους </w:t>
      </w:r>
      <w:proofErr w:type="spellStart"/>
      <w:r>
        <w:rPr>
          <w:rFonts w:eastAsia="Times New Roman"/>
          <w:szCs w:val="24"/>
        </w:rPr>
        <w:t>συριζαίους</w:t>
      </w:r>
      <w:proofErr w:type="spellEnd"/>
      <w:r>
        <w:rPr>
          <w:rFonts w:eastAsia="Times New Roman"/>
          <w:szCs w:val="24"/>
        </w:rPr>
        <w:t xml:space="preserve"> ότι δεν είναι το πρόβλημά τους αυτά τα επεισόδια, τα οποία ενδεχομένως υφίστανται. Το πρόβλημ</w:t>
      </w:r>
      <w:r>
        <w:rPr>
          <w:rFonts w:eastAsia="Times New Roman"/>
          <w:szCs w:val="24"/>
        </w:rPr>
        <w:t>ά τους είναι η λαϊκή οργή η οποία θα ξεσπάσει πολύ σύντομα και θα σκάσει σαν βόμβα μέσα στην κάλπη. Κι εκεί ο Τσίπρας και η ανεκδιήγητη συμμορία του θα καταδικαστούν από τον ελληνικό λαό σε ποσοστά μονοψήφια, στα πραγματικά ποσοστά του ΣΥΡΙΖΑ, στο 3%</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4% </w:t>
      </w:r>
      <w:r>
        <w:rPr>
          <w:rFonts w:eastAsia="Times New Roman"/>
          <w:szCs w:val="24"/>
        </w:rPr>
        <w:t xml:space="preserve">το πολύ. </w:t>
      </w:r>
    </w:p>
    <w:p w14:paraId="3FCD89C8" w14:textId="77777777" w:rsidR="00BC419A" w:rsidRDefault="0035347C">
      <w:pPr>
        <w:spacing w:line="600" w:lineRule="auto"/>
        <w:ind w:firstLine="720"/>
        <w:contextualSpacing/>
        <w:jc w:val="both"/>
        <w:rPr>
          <w:rFonts w:eastAsia="Times New Roman"/>
          <w:szCs w:val="24"/>
        </w:rPr>
      </w:pPr>
      <w:r>
        <w:rPr>
          <w:rFonts w:eastAsia="Times New Roman"/>
          <w:szCs w:val="24"/>
        </w:rPr>
        <w:t>Αυτό που δείχνουν οι δημοσκοπήσεις, οι οποίες δεν δημοσιοποιούνται για ευνόητους λόγους, είναι πως σήμερα –κι αυτό το λέω μετά λόγου γνώσεως και ενημερώνω τον ελληνικό λαό- σε όλη τη Μακεδονία και τη Θράκη, ο Καμμένος δεν υπάρ</w:t>
      </w:r>
      <w:r>
        <w:rPr>
          <w:rFonts w:eastAsia="Times New Roman"/>
          <w:szCs w:val="24"/>
        </w:rPr>
        <w:lastRenderedPageBreak/>
        <w:t>χει ως κόμμα, ο δε Σ</w:t>
      </w:r>
      <w:r>
        <w:rPr>
          <w:rFonts w:eastAsia="Times New Roman"/>
          <w:szCs w:val="24"/>
        </w:rPr>
        <w:t>ΥΡΙΖΑ έχει καταρρεύσει σε μονοψήφια ποσοστά και δεύτερο κόμμα είναι η Χρυσή Αυγή, με ποσοστά που ξεπερνούν το 15%. Αυτό το γεγονός, αυτή η απόφαση των Ελλήνων πολιτών είναι η μεγάλη ελπίδα για την Ελλάδα. Γιατί με μία ισχυρή Χρυσή Αυγή, με μία Χρυσή Αυγή σ</w:t>
      </w:r>
      <w:r>
        <w:rPr>
          <w:rFonts w:eastAsia="Times New Roman"/>
          <w:szCs w:val="24"/>
        </w:rPr>
        <w:t xml:space="preserve">την εξουσία, όχι μόνο θα ακυρωθεί η </w:t>
      </w:r>
      <w:proofErr w:type="spellStart"/>
      <w:r>
        <w:rPr>
          <w:rFonts w:eastAsia="Times New Roman"/>
          <w:szCs w:val="24"/>
        </w:rPr>
        <w:t>εθνοπροδοτική</w:t>
      </w:r>
      <w:proofErr w:type="spellEnd"/>
      <w:r>
        <w:rPr>
          <w:rFonts w:eastAsia="Times New Roman"/>
          <w:szCs w:val="24"/>
        </w:rPr>
        <w:t xml:space="preserve"> </w:t>
      </w:r>
      <w:r>
        <w:rPr>
          <w:rFonts w:eastAsia="Times New Roman"/>
          <w:szCs w:val="24"/>
        </w:rPr>
        <w:t xml:space="preserve">συμφωνία </w:t>
      </w:r>
      <w:r>
        <w:rPr>
          <w:rFonts w:eastAsia="Times New Roman"/>
          <w:szCs w:val="24"/>
        </w:rPr>
        <w:t>Τσίπρα-</w:t>
      </w:r>
      <w:proofErr w:type="spellStart"/>
      <w:r>
        <w:rPr>
          <w:rFonts w:eastAsia="Times New Roman"/>
          <w:szCs w:val="24"/>
        </w:rPr>
        <w:t>Ζάεφ</w:t>
      </w:r>
      <w:proofErr w:type="spellEnd"/>
      <w:r>
        <w:rPr>
          <w:rFonts w:eastAsia="Times New Roman"/>
          <w:szCs w:val="24"/>
        </w:rPr>
        <w:t xml:space="preserve">, αλλά ο Έλληνας θα ξαναπάρει και πάλι στα χέρια του την Ελλάδα. </w:t>
      </w:r>
    </w:p>
    <w:p w14:paraId="3FCD89C9" w14:textId="77777777" w:rsidR="00BC419A" w:rsidRDefault="0035347C">
      <w:pPr>
        <w:spacing w:line="600" w:lineRule="auto"/>
        <w:ind w:firstLine="720"/>
        <w:contextualSpacing/>
        <w:jc w:val="both"/>
        <w:rPr>
          <w:rFonts w:eastAsia="Times New Roman"/>
          <w:szCs w:val="24"/>
        </w:rPr>
      </w:pPr>
      <w:r>
        <w:rPr>
          <w:rFonts w:eastAsia="Times New Roman"/>
          <w:szCs w:val="24"/>
        </w:rPr>
        <w:t>Παρεμπιπτόντως, να πω ότι ο Γενικός Γραμματέας του Λαϊκού Συνδέσμου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Χρυσή Αυγή είναι ο μόνος πολιτικός Αρχηγός που ήδη</w:t>
      </w:r>
      <w:r>
        <w:rPr>
          <w:rFonts w:eastAsia="Times New Roman"/>
          <w:szCs w:val="24"/>
        </w:rPr>
        <w:t xml:space="preserve"> κινητοποιήθηκε και με επίσημη επιστολή, την οποία απέστειλε στον οργανισμό Ηνωμένων Εθνών, στο ΝΑΤΟ, στην κυβέρνηση του κρατιδίου των Σκοπίων και στις κυβερνήσεις των μεγάλων κρατών της Ευρωπαϊκής Ένωσης, αναφέρει ρητά πως με τη Χρυσή Αυγή στην εξουσία δε</w:t>
      </w:r>
      <w:r>
        <w:rPr>
          <w:rFonts w:eastAsia="Times New Roman"/>
          <w:szCs w:val="24"/>
        </w:rPr>
        <w:t>ν θα λάβουμε υπ</w:t>
      </w:r>
      <w:r>
        <w:rPr>
          <w:rFonts w:eastAsia="Times New Roman"/>
          <w:szCs w:val="24"/>
        </w:rPr>
        <w:t xml:space="preserve">’ </w:t>
      </w:r>
      <w:proofErr w:type="spellStart"/>
      <w:r>
        <w:rPr>
          <w:rFonts w:eastAsia="Times New Roman"/>
          <w:szCs w:val="24"/>
        </w:rPr>
        <w:t>όψιν</w:t>
      </w:r>
      <w:proofErr w:type="spellEnd"/>
      <w:r>
        <w:rPr>
          <w:rFonts w:eastAsia="Times New Roman"/>
          <w:szCs w:val="24"/>
        </w:rPr>
        <w:t xml:space="preserve"> μας την </w:t>
      </w:r>
      <w:proofErr w:type="spellStart"/>
      <w:r>
        <w:rPr>
          <w:rFonts w:eastAsia="Times New Roman"/>
          <w:szCs w:val="24"/>
        </w:rPr>
        <w:t>εθνοπροδοτική</w:t>
      </w:r>
      <w:proofErr w:type="spellEnd"/>
      <w:r>
        <w:rPr>
          <w:rFonts w:eastAsia="Times New Roman"/>
          <w:szCs w:val="24"/>
        </w:rPr>
        <w:t xml:space="preserve"> υπογραφή του Τσίπρα στις Πρέσπες και θα ακυρώσουμε </w:t>
      </w:r>
      <w:r>
        <w:rPr>
          <w:rFonts w:eastAsia="Times New Roman"/>
          <w:szCs w:val="24"/>
          <w:lang w:val="en-US"/>
        </w:rPr>
        <w:t>de</w:t>
      </w:r>
      <w:r w:rsidRPr="003A78B4">
        <w:rPr>
          <w:rFonts w:eastAsia="Times New Roman"/>
          <w:szCs w:val="24"/>
        </w:rPr>
        <w:t xml:space="preserve"> </w:t>
      </w:r>
      <w:r>
        <w:rPr>
          <w:rFonts w:eastAsia="Times New Roman"/>
          <w:szCs w:val="24"/>
          <w:lang w:val="en-US"/>
        </w:rPr>
        <w:t>facto</w:t>
      </w:r>
      <w:r w:rsidRPr="003A78B4">
        <w:rPr>
          <w:rFonts w:eastAsia="Times New Roman"/>
          <w:szCs w:val="24"/>
        </w:rPr>
        <w:t xml:space="preserve"> </w:t>
      </w:r>
      <w:r>
        <w:rPr>
          <w:rFonts w:eastAsia="Times New Roman"/>
          <w:szCs w:val="24"/>
        </w:rPr>
        <w:t xml:space="preserve">την άθλια αυτή, ανθελληνική, κατάπτυστη και </w:t>
      </w:r>
      <w:proofErr w:type="spellStart"/>
      <w:r>
        <w:rPr>
          <w:rFonts w:eastAsia="Times New Roman"/>
          <w:szCs w:val="24"/>
        </w:rPr>
        <w:t>εθνοπροδοτική</w:t>
      </w:r>
      <w:proofErr w:type="spellEnd"/>
      <w:r>
        <w:rPr>
          <w:rFonts w:eastAsia="Times New Roman"/>
          <w:szCs w:val="24"/>
        </w:rPr>
        <w:t xml:space="preserve"> </w:t>
      </w:r>
      <w:r>
        <w:rPr>
          <w:rFonts w:eastAsia="Times New Roman"/>
          <w:szCs w:val="24"/>
        </w:rPr>
        <w:t>συμφωνία</w:t>
      </w:r>
      <w:r>
        <w:rPr>
          <w:rFonts w:eastAsia="Times New Roman"/>
          <w:szCs w:val="24"/>
        </w:rPr>
        <w:t xml:space="preserve">. </w:t>
      </w:r>
    </w:p>
    <w:p w14:paraId="3FCD89CA" w14:textId="77777777" w:rsidR="00BC419A" w:rsidRDefault="0035347C">
      <w:pPr>
        <w:spacing w:line="600" w:lineRule="auto"/>
        <w:ind w:firstLine="720"/>
        <w:contextualSpacing/>
        <w:jc w:val="both"/>
        <w:rPr>
          <w:rFonts w:eastAsia="Times New Roman"/>
          <w:szCs w:val="24"/>
        </w:rPr>
      </w:pPr>
      <w:r>
        <w:rPr>
          <w:rFonts w:eastAsia="Times New Roman"/>
          <w:szCs w:val="24"/>
        </w:rPr>
        <w:lastRenderedPageBreak/>
        <w:t>Αυτή είναι η Χρυσή Αυγή. Γι’ αυτόν τον λόγο ενισχύεται καθημερινά. Γι’ αυτόν τον λό</w:t>
      </w:r>
      <w:r>
        <w:rPr>
          <w:rFonts w:eastAsia="Times New Roman"/>
          <w:szCs w:val="24"/>
        </w:rPr>
        <w:t>γο μας πολεμάτε με κάθε άθλιο μέσο. Δεν είναι τυχαίο ότι από το 2015 μέχρι σήμερα, που εξελέγη και πάλι τρίτο κόμμα ο Λαϊκός Σύνδεσμος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Χρυσή Αυγή, δεν μας έχει δοθεί δημόσιο βήμα σε κανένα από τα κανάλια της διαπλοκής και των νταβατζήδων. Όλο το σύστημα,</w:t>
      </w:r>
      <w:r>
        <w:rPr>
          <w:rFonts w:eastAsia="Times New Roman"/>
          <w:szCs w:val="24"/>
        </w:rPr>
        <w:t xml:space="preserve"> όλα τα κόμματα, όλα τα κανάλια, όλοι οι </w:t>
      </w:r>
      <w:proofErr w:type="spellStart"/>
      <w:r>
        <w:rPr>
          <w:rFonts w:eastAsia="Times New Roman"/>
          <w:szCs w:val="24"/>
        </w:rPr>
        <w:t>μεγαλοπαράγοντες</w:t>
      </w:r>
      <w:proofErr w:type="spellEnd"/>
      <w:r>
        <w:rPr>
          <w:rFonts w:eastAsia="Times New Roman"/>
          <w:szCs w:val="24"/>
        </w:rPr>
        <w:t xml:space="preserve"> της οικονομικής ζωής, οι νταβατζήδες της δημόσιας ζωής, πολεμούν με κάθε μέσο τον Λαϊκό Σύνδεσμο</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Χρυσή Αυγή.</w:t>
      </w:r>
    </w:p>
    <w:p w14:paraId="3FCD89CB" w14:textId="77777777" w:rsidR="00BC419A" w:rsidRDefault="0035347C">
      <w:pPr>
        <w:spacing w:line="600" w:lineRule="auto"/>
        <w:ind w:firstLine="720"/>
        <w:contextualSpacing/>
        <w:jc w:val="both"/>
        <w:rPr>
          <w:rFonts w:eastAsia="Times New Roman"/>
          <w:szCs w:val="24"/>
        </w:rPr>
      </w:pPr>
      <w:r>
        <w:rPr>
          <w:rFonts w:eastAsia="Times New Roman"/>
          <w:szCs w:val="24"/>
        </w:rPr>
        <w:t>Είδαμε τις φαιδρές εικόνες, τις γελοίες εικόνες του Τσίπρα με τη γραβάτα στο Ζάππειο, –</w:t>
      </w:r>
      <w:r>
        <w:rPr>
          <w:rFonts w:eastAsia="Times New Roman"/>
          <w:szCs w:val="24"/>
        </w:rPr>
        <w:t>η επιτομή της γελοιότητας, αυτές ακριβώς οι εικόνες περιγράφουν την πολιτική ζωή όπως την έχει διαμορφώσει η άθλια συμπαράταξη και σύμπραξη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ΑΝΕΛ- ο οποίος είπε ότι βγάζει την Ελλάδα από τα μνημόνια. </w:t>
      </w:r>
    </w:p>
    <w:p w14:paraId="3FCD89CC" w14:textId="77777777" w:rsidR="00BC419A" w:rsidRDefault="0035347C">
      <w:pPr>
        <w:spacing w:line="600" w:lineRule="auto"/>
        <w:ind w:firstLine="720"/>
        <w:contextualSpacing/>
        <w:jc w:val="both"/>
        <w:rPr>
          <w:rFonts w:eastAsia="Times New Roman"/>
          <w:szCs w:val="24"/>
        </w:rPr>
      </w:pPr>
      <w:r>
        <w:rPr>
          <w:rFonts w:eastAsia="Times New Roman"/>
          <w:szCs w:val="24"/>
        </w:rPr>
        <w:t>Θα γελούσαμε, αν τα πράγματα δεν ήταν τραγικά γ</w:t>
      </w:r>
      <w:r>
        <w:rPr>
          <w:rFonts w:eastAsia="Times New Roman"/>
          <w:szCs w:val="24"/>
        </w:rPr>
        <w:t xml:space="preserve">ια τη χώρα, αν μέσα στο 2019 δεν έρχονταν νέες μειώσεις στις συντάξεις των φτωχών Ελλήνων πολιτών, αν μέσα στο 2020 δεν ερχόταν νέα αλλαγή στο αφορολόγητο, που θα πλήττει ακόμα και </w:t>
      </w:r>
      <w:r>
        <w:rPr>
          <w:rFonts w:eastAsia="Times New Roman"/>
          <w:szCs w:val="24"/>
        </w:rPr>
        <w:lastRenderedPageBreak/>
        <w:t>τους πιο φτωχούς Έλληνες, οι οποίοι μέσα στην ανέχεια προσπαθούν να επιβιώσ</w:t>
      </w:r>
      <w:r>
        <w:rPr>
          <w:rFonts w:eastAsia="Times New Roman"/>
          <w:szCs w:val="24"/>
        </w:rPr>
        <w:t xml:space="preserve">ουν απέναντι στα πλήγματα που τους έχει προξενήσει η </w:t>
      </w:r>
      <w:proofErr w:type="spellStart"/>
      <w:r>
        <w:rPr>
          <w:rFonts w:eastAsia="Times New Roman"/>
          <w:szCs w:val="24"/>
        </w:rPr>
        <w:t>μνημονιακή</w:t>
      </w:r>
      <w:proofErr w:type="spellEnd"/>
      <w:r>
        <w:rPr>
          <w:rFonts w:eastAsia="Times New Roman"/>
          <w:szCs w:val="24"/>
        </w:rPr>
        <w:t xml:space="preserve"> σας </w:t>
      </w:r>
      <w:r>
        <w:rPr>
          <w:rFonts w:eastAsia="Times New Roman"/>
          <w:szCs w:val="24"/>
        </w:rPr>
        <w:t>συγκυβέρνηση</w:t>
      </w:r>
      <w:r>
        <w:rPr>
          <w:rFonts w:eastAsia="Times New Roman"/>
          <w:szCs w:val="24"/>
        </w:rPr>
        <w:t xml:space="preserve">.  </w:t>
      </w:r>
    </w:p>
    <w:p w14:paraId="3FCD89CD" w14:textId="77777777" w:rsidR="00BC419A" w:rsidRDefault="0035347C">
      <w:pPr>
        <w:spacing w:line="600" w:lineRule="auto"/>
        <w:ind w:firstLine="720"/>
        <w:contextualSpacing/>
        <w:jc w:val="both"/>
        <w:rPr>
          <w:rFonts w:eastAsia="Times New Roman"/>
          <w:szCs w:val="24"/>
        </w:rPr>
      </w:pPr>
      <w:r>
        <w:rPr>
          <w:rFonts w:eastAsia="Times New Roman"/>
          <w:szCs w:val="24"/>
        </w:rPr>
        <w:t xml:space="preserve">Ο μείζων κίνδυνος, όμως, δεν είναι ο οικονομικός μαρασμός της </w:t>
      </w:r>
      <w:r>
        <w:rPr>
          <w:rFonts w:eastAsia="Times New Roman"/>
          <w:szCs w:val="24"/>
        </w:rPr>
        <w:t>Ελλάδας</w:t>
      </w:r>
      <w:r>
        <w:rPr>
          <w:rFonts w:eastAsia="Times New Roman"/>
          <w:szCs w:val="24"/>
        </w:rPr>
        <w:t>. Ο μείζων κίνδυνος, το σχέδιο το οποίο επιτελούν, με άρτιο σχεδιασμό και υπακούοντας εντολές ξένων κέν</w:t>
      </w:r>
      <w:r>
        <w:rPr>
          <w:rFonts w:eastAsia="Times New Roman"/>
          <w:szCs w:val="24"/>
        </w:rPr>
        <w:t xml:space="preserve">τρων εξουσίας εδώ και δεκαετίες, τα κόμματα της Μεταπολίτευσης, είναι ο δημογραφικός θάνατος της </w:t>
      </w:r>
      <w:r>
        <w:rPr>
          <w:rFonts w:eastAsia="Times New Roman"/>
          <w:szCs w:val="24"/>
        </w:rPr>
        <w:t>Ελλάδας</w:t>
      </w:r>
      <w:r>
        <w:rPr>
          <w:rFonts w:eastAsia="Times New Roman"/>
          <w:szCs w:val="24"/>
        </w:rPr>
        <w:t>. Είναι αυτό που κάνετε σήμερα να στέλνετε τους Έλληνες στο εξωτερικό, να τους αναγκάζετε να γίνονται μετανάστες, αλλά και όσους μένουν στην Ελλάδα να τ</w:t>
      </w:r>
      <w:r>
        <w:rPr>
          <w:rFonts w:eastAsia="Times New Roman"/>
          <w:szCs w:val="24"/>
        </w:rPr>
        <w:t xml:space="preserve">ους αναγκάζετε να είναι μετανάστες, πρόσφυγες και πολίτες δεύτερης κατηγορίας μέσα στη χώρα μας, εξυψώνοντας αυτούς που έρχονται μέσα στην Ελλάδα παράνομα. </w:t>
      </w:r>
    </w:p>
    <w:p w14:paraId="3FCD89CE" w14:textId="77777777" w:rsidR="00BC419A" w:rsidRDefault="0035347C">
      <w:pPr>
        <w:spacing w:line="600" w:lineRule="auto"/>
        <w:ind w:firstLine="720"/>
        <w:contextualSpacing/>
        <w:jc w:val="both"/>
        <w:rPr>
          <w:rFonts w:eastAsia="Times New Roman"/>
          <w:szCs w:val="24"/>
        </w:rPr>
      </w:pPr>
      <w:r>
        <w:rPr>
          <w:rFonts w:eastAsia="Times New Roman"/>
          <w:szCs w:val="24"/>
        </w:rPr>
        <w:t>Μέσα σε αυτό το νομοσχέδιο που ψηφίζεται σήμερα, στο άρθρο 3, δίνετε το επίδομα στους αλλοδαπούς οι</w:t>
      </w:r>
      <w:r>
        <w:rPr>
          <w:rFonts w:eastAsia="Times New Roman"/>
          <w:szCs w:val="24"/>
        </w:rPr>
        <w:t xml:space="preserve"> οποίοι μένουν στα νησιά. Το 2019 μάλιστα το επίδομα αυτό θα αφορά όλα τα νησιά της </w:t>
      </w:r>
      <w:r>
        <w:rPr>
          <w:rFonts w:eastAsia="Times New Roman"/>
          <w:szCs w:val="24"/>
        </w:rPr>
        <w:t>Ελλάδας</w:t>
      </w:r>
      <w:r>
        <w:rPr>
          <w:rFonts w:eastAsia="Times New Roman"/>
          <w:szCs w:val="24"/>
        </w:rPr>
        <w:t>, πλην της Κρήτης. Έχετε πάει στα μεγαλύτερα νησιά του Αιγαίου Πελάγους χειμώνα, πριν ξεκινήσει η του</w:t>
      </w:r>
      <w:r>
        <w:rPr>
          <w:rFonts w:eastAsia="Times New Roman"/>
          <w:szCs w:val="24"/>
        </w:rPr>
        <w:lastRenderedPageBreak/>
        <w:t>ριστική περίοδος, να δείτε ότι οι Έλληνες είναι μία θλιβερή μειο</w:t>
      </w:r>
      <w:r>
        <w:rPr>
          <w:rFonts w:eastAsia="Times New Roman"/>
          <w:szCs w:val="24"/>
        </w:rPr>
        <w:t xml:space="preserve">ψηφία και πλειοψηφούν οι Αλβανοί; Να μη μιλήσω για Χίο, Λέσβο, εκεί όπου έχουν έρθει από τα βάθη της Ασίας, έχουν έρθει από τη </w:t>
      </w:r>
      <w:r>
        <w:rPr>
          <w:rFonts w:eastAsia="Times New Roman"/>
          <w:szCs w:val="24"/>
        </w:rPr>
        <w:t xml:space="preserve">βόρεια </w:t>
      </w:r>
      <w:r>
        <w:rPr>
          <w:rFonts w:eastAsia="Times New Roman"/>
          <w:szCs w:val="24"/>
        </w:rPr>
        <w:t>Αφρική, έχουν έρθει όλοι οι εγκληματίες του τρίτου κόσμου κι έχουν καταλάβει αυτά τα νησιά και κάθε μέρα βιαιοπραγούν, λησ</w:t>
      </w:r>
      <w:r>
        <w:rPr>
          <w:rFonts w:eastAsia="Times New Roman"/>
          <w:szCs w:val="24"/>
        </w:rPr>
        <w:t xml:space="preserve">τεύουν, εγκληματούν, σε βάρος των Ελλήνων. </w:t>
      </w:r>
    </w:p>
    <w:p w14:paraId="3FCD89CF" w14:textId="77777777" w:rsidR="00BC419A" w:rsidRDefault="0035347C">
      <w:pPr>
        <w:spacing w:line="600" w:lineRule="auto"/>
        <w:ind w:firstLine="720"/>
        <w:contextualSpacing/>
        <w:jc w:val="both"/>
        <w:rPr>
          <w:rFonts w:eastAsia="Times New Roman"/>
          <w:szCs w:val="24"/>
        </w:rPr>
      </w:pPr>
      <w:r>
        <w:rPr>
          <w:rFonts w:eastAsia="Times New Roman"/>
          <w:szCs w:val="24"/>
        </w:rPr>
        <w:t xml:space="preserve">Αυτή η κατάσταση που έχει διαμορφωθεί σήμερα στα νησιά της </w:t>
      </w:r>
      <w:r>
        <w:rPr>
          <w:rFonts w:eastAsia="Times New Roman"/>
          <w:szCs w:val="24"/>
        </w:rPr>
        <w:t xml:space="preserve">Ελλάδας </w:t>
      </w:r>
      <w:r>
        <w:rPr>
          <w:rFonts w:eastAsia="Times New Roman"/>
          <w:szCs w:val="24"/>
        </w:rPr>
        <w:t xml:space="preserve">στόχος σας είναι να επεκταθεί στη συνέχεια σε ολόκληρη τη χώρα. Και αυτός είναι ο μείζων κίνδυνος, ο δημογραφικός θάνατος της </w:t>
      </w:r>
      <w:r>
        <w:rPr>
          <w:rFonts w:eastAsia="Times New Roman"/>
          <w:szCs w:val="24"/>
        </w:rPr>
        <w:t>Ελλάδας</w:t>
      </w:r>
      <w:r>
        <w:rPr>
          <w:rFonts w:eastAsia="Times New Roman"/>
          <w:szCs w:val="24"/>
        </w:rPr>
        <w:t xml:space="preserve">. </w:t>
      </w:r>
    </w:p>
    <w:p w14:paraId="3FCD89D0"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Είναι ο σ</w:t>
      </w:r>
      <w:r>
        <w:rPr>
          <w:rFonts w:eastAsia="Times New Roman" w:cs="Times New Roman"/>
          <w:szCs w:val="24"/>
        </w:rPr>
        <w:t xml:space="preserve">τόχος σας σε λίγα χρόνια η πατρίδα μας να μην κατοικείται από Έλληνες, ούτως ώστε όχι μόνο να πεθάνει το έθνος μας δημογραφικά, αλλά κυρίως να </w:t>
      </w:r>
      <w:proofErr w:type="spellStart"/>
      <w:r>
        <w:rPr>
          <w:rFonts w:eastAsia="Times New Roman" w:cs="Times New Roman"/>
          <w:szCs w:val="24"/>
        </w:rPr>
        <w:t>αφαιμάξουν</w:t>
      </w:r>
      <w:proofErr w:type="spellEnd"/>
      <w:r>
        <w:rPr>
          <w:rFonts w:eastAsia="Times New Roman" w:cs="Times New Roman"/>
          <w:szCs w:val="24"/>
        </w:rPr>
        <w:t xml:space="preserve"> τον εθνικό μας πλούτο οι ξένοι τοκογλύφοι, αυτοί οι οποίοι σήμερα αποθεώνουν τον Τσίπρα. Όλα τα </w:t>
      </w:r>
      <w:r>
        <w:rPr>
          <w:rFonts w:eastAsia="Times New Roman" w:cs="Times New Roman"/>
          <w:szCs w:val="24"/>
        </w:rPr>
        <w:t>μέσα</w:t>
      </w:r>
      <w:r>
        <w:rPr>
          <w:rFonts w:eastAsia="Times New Roman" w:cs="Times New Roman"/>
          <w:szCs w:val="24"/>
        </w:rPr>
        <w:t xml:space="preserve"> τ</w:t>
      </w:r>
      <w:r>
        <w:rPr>
          <w:rFonts w:eastAsia="Times New Roman" w:cs="Times New Roman"/>
          <w:szCs w:val="24"/>
        </w:rPr>
        <w:t>ης διεθνούς τοκογλυφίας, όλες οι κυβερνήσεις που μέχρι πρότινος εσείς αποκαλούσατε τοκογλυφικές, σήμερα έχουν ανοίξει τις αγκάλες, υποδέχονται τον Τσίπρα ως τον απόλυτο άνθρωπο</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κλειδί για την κατάκτηση της </w:t>
      </w:r>
      <w:r>
        <w:rPr>
          <w:rFonts w:eastAsia="Times New Roman" w:cs="Times New Roman"/>
          <w:szCs w:val="24"/>
        </w:rPr>
        <w:t xml:space="preserve">Ελλάδας </w:t>
      </w:r>
      <w:r>
        <w:rPr>
          <w:rFonts w:eastAsia="Times New Roman" w:cs="Times New Roman"/>
          <w:szCs w:val="24"/>
        </w:rPr>
        <w:t xml:space="preserve">από τα ξένα κέντρα εξουσίας. </w:t>
      </w:r>
    </w:p>
    <w:p w14:paraId="3FCD89D1"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lastRenderedPageBreak/>
        <w:t>Ελπίδα –ξα</w:t>
      </w:r>
      <w:r>
        <w:rPr>
          <w:rFonts w:eastAsia="Times New Roman" w:cs="Times New Roman"/>
          <w:szCs w:val="24"/>
        </w:rPr>
        <w:t>ναλέω- μεγάλη ελπίδα για το έθνος, μεγάλη ελπίδα για την πατρίδα μας είναι ο Λαϊκός Σύνδεσμος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που σήμερα αποδεδειγμένα είναι η δεύτερη πολιτική δύναμη σε όλη τη </w:t>
      </w:r>
      <w:r>
        <w:rPr>
          <w:rFonts w:eastAsia="Times New Roman" w:cs="Times New Roman"/>
          <w:szCs w:val="24"/>
        </w:rPr>
        <w:t xml:space="preserve">βόρεια </w:t>
      </w:r>
      <w:r>
        <w:rPr>
          <w:rFonts w:eastAsia="Times New Roman" w:cs="Times New Roman"/>
          <w:szCs w:val="24"/>
        </w:rPr>
        <w:t xml:space="preserve">Ελλάδα, στη Μακεδονία και στη Θράκη και πολύ σύντομα αυτό το φαινόμενο θα </w:t>
      </w:r>
      <w:r>
        <w:rPr>
          <w:rFonts w:eastAsia="Times New Roman" w:cs="Times New Roman"/>
          <w:szCs w:val="24"/>
        </w:rPr>
        <w:t xml:space="preserve">επεκταθεί σε ολόκληρη την πατρίδα μας. </w:t>
      </w:r>
    </w:p>
    <w:p w14:paraId="3FCD89D2"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Από την άλλη πλευρά, βεβαίως, χτυπάμε τον ΣΥΡΙΖΑ, χτυπάμε τον Καμμένο, τον ανύπαρκτο πλέον και νεκρό πολιτικά Καμμένο, που δεν αντιπροσωπεύει ούτε το 0% αυτή τη στιγμή σε όλη την Ελλάδα. Λειτουργεί μόνο ως περίγελως </w:t>
      </w:r>
      <w:r>
        <w:rPr>
          <w:rFonts w:eastAsia="Times New Roman" w:cs="Times New Roman"/>
          <w:szCs w:val="24"/>
        </w:rPr>
        <w:t xml:space="preserve">στα κανάλια να λέει ανοησίες, για να διακωμωδεί την πολιτική κατάσταση της χώρας. </w:t>
      </w:r>
    </w:p>
    <w:p w14:paraId="3FCD89D3"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Από την άλλη, έχουμε να πούμε και πολλές αλήθειες για το κόμμα της Νέας Δημοκρατίας που φέρεται να διεκδικεί την εξουσία, επειδή έχει δώσει και αυτό «γη και ύδωρ» στους ξένο</w:t>
      </w:r>
      <w:r>
        <w:rPr>
          <w:rFonts w:eastAsia="Times New Roman" w:cs="Times New Roman"/>
          <w:szCs w:val="24"/>
        </w:rPr>
        <w:t xml:space="preserve">υς, όπως ακριβώς και ο ΣΥΡΙΖΑ. </w:t>
      </w:r>
    </w:p>
    <w:p w14:paraId="3FCD89D4"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Το κόμμα της Νέας Δημοκρατίας, λοιπόν, ο Αρχηγός του Κυριάκος Μητσοτάκης ομολογεί δημόσια ότι δεν τον ενοχλεί το </w:t>
      </w:r>
      <w:r>
        <w:rPr>
          <w:rFonts w:eastAsia="Times New Roman" w:cs="Times New Roman"/>
          <w:szCs w:val="24"/>
        </w:rPr>
        <w:lastRenderedPageBreak/>
        <w:t>«Βόρεια Μακεδονία». Δεν τον ενοχλεί -και ορθώς το λέει- η απόδοση του όρου «Μακεδονία», η προδοσία της Μακεδονί</w:t>
      </w:r>
      <w:r>
        <w:rPr>
          <w:rFonts w:eastAsia="Times New Roman" w:cs="Times New Roman"/>
          <w:szCs w:val="24"/>
        </w:rPr>
        <w:t xml:space="preserve">ας στο κρατίδιο των Σκοπίων. Άλλωστε, αυτή είναι η επίσημη γραμμή της Νέας Δημοκρατίας εδώ και πάρα πολλά χρόνια. Είναι η χρήση του όρου «Μακεδονία» από τα Σκόπια. </w:t>
      </w:r>
    </w:p>
    <w:p w14:paraId="3FCD89D5"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Και στην τελευταία του συνέντευξη ο κ. Μητσοτάκης στο ΣΚΑΪ μίλησε για εθνικότητα, μίλησε </w:t>
      </w:r>
      <w:r>
        <w:rPr>
          <w:rFonts w:eastAsia="Times New Roman" w:cs="Times New Roman"/>
          <w:szCs w:val="24"/>
        </w:rPr>
        <w:t>για γλώσσα, αλλά δεν είπε κα</w:t>
      </w:r>
      <w:r>
        <w:rPr>
          <w:rFonts w:eastAsia="Times New Roman" w:cs="Times New Roman"/>
          <w:szCs w:val="24"/>
        </w:rPr>
        <w:t>μ</w:t>
      </w:r>
      <w:r>
        <w:rPr>
          <w:rFonts w:eastAsia="Times New Roman" w:cs="Times New Roman"/>
          <w:szCs w:val="24"/>
        </w:rPr>
        <w:t xml:space="preserve">μία απολύτως λέξη για την εκχώρηση, για την προδοσία του ονόματος της Μακεδονίας και τη χρήση του όρου «Μακεδονία» από το κρατίδιο των Σκοπίων. Και είπε, βεβαίως, ένα μεγάλο ψέμα, ότι αυτή η </w:t>
      </w:r>
      <w:r>
        <w:rPr>
          <w:rFonts w:eastAsia="Times New Roman" w:cs="Times New Roman"/>
          <w:szCs w:val="24"/>
        </w:rPr>
        <w:t xml:space="preserve">συμφωνία </w:t>
      </w:r>
      <w:r>
        <w:rPr>
          <w:rFonts w:eastAsia="Times New Roman" w:cs="Times New Roman"/>
          <w:szCs w:val="24"/>
        </w:rPr>
        <w:t xml:space="preserve">δεν ακυρώνεται. </w:t>
      </w:r>
    </w:p>
    <w:p w14:paraId="3FCD89D6"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και μπορεί να ακυρωθεί </w:t>
      </w:r>
      <w:r>
        <w:rPr>
          <w:rFonts w:eastAsia="Times New Roman" w:cs="Times New Roman"/>
          <w:szCs w:val="24"/>
          <w:lang w:val="en-US"/>
        </w:rPr>
        <w:t>de</w:t>
      </w:r>
      <w:r w:rsidRPr="009A1EB9">
        <w:rPr>
          <w:rFonts w:eastAsia="Times New Roman" w:cs="Times New Roman"/>
          <w:szCs w:val="24"/>
        </w:rPr>
        <w:t xml:space="preserve"> </w:t>
      </w:r>
      <w:r>
        <w:rPr>
          <w:rFonts w:eastAsia="Times New Roman" w:cs="Times New Roman"/>
          <w:szCs w:val="24"/>
          <w:lang w:val="en-US"/>
        </w:rPr>
        <w:t>facto</w:t>
      </w:r>
      <w:r>
        <w:rPr>
          <w:rFonts w:eastAsia="Times New Roman" w:cs="Times New Roman"/>
          <w:szCs w:val="24"/>
        </w:rPr>
        <w:t xml:space="preserve"> αυτή η </w:t>
      </w:r>
      <w:r>
        <w:rPr>
          <w:rFonts w:eastAsia="Times New Roman" w:cs="Times New Roman"/>
          <w:szCs w:val="24"/>
        </w:rPr>
        <w:t xml:space="preserve">συμφωνία </w:t>
      </w:r>
      <w:r>
        <w:rPr>
          <w:rFonts w:eastAsia="Times New Roman" w:cs="Times New Roman"/>
          <w:szCs w:val="24"/>
        </w:rPr>
        <w:t xml:space="preserve">από μια πραγματικά εθνική κυβέρνηση. Και αυτό πρέπει να το ακούσει ο ελληνικός λαός. Διότι είναι μια </w:t>
      </w:r>
      <w:r>
        <w:rPr>
          <w:rFonts w:eastAsia="Times New Roman" w:cs="Times New Roman"/>
          <w:szCs w:val="24"/>
        </w:rPr>
        <w:t xml:space="preserve">συμφωνία </w:t>
      </w:r>
      <w:r>
        <w:rPr>
          <w:rFonts w:eastAsia="Times New Roman" w:cs="Times New Roman"/>
          <w:szCs w:val="24"/>
        </w:rPr>
        <w:t>παράνομη, η οποία έχει καταργήσει τη λαϊκή κυριαρχία, έχει καταργήσει την αρχή της πλειοψη</w:t>
      </w:r>
      <w:r>
        <w:rPr>
          <w:rFonts w:eastAsia="Times New Roman" w:cs="Times New Roman"/>
          <w:szCs w:val="24"/>
        </w:rPr>
        <w:t xml:space="preserve">φίας, έχει καταργήσει τη βασική αρχή του Συντάγματος, με βάση την οποία όλες οι εξουσίες πηγάζουν </w:t>
      </w:r>
      <w:r>
        <w:rPr>
          <w:rFonts w:eastAsia="Times New Roman" w:cs="Times New Roman"/>
          <w:szCs w:val="24"/>
        </w:rPr>
        <w:lastRenderedPageBreak/>
        <w:t>και απορρέουν από τον ελληνικό λαό. Για την απόλυτη πλειοψηφία –το 90% και πλέον- του ελληνικού λαού η απόφαση είναι ρητή: Καμία εκχώρηση του όρου «Μακεδονία»</w:t>
      </w:r>
      <w:r>
        <w:rPr>
          <w:rFonts w:eastAsia="Times New Roman" w:cs="Times New Roman"/>
          <w:szCs w:val="24"/>
        </w:rPr>
        <w:t xml:space="preserve"> στα Σκόπια. </w:t>
      </w:r>
    </w:p>
    <w:p w14:paraId="3FCD89D7"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Βγήκε ένας καταγέλαστος </w:t>
      </w:r>
      <w:proofErr w:type="spellStart"/>
      <w:r>
        <w:rPr>
          <w:rFonts w:eastAsia="Times New Roman" w:cs="Times New Roman"/>
          <w:szCs w:val="24"/>
        </w:rPr>
        <w:t>συριζαίος</w:t>
      </w:r>
      <w:proofErr w:type="spellEnd"/>
      <w:r>
        <w:rPr>
          <w:rFonts w:eastAsia="Times New Roman" w:cs="Times New Roman"/>
          <w:szCs w:val="24"/>
        </w:rPr>
        <w:t xml:space="preserve"> </w:t>
      </w:r>
      <w:r>
        <w:rPr>
          <w:rFonts w:eastAsia="Times New Roman" w:cs="Times New Roman"/>
          <w:szCs w:val="24"/>
        </w:rPr>
        <w:t xml:space="preserve">και ενέπλεξε και πάλι τη Χρυσή Αυγή και είπε: «Αυτοί που με κυνηγούσαν να με δείρουν και με έβριζαν -και που με έσωσαν τα ΜΑΤ- ήταν </w:t>
      </w:r>
      <w:proofErr w:type="spellStart"/>
      <w:r>
        <w:rPr>
          <w:rFonts w:eastAsia="Times New Roman" w:cs="Times New Roman"/>
          <w:szCs w:val="24"/>
        </w:rPr>
        <w:t>χρυσαυγίτες</w:t>
      </w:r>
      <w:proofErr w:type="spellEnd"/>
      <w:r>
        <w:rPr>
          <w:rFonts w:eastAsia="Times New Roman" w:cs="Times New Roman"/>
          <w:szCs w:val="24"/>
        </w:rPr>
        <w:t xml:space="preserve">». Και τον ρωτούν: «Πώς το ξέρετε; Τους ξέρετε ονομαστικά;». Και </w:t>
      </w:r>
      <w:r>
        <w:rPr>
          <w:rFonts w:eastAsia="Times New Roman" w:cs="Times New Roman"/>
          <w:szCs w:val="24"/>
        </w:rPr>
        <w:t xml:space="preserve">απάντησε: «Όχι, αλλά έλεγαν το σύνθημα </w:t>
      </w:r>
      <w:r w:rsidRPr="00A97D3E">
        <w:rPr>
          <w:rFonts w:eastAsia="Times New Roman" w:cs="Times New Roman"/>
          <w:szCs w:val="24"/>
        </w:rPr>
        <w:t>“</w:t>
      </w:r>
      <w:r>
        <w:rPr>
          <w:rFonts w:eastAsia="Times New Roman" w:cs="Times New Roman"/>
          <w:szCs w:val="24"/>
        </w:rPr>
        <w:t>αλήτες</w:t>
      </w:r>
      <w:r w:rsidRPr="00245159">
        <w:rPr>
          <w:rFonts w:eastAsia="Times New Roman" w:cs="Times New Roman"/>
          <w:szCs w:val="24"/>
        </w:rPr>
        <w:t xml:space="preserve">, </w:t>
      </w:r>
      <w:r>
        <w:rPr>
          <w:rFonts w:eastAsia="Times New Roman" w:cs="Times New Roman"/>
          <w:szCs w:val="24"/>
        </w:rPr>
        <w:t>προδότες πολιτικοί</w:t>
      </w:r>
      <w:r w:rsidRPr="00245159">
        <w:rPr>
          <w:rFonts w:eastAsia="Times New Roman" w:cs="Times New Roman"/>
          <w:szCs w:val="24"/>
        </w:rPr>
        <w:t>’’</w:t>
      </w:r>
      <w:r>
        <w:rPr>
          <w:rFonts w:eastAsia="Times New Roman" w:cs="Times New Roman"/>
          <w:szCs w:val="24"/>
        </w:rPr>
        <w:t xml:space="preserve">». </w:t>
      </w:r>
    </w:p>
    <w:p w14:paraId="3FCD89D8"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Για να το ξεκαθαρίσουμε</w:t>
      </w:r>
      <w:r w:rsidRPr="00245159">
        <w:rPr>
          <w:rFonts w:eastAsia="Times New Roman" w:cs="Times New Roman"/>
          <w:szCs w:val="24"/>
        </w:rPr>
        <w:t>,</w:t>
      </w:r>
      <w:r>
        <w:rPr>
          <w:rFonts w:eastAsia="Times New Roman" w:cs="Times New Roman"/>
          <w:szCs w:val="24"/>
        </w:rPr>
        <w:t xml:space="preserve"> λοιπόν</w:t>
      </w:r>
      <w:r w:rsidRPr="00245159">
        <w:rPr>
          <w:rFonts w:eastAsia="Times New Roman" w:cs="Times New Roman"/>
          <w:szCs w:val="24"/>
        </w:rPr>
        <w:t>,</w:t>
      </w:r>
      <w:r>
        <w:rPr>
          <w:rFonts w:eastAsia="Times New Roman" w:cs="Times New Roman"/>
          <w:szCs w:val="24"/>
        </w:rPr>
        <w:t xml:space="preserve"> μια και καλή, οι Έλληνες πολίτες</w:t>
      </w:r>
      <w:r w:rsidRPr="00245159">
        <w:rPr>
          <w:rFonts w:eastAsia="Times New Roman" w:cs="Times New Roman"/>
          <w:szCs w:val="24"/>
        </w:rPr>
        <w:t>,</w:t>
      </w:r>
      <w:r>
        <w:rPr>
          <w:rFonts w:eastAsia="Times New Roman" w:cs="Times New Roman"/>
          <w:szCs w:val="24"/>
        </w:rPr>
        <w:t xml:space="preserve"> που σήμερα δικαίως σας αποκαλούν αλήτες και προδότες, δεν μπορεί να είναι όλοι </w:t>
      </w:r>
      <w:proofErr w:type="spellStart"/>
      <w:r>
        <w:rPr>
          <w:rFonts w:eastAsia="Times New Roman" w:cs="Times New Roman"/>
          <w:szCs w:val="24"/>
        </w:rPr>
        <w:t>χρυσαυγίτες</w:t>
      </w:r>
      <w:proofErr w:type="spellEnd"/>
      <w:r>
        <w:rPr>
          <w:rFonts w:eastAsia="Times New Roman" w:cs="Times New Roman"/>
          <w:szCs w:val="24"/>
        </w:rPr>
        <w:t>, γιατί τότε η Χρυσή Αυγή θ</w:t>
      </w:r>
      <w:r>
        <w:rPr>
          <w:rFonts w:eastAsia="Times New Roman" w:cs="Times New Roman"/>
          <w:szCs w:val="24"/>
        </w:rPr>
        <w:t xml:space="preserve">α είχε πάνω από 90%, θα ήταν η απόλυτη πλειοψηφία και θα είχε καθαρίσει μια και καλή τη διαφθορά, την απάτη και όλα αυτά τα </w:t>
      </w:r>
      <w:proofErr w:type="spellStart"/>
      <w:r>
        <w:rPr>
          <w:rFonts w:eastAsia="Times New Roman" w:cs="Times New Roman"/>
          <w:szCs w:val="24"/>
        </w:rPr>
        <w:t>εθνοπροδοτικά</w:t>
      </w:r>
      <w:proofErr w:type="spellEnd"/>
      <w:r>
        <w:rPr>
          <w:rFonts w:eastAsia="Times New Roman" w:cs="Times New Roman"/>
          <w:szCs w:val="24"/>
        </w:rPr>
        <w:t xml:space="preserve"> σχέδια</w:t>
      </w:r>
      <w:r w:rsidRPr="00245159">
        <w:rPr>
          <w:rFonts w:eastAsia="Times New Roman" w:cs="Times New Roman"/>
          <w:szCs w:val="24"/>
        </w:rPr>
        <w:t>,</w:t>
      </w:r>
      <w:r>
        <w:rPr>
          <w:rFonts w:eastAsia="Times New Roman" w:cs="Times New Roman"/>
          <w:szCs w:val="24"/>
        </w:rPr>
        <w:t xml:space="preserve"> τα οποία απεργάζεστε σε βάρος της Ελλάδας. </w:t>
      </w:r>
    </w:p>
    <w:p w14:paraId="3FCD89D9"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Είχε βγει κάποτε μια </w:t>
      </w:r>
      <w:proofErr w:type="spellStart"/>
      <w:r>
        <w:rPr>
          <w:rFonts w:eastAsia="Times New Roman" w:cs="Times New Roman"/>
          <w:szCs w:val="24"/>
        </w:rPr>
        <w:t>συριζαία</w:t>
      </w:r>
      <w:proofErr w:type="spellEnd"/>
      <w:r>
        <w:rPr>
          <w:rFonts w:eastAsia="Times New Roman" w:cs="Times New Roman"/>
          <w:szCs w:val="24"/>
        </w:rPr>
        <w:t xml:space="preserve"> </w:t>
      </w:r>
      <w:r>
        <w:rPr>
          <w:rFonts w:eastAsia="Times New Roman" w:cs="Times New Roman"/>
          <w:szCs w:val="24"/>
        </w:rPr>
        <w:t>και μου είχε πει ότι θα πάμε τη χώρα</w:t>
      </w:r>
      <w:r>
        <w:rPr>
          <w:rFonts w:eastAsia="Times New Roman" w:cs="Times New Roman"/>
          <w:szCs w:val="24"/>
        </w:rPr>
        <w:t xml:space="preserve"> πεντακόσια χρόνια πίσω</w:t>
      </w:r>
      <w:r w:rsidRPr="00E478A8">
        <w:rPr>
          <w:rFonts w:eastAsia="Times New Roman" w:cs="Times New Roman"/>
          <w:szCs w:val="24"/>
        </w:rPr>
        <w:t xml:space="preserve">. </w:t>
      </w:r>
      <w:r>
        <w:rPr>
          <w:rFonts w:eastAsia="Times New Roman" w:cs="Times New Roman"/>
          <w:szCs w:val="24"/>
        </w:rPr>
        <w:t xml:space="preserve">Και βέβαια, δέχθηκε…. Και όταν ήρθαν στα πράγματα οι ίδιοι παράγοντες, πήγαν τη χώρα </w:t>
      </w:r>
      <w:r>
        <w:rPr>
          <w:rFonts w:eastAsia="Times New Roman" w:cs="Times New Roman"/>
          <w:szCs w:val="24"/>
        </w:rPr>
        <w:lastRenderedPageBreak/>
        <w:t xml:space="preserve">χίλια πεντακόσια χρόνια πίσω. Δεν μας έχετε πάει στον Μεσαίωνα, μας έχετε πάει στην εποχή των σπηλαίων. </w:t>
      </w:r>
    </w:p>
    <w:p w14:paraId="3FCD89DA"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Έχετε καταστρέψει την Ελλάδα, έχετε κατασ</w:t>
      </w:r>
      <w:r>
        <w:rPr>
          <w:rFonts w:eastAsia="Times New Roman" w:cs="Times New Roman"/>
          <w:szCs w:val="24"/>
        </w:rPr>
        <w:t xml:space="preserve">τρέψει την πατρίδα μας. Και βέβαια, αυτό που ο ελληνικός λαός επιφυλάσσει για εσάς, το πολιτικό σας μέλλον, είναι η απόλυτη πολιτική σας καταστροφή. Είναι το 0%, είναι ο οριστικός αποχαιρετισμός για τον ΣΥΡΙΖΑ, τους ΑΝΕΛ και όλα αυτά τα </w:t>
      </w:r>
      <w:proofErr w:type="spellStart"/>
      <w:r>
        <w:rPr>
          <w:rFonts w:eastAsia="Times New Roman" w:cs="Times New Roman"/>
          <w:szCs w:val="24"/>
        </w:rPr>
        <w:t>εθνοπροδοτικά</w:t>
      </w:r>
      <w:proofErr w:type="spellEnd"/>
      <w:r>
        <w:rPr>
          <w:rFonts w:eastAsia="Times New Roman" w:cs="Times New Roman"/>
          <w:szCs w:val="24"/>
        </w:rPr>
        <w:t xml:space="preserve"> κόμμα</w:t>
      </w:r>
      <w:r>
        <w:rPr>
          <w:rFonts w:eastAsia="Times New Roman" w:cs="Times New Roman"/>
          <w:szCs w:val="24"/>
        </w:rPr>
        <w:t xml:space="preserve">τα από τα πολιτικά πράγματα της </w:t>
      </w:r>
      <w:r>
        <w:rPr>
          <w:rFonts w:eastAsia="Times New Roman" w:cs="Times New Roman"/>
          <w:szCs w:val="24"/>
        </w:rPr>
        <w:t>Ελλάδας</w:t>
      </w:r>
      <w:r>
        <w:rPr>
          <w:rFonts w:eastAsia="Times New Roman" w:cs="Times New Roman"/>
          <w:szCs w:val="24"/>
        </w:rPr>
        <w:t xml:space="preserve">. </w:t>
      </w:r>
    </w:p>
    <w:p w14:paraId="3FCD89DB"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Κάνατε μέσα σε αυτά τα χρόνια σωρεία εγκλημάτων σε βάρος της πατρίδας μας: Εποικισμός από λαθρομετανάστες, η απόλυτη παρακμή να κυριαρχεί παντού με τα </w:t>
      </w:r>
      <w:r>
        <w:rPr>
          <w:rFonts w:eastAsia="Times New Roman" w:cs="Times New Roman"/>
          <w:szCs w:val="24"/>
          <w:lang w:val="en-US"/>
        </w:rPr>
        <w:t>gay</w:t>
      </w:r>
      <w:r w:rsidRPr="004C79B9">
        <w:rPr>
          <w:rFonts w:eastAsia="Times New Roman" w:cs="Times New Roman"/>
          <w:szCs w:val="24"/>
        </w:rPr>
        <w:t xml:space="preserve"> </w:t>
      </w:r>
      <w:r>
        <w:rPr>
          <w:rFonts w:eastAsia="Times New Roman" w:cs="Times New Roman"/>
          <w:szCs w:val="24"/>
          <w:lang w:val="en-US"/>
        </w:rPr>
        <w:t>parade</w:t>
      </w:r>
      <w:r>
        <w:rPr>
          <w:rFonts w:eastAsia="Times New Roman" w:cs="Times New Roman"/>
          <w:szCs w:val="24"/>
        </w:rPr>
        <w:t>, με τα σύμφωνα συμβίωσης, με όλα αυτά τα άθλια νομοθ</w:t>
      </w:r>
      <w:r>
        <w:rPr>
          <w:rFonts w:eastAsia="Times New Roman" w:cs="Times New Roman"/>
          <w:szCs w:val="24"/>
        </w:rPr>
        <w:t>ετήματα. Προωθείτε συνεχώς τη ρουσφετολογία. Βλέπω ότι δώσατε μια τροπολογία για τους προϊστάμενους του ΣΕΠΕ, που πρέπει να είναι τριετής η προϋπηρεσία τους, δηλαδή από το 2015 και άρα είναι μόνο αυτοί τους οποίους εσείς διορίσατε το 2015. Είναι τα δικά σα</w:t>
      </w:r>
      <w:r>
        <w:rPr>
          <w:rFonts w:eastAsia="Times New Roman" w:cs="Times New Roman"/>
          <w:szCs w:val="24"/>
        </w:rPr>
        <w:t xml:space="preserve">ς παιδιά, τα οποία έχουν καταλάβει ολόκληρο τον κρατικό μηχανισμό. </w:t>
      </w:r>
    </w:p>
    <w:p w14:paraId="3FCD89DC"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μέσα σε όλα αυτά, πάτε να κάνετε και διαχωρισμό Εκκλησίας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κράτους. Πάτε να πλήξετε με άθλια μέσα την Ορθοδοξία. Διότι αυτό που πονάει τους διεθνείς εξουσιαστές είναι ότι οι Έλληνες σ</w:t>
      </w:r>
      <w:r>
        <w:rPr>
          <w:rFonts w:eastAsia="Times New Roman" w:cs="Times New Roman"/>
          <w:szCs w:val="24"/>
        </w:rPr>
        <w:t xml:space="preserve">το 97% έχουν ομοιογένεια εθνικότητος και θρησκεύματος. </w:t>
      </w:r>
    </w:p>
    <w:p w14:paraId="3FCD89DD" w14:textId="77777777" w:rsidR="00BC419A" w:rsidRDefault="0035347C">
      <w:pPr>
        <w:tabs>
          <w:tab w:val="left" w:pos="2738"/>
          <w:tab w:val="center" w:pos="4753"/>
          <w:tab w:val="left" w:pos="5723"/>
        </w:tabs>
        <w:spacing w:line="600" w:lineRule="auto"/>
        <w:ind w:firstLine="720"/>
        <w:contextualSpacing/>
        <w:jc w:val="both"/>
        <w:rPr>
          <w:rFonts w:eastAsia="Times New Roman" w:cs="Times New Roman"/>
          <w:szCs w:val="24"/>
        </w:rPr>
      </w:pPr>
      <w:r w:rsidRPr="00E80698">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 xml:space="preserve">Ολοκληρώστε, παρακαλώ. </w:t>
      </w:r>
    </w:p>
    <w:p w14:paraId="3FCD89DE" w14:textId="77777777" w:rsidR="00BC419A" w:rsidRDefault="0035347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ΗΛΙΑΣ ΚΑΣΙΔΙΑΡΗΣ: </w:t>
      </w:r>
      <w:r>
        <w:rPr>
          <w:rFonts w:eastAsia="Times New Roman" w:cs="Times New Roman"/>
          <w:szCs w:val="24"/>
        </w:rPr>
        <w:t xml:space="preserve">Ολοκληρώνω, κύριε Πρόεδρε. </w:t>
      </w:r>
    </w:p>
    <w:p w14:paraId="3FCD89DF"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Προσέξτε, ήμασταν το μοναδικό κράτος στον κόσμο με τέτοια ομοιογένεια εθνικότητος και θρησκεύματος. Οι κάτοικοι αυτής της χώρας, μέχρι να πληγεί αυτή η χώρα από τα καταστροφικά κόμματα της Μεταπολίτευσης, ήταν κατά 97% Έλληνες και χριστιανοί ορθόδοξοι. </w:t>
      </w:r>
    </w:p>
    <w:p w14:paraId="3FCD89E0"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Κα</w:t>
      </w:r>
      <w:r>
        <w:rPr>
          <w:rFonts w:eastAsia="Times New Roman" w:cs="Times New Roman"/>
          <w:szCs w:val="24"/>
        </w:rPr>
        <w:t xml:space="preserve">ι αυτή, βεβαίως, η </w:t>
      </w:r>
      <w:proofErr w:type="spellStart"/>
      <w:r>
        <w:rPr>
          <w:rFonts w:eastAsia="Times New Roman" w:cs="Times New Roman"/>
          <w:szCs w:val="24"/>
        </w:rPr>
        <w:t>πραγματικότης</w:t>
      </w:r>
      <w:proofErr w:type="spellEnd"/>
      <w:r>
        <w:rPr>
          <w:rFonts w:eastAsia="Times New Roman" w:cs="Times New Roman"/>
          <w:szCs w:val="24"/>
        </w:rPr>
        <w:t xml:space="preserve"> θα επανέλθει στην Ελλάδα και η Ελλάδα θα καθαρίσει απ’ αυτούς οι οποίοι την έχουν καταλάβει παράνομα. Η Ελλάδα θα καθαρίσει από το διεφθαρμένο πολιτικό σύστημα, όταν η Χρυσή Αυγή αναλάβει τη διακυβέρνηση της χώρας.</w:t>
      </w:r>
    </w:p>
    <w:p w14:paraId="3FCD89E1"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lastRenderedPageBreak/>
        <w:t>Κλείνω λ</w:t>
      </w:r>
      <w:r>
        <w:rPr>
          <w:rFonts w:eastAsia="Times New Roman" w:cs="Times New Roman"/>
          <w:szCs w:val="24"/>
        </w:rPr>
        <w:t xml:space="preserve">έγοντας το εξής: Επειδή έχετε μία καραμέλα που τη χρησιμοποιείτε μονίμως περί κατάλυσης πολιτεύματος, μετά λύπης μου σας λέω ότι το πολίτευμα αυτή τη στιγμή έχει καταργηθεί και έχει καταλυθεί στην Ελλάδα. </w:t>
      </w:r>
    </w:p>
    <w:p w14:paraId="3FCD89E2"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Ολοκληρώστε, κύρι</w:t>
      </w:r>
      <w:r>
        <w:rPr>
          <w:rFonts w:eastAsia="Times New Roman" w:cs="Times New Roman"/>
          <w:szCs w:val="24"/>
        </w:rPr>
        <w:t>ε Κασιδιάρη.</w:t>
      </w:r>
    </w:p>
    <w:p w14:paraId="3FCD89E3"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b/>
          <w:szCs w:val="24"/>
        </w:rPr>
        <w:t xml:space="preserve">ΗΛΙΑΣ ΚΑΣΙΔΙΑΡΗΣ: </w:t>
      </w:r>
      <w:r>
        <w:rPr>
          <w:rFonts w:eastAsia="Times New Roman" w:cs="Times New Roman"/>
          <w:szCs w:val="24"/>
        </w:rPr>
        <w:t>Οι ένοχοι γι’ αυτό το έγκλημα είναι ο ΣΥΡΙΖΑ και οι ΑΝΕΛ, διότι από το 2015 με το δημοψήφισμα, όταν το ηχηρό «ΟΧΙ» του ελληνικού λαού καταπατήθηκε με τον πλέον παράνομο και αντισυνταγματικό τρόπο, μέχρι σήμερα με την προδοσία</w:t>
      </w:r>
      <w:r>
        <w:rPr>
          <w:rFonts w:eastAsia="Times New Roman" w:cs="Times New Roman"/>
          <w:szCs w:val="24"/>
        </w:rPr>
        <w:t xml:space="preserve"> του ονόματος της Μακεδονίας, όπου η λαϊκή κυριαρχία και πάλι εκχωρήθηκε, οι μόνοι ένοχοι οι οποίοι θα δικαστούν και θα καταδικαστούν για την κατάλυση του πολιτεύματος στην Ελλάδα είναι ο Τσίπρας, ο Καμμένος και όλη η άθλια συμμορία τους.</w:t>
      </w:r>
    </w:p>
    <w:p w14:paraId="3FCD89E4"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3FCD89E5" w14:textId="77777777" w:rsidR="00BC419A" w:rsidRDefault="0035347C">
      <w:pPr>
        <w:spacing w:line="600" w:lineRule="auto"/>
        <w:ind w:firstLine="720"/>
        <w:contextualSpacing/>
        <w:jc w:val="center"/>
        <w:rPr>
          <w:rFonts w:eastAsia="Times New Roman" w:cs="Times New Roman"/>
          <w:szCs w:val="24"/>
        </w:rPr>
      </w:pPr>
      <w:r>
        <w:rPr>
          <w:rFonts w:eastAsia="Times New Roman" w:cs="Times New Roman"/>
          <w:szCs w:val="24"/>
        </w:rPr>
        <w:t>(Χειρο</w:t>
      </w:r>
      <w:r>
        <w:rPr>
          <w:rFonts w:eastAsia="Times New Roman" w:cs="Times New Roman"/>
          <w:szCs w:val="24"/>
        </w:rPr>
        <w:t xml:space="preserve">κροτήματα από την πτέρυγα </w:t>
      </w:r>
      <w:r>
        <w:rPr>
          <w:rFonts w:eastAsia="Times New Roman" w:cs="Times New Roman"/>
          <w:szCs w:val="24"/>
        </w:rPr>
        <w:t>της Χρυσής Αυγής</w:t>
      </w:r>
      <w:r>
        <w:rPr>
          <w:rFonts w:eastAsia="Times New Roman" w:cs="Times New Roman"/>
          <w:szCs w:val="24"/>
        </w:rPr>
        <w:t>)</w:t>
      </w:r>
    </w:p>
    <w:p w14:paraId="3FCD89E6" w14:textId="77777777" w:rsidR="00BC419A" w:rsidRDefault="0035347C">
      <w:pPr>
        <w:spacing w:line="600" w:lineRule="auto"/>
        <w:ind w:firstLine="720"/>
        <w:contextualSpacing/>
        <w:jc w:val="both"/>
        <w:rPr>
          <w:rFonts w:eastAsia="Times New Roman" w:cs="Times New Roman"/>
          <w:szCs w:val="24"/>
        </w:rPr>
      </w:pPr>
      <w:r w:rsidRPr="004C59B9">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 xml:space="preserve">Πριν βγείτε από την Αίθουσα, κύριε Κασιδιάρη, θέλω να πω κάτι. Το ακούτε </w:t>
      </w:r>
      <w:r>
        <w:rPr>
          <w:rFonts w:eastAsia="Times New Roman" w:cs="Times New Roman"/>
          <w:szCs w:val="24"/>
        </w:rPr>
        <w:lastRenderedPageBreak/>
        <w:t>κι εσείς, το ακούν και όλοι οι συνάδελφοι. Το λέω επ’ ευκαιρία, αλλά ισχύει για όλους.</w:t>
      </w:r>
    </w:p>
    <w:p w14:paraId="3FCD89E7"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Στο άρθρο 66, παράγ</w:t>
      </w:r>
      <w:r>
        <w:rPr>
          <w:rFonts w:eastAsia="Times New Roman" w:cs="Times New Roman"/>
          <w:szCs w:val="24"/>
        </w:rPr>
        <w:t>ραφος 8, αναφέρεται ότι ο αγορητής δεν μπορεί να απομακρύνεται από το υπό συζήτηση θέμα, διαφορετικά ο Πρόεδρος τον καλεί να επανέλθει σ’ αυτό. Αν δεν συμμορφωθεί, ο Πρόεδρος τον προειδοποιεί ότι θα του αφαιρέσει τον λόγο και αν μετά τη νέα αυτή επισήμανση</w:t>
      </w:r>
      <w:r>
        <w:rPr>
          <w:rFonts w:eastAsia="Times New Roman" w:cs="Times New Roman"/>
          <w:szCs w:val="24"/>
        </w:rPr>
        <w:t xml:space="preserve"> ο αγορητής δεν επανέλθει στο θέμα, ο Πρόεδρος του αφαιρεί τον λόγο.</w:t>
      </w:r>
    </w:p>
    <w:p w14:paraId="3FCD89E8"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Είναι άλλο πράγμα επ’ ευκαιρία να μιλήσει κάποιος για δύο</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τρία λεπτά για ένα θέμα της επικαιρότητας και άλλο πράγμα να μιλάμε για άλλο νομοσχέδιο και άλλη να είναι η τοποθέτηση, τελείως</w:t>
      </w:r>
      <w:r>
        <w:rPr>
          <w:rFonts w:eastAsia="Times New Roman" w:cs="Times New Roman"/>
          <w:szCs w:val="24"/>
        </w:rPr>
        <w:t xml:space="preserve"> άσχετη, του όποιου αγορητή. </w:t>
      </w:r>
    </w:p>
    <w:p w14:paraId="3FCD89E9"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Ξεκαθαρίζω ότι τουλάχιστον αν συμβεί ξανά με εμένα στην Έδρα, τότε θα κάνω πιστή εφαρμογή του άρθρου που σας διάβασα του Κανονισμού. Αυτό αφορά όλους.</w:t>
      </w:r>
    </w:p>
    <w:p w14:paraId="3FCD89EA"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b/>
          <w:szCs w:val="24"/>
        </w:rPr>
        <w:t xml:space="preserve">ΗΛΙΑΣ ΚΑΣΙΔΙΑΡΗΣ: </w:t>
      </w:r>
      <w:r>
        <w:rPr>
          <w:rFonts w:eastAsia="Times New Roman" w:cs="Times New Roman"/>
          <w:szCs w:val="24"/>
        </w:rPr>
        <w:t>Κύριε Πρόεδρε, βεβαίως είναι ορθό αυτό που λέτε. Το αποδέ</w:t>
      </w:r>
      <w:r>
        <w:rPr>
          <w:rFonts w:eastAsia="Times New Roman" w:cs="Times New Roman"/>
          <w:szCs w:val="24"/>
        </w:rPr>
        <w:t>χομαι. Αναφέρθηκα, βεβαίως και σε τροπολογίες και σε άρθρα του νομοσχεδίου…</w:t>
      </w:r>
    </w:p>
    <w:p w14:paraId="3FCD89EB"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Εντάξει, κύριε Κασιδιάρη, τώρα…</w:t>
      </w:r>
    </w:p>
    <w:p w14:paraId="3FCD89EC"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b/>
          <w:szCs w:val="24"/>
        </w:rPr>
        <w:t xml:space="preserve">ΗΛΙΑΣ ΚΑΣΙΔΙΑΡΗΣ: </w:t>
      </w:r>
      <w:r>
        <w:rPr>
          <w:rFonts w:eastAsia="Times New Roman" w:cs="Times New Roman"/>
          <w:szCs w:val="24"/>
        </w:rPr>
        <w:t>Θα ήθελα να τονίσω ότι ως Κοινοβουλευτικός Εκπρόσωπος του κόμματος –διότι δεν έχω μόνο τον ρόλο τ</w:t>
      </w:r>
      <w:r>
        <w:rPr>
          <w:rFonts w:eastAsia="Times New Roman" w:cs="Times New Roman"/>
          <w:szCs w:val="24"/>
        </w:rPr>
        <w:t>ου αγορητή, αλλά και του Κοινοβουλευτικού Εκπροσώπου- έχω το δικαίωμα…</w:t>
      </w:r>
    </w:p>
    <w:p w14:paraId="3FCD89ED"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Δεν σας είπα να μην κάνετε…</w:t>
      </w:r>
    </w:p>
    <w:p w14:paraId="3FCD89EE"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b/>
          <w:szCs w:val="24"/>
        </w:rPr>
        <w:t xml:space="preserve">ΗΛΙΑΣ ΚΑΣΙΔΙΑΡΗΣ: </w:t>
      </w:r>
      <w:r>
        <w:rPr>
          <w:rFonts w:eastAsia="Times New Roman" w:cs="Times New Roman"/>
          <w:szCs w:val="24"/>
        </w:rPr>
        <w:t xml:space="preserve">…να αναφέρομαι στα μείζονα ζητήματα που αφορούν τον λαό και την πατρίδα. Αυτό έκανα, χωρίς να παραβιάσω </w:t>
      </w:r>
      <w:r>
        <w:rPr>
          <w:rFonts w:eastAsia="Times New Roman" w:cs="Times New Roman"/>
          <w:szCs w:val="24"/>
        </w:rPr>
        <w:t>τον Κανονισμό.</w:t>
      </w:r>
    </w:p>
    <w:p w14:paraId="3FCD89EF"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3FCD89F0"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Το άρθρο του Κανονισμού είναι ξεκάθαρο. Άλλο αυτό που λέτε που το είπα και εγώ και άλλο επί δεκατέσσερα λεπτά να μιλάτε για άσχετο με το νομοσχέδιο θέμα.</w:t>
      </w:r>
    </w:p>
    <w:p w14:paraId="3FCD89F1"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Και παρακαλώ πολύ, να σβηστο</w:t>
      </w:r>
      <w:r>
        <w:rPr>
          <w:rFonts w:eastAsia="Times New Roman" w:cs="Times New Roman"/>
          <w:szCs w:val="24"/>
        </w:rPr>
        <w:t>ύν από τα Πρακτικά</w:t>
      </w:r>
      <w:r w:rsidRPr="006275AF">
        <w:rPr>
          <w:rFonts w:eastAsia="Times New Roman" w:cs="Times New Roman"/>
          <w:szCs w:val="24"/>
        </w:rPr>
        <w:t xml:space="preserve"> </w:t>
      </w:r>
      <w:r>
        <w:rPr>
          <w:rFonts w:eastAsia="Times New Roman" w:cs="Times New Roman"/>
          <w:szCs w:val="24"/>
        </w:rPr>
        <w:t>από το … και μετά.</w:t>
      </w:r>
    </w:p>
    <w:p w14:paraId="3FCD89F2"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Προχωρούμε με τον κ. Κουτσούκο, τον κ. Πάλλη –ο κ. </w:t>
      </w:r>
      <w:proofErr w:type="spellStart"/>
      <w:r>
        <w:rPr>
          <w:rFonts w:eastAsia="Times New Roman" w:cs="Times New Roman"/>
          <w:szCs w:val="24"/>
        </w:rPr>
        <w:t>Μεϊκόπουλος</w:t>
      </w:r>
      <w:proofErr w:type="spellEnd"/>
      <w:r>
        <w:rPr>
          <w:rFonts w:eastAsia="Times New Roman" w:cs="Times New Roman"/>
          <w:szCs w:val="24"/>
        </w:rPr>
        <w:t xml:space="preserve"> θα μιλήσει, μάλλον, τελευταίος γιατί είναι σε μία άλλη υποχρέωση- και τον κ. Δημητριάδη. Μετά, αν είναι κάποιος άλλος Κοινοβουλευτικός Εκπρόσωπος, θα λάβει</w:t>
      </w:r>
      <w:r>
        <w:rPr>
          <w:rFonts w:eastAsia="Times New Roman" w:cs="Times New Roman"/>
          <w:szCs w:val="24"/>
        </w:rPr>
        <w:t xml:space="preserve"> τον λόγο.</w:t>
      </w:r>
    </w:p>
    <w:p w14:paraId="3FCD89F3"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Ο κ. Κουτσούκος έχει τον λόγο.</w:t>
      </w:r>
    </w:p>
    <w:p w14:paraId="3FCD89F4"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Κύριε Πρόεδρε, θα αναφερθώ στο νομοσχέδιο και στην επικοινωνιακή πολιτική της Κυβέρνησης που το φέρνει λίγες μόνες ώρες πριν την κατάργηση του ΦΠΑ στα νησιά που είχε απομείνει, αλλά με βάση και </w:t>
      </w:r>
      <w:r>
        <w:rPr>
          <w:rFonts w:eastAsia="Times New Roman" w:cs="Times New Roman"/>
          <w:szCs w:val="24"/>
        </w:rPr>
        <w:t xml:space="preserve">τον Κανονισμό που μόλις αναγνώσατε, θέλω να αναφερθώ σε μία παρέμβαση του Προέδρου της Βουλής κ. </w:t>
      </w:r>
      <w:proofErr w:type="spellStart"/>
      <w:r>
        <w:rPr>
          <w:rFonts w:eastAsia="Times New Roman" w:cs="Times New Roman"/>
          <w:szCs w:val="24"/>
        </w:rPr>
        <w:t>Βούτση</w:t>
      </w:r>
      <w:proofErr w:type="spellEnd"/>
      <w:r>
        <w:rPr>
          <w:rFonts w:eastAsia="Times New Roman" w:cs="Times New Roman"/>
          <w:szCs w:val="24"/>
        </w:rPr>
        <w:t xml:space="preserve"> που έγινε προ ολίγου με αφορμή την επίθεση στα γραφεία του Βουλευτή των ΑΝΕΛ κ. </w:t>
      </w:r>
      <w:proofErr w:type="spellStart"/>
      <w:r>
        <w:rPr>
          <w:rFonts w:eastAsia="Times New Roman" w:cs="Times New Roman"/>
          <w:szCs w:val="24"/>
        </w:rPr>
        <w:t>Κατσίκη</w:t>
      </w:r>
      <w:proofErr w:type="spellEnd"/>
      <w:r>
        <w:rPr>
          <w:rFonts w:eastAsia="Times New Roman" w:cs="Times New Roman"/>
          <w:szCs w:val="24"/>
        </w:rPr>
        <w:t>.</w:t>
      </w:r>
    </w:p>
    <w:p w14:paraId="3FCD89F5"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Βούτσης</w:t>
      </w:r>
      <w:proofErr w:type="spellEnd"/>
      <w:r>
        <w:rPr>
          <w:rFonts w:eastAsia="Times New Roman" w:cs="Times New Roman"/>
          <w:szCs w:val="24"/>
        </w:rPr>
        <w:t>, σε μία σωστή καθ’ όλα τοποθέτηση, κάλεσε η αποδοκ</w:t>
      </w:r>
      <w:r>
        <w:rPr>
          <w:rFonts w:eastAsia="Times New Roman" w:cs="Times New Roman"/>
          <w:szCs w:val="24"/>
        </w:rPr>
        <w:t>ιμασία να είναι πάνδημη και όχι επιλεκτικά, συμψηφιστικά και επιβραβεύοντας απόψεις που οδηγούν σε βίαιες ενέργειες.</w:t>
      </w:r>
    </w:p>
    <w:p w14:paraId="3FCD89F6"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Έτυχε σήμερα, λίγο πριν απ’ αυτή τη δήλωση του κ. </w:t>
      </w:r>
      <w:proofErr w:type="spellStart"/>
      <w:r>
        <w:rPr>
          <w:rFonts w:eastAsia="Times New Roman" w:cs="Times New Roman"/>
          <w:szCs w:val="24"/>
        </w:rPr>
        <w:t>Βούτση</w:t>
      </w:r>
      <w:proofErr w:type="spellEnd"/>
      <w:r>
        <w:rPr>
          <w:rFonts w:eastAsia="Times New Roman" w:cs="Times New Roman"/>
          <w:szCs w:val="24"/>
        </w:rPr>
        <w:t xml:space="preserve">, να βρω ένα δημοσίευμα που αναφέρεται σε δέκα επιθέσεις </w:t>
      </w:r>
      <w:r>
        <w:rPr>
          <w:rFonts w:eastAsia="Times New Roman" w:cs="Times New Roman"/>
          <w:szCs w:val="24"/>
        </w:rPr>
        <w:lastRenderedPageBreak/>
        <w:t>κατά Βουλευτών –κατά κύριο</w:t>
      </w:r>
      <w:r>
        <w:rPr>
          <w:rFonts w:eastAsia="Times New Roman" w:cs="Times New Roman"/>
          <w:szCs w:val="24"/>
        </w:rPr>
        <w:t xml:space="preserve"> λόγο του ΠΑΣΟΚ- και τις αντίστοιχες δηλώσεις του Γραφείου Τύπου του ΣΥΡΙΖΑ.</w:t>
      </w:r>
    </w:p>
    <w:p w14:paraId="3FCD89F7"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Έλεγε ο ΣΥΡΙΖΑ στην επίθεση που έγινε κατά του κ. Πεταλωτή, του Βουλευτή μας: «Τους γνωρίζουμε ότι η πολιτική τους υποκινεί τις κοινωνικές διαμαρτυρίες». </w:t>
      </w:r>
    </w:p>
    <w:p w14:paraId="3FCD89F8"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Έλεγε ο κ. Καμμένος για τον κ. </w:t>
      </w:r>
      <w:proofErr w:type="spellStart"/>
      <w:r>
        <w:rPr>
          <w:rFonts w:eastAsia="Times New Roman" w:cs="Times New Roman"/>
          <w:szCs w:val="24"/>
        </w:rPr>
        <w:t>Πάχτα</w:t>
      </w:r>
      <w:proofErr w:type="spellEnd"/>
      <w:r>
        <w:rPr>
          <w:rFonts w:eastAsia="Times New Roman" w:cs="Times New Roman"/>
          <w:szCs w:val="24"/>
        </w:rPr>
        <w:t xml:space="preserve">: «Πρέπει ο </w:t>
      </w:r>
      <w:proofErr w:type="spellStart"/>
      <w:r>
        <w:rPr>
          <w:rFonts w:eastAsia="Times New Roman" w:cs="Times New Roman"/>
          <w:szCs w:val="24"/>
        </w:rPr>
        <w:t>Πάχτας</w:t>
      </w:r>
      <w:proofErr w:type="spellEnd"/>
      <w:r>
        <w:rPr>
          <w:rFonts w:eastAsia="Times New Roman" w:cs="Times New Roman"/>
          <w:szCs w:val="24"/>
        </w:rPr>
        <w:t xml:space="preserve"> να μην μπορεί να κυκλοφορήσει. Λιντσάρετέ τον. Εγώ μαζί σας.»</w:t>
      </w:r>
    </w:p>
    <w:p w14:paraId="3FCD89F9"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Καλοδεχούμενες, λοιπόν, οι εκκλήσεις του κ. </w:t>
      </w:r>
      <w:proofErr w:type="spellStart"/>
      <w:r>
        <w:rPr>
          <w:rFonts w:eastAsia="Times New Roman" w:cs="Times New Roman"/>
          <w:szCs w:val="24"/>
        </w:rPr>
        <w:t>Βούτση</w:t>
      </w:r>
      <w:proofErr w:type="spellEnd"/>
      <w:r>
        <w:rPr>
          <w:rFonts w:eastAsia="Times New Roman" w:cs="Times New Roman"/>
          <w:szCs w:val="24"/>
        </w:rPr>
        <w:t>. Τις εκλαμβάνουμε ως μεταμέλεια του ΣΥΡΙΖΑ, που πρέπει, όμως, να γίνει έμπρακτη κατά όλω</w:t>
      </w:r>
      <w:r>
        <w:rPr>
          <w:rFonts w:eastAsia="Times New Roman" w:cs="Times New Roman"/>
          <w:szCs w:val="24"/>
        </w:rPr>
        <w:t>ν αυτών που μας προπηλάκιζαν, που κρεμούσαν τις αφίσες στις πλατείες με το σύνθημα ότι είμαστε ανεπιθύμητοι και μαζεύονταν κάτω από τα γραφεία μας με βία, επειδή εμείς είχαμε μία συγκεκριμένη πολιτική άποψη.</w:t>
      </w:r>
    </w:p>
    <w:p w14:paraId="3FCD89FA"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Έρχομαι τώρα στα του νομοσχεδίου.</w:t>
      </w:r>
    </w:p>
    <w:p w14:paraId="3FCD89FB" w14:textId="77777777" w:rsidR="00BC419A" w:rsidRDefault="0035347C">
      <w:pPr>
        <w:spacing w:line="600" w:lineRule="auto"/>
        <w:ind w:firstLine="720"/>
        <w:contextualSpacing/>
        <w:jc w:val="both"/>
        <w:rPr>
          <w:rFonts w:eastAsia="Times New Roman"/>
          <w:color w:val="000000"/>
          <w:szCs w:val="24"/>
          <w:shd w:val="clear" w:color="auto" w:fill="FFFFFF"/>
        </w:rPr>
      </w:pPr>
      <w:r>
        <w:rPr>
          <w:rFonts w:eastAsia="Times New Roman" w:cs="Times New Roman"/>
          <w:szCs w:val="24"/>
        </w:rPr>
        <w:t>Είπε ο εισηγητ</w:t>
      </w:r>
      <w:r>
        <w:rPr>
          <w:rFonts w:eastAsia="Times New Roman" w:cs="Times New Roman"/>
          <w:szCs w:val="24"/>
        </w:rPr>
        <w:t xml:space="preserve">ής μας, ο κ. Καρράς ότι μια καλή ιδέα τη βάζετε σε ένα πολύ άσχημο περιτύλιγμα, αυτό το νομοσχέδιο, το οποίο θα είναι ατελέσφορο, και ανέδειξε τους λόγους για τους οποίους θα είναι ατελέσφορο. Πέρα από τη γραφειοκρατία στην απόδοση του </w:t>
      </w:r>
      <w:r>
        <w:rPr>
          <w:rFonts w:eastAsia="Times New Roman"/>
          <w:color w:val="000000"/>
          <w:szCs w:val="24"/>
          <w:shd w:val="clear" w:color="auto" w:fill="FFFFFF"/>
        </w:rPr>
        <w:t>ισοδυνάμου σε ό,τι α</w:t>
      </w:r>
      <w:r>
        <w:rPr>
          <w:rFonts w:eastAsia="Times New Roman"/>
          <w:color w:val="000000"/>
          <w:szCs w:val="24"/>
          <w:shd w:val="clear" w:color="auto" w:fill="FFFFFF"/>
        </w:rPr>
        <w:t xml:space="preserve">φορά τα εισιτήρια, εκείνο που </w:t>
      </w:r>
      <w:r>
        <w:rPr>
          <w:rFonts w:eastAsia="Times New Roman"/>
          <w:color w:val="000000"/>
          <w:szCs w:val="24"/>
          <w:shd w:val="clear" w:color="auto" w:fill="FFFFFF"/>
        </w:rPr>
        <w:lastRenderedPageBreak/>
        <w:t>έχει σημασία είναι το κόστος που σωρεύεται στον καταναλωτή, κυρίως μετά την κατάργηση του μειωμένου ΦΠΑ. Αυτό το κόστος δεν υπάρχει τρόπος να αναπληρωθεί, καθώς το ισοδύναμο θα κατατίθεται στον λογαριασμό των εταιρειών σε ό,τι</w:t>
      </w:r>
      <w:r>
        <w:rPr>
          <w:rFonts w:eastAsia="Times New Roman"/>
          <w:color w:val="000000"/>
          <w:szCs w:val="24"/>
          <w:shd w:val="clear" w:color="auto" w:fill="FFFFFF"/>
        </w:rPr>
        <w:t xml:space="preserve"> αφορά τα καταναλωτικά είδη. Δεν αναφέρομαι στα εισιτήρια.</w:t>
      </w:r>
    </w:p>
    <w:p w14:paraId="3FCD89FC" w14:textId="77777777" w:rsidR="00BC419A" w:rsidRDefault="0035347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Κατά συνέπεια, πώς διασφαλίζεται ότι αυτός που αγόραζε ένα οποιοδήποτε εμπόρευμα μιας διαρκούς χρήσης, για παράδειγμα, και το αγόραζε φθηνότερο στα νησιά, γιατί έπρεπε να έχει χαμηλότερο κόστος δια</w:t>
      </w:r>
      <w:r>
        <w:rPr>
          <w:rFonts w:eastAsia="Times New Roman"/>
          <w:color w:val="000000"/>
          <w:szCs w:val="24"/>
          <w:shd w:val="clear" w:color="auto" w:fill="FFFFFF"/>
        </w:rPr>
        <w:t xml:space="preserve">βίωσης εκεί, θα του μεταφερθεί μέσω του ισοδυνάμου; Αυτό είναι ένα θέμα για το οποίο έχουν εκφραστεί πάρα πολλές αντιρρήσεις. </w:t>
      </w:r>
    </w:p>
    <w:p w14:paraId="3FCD89FD" w14:textId="77777777" w:rsidR="00BC419A" w:rsidRDefault="0035347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Κυρίες και κύριοι συνάδελφοι, εκείνο που έχει σημασία για τον ΣΥΡΙΖΑ είναι ότι έρχεται και θεωρητικοποιεί την κατάργηση του μειωμ</w:t>
      </w:r>
      <w:r>
        <w:rPr>
          <w:rFonts w:eastAsia="Times New Roman"/>
          <w:color w:val="000000"/>
          <w:szCs w:val="24"/>
          <w:shd w:val="clear" w:color="auto" w:fill="FFFFFF"/>
        </w:rPr>
        <w:t xml:space="preserve">ένου ΦΠΑ. Άκουσα προηγουμένως τον κ. </w:t>
      </w:r>
      <w:proofErr w:type="spellStart"/>
      <w:r>
        <w:rPr>
          <w:rFonts w:eastAsia="Times New Roman"/>
          <w:color w:val="000000"/>
          <w:szCs w:val="24"/>
          <w:shd w:val="clear" w:color="auto" w:fill="FFFFFF"/>
        </w:rPr>
        <w:t>Κουρουμπλή</w:t>
      </w:r>
      <w:proofErr w:type="spellEnd"/>
      <w:r>
        <w:rPr>
          <w:rFonts w:eastAsia="Times New Roman"/>
          <w:color w:val="000000"/>
          <w:szCs w:val="24"/>
          <w:shd w:val="clear" w:color="auto" w:fill="FFFFFF"/>
        </w:rPr>
        <w:t xml:space="preserve"> να διακόπτει τον εισηγητή μας λέγοντάς του «αποκρύπτετε ότι δεν αφορούσε τις μεταφορές». </w:t>
      </w:r>
    </w:p>
    <w:p w14:paraId="3FCD89FE" w14:textId="77777777" w:rsidR="00BC419A" w:rsidRDefault="0035347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Καλώς το, το παιδί! Ξέρετε ότι ο κ. </w:t>
      </w:r>
      <w:proofErr w:type="spellStart"/>
      <w:r>
        <w:rPr>
          <w:rFonts w:eastAsia="Times New Roman"/>
          <w:color w:val="000000"/>
          <w:szCs w:val="24"/>
          <w:shd w:val="clear" w:color="auto" w:fill="FFFFFF"/>
        </w:rPr>
        <w:t>Κουρουμπλής</w:t>
      </w:r>
      <w:proofErr w:type="spellEnd"/>
      <w:r>
        <w:rPr>
          <w:rFonts w:eastAsia="Times New Roman"/>
          <w:color w:val="000000"/>
          <w:szCs w:val="24"/>
          <w:shd w:val="clear" w:color="auto" w:fill="FFFFFF"/>
        </w:rPr>
        <w:t xml:space="preserve"> ήταν εκατό χρόνια ΠΑΣΟΚ πριν πάει στον ΣΥΡΙΖΑ και κάθε τρεις και λίγο </w:t>
      </w:r>
      <w:r>
        <w:rPr>
          <w:rFonts w:eastAsia="Times New Roman"/>
          <w:color w:val="000000"/>
          <w:szCs w:val="24"/>
          <w:shd w:val="clear" w:color="auto" w:fill="FFFFFF"/>
        </w:rPr>
        <w:t xml:space="preserve">εξυμνεί τον Ανδρέα Παπανδρέου, που είναι αυτός ο οποίος </w:t>
      </w:r>
      <w:r>
        <w:rPr>
          <w:rFonts w:eastAsia="Times New Roman"/>
          <w:color w:val="000000"/>
          <w:szCs w:val="24"/>
          <w:shd w:val="clear" w:color="auto" w:fill="FFFFFF"/>
        </w:rPr>
        <w:lastRenderedPageBreak/>
        <w:t xml:space="preserve">καθιέρωσε, με τη διαπραγμάτευση που έκανε κατά την εφαρμογή του ΦΠΑ στην Ελλάδα, την εξαίρεση των νησιών, που επεκτάθηκε από το Αιγαίο και στα υπόλοιπα νησιά μετά. Ο κ. </w:t>
      </w:r>
      <w:proofErr w:type="spellStart"/>
      <w:r>
        <w:rPr>
          <w:rFonts w:eastAsia="Times New Roman"/>
          <w:color w:val="000000"/>
          <w:szCs w:val="24"/>
          <w:shd w:val="clear" w:color="auto" w:fill="FFFFFF"/>
        </w:rPr>
        <w:t>Κουρουμπλής</w:t>
      </w:r>
      <w:proofErr w:type="spellEnd"/>
      <w:r>
        <w:rPr>
          <w:rFonts w:eastAsia="Times New Roman"/>
          <w:color w:val="000000"/>
          <w:szCs w:val="24"/>
          <w:shd w:val="clear" w:color="auto" w:fill="FFFFFF"/>
        </w:rPr>
        <w:t xml:space="preserve"> πού ήταν τότε;</w:t>
      </w:r>
    </w:p>
    <w:p w14:paraId="3FCD89FF" w14:textId="77777777" w:rsidR="00BC419A" w:rsidRDefault="0035347C">
      <w:pPr>
        <w:spacing w:line="600" w:lineRule="auto"/>
        <w:ind w:firstLine="720"/>
        <w:contextualSpacing/>
        <w:jc w:val="both"/>
        <w:rPr>
          <w:rFonts w:eastAsia="Times New Roman"/>
          <w:color w:val="000000"/>
          <w:szCs w:val="24"/>
          <w:shd w:val="clear" w:color="auto" w:fill="FFFFFF"/>
        </w:rPr>
      </w:pPr>
      <w:r w:rsidRPr="00FA045B">
        <w:rPr>
          <w:rFonts w:eastAsia="Times New Roman"/>
          <w:b/>
          <w:color w:val="000000"/>
          <w:szCs w:val="24"/>
          <w:shd w:val="clear" w:color="auto" w:fill="FFFFFF"/>
        </w:rPr>
        <w:t>ΠΑΝΑ</w:t>
      </w:r>
      <w:r w:rsidRPr="00FA045B">
        <w:rPr>
          <w:rFonts w:eastAsia="Times New Roman"/>
          <w:b/>
          <w:color w:val="000000"/>
          <w:szCs w:val="24"/>
          <w:shd w:val="clear" w:color="auto" w:fill="FFFFFF"/>
        </w:rPr>
        <w:t>ΓΙΩΤΗΣ ΚΟΥΡΟΥΜΠΛΗΣ (Υπουργός Ναυτιλίας και Νησιωτικής Πολιτικής):</w:t>
      </w:r>
      <w:r>
        <w:rPr>
          <w:rFonts w:eastAsia="Times New Roman"/>
          <w:color w:val="000000"/>
          <w:szCs w:val="24"/>
          <w:shd w:val="clear" w:color="auto" w:fill="FFFFFF"/>
        </w:rPr>
        <w:t xml:space="preserve"> Δεν αντέδρασες όταν έλεγαν άλλα αυτοί οι κύριοι. Δεν αντέδρασες όταν έλεγαν ότι το καθιέρωσε ο Καραμανλής.</w:t>
      </w:r>
    </w:p>
    <w:p w14:paraId="3FCD8A00" w14:textId="77777777" w:rsidR="00BC419A" w:rsidRDefault="0035347C">
      <w:pPr>
        <w:spacing w:line="600" w:lineRule="auto"/>
        <w:ind w:firstLine="720"/>
        <w:contextualSpacing/>
        <w:jc w:val="both"/>
        <w:rPr>
          <w:rFonts w:eastAsia="Times New Roman"/>
          <w:color w:val="000000"/>
          <w:szCs w:val="24"/>
          <w:shd w:val="clear" w:color="auto" w:fill="FFFFFF"/>
        </w:rPr>
      </w:pPr>
      <w:r w:rsidRPr="00FA045B">
        <w:rPr>
          <w:rFonts w:eastAsia="Times New Roman"/>
          <w:b/>
          <w:color w:val="000000"/>
          <w:szCs w:val="24"/>
          <w:shd w:val="clear" w:color="auto" w:fill="FFFFFF"/>
        </w:rPr>
        <w:t xml:space="preserve">ΓΙΑΝΝΗΣ ΚΟΥΤΣΟΥΚΟΣ: </w:t>
      </w:r>
      <w:r>
        <w:rPr>
          <w:rFonts w:eastAsia="Times New Roman"/>
          <w:color w:val="000000"/>
          <w:szCs w:val="24"/>
          <w:shd w:val="clear" w:color="auto" w:fill="FFFFFF"/>
        </w:rPr>
        <w:t>Κύριε Υπουργέ, ακούστε…</w:t>
      </w:r>
    </w:p>
    <w:p w14:paraId="3FCD8A01" w14:textId="77777777" w:rsidR="00BC419A" w:rsidRDefault="0035347C">
      <w:pPr>
        <w:spacing w:line="600" w:lineRule="auto"/>
        <w:ind w:firstLine="720"/>
        <w:contextualSpacing/>
        <w:jc w:val="both"/>
        <w:rPr>
          <w:rFonts w:eastAsia="Times New Roman"/>
          <w:color w:val="000000"/>
          <w:szCs w:val="24"/>
          <w:shd w:val="clear" w:color="auto" w:fill="FFFFFF"/>
        </w:rPr>
      </w:pPr>
      <w:r>
        <w:rPr>
          <w:rFonts w:eastAsia="Times New Roman"/>
          <w:b/>
          <w:color w:val="000000"/>
          <w:szCs w:val="24"/>
          <w:shd w:val="clear" w:color="auto" w:fill="FFFFFF"/>
        </w:rPr>
        <w:t>ΠΑΝΑΓΙΩΤΗΣ ΚΟΥΡΟΥΜΠΛΗΣ (Υπουργός Ναυτιλ</w:t>
      </w:r>
      <w:r>
        <w:rPr>
          <w:rFonts w:eastAsia="Times New Roman"/>
          <w:b/>
          <w:color w:val="000000"/>
          <w:szCs w:val="24"/>
          <w:shd w:val="clear" w:color="auto" w:fill="FFFFFF"/>
        </w:rPr>
        <w:t xml:space="preserve">ίας και Νησιωτικής Πολιτικής): </w:t>
      </w:r>
      <w:r>
        <w:rPr>
          <w:rFonts w:eastAsia="Times New Roman"/>
          <w:color w:val="000000"/>
          <w:szCs w:val="24"/>
          <w:shd w:val="clear" w:color="auto" w:fill="FFFFFF"/>
        </w:rPr>
        <w:t>Αφήστε, αφήστε. Θα απαντήσω και εγώ.</w:t>
      </w:r>
    </w:p>
    <w:p w14:paraId="3FCD8A02" w14:textId="77777777" w:rsidR="00BC419A" w:rsidRDefault="0035347C">
      <w:pPr>
        <w:spacing w:line="600" w:lineRule="auto"/>
        <w:ind w:firstLine="720"/>
        <w:contextualSpacing/>
        <w:jc w:val="both"/>
        <w:rPr>
          <w:rFonts w:eastAsia="Times New Roman"/>
          <w:color w:val="000000"/>
          <w:szCs w:val="24"/>
          <w:shd w:val="clear" w:color="auto" w:fill="FFFFFF"/>
        </w:rPr>
      </w:pPr>
      <w:r>
        <w:rPr>
          <w:rFonts w:eastAsia="Times New Roman"/>
          <w:b/>
          <w:color w:val="000000"/>
          <w:szCs w:val="24"/>
          <w:shd w:val="clear" w:color="auto" w:fill="FFFFFF"/>
        </w:rPr>
        <w:t xml:space="preserve">ΓΙΑΝΝΗΣ ΚΟΥΤΣΟΥΚΟΣ: </w:t>
      </w:r>
      <w:r>
        <w:rPr>
          <w:rFonts w:eastAsia="Times New Roman"/>
          <w:color w:val="000000"/>
          <w:szCs w:val="24"/>
          <w:shd w:val="clear" w:color="auto" w:fill="FFFFFF"/>
        </w:rPr>
        <w:t>Να απαντήσετε. Να πείτε ό,τι θέλετε. Δεν μπορείτε, όμως, να κατηγορείτε εκείνους που κατέστρεψαν επί σαράντα χρόνια την Ελλάδα, όπως λέτε, από τα οποία τα είκοσι κυβέρν</w:t>
      </w:r>
      <w:r>
        <w:rPr>
          <w:rFonts w:eastAsia="Times New Roman"/>
          <w:color w:val="000000"/>
          <w:szCs w:val="24"/>
          <w:shd w:val="clear" w:color="auto" w:fill="FFFFFF"/>
        </w:rPr>
        <w:t xml:space="preserve">ησε το ΠΑΣΟΚ. Σας το είπε ο κ. Λοβέρδος νωρίτερα. Και εσείς είσαστε συμμέτοχος σε αυτήν την καταστροφή. Μην νομίζετε ότι είναι κολυμβήθρα του Σιλωάμ, επειδή </w:t>
      </w:r>
      <w:r>
        <w:rPr>
          <w:rFonts w:eastAsia="Times New Roman"/>
          <w:color w:val="000000"/>
          <w:szCs w:val="24"/>
          <w:shd w:val="clear" w:color="auto" w:fill="FFFFFF"/>
        </w:rPr>
        <w:lastRenderedPageBreak/>
        <w:t>εξαργυρώσατε με μία καρέκλα τη μεταγραφή σας. Δεν είναι κολυμβήθρα του Σιλωάμ!</w:t>
      </w:r>
    </w:p>
    <w:p w14:paraId="3FCD8A03" w14:textId="77777777" w:rsidR="00BC419A" w:rsidRDefault="0035347C">
      <w:pPr>
        <w:spacing w:line="600" w:lineRule="auto"/>
        <w:ind w:firstLine="720"/>
        <w:contextualSpacing/>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ΠΡΟΕΔΡΕΥΩΝ (Νικήτας </w:t>
      </w:r>
      <w:r>
        <w:rPr>
          <w:rFonts w:eastAsia="Times New Roman"/>
          <w:b/>
          <w:color w:val="000000"/>
          <w:szCs w:val="24"/>
          <w:shd w:val="clear" w:color="auto" w:fill="FFFFFF"/>
        </w:rPr>
        <w:t xml:space="preserve">Κακλαμάνης): </w:t>
      </w:r>
      <w:r>
        <w:rPr>
          <w:rFonts w:eastAsia="Times New Roman"/>
          <w:color w:val="000000"/>
          <w:szCs w:val="24"/>
          <w:shd w:val="clear" w:color="auto" w:fill="FFFFFF"/>
        </w:rPr>
        <w:t>Ηρεμία! Τα ενδοοικογενειακά εκτός της Αιθούσης.</w:t>
      </w:r>
    </w:p>
    <w:p w14:paraId="3FCD8A04" w14:textId="77777777" w:rsidR="00BC419A" w:rsidRDefault="0035347C">
      <w:pPr>
        <w:spacing w:line="600" w:lineRule="auto"/>
        <w:ind w:firstLine="720"/>
        <w:contextualSpacing/>
        <w:jc w:val="both"/>
        <w:rPr>
          <w:rFonts w:eastAsia="Times New Roman"/>
          <w:color w:val="000000"/>
          <w:szCs w:val="24"/>
          <w:shd w:val="clear" w:color="auto" w:fill="FFFFFF"/>
        </w:rPr>
      </w:pPr>
      <w:r>
        <w:rPr>
          <w:rFonts w:eastAsia="Times New Roman"/>
          <w:b/>
          <w:color w:val="000000"/>
          <w:szCs w:val="24"/>
          <w:shd w:val="clear" w:color="auto" w:fill="FFFFFF"/>
        </w:rPr>
        <w:t xml:space="preserve">ΠΑΝΑΓΙΩΤΗΣ ΚΟΥΡΟΥΜΠΛΗΣ (Υπουργός Ναυτιλίας και Νησιωτικής Πολιτικής): </w:t>
      </w:r>
      <w:r>
        <w:rPr>
          <w:rFonts w:eastAsia="Times New Roman"/>
          <w:color w:val="000000"/>
          <w:szCs w:val="24"/>
          <w:shd w:val="clear" w:color="auto" w:fill="FFFFFF"/>
        </w:rPr>
        <w:t>Ξέρετε να λασπολογείτε.</w:t>
      </w:r>
    </w:p>
    <w:p w14:paraId="3FCD8A05" w14:textId="77777777" w:rsidR="00BC419A" w:rsidRDefault="0035347C">
      <w:pPr>
        <w:spacing w:line="600" w:lineRule="auto"/>
        <w:ind w:firstLine="720"/>
        <w:contextualSpacing/>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ΠΡΟΕΔΡΕΥΩΝ (Νικήτας Κακλαμάνης): </w:t>
      </w:r>
      <w:r>
        <w:rPr>
          <w:rFonts w:eastAsia="Times New Roman"/>
          <w:color w:val="000000"/>
          <w:szCs w:val="24"/>
          <w:shd w:val="clear" w:color="auto" w:fill="FFFFFF"/>
        </w:rPr>
        <w:t>Συνεχίστε, κύριε Κουτσούκο.</w:t>
      </w:r>
    </w:p>
    <w:p w14:paraId="3FCD8A06" w14:textId="77777777" w:rsidR="00BC419A" w:rsidRDefault="0035347C">
      <w:pPr>
        <w:spacing w:line="600" w:lineRule="auto"/>
        <w:ind w:firstLine="720"/>
        <w:contextualSpacing/>
        <w:jc w:val="both"/>
        <w:rPr>
          <w:rFonts w:eastAsia="Times New Roman"/>
          <w:color w:val="000000"/>
          <w:szCs w:val="24"/>
          <w:shd w:val="clear" w:color="auto" w:fill="FFFFFF"/>
        </w:rPr>
      </w:pPr>
      <w:r>
        <w:rPr>
          <w:rFonts w:eastAsia="Times New Roman"/>
          <w:b/>
          <w:color w:val="000000"/>
          <w:szCs w:val="24"/>
          <w:shd w:val="clear" w:color="auto" w:fill="FFFFFF"/>
        </w:rPr>
        <w:t xml:space="preserve">ΓΙΑΝΝΗΣ ΚΟΥΤΣΟΥΚΟΣ: </w:t>
      </w:r>
      <w:r>
        <w:rPr>
          <w:rFonts w:eastAsia="Times New Roman"/>
          <w:color w:val="000000"/>
          <w:szCs w:val="24"/>
          <w:shd w:val="clear" w:color="auto" w:fill="FFFFFF"/>
        </w:rPr>
        <w:t>Έχετε απώλεια ψυχραι</w:t>
      </w:r>
      <w:r>
        <w:rPr>
          <w:rFonts w:eastAsia="Times New Roman"/>
          <w:color w:val="000000"/>
          <w:szCs w:val="24"/>
          <w:shd w:val="clear" w:color="auto" w:fill="FFFFFF"/>
        </w:rPr>
        <w:t>μίας. Το καταλαβαίνω. Τι να κάνουμε, όμως. Αυτή είναι η σκληρή πραγματικότητα.</w:t>
      </w:r>
    </w:p>
    <w:p w14:paraId="3FCD8A07" w14:textId="77777777" w:rsidR="00BC419A" w:rsidRDefault="0035347C">
      <w:pPr>
        <w:spacing w:line="600" w:lineRule="auto"/>
        <w:ind w:firstLine="720"/>
        <w:contextualSpacing/>
        <w:jc w:val="both"/>
        <w:rPr>
          <w:rFonts w:eastAsia="Times New Roman"/>
          <w:color w:val="000000"/>
          <w:szCs w:val="24"/>
          <w:shd w:val="clear" w:color="auto" w:fill="FFFFFF"/>
        </w:rPr>
      </w:pPr>
      <w:r w:rsidRPr="00F653DA">
        <w:rPr>
          <w:rFonts w:eastAsia="Times New Roman"/>
          <w:b/>
          <w:color w:val="000000"/>
          <w:szCs w:val="24"/>
          <w:shd w:val="clear" w:color="auto" w:fill="FFFFFF"/>
        </w:rPr>
        <w:t xml:space="preserve">ΠΡΟΕΔΡΕΥΩΝ (Νικήτας Κακλαμάνης): </w:t>
      </w:r>
      <w:r>
        <w:rPr>
          <w:rFonts w:eastAsia="Times New Roman"/>
          <w:color w:val="000000"/>
          <w:szCs w:val="24"/>
          <w:shd w:val="clear" w:color="auto" w:fill="FFFFFF"/>
        </w:rPr>
        <w:t>Είστε παλιός κοινοβουλευτικός. Συνεχίστε την αγόρευσή σας.</w:t>
      </w:r>
    </w:p>
    <w:p w14:paraId="3FCD8A08" w14:textId="77777777" w:rsidR="00BC419A" w:rsidRDefault="0035347C">
      <w:pPr>
        <w:spacing w:line="600" w:lineRule="auto"/>
        <w:ind w:firstLine="720"/>
        <w:contextualSpacing/>
        <w:jc w:val="both"/>
        <w:rPr>
          <w:rFonts w:eastAsia="Times New Roman"/>
          <w:color w:val="000000"/>
          <w:szCs w:val="24"/>
          <w:shd w:val="clear" w:color="auto" w:fill="FFFFFF"/>
        </w:rPr>
      </w:pPr>
      <w:r>
        <w:rPr>
          <w:rFonts w:eastAsia="Times New Roman"/>
          <w:b/>
          <w:color w:val="000000"/>
          <w:szCs w:val="24"/>
          <w:shd w:val="clear" w:color="auto" w:fill="FFFFFF"/>
        </w:rPr>
        <w:t xml:space="preserve">ΓΙΑΝΝΗΣ ΚΟΥΤΣΟΥΚΟΣ: </w:t>
      </w:r>
      <w:r>
        <w:rPr>
          <w:rFonts w:eastAsia="Times New Roman"/>
          <w:color w:val="000000"/>
          <w:szCs w:val="24"/>
          <w:shd w:val="clear" w:color="auto" w:fill="FFFFFF"/>
        </w:rPr>
        <w:t>Έρχομαι, λοιπόν, τώρα στην ουσία, κυρίες και κύριοι συνάδελφοι.</w:t>
      </w:r>
    </w:p>
    <w:p w14:paraId="3FCD8A09" w14:textId="77777777" w:rsidR="00BC419A" w:rsidRDefault="0035347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Η</w:t>
      </w:r>
      <w:r>
        <w:rPr>
          <w:rFonts w:eastAsia="Times New Roman"/>
          <w:color w:val="000000"/>
          <w:szCs w:val="24"/>
          <w:shd w:val="clear" w:color="auto" w:fill="FFFFFF"/>
        </w:rPr>
        <w:t xml:space="preserve"> Δημοκρατική Συμπαράταξη έχει καταθέσει πρόταση νόμου η οποία με βάση τον Κανονισμό της Βουλής έπρεπε να έχει έρθει προς συζήτηση και να έρθει η Πλειοψηφία και να πει ότι δεν την αποδέχεται.</w:t>
      </w:r>
    </w:p>
    <w:p w14:paraId="3FCD8A0A" w14:textId="77777777" w:rsidR="00BC419A" w:rsidRDefault="0035347C">
      <w:pPr>
        <w:spacing w:line="600" w:lineRule="auto"/>
        <w:ind w:firstLine="720"/>
        <w:contextualSpacing/>
        <w:jc w:val="both"/>
        <w:rPr>
          <w:rFonts w:eastAsia="Times New Roman" w:cs="Times New Roman"/>
          <w:szCs w:val="24"/>
        </w:rPr>
      </w:pPr>
      <w:r>
        <w:rPr>
          <w:rFonts w:eastAsia="Times New Roman"/>
          <w:color w:val="000000"/>
          <w:szCs w:val="24"/>
          <w:shd w:val="clear" w:color="auto" w:fill="FFFFFF"/>
        </w:rPr>
        <w:lastRenderedPageBreak/>
        <w:t xml:space="preserve">Τι λέει αυτή η πρόταση νόμου πολύ απλά; Λέει ότι για τα νησιά, </w:t>
      </w:r>
      <w:r>
        <w:rPr>
          <w:rFonts w:eastAsia="Times New Roman"/>
          <w:color w:val="000000"/>
          <w:szCs w:val="24"/>
          <w:shd w:val="clear" w:color="auto" w:fill="FFFFFF"/>
        </w:rPr>
        <w:t>για τα οποία παρατάθηκε ο μειωμένος ΦΠΑ μέχρι 30 Ιουνίου, παρατείνεται κατά έναν χρόνο.</w:t>
      </w:r>
      <w:r>
        <w:rPr>
          <w:rFonts w:eastAsia="Times New Roman"/>
          <w:color w:val="000000"/>
          <w:szCs w:val="24"/>
          <w:shd w:val="clear" w:color="auto" w:fill="FFFFFF"/>
        </w:rPr>
        <w:t xml:space="preserve"> </w:t>
      </w:r>
      <w:r>
        <w:rPr>
          <w:rFonts w:eastAsia="Times New Roman" w:cs="Times New Roman"/>
          <w:szCs w:val="24"/>
        </w:rPr>
        <w:t xml:space="preserve">Και ποια είναι η εκτίμηση του Γενικού Λογιστηρίου του Κράτους, την </w:t>
      </w:r>
      <w:r>
        <w:rPr>
          <w:rFonts w:eastAsia="Times New Roman" w:cs="Times New Roman"/>
          <w:szCs w:val="24"/>
        </w:rPr>
        <w:t xml:space="preserve">έκθεση </w:t>
      </w:r>
      <w:r>
        <w:rPr>
          <w:rFonts w:eastAsia="Times New Roman" w:cs="Times New Roman"/>
          <w:szCs w:val="24"/>
        </w:rPr>
        <w:t>του οποίου έχουμε εδώ και την καταθέτω; Είναι 78 εκατομμύρια.</w:t>
      </w:r>
    </w:p>
    <w:p w14:paraId="3FCD8A0B" w14:textId="77777777" w:rsidR="00BC419A" w:rsidRDefault="0035347C">
      <w:pPr>
        <w:spacing w:line="600" w:lineRule="auto"/>
        <w:ind w:firstLine="720"/>
        <w:contextualSpacing/>
        <w:jc w:val="both"/>
        <w:rPr>
          <w:rFonts w:eastAsia="Times New Roman" w:cs="Times New Roman"/>
          <w:szCs w:val="24"/>
        </w:rPr>
      </w:pPr>
      <w:r w:rsidRPr="004C2B81">
        <w:rPr>
          <w:rFonts w:eastAsia="Times New Roman" w:cs="Times New Roman"/>
          <w:szCs w:val="24"/>
        </w:rPr>
        <w:t>(Στο σημείο αυτό ο Βουλευτής κ.</w:t>
      </w:r>
      <w:r w:rsidRPr="006C026C">
        <w:rPr>
          <w:rFonts w:eastAsia="Times New Roman" w:cs="Times New Roman"/>
          <w:szCs w:val="24"/>
        </w:rPr>
        <w:t xml:space="preserve"> </w:t>
      </w:r>
      <w:r w:rsidRPr="00483329">
        <w:rPr>
          <w:rFonts w:eastAsia="Times New Roman" w:cs="Times New Roman"/>
          <w:szCs w:val="24"/>
        </w:rPr>
        <w:t>Γ</w:t>
      </w:r>
      <w:r>
        <w:rPr>
          <w:rFonts w:eastAsia="Times New Roman" w:cs="Times New Roman"/>
          <w:szCs w:val="24"/>
        </w:rPr>
        <w:t xml:space="preserve">ιάννης Κουτσούκος καταθέτει για τα Πρακτικά την προαναφερθείσα </w:t>
      </w:r>
      <w:r>
        <w:rPr>
          <w:rFonts w:eastAsia="Times New Roman" w:cs="Times New Roman"/>
          <w:szCs w:val="24"/>
        </w:rPr>
        <w:t>έκθεση</w:t>
      </w:r>
      <w:r w:rsidRPr="004C2B81">
        <w:rPr>
          <w:rFonts w:eastAsia="Times New Roman" w:cs="Times New Roman"/>
          <w:szCs w:val="24"/>
        </w:rPr>
        <w:t xml:space="preserve">, </w:t>
      </w:r>
      <w:r>
        <w:rPr>
          <w:rFonts w:eastAsia="Times New Roman" w:cs="Times New Roman"/>
          <w:szCs w:val="24"/>
        </w:rPr>
        <w:t>η</w:t>
      </w:r>
      <w:r w:rsidRPr="004C2B81">
        <w:rPr>
          <w:rFonts w:eastAsia="Times New Roman" w:cs="Times New Roman"/>
          <w:szCs w:val="24"/>
        </w:rPr>
        <w:t xml:space="preserve"> οποία βρίσκ</w:t>
      </w:r>
      <w:r>
        <w:rPr>
          <w:rFonts w:eastAsia="Times New Roman" w:cs="Times New Roman"/>
          <w:szCs w:val="24"/>
        </w:rPr>
        <w:t>ε</w:t>
      </w:r>
      <w:r w:rsidRPr="004C2B81">
        <w:rPr>
          <w:rFonts w:eastAsia="Times New Roman" w:cs="Times New Roman"/>
          <w:szCs w:val="24"/>
        </w:rPr>
        <w:t>ται στο αρχείο του Τμήματος Γραμματείας της Διεύθυνσης Στενογραφίας και Πρακτικών της Βουλής)</w:t>
      </w:r>
    </w:p>
    <w:p w14:paraId="3FCD8A0C"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λοιπόν, που μας έλεγε προχθές που ψηφίσαμε το </w:t>
      </w:r>
      <w:r>
        <w:rPr>
          <w:rFonts w:eastAsia="Times New Roman" w:cs="Times New Roman"/>
          <w:szCs w:val="24"/>
        </w:rPr>
        <w:t xml:space="preserve">μεσοπρόθεσμο </w:t>
      </w:r>
      <w:r>
        <w:rPr>
          <w:rFonts w:eastAsia="Times New Roman" w:cs="Times New Roman"/>
          <w:szCs w:val="24"/>
        </w:rPr>
        <w:t xml:space="preserve">και </w:t>
      </w:r>
      <w:r>
        <w:rPr>
          <w:rFonts w:eastAsia="Times New Roman" w:cs="Times New Roman"/>
          <w:szCs w:val="24"/>
        </w:rPr>
        <w:t xml:space="preserve">διαδίδει τώρα διά του Τύπου ότι επεξεργάζεται διάφορα σχέδια να διαμοιράσει στους αναξιοπαθούντες το </w:t>
      </w:r>
      <w:proofErr w:type="spellStart"/>
      <w:r>
        <w:rPr>
          <w:rFonts w:eastAsia="Times New Roman" w:cs="Times New Roman"/>
          <w:szCs w:val="24"/>
        </w:rPr>
        <w:t>υπερπλεόνασμα</w:t>
      </w:r>
      <w:proofErr w:type="spellEnd"/>
      <w:r>
        <w:rPr>
          <w:rFonts w:eastAsia="Times New Roman" w:cs="Times New Roman"/>
          <w:szCs w:val="24"/>
        </w:rPr>
        <w:t>, δεν μπορεί να διαθέσει 78 εκατομμύρια για τους νησιώτες, αυτούς που υποφέρουν και λόγω της μεταναστευτικής κρίσης;</w:t>
      </w:r>
    </w:p>
    <w:p w14:paraId="3FCD8A0D"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Εγώ πιστεύω ότι μπορεί, α</w:t>
      </w:r>
      <w:r>
        <w:rPr>
          <w:rFonts w:eastAsia="Times New Roman" w:cs="Times New Roman"/>
          <w:szCs w:val="24"/>
        </w:rPr>
        <w:t>πλώς δεν το διαπραγματεύεται. Και δεν το διαπραγματεύεται, διότι θεωρεί ότι κακώς είχε δοθεί ο μειωμένος ΦΠΑ στα νησιά. Μην κάνετε το λάθος να υπο</w:t>
      </w:r>
      <w:r>
        <w:rPr>
          <w:rFonts w:eastAsia="Times New Roman" w:cs="Times New Roman"/>
          <w:szCs w:val="24"/>
        </w:rPr>
        <w:lastRenderedPageBreak/>
        <w:t>λογίζετε το κόστος σε σχέση με τη διαφορά που υπήρχε στο παρελθόν, διότι ο ΦΠΑ τώρα έχει αυξηθεί στο 24% και έ</w:t>
      </w:r>
      <w:r>
        <w:rPr>
          <w:rFonts w:eastAsia="Times New Roman" w:cs="Times New Roman"/>
          <w:szCs w:val="24"/>
        </w:rPr>
        <w:t xml:space="preserve">χει </w:t>
      </w:r>
      <w:proofErr w:type="spellStart"/>
      <w:r>
        <w:rPr>
          <w:rFonts w:eastAsia="Times New Roman" w:cs="Times New Roman"/>
          <w:szCs w:val="24"/>
        </w:rPr>
        <w:t>μεταταγεί</w:t>
      </w:r>
      <w:proofErr w:type="spellEnd"/>
      <w:r>
        <w:rPr>
          <w:rFonts w:eastAsia="Times New Roman" w:cs="Times New Roman"/>
          <w:szCs w:val="24"/>
        </w:rPr>
        <w:t xml:space="preserve"> στον ανώτερο συντελεστή μια ομάδα προϊόντων ευρείας λαϊκής κατανάλωσης που ήταν στον μικρό συντελεστή του 13%. Άρα, είναι το κόστος μεγάλο για τον καταναλωτή, τον μόνιμο κάτοικο των νησιών.</w:t>
      </w:r>
    </w:p>
    <w:p w14:paraId="3FCD8A0E"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αν κάνω λάθος σε αυτή την εκτίμη</w:t>
      </w:r>
      <w:r>
        <w:rPr>
          <w:rFonts w:eastAsia="Times New Roman" w:cs="Times New Roman"/>
          <w:szCs w:val="24"/>
        </w:rPr>
        <w:t xml:space="preserve">ση, δεν έχετε παρά να φέρετε αυτή την πρόταση νόμου που έχουμε καταθέσει, να τη συζητήσουμε για να δούμε τελικά ποιες είναι οι απόψεις σας: Ή αδυναμία διαπραγμάτευσης ή θεωρητικά λέτε ότι αυτό ήταν λάθος, γι’ αυτό το καταργούμε. Όμως, αυτό δεν μπορείτε να </w:t>
      </w:r>
      <w:r>
        <w:rPr>
          <w:rFonts w:eastAsia="Times New Roman" w:cs="Times New Roman"/>
          <w:szCs w:val="24"/>
        </w:rPr>
        <w:t>πάτε να το πείτε στα νησιά. Στα νησιά λέτε ότι μας εκβίασαν.</w:t>
      </w:r>
    </w:p>
    <w:p w14:paraId="3FCD8A0F"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Τελειώνω, κύριε Πρόεδρε, για να μην σας ταλαιπωρώ άλλο, με τούτο: Κύριε Υπουργέ, κύριε </w:t>
      </w:r>
      <w:proofErr w:type="spellStart"/>
      <w:r>
        <w:rPr>
          <w:rFonts w:eastAsia="Times New Roman" w:cs="Times New Roman"/>
          <w:szCs w:val="24"/>
        </w:rPr>
        <w:t>Κουρουμπλή</w:t>
      </w:r>
      <w:proofErr w:type="spellEnd"/>
      <w:r>
        <w:rPr>
          <w:rFonts w:eastAsia="Times New Roman" w:cs="Times New Roman"/>
          <w:szCs w:val="24"/>
        </w:rPr>
        <w:t xml:space="preserve">, έχετε προνομιακές σχέσεις με το Κατάκολο. Το ξέρουμε όλοι. Ο Δήμαρχος του Πύργου κ. </w:t>
      </w:r>
      <w:proofErr w:type="spellStart"/>
      <w:r>
        <w:rPr>
          <w:rFonts w:eastAsia="Times New Roman" w:cs="Times New Roman"/>
          <w:szCs w:val="24"/>
        </w:rPr>
        <w:t>Λιατσής</w:t>
      </w:r>
      <w:proofErr w:type="spellEnd"/>
      <w:r>
        <w:rPr>
          <w:rFonts w:eastAsia="Times New Roman" w:cs="Times New Roman"/>
          <w:szCs w:val="24"/>
        </w:rPr>
        <w:t>, λοι</w:t>
      </w:r>
      <w:r>
        <w:rPr>
          <w:rFonts w:eastAsia="Times New Roman" w:cs="Times New Roman"/>
          <w:szCs w:val="24"/>
        </w:rPr>
        <w:t xml:space="preserve">πόν, το Ίδρυμα </w:t>
      </w:r>
      <w:proofErr w:type="spellStart"/>
      <w:r>
        <w:rPr>
          <w:rFonts w:eastAsia="Times New Roman" w:cs="Times New Roman"/>
          <w:szCs w:val="24"/>
        </w:rPr>
        <w:t>Λάτση</w:t>
      </w:r>
      <w:proofErr w:type="spellEnd"/>
      <w:r>
        <w:rPr>
          <w:rFonts w:eastAsia="Times New Roman" w:cs="Times New Roman"/>
          <w:szCs w:val="24"/>
        </w:rPr>
        <w:t xml:space="preserve">, που εδρεύει στο Κατάκολο, δεν σας είπαν τίποτα για το αίτημα που αφορά </w:t>
      </w:r>
      <w:r>
        <w:rPr>
          <w:rFonts w:eastAsia="Times New Roman" w:cs="Times New Roman"/>
          <w:szCs w:val="24"/>
        </w:rPr>
        <w:lastRenderedPageBreak/>
        <w:t>στη Σχολή του Εμπορικού Ναυτικού στο Κατάκολο; Νομίζω ότι σας το έχουν πει.</w:t>
      </w:r>
    </w:p>
    <w:p w14:paraId="3FCD8A10"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Η πολιτική, κύριε Υπουργέ, δεν γίνεται με βάση την προέλευση των Υπουργών και των Υφυπο</w:t>
      </w:r>
      <w:r>
        <w:rPr>
          <w:rFonts w:eastAsia="Times New Roman" w:cs="Times New Roman"/>
          <w:szCs w:val="24"/>
        </w:rPr>
        <w:t xml:space="preserve">υργών. Καλώς κάνετε τη Σχολή στην Κάλυμνο. Μακάρι να λειτουργήσει! Έχουν ναυτική παράδοση. Όμως, μην υποτιμάτε την προσφορά του </w:t>
      </w:r>
      <w:proofErr w:type="spellStart"/>
      <w:r>
        <w:rPr>
          <w:rFonts w:eastAsia="Times New Roman" w:cs="Times New Roman"/>
          <w:szCs w:val="24"/>
        </w:rPr>
        <w:t>Κατακόλου</w:t>
      </w:r>
      <w:proofErr w:type="spellEnd"/>
      <w:r>
        <w:rPr>
          <w:rFonts w:eastAsia="Times New Roman" w:cs="Times New Roman"/>
          <w:szCs w:val="24"/>
        </w:rPr>
        <w:t xml:space="preserve"> και τη συνεισφορά του συνολικά στη ναυτιλία και τη ναυτοσύνη των </w:t>
      </w:r>
      <w:proofErr w:type="spellStart"/>
      <w:r>
        <w:rPr>
          <w:rFonts w:eastAsia="Times New Roman" w:cs="Times New Roman"/>
          <w:szCs w:val="24"/>
        </w:rPr>
        <w:t>Κατακολίσιων</w:t>
      </w:r>
      <w:proofErr w:type="spellEnd"/>
      <w:r>
        <w:rPr>
          <w:rFonts w:eastAsia="Times New Roman" w:cs="Times New Roman"/>
          <w:szCs w:val="24"/>
        </w:rPr>
        <w:t>, που έχουν μεγαλουργήσει.</w:t>
      </w:r>
    </w:p>
    <w:p w14:paraId="3FCD8A11"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b/>
          <w:szCs w:val="24"/>
        </w:rPr>
        <w:t>ΠΑΝΑΓΙΩΤΗΣ ΚΟΥ</w:t>
      </w:r>
      <w:r>
        <w:rPr>
          <w:rFonts w:eastAsia="Times New Roman" w:cs="Times New Roman"/>
          <w:b/>
          <w:szCs w:val="24"/>
        </w:rPr>
        <w:t>ΡΟΥΜΠΛΗΣ (Υ</w:t>
      </w:r>
      <w:r w:rsidRPr="00483329">
        <w:rPr>
          <w:rFonts w:eastAsia="Times New Roman" w:cs="Times New Roman"/>
          <w:b/>
          <w:szCs w:val="24"/>
        </w:rPr>
        <w:t>πουργός Ναυτιλίας και Νησιωτικής Πολιτικής):</w:t>
      </w:r>
      <w:r>
        <w:rPr>
          <w:rFonts w:eastAsia="Times New Roman" w:cs="Times New Roman"/>
          <w:szCs w:val="24"/>
        </w:rPr>
        <w:t xml:space="preserve"> Το τι έκανα εγώ για τον Πύργο, έπρεπε να έχετε τη γενναιότητα να μιλήσετε γι’ αυτό.</w:t>
      </w:r>
    </w:p>
    <w:p w14:paraId="3FCD8A12"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b/>
          <w:szCs w:val="24"/>
        </w:rPr>
        <w:t>ΓΙΑΝΝΗΣ ΚΟΥΤΣΟΥΚΟΣ</w:t>
      </w:r>
      <w:r w:rsidRPr="00AF7D17">
        <w:rPr>
          <w:rFonts w:eastAsia="Times New Roman" w:cs="Times New Roman"/>
          <w:b/>
          <w:szCs w:val="24"/>
        </w:rPr>
        <w:t>:</w:t>
      </w:r>
      <w:r>
        <w:rPr>
          <w:rFonts w:eastAsia="Times New Roman" w:cs="Times New Roman"/>
          <w:szCs w:val="24"/>
        </w:rPr>
        <w:t xml:space="preserve"> Θα περιμένουμε την απάντησή σας.</w:t>
      </w:r>
    </w:p>
    <w:p w14:paraId="3FCD8A13" w14:textId="77777777" w:rsidR="00BC419A" w:rsidRDefault="0035347C">
      <w:pPr>
        <w:spacing w:line="600" w:lineRule="auto"/>
        <w:ind w:firstLine="720"/>
        <w:contextualSpacing/>
        <w:jc w:val="both"/>
        <w:rPr>
          <w:rFonts w:eastAsia="Times New Roman" w:cs="Times New Roman"/>
          <w:szCs w:val="24"/>
        </w:rPr>
      </w:pPr>
      <w:r w:rsidRPr="0036266F">
        <w:rPr>
          <w:rFonts w:eastAsia="Times New Roman" w:cs="Times New Roman"/>
          <w:szCs w:val="24"/>
        </w:rPr>
        <w:t>(Χειροκροτήματα από την πτέρυγα της Δημοκρατικής</w:t>
      </w:r>
      <w:r>
        <w:rPr>
          <w:rFonts w:eastAsia="Times New Roman" w:cs="Times New Roman"/>
          <w:szCs w:val="24"/>
        </w:rPr>
        <w:t xml:space="preserve"> </w:t>
      </w:r>
      <w:r w:rsidRPr="0036266F">
        <w:rPr>
          <w:rFonts w:eastAsia="Times New Roman" w:cs="Times New Roman"/>
          <w:szCs w:val="24"/>
        </w:rPr>
        <w:t>Συμπαράταξης Π</w:t>
      </w:r>
      <w:r w:rsidRPr="0036266F">
        <w:rPr>
          <w:rFonts w:eastAsia="Times New Roman" w:cs="Times New Roman"/>
          <w:szCs w:val="24"/>
        </w:rPr>
        <w:t>ΑΣΟΚ</w:t>
      </w:r>
      <w:r>
        <w:rPr>
          <w:rFonts w:eastAsia="Times New Roman" w:cs="Times New Roman"/>
          <w:szCs w:val="24"/>
        </w:rPr>
        <w:t xml:space="preserve"> </w:t>
      </w:r>
      <w:r w:rsidRPr="0036266F">
        <w:rPr>
          <w:rFonts w:eastAsia="Times New Roman" w:cs="Times New Roman"/>
          <w:szCs w:val="24"/>
        </w:rPr>
        <w:t>-</w:t>
      </w:r>
      <w:r>
        <w:rPr>
          <w:rFonts w:eastAsia="Times New Roman" w:cs="Times New Roman"/>
          <w:szCs w:val="24"/>
        </w:rPr>
        <w:t xml:space="preserve"> </w:t>
      </w:r>
      <w:r w:rsidRPr="0036266F">
        <w:rPr>
          <w:rFonts w:eastAsia="Times New Roman" w:cs="Times New Roman"/>
          <w:szCs w:val="24"/>
        </w:rPr>
        <w:t>ΔΗΜΑΡ)</w:t>
      </w:r>
    </w:p>
    <w:p w14:paraId="3FCD8A14" w14:textId="77777777" w:rsidR="00BC419A" w:rsidRDefault="0035347C">
      <w:pPr>
        <w:spacing w:line="600" w:lineRule="auto"/>
        <w:ind w:firstLine="720"/>
        <w:contextualSpacing/>
        <w:jc w:val="both"/>
        <w:rPr>
          <w:rFonts w:eastAsia="Times New Roman" w:cs="Times New Roman"/>
          <w:szCs w:val="24"/>
        </w:rPr>
      </w:pPr>
      <w:r w:rsidRPr="00483329">
        <w:rPr>
          <w:rFonts w:eastAsia="Times New Roman" w:cs="Times New Roman"/>
          <w:b/>
          <w:szCs w:val="24"/>
        </w:rPr>
        <w:t>ΠΑΝΑΓΙΩΤΗΣ ΚΟΥΡΟΥΜΠΛΗΣ (Υπουργός Ναυτιλίας και Νησιωτικής Πολιτικής):</w:t>
      </w:r>
      <w:r>
        <w:rPr>
          <w:rFonts w:eastAsia="Times New Roman" w:cs="Times New Roman"/>
          <w:szCs w:val="24"/>
        </w:rPr>
        <w:t xml:space="preserve"> Έξι χρόνια ήσασταν Κυβέρνηση με τη Νέα Δημοκρατία και τα σκουπίδια έπεσαν μέσα στα σπίτια!</w:t>
      </w:r>
    </w:p>
    <w:p w14:paraId="3FCD8A15" w14:textId="77777777" w:rsidR="00BC419A" w:rsidRDefault="0035347C">
      <w:pPr>
        <w:spacing w:line="600" w:lineRule="auto"/>
        <w:ind w:firstLine="720"/>
        <w:contextualSpacing/>
        <w:jc w:val="both"/>
        <w:rPr>
          <w:rFonts w:eastAsia="Times New Roman" w:cs="Times New Roman"/>
          <w:szCs w:val="24"/>
        </w:rPr>
      </w:pPr>
      <w:r w:rsidRPr="0072374F">
        <w:rPr>
          <w:rFonts w:eastAsia="Times New Roman" w:cs="Times New Roman"/>
          <w:b/>
          <w:szCs w:val="24"/>
        </w:rPr>
        <w:lastRenderedPageBreak/>
        <w:t>ΠΡΟΕΔΡΕΥΩΝ (Νικήτας Κακλαμάνης):</w:t>
      </w:r>
      <w:r w:rsidRPr="0072374F">
        <w:rPr>
          <w:rFonts w:eastAsia="Times New Roman" w:cs="Times New Roman"/>
          <w:szCs w:val="24"/>
        </w:rPr>
        <w:t xml:space="preserve"> </w:t>
      </w:r>
      <w:r>
        <w:rPr>
          <w:rFonts w:eastAsia="Times New Roman" w:cs="Times New Roman"/>
          <w:szCs w:val="24"/>
        </w:rPr>
        <w:t xml:space="preserve">Κύριε </w:t>
      </w:r>
      <w:proofErr w:type="spellStart"/>
      <w:r>
        <w:rPr>
          <w:rFonts w:eastAsia="Times New Roman" w:cs="Times New Roman"/>
          <w:szCs w:val="24"/>
        </w:rPr>
        <w:t>Κουρουμπλή</w:t>
      </w:r>
      <w:proofErr w:type="spellEnd"/>
      <w:r>
        <w:rPr>
          <w:rFonts w:eastAsia="Times New Roman" w:cs="Times New Roman"/>
          <w:szCs w:val="24"/>
        </w:rPr>
        <w:t>…</w:t>
      </w:r>
    </w:p>
    <w:p w14:paraId="3FCD8A16"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b/>
          <w:szCs w:val="24"/>
        </w:rPr>
        <w:t>ΓΙΑΝΝΗΣ ΚΟΥΤΣΟΥΚΟΣ</w:t>
      </w:r>
      <w:r w:rsidRPr="00AF7D17">
        <w:rPr>
          <w:rFonts w:eastAsia="Times New Roman" w:cs="Times New Roman"/>
          <w:b/>
          <w:szCs w:val="24"/>
        </w:rPr>
        <w:t>:</w:t>
      </w:r>
      <w:r>
        <w:rPr>
          <w:rFonts w:eastAsia="Times New Roman" w:cs="Times New Roman"/>
          <w:szCs w:val="24"/>
        </w:rPr>
        <w:t xml:space="preserve"> Σας έχω ξαναπεί…</w:t>
      </w:r>
    </w:p>
    <w:p w14:paraId="3FCD8A17" w14:textId="77777777" w:rsidR="00BC419A" w:rsidRDefault="0035347C">
      <w:pPr>
        <w:spacing w:line="600" w:lineRule="auto"/>
        <w:ind w:firstLine="720"/>
        <w:contextualSpacing/>
        <w:jc w:val="both"/>
        <w:rPr>
          <w:rFonts w:eastAsia="Times New Roman" w:cs="Times New Roman"/>
          <w:szCs w:val="24"/>
        </w:rPr>
      </w:pPr>
      <w:r w:rsidRPr="0072374F">
        <w:rPr>
          <w:rFonts w:eastAsia="Times New Roman" w:cs="Times New Roman"/>
          <w:b/>
          <w:szCs w:val="24"/>
        </w:rPr>
        <w:t>ΠΡΟΕΔΡΕΥΩΝ (Νικήτας Κακλαμάνης):</w:t>
      </w:r>
      <w:r w:rsidRPr="0072374F">
        <w:rPr>
          <w:rFonts w:eastAsia="Times New Roman" w:cs="Times New Roman"/>
          <w:szCs w:val="24"/>
        </w:rPr>
        <w:t xml:space="preserve"> </w:t>
      </w:r>
      <w:r>
        <w:rPr>
          <w:rFonts w:eastAsia="Times New Roman" w:cs="Times New Roman"/>
          <w:szCs w:val="24"/>
        </w:rPr>
        <w:t>Κύριε Κουτσούκο, κλείστε, για να απευθυνθώ στον κύριο Υπουργό.</w:t>
      </w:r>
    </w:p>
    <w:p w14:paraId="3FCD8A18"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b/>
          <w:szCs w:val="24"/>
        </w:rPr>
        <w:t>ΓΙΑΝΝΗΣ ΚΟΥΤΣΟΥΚΟΣ</w:t>
      </w:r>
      <w:r w:rsidRPr="00AF7D17">
        <w:rPr>
          <w:rFonts w:eastAsia="Times New Roman" w:cs="Times New Roman"/>
          <w:b/>
          <w:szCs w:val="24"/>
        </w:rPr>
        <w:t>:</w:t>
      </w:r>
      <w:r>
        <w:rPr>
          <w:rFonts w:eastAsia="Times New Roman" w:cs="Times New Roman"/>
          <w:szCs w:val="24"/>
        </w:rPr>
        <w:t xml:space="preserve"> Σας έχω ξαναπεί ότι, αν ο ΣΥΡΙΖΑ δεν καταλάμβανε τις χωματερές, τα σκουπίδια θα είχαν λυθεί προ πολλών ετών.</w:t>
      </w:r>
    </w:p>
    <w:p w14:paraId="3FCD8A19" w14:textId="77777777" w:rsidR="00BC419A" w:rsidRDefault="0035347C">
      <w:pPr>
        <w:spacing w:line="600" w:lineRule="auto"/>
        <w:ind w:firstLine="720"/>
        <w:contextualSpacing/>
        <w:jc w:val="both"/>
        <w:rPr>
          <w:rFonts w:eastAsia="Times New Roman" w:cs="Times New Roman"/>
          <w:szCs w:val="24"/>
        </w:rPr>
      </w:pPr>
      <w:r w:rsidRPr="0072374F">
        <w:rPr>
          <w:rFonts w:eastAsia="Times New Roman" w:cs="Times New Roman"/>
          <w:b/>
          <w:szCs w:val="24"/>
        </w:rPr>
        <w:t>ΠΡΟΕΔΡΕΥΩΝ (Ν</w:t>
      </w:r>
      <w:r w:rsidRPr="0072374F">
        <w:rPr>
          <w:rFonts w:eastAsia="Times New Roman" w:cs="Times New Roman"/>
          <w:b/>
          <w:szCs w:val="24"/>
        </w:rPr>
        <w:t>ικήτας Κακλαμάνης):</w:t>
      </w:r>
      <w:r w:rsidRPr="0072374F">
        <w:rPr>
          <w:rFonts w:eastAsia="Times New Roman" w:cs="Times New Roman"/>
          <w:szCs w:val="24"/>
        </w:rPr>
        <w:t xml:space="preserve"> </w:t>
      </w:r>
      <w:r>
        <w:rPr>
          <w:rFonts w:eastAsia="Times New Roman" w:cs="Times New Roman"/>
          <w:szCs w:val="24"/>
        </w:rPr>
        <w:t>Κύριε Κουτσούκο, κλείστε. Δεν μας ενδιαφέρουν τα προσωπικά σας.</w:t>
      </w:r>
    </w:p>
    <w:p w14:paraId="3FCD8A1A"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b/>
          <w:szCs w:val="24"/>
        </w:rPr>
        <w:t>ΓΙΑΝΝΗΣ ΚΟΥΤΣΟΥΚΟΣ</w:t>
      </w:r>
      <w:r w:rsidRPr="00AF7D17">
        <w:rPr>
          <w:rFonts w:eastAsia="Times New Roman" w:cs="Times New Roman"/>
          <w:b/>
          <w:szCs w:val="24"/>
        </w:rPr>
        <w:t>:</w:t>
      </w:r>
      <w:r>
        <w:rPr>
          <w:rFonts w:eastAsia="Times New Roman" w:cs="Times New Roman"/>
          <w:szCs w:val="24"/>
        </w:rPr>
        <w:t xml:space="preserve"> Χάρη σε εμάς και στον ΦΟΔΣΑ λύθηκε το θέμα των σκουπιδιών και εσείς ήρθατε να πάρετε τις πλακέτες!</w:t>
      </w:r>
    </w:p>
    <w:p w14:paraId="3FCD8A1B" w14:textId="77777777" w:rsidR="00BC419A" w:rsidRDefault="0035347C">
      <w:pPr>
        <w:spacing w:line="600" w:lineRule="auto"/>
        <w:ind w:firstLine="720"/>
        <w:contextualSpacing/>
        <w:jc w:val="both"/>
        <w:rPr>
          <w:rFonts w:eastAsia="Times New Roman" w:cs="Times New Roman"/>
          <w:szCs w:val="24"/>
        </w:rPr>
      </w:pPr>
      <w:r w:rsidRPr="0072374F">
        <w:rPr>
          <w:rFonts w:eastAsia="Times New Roman" w:cs="Times New Roman"/>
          <w:b/>
          <w:szCs w:val="24"/>
        </w:rPr>
        <w:t>ΠΡΟΕΔΡΕΥΩΝ (Νικήτας Κακλαμάνης):</w:t>
      </w:r>
      <w:r w:rsidRPr="0072374F">
        <w:rPr>
          <w:rFonts w:eastAsia="Times New Roman" w:cs="Times New Roman"/>
          <w:szCs w:val="24"/>
        </w:rPr>
        <w:t xml:space="preserve"> </w:t>
      </w:r>
      <w:r>
        <w:rPr>
          <w:rFonts w:eastAsia="Times New Roman" w:cs="Times New Roman"/>
          <w:szCs w:val="24"/>
        </w:rPr>
        <w:t>Κύριε Κουτσούκο, ευχ</w:t>
      </w:r>
      <w:r>
        <w:rPr>
          <w:rFonts w:eastAsia="Times New Roman" w:cs="Times New Roman"/>
          <w:szCs w:val="24"/>
        </w:rPr>
        <w:t>αριστώ.</w:t>
      </w:r>
    </w:p>
    <w:p w14:paraId="3FCD8A1C"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Ακούστε, κύριε Υπουργέ, σας το έχω ξαναπεί ότι όταν εγώ…</w:t>
      </w:r>
    </w:p>
    <w:p w14:paraId="3FCD8A1D" w14:textId="77777777" w:rsidR="00BC419A" w:rsidRDefault="0035347C">
      <w:pPr>
        <w:spacing w:line="600" w:lineRule="auto"/>
        <w:ind w:firstLine="720"/>
        <w:contextualSpacing/>
        <w:jc w:val="both"/>
        <w:rPr>
          <w:rFonts w:eastAsia="Times New Roman" w:cs="Times New Roman"/>
          <w:szCs w:val="24"/>
        </w:rPr>
      </w:pPr>
      <w:r w:rsidRPr="009F7CFF">
        <w:rPr>
          <w:rFonts w:eastAsia="Times New Roman" w:cs="Times New Roman"/>
          <w:b/>
          <w:szCs w:val="24"/>
        </w:rPr>
        <w:lastRenderedPageBreak/>
        <w:t>ΠΑΝΑΓΙΩΤΗΣ ΚΟΥΡΟΥΜΠΛΗΣ (Υπουργός Ναυτιλίας και Νησιωτικής Πολιτικής):</w:t>
      </w:r>
      <w:r>
        <w:rPr>
          <w:rFonts w:eastAsia="Times New Roman" w:cs="Times New Roman"/>
          <w:szCs w:val="24"/>
        </w:rPr>
        <w:t xml:space="preserve"> Κύριε Πρόεδρε, όταν απευθύνεται σε εμένα…</w:t>
      </w:r>
    </w:p>
    <w:p w14:paraId="3FCD8A1E" w14:textId="77777777" w:rsidR="00BC419A" w:rsidRDefault="0035347C">
      <w:pPr>
        <w:spacing w:line="600" w:lineRule="auto"/>
        <w:ind w:firstLine="720"/>
        <w:contextualSpacing/>
        <w:jc w:val="both"/>
        <w:rPr>
          <w:rFonts w:eastAsia="Times New Roman" w:cs="Times New Roman"/>
          <w:szCs w:val="24"/>
        </w:rPr>
      </w:pPr>
      <w:r w:rsidRPr="0072374F">
        <w:rPr>
          <w:rFonts w:eastAsia="Times New Roman" w:cs="Times New Roman"/>
          <w:b/>
          <w:szCs w:val="24"/>
        </w:rPr>
        <w:t>ΠΡΟΕΔΡΕΥΩΝ (Νικήτας Κακλαμάνης):</w:t>
      </w:r>
      <w:r>
        <w:rPr>
          <w:rFonts w:eastAsia="Times New Roman" w:cs="Times New Roman"/>
          <w:szCs w:val="24"/>
        </w:rPr>
        <w:t xml:space="preserve"> Θα ζητάτε τον λόγο, σύμφωνα…</w:t>
      </w:r>
    </w:p>
    <w:p w14:paraId="3FCD8A1F" w14:textId="77777777" w:rsidR="00BC419A" w:rsidRDefault="0035347C">
      <w:pPr>
        <w:spacing w:line="600" w:lineRule="auto"/>
        <w:ind w:firstLine="720"/>
        <w:contextualSpacing/>
        <w:jc w:val="both"/>
        <w:rPr>
          <w:rFonts w:eastAsia="Times New Roman" w:cs="Times New Roman"/>
          <w:szCs w:val="24"/>
        </w:rPr>
      </w:pPr>
      <w:r w:rsidRPr="009F7CFF">
        <w:rPr>
          <w:rFonts w:eastAsia="Times New Roman" w:cs="Times New Roman"/>
          <w:b/>
          <w:szCs w:val="24"/>
        </w:rPr>
        <w:t>ΠΑΝΑΓΙΩΤΗΣ ΚΟΥΡΟΥ</w:t>
      </w:r>
      <w:r w:rsidRPr="009F7CFF">
        <w:rPr>
          <w:rFonts w:eastAsia="Times New Roman" w:cs="Times New Roman"/>
          <w:b/>
          <w:szCs w:val="24"/>
        </w:rPr>
        <w:t>ΜΠΛΗΣ (Υπουργός Ναυτιλίας και Νησιωτικής Πολιτικής):</w:t>
      </w:r>
      <w:r>
        <w:rPr>
          <w:rFonts w:eastAsia="Times New Roman" w:cs="Times New Roman"/>
          <w:szCs w:val="24"/>
        </w:rPr>
        <w:t xml:space="preserve"> Όποιος απευθύνεται σε εμένα θα παίρνει και απάντηση.</w:t>
      </w:r>
    </w:p>
    <w:p w14:paraId="3FCD8A20" w14:textId="77777777" w:rsidR="00BC419A" w:rsidRDefault="0035347C">
      <w:pPr>
        <w:spacing w:line="600" w:lineRule="auto"/>
        <w:ind w:firstLine="720"/>
        <w:contextualSpacing/>
        <w:jc w:val="both"/>
        <w:rPr>
          <w:rFonts w:eastAsia="Times New Roman" w:cs="Times New Roman"/>
          <w:szCs w:val="24"/>
        </w:rPr>
      </w:pPr>
      <w:r w:rsidRPr="0072374F">
        <w:rPr>
          <w:rFonts w:eastAsia="Times New Roman" w:cs="Times New Roman"/>
          <w:b/>
          <w:szCs w:val="24"/>
        </w:rPr>
        <w:t>ΠΡΟΕΔΡΕΥΩΝ (Νικήτας Κακλαμάνης):</w:t>
      </w:r>
      <w:r>
        <w:rPr>
          <w:rFonts w:eastAsia="Times New Roman" w:cs="Times New Roman"/>
          <w:szCs w:val="24"/>
        </w:rPr>
        <w:t xml:space="preserve"> Κατ’ </w:t>
      </w:r>
      <w:r>
        <w:rPr>
          <w:rFonts w:eastAsia="Times New Roman" w:cs="Times New Roman"/>
          <w:szCs w:val="24"/>
        </w:rPr>
        <w:t>αρχάς</w:t>
      </w:r>
      <w:r>
        <w:rPr>
          <w:rFonts w:eastAsia="Times New Roman" w:cs="Times New Roman"/>
          <w:szCs w:val="24"/>
        </w:rPr>
        <w:t>, κατεβάστε τον τόνο της φωνής σας, γιατί σε εμένα δεν περνάει. Δεύτερον, ζητήστε τον λόγο σύμφωνα με την κ</w:t>
      </w:r>
      <w:r>
        <w:rPr>
          <w:rFonts w:eastAsia="Times New Roman" w:cs="Times New Roman"/>
          <w:szCs w:val="24"/>
        </w:rPr>
        <w:t>οινοβουλευτική τάξη επί προσωπικού και θα σας τον δώσω. Αυτό που δεν σας επιτρέπω είναι να διακόπτετε συνεχώς και να με αγνοείτε. Τελεία!</w:t>
      </w:r>
    </w:p>
    <w:p w14:paraId="3FCD8A21"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Ο κ. Πάλλης έχει τον λόγο.</w:t>
      </w:r>
    </w:p>
    <w:p w14:paraId="3FCD8A22"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b/>
          <w:szCs w:val="24"/>
        </w:rPr>
        <w:t>ΓΕΩΡΓΙΟΣ ΠΑΛΛΗΣ</w:t>
      </w:r>
      <w:r w:rsidRPr="00AF7D17">
        <w:rPr>
          <w:rFonts w:eastAsia="Times New Roman" w:cs="Times New Roman"/>
          <w:b/>
          <w:szCs w:val="24"/>
        </w:rPr>
        <w:t>:</w:t>
      </w:r>
      <w:r w:rsidRPr="00AF7D17">
        <w:rPr>
          <w:rFonts w:eastAsia="Times New Roman" w:cs="Times New Roman"/>
          <w:szCs w:val="24"/>
        </w:rPr>
        <w:t xml:space="preserve"> </w:t>
      </w:r>
      <w:r>
        <w:rPr>
          <w:rFonts w:eastAsia="Times New Roman" w:cs="Times New Roman"/>
          <w:szCs w:val="24"/>
        </w:rPr>
        <w:t>Έλεγε, έλεγε ο κύριος Πρόεδρος πριν για το τι θα πούμε στην ομιλία μας, αλ</w:t>
      </w:r>
      <w:r>
        <w:rPr>
          <w:rFonts w:eastAsia="Times New Roman" w:cs="Times New Roman"/>
          <w:szCs w:val="24"/>
        </w:rPr>
        <w:t>λά ο κ. Κουτσούκος από τα εννέα λεπτά μίλησε μόνο ένα για το νομοσχέδιο.</w:t>
      </w:r>
    </w:p>
    <w:p w14:paraId="3FCD8A23" w14:textId="77777777" w:rsidR="00BC419A" w:rsidRDefault="0035347C">
      <w:pPr>
        <w:spacing w:line="600" w:lineRule="auto"/>
        <w:ind w:firstLine="720"/>
        <w:contextualSpacing/>
        <w:jc w:val="both"/>
        <w:rPr>
          <w:rFonts w:eastAsia="Times New Roman" w:cs="Times New Roman"/>
          <w:szCs w:val="24"/>
        </w:rPr>
      </w:pPr>
      <w:r w:rsidRPr="0072374F">
        <w:rPr>
          <w:rFonts w:eastAsia="Times New Roman" w:cs="Times New Roman"/>
          <w:b/>
          <w:szCs w:val="24"/>
        </w:rPr>
        <w:lastRenderedPageBreak/>
        <w:t>ΠΡΟΕΔΡΕΥΩΝ (Νικήτας Κακλαμάνης):</w:t>
      </w:r>
      <w:r>
        <w:rPr>
          <w:rFonts w:eastAsia="Times New Roman" w:cs="Times New Roman"/>
          <w:szCs w:val="24"/>
        </w:rPr>
        <w:t xml:space="preserve"> Εντάξει, κύριε Πάλλη και εσείς θα έχετε τη σχετική ανοχή, όπως όλοι. Μην ανησυχείτε.</w:t>
      </w:r>
    </w:p>
    <w:p w14:paraId="3FCD8A24"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b/>
          <w:szCs w:val="24"/>
        </w:rPr>
        <w:t>ΓΕΩΡΓΙΟΣ ΠΑΛΛΗΣ</w:t>
      </w:r>
      <w:r w:rsidRPr="00AF7D17">
        <w:rPr>
          <w:rFonts w:eastAsia="Times New Roman" w:cs="Times New Roman"/>
          <w:b/>
          <w:szCs w:val="24"/>
        </w:rPr>
        <w:t>:</w:t>
      </w:r>
      <w:r w:rsidRPr="00AF7D17">
        <w:rPr>
          <w:rFonts w:eastAsia="Times New Roman" w:cs="Times New Roman"/>
          <w:szCs w:val="24"/>
        </w:rPr>
        <w:t xml:space="preserve"> </w:t>
      </w:r>
      <w:r>
        <w:rPr>
          <w:rFonts w:eastAsia="Times New Roman" w:cs="Times New Roman"/>
          <w:szCs w:val="24"/>
        </w:rPr>
        <w:t>Όχι, δεν είναι θέμα χρόνου.</w:t>
      </w:r>
    </w:p>
    <w:p w14:paraId="3FCD8A25"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Αγαπητοί συνάδελφοι,</w:t>
      </w:r>
      <w:r>
        <w:rPr>
          <w:rFonts w:eastAsia="Times New Roman" w:cs="Times New Roman"/>
          <w:szCs w:val="24"/>
        </w:rPr>
        <w:t xml:space="preserve"> αντιλαμβάνεστε ότι ακόμη μια φορά μιλάμε για τα αυτονόητα. Έχει πλέον αποδειχθεί ότι κάθε προσπάθεια της σημερινής Κυβέρνησης θα έρχεται αντιμέτωπη με την </w:t>
      </w:r>
      <w:proofErr w:type="spellStart"/>
      <w:r>
        <w:rPr>
          <w:rFonts w:eastAsia="Times New Roman" w:cs="Times New Roman"/>
          <w:szCs w:val="24"/>
        </w:rPr>
        <w:t>αυτοσκοπούμενη</w:t>
      </w:r>
      <w:proofErr w:type="spellEnd"/>
      <w:r>
        <w:rPr>
          <w:rFonts w:eastAsia="Times New Roman" w:cs="Times New Roman"/>
          <w:szCs w:val="24"/>
        </w:rPr>
        <w:t xml:space="preserve"> και θυελλώδη αντίδραση της Αντιπολίτευσης.</w:t>
      </w:r>
    </w:p>
    <w:p w14:paraId="3FCD8A26"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Ποια δικαιολογία, όμως, έχετε, αγαπητοί </w:t>
      </w:r>
      <w:r>
        <w:rPr>
          <w:rFonts w:eastAsia="Times New Roman" w:cs="Times New Roman"/>
          <w:szCs w:val="24"/>
        </w:rPr>
        <w:t>συνάδελφοι της Αξιωματικής Αντιπολίτευσης, όταν πρόκειται για νομοθετήματα που αφορούν θετικές ενέργειες, διασφάλιση και εγγύηση των ατομικών και κοινωνικών δικαιωμάτων των πολιτών αυτής της χώρας;</w:t>
      </w:r>
    </w:p>
    <w:p w14:paraId="3FCD8A27"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Από τις συνεδριάσεις των </w:t>
      </w:r>
      <w:r>
        <w:rPr>
          <w:rFonts w:eastAsia="Times New Roman" w:cs="Times New Roman"/>
          <w:szCs w:val="24"/>
        </w:rPr>
        <w:t xml:space="preserve">επιτροπών </w:t>
      </w:r>
      <w:r>
        <w:rPr>
          <w:rFonts w:eastAsia="Times New Roman" w:cs="Times New Roman"/>
          <w:szCs w:val="24"/>
        </w:rPr>
        <w:t>ακόμα ακούστηκαν ερωτήμ</w:t>
      </w:r>
      <w:r>
        <w:rPr>
          <w:rFonts w:eastAsia="Times New Roman" w:cs="Times New Roman"/>
          <w:szCs w:val="24"/>
        </w:rPr>
        <w:t xml:space="preserve">ατα του τύπου: Γιατί φέρνετε προς ψήφιση το </w:t>
      </w:r>
      <w:r>
        <w:rPr>
          <w:rFonts w:eastAsia="Times New Roman" w:cs="Times New Roman"/>
          <w:szCs w:val="24"/>
        </w:rPr>
        <w:t>μεταφορικό ισοδύναμο</w:t>
      </w:r>
      <w:r>
        <w:rPr>
          <w:rFonts w:eastAsia="Times New Roman" w:cs="Times New Roman"/>
          <w:szCs w:val="24"/>
        </w:rPr>
        <w:t>; Ποια είναι η φιλοσοφία του νομοσχεδίου; Γιατί καθυστερήσατε τόσο; Γιατί μπλέκονται τόσοι πολλοί φορείς; Αφού είχατε τα χρήματα, γιατί καταργήσατε τον μειωμένο ΦΠΑ;</w:t>
      </w:r>
    </w:p>
    <w:p w14:paraId="3FCD8A28" w14:textId="77777777" w:rsidR="00BC419A" w:rsidRDefault="0035347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Μπορείτε να φανταστείτε ότι αυτού του τύπου οι ερωτήσεις κρύβουν μία και μόνο σκοπιμότητα, να εκτρέψουν τη συζήτηση εις βάρος ενός μέτρου με </w:t>
      </w:r>
      <w:r w:rsidRPr="002F7918">
        <w:rPr>
          <w:rFonts w:eastAsia="Times New Roman" w:cs="Times New Roman"/>
          <w:szCs w:val="24"/>
        </w:rPr>
        <w:t>το οποίο</w:t>
      </w:r>
      <w:r>
        <w:rPr>
          <w:rFonts w:eastAsia="Times New Roman" w:cs="Times New Roman"/>
          <w:szCs w:val="24"/>
        </w:rPr>
        <w:t xml:space="preserve"> επιδιώκεται η άσκηση ουσιαστικής αναπτυξιακής και κοινωνικής </w:t>
      </w:r>
      <w:r w:rsidRPr="00911877">
        <w:rPr>
          <w:rFonts w:eastAsia="Times New Roman" w:cs="Times New Roman"/>
          <w:szCs w:val="24"/>
        </w:rPr>
        <w:t>πολιτική</w:t>
      </w:r>
      <w:r>
        <w:rPr>
          <w:rFonts w:eastAsia="Times New Roman" w:cs="Times New Roman"/>
          <w:szCs w:val="24"/>
        </w:rPr>
        <w:t>ς; Για αυτό λυπάμαι πάρα πολύ.</w:t>
      </w:r>
    </w:p>
    <w:p w14:paraId="3FCD8A29" w14:textId="77777777" w:rsidR="00BC419A" w:rsidRDefault="0035347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Προς α</w:t>
      </w:r>
      <w:r>
        <w:rPr>
          <w:rFonts w:eastAsia="Times New Roman" w:cs="Times New Roman"/>
          <w:szCs w:val="24"/>
        </w:rPr>
        <w:t xml:space="preserve">ποφυγή, </w:t>
      </w:r>
      <w:r w:rsidRPr="00AC526C">
        <w:rPr>
          <w:rFonts w:eastAsia="Times New Roman" w:cs="Times New Roman"/>
          <w:szCs w:val="24"/>
        </w:rPr>
        <w:t>όμως</w:t>
      </w:r>
      <w:r>
        <w:rPr>
          <w:rFonts w:eastAsia="Times New Roman" w:cs="Times New Roman"/>
          <w:szCs w:val="24"/>
        </w:rPr>
        <w:t xml:space="preserve">, κάθε παρεξήγησης εξηγώ. Το </w:t>
      </w:r>
      <w:r>
        <w:rPr>
          <w:rFonts w:eastAsia="Times New Roman" w:cs="Times New Roman"/>
          <w:szCs w:val="24"/>
        </w:rPr>
        <w:t>μεταφορικό ισοδύναμο</w:t>
      </w:r>
      <w:r>
        <w:rPr>
          <w:rFonts w:eastAsia="Times New Roman" w:cs="Times New Roman"/>
          <w:szCs w:val="24"/>
        </w:rPr>
        <w:t xml:space="preserve"> δεν αποτελεί αντίμετρο του ΦΠΑ. Το μέτρο αυτό είναι ανεξάρτητο, αυτόνομο και έχει τη δική του λογική. Έπρεπε να είχε έρθει στη </w:t>
      </w:r>
      <w:r w:rsidRPr="00840C4C">
        <w:rPr>
          <w:rFonts w:eastAsia="Times New Roman" w:cs="Times New Roman"/>
          <w:szCs w:val="24"/>
        </w:rPr>
        <w:t>Βουλή</w:t>
      </w:r>
      <w:r>
        <w:rPr>
          <w:rFonts w:eastAsia="Times New Roman" w:cs="Times New Roman"/>
          <w:szCs w:val="24"/>
        </w:rPr>
        <w:t xml:space="preserve"> πολλά χρόνια πριν, ανεξάρτητα από το ΦΠΑ. Και, αν θέλετε, είν</w:t>
      </w:r>
      <w:r>
        <w:rPr>
          <w:rFonts w:eastAsia="Times New Roman" w:cs="Times New Roman"/>
          <w:szCs w:val="24"/>
        </w:rPr>
        <w:t xml:space="preserve">αι πιο </w:t>
      </w:r>
      <w:proofErr w:type="spellStart"/>
      <w:r>
        <w:rPr>
          <w:rFonts w:eastAsia="Times New Roman" w:cs="Times New Roman"/>
          <w:szCs w:val="24"/>
        </w:rPr>
        <w:t>στοχευμένο</w:t>
      </w:r>
      <w:proofErr w:type="spellEnd"/>
      <w:r>
        <w:rPr>
          <w:rFonts w:eastAsia="Times New Roman" w:cs="Times New Roman"/>
          <w:szCs w:val="24"/>
        </w:rPr>
        <w:t xml:space="preserve"> στο να αποκαταστήσει την έλλειψη ανταγωνιστικότητας της νησιωτικής Ελλάδος και των νησιωτών. Τελικά το </w:t>
      </w:r>
      <w:r>
        <w:rPr>
          <w:rFonts w:eastAsia="Times New Roman" w:cs="Times New Roman"/>
          <w:szCs w:val="24"/>
        </w:rPr>
        <w:t>μεταφορικό ισοδύναμο</w:t>
      </w:r>
      <w:r>
        <w:rPr>
          <w:rFonts w:eastAsia="Times New Roman" w:cs="Times New Roman"/>
          <w:szCs w:val="24"/>
        </w:rPr>
        <w:t xml:space="preserve"> είναι μια </w:t>
      </w:r>
      <w:r w:rsidRPr="00911877">
        <w:rPr>
          <w:rFonts w:eastAsia="Times New Roman" w:cs="Times New Roman"/>
          <w:szCs w:val="24"/>
        </w:rPr>
        <w:t>πολιτική</w:t>
      </w:r>
      <w:r>
        <w:rPr>
          <w:rFonts w:eastAsia="Times New Roman" w:cs="Times New Roman"/>
          <w:szCs w:val="24"/>
        </w:rPr>
        <w:t xml:space="preserve"> που προβλέπεται από </w:t>
      </w:r>
      <w:r w:rsidRPr="00911877">
        <w:rPr>
          <w:rFonts w:eastAsia="Times New Roman" w:cs="Times New Roman"/>
          <w:szCs w:val="24"/>
        </w:rPr>
        <w:t>πολιτικ</w:t>
      </w:r>
      <w:r>
        <w:rPr>
          <w:rFonts w:eastAsia="Times New Roman" w:cs="Times New Roman"/>
          <w:szCs w:val="24"/>
        </w:rPr>
        <w:t>ές της Ευρωπαϊκής Ένωσης που διεκδικούν ή έχουν εφαρμόσει άλλες ευρω</w:t>
      </w:r>
      <w:r>
        <w:rPr>
          <w:rFonts w:eastAsia="Times New Roman" w:cs="Times New Roman"/>
          <w:szCs w:val="24"/>
        </w:rPr>
        <w:t xml:space="preserve">παϊκές χώρες με πολύ μικρότερο θέμα </w:t>
      </w:r>
      <w:proofErr w:type="spellStart"/>
      <w:r>
        <w:rPr>
          <w:rFonts w:eastAsia="Times New Roman" w:cs="Times New Roman"/>
          <w:szCs w:val="24"/>
        </w:rPr>
        <w:t>νησιωτικότητας</w:t>
      </w:r>
      <w:proofErr w:type="spellEnd"/>
      <w:r>
        <w:rPr>
          <w:rFonts w:eastAsia="Times New Roman" w:cs="Times New Roman"/>
          <w:szCs w:val="24"/>
        </w:rPr>
        <w:t xml:space="preserve">. </w:t>
      </w:r>
    </w:p>
    <w:p w14:paraId="3FCD8A2A" w14:textId="77777777" w:rsidR="00BC419A" w:rsidRDefault="0035347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Όσον αφορά το γιατί καθυστέρησε, είναι από τα πολλά που δεν τολμήσατε να κάνετε όλα τα προηγούμενα χρόνια και που μας κατηγορείτε γιατί εμείς δεν το κάναμε τα πρώτα τρία χρόνια της διακυβέρνησής μας παρά</w:t>
      </w:r>
      <w:r>
        <w:rPr>
          <w:rFonts w:eastAsia="Times New Roman" w:cs="Times New Roman"/>
          <w:szCs w:val="24"/>
        </w:rPr>
        <w:t xml:space="preserve">λληλα με την προσπάθεια </w:t>
      </w:r>
      <w:r>
        <w:rPr>
          <w:rFonts w:eastAsia="Times New Roman" w:cs="Times New Roman"/>
          <w:szCs w:val="24"/>
        </w:rPr>
        <w:lastRenderedPageBreak/>
        <w:t xml:space="preserve">της </w:t>
      </w:r>
      <w:r w:rsidRPr="001850F1">
        <w:rPr>
          <w:rFonts w:eastAsia="Times New Roman" w:cs="Times New Roman"/>
          <w:szCs w:val="24"/>
        </w:rPr>
        <w:t>Κυβέρνηση</w:t>
      </w:r>
      <w:r>
        <w:rPr>
          <w:rFonts w:eastAsia="Times New Roman" w:cs="Times New Roman"/>
          <w:szCs w:val="24"/>
        </w:rPr>
        <w:t>ς και του προσωπικού των Υπουργείων να διεκπεραιώσουν το πρόγραμμα που έκλεισε πριν από μερικές ημέρες ως συνέχεια των προγραμμάτων και του μπάχαλου που είχατε προκαλέσει.</w:t>
      </w:r>
    </w:p>
    <w:p w14:paraId="3FCD8A2B" w14:textId="77777777" w:rsidR="00BC419A" w:rsidRDefault="0035347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Αγαπητοί συνάδελφοι της </w:t>
      </w:r>
      <w:r w:rsidRPr="00014FA0">
        <w:rPr>
          <w:rFonts w:eastAsia="Times New Roman" w:cs="Times New Roman"/>
          <w:szCs w:val="24"/>
        </w:rPr>
        <w:t>Αξιωματικής Αντιπολίτευ</w:t>
      </w:r>
      <w:r w:rsidRPr="00014FA0">
        <w:rPr>
          <w:rFonts w:eastAsia="Times New Roman" w:cs="Times New Roman"/>
          <w:szCs w:val="24"/>
        </w:rPr>
        <w:t>σης</w:t>
      </w:r>
      <w:r>
        <w:rPr>
          <w:rFonts w:eastAsia="Times New Roman" w:cs="Times New Roman"/>
          <w:szCs w:val="24"/>
        </w:rPr>
        <w:t xml:space="preserve"> και του ΠΑΣΟΚ, το </w:t>
      </w:r>
      <w:r>
        <w:rPr>
          <w:rFonts w:eastAsia="Times New Roman" w:cs="Times New Roman"/>
          <w:szCs w:val="24"/>
        </w:rPr>
        <w:t>μεταφορικό ισοδύναμο</w:t>
      </w:r>
      <w:r>
        <w:rPr>
          <w:rFonts w:eastAsia="Times New Roman" w:cs="Times New Roman"/>
          <w:szCs w:val="24"/>
        </w:rPr>
        <w:t xml:space="preserve"> είναι άλλη μία απόδειξη πως η </w:t>
      </w:r>
      <w:r w:rsidRPr="001850F1">
        <w:rPr>
          <w:rFonts w:eastAsia="Times New Roman" w:cs="Times New Roman"/>
          <w:szCs w:val="24"/>
        </w:rPr>
        <w:t>Κυβέρνησ</w:t>
      </w:r>
      <w:r>
        <w:rPr>
          <w:rFonts w:eastAsia="Times New Roman" w:cs="Times New Roman"/>
          <w:szCs w:val="24"/>
        </w:rPr>
        <w:t>ή μας είναι αυτή που δουλεύει για ένα καλύτερο αύριο τούτης της χώρας, ενώ οι δικές σας ήταν αυτές που κρατούσαν την Ελλάδα πίσω όλα αυτά τα χρόνια και που τελικά τη χρεοκόπησ</w:t>
      </w:r>
      <w:r>
        <w:rPr>
          <w:rFonts w:eastAsia="Times New Roman" w:cs="Times New Roman"/>
          <w:szCs w:val="24"/>
        </w:rPr>
        <w:t>αν. Θα μπορούσατε τουλάχιστον να σιωπάτε.</w:t>
      </w:r>
    </w:p>
    <w:p w14:paraId="3FCD8A2C" w14:textId="77777777" w:rsidR="00BC419A" w:rsidRDefault="0035347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Όσον αφορά τη φιλοσοφία του μέτρου, αλλά και τον βαθμό δυσκολίας ως προς την υλοποίησή του, θα σταθώ σε δύο καίρια σημεία, κατά τη δική μου κρίση: Στη συλλογική και συντονισμένη προσπάθεια κυβερνητικών στελεχών και</w:t>
      </w:r>
      <w:r>
        <w:rPr>
          <w:rFonts w:eastAsia="Times New Roman" w:cs="Times New Roman"/>
          <w:szCs w:val="24"/>
        </w:rPr>
        <w:t xml:space="preserve"> δημόσιας διοίκησης και στη συνολική στάση της </w:t>
      </w:r>
      <w:r w:rsidRPr="001850F1">
        <w:rPr>
          <w:rFonts w:eastAsia="Times New Roman" w:cs="Times New Roman"/>
          <w:szCs w:val="24"/>
        </w:rPr>
        <w:t>Κυβέρνηση</w:t>
      </w:r>
      <w:r>
        <w:rPr>
          <w:rFonts w:eastAsia="Times New Roman" w:cs="Times New Roman"/>
          <w:szCs w:val="24"/>
        </w:rPr>
        <w:t xml:space="preserve">ς απέναντι στην ιδιαιτερότητα του πλούτου του ελληνικού νησιωτικού χώρου. </w:t>
      </w:r>
    </w:p>
    <w:p w14:paraId="3FCD8A2D" w14:textId="77777777" w:rsidR="00BC419A" w:rsidRDefault="0035347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Ξεκινώντας από το δεύτερο, είναι σημαντικό να επισημάνουμε ότι το </w:t>
      </w:r>
      <w:r>
        <w:rPr>
          <w:rFonts w:eastAsia="Times New Roman" w:cs="Times New Roman"/>
          <w:szCs w:val="24"/>
        </w:rPr>
        <w:t xml:space="preserve">μεταφορικό ισοδύναμο </w:t>
      </w:r>
      <w:r>
        <w:rPr>
          <w:rFonts w:eastAsia="Times New Roman" w:cs="Times New Roman"/>
          <w:szCs w:val="24"/>
        </w:rPr>
        <w:t xml:space="preserve">δεν είναι ένα μεμονωμένο </w:t>
      </w:r>
      <w:r>
        <w:rPr>
          <w:rFonts w:eastAsia="Times New Roman" w:cs="Times New Roman"/>
          <w:szCs w:val="24"/>
        </w:rPr>
        <w:lastRenderedPageBreak/>
        <w:t>μέτρο</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πυροτ</w:t>
      </w:r>
      <w:r>
        <w:rPr>
          <w:rFonts w:eastAsia="Times New Roman" w:cs="Times New Roman"/>
          <w:szCs w:val="24"/>
        </w:rPr>
        <w:t>έχνημα. Αντιθέτως είναι μια συστηματική προσπάθεια να αξιοποιηθούν όλοι οι διαθέσιμοι πόροι από τη διοίκηση και να συντονιστούν κρατικά όργανα, υπηρεσίες και τοπικοί φορείς προς όφελος της νησιωτικής Ελλάδας με στόχο την καταπολέμηση της κοινωνικής ανισότη</w:t>
      </w:r>
      <w:r>
        <w:rPr>
          <w:rFonts w:eastAsia="Times New Roman" w:cs="Times New Roman"/>
          <w:szCs w:val="24"/>
        </w:rPr>
        <w:t>τας.</w:t>
      </w:r>
    </w:p>
    <w:p w14:paraId="3FCD8A2E" w14:textId="77777777" w:rsidR="00BC419A" w:rsidRDefault="0035347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Η </w:t>
      </w:r>
      <w:proofErr w:type="spellStart"/>
      <w:r>
        <w:rPr>
          <w:rFonts w:eastAsia="Times New Roman" w:cs="Times New Roman"/>
          <w:szCs w:val="24"/>
        </w:rPr>
        <w:t>νησιωτικότητα</w:t>
      </w:r>
      <w:proofErr w:type="spellEnd"/>
      <w:r>
        <w:rPr>
          <w:rFonts w:eastAsia="Times New Roman" w:cs="Times New Roman"/>
          <w:szCs w:val="24"/>
        </w:rPr>
        <w:t xml:space="preserve"> εξακολουθεί να λειτουργεί ως μειονέκτημα που γεννά κοινωνικές ανισότητες. Οι αποκλεισμοί και οι διακρίσεις που έχει να αντιμετωπίσει ο κάθε πολίτης που επιλέγει να ζει σε νησί δεν είναι αναπόφευκτες, </w:t>
      </w:r>
      <w:proofErr w:type="spellStart"/>
      <w:r>
        <w:rPr>
          <w:rFonts w:eastAsia="Times New Roman" w:cs="Times New Roman"/>
          <w:szCs w:val="24"/>
        </w:rPr>
        <w:t>πόσω</w:t>
      </w:r>
      <w:proofErr w:type="spellEnd"/>
      <w:r>
        <w:rPr>
          <w:rFonts w:eastAsia="Times New Roman" w:cs="Times New Roman"/>
          <w:szCs w:val="24"/>
        </w:rPr>
        <w:t xml:space="preserve"> μάλλον επιθυμητές. Σκεφτείτε ό</w:t>
      </w:r>
      <w:r>
        <w:rPr>
          <w:rFonts w:eastAsia="Times New Roman" w:cs="Times New Roman"/>
          <w:szCs w:val="24"/>
        </w:rPr>
        <w:t xml:space="preserve">τι κάποτε η ακτοπλοϊκή μεταφορά ανθρώπων και προϊόντων αποτελούσε αν όχι τη μόνη, σίγουρα την ευκολότερη και οικονομικότερη λύση τότε που δεν υπήρχαν οδικά δίκτυα, τότε που δεν υπήρχαν σιδηρόδρομοι. </w:t>
      </w:r>
    </w:p>
    <w:p w14:paraId="3FCD8A2F" w14:textId="77777777" w:rsidR="00BC419A" w:rsidRDefault="0035347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Και όπως οι αυτοκινητόδρομοι διευκολύνουν την πρόσβαση σ</w:t>
      </w:r>
      <w:r>
        <w:rPr>
          <w:rFonts w:eastAsia="Times New Roman" w:cs="Times New Roman"/>
          <w:szCs w:val="24"/>
        </w:rPr>
        <w:t xml:space="preserve">τη δύσβατη ορεινή Ήπειρο και Μακεδονία, έτσι θα </w:t>
      </w:r>
      <w:r w:rsidRPr="00E57B5A">
        <w:rPr>
          <w:rFonts w:eastAsia="Times New Roman" w:cs="Times New Roman"/>
          <w:szCs w:val="24"/>
        </w:rPr>
        <w:t>πρέπει να</w:t>
      </w:r>
      <w:r>
        <w:rPr>
          <w:rFonts w:eastAsia="Times New Roman" w:cs="Times New Roman"/>
          <w:szCs w:val="24"/>
        </w:rPr>
        <w:t xml:space="preserve"> βρεθούν λύσεις και απέναντι στη γεωγραφική ιδιαιτερότητα των νησιών. Η ιδιαιτερότητα των μεταφορών έγκειται στη συνολική επιρροή που ασκούν στην κοινωνικοοικονομική δρα</w:t>
      </w:r>
      <w:r>
        <w:rPr>
          <w:rFonts w:eastAsia="Times New Roman" w:cs="Times New Roman"/>
          <w:szCs w:val="24"/>
        </w:rPr>
        <w:lastRenderedPageBreak/>
        <w:t>στηριότητα των περιοχών στις ο</w:t>
      </w:r>
      <w:r>
        <w:rPr>
          <w:rFonts w:eastAsia="Times New Roman" w:cs="Times New Roman"/>
          <w:szCs w:val="24"/>
        </w:rPr>
        <w:t xml:space="preserve">ποίες αναπτύσσονται. Διαμορφώνουν ευνοϊκότερες ή δυσμενέστερες συνθήκες για την παροχή υπηρεσιών και για την παραγωγή και εμπορία ανταγωνιστικών προϊόντων. </w:t>
      </w:r>
    </w:p>
    <w:p w14:paraId="3FCD8A30" w14:textId="77777777" w:rsidR="00BC419A" w:rsidRDefault="0035347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μεταφορικό ισοδύναμο</w:t>
      </w:r>
      <w:r>
        <w:rPr>
          <w:rFonts w:eastAsia="Times New Roman" w:cs="Times New Roman"/>
          <w:szCs w:val="24"/>
        </w:rPr>
        <w:t>, λοιπόν, αναμένεται να συμβάλλει θετικά στην ποιότητα των παρεχόμενων υπηρε</w:t>
      </w:r>
      <w:r>
        <w:rPr>
          <w:rFonts w:eastAsia="Times New Roman" w:cs="Times New Roman"/>
          <w:szCs w:val="24"/>
        </w:rPr>
        <w:t>σιών. Θα λειτουργήσει ενισχυτικά σε όλες τις παράλληλες δράσεις που προωθούν τα Υπουργεία στα νησιά, στους τομείς της υγείας, της εκπαίδευσης, της ενέργειας, του πολιτισμού και του αθλητισμού.</w:t>
      </w:r>
      <w:r w:rsidRPr="00853673">
        <w:rPr>
          <w:rFonts w:eastAsia="Times New Roman" w:cs="Times New Roman"/>
          <w:szCs w:val="24"/>
        </w:rPr>
        <w:t xml:space="preserve"> </w:t>
      </w:r>
      <w:r>
        <w:rPr>
          <w:rFonts w:eastAsia="Times New Roman" w:cs="Times New Roman"/>
          <w:szCs w:val="24"/>
        </w:rPr>
        <w:t>Ταυτόχρονα, η εξομοίωση του κόστους θαλάσσιας μεταφοράς των εμπ</w:t>
      </w:r>
      <w:r>
        <w:rPr>
          <w:rFonts w:eastAsia="Times New Roman" w:cs="Times New Roman"/>
          <w:szCs w:val="24"/>
        </w:rPr>
        <w:t xml:space="preserve">ορευμάτων με αυτό το χερσαίας Ελλάδας θα επιτρέψει στις νησιωτικές επιχειρήσεις να ανταγωνιστούν τις επιχειρήσεις της ηπειρωτικής Ελλάδας. </w:t>
      </w:r>
    </w:p>
    <w:p w14:paraId="3FCD8A31" w14:textId="77777777" w:rsidR="00BC419A" w:rsidRDefault="0035347C">
      <w:pPr>
        <w:spacing w:line="600" w:lineRule="auto"/>
        <w:ind w:firstLine="720"/>
        <w:contextualSpacing/>
        <w:jc w:val="both"/>
        <w:rPr>
          <w:rFonts w:eastAsia="Times New Roman" w:cs="Times New Roman"/>
          <w:szCs w:val="24"/>
        </w:rPr>
      </w:pPr>
      <w:r w:rsidRPr="005143EC">
        <w:rPr>
          <w:rFonts w:eastAsia="Times New Roman" w:cs="Times New Roman"/>
          <w:szCs w:val="24"/>
        </w:rPr>
        <w:t>(Στο σημείο αυτό κτυπάει το κουδούνι λήξεως του χρόνου ομιλίας του κυρίου Βουλευτή)</w:t>
      </w:r>
    </w:p>
    <w:p w14:paraId="3FCD8A32"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Θα χρειαστώ ένα λεπτό ακόμη, </w:t>
      </w:r>
      <w:r w:rsidRPr="00A341B8">
        <w:rPr>
          <w:rFonts w:eastAsia="Times New Roman" w:cs="Times New Roman"/>
          <w:szCs w:val="24"/>
        </w:rPr>
        <w:t>κύριε Πρόεδρε</w:t>
      </w:r>
      <w:r>
        <w:rPr>
          <w:rFonts w:eastAsia="Times New Roman" w:cs="Times New Roman"/>
          <w:szCs w:val="24"/>
        </w:rPr>
        <w:t>.</w:t>
      </w:r>
    </w:p>
    <w:p w14:paraId="3FCD8A33" w14:textId="77777777" w:rsidR="00BC419A" w:rsidRDefault="0035347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Περνάω στο δεύτερο ζήτημα. Ο υπολογισμός του </w:t>
      </w:r>
      <w:r>
        <w:rPr>
          <w:rFonts w:eastAsia="Times New Roman" w:cs="Times New Roman"/>
          <w:szCs w:val="24"/>
        </w:rPr>
        <w:t>αντισταθμίσματος νησιωτικού κόστους</w:t>
      </w:r>
      <w:r>
        <w:rPr>
          <w:rFonts w:eastAsia="Times New Roman" w:cs="Times New Roman"/>
          <w:szCs w:val="24"/>
        </w:rPr>
        <w:t>, ο καθορισμός των δικαιού</w:t>
      </w:r>
      <w:r>
        <w:rPr>
          <w:rFonts w:eastAsia="Times New Roman" w:cs="Times New Roman"/>
          <w:szCs w:val="24"/>
        </w:rPr>
        <w:lastRenderedPageBreak/>
        <w:t xml:space="preserve">χων, η χρηματοδότηση και η παρακολούθηση του μέτρου, ο σχεδιασμός της εθνικής </w:t>
      </w:r>
      <w:r w:rsidRPr="00911877">
        <w:rPr>
          <w:rFonts w:eastAsia="Times New Roman" w:cs="Times New Roman"/>
          <w:szCs w:val="24"/>
        </w:rPr>
        <w:t>πολιτική</w:t>
      </w:r>
      <w:r>
        <w:rPr>
          <w:rFonts w:eastAsia="Times New Roman" w:cs="Times New Roman"/>
          <w:szCs w:val="24"/>
        </w:rPr>
        <w:t>ς απαιτούν μια πρωτοφανή προσπάθεια συντονισμού ό</w:t>
      </w:r>
      <w:r>
        <w:rPr>
          <w:rFonts w:eastAsia="Times New Roman" w:cs="Times New Roman"/>
          <w:szCs w:val="24"/>
        </w:rPr>
        <w:t xml:space="preserve">λων των δημόσιων φορέων. Ενώ με την αξιοποίηση των τεχνολογιών πληροφορικής επιτυγχάνονται οι διαδικασίες και ελαχιστοποιείται το διοικητικό βάρος για τον πολίτη, παράλληλα με χαρά διαπιστώνω ότι οι εποχές στο </w:t>
      </w:r>
      <w:r>
        <w:rPr>
          <w:rFonts w:eastAsia="Times New Roman" w:cs="Times New Roman"/>
          <w:szCs w:val="24"/>
        </w:rPr>
        <w:t xml:space="preserve">δημόσιο </w:t>
      </w:r>
      <w:r>
        <w:rPr>
          <w:rFonts w:eastAsia="Times New Roman" w:cs="Times New Roman"/>
          <w:szCs w:val="24"/>
        </w:rPr>
        <w:t xml:space="preserve">που το δεξί χέρι δεν γνώριζε τι ποιεί </w:t>
      </w:r>
      <w:r>
        <w:rPr>
          <w:rFonts w:eastAsia="Times New Roman" w:cs="Times New Roman"/>
          <w:szCs w:val="24"/>
        </w:rPr>
        <w:t>το αριστερό έχουν περάσει πια ανεπιστρεπτί.</w:t>
      </w:r>
    </w:p>
    <w:p w14:paraId="3FCD8A34" w14:textId="77777777" w:rsidR="00BC419A" w:rsidRDefault="0035347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Αγαπητοί συνάδελφοι, η αλήθεια είναι ότι δεν πρόκειται για ένα δοκιμασμένο μέτρο, παρά το γεγονός ότι έχει εφαρμοστεί σε ορισμένες ευρωπαϊκές χώρες. Είναι η πρώτη φορά που εφαρμόζεται σε μια χώρα που διαθέτει εκα</w:t>
      </w:r>
      <w:r>
        <w:rPr>
          <w:rFonts w:eastAsia="Times New Roman" w:cs="Times New Roman"/>
          <w:szCs w:val="24"/>
        </w:rPr>
        <w:t>τοντάδες κατοικημένα νησιά.</w:t>
      </w:r>
    </w:p>
    <w:p w14:paraId="3FCD8A35" w14:textId="77777777" w:rsidR="00BC419A" w:rsidRDefault="0035347C">
      <w:pPr>
        <w:spacing w:line="600" w:lineRule="auto"/>
        <w:ind w:firstLine="720"/>
        <w:contextualSpacing/>
        <w:jc w:val="both"/>
        <w:rPr>
          <w:rFonts w:eastAsia="Times New Roman"/>
          <w:szCs w:val="24"/>
        </w:rPr>
      </w:pPr>
      <w:r>
        <w:rPr>
          <w:rFonts w:eastAsia="Times New Roman"/>
          <w:szCs w:val="24"/>
        </w:rPr>
        <w:t>Η πιλοτική εφαρμογή στα πρώτα πενήντα νησιά αναμένεται να ξεκινήσει άμεσα και στην πράξη λογικό είναι να υπάρξουν αρκετές διορθώσεις. Αυτή είναι εξάλλου και η έννοια του πιλοτικού προγράμματος. Εκτιμώ ότι αυτό δεν πρέπει να αποθ</w:t>
      </w:r>
      <w:r>
        <w:rPr>
          <w:rFonts w:eastAsia="Times New Roman"/>
          <w:szCs w:val="24"/>
        </w:rPr>
        <w:t>αρρύνει, αντίθετα αυτή είναι η πιο ενδεδειγμένη οδός που πρέπει να ακολουθήσουμε.</w:t>
      </w:r>
      <w:r w:rsidRPr="00E466C0">
        <w:rPr>
          <w:rFonts w:eastAsia="Times New Roman"/>
          <w:szCs w:val="24"/>
        </w:rPr>
        <w:t xml:space="preserve"> </w:t>
      </w:r>
      <w:r>
        <w:rPr>
          <w:rFonts w:eastAsia="Times New Roman"/>
          <w:szCs w:val="24"/>
        </w:rPr>
        <w:t xml:space="preserve">Η διαφορά με τις προηγούμενες κυβερνήσεις </w:t>
      </w:r>
      <w:r>
        <w:rPr>
          <w:rFonts w:eastAsia="Times New Roman"/>
          <w:szCs w:val="24"/>
        </w:rPr>
        <w:lastRenderedPageBreak/>
        <w:t>που έμεναν απλά στις συζητήσεις, είναι ότι η συγκεκριμένη το πιστεύει, το τολμά και τελικά το κάνει.</w:t>
      </w:r>
    </w:p>
    <w:p w14:paraId="3FCD8A36" w14:textId="77777777" w:rsidR="00BC419A" w:rsidRDefault="0035347C">
      <w:pPr>
        <w:spacing w:line="600" w:lineRule="auto"/>
        <w:ind w:firstLine="720"/>
        <w:contextualSpacing/>
        <w:jc w:val="both"/>
        <w:rPr>
          <w:rFonts w:eastAsia="Times New Roman"/>
          <w:szCs w:val="24"/>
        </w:rPr>
      </w:pPr>
      <w:r>
        <w:rPr>
          <w:rFonts w:eastAsia="Times New Roman"/>
          <w:szCs w:val="24"/>
        </w:rPr>
        <w:t>Θέλω να κάνω και δυο σχόλια πρι</w:t>
      </w:r>
      <w:r>
        <w:rPr>
          <w:rFonts w:eastAsia="Times New Roman"/>
          <w:szCs w:val="24"/>
        </w:rPr>
        <w:t xml:space="preserve">ν κλείσω. Άκουγα τον συνάδελφο τον κ. </w:t>
      </w:r>
      <w:proofErr w:type="spellStart"/>
      <w:r>
        <w:rPr>
          <w:rFonts w:eastAsia="Times New Roman"/>
          <w:szCs w:val="24"/>
        </w:rPr>
        <w:t>Βρούτση</w:t>
      </w:r>
      <w:proofErr w:type="spellEnd"/>
      <w:r>
        <w:rPr>
          <w:rFonts w:eastAsia="Times New Roman"/>
          <w:szCs w:val="24"/>
        </w:rPr>
        <w:t xml:space="preserve"> ο οποίος είναι και νησιώτης που έλεγε «εάν και εφόσον θα εφαρμοστεί». Συγγνώμη, κύριοι της Αντιπολίτευσης, αυτά είναι η δική σας πρακτική όλα αυτά τα χρόνια. Εμείς φέρνουμε κάτι και το εφαρμόζουμε, δεν το αναγγ</w:t>
      </w:r>
      <w:r>
        <w:rPr>
          <w:rFonts w:eastAsia="Times New Roman"/>
          <w:szCs w:val="24"/>
        </w:rPr>
        <w:t xml:space="preserve">έλλουμε και δεν το εφαρμόζουμε ποτέ. </w:t>
      </w:r>
    </w:p>
    <w:p w14:paraId="3FCD8A37" w14:textId="77777777" w:rsidR="00BC419A" w:rsidRDefault="0035347C">
      <w:pPr>
        <w:spacing w:line="600" w:lineRule="auto"/>
        <w:ind w:firstLine="720"/>
        <w:contextualSpacing/>
        <w:jc w:val="both"/>
        <w:rPr>
          <w:rFonts w:eastAsia="Times New Roman"/>
          <w:szCs w:val="24"/>
        </w:rPr>
      </w:pPr>
      <w:r>
        <w:rPr>
          <w:rFonts w:eastAsia="Times New Roman"/>
          <w:szCs w:val="24"/>
        </w:rPr>
        <w:t>Άκουσα τον κ. Κουτσούκο ότι πάμε το ΦΠΑ συνολικά στο 24%. Όπως σε όλη την Ελλάδα υπάρχουν οι τρεις κατηγορίες του ΦΠΑ. Το μόνο πράγμα το οποίο δυστυχώς ήταν φτηνότερο στα νησιά μας, ήταν το φάρμακο, γιατί προσδιορίζετα</w:t>
      </w:r>
      <w:r>
        <w:rPr>
          <w:rFonts w:eastAsia="Times New Roman"/>
          <w:szCs w:val="24"/>
        </w:rPr>
        <w:t>ι η τιμή από το κράτος και είχε την έκπτωση. Γιατί κατά τα άλλα, δεν απολαύσαμε οι νησιώτες -και το γνωρίζετε πολύ καλά- μειωμένες τιμές, λόγω του ΦΠΑ. Συγκρατούσε μάλλον τις τιμές, παρά τις μείωνε.</w:t>
      </w:r>
    </w:p>
    <w:p w14:paraId="3FCD8A38" w14:textId="77777777" w:rsidR="00BC419A" w:rsidRDefault="0035347C">
      <w:pPr>
        <w:spacing w:line="600" w:lineRule="auto"/>
        <w:ind w:firstLine="720"/>
        <w:contextualSpacing/>
        <w:jc w:val="both"/>
        <w:rPr>
          <w:rFonts w:eastAsia="Times New Roman"/>
          <w:szCs w:val="24"/>
        </w:rPr>
      </w:pPr>
      <w:r>
        <w:rPr>
          <w:rFonts w:eastAsia="Times New Roman"/>
          <w:szCs w:val="24"/>
        </w:rPr>
        <w:t>Θα κλείσω με κάτι που προκαλεί πάρα πολύ θλίψη. Η στάση τ</w:t>
      </w:r>
      <w:r>
        <w:rPr>
          <w:rFonts w:eastAsia="Times New Roman"/>
          <w:szCs w:val="24"/>
        </w:rPr>
        <w:t>ου ΚΚΕ.</w:t>
      </w:r>
    </w:p>
    <w:p w14:paraId="3FCD8A39" w14:textId="77777777" w:rsidR="00BC419A" w:rsidRDefault="0035347C">
      <w:pPr>
        <w:spacing w:line="600" w:lineRule="auto"/>
        <w:ind w:firstLine="720"/>
        <w:contextualSpacing/>
        <w:jc w:val="both"/>
        <w:rPr>
          <w:rFonts w:eastAsia="Times New Roman"/>
          <w:szCs w:val="24"/>
        </w:rPr>
      </w:pPr>
      <w:r>
        <w:rPr>
          <w:rFonts w:eastAsia="Times New Roman"/>
          <w:b/>
          <w:szCs w:val="24"/>
        </w:rPr>
        <w:t xml:space="preserve">ΣΤΑΥΡΟΣ ΤΑΣΣΟΣ: </w:t>
      </w:r>
      <w:r>
        <w:rPr>
          <w:rFonts w:eastAsia="Times New Roman"/>
          <w:szCs w:val="24"/>
        </w:rPr>
        <w:t>Δεν σας αρέσει, ε;</w:t>
      </w:r>
    </w:p>
    <w:p w14:paraId="3FCD8A3A" w14:textId="77777777" w:rsidR="00BC419A" w:rsidRDefault="0035347C">
      <w:pPr>
        <w:spacing w:line="600" w:lineRule="auto"/>
        <w:ind w:firstLine="720"/>
        <w:contextualSpacing/>
        <w:jc w:val="both"/>
        <w:rPr>
          <w:rFonts w:eastAsia="Times New Roman"/>
          <w:szCs w:val="24"/>
        </w:rPr>
      </w:pPr>
      <w:r>
        <w:rPr>
          <w:rFonts w:eastAsia="Times New Roman"/>
          <w:b/>
          <w:szCs w:val="24"/>
        </w:rPr>
        <w:lastRenderedPageBreak/>
        <w:t xml:space="preserve">ΓΕΩΡΓΙΟΣ ΠΑΛΛΗΣ: </w:t>
      </w:r>
      <w:r>
        <w:rPr>
          <w:rFonts w:eastAsia="Times New Roman"/>
          <w:szCs w:val="24"/>
        </w:rPr>
        <w:t xml:space="preserve">Η στάση του ΚΚΕ μου προκαλεί θλίψη, διότι το ΚΚΕ ήταν από τους πρωτεργάτες της διεκδίκησης των μέτρων νησιωτικής πολιτικής και του ΦΠΑ και του </w:t>
      </w:r>
      <w:r>
        <w:rPr>
          <w:rFonts w:eastAsia="Times New Roman"/>
          <w:szCs w:val="24"/>
        </w:rPr>
        <w:t>μεταφορικού ισοδύναμου</w:t>
      </w:r>
      <w:r>
        <w:rPr>
          <w:rFonts w:eastAsia="Times New Roman"/>
          <w:szCs w:val="24"/>
        </w:rPr>
        <w:t>. Δυστυχώς, το ΚΚΕ το τελευταίο</w:t>
      </w:r>
      <w:r>
        <w:rPr>
          <w:rFonts w:eastAsia="Times New Roman"/>
          <w:szCs w:val="24"/>
        </w:rPr>
        <w:t xml:space="preserve"> διάστημα εγκαταλείπει τις πάγιες θέσεις και τους αγώνες του…</w:t>
      </w:r>
    </w:p>
    <w:p w14:paraId="3FCD8A3B" w14:textId="77777777" w:rsidR="00BC419A" w:rsidRDefault="0035347C">
      <w:pPr>
        <w:spacing w:line="600" w:lineRule="auto"/>
        <w:ind w:firstLine="720"/>
        <w:contextualSpacing/>
        <w:jc w:val="both"/>
        <w:rPr>
          <w:rFonts w:eastAsia="Times New Roman"/>
          <w:szCs w:val="24"/>
        </w:rPr>
      </w:pPr>
      <w:r>
        <w:rPr>
          <w:rFonts w:eastAsia="Times New Roman"/>
          <w:b/>
          <w:szCs w:val="24"/>
        </w:rPr>
        <w:t xml:space="preserve">ΣΤΑΥΡΟΣ ΤΑΣΣΟΣ: </w:t>
      </w:r>
      <w:r>
        <w:rPr>
          <w:rFonts w:eastAsia="Times New Roman"/>
          <w:szCs w:val="24"/>
        </w:rPr>
        <w:t>Και τους κάνετε εσείς τώρα!</w:t>
      </w:r>
    </w:p>
    <w:p w14:paraId="3FCD8A3C" w14:textId="77777777" w:rsidR="00BC419A" w:rsidRDefault="0035347C">
      <w:pPr>
        <w:spacing w:line="600" w:lineRule="auto"/>
        <w:ind w:firstLine="720"/>
        <w:contextualSpacing/>
        <w:jc w:val="both"/>
        <w:rPr>
          <w:rFonts w:eastAsia="Times New Roman"/>
          <w:szCs w:val="24"/>
        </w:rPr>
      </w:pPr>
      <w:r>
        <w:rPr>
          <w:rFonts w:eastAsia="Times New Roman"/>
          <w:b/>
          <w:szCs w:val="24"/>
        </w:rPr>
        <w:t xml:space="preserve">ΓΕΩΡΓΙΟΣ ΠΑΛΛΗΣ: </w:t>
      </w:r>
      <w:r>
        <w:rPr>
          <w:rFonts w:eastAsia="Times New Roman"/>
          <w:szCs w:val="24"/>
        </w:rPr>
        <w:t>...σε μια προσπάθεια να βγάλει τον κ. Μητσοτάκη Πρωθυπουργό.</w:t>
      </w:r>
    </w:p>
    <w:p w14:paraId="3FCD8A3D" w14:textId="77777777" w:rsidR="00BC419A" w:rsidRDefault="0035347C">
      <w:pPr>
        <w:spacing w:line="600" w:lineRule="auto"/>
        <w:ind w:firstLine="720"/>
        <w:contextualSpacing/>
        <w:jc w:val="both"/>
        <w:rPr>
          <w:rFonts w:eastAsia="Times New Roman"/>
          <w:szCs w:val="24"/>
        </w:rPr>
      </w:pPr>
      <w:r>
        <w:rPr>
          <w:rFonts w:eastAsia="Times New Roman"/>
          <w:szCs w:val="24"/>
        </w:rPr>
        <w:t xml:space="preserve">Και κλείνω με την </w:t>
      </w:r>
      <w:r>
        <w:rPr>
          <w:rFonts w:eastAsia="Times New Roman"/>
          <w:szCs w:val="24"/>
        </w:rPr>
        <w:t xml:space="preserve">κ. </w:t>
      </w:r>
      <w:r>
        <w:rPr>
          <w:rFonts w:eastAsia="Times New Roman"/>
          <w:szCs w:val="24"/>
        </w:rPr>
        <w:t>Καλογήρου. Ας διαβάσει το άρθρο 10, να δει ότι είνα</w:t>
      </w:r>
      <w:r>
        <w:rPr>
          <w:rFonts w:eastAsia="Times New Roman"/>
          <w:szCs w:val="24"/>
        </w:rPr>
        <w:t xml:space="preserve">ι όλα τα νησιά του </w:t>
      </w:r>
      <w:r>
        <w:rPr>
          <w:rFonts w:eastAsia="Times New Roman"/>
          <w:szCs w:val="24"/>
        </w:rPr>
        <w:t xml:space="preserve">βορείου </w:t>
      </w:r>
      <w:r>
        <w:rPr>
          <w:rFonts w:eastAsia="Times New Roman"/>
          <w:szCs w:val="24"/>
        </w:rPr>
        <w:t xml:space="preserve">Αιγαίου μέσα, με εφαρμογή από τον Ιούλιο και μετά να μιλήσει για κάτι που δεν θα εφαρμοστεί ποτέ. Είναι ντροπή της ως Περιφερειάρχης </w:t>
      </w:r>
      <w:r>
        <w:rPr>
          <w:rFonts w:eastAsia="Times New Roman"/>
          <w:szCs w:val="24"/>
        </w:rPr>
        <w:t xml:space="preserve">Βορείου </w:t>
      </w:r>
      <w:r>
        <w:rPr>
          <w:rFonts w:eastAsia="Times New Roman"/>
          <w:szCs w:val="24"/>
        </w:rPr>
        <w:t>Αιγαίου με όλα τα νησιά μέσα να κάνει τέτοια κριτική στο νομοσχέδιο.</w:t>
      </w:r>
    </w:p>
    <w:p w14:paraId="3FCD8A3E" w14:textId="77777777" w:rsidR="00BC419A" w:rsidRDefault="0035347C">
      <w:pPr>
        <w:spacing w:line="600" w:lineRule="auto"/>
        <w:ind w:firstLine="720"/>
        <w:contextualSpacing/>
        <w:jc w:val="both"/>
        <w:rPr>
          <w:rFonts w:eastAsia="Times New Roman"/>
          <w:szCs w:val="24"/>
        </w:rPr>
      </w:pPr>
      <w:r>
        <w:rPr>
          <w:rFonts w:eastAsia="Times New Roman"/>
          <w:szCs w:val="24"/>
        </w:rPr>
        <w:t>Ευχαριστώ πολύ.</w:t>
      </w:r>
    </w:p>
    <w:p w14:paraId="3FCD8A3F" w14:textId="77777777" w:rsidR="00BC419A" w:rsidRDefault="0035347C">
      <w:pPr>
        <w:spacing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3FCD8A40" w14:textId="77777777" w:rsidR="00BC419A" w:rsidRDefault="0035347C">
      <w:pPr>
        <w:spacing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Θα προχωρήσουμε ως εξής: Τον λόγο θα πάρει τώρα ο κύριος Υπουργός και μετά θα ακολουθήσουν τρεις συνάδελφοι, ο κ. Δημητριάδης, ο κ. </w:t>
      </w:r>
      <w:r>
        <w:rPr>
          <w:rFonts w:eastAsia="Times New Roman"/>
          <w:szCs w:val="24"/>
        </w:rPr>
        <w:lastRenderedPageBreak/>
        <w:t xml:space="preserve">Συρίγος, η </w:t>
      </w:r>
      <w:r>
        <w:rPr>
          <w:rFonts w:eastAsia="Times New Roman"/>
          <w:szCs w:val="24"/>
        </w:rPr>
        <w:t xml:space="preserve">κ. </w:t>
      </w:r>
      <w:r>
        <w:rPr>
          <w:rFonts w:eastAsia="Times New Roman"/>
          <w:szCs w:val="24"/>
        </w:rPr>
        <w:t>Καφαντάρη, και αν θέλει κάποιος Κ</w:t>
      </w:r>
      <w:r>
        <w:rPr>
          <w:rFonts w:eastAsia="Times New Roman"/>
          <w:szCs w:val="24"/>
        </w:rPr>
        <w:t xml:space="preserve">οινοβουλευτικός, όπως η </w:t>
      </w:r>
      <w:r>
        <w:rPr>
          <w:rFonts w:eastAsia="Times New Roman"/>
          <w:szCs w:val="24"/>
        </w:rPr>
        <w:t xml:space="preserve">κ. </w:t>
      </w:r>
      <w:proofErr w:type="spellStart"/>
      <w:r>
        <w:rPr>
          <w:rFonts w:eastAsia="Times New Roman"/>
          <w:szCs w:val="24"/>
        </w:rPr>
        <w:t>Μανωλάκου</w:t>
      </w:r>
      <w:proofErr w:type="spellEnd"/>
      <w:r>
        <w:rPr>
          <w:rFonts w:eastAsia="Times New Roman"/>
          <w:szCs w:val="24"/>
        </w:rPr>
        <w:t xml:space="preserve">, θα πάρει τον λόγο μετά τους τρεις συναδέλφους. Μετά είναι ο κ. </w:t>
      </w:r>
      <w:proofErr w:type="spellStart"/>
      <w:r>
        <w:rPr>
          <w:rFonts w:eastAsia="Times New Roman"/>
          <w:szCs w:val="24"/>
        </w:rPr>
        <w:t>Δρίτσας</w:t>
      </w:r>
      <w:proofErr w:type="spellEnd"/>
      <w:r>
        <w:rPr>
          <w:rFonts w:eastAsia="Times New Roman"/>
          <w:szCs w:val="24"/>
        </w:rPr>
        <w:t xml:space="preserve">, η κυρία Καρακώστα, ο κ. </w:t>
      </w:r>
      <w:proofErr w:type="spellStart"/>
      <w:r>
        <w:rPr>
          <w:rFonts w:eastAsia="Times New Roman"/>
          <w:szCs w:val="24"/>
        </w:rPr>
        <w:t>Δημοσχάκης</w:t>
      </w:r>
      <w:proofErr w:type="spellEnd"/>
      <w:r>
        <w:rPr>
          <w:rFonts w:eastAsia="Times New Roman"/>
          <w:szCs w:val="24"/>
        </w:rPr>
        <w:t xml:space="preserve">, ο κ. </w:t>
      </w:r>
      <w:proofErr w:type="spellStart"/>
      <w:r>
        <w:rPr>
          <w:rFonts w:eastAsia="Times New Roman"/>
          <w:szCs w:val="24"/>
        </w:rPr>
        <w:t>Μπουκώρος</w:t>
      </w:r>
      <w:proofErr w:type="spellEnd"/>
      <w:r>
        <w:rPr>
          <w:rFonts w:eastAsia="Times New Roman"/>
          <w:szCs w:val="24"/>
        </w:rPr>
        <w:t xml:space="preserve"> και ο κ. Παυλίδης και κλείνουν οι ομιλητές και μένουν και τρεις Κοινοβουλευτικοί Εκπρόσωποι και</w:t>
      </w:r>
      <w:r>
        <w:rPr>
          <w:rFonts w:eastAsia="Times New Roman"/>
          <w:szCs w:val="24"/>
        </w:rPr>
        <w:t xml:space="preserve"> ο Υφυπουργός.</w:t>
      </w:r>
    </w:p>
    <w:p w14:paraId="3FCD8A41" w14:textId="77777777" w:rsidR="00BC419A" w:rsidRDefault="0035347C">
      <w:pPr>
        <w:spacing w:line="600" w:lineRule="auto"/>
        <w:ind w:firstLine="720"/>
        <w:contextualSpacing/>
        <w:jc w:val="both"/>
        <w:rPr>
          <w:rFonts w:eastAsia="Times New Roman"/>
          <w:szCs w:val="24"/>
        </w:rPr>
      </w:pPr>
      <w:r>
        <w:rPr>
          <w:rFonts w:eastAsia="Times New Roman"/>
          <w:szCs w:val="24"/>
        </w:rPr>
        <w:t>Τον λόγο έχει ο Υπουργός Ναυτιλίας και Νησιωτικής Πολιτικής.</w:t>
      </w:r>
    </w:p>
    <w:p w14:paraId="3FCD8A42" w14:textId="77777777" w:rsidR="00BC419A" w:rsidRDefault="0035347C">
      <w:pPr>
        <w:spacing w:line="600" w:lineRule="auto"/>
        <w:ind w:firstLine="720"/>
        <w:contextualSpacing/>
        <w:jc w:val="both"/>
        <w:rPr>
          <w:rFonts w:eastAsia="Times New Roman"/>
          <w:szCs w:val="24"/>
        </w:rPr>
      </w:pPr>
      <w:r>
        <w:rPr>
          <w:rFonts w:eastAsia="Times New Roman"/>
          <w:b/>
          <w:szCs w:val="24"/>
        </w:rPr>
        <w:t>ΠΑΝΑΓΙΩΤΗΣ ΚΟΥΡΟΥΜΠΛΗΣ (Υπουργός Ναυτιλίας και Νησιωτικής Πολιτικής):</w:t>
      </w:r>
      <w:r>
        <w:rPr>
          <w:rFonts w:eastAsia="Times New Roman"/>
          <w:szCs w:val="24"/>
        </w:rPr>
        <w:t xml:space="preserve"> Κύριε Πρόεδρε, κυρίες και κύριοι συνάδελφοι, μια λαϊκή ρήση λέει ότι ο έρωτας και ο βήχας δεν κρύβονται. Και ο</w:t>
      </w:r>
      <w:r>
        <w:rPr>
          <w:rFonts w:eastAsia="Times New Roman"/>
          <w:szCs w:val="24"/>
        </w:rPr>
        <w:t xml:space="preserve"> έρωτας ορισμένων με τη Δεξιά, φαίνεται, είναι αφόρητος.</w:t>
      </w:r>
    </w:p>
    <w:p w14:paraId="3FCD8A43" w14:textId="77777777" w:rsidR="00BC419A" w:rsidRDefault="0035347C">
      <w:pPr>
        <w:spacing w:line="600" w:lineRule="auto"/>
        <w:ind w:firstLine="720"/>
        <w:contextualSpacing/>
        <w:jc w:val="both"/>
        <w:rPr>
          <w:rFonts w:eastAsia="Times New Roman"/>
          <w:szCs w:val="24"/>
        </w:rPr>
      </w:pPr>
      <w:r>
        <w:rPr>
          <w:rFonts w:eastAsia="Times New Roman"/>
          <w:szCs w:val="24"/>
        </w:rPr>
        <w:t xml:space="preserve">Θέλω, λοιπόν, κυρίες και κύριοι συνάδελφοι, να πω παρακολουθώντας τρεις μέρες τη συζήτηση ότι δυστυχώς η έλλειψη γενναιότητας, η παραπληροφόρηση, η μικροψυχία και το ρεσιτάλ ψέματος ήταν τα στοιχεία </w:t>
      </w:r>
      <w:r>
        <w:rPr>
          <w:rFonts w:eastAsia="Times New Roman"/>
          <w:szCs w:val="24"/>
        </w:rPr>
        <w:t xml:space="preserve">με τα οποία ένας τρίτος νηφάλιος και ψύχραιμος παρατηρητής θα μπορούσε να χαρακτηρίσει </w:t>
      </w:r>
      <w:r>
        <w:rPr>
          <w:rFonts w:eastAsia="Times New Roman"/>
          <w:szCs w:val="24"/>
        </w:rPr>
        <w:lastRenderedPageBreak/>
        <w:t xml:space="preserve">τις τοποθετήσεις της Αντιπολίτευσης. Και θα εξηγηθώ </w:t>
      </w:r>
      <w:proofErr w:type="spellStart"/>
      <w:r>
        <w:rPr>
          <w:rFonts w:eastAsia="Times New Roman"/>
          <w:szCs w:val="24"/>
        </w:rPr>
        <w:t>παρακείθε</w:t>
      </w:r>
      <w:proofErr w:type="spellEnd"/>
      <w:r>
        <w:rPr>
          <w:rFonts w:eastAsia="Times New Roman"/>
          <w:szCs w:val="24"/>
        </w:rPr>
        <w:t xml:space="preserve"> με συγκεκριμένο τρόπο.</w:t>
      </w:r>
    </w:p>
    <w:p w14:paraId="3FCD8A44" w14:textId="77777777" w:rsidR="00BC419A" w:rsidRDefault="0035347C">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ήταν ή δεν ήταν ζήτημα που αναγραφόταν και αναφερόταν στα προεκλογικά προγράμματα επί σαράντα χρόνια το </w:t>
      </w:r>
      <w:r>
        <w:rPr>
          <w:rFonts w:eastAsia="Times New Roman"/>
          <w:szCs w:val="24"/>
        </w:rPr>
        <w:t>μεταφορικό ισοδύναμο</w:t>
      </w:r>
      <w:r>
        <w:rPr>
          <w:rFonts w:eastAsia="Times New Roman"/>
          <w:szCs w:val="24"/>
        </w:rPr>
        <w:t>; Μάλιστα, σε κάποια κόμματα που σήμερα με πολύ ιδιαίτερο ενδιαφέρον αναφέρονται σε αυτό, αμφιβάλλω αν</w:t>
      </w:r>
      <w:r>
        <w:rPr>
          <w:rFonts w:eastAsia="Times New Roman"/>
          <w:szCs w:val="24"/>
        </w:rPr>
        <w:t xml:space="preserve"> ήταν στο τελευταίο τους προεκλογικό πρόγραμμα καν το </w:t>
      </w:r>
      <w:r>
        <w:rPr>
          <w:rFonts w:eastAsia="Times New Roman"/>
          <w:szCs w:val="24"/>
        </w:rPr>
        <w:t>μεταφορικό ισοδύναμο</w:t>
      </w:r>
      <w:r>
        <w:rPr>
          <w:rFonts w:eastAsia="Times New Roman"/>
          <w:szCs w:val="24"/>
        </w:rPr>
        <w:t>.</w:t>
      </w:r>
    </w:p>
    <w:p w14:paraId="3FCD8A45" w14:textId="77777777" w:rsidR="00BC419A" w:rsidRDefault="0035347C">
      <w:pPr>
        <w:spacing w:line="600" w:lineRule="auto"/>
        <w:ind w:firstLine="720"/>
        <w:contextualSpacing/>
        <w:jc w:val="both"/>
        <w:rPr>
          <w:rFonts w:eastAsia="Times New Roman"/>
          <w:szCs w:val="24"/>
        </w:rPr>
      </w:pPr>
      <w:r>
        <w:rPr>
          <w:rFonts w:eastAsia="Times New Roman"/>
          <w:szCs w:val="24"/>
        </w:rPr>
        <w:t xml:space="preserve">Και τίθεται ένα ερώτημα. Εντάξει, να δεχτώ ότι δεν είναι το καλύτερο που θα μπορούσε να ήταν, κάτω από τις συγκεκριμένες περιοριστικές δημοσιονομικές συνθήκες που ζει η χώρα. </w:t>
      </w:r>
    </w:p>
    <w:p w14:paraId="3FCD8A46"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Εσεί</w:t>
      </w:r>
      <w:r>
        <w:rPr>
          <w:rFonts w:eastAsia="Times New Roman" w:cs="Times New Roman"/>
          <w:szCs w:val="24"/>
        </w:rPr>
        <w:t>ς ήσασταν οι περισσότεροι Υπουργοί -όχι απλοί Βουλευτές, αλλά Υπουργοί!- στις κυβερνήσεις που προηγήθηκαν. Και δεν λέω για την περίοδο τώρα της κρίσης -για να μην μου πείτε ότι σας αδικώ-, μιλάω για την περίοδο των παχιών αγελάδων, που πήρατε το δημόσιο χρ</w:t>
      </w:r>
      <w:r>
        <w:rPr>
          <w:rFonts w:eastAsia="Times New Roman" w:cs="Times New Roman"/>
          <w:szCs w:val="24"/>
        </w:rPr>
        <w:t>έος από 170 δισεκατομμύρια και το φθάσατε 300 δισεκατομμύρια. Γιατί δεν το εφαρμόσατε; Γιατί; Τι θα πείτε σε αυτόν τον κόσμο; Θα πείτε «ξέρετε, εμείς θεω</w:t>
      </w:r>
      <w:r>
        <w:rPr>
          <w:rFonts w:eastAsia="Times New Roman" w:cs="Times New Roman"/>
          <w:szCs w:val="24"/>
        </w:rPr>
        <w:lastRenderedPageBreak/>
        <w:t xml:space="preserve">ρούμε τα 150 εκατομμύρια, που αποφάσισε η Κυβέρνηση να διαθέσει για το </w:t>
      </w:r>
      <w:r>
        <w:rPr>
          <w:rFonts w:eastAsia="Times New Roman" w:cs="Times New Roman"/>
          <w:szCs w:val="24"/>
        </w:rPr>
        <w:t>μεταφορικό ισοδύναμο</w:t>
      </w:r>
      <w:r>
        <w:rPr>
          <w:rFonts w:eastAsia="Times New Roman" w:cs="Times New Roman"/>
          <w:szCs w:val="24"/>
        </w:rPr>
        <w:t xml:space="preserve">, ότι είναι </w:t>
      </w:r>
      <w:r>
        <w:rPr>
          <w:rFonts w:eastAsia="Times New Roman" w:cs="Times New Roman"/>
          <w:szCs w:val="24"/>
        </w:rPr>
        <w:t>ψίχουλα»; Κι εσείς οι γενναιόδωροι, που ξυπνάτε και κοιμάστε με την αγωνία σας για τα νησιά και τους νησιώτες, όταν είχατε αυτήν τη δυνατότητα, γιατί δεν το εφαρμόσατε; Τι θα πείτε σε αυτόν τον κόσμο;</w:t>
      </w:r>
    </w:p>
    <w:p w14:paraId="3FCD8A47"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Δεύτερον, γιατί παραπληροφόρηση; Κυρίες και κύριοι συνά</w:t>
      </w:r>
      <w:r>
        <w:rPr>
          <w:rFonts w:eastAsia="Times New Roman" w:cs="Times New Roman"/>
          <w:szCs w:val="24"/>
        </w:rPr>
        <w:t xml:space="preserve">δελφοι, η Κυβέρνηση είχε δεσμευτεί προεκλογικά για το </w:t>
      </w:r>
      <w:r>
        <w:rPr>
          <w:rFonts w:eastAsia="Times New Roman" w:cs="Times New Roman"/>
          <w:szCs w:val="24"/>
        </w:rPr>
        <w:t>μεταφορικό ισοδύναμο</w:t>
      </w:r>
      <w:r>
        <w:rPr>
          <w:rFonts w:eastAsia="Times New Roman" w:cs="Times New Roman"/>
          <w:szCs w:val="24"/>
        </w:rPr>
        <w:t>. Και ήλθε λοιπόν, σε αυτήν την περίοδο και προχωρεί σε αυτήν τη διαδικασία. Δεν προχωρήσαμε έτσι, γιατί ήλθε η μεταφυσική φώτιση. Κάναμε διάλογο, κυρίες και κύριοι συνάδελφοι. Έγινα</w:t>
      </w:r>
      <w:r>
        <w:rPr>
          <w:rFonts w:eastAsia="Times New Roman" w:cs="Times New Roman"/>
          <w:szCs w:val="24"/>
        </w:rPr>
        <w:t xml:space="preserve">ν οχτώ οργανωμένες συναντήσεις με όλους τους άμεσα εμπλεκόμενους φορείς, με τη συμμετοχή του πιο έγκυρου επιστημονικού φορέα του Αιγαίου, που είναι το Πανεπιστήμιο Αιγαίου. </w:t>
      </w:r>
    </w:p>
    <w:p w14:paraId="3FCD8A48"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Μπορεί να το αμφισβητήσει αυτό κανείς; Όχι. Διότι έγιναν αυτά, τα ακούσατε από του</w:t>
      </w:r>
      <w:r>
        <w:rPr>
          <w:rFonts w:eastAsia="Times New Roman" w:cs="Times New Roman"/>
          <w:szCs w:val="24"/>
        </w:rPr>
        <w:t xml:space="preserve">ς φορείς. Δεν ήλθε κανένας φορέας εχθές να πει «ξέρετε, δεν μας καλέσατε, δεν μιλήσαμε». Με όλους μιλήσαμε, εξαντλητικά. Και έτσι προχώρησε αυτή η προσπάθεια και έφθασε σήμερα εδώ. </w:t>
      </w:r>
    </w:p>
    <w:p w14:paraId="3FCD8A49"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Γιατί ρεσιτάλ ψέματος; Ακούγονται απίθανα πράγματα. Άρρητα ρήματα. Το 9%, </w:t>
      </w:r>
      <w:r>
        <w:rPr>
          <w:rFonts w:eastAsia="Times New Roman" w:cs="Times New Roman"/>
          <w:szCs w:val="24"/>
        </w:rPr>
        <w:t>λέει, έγινε 24% στο ΦΠΑ. Δεν είπατε όμως ποτέ στον κόσμο ότι ο ΦΠΑ δεν είχε καταργηθεί ποτέ στις μεταφορές, όπου είναι και το κόστος που συνδέεται με την ποιότητα ζωής των καταναλωτών. Δεν το είπατε ποτέ, το αποκρύπτατε. Και εδώ έρχεται η Κυβέρνηση να εφαρ</w:t>
      </w:r>
      <w:r>
        <w:rPr>
          <w:rFonts w:eastAsia="Times New Roman" w:cs="Times New Roman"/>
          <w:szCs w:val="24"/>
        </w:rPr>
        <w:t xml:space="preserve">μόσει ένα μέτρο και παράλληλα συνιστά παρατηρητήριο, για να παρακολουθεί αν αυτό το μέτρο πραγματικά αγγίζει τους πολίτες, αν φθάνει στους πολίτες και όχι στις τσέπες των ολίγων. Αυτό κάνουμε. Το είχατε; </w:t>
      </w:r>
    </w:p>
    <w:p w14:paraId="3FCD8A4A"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Λέτε για το ΦΠΑ, που δεν ίσχυε σε μια σειρά δράσεων</w:t>
      </w:r>
      <w:r>
        <w:rPr>
          <w:rFonts w:eastAsia="Times New Roman" w:cs="Times New Roman"/>
          <w:szCs w:val="24"/>
        </w:rPr>
        <w:t xml:space="preserve"> και πράξεων στο Αιγαίο. Είχε υπάρξει ποτέ σύστημα που παρακολουθούσε αν αυτός ο καταργημένος, μειωμένος ΦΠΑ ωφελούσε συνολικά τους πολίτες ή τις τσέπες ολίγων; Γιατί σας άκουσα να αγωνιάτε γιατί δεν έχουμε μέσα και κάποιες μεγάλες εταιρείες. Δεν μπορείτε </w:t>
      </w:r>
      <w:r>
        <w:rPr>
          <w:rFonts w:eastAsia="Times New Roman" w:cs="Times New Roman"/>
          <w:szCs w:val="24"/>
        </w:rPr>
        <w:t xml:space="preserve">να απογαλακτιστείτε από τα μεγάλα συμφέροντα. Αυτή είναι η αλήθεια. Ακόμα κι εδώ </w:t>
      </w:r>
      <w:r>
        <w:rPr>
          <w:rFonts w:eastAsia="Times New Roman" w:cs="Times New Roman"/>
          <w:szCs w:val="24"/>
        </w:rPr>
        <w:t>ήρθατε</w:t>
      </w:r>
      <w:r>
        <w:rPr>
          <w:rFonts w:eastAsia="Times New Roman" w:cs="Times New Roman"/>
          <w:szCs w:val="24"/>
        </w:rPr>
        <w:t xml:space="preserve"> να μας πείτε κάτι τέτοιο και δεν ωχριάτε μπροστά όταν τα λέτε. Αυτή είναι η αλήθεια.</w:t>
      </w:r>
    </w:p>
    <w:p w14:paraId="3FCD8A4B"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τι εννοούμε όταν λέμε </w:t>
      </w:r>
      <w:r>
        <w:rPr>
          <w:rFonts w:eastAsia="Times New Roman" w:cs="Times New Roman"/>
          <w:szCs w:val="24"/>
        </w:rPr>
        <w:t>μεταφορικό ισοδύναμο</w:t>
      </w:r>
      <w:r>
        <w:rPr>
          <w:rFonts w:eastAsia="Times New Roman" w:cs="Times New Roman"/>
          <w:szCs w:val="24"/>
        </w:rPr>
        <w:t>; Τι επιχει</w:t>
      </w:r>
      <w:r>
        <w:rPr>
          <w:rFonts w:eastAsia="Times New Roman" w:cs="Times New Roman"/>
          <w:szCs w:val="24"/>
        </w:rPr>
        <w:t xml:space="preserve">ρούμε; Επιχειρούμε να μειώσουμε </w:t>
      </w:r>
      <w:r>
        <w:rPr>
          <w:rFonts w:eastAsia="Times New Roman" w:cs="Times New Roman"/>
          <w:szCs w:val="24"/>
        </w:rPr>
        <w:lastRenderedPageBreak/>
        <w:t>το κόστος μεταφοράς επιβατών και προϊόντων και να το προσαρμόσουμε στο μεγαλύτερο δυνατό βαθμό με το κόστος στις χερσαίες μεταφορές. Από αυτήν την προσπάθεια αποδεικνύεται ότι έχουν συγκεκριμένο όφελος οι πολίτες.</w:t>
      </w:r>
    </w:p>
    <w:p w14:paraId="3FCD8A4C" w14:textId="77777777" w:rsidR="00BC419A" w:rsidRDefault="0035347C">
      <w:pPr>
        <w:spacing w:line="600" w:lineRule="auto"/>
        <w:ind w:firstLine="720"/>
        <w:contextualSpacing/>
        <w:jc w:val="both"/>
        <w:rPr>
          <w:rFonts w:eastAsia="Times New Roman"/>
          <w:szCs w:val="24"/>
        </w:rPr>
      </w:pPr>
      <w:r>
        <w:rPr>
          <w:rFonts w:eastAsia="Times New Roman"/>
          <w:szCs w:val="24"/>
        </w:rPr>
        <w:t>Άλλωστε, σ</w:t>
      </w:r>
      <w:r>
        <w:rPr>
          <w:rFonts w:eastAsia="Times New Roman"/>
          <w:szCs w:val="24"/>
        </w:rPr>
        <w:t>ας είπα</w:t>
      </w:r>
      <w:r w:rsidRPr="00B41C17">
        <w:rPr>
          <w:rFonts w:eastAsia="Times New Roman"/>
          <w:szCs w:val="24"/>
        </w:rPr>
        <w:t>:</w:t>
      </w:r>
      <w:r>
        <w:rPr>
          <w:rFonts w:eastAsia="Times New Roman"/>
          <w:szCs w:val="24"/>
        </w:rPr>
        <w:t xml:space="preserve"> Συνιστούμε το παρατηρητήριο για να παρακολουθούμε, για να μη γίνει αυτό που γίνεται συνήθως όπου καταλήγουν τελικά στις τσέπες των ολίγων όλες οι πολιτικές που εφαρμόζονται.</w:t>
      </w:r>
    </w:p>
    <w:p w14:paraId="3FCD8A4D" w14:textId="77777777" w:rsidR="00BC419A" w:rsidRDefault="0035347C">
      <w:pPr>
        <w:spacing w:line="600" w:lineRule="auto"/>
        <w:ind w:firstLine="720"/>
        <w:contextualSpacing/>
        <w:jc w:val="both"/>
        <w:rPr>
          <w:rFonts w:eastAsia="Times New Roman"/>
          <w:szCs w:val="24"/>
        </w:rPr>
      </w:pPr>
      <w:r>
        <w:rPr>
          <w:rFonts w:eastAsia="Times New Roman"/>
          <w:szCs w:val="24"/>
        </w:rPr>
        <w:t>(Στο σημείο αυτό την Προεδρική Έδρα καταλαμβάνει ο Θ΄ Αντιπρόεδρος της Βο</w:t>
      </w:r>
      <w:r>
        <w:rPr>
          <w:rFonts w:eastAsia="Times New Roman"/>
          <w:szCs w:val="24"/>
        </w:rPr>
        <w:t xml:space="preserve">υλής κ. </w:t>
      </w:r>
      <w:r w:rsidRPr="00A54EF3">
        <w:rPr>
          <w:rFonts w:eastAsia="Times New Roman"/>
          <w:b/>
          <w:szCs w:val="24"/>
        </w:rPr>
        <w:t>ΜΑΡΙΟΣ ΓΕΩΡΓΙΑΔΗΣ</w:t>
      </w:r>
      <w:r>
        <w:rPr>
          <w:rFonts w:eastAsia="Times New Roman"/>
          <w:szCs w:val="24"/>
        </w:rPr>
        <w:t>)</w:t>
      </w:r>
    </w:p>
    <w:p w14:paraId="3FCD8A4E" w14:textId="77777777" w:rsidR="00BC419A" w:rsidRDefault="0035347C">
      <w:pPr>
        <w:spacing w:line="600" w:lineRule="auto"/>
        <w:ind w:firstLine="720"/>
        <w:contextualSpacing/>
        <w:jc w:val="both"/>
        <w:rPr>
          <w:rFonts w:eastAsia="Times New Roman"/>
          <w:szCs w:val="24"/>
        </w:rPr>
      </w:pPr>
      <w:r>
        <w:rPr>
          <w:rFonts w:eastAsia="Times New Roman"/>
          <w:szCs w:val="24"/>
        </w:rPr>
        <w:t xml:space="preserve">Έρχονται, λοιπόν, τα στοιχεία και δείχνουν ότι στην Αλόννησο θα έχουμε </w:t>
      </w:r>
      <w:r>
        <w:rPr>
          <w:rFonts w:eastAsia="Times New Roman"/>
          <w:szCs w:val="24"/>
        </w:rPr>
        <w:t>3.000.000</w:t>
      </w:r>
      <w:r>
        <w:rPr>
          <w:rFonts w:eastAsia="Times New Roman"/>
          <w:szCs w:val="24"/>
        </w:rPr>
        <w:t xml:space="preserve"> όφελος από το </w:t>
      </w:r>
      <w:r>
        <w:rPr>
          <w:rFonts w:eastAsia="Times New Roman"/>
          <w:szCs w:val="24"/>
        </w:rPr>
        <w:t>μ</w:t>
      </w:r>
      <w:r>
        <w:rPr>
          <w:rFonts w:eastAsia="Times New Roman"/>
          <w:szCs w:val="24"/>
        </w:rPr>
        <w:t xml:space="preserve">εταφορικό </w:t>
      </w:r>
      <w:r>
        <w:rPr>
          <w:rFonts w:eastAsia="Times New Roman"/>
          <w:szCs w:val="24"/>
        </w:rPr>
        <w:t>ι</w:t>
      </w:r>
      <w:r>
        <w:rPr>
          <w:rFonts w:eastAsia="Times New Roman"/>
          <w:szCs w:val="24"/>
        </w:rPr>
        <w:t xml:space="preserve">σοδύναμο, στη Μυτιλήνη </w:t>
      </w:r>
      <w:r>
        <w:rPr>
          <w:rFonts w:eastAsia="Times New Roman"/>
          <w:szCs w:val="24"/>
        </w:rPr>
        <w:t>6.000.000</w:t>
      </w:r>
      <w:r>
        <w:rPr>
          <w:rFonts w:eastAsia="Times New Roman"/>
          <w:szCs w:val="24"/>
        </w:rPr>
        <w:t xml:space="preserve">, στη Χίο </w:t>
      </w:r>
      <w:r>
        <w:rPr>
          <w:rFonts w:eastAsia="Times New Roman"/>
          <w:szCs w:val="24"/>
        </w:rPr>
        <w:t>5.000.000</w:t>
      </w:r>
      <w:r>
        <w:rPr>
          <w:rFonts w:eastAsia="Times New Roman"/>
          <w:szCs w:val="24"/>
        </w:rPr>
        <w:t xml:space="preserve">, στην Ικαρία </w:t>
      </w:r>
      <w:r>
        <w:rPr>
          <w:rFonts w:eastAsia="Times New Roman"/>
          <w:szCs w:val="24"/>
        </w:rPr>
        <w:t>2.000.000</w:t>
      </w:r>
      <w:r>
        <w:rPr>
          <w:rFonts w:eastAsia="Times New Roman"/>
          <w:szCs w:val="24"/>
        </w:rPr>
        <w:t xml:space="preserve">, αλλά και σ’ όλα τα νησιά. </w:t>
      </w:r>
    </w:p>
    <w:p w14:paraId="3FCD8A4F" w14:textId="77777777" w:rsidR="00BC419A" w:rsidRDefault="0035347C">
      <w:pPr>
        <w:spacing w:line="600" w:lineRule="auto"/>
        <w:ind w:firstLine="720"/>
        <w:contextualSpacing/>
        <w:jc w:val="both"/>
        <w:rPr>
          <w:rFonts w:eastAsia="Times New Roman"/>
          <w:szCs w:val="24"/>
        </w:rPr>
      </w:pPr>
      <w:r>
        <w:rPr>
          <w:rFonts w:eastAsia="Times New Roman"/>
          <w:szCs w:val="24"/>
        </w:rPr>
        <w:t>Υπήρξε μία παρατήρη</w:t>
      </w:r>
      <w:r>
        <w:rPr>
          <w:rFonts w:eastAsia="Times New Roman"/>
          <w:szCs w:val="24"/>
        </w:rPr>
        <w:t>ση –εγώ τη δέχομαι καλοπροαίρετα- ότι αν αυτό αφορά όλα τα νησιά, αυτή η Κυβέρνηση προχωρά σε διάταγμα</w:t>
      </w:r>
      <w:r>
        <w:rPr>
          <w:rFonts w:eastAsia="Times New Roman"/>
          <w:szCs w:val="24"/>
        </w:rPr>
        <w:t>,</w:t>
      </w:r>
      <w:r>
        <w:rPr>
          <w:rFonts w:eastAsia="Times New Roman"/>
          <w:szCs w:val="24"/>
        </w:rPr>
        <w:t xml:space="preserve"> που είναι στον Πρόεδρο της Δημοκρατίας και μπορούμε να ελεγχθούμε σε λίγες μέρες, αν θέλετε, από οποιον</w:t>
      </w:r>
      <w:r>
        <w:rPr>
          <w:rFonts w:eastAsia="Times New Roman"/>
          <w:szCs w:val="24"/>
        </w:rPr>
        <w:lastRenderedPageBreak/>
        <w:t>δήποτε συνάδελφο σχετικά με το ποια είναι η εξέλι</w:t>
      </w:r>
      <w:r>
        <w:rPr>
          <w:rFonts w:eastAsia="Times New Roman"/>
          <w:szCs w:val="24"/>
        </w:rPr>
        <w:t>ξή του. Επεκτείνεται η Γενική Γραμματεία Αιγαίου σε όλα τα νησιά. Ωστόσο, σας διέλαθε ότι μέσα στα νησιά του πιλοτικού προγράμματος είναι και νησιά του Ιονίου. Άρα, δεν περιορίζεται στο Αιγαίο. Γι’ αυτό καμ</w:t>
      </w:r>
      <w:r>
        <w:rPr>
          <w:rFonts w:eastAsia="Times New Roman"/>
          <w:szCs w:val="24"/>
        </w:rPr>
        <w:t>μ</w:t>
      </w:r>
      <w:r>
        <w:rPr>
          <w:rFonts w:eastAsia="Times New Roman"/>
          <w:szCs w:val="24"/>
        </w:rPr>
        <w:t xml:space="preserve">ιά φορά δεν το θέλω, αλλά σας λέω να έρχεστε πιο </w:t>
      </w:r>
      <w:r>
        <w:rPr>
          <w:rFonts w:eastAsia="Times New Roman"/>
          <w:szCs w:val="24"/>
        </w:rPr>
        <w:t>καλά διαβασμένοι στη Βουλή.</w:t>
      </w:r>
    </w:p>
    <w:p w14:paraId="3FCD8A50" w14:textId="77777777" w:rsidR="00BC419A" w:rsidRDefault="0035347C">
      <w:pPr>
        <w:spacing w:line="600" w:lineRule="auto"/>
        <w:ind w:firstLine="720"/>
        <w:contextualSpacing/>
        <w:jc w:val="both"/>
        <w:rPr>
          <w:rFonts w:eastAsia="Times New Roman"/>
          <w:szCs w:val="24"/>
        </w:rPr>
      </w:pPr>
      <w:r>
        <w:rPr>
          <w:rFonts w:eastAsia="Times New Roman"/>
          <w:szCs w:val="24"/>
        </w:rPr>
        <w:t xml:space="preserve">Λέω, λοιπόν, κυρίες και κύριοι συνάδελφοι, ότι ακριβώς το </w:t>
      </w:r>
      <w:r>
        <w:rPr>
          <w:rFonts w:eastAsia="Times New Roman"/>
          <w:szCs w:val="24"/>
        </w:rPr>
        <w:t>μ</w:t>
      </w:r>
      <w:r>
        <w:rPr>
          <w:rFonts w:eastAsia="Times New Roman"/>
          <w:szCs w:val="24"/>
        </w:rPr>
        <w:t xml:space="preserve">εταφορικό </w:t>
      </w:r>
      <w:r>
        <w:rPr>
          <w:rFonts w:eastAsia="Times New Roman"/>
          <w:szCs w:val="24"/>
        </w:rPr>
        <w:t>ι</w:t>
      </w:r>
      <w:r>
        <w:rPr>
          <w:rFonts w:eastAsia="Times New Roman"/>
          <w:szCs w:val="24"/>
        </w:rPr>
        <w:t>σοδύναμο επιχειρεί να μειώσει στον μεγαλύτερο δυνατό βαθμό το κόστος μεταφοράς των πολιτών και των προϊόντων και να το εξισώσει στον μεγαλύτερο δυνατό βαθμό μ</w:t>
      </w:r>
      <w:r>
        <w:rPr>
          <w:rFonts w:eastAsia="Times New Roman"/>
          <w:szCs w:val="24"/>
        </w:rPr>
        <w:t xml:space="preserve">ε το κόστος μεταφοράς των πολιτών, των επιβατών και των προϊόντων στη χερσαία Ελλάδα. Αυτό είναι πραγματικά ένα μέτρο πάρα πολύ σημαντικό και θα το δουν οι κάτοικοι. </w:t>
      </w:r>
    </w:p>
    <w:p w14:paraId="3FCD8A51" w14:textId="77777777" w:rsidR="00BC419A" w:rsidRDefault="0035347C">
      <w:pPr>
        <w:spacing w:line="600" w:lineRule="auto"/>
        <w:ind w:firstLine="720"/>
        <w:contextualSpacing/>
        <w:jc w:val="both"/>
        <w:rPr>
          <w:rFonts w:eastAsia="Times New Roman"/>
          <w:szCs w:val="24"/>
        </w:rPr>
      </w:pPr>
      <w:r>
        <w:rPr>
          <w:rFonts w:eastAsia="Times New Roman"/>
          <w:szCs w:val="24"/>
        </w:rPr>
        <w:t>Ξέρετε, κα</w:t>
      </w:r>
      <w:r>
        <w:rPr>
          <w:rFonts w:eastAsia="Times New Roman"/>
          <w:szCs w:val="24"/>
        </w:rPr>
        <w:t>μ</w:t>
      </w:r>
      <w:r>
        <w:rPr>
          <w:rFonts w:eastAsia="Times New Roman"/>
          <w:szCs w:val="24"/>
        </w:rPr>
        <w:t xml:space="preserve">μιά φορά ο άνθρωπος εύκολα στον βωμό της σκοπιμότητας </w:t>
      </w:r>
      <w:proofErr w:type="spellStart"/>
      <w:r>
        <w:rPr>
          <w:rFonts w:eastAsia="Times New Roman"/>
          <w:szCs w:val="24"/>
        </w:rPr>
        <w:t>αυτοεξευτελίζεται</w:t>
      </w:r>
      <w:proofErr w:type="spellEnd"/>
      <w:r>
        <w:rPr>
          <w:rFonts w:eastAsia="Times New Roman"/>
          <w:szCs w:val="24"/>
        </w:rPr>
        <w:t xml:space="preserve"> προκει</w:t>
      </w:r>
      <w:r>
        <w:rPr>
          <w:rFonts w:eastAsia="Times New Roman"/>
          <w:szCs w:val="24"/>
        </w:rPr>
        <w:t xml:space="preserve">μένου να υπερασπιστεί πράγματα, τα οποία δεν στέκουν. Θα το δει ο κόσμος, όταν θα εφαρμοστεί αυτό και θα εφαρμοστεί απνευστί, όχι στο μέλλον. Τότε θα δούμε τι θα πει και για εσάς που δεν το εφαρμόσατε </w:t>
      </w:r>
      <w:r>
        <w:rPr>
          <w:rFonts w:eastAsia="Times New Roman"/>
          <w:szCs w:val="24"/>
        </w:rPr>
        <w:lastRenderedPageBreak/>
        <w:t>ποτέ και τι θα πει για εμάς που το εφαρμόζουμε τώρα κάτ</w:t>
      </w:r>
      <w:r>
        <w:rPr>
          <w:rFonts w:eastAsia="Times New Roman"/>
          <w:szCs w:val="24"/>
        </w:rPr>
        <w:t xml:space="preserve">ω από τις πολύ συγκεκριμένες περιοριστικές δημοσιονομικές συνθήκες. </w:t>
      </w:r>
    </w:p>
    <w:p w14:paraId="3FCD8A52" w14:textId="77777777" w:rsidR="00BC419A" w:rsidRDefault="0035347C">
      <w:pPr>
        <w:spacing w:line="600" w:lineRule="auto"/>
        <w:ind w:firstLine="720"/>
        <w:contextualSpacing/>
        <w:jc w:val="both"/>
        <w:rPr>
          <w:rFonts w:eastAsia="Times New Roman"/>
          <w:szCs w:val="24"/>
        </w:rPr>
      </w:pPr>
      <w:r>
        <w:rPr>
          <w:rFonts w:eastAsia="Times New Roman"/>
          <w:szCs w:val="24"/>
        </w:rPr>
        <w:t>Άρθρο 2</w:t>
      </w:r>
      <w:r w:rsidRPr="00877639">
        <w:rPr>
          <w:rFonts w:eastAsia="Times New Roman"/>
          <w:szCs w:val="24"/>
        </w:rPr>
        <w:t>:</w:t>
      </w:r>
      <w:r>
        <w:rPr>
          <w:rFonts w:eastAsia="Times New Roman"/>
          <w:szCs w:val="24"/>
        </w:rPr>
        <w:t xml:space="preserve"> Η πηγή χρηματοδότησης είναι το Πρόγραμμα Δημοσίων Επενδύσεων, εξήντα εκατομμύρια για το εξάμηνο που έρχεται και </w:t>
      </w:r>
      <w:proofErr w:type="spellStart"/>
      <w:r>
        <w:rPr>
          <w:rFonts w:eastAsia="Times New Roman"/>
          <w:szCs w:val="24"/>
        </w:rPr>
        <w:t>εκατόν</w:t>
      </w:r>
      <w:proofErr w:type="spellEnd"/>
      <w:r>
        <w:rPr>
          <w:rFonts w:eastAsia="Times New Roman"/>
          <w:szCs w:val="24"/>
        </w:rPr>
        <w:t xml:space="preserve"> πενήντα εκατομμύρια για τον επόμενο χρόνο, όπου θα επεκταθεί το πρόγραμμα σε όλα τα νησιά της χώρας, υλοποιώντας μ’ αυτόν τον τρόπο για </w:t>
      </w:r>
      <w:r>
        <w:rPr>
          <w:rFonts w:eastAsia="Times New Roman"/>
          <w:szCs w:val="24"/>
        </w:rPr>
        <w:t xml:space="preserve">πρώτη φορά το άρθρο 101 του Συντάγματος. Αυτή είναι η αλήθεια και αυτή είναι η πραγματικότητα. </w:t>
      </w:r>
    </w:p>
    <w:p w14:paraId="3FCD8A53" w14:textId="77777777" w:rsidR="00BC419A" w:rsidRDefault="0035347C">
      <w:pPr>
        <w:spacing w:line="600" w:lineRule="auto"/>
        <w:ind w:firstLine="720"/>
        <w:contextualSpacing/>
        <w:jc w:val="both"/>
        <w:rPr>
          <w:rFonts w:eastAsia="Times New Roman"/>
          <w:szCs w:val="24"/>
        </w:rPr>
      </w:pPr>
      <w:r>
        <w:rPr>
          <w:rFonts w:eastAsia="Times New Roman"/>
          <w:szCs w:val="24"/>
        </w:rPr>
        <w:t>Παράλληλα, όμως, κυρίες και κύριοι συνάδελφοι, θα κληθείτε να απολογηθείτε για το τι έχετε κάνει όσοι διατελέσατε Υπουργοί και κυβερνήσεις, ώστε να εξασφαλιστεί</w:t>
      </w:r>
      <w:r>
        <w:rPr>
          <w:rFonts w:eastAsia="Times New Roman"/>
          <w:szCs w:val="24"/>
        </w:rPr>
        <w:t xml:space="preserve"> από την Ευρωπαϊκή Ένωση συγκεκριμένο πρόγραμμα υλοποίησης και εφαρμογής του προγράμματος </w:t>
      </w:r>
      <w:r>
        <w:rPr>
          <w:rFonts w:eastAsia="Times New Roman"/>
          <w:szCs w:val="24"/>
        </w:rPr>
        <w:t>«Ε</w:t>
      </w:r>
      <w:r>
        <w:rPr>
          <w:rFonts w:eastAsia="Times New Roman"/>
          <w:szCs w:val="24"/>
        </w:rPr>
        <w:t xml:space="preserve">δαφική </w:t>
      </w:r>
      <w:r>
        <w:rPr>
          <w:rFonts w:eastAsia="Times New Roman"/>
          <w:szCs w:val="24"/>
        </w:rPr>
        <w:t>Σ</w:t>
      </w:r>
      <w:r>
        <w:rPr>
          <w:rFonts w:eastAsia="Times New Roman"/>
          <w:szCs w:val="24"/>
        </w:rPr>
        <w:t>υνοχή</w:t>
      </w:r>
      <w:r>
        <w:rPr>
          <w:rFonts w:eastAsia="Times New Roman"/>
          <w:szCs w:val="24"/>
        </w:rPr>
        <w:t>»</w:t>
      </w:r>
      <w:r>
        <w:rPr>
          <w:rFonts w:eastAsia="Times New Roman"/>
          <w:szCs w:val="24"/>
        </w:rPr>
        <w:t xml:space="preserve">, για το οποίο πολλές φορές σε ευρωπαϊκές διακηρύξεις και συνθήκες υπήρξαν συγκεκριμένες αναφορές, όπως υπήρξε και στη Συνθήκη του Άμστερνταμ εδώ και </w:t>
      </w:r>
      <w:r>
        <w:rPr>
          <w:rFonts w:eastAsia="Times New Roman"/>
          <w:szCs w:val="24"/>
        </w:rPr>
        <w:t xml:space="preserve">αρκετά χρόνια, είκοσι περίπου χρόνια. </w:t>
      </w:r>
    </w:p>
    <w:p w14:paraId="3FCD8A54" w14:textId="77777777" w:rsidR="00BC419A" w:rsidRDefault="0035347C">
      <w:pPr>
        <w:spacing w:line="600" w:lineRule="auto"/>
        <w:ind w:firstLine="720"/>
        <w:contextualSpacing/>
        <w:jc w:val="both"/>
        <w:rPr>
          <w:rFonts w:eastAsia="Times New Roman"/>
          <w:szCs w:val="24"/>
        </w:rPr>
      </w:pPr>
      <w:r>
        <w:rPr>
          <w:rFonts w:eastAsia="Times New Roman"/>
          <w:szCs w:val="24"/>
        </w:rPr>
        <w:t xml:space="preserve">Εμείς, λοιπόν, σε συνεργασία με τους περιφερειάρχες της Ελλάδος, τους τέσσερις περιφερειάρχες των αμιγώς νησιωτικών </w:t>
      </w:r>
      <w:r>
        <w:rPr>
          <w:rFonts w:eastAsia="Times New Roman"/>
          <w:szCs w:val="24"/>
        </w:rPr>
        <w:lastRenderedPageBreak/>
        <w:t>περιοχών της χώρας, ενεργοποιήσαμε τους είκοσι τρεις περιφερειάρχες των αμιγώς νησιωτικών περιοχών τη</w:t>
      </w:r>
      <w:r>
        <w:rPr>
          <w:rFonts w:eastAsia="Times New Roman"/>
          <w:szCs w:val="24"/>
        </w:rPr>
        <w:t xml:space="preserve">ς Ευρώπης, τους έντεκα Υπουργούς των χωρών στις οποίες ανήκουν αυτές οι περιφέρειες, καθώς και τους Ευρωβουλευτές μας, τους οποίους καλέσαμε στη </w:t>
      </w:r>
      <w:r>
        <w:rPr>
          <w:rFonts w:eastAsia="Times New Roman"/>
          <w:szCs w:val="24"/>
        </w:rPr>
        <w:t>μ</w:t>
      </w:r>
      <w:r>
        <w:rPr>
          <w:rFonts w:eastAsia="Times New Roman"/>
          <w:szCs w:val="24"/>
        </w:rPr>
        <w:t xml:space="preserve">όνιμη </w:t>
      </w:r>
      <w:r>
        <w:rPr>
          <w:rFonts w:eastAsia="Times New Roman"/>
          <w:szCs w:val="24"/>
        </w:rPr>
        <w:t>α</w:t>
      </w:r>
      <w:r>
        <w:rPr>
          <w:rFonts w:eastAsia="Times New Roman"/>
          <w:szCs w:val="24"/>
        </w:rPr>
        <w:t>ντιπροσωπεία και τους ζητήσαμε να ενεργοποιηθούν πάνω σ’ αυτά τα ζητήματα. Όλες αυτές οι προσπάθειες συ</w:t>
      </w:r>
      <w:r>
        <w:rPr>
          <w:rFonts w:eastAsia="Times New Roman"/>
          <w:szCs w:val="24"/>
        </w:rPr>
        <w:t>γκλίνουν ώστε να φτάσουμε στη Σύνοδο της Βαλέτας των Υπουργών Μεταφορών και Ναυτιλίας και να υπάρξει ομόφωνη απόφαση.</w:t>
      </w:r>
    </w:p>
    <w:p w14:paraId="3FCD8A55" w14:textId="77777777" w:rsidR="00BC419A" w:rsidRDefault="0035347C">
      <w:pPr>
        <w:spacing w:line="600" w:lineRule="auto"/>
        <w:ind w:firstLine="720"/>
        <w:contextualSpacing/>
        <w:jc w:val="both"/>
        <w:rPr>
          <w:rFonts w:eastAsia="Times New Roman" w:cs="Times New Roman"/>
          <w:szCs w:val="24"/>
        </w:rPr>
      </w:pPr>
      <w:r w:rsidRPr="009154C9">
        <w:rPr>
          <w:rFonts w:eastAsia="Times New Roman" w:cs="Times New Roman"/>
          <w:szCs w:val="24"/>
        </w:rPr>
        <w:t>Και έτσι τώρα πλέον πιέζ</w:t>
      </w:r>
      <w:r>
        <w:rPr>
          <w:rFonts w:eastAsia="Times New Roman" w:cs="Times New Roman"/>
          <w:szCs w:val="24"/>
        </w:rPr>
        <w:t xml:space="preserve">ουμε </w:t>
      </w:r>
      <w:r w:rsidRPr="009154C9">
        <w:rPr>
          <w:rFonts w:eastAsia="Times New Roman" w:cs="Times New Roman"/>
          <w:szCs w:val="24"/>
        </w:rPr>
        <w:t xml:space="preserve">την </w:t>
      </w:r>
      <w:r>
        <w:rPr>
          <w:rFonts w:eastAsia="Times New Roman" w:cs="Times New Roman"/>
          <w:szCs w:val="24"/>
        </w:rPr>
        <w:t>Κομισιόν</w:t>
      </w:r>
      <w:r w:rsidRPr="009154C9">
        <w:rPr>
          <w:rFonts w:eastAsia="Times New Roman" w:cs="Times New Roman"/>
          <w:szCs w:val="24"/>
        </w:rPr>
        <w:t xml:space="preserve"> για να υπάρ</w:t>
      </w:r>
      <w:r>
        <w:rPr>
          <w:rFonts w:eastAsia="Times New Roman" w:cs="Times New Roman"/>
          <w:szCs w:val="24"/>
        </w:rPr>
        <w:t>ξ</w:t>
      </w:r>
      <w:r w:rsidRPr="009154C9">
        <w:rPr>
          <w:rFonts w:eastAsia="Times New Roman" w:cs="Times New Roman"/>
          <w:szCs w:val="24"/>
        </w:rPr>
        <w:t>ει συγκεκριμένο πρόγραμμα</w:t>
      </w:r>
      <w:r>
        <w:rPr>
          <w:rFonts w:eastAsia="Times New Roman" w:cs="Times New Roman"/>
          <w:szCs w:val="24"/>
        </w:rPr>
        <w:t>,</w:t>
      </w:r>
      <w:r w:rsidRPr="009154C9">
        <w:rPr>
          <w:rFonts w:eastAsia="Times New Roman" w:cs="Times New Roman"/>
          <w:szCs w:val="24"/>
        </w:rPr>
        <w:t xml:space="preserve"> το οποίο θα έρθει να κουμπώσει με αυτό το πρόγραμμα για ν</w:t>
      </w:r>
      <w:r w:rsidRPr="009154C9">
        <w:rPr>
          <w:rFonts w:eastAsia="Times New Roman" w:cs="Times New Roman"/>
          <w:szCs w:val="24"/>
        </w:rPr>
        <w:t>α στηρίξει ακριβώς τη νησιωτική πολιτική. Αυτές είναι οι πολιτικές</w:t>
      </w:r>
      <w:r w:rsidRPr="007C0137">
        <w:rPr>
          <w:rFonts w:eastAsia="Times New Roman" w:cs="Times New Roman"/>
          <w:szCs w:val="24"/>
        </w:rPr>
        <w:t>. Π</w:t>
      </w:r>
      <w:r>
        <w:rPr>
          <w:rFonts w:eastAsia="Times New Roman" w:cs="Times New Roman"/>
          <w:szCs w:val="24"/>
        </w:rPr>
        <w:t xml:space="preserve">ήγαμε στην έδρα </w:t>
      </w:r>
      <w:r w:rsidRPr="009154C9">
        <w:rPr>
          <w:rFonts w:eastAsia="Times New Roman" w:cs="Times New Roman"/>
          <w:szCs w:val="24"/>
        </w:rPr>
        <w:t>των περιφερειών</w:t>
      </w:r>
      <w:r>
        <w:rPr>
          <w:rFonts w:eastAsia="Times New Roman" w:cs="Times New Roman"/>
          <w:szCs w:val="24"/>
        </w:rPr>
        <w:t>.</w:t>
      </w:r>
      <w:r w:rsidRPr="009154C9">
        <w:rPr>
          <w:rFonts w:eastAsia="Times New Roman" w:cs="Times New Roman"/>
          <w:szCs w:val="24"/>
        </w:rPr>
        <w:t xml:space="preserve"> </w:t>
      </w:r>
      <w:r>
        <w:rPr>
          <w:rFonts w:eastAsia="Times New Roman" w:cs="Times New Roman"/>
          <w:szCs w:val="24"/>
        </w:rPr>
        <w:t>Τ</w:t>
      </w:r>
      <w:r w:rsidRPr="009154C9">
        <w:rPr>
          <w:rFonts w:eastAsia="Times New Roman" w:cs="Times New Roman"/>
          <w:szCs w:val="24"/>
        </w:rPr>
        <w:t>ο ξέρουν</w:t>
      </w:r>
      <w:r>
        <w:rPr>
          <w:rFonts w:eastAsia="Times New Roman" w:cs="Times New Roman"/>
          <w:szCs w:val="24"/>
        </w:rPr>
        <w:t xml:space="preserve"> οι Έλληνες περιφερειάρχες. Δεν είχε πάει ποτέ Έλληνας Υπουργός εκεί για να ενεργοποιήσει τους περιφερειάρχες της Ευρωπαϊκής Ένωσης. Αυτές είναι </w:t>
      </w:r>
      <w:r>
        <w:rPr>
          <w:rFonts w:eastAsia="Times New Roman" w:cs="Times New Roman"/>
          <w:szCs w:val="24"/>
        </w:rPr>
        <w:t>οι πρωτοβουλίες και οι προσπάθειές μας. Όπως πήγαμε, ό</w:t>
      </w:r>
      <w:r w:rsidRPr="009154C9">
        <w:rPr>
          <w:rFonts w:eastAsia="Times New Roman" w:cs="Times New Roman"/>
          <w:szCs w:val="24"/>
        </w:rPr>
        <w:t>πως είπα</w:t>
      </w:r>
      <w:r>
        <w:rPr>
          <w:rFonts w:eastAsia="Times New Roman" w:cs="Times New Roman"/>
          <w:szCs w:val="24"/>
        </w:rPr>
        <w:t>,</w:t>
      </w:r>
      <w:r w:rsidRPr="009154C9">
        <w:rPr>
          <w:rFonts w:eastAsia="Times New Roman" w:cs="Times New Roman"/>
          <w:szCs w:val="24"/>
        </w:rPr>
        <w:t xml:space="preserve"> και στη </w:t>
      </w:r>
      <w:r w:rsidRPr="008E3F26">
        <w:rPr>
          <w:rFonts w:eastAsia="Times New Roman" w:cs="Times New Roman"/>
          <w:szCs w:val="24"/>
        </w:rPr>
        <w:lastRenderedPageBreak/>
        <w:t>FRONTEX</w:t>
      </w:r>
      <w:r>
        <w:rPr>
          <w:rFonts w:eastAsia="Times New Roman" w:cs="Times New Roman"/>
          <w:szCs w:val="24"/>
        </w:rPr>
        <w:t>.</w:t>
      </w:r>
      <w:r w:rsidRPr="008E3F26">
        <w:rPr>
          <w:rFonts w:eastAsia="Times New Roman" w:cs="Times New Roman"/>
          <w:szCs w:val="24"/>
        </w:rPr>
        <w:t xml:space="preserve"> Γ</w:t>
      </w:r>
      <w:r w:rsidRPr="009154C9">
        <w:rPr>
          <w:rFonts w:eastAsia="Times New Roman" w:cs="Times New Roman"/>
          <w:szCs w:val="24"/>
        </w:rPr>
        <w:t xml:space="preserve">ιατί επί </w:t>
      </w:r>
      <w:r>
        <w:rPr>
          <w:rFonts w:eastAsia="Times New Roman" w:cs="Times New Roman"/>
          <w:szCs w:val="24"/>
        </w:rPr>
        <w:t>δέκα</w:t>
      </w:r>
      <w:r w:rsidRPr="009154C9">
        <w:rPr>
          <w:rFonts w:eastAsia="Times New Roman" w:cs="Times New Roman"/>
          <w:szCs w:val="24"/>
        </w:rPr>
        <w:t xml:space="preserve"> χρόνια η Ελλάδα ζει </w:t>
      </w:r>
      <w:r>
        <w:rPr>
          <w:rFonts w:eastAsia="Times New Roman" w:cs="Times New Roman"/>
          <w:szCs w:val="24"/>
        </w:rPr>
        <w:t>μια</w:t>
      </w:r>
      <w:r w:rsidRPr="009154C9">
        <w:rPr>
          <w:rFonts w:eastAsia="Times New Roman" w:cs="Times New Roman"/>
          <w:szCs w:val="24"/>
        </w:rPr>
        <w:t xml:space="preserve"> άνιση μεταχείριση σε σχέση με άλλες χώρες</w:t>
      </w:r>
      <w:r>
        <w:rPr>
          <w:rFonts w:eastAsia="Times New Roman" w:cs="Times New Roman"/>
          <w:szCs w:val="24"/>
        </w:rPr>
        <w:t xml:space="preserve">, διεκδικώντας </w:t>
      </w:r>
      <w:r w:rsidRPr="009154C9">
        <w:rPr>
          <w:rFonts w:eastAsia="Times New Roman" w:cs="Times New Roman"/>
          <w:szCs w:val="24"/>
        </w:rPr>
        <w:t>ακριβώς το δικαίωμα ίσης μεταχείρισης</w:t>
      </w:r>
      <w:r>
        <w:rPr>
          <w:rFonts w:eastAsia="Times New Roman" w:cs="Times New Roman"/>
          <w:szCs w:val="24"/>
        </w:rPr>
        <w:t>.</w:t>
      </w:r>
    </w:p>
    <w:p w14:paraId="3FCD8A56" w14:textId="77777777" w:rsidR="00BC419A" w:rsidRDefault="0035347C">
      <w:pPr>
        <w:spacing w:line="600" w:lineRule="auto"/>
        <w:ind w:firstLine="720"/>
        <w:contextualSpacing/>
        <w:jc w:val="both"/>
        <w:rPr>
          <w:rFonts w:eastAsia="Times New Roman" w:cs="Times New Roman"/>
          <w:szCs w:val="24"/>
        </w:rPr>
      </w:pPr>
      <w:r w:rsidRPr="003D4D6E">
        <w:rPr>
          <w:rFonts w:eastAsia="Times New Roman" w:cs="Times New Roman"/>
          <w:szCs w:val="24"/>
        </w:rPr>
        <w:t>Κυρίες και κύριοι συνάδελφοι,</w:t>
      </w:r>
      <w:r>
        <w:rPr>
          <w:rFonts w:eastAsia="Times New Roman" w:cs="Times New Roman"/>
          <w:szCs w:val="24"/>
        </w:rPr>
        <w:t xml:space="preserve"> </w:t>
      </w:r>
      <w:r w:rsidRPr="009154C9">
        <w:rPr>
          <w:rFonts w:eastAsia="Times New Roman" w:cs="Times New Roman"/>
          <w:szCs w:val="24"/>
        </w:rPr>
        <w:t>έχουμε προχ</w:t>
      </w:r>
      <w:r w:rsidRPr="009154C9">
        <w:rPr>
          <w:rFonts w:eastAsia="Times New Roman" w:cs="Times New Roman"/>
          <w:szCs w:val="24"/>
        </w:rPr>
        <w:t xml:space="preserve">ωρήσει με τις διατάξεις αυτές στη σύσταση </w:t>
      </w:r>
      <w:r>
        <w:rPr>
          <w:rFonts w:eastAsia="Times New Roman" w:cs="Times New Roman"/>
          <w:szCs w:val="24"/>
        </w:rPr>
        <w:t>π</w:t>
      </w:r>
      <w:r w:rsidRPr="009154C9">
        <w:rPr>
          <w:rFonts w:eastAsia="Times New Roman" w:cs="Times New Roman"/>
          <w:szCs w:val="24"/>
        </w:rPr>
        <w:t>αρατηρητηρίου</w:t>
      </w:r>
      <w:r>
        <w:rPr>
          <w:rFonts w:eastAsia="Times New Roman" w:cs="Times New Roman"/>
          <w:szCs w:val="24"/>
        </w:rPr>
        <w:t xml:space="preserve"> στο άρθρο 6. Πραγματικά εκεί </w:t>
      </w:r>
      <w:r w:rsidRPr="009154C9">
        <w:rPr>
          <w:rFonts w:eastAsia="Times New Roman" w:cs="Times New Roman"/>
          <w:szCs w:val="24"/>
        </w:rPr>
        <w:t>δίνεται η δυνατότητα να παρακολουθούμε την εφαρμογή</w:t>
      </w:r>
      <w:r>
        <w:rPr>
          <w:rFonts w:eastAsia="Times New Roman" w:cs="Times New Roman"/>
          <w:szCs w:val="24"/>
        </w:rPr>
        <w:t xml:space="preserve"> των</w:t>
      </w:r>
      <w:r w:rsidRPr="009154C9">
        <w:rPr>
          <w:rFonts w:eastAsia="Times New Roman" w:cs="Times New Roman"/>
          <w:szCs w:val="24"/>
        </w:rPr>
        <w:t xml:space="preserve"> μέτρων αυτών</w:t>
      </w:r>
      <w:r>
        <w:rPr>
          <w:rFonts w:eastAsia="Times New Roman" w:cs="Times New Roman"/>
          <w:szCs w:val="24"/>
        </w:rPr>
        <w:t>,</w:t>
      </w:r>
      <w:r w:rsidRPr="009154C9">
        <w:rPr>
          <w:rFonts w:eastAsia="Times New Roman" w:cs="Times New Roman"/>
          <w:szCs w:val="24"/>
        </w:rPr>
        <w:t xml:space="preserve"> για να έχουμε πραγματική εικόνα </w:t>
      </w:r>
      <w:r>
        <w:rPr>
          <w:rFonts w:eastAsia="Times New Roman" w:cs="Times New Roman"/>
          <w:szCs w:val="24"/>
        </w:rPr>
        <w:t>α</w:t>
      </w:r>
      <w:r w:rsidRPr="009154C9">
        <w:rPr>
          <w:rFonts w:eastAsia="Times New Roman" w:cs="Times New Roman"/>
          <w:szCs w:val="24"/>
        </w:rPr>
        <w:t>ν αυτά αγγίζουν και υπηρετούν πραγματικά τους πολίτες των</w:t>
      </w:r>
      <w:r>
        <w:rPr>
          <w:rFonts w:eastAsia="Times New Roman" w:cs="Times New Roman"/>
          <w:szCs w:val="24"/>
        </w:rPr>
        <w:t xml:space="preserve"> νησιών μας. </w:t>
      </w:r>
    </w:p>
    <w:p w14:paraId="3FCD8A57"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Σ</w:t>
      </w:r>
      <w:r w:rsidRPr="009154C9">
        <w:rPr>
          <w:rFonts w:eastAsia="Times New Roman" w:cs="Times New Roman"/>
          <w:szCs w:val="24"/>
        </w:rPr>
        <w:t>το άρθρο 9</w:t>
      </w:r>
      <w:r>
        <w:rPr>
          <w:rFonts w:eastAsia="Times New Roman" w:cs="Times New Roman"/>
          <w:szCs w:val="24"/>
        </w:rPr>
        <w:t>,</w:t>
      </w:r>
      <w:r w:rsidRPr="009154C9">
        <w:rPr>
          <w:rFonts w:eastAsia="Times New Roman" w:cs="Times New Roman"/>
          <w:szCs w:val="24"/>
        </w:rPr>
        <w:t xml:space="preserve"> </w:t>
      </w:r>
      <w:r>
        <w:rPr>
          <w:rFonts w:eastAsia="Times New Roman" w:cs="Times New Roman"/>
          <w:szCs w:val="24"/>
        </w:rPr>
        <w:t>δίνουμε μια</w:t>
      </w:r>
      <w:r w:rsidRPr="009154C9">
        <w:rPr>
          <w:rFonts w:eastAsia="Times New Roman" w:cs="Times New Roman"/>
          <w:szCs w:val="24"/>
        </w:rPr>
        <w:t xml:space="preserve"> τριετία</w:t>
      </w:r>
      <w:r>
        <w:rPr>
          <w:rFonts w:eastAsia="Times New Roman" w:cs="Times New Roman"/>
          <w:szCs w:val="24"/>
        </w:rPr>
        <w:t xml:space="preserve">. Την περίοδο αυτή, </w:t>
      </w:r>
      <w:r w:rsidRPr="009154C9">
        <w:rPr>
          <w:rFonts w:eastAsia="Times New Roman" w:cs="Times New Roman"/>
          <w:szCs w:val="24"/>
        </w:rPr>
        <w:t xml:space="preserve">η εφαρμογή </w:t>
      </w:r>
      <w:r>
        <w:rPr>
          <w:rFonts w:eastAsia="Times New Roman" w:cs="Times New Roman"/>
          <w:szCs w:val="24"/>
        </w:rPr>
        <w:t xml:space="preserve">αυτού </w:t>
      </w:r>
      <w:r w:rsidRPr="009154C9">
        <w:rPr>
          <w:rFonts w:eastAsia="Times New Roman" w:cs="Times New Roman"/>
          <w:szCs w:val="24"/>
        </w:rPr>
        <w:t>του προγράμματος θα αναδε</w:t>
      </w:r>
      <w:r>
        <w:rPr>
          <w:rFonts w:eastAsia="Times New Roman" w:cs="Times New Roman"/>
          <w:szCs w:val="24"/>
        </w:rPr>
        <w:t xml:space="preserve">ίξει και τα </w:t>
      </w:r>
      <w:r w:rsidRPr="009154C9">
        <w:rPr>
          <w:rFonts w:eastAsia="Times New Roman" w:cs="Times New Roman"/>
          <w:szCs w:val="24"/>
        </w:rPr>
        <w:t>θετικά και τις αδυναμίες</w:t>
      </w:r>
      <w:r>
        <w:rPr>
          <w:rFonts w:eastAsia="Times New Roman" w:cs="Times New Roman"/>
          <w:szCs w:val="24"/>
        </w:rPr>
        <w:t>,</w:t>
      </w:r>
      <w:r w:rsidRPr="009154C9">
        <w:rPr>
          <w:rFonts w:eastAsia="Times New Roman" w:cs="Times New Roman"/>
          <w:szCs w:val="24"/>
        </w:rPr>
        <w:t xml:space="preserve"> για να δούμε ακριβώς πώς θα μπορέσουμε να </w:t>
      </w:r>
      <w:r>
        <w:rPr>
          <w:rFonts w:eastAsia="Times New Roman" w:cs="Times New Roman"/>
          <w:szCs w:val="24"/>
        </w:rPr>
        <w:t xml:space="preserve">ιάνουμε τις όποιες αδυναμίες, </w:t>
      </w:r>
      <w:r w:rsidRPr="009154C9">
        <w:rPr>
          <w:rFonts w:eastAsia="Times New Roman" w:cs="Times New Roman"/>
          <w:szCs w:val="24"/>
        </w:rPr>
        <w:t>για να γίνει το πρόγραμμα πιο χρηστικό</w:t>
      </w:r>
      <w:r w:rsidRPr="009154C9">
        <w:rPr>
          <w:rFonts w:eastAsia="Times New Roman" w:cs="Times New Roman"/>
          <w:szCs w:val="24"/>
        </w:rPr>
        <w:t xml:space="preserve"> και πιο χρήσιμο για τους </w:t>
      </w:r>
      <w:r>
        <w:rPr>
          <w:rFonts w:eastAsia="Times New Roman" w:cs="Times New Roman"/>
          <w:szCs w:val="24"/>
        </w:rPr>
        <w:t xml:space="preserve">πολίτες. </w:t>
      </w:r>
    </w:p>
    <w:p w14:paraId="3FCD8A58"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Με </w:t>
      </w:r>
      <w:r w:rsidRPr="009154C9">
        <w:rPr>
          <w:rFonts w:eastAsia="Times New Roman" w:cs="Times New Roman"/>
          <w:szCs w:val="24"/>
        </w:rPr>
        <w:t xml:space="preserve">το άρθρο 12 </w:t>
      </w:r>
      <w:r>
        <w:rPr>
          <w:rFonts w:eastAsia="Times New Roman" w:cs="Times New Roman"/>
          <w:szCs w:val="24"/>
        </w:rPr>
        <w:t xml:space="preserve">ιδρύουμε </w:t>
      </w:r>
      <w:r w:rsidRPr="009154C9">
        <w:rPr>
          <w:rFonts w:eastAsia="Times New Roman" w:cs="Times New Roman"/>
          <w:szCs w:val="24"/>
        </w:rPr>
        <w:t xml:space="preserve">την </w:t>
      </w:r>
      <w:r>
        <w:rPr>
          <w:rFonts w:eastAsia="Times New Roman" w:cs="Times New Roman"/>
          <w:szCs w:val="24"/>
        </w:rPr>
        <w:t>α</w:t>
      </w:r>
      <w:r w:rsidRPr="009154C9">
        <w:rPr>
          <w:rFonts w:eastAsia="Times New Roman" w:cs="Times New Roman"/>
          <w:szCs w:val="24"/>
        </w:rPr>
        <w:t xml:space="preserve">καδημία </w:t>
      </w:r>
      <w:r>
        <w:rPr>
          <w:rFonts w:eastAsia="Times New Roman" w:cs="Times New Roman"/>
          <w:szCs w:val="24"/>
        </w:rPr>
        <w:t xml:space="preserve">στην Κάλυμνο, σε ένα νησί που όλοι ξέρετε πώς </w:t>
      </w:r>
      <w:r w:rsidRPr="009154C9">
        <w:rPr>
          <w:rFonts w:eastAsia="Times New Roman" w:cs="Times New Roman"/>
          <w:szCs w:val="24"/>
        </w:rPr>
        <w:t>συνδέεται με τη ναυτιλία</w:t>
      </w:r>
      <w:r>
        <w:rPr>
          <w:rFonts w:eastAsia="Times New Roman" w:cs="Times New Roman"/>
          <w:szCs w:val="24"/>
        </w:rPr>
        <w:t>. Αυτό δεν έγινε</w:t>
      </w:r>
      <w:r w:rsidRPr="009154C9">
        <w:rPr>
          <w:rFonts w:eastAsia="Times New Roman" w:cs="Times New Roman"/>
          <w:szCs w:val="24"/>
        </w:rPr>
        <w:t xml:space="preserve"> επειδή </w:t>
      </w:r>
      <w:r>
        <w:rPr>
          <w:rFonts w:eastAsia="Times New Roman" w:cs="Times New Roman"/>
          <w:szCs w:val="24"/>
        </w:rPr>
        <w:t xml:space="preserve">ήρθε το </w:t>
      </w:r>
      <w:r w:rsidRPr="009154C9">
        <w:rPr>
          <w:rFonts w:eastAsia="Times New Roman" w:cs="Times New Roman"/>
          <w:szCs w:val="24"/>
        </w:rPr>
        <w:t xml:space="preserve">φως </w:t>
      </w:r>
      <w:r>
        <w:rPr>
          <w:rFonts w:eastAsia="Times New Roman" w:cs="Times New Roman"/>
          <w:szCs w:val="24"/>
        </w:rPr>
        <w:t>τ</w:t>
      </w:r>
      <w:r w:rsidRPr="009154C9">
        <w:rPr>
          <w:rFonts w:eastAsia="Times New Roman" w:cs="Times New Roman"/>
          <w:szCs w:val="24"/>
        </w:rPr>
        <w:t xml:space="preserve">ο αληθινό στο μυαλό </w:t>
      </w:r>
      <w:r>
        <w:rPr>
          <w:rFonts w:eastAsia="Times New Roman" w:cs="Times New Roman"/>
          <w:szCs w:val="24"/>
        </w:rPr>
        <w:t xml:space="preserve">μας. Όπως </w:t>
      </w:r>
      <w:r w:rsidRPr="009154C9">
        <w:rPr>
          <w:rFonts w:eastAsia="Times New Roman" w:cs="Times New Roman"/>
          <w:szCs w:val="24"/>
        </w:rPr>
        <w:t>είπατε</w:t>
      </w:r>
      <w:r>
        <w:rPr>
          <w:rFonts w:eastAsia="Times New Roman" w:cs="Times New Roman"/>
          <w:szCs w:val="24"/>
        </w:rPr>
        <w:t xml:space="preserve"> και εσείς</w:t>
      </w:r>
      <w:r w:rsidRPr="009154C9">
        <w:rPr>
          <w:rFonts w:eastAsia="Times New Roman" w:cs="Times New Roman"/>
          <w:szCs w:val="24"/>
        </w:rPr>
        <w:t xml:space="preserve"> </w:t>
      </w:r>
      <w:r>
        <w:rPr>
          <w:rFonts w:eastAsia="Times New Roman" w:cs="Times New Roman"/>
          <w:szCs w:val="24"/>
        </w:rPr>
        <w:t xml:space="preserve">και ισχυριστήκατε, </w:t>
      </w:r>
      <w:r w:rsidRPr="009154C9">
        <w:rPr>
          <w:rFonts w:eastAsia="Times New Roman" w:cs="Times New Roman"/>
          <w:szCs w:val="24"/>
        </w:rPr>
        <w:t xml:space="preserve">η </w:t>
      </w:r>
      <w:r>
        <w:rPr>
          <w:rFonts w:eastAsia="Times New Roman" w:cs="Times New Roman"/>
          <w:szCs w:val="24"/>
        </w:rPr>
        <w:t>α</w:t>
      </w:r>
      <w:r w:rsidRPr="009154C9">
        <w:rPr>
          <w:rFonts w:eastAsia="Times New Roman" w:cs="Times New Roman"/>
          <w:szCs w:val="24"/>
        </w:rPr>
        <w:t>καδημία</w:t>
      </w:r>
      <w:r w:rsidRPr="009154C9">
        <w:rPr>
          <w:rFonts w:eastAsia="Times New Roman" w:cs="Times New Roman"/>
          <w:szCs w:val="24"/>
        </w:rPr>
        <w:t xml:space="preserve"> αυτή </w:t>
      </w:r>
      <w:r>
        <w:rPr>
          <w:rFonts w:eastAsia="Times New Roman" w:cs="Times New Roman"/>
          <w:szCs w:val="24"/>
        </w:rPr>
        <w:t xml:space="preserve">είναι αίτημα </w:t>
      </w:r>
      <w:r w:rsidRPr="009154C9">
        <w:rPr>
          <w:rFonts w:eastAsia="Times New Roman" w:cs="Times New Roman"/>
          <w:szCs w:val="24"/>
        </w:rPr>
        <w:t>πολλών χρόνων</w:t>
      </w:r>
      <w:r>
        <w:rPr>
          <w:rFonts w:eastAsia="Times New Roman" w:cs="Times New Roman"/>
          <w:szCs w:val="24"/>
        </w:rPr>
        <w:t>.</w:t>
      </w:r>
      <w:r w:rsidRPr="009154C9">
        <w:rPr>
          <w:rFonts w:eastAsia="Times New Roman" w:cs="Times New Roman"/>
          <w:szCs w:val="24"/>
        </w:rPr>
        <w:t xml:space="preserve"> </w:t>
      </w:r>
      <w:r>
        <w:rPr>
          <w:rFonts w:eastAsia="Times New Roman" w:cs="Times New Roman"/>
          <w:szCs w:val="24"/>
        </w:rPr>
        <w:t>Ναι, αλλά ξ</w:t>
      </w:r>
      <w:r w:rsidRPr="009154C9">
        <w:rPr>
          <w:rFonts w:eastAsia="Times New Roman" w:cs="Times New Roman"/>
          <w:szCs w:val="24"/>
        </w:rPr>
        <w:t>εχάσατε</w:t>
      </w:r>
      <w:r>
        <w:rPr>
          <w:rFonts w:eastAsia="Times New Roman" w:cs="Times New Roman"/>
          <w:szCs w:val="24"/>
        </w:rPr>
        <w:t xml:space="preserve"> ή το κάνατε </w:t>
      </w:r>
      <w:r w:rsidRPr="009154C9">
        <w:rPr>
          <w:rFonts w:eastAsia="Times New Roman" w:cs="Times New Roman"/>
          <w:szCs w:val="24"/>
        </w:rPr>
        <w:t xml:space="preserve">σκοπίμως </w:t>
      </w:r>
      <w:r>
        <w:rPr>
          <w:rFonts w:eastAsia="Times New Roman" w:cs="Times New Roman"/>
          <w:szCs w:val="24"/>
        </w:rPr>
        <w:t>-</w:t>
      </w:r>
      <w:r w:rsidRPr="009154C9">
        <w:rPr>
          <w:rFonts w:eastAsia="Times New Roman" w:cs="Times New Roman"/>
          <w:szCs w:val="24"/>
        </w:rPr>
        <w:lastRenderedPageBreak/>
        <w:t>όπως πολλές φορές το κάνετε</w:t>
      </w:r>
      <w:r>
        <w:rPr>
          <w:rFonts w:eastAsia="Times New Roman" w:cs="Times New Roman"/>
          <w:szCs w:val="24"/>
        </w:rPr>
        <w:t>-</w:t>
      </w:r>
      <w:r w:rsidRPr="009154C9">
        <w:rPr>
          <w:rFonts w:eastAsia="Times New Roman" w:cs="Times New Roman"/>
          <w:szCs w:val="24"/>
        </w:rPr>
        <w:t xml:space="preserve"> ότι πρώτα πρέπει να απολογηθείτε και να πείτε </w:t>
      </w:r>
      <w:r>
        <w:rPr>
          <w:rFonts w:eastAsia="Times New Roman" w:cs="Times New Roman"/>
          <w:szCs w:val="24"/>
        </w:rPr>
        <w:t>γ</w:t>
      </w:r>
      <w:r w:rsidRPr="009154C9">
        <w:rPr>
          <w:rFonts w:eastAsia="Times New Roman" w:cs="Times New Roman"/>
          <w:szCs w:val="24"/>
        </w:rPr>
        <w:t xml:space="preserve">ιατί δεν το κάνετε </w:t>
      </w:r>
      <w:r>
        <w:rPr>
          <w:rFonts w:eastAsia="Times New Roman" w:cs="Times New Roman"/>
          <w:szCs w:val="24"/>
        </w:rPr>
        <w:t xml:space="preserve">εσείς. Και έρχεται αυτή η Κυβέρνηση και δεν κάνει </w:t>
      </w:r>
      <w:r w:rsidRPr="009154C9">
        <w:rPr>
          <w:rFonts w:eastAsia="Times New Roman" w:cs="Times New Roman"/>
          <w:szCs w:val="24"/>
        </w:rPr>
        <w:t>μόνο αυτό</w:t>
      </w:r>
      <w:r>
        <w:rPr>
          <w:rFonts w:eastAsia="Times New Roman" w:cs="Times New Roman"/>
          <w:szCs w:val="24"/>
        </w:rPr>
        <w:t>. Υπήρχε μια</w:t>
      </w:r>
      <w:r w:rsidRPr="009154C9">
        <w:rPr>
          <w:rFonts w:eastAsia="Times New Roman" w:cs="Times New Roman"/>
          <w:szCs w:val="24"/>
        </w:rPr>
        <w:t xml:space="preserve"> εγκαταλελειμμέ</w:t>
      </w:r>
      <w:r w:rsidRPr="009154C9">
        <w:rPr>
          <w:rFonts w:eastAsia="Times New Roman" w:cs="Times New Roman"/>
          <w:szCs w:val="24"/>
        </w:rPr>
        <w:t>νη ναυτική εκπαίδευση</w:t>
      </w:r>
      <w:r>
        <w:rPr>
          <w:rFonts w:eastAsia="Times New Roman" w:cs="Times New Roman"/>
          <w:szCs w:val="24"/>
        </w:rPr>
        <w:t>.</w:t>
      </w:r>
      <w:r w:rsidRPr="009154C9">
        <w:rPr>
          <w:rFonts w:eastAsia="Times New Roman" w:cs="Times New Roman"/>
          <w:szCs w:val="24"/>
        </w:rPr>
        <w:t xml:space="preserve"> </w:t>
      </w:r>
      <w:r>
        <w:rPr>
          <w:rFonts w:eastAsia="Times New Roman" w:cs="Times New Roman"/>
          <w:szCs w:val="24"/>
        </w:rPr>
        <w:t>Σημάναμε</w:t>
      </w:r>
      <w:r w:rsidRPr="009154C9">
        <w:rPr>
          <w:rFonts w:eastAsia="Times New Roman" w:cs="Times New Roman"/>
          <w:szCs w:val="24"/>
        </w:rPr>
        <w:t xml:space="preserve"> συναγερμό τα τελευταία τρία χρόνια</w:t>
      </w:r>
      <w:r>
        <w:rPr>
          <w:rFonts w:eastAsia="Times New Roman" w:cs="Times New Roman"/>
          <w:szCs w:val="24"/>
        </w:rPr>
        <w:t>.</w:t>
      </w:r>
      <w:r w:rsidRPr="009154C9">
        <w:rPr>
          <w:rFonts w:eastAsia="Times New Roman" w:cs="Times New Roman"/>
          <w:szCs w:val="24"/>
        </w:rPr>
        <w:t xml:space="preserve"> </w:t>
      </w:r>
      <w:r>
        <w:rPr>
          <w:rFonts w:eastAsia="Times New Roman" w:cs="Times New Roman"/>
          <w:szCs w:val="24"/>
        </w:rPr>
        <w:t>Δ</w:t>
      </w:r>
      <w:r w:rsidRPr="009154C9">
        <w:rPr>
          <w:rFonts w:eastAsia="Times New Roman" w:cs="Times New Roman"/>
          <w:szCs w:val="24"/>
        </w:rPr>
        <w:t>εν θέλω τώρα να πω ονόματα</w:t>
      </w:r>
      <w:r>
        <w:rPr>
          <w:rFonts w:eastAsia="Times New Roman" w:cs="Times New Roman"/>
          <w:szCs w:val="24"/>
        </w:rPr>
        <w:t xml:space="preserve"> και να πω Υπουργούς που δεν πήγατε ποτέ σε σχολές. Υπήρξαν Υπουργοί</w:t>
      </w:r>
      <w:r w:rsidRPr="009154C9">
        <w:rPr>
          <w:rFonts w:eastAsia="Times New Roman" w:cs="Times New Roman"/>
          <w:szCs w:val="24"/>
        </w:rPr>
        <w:t xml:space="preserve"> Ναυτιλίας</w:t>
      </w:r>
      <w:r>
        <w:rPr>
          <w:rFonts w:eastAsia="Times New Roman" w:cs="Times New Roman"/>
          <w:szCs w:val="24"/>
        </w:rPr>
        <w:t>,</w:t>
      </w:r>
      <w:r w:rsidRPr="009154C9">
        <w:rPr>
          <w:rFonts w:eastAsia="Times New Roman" w:cs="Times New Roman"/>
          <w:szCs w:val="24"/>
        </w:rPr>
        <w:t xml:space="preserve"> </w:t>
      </w:r>
      <w:r>
        <w:rPr>
          <w:rFonts w:eastAsia="Times New Roman" w:cs="Times New Roman"/>
          <w:szCs w:val="24"/>
        </w:rPr>
        <w:t xml:space="preserve">για να μην πω Βουλευτές, που ήταν </w:t>
      </w:r>
      <w:r w:rsidRPr="009154C9">
        <w:rPr>
          <w:rFonts w:eastAsia="Times New Roman" w:cs="Times New Roman"/>
          <w:szCs w:val="24"/>
        </w:rPr>
        <w:t>σε περιφέρειες</w:t>
      </w:r>
      <w:r>
        <w:rPr>
          <w:rFonts w:eastAsia="Times New Roman" w:cs="Times New Roman"/>
          <w:szCs w:val="24"/>
        </w:rPr>
        <w:t xml:space="preserve"> με</w:t>
      </w:r>
      <w:r w:rsidRPr="009154C9">
        <w:rPr>
          <w:rFonts w:eastAsia="Times New Roman" w:cs="Times New Roman"/>
          <w:szCs w:val="24"/>
        </w:rPr>
        <w:t xml:space="preserve"> σχολ</w:t>
      </w:r>
      <w:r>
        <w:rPr>
          <w:rFonts w:eastAsia="Times New Roman" w:cs="Times New Roman"/>
          <w:szCs w:val="24"/>
        </w:rPr>
        <w:t>ές,</w:t>
      </w:r>
      <w:r w:rsidRPr="009154C9">
        <w:rPr>
          <w:rFonts w:eastAsia="Times New Roman" w:cs="Times New Roman"/>
          <w:szCs w:val="24"/>
        </w:rPr>
        <w:t xml:space="preserve"> </w:t>
      </w:r>
      <w:r>
        <w:rPr>
          <w:rFonts w:eastAsia="Times New Roman" w:cs="Times New Roman"/>
          <w:szCs w:val="24"/>
        </w:rPr>
        <w:t>που</w:t>
      </w:r>
      <w:r w:rsidRPr="009154C9">
        <w:rPr>
          <w:rFonts w:eastAsia="Times New Roman" w:cs="Times New Roman"/>
          <w:szCs w:val="24"/>
        </w:rPr>
        <w:t xml:space="preserve"> δεν είχα</w:t>
      </w:r>
      <w:r>
        <w:rPr>
          <w:rFonts w:eastAsia="Times New Roman" w:cs="Times New Roman"/>
          <w:szCs w:val="24"/>
        </w:rPr>
        <w:t>ν</w:t>
      </w:r>
      <w:r w:rsidRPr="009154C9">
        <w:rPr>
          <w:rFonts w:eastAsia="Times New Roman" w:cs="Times New Roman"/>
          <w:szCs w:val="24"/>
        </w:rPr>
        <w:t xml:space="preserve"> πάει ποτέ στις </w:t>
      </w:r>
      <w:r>
        <w:rPr>
          <w:rFonts w:eastAsia="Times New Roman" w:cs="Times New Roman"/>
          <w:szCs w:val="24"/>
        </w:rPr>
        <w:t>σχολές ναυτικής εκπαίδευσης.</w:t>
      </w:r>
      <w:r w:rsidRPr="009154C9">
        <w:rPr>
          <w:rFonts w:eastAsia="Times New Roman" w:cs="Times New Roman"/>
          <w:szCs w:val="24"/>
        </w:rPr>
        <w:t xml:space="preserve"> </w:t>
      </w:r>
      <w:r>
        <w:rPr>
          <w:rFonts w:eastAsia="Times New Roman" w:cs="Times New Roman"/>
          <w:szCs w:val="24"/>
        </w:rPr>
        <w:t xml:space="preserve">Κι έρχεστε σε αυτό το Βήμα </w:t>
      </w:r>
      <w:r w:rsidRPr="009154C9">
        <w:rPr>
          <w:rFonts w:eastAsia="Times New Roman" w:cs="Times New Roman"/>
          <w:szCs w:val="24"/>
        </w:rPr>
        <w:t xml:space="preserve">και μιλάτε </w:t>
      </w:r>
      <w:r>
        <w:rPr>
          <w:rFonts w:eastAsia="Times New Roman" w:cs="Times New Roman"/>
          <w:szCs w:val="24"/>
        </w:rPr>
        <w:t xml:space="preserve">και κλαίτε! </w:t>
      </w:r>
    </w:p>
    <w:p w14:paraId="3FCD8A59"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Ε</w:t>
      </w:r>
      <w:r w:rsidRPr="009154C9">
        <w:rPr>
          <w:rFonts w:eastAsia="Times New Roman" w:cs="Times New Roman"/>
          <w:szCs w:val="24"/>
        </w:rPr>
        <w:t xml:space="preserve">ντάξαμε σε περιφερειακά προγράμματα </w:t>
      </w:r>
      <w:r>
        <w:rPr>
          <w:rFonts w:eastAsia="Times New Roman" w:cs="Times New Roman"/>
          <w:szCs w:val="24"/>
        </w:rPr>
        <w:t xml:space="preserve">10,5 </w:t>
      </w:r>
      <w:r w:rsidRPr="009154C9">
        <w:rPr>
          <w:rFonts w:eastAsia="Times New Roman" w:cs="Times New Roman"/>
          <w:szCs w:val="24"/>
        </w:rPr>
        <w:t xml:space="preserve">εκατομμύρια </w:t>
      </w:r>
      <w:r>
        <w:rPr>
          <w:rFonts w:eastAsia="Times New Roman" w:cs="Times New Roman"/>
          <w:szCs w:val="24"/>
        </w:rPr>
        <w:t xml:space="preserve">ευρώ </w:t>
      </w:r>
      <w:r w:rsidRPr="009154C9">
        <w:rPr>
          <w:rFonts w:eastAsia="Times New Roman" w:cs="Times New Roman"/>
          <w:szCs w:val="24"/>
        </w:rPr>
        <w:t>για εξοπλισμό</w:t>
      </w:r>
      <w:r>
        <w:rPr>
          <w:rFonts w:eastAsia="Times New Roman" w:cs="Times New Roman"/>
          <w:szCs w:val="24"/>
        </w:rPr>
        <w:t>.</w:t>
      </w:r>
      <w:r w:rsidRPr="009154C9">
        <w:rPr>
          <w:rFonts w:eastAsia="Times New Roman" w:cs="Times New Roman"/>
          <w:szCs w:val="24"/>
        </w:rPr>
        <w:t xml:space="preserve"> </w:t>
      </w:r>
      <w:r>
        <w:rPr>
          <w:rFonts w:eastAsia="Times New Roman" w:cs="Times New Roman"/>
          <w:szCs w:val="24"/>
        </w:rPr>
        <w:t xml:space="preserve">Καταργήσατε </w:t>
      </w:r>
      <w:r w:rsidRPr="009154C9">
        <w:rPr>
          <w:rFonts w:eastAsia="Times New Roman" w:cs="Times New Roman"/>
          <w:szCs w:val="24"/>
        </w:rPr>
        <w:t xml:space="preserve">τις </w:t>
      </w:r>
      <w:r>
        <w:rPr>
          <w:rFonts w:eastAsia="Times New Roman" w:cs="Times New Roman"/>
          <w:szCs w:val="24"/>
        </w:rPr>
        <w:t>διακόσιες είκοσι θέσεις μόνι</w:t>
      </w:r>
      <w:r w:rsidRPr="009154C9">
        <w:rPr>
          <w:rFonts w:eastAsia="Times New Roman" w:cs="Times New Roman"/>
          <w:szCs w:val="24"/>
        </w:rPr>
        <w:t xml:space="preserve">μων καθηγητών από τις </w:t>
      </w:r>
      <w:r>
        <w:rPr>
          <w:rFonts w:eastAsia="Times New Roman" w:cs="Times New Roman"/>
          <w:szCs w:val="24"/>
        </w:rPr>
        <w:t xml:space="preserve">διακόσιες ογδόντα στις σχολές. Συστήσαμε </w:t>
      </w:r>
      <w:proofErr w:type="spellStart"/>
      <w:r>
        <w:rPr>
          <w:rFonts w:eastAsia="Times New Roman" w:cs="Times New Roman"/>
          <w:szCs w:val="24"/>
        </w:rPr>
        <w:t>εκατόν</w:t>
      </w:r>
      <w:proofErr w:type="spellEnd"/>
      <w:r>
        <w:rPr>
          <w:rFonts w:eastAsia="Times New Roman" w:cs="Times New Roman"/>
          <w:szCs w:val="24"/>
        </w:rPr>
        <w:t xml:space="preserve"> είκοσι θέσεις και πήραμε διακόσιους ογδόντα ωρομίσθιους καθηγητές για να καλύψουμε τις ανάγκες. Αναθέσαμε </w:t>
      </w:r>
      <w:r w:rsidRPr="009154C9">
        <w:rPr>
          <w:rFonts w:eastAsia="Times New Roman" w:cs="Times New Roman"/>
          <w:szCs w:val="24"/>
        </w:rPr>
        <w:t>στο Ίδρυμα</w:t>
      </w:r>
      <w:r>
        <w:rPr>
          <w:rFonts w:eastAsia="Times New Roman" w:cs="Times New Roman"/>
          <w:szCs w:val="24"/>
        </w:rPr>
        <w:t xml:space="preserve"> </w:t>
      </w:r>
      <w:r>
        <w:rPr>
          <w:rFonts w:eastAsia="Times New Roman" w:cs="Times New Roman"/>
          <w:szCs w:val="24"/>
        </w:rPr>
        <w:t>«</w:t>
      </w:r>
      <w:r>
        <w:rPr>
          <w:rFonts w:eastAsia="Times New Roman" w:cs="Times New Roman"/>
          <w:szCs w:val="24"/>
        </w:rPr>
        <w:t>Ευγενίδ</w:t>
      </w:r>
      <w:r>
        <w:rPr>
          <w:rFonts w:eastAsia="Times New Roman" w:cs="Times New Roman"/>
          <w:szCs w:val="24"/>
        </w:rPr>
        <w:t>η</w:t>
      </w:r>
      <w:r>
        <w:rPr>
          <w:rFonts w:eastAsia="Times New Roman" w:cs="Times New Roman"/>
          <w:szCs w:val="24"/>
        </w:rPr>
        <w:t>»</w:t>
      </w:r>
      <w:r>
        <w:rPr>
          <w:rFonts w:eastAsia="Times New Roman" w:cs="Times New Roman"/>
          <w:szCs w:val="24"/>
        </w:rPr>
        <w:t xml:space="preserve"> την επεξεργασία του</w:t>
      </w:r>
      <w:r w:rsidRPr="009154C9">
        <w:rPr>
          <w:rFonts w:eastAsia="Times New Roman" w:cs="Times New Roman"/>
          <w:szCs w:val="24"/>
        </w:rPr>
        <w:t xml:space="preserve"> ωρολογίο</w:t>
      </w:r>
      <w:r>
        <w:rPr>
          <w:rFonts w:eastAsia="Times New Roman" w:cs="Times New Roman"/>
          <w:szCs w:val="24"/>
        </w:rPr>
        <w:t>υ</w:t>
      </w:r>
      <w:r w:rsidRPr="009154C9">
        <w:rPr>
          <w:rFonts w:eastAsia="Times New Roman" w:cs="Times New Roman"/>
          <w:szCs w:val="24"/>
        </w:rPr>
        <w:t xml:space="preserve"> </w:t>
      </w:r>
      <w:r>
        <w:rPr>
          <w:rFonts w:eastAsia="Times New Roman" w:cs="Times New Roman"/>
          <w:szCs w:val="24"/>
        </w:rPr>
        <w:t xml:space="preserve">προγράμματος, </w:t>
      </w:r>
      <w:r w:rsidRPr="009154C9">
        <w:rPr>
          <w:rFonts w:eastAsia="Times New Roman" w:cs="Times New Roman"/>
          <w:szCs w:val="24"/>
        </w:rPr>
        <w:t>για να έχουμε ένα υπερσύγχρονο πρόγρ</w:t>
      </w:r>
      <w:r w:rsidRPr="009154C9">
        <w:rPr>
          <w:rFonts w:eastAsia="Times New Roman" w:cs="Times New Roman"/>
          <w:szCs w:val="24"/>
        </w:rPr>
        <w:t xml:space="preserve">αμμα που να απαντά στις ανάγκες της </w:t>
      </w:r>
      <w:r>
        <w:rPr>
          <w:rFonts w:eastAsia="Times New Roman" w:cs="Times New Roman"/>
          <w:szCs w:val="24"/>
        </w:rPr>
        <w:t>π</w:t>
      </w:r>
      <w:r w:rsidRPr="009154C9">
        <w:rPr>
          <w:rFonts w:eastAsia="Times New Roman" w:cs="Times New Roman"/>
          <w:szCs w:val="24"/>
        </w:rPr>
        <w:t xml:space="preserve">οντοπόρου </w:t>
      </w:r>
      <w:r>
        <w:rPr>
          <w:rFonts w:eastAsia="Times New Roman" w:cs="Times New Roman"/>
          <w:szCs w:val="24"/>
        </w:rPr>
        <w:t>ν</w:t>
      </w:r>
      <w:r w:rsidRPr="009154C9">
        <w:rPr>
          <w:rFonts w:eastAsia="Times New Roman" w:cs="Times New Roman"/>
          <w:szCs w:val="24"/>
        </w:rPr>
        <w:t>αυτιλίας</w:t>
      </w:r>
      <w:r>
        <w:rPr>
          <w:rFonts w:eastAsia="Times New Roman" w:cs="Times New Roman"/>
          <w:szCs w:val="24"/>
        </w:rPr>
        <w:t>.</w:t>
      </w:r>
      <w:r w:rsidRPr="009154C9">
        <w:rPr>
          <w:rFonts w:eastAsia="Times New Roman" w:cs="Times New Roman"/>
          <w:szCs w:val="24"/>
        </w:rPr>
        <w:t xml:space="preserve"> </w:t>
      </w:r>
    </w:p>
    <w:p w14:paraId="3FCD8A5A"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Να σας πω τι γινόταν με την ακτοπλοΐα -ε</w:t>
      </w:r>
      <w:r w:rsidRPr="009154C9">
        <w:rPr>
          <w:rFonts w:eastAsia="Times New Roman" w:cs="Times New Roman"/>
          <w:szCs w:val="24"/>
        </w:rPr>
        <w:t>ίναι να κλαίμε όλοι μαζί</w:t>
      </w:r>
      <w:r>
        <w:rPr>
          <w:rFonts w:eastAsia="Times New Roman" w:cs="Times New Roman"/>
          <w:szCs w:val="24"/>
        </w:rPr>
        <w:t>-, π</w:t>
      </w:r>
      <w:r w:rsidRPr="009154C9">
        <w:rPr>
          <w:rFonts w:eastAsia="Times New Roman" w:cs="Times New Roman"/>
          <w:szCs w:val="24"/>
        </w:rPr>
        <w:t>ο</w:t>
      </w:r>
      <w:r>
        <w:rPr>
          <w:rFonts w:eastAsia="Times New Roman" w:cs="Times New Roman"/>
          <w:szCs w:val="24"/>
        </w:rPr>
        <w:t>ύ</w:t>
      </w:r>
      <w:r w:rsidRPr="009154C9">
        <w:rPr>
          <w:rFonts w:eastAsia="Times New Roman" w:cs="Times New Roman"/>
          <w:szCs w:val="24"/>
        </w:rPr>
        <w:t xml:space="preserve"> πήγαιναν τα λεφτά </w:t>
      </w:r>
      <w:r>
        <w:rPr>
          <w:rFonts w:eastAsia="Times New Roman" w:cs="Times New Roman"/>
          <w:szCs w:val="24"/>
        </w:rPr>
        <w:t xml:space="preserve">για τις άγονες αεροπορικές </w:t>
      </w:r>
      <w:r>
        <w:rPr>
          <w:rFonts w:eastAsia="Times New Roman" w:cs="Times New Roman"/>
          <w:szCs w:val="24"/>
        </w:rPr>
        <w:lastRenderedPageBreak/>
        <w:t>γραμμές και ποιοι τα κονόμαγαν,  πού πήγαιναν τα λεφτά για τις περίφημες άγονες γ</w:t>
      </w:r>
      <w:r>
        <w:rPr>
          <w:rFonts w:eastAsia="Times New Roman" w:cs="Times New Roman"/>
          <w:szCs w:val="24"/>
        </w:rPr>
        <w:t xml:space="preserve">ραμμές και τι γινόταν στο Αιγαίο όλα αυτά τα χρόνια, πώς λειτουργούσε το σύστημα και ποιοι </w:t>
      </w:r>
      <w:r w:rsidRPr="00783B8B">
        <w:rPr>
          <w:rFonts w:eastAsia="Times New Roman" w:cs="Times New Roman"/>
          <w:szCs w:val="24"/>
        </w:rPr>
        <w:t>εξυπηρετούνταν</w:t>
      </w:r>
      <w:r>
        <w:rPr>
          <w:rFonts w:eastAsia="Times New Roman" w:cs="Times New Roman"/>
          <w:szCs w:val="24"/>
        </w:rPr>
        <w:t xml:space="preserve">; </w:t>
      </w:r>
    </w:p>
    <w:p w14:paraId="3FCD8A5B" w14:textId="77777777" w:rsidR="00BC419A" w:rsidRDefault="0035347C">
      <w:pPr>
        <w:spacing w:after="0" w:line="600" w:lineRule="auto"/>
        <w:ind w:firstLine="720"/>
        <w:contextualSpacing/>
        <w:jc w:val="both"/>
        <w:rPr>
          <w:rFonts w:eastAsia="Times New Roman"/>
          <w:szCs w:val="24"/>
        </w:rPr>
      </w:pPr>
      <w:r>
        <w:rPr>
          <w:rFonts w:eastAsia="Times New Roman" w:cs="Times New Roman"/>
          <w:szCs w:val="24"/>
        </w:rPr>
        <w:t>Τολμήσαμε να συγκρουστούμε με συμφέροντα και έρχεται το Κομμουνιστικό Κόμμα να μας λέει ότι τρέμουμε τους εφοπλιστές. Εσείς βγάλατε το «</w:t>
      </w:r>
      <w:r w:rsidRPr="009154C9">
        <w:rPr>
          <w:rFonts w:eastAsia="Times New Roman" w:cs="Times New Roman"/>
          <w:szCs w:val="24"/>
        </w:rPr>
        <w:t>ΒΙΤ</w:t>
      </w:r>
      <w:r>
        <w:rPr>
          <w:rFonts w:eastAsia="Times New Roman" w:cs="Times New Roman"/>
          <w:szCs w:val="24"/>
        </w:rPr>
        <w:t>Σ</w:t>
      </w:r>
      <w:r w:rsidRPr="009154C9">
        <w:rPr>
          <w:rFonts w:eastAsia="Times New Roman" w:cs="Times New Roman"/>
          <w:szCs w:val="24"/>
        </w:rPr>
        <w:t>ΕΝΤΖΟΣ Κ</w:t>
      </w:r>
      <w:r w:rsidRPr="009154C9">
        <w:rPr>
          <w:rFonts w:eastAsia="Times New Roman" w:cs="Times New Roman"/>
          <w:szCs w:val="24"/>
        </w:rPr>
        <w:t>ΟΡΝΑΡΟΣ</w:t>
      </w:r>
      <w:r>
        <w:rPr>
          <w:rFonts w:eastAsia="Times New Roman" w:cs="Times New Roman"/>
          <w:szCs w:val="24"/>
        </w:rPr>
        <w:t>»</w:t>
      </w:r>
      <w:r w:rsidRPr="009154C9">
        <w:rPr>
          <w:rFonts w:eastAsia="Times New Roman" w:cs="Times New Roman"/>
          <w:szCs w:val="24"/>
        </w:rPr>
        <w:t xml:space="preserve"> από τη γραμμή που υπήρχε </w:t>
      </w:r>
      <w:r>
        <w:rPr>
          <w:rFonts w:eastAsia="Times New Roman" w:cs="Times New Roman"/>
          <w:szCs w:val="24"/>
        </w:rPr>
        <w:t>τριάντα</w:t>
      </w:r>
      <w:r w:rsidRPr="009154C9">
        <w:rPr>
          <w:rFonts w:eastAsia="Times New Roman" w:cs="Times New Roman"/>
          <w:szCs w:val="24"/>
        </w:rPr>
        <w:t xml:space="preserve"> χρόνια</w:t>
      </w:r>
      <w:r>
        <w:rPr>
          <w:rFonts w:eastAsia="Times New Roman" w:cs="Times New Roman"/>
          <w:szCs w:val="24"/>
        </w:rPr>
        <w:t xml:space="preserve">; Εσείς εφαρμόσατε </w:t>
      </w:r>
      <w:r w:rsidRPr="009154C9">
        <w:rPr>
          <w:rFonts w:eastAsia="Times New Roman" w:cs="Times New Roman"/>
          <w:szCs w:val="24"/>
        </w:rPr>
        <w:t>τις διατάξεις για τα δικαιώματα των εργαζομένων στη ναυτιλία</w:t>
      </w:r>
      <w:r>
        <w:rPr>
          <w:rFonts w:eastAsia="Times New Roman" w:cs="Times New Roman"/>
          <w:szCs w:val="24"/>
        </w:rPr>
        <w:t>;</w:t>
      </w:r>
      <w:r w:rsidRPr="009154C9">
        <w:rPr>
          <w:rFonts w:eastAsia="Times New Roman" w:cs="Times New Roman"/>
          <w:szCs w:val="24"/>
        </w:rPr>
        <w:t xml:space="preserve"> </w:t>
      </w:r>
      <w:r>
        <w:rPr>
          <w:rFonts w:eastAsia="Times New Roman"/>
          <w:szCs w:val="24"/>
        </w:rPr>
        <w:t xml:space="preserve">Τόσα χρόνια που ήσασταν και έρχεστε και μας λέτε εύκολες κουβέντες; </w:t>
      </w:r>
    </w:p>
    <w:p w14:paraId="3FCD8A5C" w14:textId="77777777" w:rsidR="00BC419A" w:rsidRDefault="0035347C">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εμείς δεν θεωρούμε ότι αυτά </w:t>
      </w:r>
      <w:r>
        <w:rPr>
          <w:rFonts w:eastAsia="Times New Roman"/>
          <w:szCs w:val="24"/>
        </w:rPr>
        <w:t>τα μέτρα ολοκληρώνουν την υποχρέωση</w:t>
      </w:r>
      <w:r>
        <w:rPr>
          <w:rFonts w:eastAsia="Times New Roman"/>
          <w:szCs w:val="24"/>
        </w:rPr>
        <w:t>,</w:t>
      </w:r>
      <w:r>
        <w:rPr>
          <w:rFonts w:eastAsia="Times New Roman"/>
          <w:szCs w:val="24"/>
        </w:rPr>
        <w:t xml:space="preserve"> που έχει η πολιτεία απέναντι στη νησιωτική χώρα. Οι πολιτικές πρέπει να συνεχίσουν, να ενισχύονται, για να μπορέσουμε πραγματικά να περιορίσουμε τα φαινόμενα του κοινωνικού και οικονομικού αποκλεισμού που αισθάνονται οι</w:t>
      </w:r>
      <w:r>
        <w:rPr>
          <w:rFonts w:eastAsia="Times New Roman"/>
          <w:szCs w:val="24"/>
        </w:rPr>
        <w:t xml:space="preserve"> νησιώτες. Όμως όταν απευθύνεστε σε εμάς για τα νησιά θα πρέπει να είστε αρκετά προετοιμασμένοι </w:t>
      </w:r>
      <w:r>
        <w:rPr>
          <w:rFonts w:eastAsia="Times New Roman"/>
          <w:szCs w:val="24"/>
        </w:rPr>
        <w:lastRenderedPageBreak/>
        <w:t xml:space="preserve">γιατί είμαστε μια πολιτική ηγεσία που έχουμε επισκεφθεί τη συντριπτική πλειοψηφία των νησιών για να δούμε από κοντά τα προβλήματα και να απαντήσουμε. </w:t>
      </w:r>
    </w:p>
    <w:p w14:paraId="3FCD8A5D" w14:textId="77777777" w:rsidR="00BC419A" w:rsidRDefault="0035347C">
      <w:pPr>
        <w:spacing w:line="600" w:lineRule="auto"/>
        <w:ind w:firstLine="720"/>
        <w:contextualSpacing/>
        <w:jc w:val="both"/>
        <w:rPr>
          <w:rFonts w:eastAsia="Times New Roman"/>
          <w:szCs w:val="24"/>
        </w:rPr>
      </w:pPr>
      <w:r w:rsidRPr="00C21B81">
        <w:rPr>
          <w:rFonts w:eastAsia="Times New Roman"/>
          <w:b/>
          <w:szCs w:val="24"/>
        </w:rPr>
        <w:t>ΠΡΟΕΔΡΕΥΩ</w:t>
      </w:r>
      <w:r w:rsidRPr="00C21B81">
        <w:rPr>
          <w:rFonts w:eastAsia="Times New Roman"/>
          <w:b/>
          <w:szCs w:val="24"/>
        </w:rPr>
        <w:t>Ν (Μάριος Γεωργιάδης):</w:t>
      </w:r>
      <w:r>
        <w:rPr>
          <w:rFonts w:eastAsia="Times New Roman"/>
          <w:b/>
          <w:szCs w:val="24"/>
        </w:rPr>
        <w:t xml:space="preserve"> </w:t>
      </w:r>
      <w:r>
        <w:rPr>
          <w:rFonts w:eastAsia="Times New Roman"/>
          <w:szCs w:val="24"/>
        </w:rPr>
        <w:t xml:space="preserve">Κύριε Υπουργέ, απλώς να γνωρίζετε ότι έχετε φτάσει στα δεκαοκτώ λεπτά. </w:t>
      </w:r>
    </w:p>
    <w:p w14:paraId="3FCD8A5E" w14:textId="77777777" w:rsidR="00BC419A" w:rsidRDefault="0035347C">
      <w:pPr>
        <w:spacing w:line="600" w:lineRule="auto"/>
        <w:ind w:firstLine="720"/>
        <w:contextualSpacing/>
        <w:jc w:val="both"/>
        <w:rPr>
          <w:rFonts w:eastAsia="Times New Roman"/>
          <w:szCs w:val="24"/>
        </w:rPr>
      </w:pPr>
      <w:r w:rsidRPr="005542A8">
        <w:rPr>
          <w:rFonts w:eastAsia="Times New Roman"/>
          <w:b/>
          <w:szCs w:val="24"/>
        </w:rPr>
        <w:t>ΠΑΝΑΓΙΩΤΗΣ ΚΟΥΡΟΥΜΠΛΗΣ (Υπουργός Ναυτιλίας και Νησιωτικής Πολιτικής):</w:t>
      </w:r>
      <w:r>
        <w:rPr>
          <w:rFonts w:eastAsia="Times New Roman"/>
          <w:b/>
          <w:szCs w:val="24"/>
        </w:rPr>
        <w:t xml:space="preserve"> </w:t>
      </w:r>
      <w:r>
        <w:rPr>
          <w:rFonts w:eastAsia="Times New Roman"/>
          <w:szCs w:val="24"/>
        </w:rPr>
        <w:t xml:space="preserve">Τελειώνω, κύριε Πρόεδρε. </w:t>
      </w:r>
    </w:p>
    <w:p w14:paraId="3FCD8A5F" w14:textId="77777777" w:rsidR="00BC419A" w:rsidRDefault="0035347C">
      <w:pPr>
        <w:spacing w:line="600" w:lineRule="auto"/>
        <w:ind w:firstLine="720"/>
        <w:contextualSpacing/>
        <w:jc w:val="both"/>
        <w:rPr>
          <w:rFonts w:eastAsia="Times New Roman"/>
          <w:szCs w:val="24"/>
        </w:rPr>
      </w:pPr>
      <w:r>
        <w:rPr>
          <w:rFonts w:eastAsia="Times New Roman"/>
          <w:szCs w:val="24"/>
        </w:rPr>
        <w:t>Θέλετε να σας πω τι γίνεται με τα λιμάνια της χώρας; Νομίζω ότι θ</w:t>
      </w:r>
      <w:r>
        <w:rPr>
          <w:rFonts w:eastAsia="Times New Roman"/>
          <w:szCs w:val="24"/>
        </w:rPr>
        <w:t xml:space="preserve">α αισθανθείτε πολύ δύσκολα. </w:t>
      </w:r>
    </w:p>
    <w:p w14:paraId="3FCD8A60" w14:textId="77777777" w:rsidR="00BC419A" w:rsidRDefault="0035347C">
      <w:pPr>
        <w:spacing w:line="600" w:lineRule="auto"/>
        <w:ind w:firstLine="720"/>
        <w:contextualSpacing/>
        <w:jc w:val="both"/>
        <w:rPr>
          <w:rFonts w:eastAsia="Times New Roman"/>
          <w:szCs w:val="24"/>
        </w:rPr>
      </w:pPr>
      <w:r>
        <w:rPr>
          <w:rFonts w:eastAsia="Times New Roman"/>
          <w:szCs w:val="24"/>
        </w:rPr>
        <w:t xml:space="preserve">Κατ’ αρχάς να σας πω για την ΕΣΑΛ, το αρμόδιο όργανο που ενέκρινε τις μελέτες των λιμανιών. Δεν είχατε όλα αυτά τα χρόνια εκπρόσωπο της </w:t>
      </w:r>
      <w:r>
        <w:rPr>
          <w:rFonts w:eastAsia="Times New Roman"/>
          <w:szCs w:val="24"/>
        </w:rPr>
        <w:t>έ</w:t>
      </w:r>
      <w:r>
        <w:rPr>
          <w:rFonts w:eastAsia="Times New Roman"/>
          <w:szCs w:val="24"/>
        </w:rPr>
        <w:t xml:space="preserve">νωσης </w:t>
      </w:r>
      <w:r>
        <w:rPr>
          <w:rFonts w:eastAsia="Times New Roman"/>
          <w:szCs w:val="24"/>
        </w:rPr>
        <w:t>π</w:t>
      </w:r>
      <w:r>
        <w:rPr>
          <w:rFonts w:eastAsia="Times New Roman"/>
          <w:szCs w:val="24"/>
        </w:rPr>
        <w:t>λοιάρχων, δηλαδή των ανθρώπων που βάζουν και βγάζουν τα πλοία στα λιμάνια. Με αυτόν</w:t>
      </w:r>
      <w:r>
        <w:rPr>
          <w:rFonts w:eastAsia="Times New Roman"/>
          <w:szCs w:val="24"/>
        </w:rPr>
        <w:t xml:space="preserve"> τον τρόπο κυβερνούσατε τη χώρα, με αυτόν τον τρόπο! Αυτή είναι η αλήθεια. Ελάτε, πάρτε τον λόγο και διαψεύστε με γι’ αυτό που λέω. </w:t>
      </w:r>
    </w:p>
    <w:p w14:paraId="3FCD8A61" w14:textId="77777777" w:rsidR="00BC419A" w:rsidRDefault="0035347C">
      <w:pPr>
        <w:spacing w:line="600" w:lineRule="auto"/>
        <w:ind w:firstLine="720"/>
        <w:contextualSpacing/>
        <w:jc w:val="both"/>
        <w:rPr>
          <w:rFonts w:eastAsia="Times New Roman"/>
          <w:szCs w:val="24"/>
        </w:rPr>
      </w:pPr>
      <w:r>
        <w:rPr>
          <w:rFonts w:eastAsia="Times New Roman"/>
          <w:szCs w:val="24"/>
        </w:rPr>
        <w:t>Ξέρετε αυτή τη στιγμή πώς λειτουργεί το λιμάνι της Σαντορίνης στο επίκεντρο του παγκόσμιου τουρισμού; Το 2010 παρελήφθη. Το</w:t>
      </w:r>
      <w:r>
        <w:rPr>
          <w:rFonts w:eastAsia="Times New Roman"/>
          <w:szCs w:val="24"/>
        </w:rPr>
        <w:t xml:space="preserve"> ίδιο στην Ικαρία. Το ίδιο στον </w:t>
      </w:r>
      <w:proofErr w:type="spellStart"/>
      <w:r>
        <w:rPr>
          <w:rFonts w:eastAsia="Times New Roman"/>
          <w:szCs w:val="24"/>
        </w:rPr>
        <w:t>Άη</w:t>
      </w:r>
      <w:proofErr w:type="spellEnd"/>
      <w:r>
        <w:rPr>
          <w:rFonts w:eastAsia="Times New Roman"/>
          <w:szCs w:val="24"/>
        </w:rPr>
        <w:t xml:space="preserve"> </w:t>
      </w:r>
      <w:proofErr w:type="spellStart"/>
      <w:r>
        <w:rPr>
          <w:rFonts w:eastAsia="Times New Roman"/>
          <w:szCs w:val="24"/>
        </w:rPr>
        <w:t>Στράτη</w:t>
      </w:r>
      <w:proofErr w:type="spellEnd"/>
      <w:r>
        <w:rPr>
          <w:rFonts w:eastAsia="Times New Roman"/>
          <w:szCs w:val="24"/>
        </w:rPr>
        <w:t xml:space="preserve">. Λιμάνια </w:t>
      </w:r>
      <w:r>
        <w:rPr>
          <w:rFonts w:eastAsia="Times New Roman"/>
          <w:szCs w:val="24"/>
        </w:rPr>
        <w:lastRenderedPageBreak/>
        <w:t>που πληρώθηκαν με λεφτά του ελληνικού λαού. Και έρχεστε εδώ και λέτε «τι κάνει αυτή η Κυβέρνηση»; Θα χρειαζόταν λίγη αυτοκριτική και λίγη γενναιότητα, να πείτε «δεν κάναμε αυτό, εκείνο, το άλλο. Δεν φέραμε</w:t>
      </w:r>
      <w:r>
        <w:rPr>
          <w:rFonts w:eastAsia="Times New Roman"/>
          <w:szCs w:val="24"/>
        </w:rPr>
        <w:t xml:space="preserve"> αυτό το μέτρο κι ήταν λάθος μας». Πείτε το. Ένας να βγει να το πει. Δεν ήταν λάθος σας; Γιατί δεν το λέτε; Γιατί μας λέτε ότι αύριο θα το κάνετε καλύτερο; Και γιατί δεν το κάνατε μέχρι τώρα; Να βγείτε να το πείτε με γενναιότητα. Να πείτε «Ναι, κάναμε λάθο</w:t>
      </w:r>
      <w:r>
        <w:rPr>
          <w:rFonts w:eastAsia="Times New Roman"/>
          <w:szCs w:val="24"/>
        </w:rPr>
        <w:t xml:space="preserve">ς. Το αφήσαμε στα αζήτητα». Έτσι η πολιτική αποκτά περιεχόμενο και ουσία. </w:t>
      </w:r>
    </w:p>
    <w:p w14:paraId="3FCD8A62" w14:textId="77777777" w:rsidR="00BC419A" w:rsidRDefault="0035347C">
      <w:pPr>
        <w:spacing w:line="600" w:lineRule="auto"/>
        <w:ind w:firstLine="720"/>
        <w:contextualSpacing/>
        <w:jc w:val="both"/>
        <w:rPr>
          <w:rFonts w:eastAsia="Times New Roman"/>
          <w:szCs w:val="24"/>
        </w:rPr>
      </w:pPr>
      <w:r>
        <w:rPr>
          <w:rFonts w:eastAsia="Times New Roman"/>
          <w:szCs w:val="24"/>
        </w:rPr>
        <w:t>Κλείνω, κύριε Πρόεδρε, λέγοντας ότι όσοι δεν ψηφίσετε αυτή τη νομοθετική προσπάθεια είμαι βέβαιος ότι πολύ σύντομα, μόλις εφαρμοστεί και ο κόσμος καταλάβει τι θα σημαίνει για τον ίδ</w:t>
      </w:r>
      <w:r>
        <w:rPr>
          <w:rFonts w:eastAsia="Times New Roman"/>
          <w:szCs w:val="24"/>
        </w:rPr>
        <w:t xml:space="preserve">ιον, για τη ζωή του, θα καταλάβετε ότι διαπράττετε πολύ μεγάλο λάθος στον βωμό μιας μικρόψυχης, </w:t>
      </w:r>
      <w:proofErr w:type="spellStart"/>
      <w:r>
        <w:rPr>
          <w:rFonts w:eastAsia="Times New Roman"/>
          <w:szCs w:val="24"/>
        </w:rPr>
        <w:t>πολιτικάντικης</w:t>
      </w:r>
      <w:proofErr w:type="spellEnd"/>
      <w:r>
        <w:rPr>
          <w:rFonts w:eastAsia="Times New Roman"/>
          <w:szCs w:val="24"/>
        </w:rPr>
        <w:t xml:space="preserve"> λογικής</w:t>
      </w:r>
      <w:r>
        <w:rPr>
          <w:rFonts w:eastAsia="Times New Roman"/>
          <w:szCs w:val="24"/>
        </w:rPr>
        <w:t>,</w:t>
      </w:r>
      <w:r>
        <w:rPr>
          <w:rFonts w:eastAsia="Times New Roman"/>
          <w:szCs w:val="24"/>
        </w:rPr>
        <w:t xml:space="preserve"> που δεν είχε ούτε τη γενναιότητα να αναγνωρίσει γιατί δεν έγινε μέχρι τώρα και που δεν έχει τη γενναιότητα να πει «ναι, μπράβο, έστω ως </w:t>
      </w:r>
      <w:r>
        <w:rPr>
          <w:rFonts w:eastAsia="Times New Roman"/>
          <w:szCs w:val="24"/>
        </w:rPr>
        <w:t xml:space="preserve">αρχή, ως μια νέα ουσιαστική προσπάθεια εκδηλώνει με συγκεκριμένο και απτό τρόπο το ενδιαφέρον για μια περιοχή». </w:t>
      </w:r>
      <w:r>
        <w:rPr>
          <w:rFonts w:eastAsia="Times New Roman"/>
          <w:szCs w:val="24"/>
        </w:rPr>
        <w:lastRenderedPageBreak/>
        <w:t xml:space="preserve">Εγώ δέχομαι εκ προοιμίου ότι όλοι, με τον τρόπο του ο καθένας, έχουμε ή θα πρέπει να έχουμε το ίδιο ενδιαφέρον. </w:t>
      </w:r>
    </w:p>
    <w:p w14:paraId="3FCD8A63" w14:textId="77777777" w:rsidR="00BC419A" w:rsidRDefault="0035347C">
      <w:pPr>
        <w:spacing w:line="600" w:lineRule="auto"/>
        <w:ind w:firstLine="720"/>
        <w:contextualSpacing/>
        <w:jc w:val="both"/>
        <w:rPr>
          <w:rFonts w:eastAsia="Times New Roman"/>
          <w:szCs w:val="24"/>
        </w:rPr>
      </w:pPr>
      <w:r>
        <w:rPr>
          <w:rFonts w:eastAsia="Times New Roman"/>
          <w:szCs w:val="24"/>
        </w:rPr>
        <w:t>Σας ευχαριστώ.</w:t>
      </w:r>
    </w:p>
    <w:p w14:paraId="3FCD8A64" w14:textId="77777777" w:rsidR="00BC419A" w:rsidRDefault="0035347C">
      <w:pPr>
        <w:spacing w:after="0" w:line="600" w:lineRule="auto"/>
        <w:ind w:firstLine="720"/>
        <w:contextualSpacing/>
        <w:jc w:val="center"/>
        <w:rPr>
          <w:rFonts w:eastAsia="Times New Roman"/>
          <w:szCs w:val="24"/>
        </w:rPr>
      </w:pPr>
      <w:r>
        <w:rPr>
          <w:rFonts w:eastAsia="Times New Roman"/>
          <w:szCs w:val="24"/>
        </w:rPr>
        <w:t xml:space="preserve">(Χειροκροτήματα </w:t>
      </w:r>
      <w:r>
        <w:rPr>
          <w:rFonts w:eastAsia="Times New Roman"/>
          <w:szCs w:val="24"/>
        </w:rPr>
        <w:t>από την πτέρυγα του ΣΥΡΙΖΑ)</w:t>
      </w:r>
    </w:p>
    <w:p w14:paraId="3FCD8A65" w14:textId="77777777" w:rsidR="00BC419A" w:rsidRDefault="0035347C">
      <w:pPr>
        <w:spacing w:after="0" w:line="600" w:lineRule="auto"/>
        <w:ind w:firstLine="720"/>
        <w:contextualSpacing/>
        <w:jc w:val="both"/>
        <w:rPr>
          <w:rFonts w:eastAsia="Times New Roman"/>
          <w:szCs w:val="24"/>
        </w:rPr>
      </w:pPr>
      <w:r w:rsidRPr="002B64E2">
        <w:rPr>
          <w:rFonts w:eastAsia="Times New Roman"/>
          <w:b/>
          <w:szCs w:val="24"/>
        </w:rPr>
        <w:t>ΑΝΔΡΕΑΣ ΛΟΒΕΡΔΟΣ:</w:t>
      </w:r>
      <w:r>
        <w:rPr>
          <w:rFonts w:eastAsia="Times New Roman"/>
          <w:szCs w:val="24"/>
        </w:rPr>
        <w:t xml:space="preserve"> Κύριε Πρόεδρε, παρακαλώ τον λόγο.</w:t>
      </w:r>
    </w:p>
    <w:p w14:paraId="3FCD8A66" w14:textId="77777777" w:rsidR="00BC419A" w:rsidRDefault="0035347C">
      <w:pPr>
        <w:spacing w:after="0" w:line="600" w:lineRule="auto"/>
        <w:ind w:firstLine="720"/>
        <w:contextualSpacing/>
        <w:jc w:val="both"/>
        <w:rPr>
          <w:rFonts w:eastAsia="Times New Roman"/>
          <w:szCs w:val="24"/>
        </w:rPr>
      </w:pPr>
      <w:r w:rsidRPr="00C21B81">
        <w:rPr>
          <w:rFonts w:eastAsia="Times New Roman"/>
          <w:b/>
          <w:szCs w:val="24"/>
        </w:rPr>
        <w:t>ΠΡΟΕΔΡΕΥΩΝ (Μάριος Γεωργιάδης):</w:t>
      </w:r>
      <w:r>
        <w:rPr>
          <w:rFonts w:eastAsia="Times New Roman"/>
          <w:szCs w:val="24"/>
        </w:rPr>
        <w:t xml:space="preserve"> Ορίστε, κύριε Λοβέρδο. Τι θέλετε; Περί τίνος πρόκειται; </w:t>
      </w:r>
    </w:p>
    <w:p w14:paraId="3FCD8A67" w14:textId="77777777" w:rsidR="00BC419A" w:rsidRDefault="0035347C">
      <w:pPr>
        <w:spacing w:after="0" w:line="600" w:lineRule="auto"/>
        <w:ind w:firstLine="720"/>
        <w:contextualSpacing/>
        <w:jc w:val="both"/>
        <w:rPr>
          <w:rFonts w:eastAsia="Times New Roman"/>
          <w:szCs w:val="24"/>
        </w:rPr>
      </w:pPr>
      <w:r w:rsidRPr="002B64E2">
        <w:rPr>
          <w:rFonts w:eastAsia="Times New Roman"/>
          <w:b/>
          <w:szCs w:val="24"/>
        </w:rPr>
        <w:t>ΑΝΔΡΕΑΣ ΛΟΒΕΡΔΟΣ:</w:t>
      </w:r>
      <w:r>
        <w:rPr>
          <w:rFonts w:eastAsia="Times New Roman"/>
          <w:szCs w:val="24"/>
        </w:rPr>
        <w:t xml:space="preserve"> Κύριε Πρόεδρε, θα ήθελα τον λόγο για δυο λεπτά, ως έχω εκ του Κανονισ</w:t>
      </w:r>
      <w:r>
        <w:rPr>
          <w:rFonts w:eastAsia="Times New Roman"/>
          <w:szCs w:val="24"/>
        </w:rPr>
        <w:t xml:space="preserve">μού το δικαίωμα μετά την ομιλία του κυρίου Υπουργού. </w:t>
      </w:r>
    </w:p>
    <w:p w14:paraId="3FCD8A68" w14:textId="77777777" w:rsidR="00BC419A" w:rsidRDefault="0035347C">
      <w:pPr>
        <w:spacing w:after="0" w:line="600" w:lineRule="auto"/>
        <w:ind w:firstLine="720"/>
        <w:contextualSpacing/>
        <w:jc w:val="both"/>
        <w:rPr>
          <w:rFonts w:eastAsia="Times New Roman"/>
          <w:szCs w:val="24"/>
        </w:rPr>
      </w:pPr>
      <w:r w:rsidRPr="00C21B81">
        <w:rPr>
          <w:rFonts w:eastAsia="Times New Roman"/>
          <w:b/>
          <w:szCs w:val="24"/>
        </w:rPr>
        <w:t>ΠΡΟΕΔΡΕΥΩΝ (Μάριος Γεωργιάδης):</w:t>
      </w:r>
      <w:r>
        <w:rPr>
          <w:rFonts w:eastAsia="Times New Roman"/>
          <w:szCs w:val="24"/>
        </w:rPr>
        <w:t xml:space="preserve"> Ορίστε, έχετε τον λόγο.</w:t>
      </w:r>
    </w:p>
    <w:p w14:paraId="3FCD8A69" w14:textId="77777777" w:rsidR="00BC419A" w:rsidRDefault="0035347C">
      <w:pPr>
        <w:spacing w:after="0" w:line="600" w:lineRule="auto"/>
        <w:ind w:firstLine="720"/>
        <w:contextualSpacing/>
        <w:jc w:val="both"/>
        <w:rPr>
          <w:rFonts w:eastAsia="Times New Roman"/>
          <w:szCs w:val="24"/>
        </w:rPr>
      </w:pPr>
      <w:r w:rsidRPr="002B64E2">
        <w:rPr>
          <w:rFonts w:eastAsia="Times New Roman"/>
          <w:b/>
          <w:szCs w:val="24"/>
        </w:rPr>
        <w:t>ΑΝΔΡΕΑΣ ΛΟΒΕΡΔΟΣ:</w:t>
      </w:r>
      <w:r>
        <w:rPr>
          <w:rFonts w:eastAsia="Times New Roman"/>
          <w:szCs w:val="24"/>
        </w:rPr>
        <w:t xml:space="preserve"> Στην πρώτη μου ομιλία, κύριε Πρόεδρε, έκανα μια αναφορά σε γενικότερα πολιτικά θέματα απαντώντας σε όσα είπε ο κ. </w:t>
      </w:r>
      <w:proofErr w:type="spellStart"/>
      <w:r>
        <w:rPr>
          <w:rFonts w:eastAsia="Times New Roman"/>
          <w:szCs w:val="24"/>
        </w:rPr>
        <w:t>Κουρουμπλής</w:t>
      </w:r>
      <w:proofErr w:type="spellEnd"/>
      <w:r>
        <w:rPr>
          <w:rFonts w:eastAsia="Times New Roman"/>
          <w:szCs w:val="24"/>
        </w:rPr>
        <w:t xml:space="preserve"> στ</w:t>
      </w:r>
      <w:r>
        <w:rPr>
          <w:rFonts w:eastAsia="Times New Roman"/>
          <w:szCs w:val="24"/>
        </w:rPr>
        <w:t xml:space="preserve">ην αρμόδια Διαρκή Επιτροπή. Μετά την ομιλία του τώρα δεν θα είχα κάτι να προσθέσω. Είπε ο Υπουργός αυτά που έπρεπε να πει για το σχέδιο νόμου του. Εμείς με τον κ. Καρρά νομίζω ότι δείξαμε με τρόπο </w:t>
      </w:r>
      <w:r>
        <w:rPr>
          <w:rFonts w:eastAsia="Times New Roman"/>
          <w:szCs w:val="24"/>
        </w:rPr>
        <w:lastRenderedPageBreak/>
        <w:t>υποδειγματικό πώς πρέπει να φέρεται μια σοβαρή Αντιπολίτευσ</w:t>
      </w:r>
      <w:r>
        <w:rPr>
          <w:rFonts w:eastAsia="Times New Roman"/>
          <w:szCs w:val="24"/>
        </w:rPr>
        <w:t>η.</w:t>
      </w:r>
    </w:p>
    <w:p w14:paraId="3FCD8A6A" w14:textId="77777777" w:rsidR="00BC419A" w:rsidRDefault="0035347C">
      <w:pPr>
        <w:tabs>
          <w:tab w:val="left" w:pos="720"/>
          <w:tab w:val="left" w:pos="1440"/>
          <w:tab w:val="left" w:pos="2160"/>
          <w:tab w:val="left" w:pos="2880"/>
          <w:tab w:val="left" w:pos="3600"/>
          <w:tab w:val="center" w:pos="4753"/>
        </w:tabs>
        <w:spacing w:after="0" w:line="600" w:lineRule="auto"/>
        <w:ind w:firstLine="720"/>
        <w:contextualSpacing/>
        <w:jc w:val="both"/>
        <w:rPr>
          <w:rFonts w:eastAsia="Times New Roman"/>
          <w:szCs w:val="24"/>
        </w:rPr>
      </w:pPr>
      <w:r>
        <w:rPr>
          <w:rFonts w:eastAsia="Times New Roman"/>
          <w:szCs w:val="24"/>
        </w:rPr>
        <w:t xml:space="preserve">Ωστόσο, παίρνω τον λόγο για να του πω </w:t>
      </w:r>
      <w:r>
        <w:rPr>
          <w:rFonts w:eastAsia="Times New Roman"/>
          <w:szCs w:val="24"/>
        </w:rPr>
        <w:t xml:space="preserve">τα </w:t>
      </w:r>
      <w:r>
        <w:rPr>
          <w:rFonts w:eastAsia="Times New Roman"/>
          <w:szCs w:val="24"/>
        </w:rPr>
        <w:t>εξής: Όλα καλά αυτά τα οποία λέτε και αφορούν το δικό σας έργο. Αμφισβητείτε, βέβαια, αλλά αυτό είναι ένα θέμα άλλου είδους διαλόγου. Τι θέλετε τις αναφορές στο παρελθόν, σε ό,τι τουλάχιστον αφορά τον δικό μας πο</w:t>
      </w:r>
      <w:r>
        <w:rPr>
          <w:rFonts w:eastAsia="Times New Roman"/>
          <w:szCs w:val="24"/>
        </w:rPr>
        <w:t>λιτικό χώρο, παλαιότερα το ΠΑΣΟΚ; Τι τις θέλετε τις αναφορές; Τι τη θέλετε τη σύγκριση; Γιατί τα κάνετε αυτά; Για να έχουμε στη Βουλή αυτού του είδους την αντιπαράθεση; Είναι παραγωγική; Γιατί να πρέπει να σας θυμίσω εσάς τώρα ότι εμείς, ως πολιτικός χώρος</w:t>
      </w:r>
      <w:r>
        <w:rPr>
          <w:rFonts w:eastAsia="Times New Roman"/>
          <w:szCs w:val="24"/>
        </w:rPr>
        <w:t>, είμαστε αυτοί οι οποίοι έκαναν το Πανεπιστήμιο του Αιγαίου; Τι θα προσφέρουμε στη συζήτηση σήμερα στη Βουλή; Τον ΟΚΑΝΑ; Τα νοσοκομεία; Τη διασύνδεση των νησιών της λεγόμενης άγονης γραμμής και από τον αέρα, αλλά και από τα καράβια; Αυτά δηλαδή γιατί πρέπ</w:t>
      </w:r>
      <w:r>
        <w:rPr>
          <w:rFonts w:eastAsia="Times New Roman"/>
          <w:szCs w:val="24"/>
        </w:rPr>
        <w:t xml:space="preserve">ει να σας τα λέει ένας εκπρόσωπος του δικού μας πολιτικού χώρου; Γιατί προκαλείτε αυτές τις συγκρίσεις, προκαλώντας και την κοινή λογική; </w:t>
      </w:r>
    </w:p>
    <w:p w14:paraId="3FCD8A6B" w14:textId="77777777" w:rsidR="00BC419A" w:rsidRDefault="0035347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lastRenderedPageBreak/>
        <w:t xml:space="preserve">Τα έχετε ανάγκη μάλλον. Έχετε ανάγκη να ισχυρίζεστε ότι πάθατε απώλεια πρόσφατης μνήμης, για να έχετε κάτι να λέτε. Σας είπα και στην </w:t>
      </w:r>
      <w:proofErr w:type="spellStart"/>
      <w:r>
        <w:rPr>
          <w:rFonts w:eastAsia="Times New Roman"/>
          <w:szCs w:val="24"/>
        </w:rPr>
        <w:t>πρωτομιλία</w:t>
      </w:r>
      <w:proofErr w:type="spellEnd"/>
      <w:r>
        <w:rPr>
          <w:rFonts w:eastAsia="Times New Roman"/>
          <w:szCs w:val="24"/>
        </w:rPr>
        <w:t xml:space="preserve"> μου ότι όσο είμαστε εμείς εδώ, τέτοια κούφια λόγια δεν θα περνάνε. </w:t>
      </w:r>
    </w:p>
    <w:p w14:paraId="3FCD8A6C" w14:textId="77777777" w:rsidR="00BC419A" w:rsidRDefault="0035347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Ευχαριστώ.</w:t>
      </w:r>
    </w:p>
    <w:p w14:paraId="3FCD8A6D" w14:textId="77777777" w:rsidR="00BC419A" w:rsidRDefault="0035347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 xml:space="preserve">(Χειροκροτήματα από την πτέρυγα </w:t>
      </w:r>
      <w:r>
        <w:rPr>
          <w:rFonts w:eastAsia="Times New Roman"/>
          <w:szCs w:val="24"/>
        </w:rPr>
        <w:t>της Δημοκρατικής Συμπαράταξης ΠΑΣΟΚ - ΔΗΜΑΡ)</w:t>
      </w:r>
    </w:p>
    <w:p w14:paraId="3FCD8A6E" w14:textId="77777777" w:rsidR="00BC419A" w:rsidRDefault="0035347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sidRPr="00B06759">
        <w:rPr>
          <w:rFonts w:eastAsia="Times New Roman"/>
          <w:b/>
          <w:szCs w:val="24"/>
        </w:rPr>
        <w:t>ΠΡΟΕΔΡΕΥΩΝ (Μάριος Γεωργιάδης):</w:t>
      </w:r>
      <w:r>
        <w:rPr>
          <w:rFonts w:eastAsia="Times New Roman"/>
          <w:szCs w:val="24"/>
        </w:rPr>
        <w:t xml:space="preserve"> Ευχαριστούμε τον κ. Λοβέρδο. </w:t>
      </w:r>
    </w:p>
    <w:p w14:paraId="3FCD8A6F" w14:textId="77777777" w:rsidR="00BC419A" w:rsidRDefault="0035347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 xml:space="preserve">Κύριε Συρίγο, έχετε τον λόγο για πέντε λεπτά. </w:t>
      </w:r>
    </w:p>
    <w:p w14:paraId="3FCD8A70" w14:textId="77777777" w:rsidR="00BC419A" w:rsidRDefault="0035347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sidRPr="00B06759">
        <w:rPr>
          <w:rFonts w:eastAsia="Times New Roman"/>
          <w:b/>
          <w:szCs w:val="24"/>
        </w:rPr>
        <w:t>ΑΝΤΩΝΙΟΣ ΣΥΡΙΓΟΣ:</w:t>
      </w:r>
      <w:r>
        <w:rPr>
          <w:rFonts w:eastAsia="Times New Roman"/>
          <w:szCs w:val="24"/>
        </w:rPr>
        <w:t xml:space="preserve"> Κυρίες και κύριοι συνάδελφοι, διαβάζω ένα απόσπασμα από την καρδιά της </w:t>
      </w:r>
      <w:r>
        <w:rPr>
          <w:rFonts w:eastAsia="Times New Roman"/>
          <w:szCs w:val="24"/>
        </w:rPr>
        <w:t>α</w:t>
      </w:r>
      <w:r>
        <w:rPr>
          <w:rFonts w:eastAsia="Times New Roman"/>
          <w:szCs w:val="24"/>
        </w:rPr>
        <w:t xml:space="preserve">ιτιολογικής </w:t>
      </w:r>
      <w:r>
        <w:rPr>
          <w:rFonts w:eastAsia="Times New Roman"/>
          <w:szCs w:val="24"/>
        </w:rPr>
        <w:t>έ</w:t>
      </w:r>
      <w:r>
        <w:rPr>
          <w:rFonts w:eastAsia="Times New Roman"/>
          <w:szCs w:val="24"/>
        </w:rPr>
        <w:t xml:space="preserve">κθεσης, η οποία πιστεύω ότι απεικονίζει και τη </w:t>
      </w:r>
      <w:r>
        <w:rPr>
          <w:rFonts w:eastAsia="Times New Roman"/>
          <w:szCs w:val="24"/>
          <w:lang w:val="en-US"/>
        </w:rPr>
        <w:t>ratio</w:t>
      </w:r>
      <w:r>
        <w:rPr>
          <w:rFonts w:eastAsia="Times New Roman"/>
          <w:szCs w:val="24"/>
        </w:rPr>
        <w:t xml:space="preserve"> του νόμου που συζητάμε. </w:t>
      </w:r>
      <w:r>
        <w:rPr>
          <w:rFonts w:eastAsia="Times New Roman"/>
          <w:szCs w:val="24"/>
        </w:rPr>
        <w:t>«</w:t>
      </w:r>
      <w:r>
        <w:rPr>
          <w:rFonts w:eastAsia="Times New Roman"/>
          <w:szCs w:val="24"/>
        </w:rPr>
        <w:t xml:space="preserve">Η προτεινομένη νομοθετική ρύθμιση αποτελεί την έμπρακτη απόδειξη μιας νέας, ανθρωποκεντρικής προσέγγισης στη </w:t>
      </w:r>
      <w:proofErr w:type="spellStart"/>
      <w:r>
        <w:rPr>
          <w:rFonts w:eastAsia="Times New Roman"/>
          <w:szCs w:val="24"/>
        </w:rPr>
        <w:t>νησιωτικότητα</w:t>
      </w:r>
      <w:proofErr w:type="spellEnd"/>
      <w:r>
        <w:rPr>
          <w:rFonts w:eastAsia="Times New Roman"/>
          <w:szCs w:val="24"/>
        </w:rPr>
        <w:t xml:space="preserve">, η οποία δεν πρέπει να διαμορφώνει όρους μειονεξίας, </w:t>
      </w:r>
      <w:r>
        <w:rPr>
          <w:rFonts w:eastAsia="Times New Roman"/>
          <w:szCs w:val="24"/>
        </w:rPr>
        <w:t>αλλά αξιοποιήσιμης ιδιαιτερότητας.</w:t>
      </w:r>
      <w:r>
        <w:rPr>
          <w:rFonts w:eastAsia="Times New Roman"/>
          <w:szCs w:val="24"/>
        </w:rPr>
        <w:t>»</w:t>
      </w:r>
    </w:p>
    <w:p w14:paraId="3FCD8A71" w14:textId="77777777" w:rsidR="00BC419A" w:rsidRDefault="0035347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lastRenderedPageBreak/>
        <w:t xml:space="preserve">Το </w:t>
      </w:r>
      <w:r>
        <w:rPr>
          <w:rFonts w:eastAsia="Times New Roman"/>
          <w:szCs w:val="24"/>
        </w:rPr>
        <w:t>μ</w:t>
      </w:r>
      <w:r>
        <w:rPr>
          <w:rFonts w:eastAsia="Times New Roman"/>
          <w:szCs w:val="24"/>
        </w:rPr>
        <w:t xml:space="preserve">εταφορικό </w:t>
      </w:r>
      <w:r>
        <w:rPr>
          <w:rFonts w:eastAsia="Times New Roman"/>
          <w:szCs w:val="24"/>
        </w:rPr>
        <w:t>ι</w:t>
      </w:r>
      <w:r>
        <w:rPr>
          <w:rFonts w:eastAsia="Times New Roman"/>
          <w:szCs w:val="24"/>
        </w:rPr>
        <w:t>σοδύναμο είναι μια καλή αρχή με πολλούς συμβολισμούς, που συμπληρώνεται από θετικά βήματα που έχουν γίνει και σε άλλους τομείς όπως η υγεία. Και μόνο γι’ αυτόν τον λόγο είναι άσχημο να χαρακτηρίζεται «επίδ</w:t>
      </w:r>
      <w:r>
        <w:rPr>
          <w:rFonts w:eastAsia="Times New Roman"/>
          <w:szCs w:val="24"/>
        </w:rPr>
        <w:t xml:space="preserve">ομα». Η συστηματική νησιωτική πολιτική ως ζητούμενο σε μια χώρα κατ’ εξοχήν θαλασσινή και νησιωτική απεδείχθη τελικώς ότι δεν υπήρχε -η συστηματική νησιωτική πολιτική, επαναλαμβάνω- ούτε καν ως σύλληψη. Λόγια υπήρχαν. </w:t>
      </w:r>
    </w:p>
    <w:p w14:paraId="3FCD8A72" w14:textId="77777777" w:rsidR="00BC419A" w:rsidRDefault="0035347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Μετά τη βλαβερή απώλεια του μειωμένου</w:t>
      </w:r>
      <w:r>
        <w:rPr>
          <w:rFonts w:eastAsia="Times New Roman"/>
          <w:szCs w:val="24"/>
        </w:rPr>
        <w:t xml:space="preserve"> ΦΠΑ απεδείχθη ότι «ο βασιλιάς ήταν γυμνός». Έτσι, λοιπόν, το </w:t>
      </w:r>
      <w:r>
        <w:rPr>
          <w:rFonts w:eastAsia="Times New Roman"/>
          <w:szCs w:val="24"/>
        </w:rPr>
        <w:t>μ</w:t>
      </w:r>
      <w:r>
        <w:rPr>
          <w:rFonts w:eastAsia="Times New Roman"/>
          <w:szCs w:val="24"/>
        </w:rPr>
        <w:t xml:space="preserve">εταφορικό </w:t>
      </w:r>
      <w:r>
        <w:rPr>
          <w:rFonts w:eastAsia="Times New Roman"/>
          <w:szCs w:val="24"/>
        </w:rPr>
        <w:t>ι</w:t>
      </w:r>
      <w:r>
        <w:rPr>
          <w:rFonts w:eastAsia="Times New Roman"/>
          <w:szCs w:val="24"/>
        </w:rPr>
        <w:t xml:space="preserve">σοδύναμο, που εισάγεται με το υπό συζήτηση νομοσχέδιο, όχι ως αντιστάθμισμα στην απώλεια του ΦΠΑ, την οποία πάντα θα μνημονεύουμε και σε κάθε ευκαιρία, πέρα από το ότι αποτελεί -το </w:t>
      </w:r>
      <w:r>
        <w:rPr>
          <w:rFonts w:eastAsia="Times New Roman"/>
          <w:szCs w:val="24"/>
        </w:rPr>
        <w:t>μ</w:t>
      </w:r>
      <w:r>
        <w:rPr>
          <w:rFonts w:eastAsia="Times New Roman"/>
          <w:szCs w:val="24"/>
        </w:rPr>
        <w:t xml:space="preserve">εταφορικό </w:t>
      </w:r>
      <w:r>
        <w:rPr>
          <w:rFonts w:eastAsia="Times New Roman"/>
          <w:szCs w:val="24"/>
        </w:rPr>
        <w:t>ι</w:t>
      </w:r>
      <w:r>
        <w:rPr>
          <w:rFonts w:eastAsia="Times New Roman"/>
          <w:szCs w:val="24"/>
        </w:rPr>
        <w:t>σοδύναμο εννοώ- ένα αναγκαίο βήμα, θεωρούμε ότι είναι μόνο η αρχή στην εφαρμογή της συνταγματικής επιταγής των άρθρων 101 παράγραφος 4, σε συνδυασμό με το άρθρο 106 παράγραφος 1. Είναι ένα θετικό βήμα προς την κατάρτιση και τον σχεδιασμό μιας ολ</w:t>
      </w:r>
      <w:r>
        <w:rPr>
          <w:rFonts w:eastAsia="Times New Roman"/>
          <w:szCs w:val="24"/>
        </w:rPr>
        <w:t xml:space="preserve">οκληρωμένης νησιωτικής πολιτικής. </w:t>
      </w:r>
    </w:p>
    <w:p w14:paraId="3FCD8A73" w14:textId="77777777" w:rsidR="00BC419A" w:rsidRDefault="0035347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lastRenderedPageBreak/>
        <w:t xml:space="preserve">Κυρίες και κύριοι συνάδελφοι, η </w:t>
      </w:r>
      <w:proofErr w:type="spellStart"/>
      <w:r>
        <w:rPr>
          <w:rFonts w:eastAsia="Times New Roman"/>
          <w:szCs w:val="24"/>
        </w:rPr>
        <w:t>νησιωτικότητα</w:t>
      </w:r>
      <w:proofErr w:type="spellEnd"/>
      <w:r>
        <w:rPr>
          <w:rFonts w:eastAsia="Times New Roman"/>
          <w:szCs w:val="24"/>
        </w:rPr>
        <w:t xml:space="preserve"> δεν είναι ιδεολογία, ούτε σύνθημα, ούτε μεταφυσική, ούτε αναζήτηση επιπλέον δικαιωμάτων. Είναι μια πολιτική</w:t>
      </w:r>
      <w:r>
        <w:rPr>
          <w:rFonts w:eastAsia="Times New Roman"/>
          <w:szCs w:val="24"/>
        </w:rPr>
        <w:t>,</w:t>
      </w:r>
      <w:r>
        <w:rPr>
          <w:rFonts w:eastAsia="Times New Roman"/>
          <w:szCs w:val="24"/>
        </w:rPr>
        <w:t xml:space="preserve"> που έρχεται να τακτοποιήσει τις ανάγκες που δημιουργεί η γεωγραφία</w:t>
      </w:r>
      <w:r>
        <w:rPr>
          <w:rFonts w:eastAsia="Times New Roman"/>
          <w:szCs w:val="24"/>
        </w:rPr>
        <w:t xml:space="preserve"> και υπ’ αυτήν την έννοια δεν παραβιάζει την ισότητα όπως </w:t>
      </w:r>
      <w:proofErr w:type="spellStart"/>
      <w:r>
        <w:rPr>
          <w:rFonts w:eastAsia="Times New Roman"/>
          <w:szCs w:val="24"/>
        </w:rPr>
        <w:t>εφοβούντο</w:t>
      </w:r>
      <w:proofErr w:type="spellEnd"/>
      <w:r>
        <w:rPr>
          <w:rFonts w:eastAsia="Times New Roman"/>
          <w:szCs w:val="24"/>
        </w:rPr>
        <w:t xml:space="preserve"> κάποιοι παλαιότερα, που στη συνταγματική αναθεώρηση του 2001 την είχαν τοποθετήσει κάτω από το σχετικό άρθρο με τη μορφή ερμηνευτικής δήλωσης. Ευτυχώς, το 2008 έγινε παράγραφος άρθρου, δηλ</w:t>
      </w:r>
      <w:r>
        <w:rPr>
          <w:rFonts w:eastAsia="Times New Roman"/>
          <w:szCs w:val="24"/>
        </w:rPr>
        <w:t>αδή του 101, όμως κάπως ατελώς</w:t>
      </w:r>
      <w:r w:rsidRPr="00BC3249">
        <w:rPr>
          <w:rFonts w:eastAsia="Times New Roman"/>
          <w:szCs w:val="24"/>
        </w:rPr>
        <w:t>,</w:t>
      </w:r>
      <w:r>
        <w:rPr>
          <w:rFonts w:eastAsia="Times New Roman"/>
          <w:szCs w:val="24"/>
        </w:rPr>
        <w:t xml:space="preserve"> </w:t>
      </w:r>
      <w:proofErr w:type="spellStart"/>
      <w:r>
        <w:rPr>
          <w:rFonts w:eastAsia="Times New Roman"/>
          <w:szCs w:val="24"/>
          <w:lang w:val="en-US"/>
        </w:rPr>
        <w:t>lex</w:t>
      </w:r>
      <w:proofErr w:type="spellEnd"/>
      <w:r>
        <w:rPr>
          <w:rFonts w:eastAsia="Times New Roman"/>
          <w:szCs w:val="24"/>
        </w:rPr>
        <w:t xml:space="preserve"> </w:t>
      </w:r>
      <w:proofErr w:type="spellStart"/>
      <w:r>
        <w:rPr>
          <w:rFonts w:eastAsia="Times New Roman"/>
          <w:szCs w:val="24"/>
          <w:lang w:val="en-US"/>
        </w:rPr>
        <w:t>imperfecta</w:t>
      </w:r>
      <w:proofErr w:type="spellEnd"/>
      <w:r>
        <w:rPr>
          <w:rFonts w:eastAsia="Times New Roman"/>
          <w:szCs w:val="24"/>
        </w:rPr>
        <w:t>,</w:t>
      </w:r>
      <w:r w:rsidRPr="00BC3249">
        <w:rPr>
          <w:rFonts w:eastAsia="Times New Roman"/>
          <w:szCs w:val="24"/>
        </w:rPr>
        <w:t xml:space="preserve"> </w:t>
      </w:r>
      <w:r>
        <w:rPr>
          <w:rFonts w:eastAsia="Times New Roman"/>
          <w:szCs w:val="24"/>
        </w:rPr>
        <w:t>αφού η παραγνώρισή της δεν έχει ουσιαστικά συνέπειες.</w:t>
      </w:r>
    </w:p>
    <w:p w14:paraId="3FCD8A74" w14:textId="77777777" w:rsidR="00BC419A" w:rsidRDefault="0035347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Μήπως πρέπει να την ξαναδούμε και να την επαναδιατυπώσουμε με την επιβαλλομένη πληρότητα εν</w:t>
      </w:r>
      <w:r>
        <w:rPr>
          <w:rFonts w:eastAsia="Times New Roman"/>
          <w:szCs w:val="24"/>
        </w:rPr>
        <w:t xml:space="preserve"> </w:t>
      </w:r>
      <w:r>
        <w:rPr>
          <w:rFonts w:eastAsia="Times New Roman"/>
          <w:szCs w:val="24"/>
        </w:rPr>
        <w:t>όψει και της εξελισσόμενης συζητήσεως για τη συνταγματική αναθ</w:t>
      </w:r>
      <w:r>
        <w:rPr>
          <w:rFonts w:eastAsia="Times New Roman"/>
          <w:szCs w:val="24"/>
        </w:rPr>
        <w:t xml:space="preserve">εώρηση; </w:t>
      </w:r>
    </w:p>
    <w:p w14:paraId="3FCD8A75" w14:textId="77777777" w:rsidR="00BC419A" w:rsidRDefault="0035347C">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 xml:space="preserve">Το νομοσχέδιο ευχόμαστε να είναι η αρχή μιας σοβαρής πορείας για τη νησιωτική πολιτική, η οποία εκπονείται και είναι αναγκαίο να την προχωρήσουμε. Νησιωτική πολιτική και </w:t>
      </w:r>
      <w:proofErr w:type="spellStart"/>
      <w:r>
        <w:rPr>
          <w:rFonts w:eastAsia="Times New Roman"/>
          <w:szCs w:val="24"/>
        </w:rPr>
        <w:t>νησιωτικότητα</w:t>
      </w:r>
      <w:proofErr w:type="spellEnd"/>
      <w:r>
        <w:rPr>
          <w:rFonts w:eastAsia="Times New Roman"/>
          <w:szCs w:val="24"/>
        </w:rPr>
        <w:t>. Θα έλεγα «και όμως, κινείται!». Αυτός ο σημαντικός συμβολισμός</w:t>
      </w:r>
      <w:r>
        <w:rPr>
          <w:rFonts w:eastAsia="Times New Roman"/>
          <w:szCs w:val="24"/>
        </w:rPr>
        <w:t xml:space="preserve">, εκτός από την ουσία του </w:t>
      </w:r>
      <w:r>
        <w:rPr>
          <w:rFonts w:eastAsia="Times New Roman"/>
          <w:szCs w:val="24"/>
        </w:rPr>
        <w:t>μ</w:t>
      </w:r>
      <w:r>
        <w:rPr>
          <w:rFonts w:eastAsia="Times New Roman"/>
          <w:szCs w:val="24"/>
        </w:rPr>
        <w:t xml:space="preserve">εταφορικού </w:t>
      </w:r>
      <w:r>
        <w:rPr>
          <w:rFonts w:eastAsia="Times New Roman"/>
          <w:szCs w:val="24"/>
        </w:rPr>
        <w:t>ι</w:t>
      </w:r>
      <w:r>
        <w:rPr>
          <w:rFonts w:eastAsia="Times New Roman"/>
          <w:szCs w:val="24"/>
        </w:rPr>
        <w:t>σοδυνά</w:t>
      </w:r>
      <w:r>
        <w:rPr>
          <w:rFonts w:eastAsia="Times New Roman"/>
          <w:szCs w:val="24"/>
        </w:rPr>
        <w:lastRenderedPageBreak/>
        <w:t>μου, ας μας μείνει, ας τον κρατήσουμε. Είναι σημαντικό να αντιληφθούμε ότι οι κρίσεις -και οι επικρίσεις ακόμη- γίνονται επί του κειμένου που υφίσταται και αυτό κάποιος το δημιούργησε, το συνέταξε, το εμπνεύστηκ</w:t>
      </w:r>
      <w:r>
        <w:rPr>
          <w:rFonts w:eastAsia="Times New Roman"/>
          <w:szCs w:val="24"/>
        </w:rPr>
        <w:t xml:space="preserve">ε και το εισαγάγει και τώρα το συζητούμε. Είναι η δημιουργική βάση. Ας κτίσουμε πάνω σε αυτήν όλοι μαζί. Μπορούμε. </w:t>
      </w:r>
    </w:p>
    <w:p w14:paraId="3FCD8A76" w14:textId="77777777" w:rsidR="00BC419A" w:rsidRDefault="0035347C">
      <w:pPr>
        <w:spacing w:line="600" w:lineRule="auto"/>
        <w:ind w:firstLine="720"/>
        <w:contextualSpacing/>
        <w:jc w:val="both"/>
        <w:rPr>
          <w:rFonts w:eastAsia="Times New Roman"/>
          <w:szCs w:val="24"/>
        </w:rPr>
      </w:pPr>
      <w:r>
        <w:rPr>
          <w:rFonts w:eastAsia="Times New Roman"/>
          <w:szCs w:val="24"/>
        </w:rPr>
        <w:t>Κλείνω με μία υπενθύμιση. Αν και ίσως είναι ενοχλητική, πρέπει να την κάνουμε, με ήσυχο τρόπο. Τον Αύγουστο του 2015 ο κοινός νομοθέτης, δηλ</w:t>
      </w:r>
      <w:r>
        <w:rPr>
          <w:rFonts w:eastAsia="Times New Roman"/>
          <w:szCs w:val="24"/>
        </w:rPr>
        <w:t>αδή η Βουλή, ψήφισε την κατάργηση του μειωμένου συντελεστή ΦΠΑ στα νησιά, διακόσιοι είκοσι δύο ή διακόσιοι είκοσι τρεις Βουλευτές, υποκείμενος</w:t>
      </w:r>
      <w:r>
        <w:rPr>
          <w:rFonts w:eastAsia="Times New Roman"/>
          <w:szCs w:val="24"/>
        </w:rPr>
        <w:t>,</w:t>
      </w:r>
      <w:r>
        <w:rPr>
          <w:rFonts w:eastAsia="Times New Roman"/>
          <w:szCs w:val="24"/>
        </w:rPr>
        <w:t xml:space="preserve"> ο κοινός νομοθέτης</w:t>
      </w:r>
      <w:r>
        <w:rPr>
          <w:rFonts w:eastAsia="Times New Roman"/>
          <w:szCs w:val="24"/>
        </w:rPr>
        <w:t>,</w:t>
      </w:r>
      <w:r>
        <w:rPr>
          <w:rFonts w:eastAsia="Times New Roman"/>
          <w:szCs w:val="24"/>
        </w:rPr>
        <w:t xml:space="preserve"> στις αναγκαστικές περιστάσεις. Με τον νόμο αυτό δηλαδή καταργήθηκε ο μειωμένος συντελεστής Φ</w:t>
      </w:r>
      <w:r>
        <w:rPr>
          <w:rFonts w:eastAsia="Times New Roman"/>
          <w:szCs w:val="24"/>
        </w:rPr>
        <w:t xml:space="preserve">ΠΑ τον Αύγουστο του 2015. </w:t>
      </w:r>
    </w:p>
    <w:p w14:paraId="3FCD8A77" w14:textId="77777777" w:rsidR="00BC419A" w:rsidRDefault="0035347C">
      <w:pPr>
        <w:spacing w:line="600" w:lineRule="auto"/>
        <w:ind w:firstLine="720"/>
        <w:contextualSpacing/>
        <w:jc w:val="both"/>
        <w:rPr>
          <w:rFonts w:eastAsia="Times New Roman"/>
          <w:szCs w:val="24"/>
        </w:rPr>
      </w:pPr>
      <w:r>
        <w:rPr>
          <w:rFonts w:eastAsia="Times New Roman"/>
          <w:szCs w:val="24"/>
        </w:rPr>
        <w:t xml:space="preserve">Αυτό που έκτοτε γίνεται αντικείμενο </w:t>
      </w:r>
      <w:proofErr w:type="spellStart"/>
      <w:r>
        <w:rPr>
          <w:rFonts w:eastAsia="Times New Roman"/>
          <w:szCs w:val="24"/>
        </w:rPr>
        <w:t>έ</w:t>
      </w:r>
      <w:r>
        <w:rPr>
          <w:rFonts w:eastAsia="Times New Roman"/>
          <w:szCs w:val="24"/>
        </w:rPr>
        <w:t>ρ</w:t>
      </w:r>
      <w:r>
        <w:rPr>
          <w:rFonts w:eastAsia="Times New Roman"/>
          <w:szCs w:val="24"/>
        </w:rPr>
        <w:t>ι</w:t>
      </w:r>
      <w:r>
        <w:rPr>
          <w:rFonts w:eastAsia="Times New Roman"/>
          <w:szCs w:val="24"/>
        </w:rPr>
        <w:t>δων</w:t>
      </w:r>
      <w:proofErr w:type="spellEnd"/>
      <w:r>
        <w:rPr>
          <w:rFonts w:eastAsia="Times New Roman"/>
          <w:szCs w:val="24"/>
        </w:rPr>
        <w:t xml:space="preserve"> και διαπληκτισμών είναι η τοπική του επέκταση ανά ομάδα νησιών. Τούτο πρέπει να αντιληφθεί όποιος μας παρακολουθεί, για την πληρότητα της συζητήσεως και για να μη δημιουργούνται σφαλερές</w:t>
      </w:r>
      <w:r>
        <w:rPr>
          <w:rFonts w:eastAsia="Times New Roman"/>
          <w:szCs w:val="24"/>
        </w:rPr>
        <w:t xml:space="preserve"> εντυπώσεις.   </w:t>
      </w:r>
    </w:p>
    <w:p w14:paraId="3FCD8A78" w14:textId="77777777" w:rsidR="00BC419A" w:rsidRDefault="0035347C">
      <w:pPr>
        <w:spacing w:line="600" w:lineRule="auto"/>
        <w:ind w:firstLine="720"/>
        <w:contextualSpacing/>
        <w:jc w:val="both"/>
        <w:rPr>
          <w:rFonts w:eastAsia="Times New Roman"/>
          <w:szCs w:val="24"/>
        </w:rPr>
      </w:pPr>
      <w:r>
        <w:rPr>
          <w:rFonts w:eastAsia="Times New Roman"/>
          <w:szCs w:val="24"/>
        </w:rPr>
        <w:lastRenderedPageBreak/>
        <w:t xml:space="preserve">Ευχαριστώ πολύ. </w:t>
      </w:r>
    </w:p>
    <w:p w14:paraId="3FCD8A79" w14:textId="77777777" w:rsidR="00BC419A" w:rsidRDefault="0035347C">
      <w:pPr>
        <w:spacing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3FCD8A7A" w14:textId="77777777" w:rsidR="00BC419A" w:rsidRDefault="0035347C">
      <w:pPr>
        <w:spacing w:line="600" w:lineRule="auto"/>
        <w:ind w:firstLine="720"/>
        <w:contextualSpacing/>
        <w:jc w:val="both"/>
        <w:rPr>
          <w:rFonts w:eastAsia="Times New Roman"/>
          <w:szCs w:val="24"/>
        </w:rPr>
      </w:pPr>
      <w:r w:rsidRPr="0073079C">
        <w:rPr>
          <w:rFonts w:eastAsia="Times New Roman"/>
          <w:b/>
          <w:szCs w:val="24"/>
        </w:rPr>
        <w:t>ΠΡΟΕΔΡΕΥΩΝ (</w:t>
      </w:r>
      <w:r>
        <w:rPr>
          <w:rFonts w:eastAsia="Times New Roman"/>
          <w:b/>
          <w:szCs w:val="24"/>
        </w:rPr>
        <w:t>Μάριος Γεωργιάδης</w:t>
      </w:r>
      <w:r w:rsidRPr="0073079C">
        <w:rPr>
          <w:rFonts w:eastAsia="Times New Roman"/>
          <w:b/>
          <w:szCs w:val="24"/>
        </w:rPr>
        <w:t>):</w:t>
      </w:r>
      <w:r>
        <w:rPr>
          <w:rFonts w:eastAsia="Times New Roman"/>
          <w:b/>
          <w:szCs w:val="24"/>
        </w:rPr>
        <w:t xml:space="preserve"> </w:t>
      </w:r>
      <w:r>
        <w:rPr>
          <w:rFonts w:eastAsia="Times New Roman"/>
          <w:szCs w:val="24"/>
        </w:rPr>
        <w:t>Ευχαριστούμε τον κ. Συρίγο.</w:t>
      </w:r>
    </w:p>
    <w:p w14:paraId="3FCD8A7B" w14:textId="77777777" w:rsidR="00BC419A" w:rsidRDefault="0035347C">
      <w:pPr>
        <w:spacing w:line="600" w:lineRule="auto"/>
        <w:ind w:firstLine="720"/>
        <w:contextualSpacing/>
        <w:jc w:val="both"/>
        <w:rPr>
          <w:rFonts w:eastAsia="Times New Roman"/>
          <w:szCs w:val="24"/>
        </w:rPr>
      </w:pPr>
      <w:r>
        <w:rPr>
          <w:rFonts w:eastAsia="Times New Roman"/>
          <w:szCs w:val="24"/>
        </w:rPr>
        <w:t>Τον λόγο έχει ο κύριος Υφυπουργός</w:t>
      </w:r>
      <w:r>
        <w:rPr>
          <w:rFonts w:eastAsia="Times New Roman"/>
          <w:szCs w:val="24"/>
        </w:rPr>
        <w:t>,</w:t>
      </w:r>
      <w:r>
        <w:rPr>
          <w:rFonts w:eastAsia="Times New Roman"/>
          <w:szCs w:val="24"/>
        </w:rPr>
        <w:t xml:space="preserve"> που θέλει να αναπτύξει μια τροπολογία. </w:t>
      </w:r>
    </w:p>
    <w:p w14:paraId="3FCD8A7C" w14:textId="77777777" w:rsidR="00BC419A" w:rsidRDefault="0035347C">
      <w:pPr>
        <w:spacing w:line="600" w:lineRule="auto"/>
        <w:ind w:firstLine="720"/>
        <w:contextualSpacing/>
        <w:jc w:val="both"/>
        <w:rPr>
          <w:rFonts w:eastAsia="Times New Roman"/>
          <w:szCs w:val="24"/>
        </w:rPr>
      </w:pPr>
      <w:r>
        <w:rPr>
          <w:rFonts w:eastAsia="Times New Roman"/>
          <w:b/>
          <w:szCs w:val="24"/>
        </w:rPr>
        <w:t xml:space="preserve">ΝΕΚΤΑΡΙΟΣ ΣΑΝΤΟΡΙΝΙΟΣ (Υφυπουργός Ναυτιλίας και Νησιωτικής  Πολιτικής): </w:t>
      </w:r>
      <w:r>
        <w:rPr>
          <w:rFonts w:eastAsia="Times New Roman"/>
          <w:szCs w:val="24"/>
        </w:rPr>
        <w:t xml:space="preserve">Ουσιαστικά να πούμε ποιες τροπολογίες γίνονται δεκτές, κύριε Πρόεδρε. </w:t>
      </w:r>
    </w:p>
    <w:p w14:paraId="3FCD8A7D" w14:textId="77777777" w:rsidR="00BC419A" w:rsidRDefault="0035347C">
      <w:pPr>
        <w:spacing w:line="600" w:lineRule="auto"/>
        <w:ind w:firstLine="720"/>
        <w:contextualSpacing/>
        <w:jc w:val="both"/>
        <w:rPr>
          <w:rFonts w:eastAsia="Times New Roman"/>
          <w:szCs w:val="24"/>
        </w:rPr>
      </w:pPr>
      <w:r>
        <w:rPr>
          <w:rFonts w:eastAsia="Times New Roman"/>
          <w:szCs w:val="24"/>
        </w:rPr>
        <w:t xml:space="preserve">Από τις βουλευτικές γίνεται δεκτή η τροπολογία με γενικό αριθμό 1633 και ειδικό 48, του κ. </w:t>
      </w:r>
      <w:proofErr w:type="spellStart"/>
      <w:r>
        <w:rPr>
          <w:rFonts w:eastAsia="Times New Roman"/>
          <w:szCs w:val="24"/>
        </w:rPr>
        <w:t>Μανιού</w:t>
      </w:r>
      <w:proofErr w:type="spellEnd"/>
      <w:r>
        <w:rPr>
          <w:rFonts w:eastAsia="Times New Roman"/>
          <w:szCs w:val="24"/>
        </w:rPr>
        <w:t>, «Τροποποιήσεις</w:t>
      </w:r>
      <w:r>
        <w:rPr>
          <w:rFonts w:eastAsia="Times New Roman"/>
          <w:szCs w:val="24"/>
        </w:rPr>
        <w:t xml:space="preserve"> του άρθρου 90 του ν.4504/2017». </w:t>
      </w:r>
    </w:p>
    <w:p w14:paraId="3FCD8A7E" w14:textId="77777777" w:rsidR="00BC419A" w:rsidRDefault="0035347C">
      <w:pPr>
        <w:spacing w:line="600" w:lineRule="auto"/>
        <w:ind w:firstLine="720"/>
        <w:contextualSpacing/>
        <w:jc w:val="both"/>
        <w:rPr>
          <w:rFonts w:eastAsia="Times New Roman"/>
          <w:szCs w:val="24"/>
        </w:rPr>
      </w:pPr>
      <w:r>
        <w:rPr>
          <w:rFonts w:eastAsia="Times New Roman"/>
          <w:b/>
          <w:szCs w:val="24"/>
        </w:rPr>
        <w:t xml:space="preserve">ΧΑΡΑΛΑΜΠΟΣ ΑΘΑΝΑΣΙΟΥ: </w:t>
      </w:r>
      <w:r>
        <w:rPr>
          <w:rFonts w:eastAsia="Times New Roman"/>
          <w:szCs w:val="24"/>
        </w:rPr>
        <w:t xml:space="preserve">Αν έχετε την καλοσύνη, να μας πείτε και τα νούμερα. </w:t>
      </w:r>
    </w:p>
    <w:p w14:paraId="3FCD8A7F" w14:textId="77777777" w:rsidR="00BC419A" w:rsidRDefault="0035347C">
      <w:pPr>
        <w:spacing w:line="600" w:lineRule="auto"/>
        <w:ind w:firstLine="720"/>
        <w:contextualSpacing/>
        <w:jc w:val="both"/>
        <w:rPr>
          <w:rFonts w:eastAsia="Times New Roman"/>
          <w:szCs w:val="24"/>
        </w:rPr>
      </w:pPr>
      <w:r>
        <w:rPr>
          <w:rFonts w:eastAsia="Times New Roman"/>
          <w:b/>
          <w:szCs w:val="24"/>
        </w:rPr>
        <w:t xml:space="preserve">ΝΕΚΤΑΡΙΟΣ ΣΑΝΤΟΡΙΝΙΟΣ (Υφυπουργός Ναυτιλίας και Νησιωτικής Πολιτικής): </w:t>
      </w:r>
      <w:r>
        <w:rPr>
          <w:rFonts w:eastAsia="Times New Roman"/>
          <w:szCs w:val="24"/>
        </w:rPr>
        <w:t xml:space="preserve">Είπα ότι η τροπολογία με γενικό αριθμό 1633 και ειδικό 48 γίνεται δεκτή. </w:t>
      </w:r>
    </w:p>
    <w:p w14:paraId="3FCD8A80" w14:textId="77777777" w:rsidR="00BC419A" w:rsidRDefault="0035347C">
      <w:pPr>
        <w:spacing w:line="600" w:lineRule="auto"/>
        <w:ind w:firstLine="720"/>
        <w:contextualSpacing/>
        <w:jc w:val="both"/>
        <w:rPr>
          <w:rFonts w:eastAsia="Times New Roman"/>
          <w:szCs w:val="24"/>
        </w:rPr>
      </w:pPr>
      <w:r>
        <w:rPr>
          <w:rFonts w:eastAsia="Times New Roman"/>
          <w:szCs w:val="24"/>
        </w:rPr>
        <w:t>Όσ</w:t>
      </w:r>
      <w:r>
        <w:rPr>
          <w:rFonts w:eastAsia="Times New Roman"/>
          <w:szCs w:val="24"/>
        </w:rPr>
        <w:t xml:space="preserve">ο για τις υπόλοιπες, ούτως ή άλλως η μία δεν έγινε δεκτή και η άλλη έγινε δεκτή στη διαδικασία των </w:t>
      </w:r>
      <w:r>
        <w:rPr>
          <w:rFonts w:eastAsia="Times New Roman"/>
          <w:szCs w:val="24"/>
        </w:rPr>
        <w:t>ε</w:t>
      </w:r>
      <w:r>
        <w:rPr>
          <w:rFonts w:eastAsia="Times New Roman"/>
          <w:szCs w:val="24"/>
        </w:rPr>
        <w:t xml:space="preserve">πιτροπών.  </w:t>
      </w:r>
    </w:p>
    <w:p w14:paraId="3FCD8A81" w14:textId="77777777" w:rsidR="00BC419A" w:rsidRDefault="0035347C">
      <w:pPr>
        <w:spacing w:line="600" w:lineRule="auto"/>
        <w:ind w:firstLine="720"/>
        <w:contextualSpacing/>
        <w:jc w:val="both"/>
        <w:rPr>
          <w:rFonts w:eastAsia="Times New Roman"/>
          <w:szCs w:val="24"/>
        </w:rPr>
      </w:pPr>
      <w:r>
        <w:rPr>
          <w:rFonts w:eastAsia="Times New Roman"/>
          <w:b/>
          <w:szCs w:val="24"/>
        </w:rPr>
        <w:lastRenderedPageBreak/>
        <w:t xml:space="preserve">ΧΑΡΑΛΑΜΠΟΣ ΑΘΑΝΑΣΙΟΥ: </w:t>
      </w:r>
      <w:r>
        <w:rPr>
          <w:rFonts w:eastAsia="Times New Roman"/>
          <w:szCs w:val="24"/>
        </w:rPr>
        <w:t xml:space="preserve">Η τροπολογία που καταθέσαμε εμείς; </w:t>
      </w:r>
    </w:p>
    <w:p w14:paraId="3FCD8A82" w14:textId="77777777" w:rsidR="00BC419A" w:rsidRDefault="0035347C">
      <w:pPr>
        <w:spacing w:line="600" w:lineRule="auto"/>
        <w:ind w:firstLine="720"/>
        <w:contextualSpacing/>
        <w:jc w:val="both"/>
        <w:rPr>
          <w:rFonts w:eastAsia="Times New Roman"/>
          <w:szCs w:val="24"/>
        </w:rPr>
      </w:pPr>
      <w:r>
        <w:rPr>
          <w:rFonts w:eastAsia="Times New Roman"/>
          <w:b/>
          <w:szCs w:val="24"/>
        </w:rPr>
        <w:t xml:space="preserve">ΝΕΚΤΑΡΙΟΣ ΣΑΝΤΟΡΙΝΙΟΣ (Υφυπουργός Ναυτιλίας και Νησιωτικής  Πολιτικής): </w:t>
      </w:r>
      <w:r>
        <w:rPr>
          <w:rFonts w:eastAsia="Times New Roman"/>
          <w:szCs w:val="24"/>
        </w:rPr>
        <w:t xml:space="preserve">Δεν έγινε δεκτή στις </w:t>
      </w:r>
      <w:r>
        <w:rPr>
          <w:rFonts w:eastAsia="Times New Roman"/>
          <w:szCs w:val="24"/>
        </w:rPr>
        <w:t>ε</w:t>
      </w:r>
      <w:r>
        <w:rPr>
          <w:rFonts w:eastAsia="Times New Roman"/>
          <w:szCs w:val="24"/>
        </w:rPr>
        <w:t xml:space="preserve">πιτροπές, κύριε Αθανασίου. </w:t>
      </w:r>
    </w:p>
    <w:p w14:paraId="3FCD8A83" w14:textId="77777777" w:rsidR="00BC419A" w:rsidRDefault="0035347C">
      <w:pPr>
        <w:spacing w:line="600" w:lineRule="auto"/>
        <w:ind w:firstLine="720"/>
        <w:contextualSpacing/>
        <w:jc w:val="both"/>
        <w:rPr>
          <w:rFonts w:eastAsia="Times New Roman"/>
          <w:szCs w:val="24"/>
        </w:rPr>
      </w:pPr>
      <w:r>
        <w:rPr>
          <w:rFonts w:eastAsia="Times New Roman"/>
          <w:b/>
          <w:szCs w:val="24"/>
        </w:rPr>
        <w:t xml:space="preserve">ΧΑΡΑΛΑΜΠΟΣ ΑΘΑΝΑΣΙΟΥ: </w:t>
      </w:r>
      <w:r>
        <w:rPr>
          <w:rFonts w:eastAsia="Times New Roman"/>
          <w:szCs w:val="24"/>
        </w:rPr>
        <w:t xml:space="preserve">Ρωτάω μήπως γίνεται δεκτή στην Ολομέλεια. </w:t>
      </w:r>
    </w:p>
    <w:p w14:paraId="3FCD8A84" w14:textId="77777777" w:rsidR="00BC419A" w:rsidRDefault="0035347C">
      <w:pPr>
        <w:spacing w:line="600" w:lineRule="auto"/>
        <w:ind w:firstLine="720"/>
        <w:contextualSpacing/>
        <w:jc w:val="both"/>
        <w:rPr>
          <w:rFonts w:eastAsia="Times New Roman"/>
          <w:szCs w:val="24"/>
        </w:rPr>
      </w:pPr>
      <w:r>
        <w:rPr>
          <w:rFonts w:eastAsia="Times New Roman"/>
          <w:b/>
          <w:szCs w:val="24"/>
        </w:rPr>
        <w:t xml:space="preserve">ΝΕΚΤΑΡΙΟΣ ΣΑΝΤΟΡΙΝΙΟΣ (Υφυπουργός Ναυτιλίας και Νησιωτικής Πολιτικής): </w:t>
      </w:r>
      <w:r>
        <w:rPr>
          <w:rFonts w:eastAsia="Times New Roman"/>
          <w:szCs w:val="24"/>
        </w:rPr>
        <w:t xml:space="preserve">Την </w:t>
      </w:r>
      <w:proofErr w:type="spellStart"/>
      <w:r>
        <w:rPr>
          <w:rFonts w:eastAsia="Times New Roman"/>
          <w:szCs w:val="24"/>
        </w:rPr>
        <w:t>επανακαταθέσατε</w:t>
      </w:r>
      <w:proofErr w:type="spellEnd"/>
      <w:r>
        <w:rPr>
          <w:rFonts w:eastAsia="Times New Roman"/>
          <w:szCs w:val="24"/>
        </w:rPr>
        <w:t xml:space="preserve">; Δεν έχει </w:t>
      </w:r>
      <w:proofErr w:type="spellStart"/>
      <w:r>
        <w:rPr>
          <w:rFonts w:eastAsia="Times New Roman"/>
          <w:szCs w:val="24"/>
        </w:rPr>
        <w:t>επανακατατεθεί</w:t>
      </w:r>
      <w:proofErr w:type="spellEnd"/>
      <w:r>
        <w:rPr>
          <w:rFonts w:eastAsia="Times New Roman"/>
          <w:szCs w:val="24"/>
        </w:rPr>
        <w:t>. Δεν γίνεται δεκτή, κύριε</w:t>
      </w:r>
      <w:r>
        <w:rPr>
          <w:rFonts w:eastAsia="Times New Roman"/>
          <w:szCs w:val="24"/>
        </w:rPr>
        <w:t xml:space="preserve"> Αθανασίου, και θα σας ενημερώσω για ποιους λόγους στην ομιλία μου. </w:t>
      </w:r>
      <w:r>
        <w:rPr>
          <w:rFonts w:eastAsia="Times New Roman"/>
          <w:b/>
          <w:szCs w:val="24"/>
        </w:rPr>
        <w:t xml:space="preserve"> </w:t>
      </w:r>
    </w:p>
    <w:p w14:paraId="3FCD8A85" w14:textId="77777777" w:rsidR="00BC419A" w:rsidRDefault="0035347C">
      <w:pPr>
        <w:spacing w:line="600" w:lineRule="auto"/>
        <w:ind w:firstLine="720"/>
        <w:contextualSpacing/>
        <w:jc w:val="both"/>
        <w:rPr>
          <w:rFonts w:eastAsia="Times New Roman"/>
          <w:szCs w:val="24"/>
        </w:rPr>
      </w:pPr>
      <w:r>
        <w:rPr>
          <w:rFonts w:eastAsia="Times New Roman"/>
          <w:szCs w:val="24"/>
        </w:rPr>
        <w:t xml:space="preserve"> Η τροπολογία με γενικό αριθμό 1629 και ειδικό 44, του κ. Σταθάκη, γίνεται δεκτή. </w:t>
      </w:r>
    </w:p>
    <w:p w14:paraId="3FCD8A86" w14:textId="77777777" w:rsidR="00BC419A" w:rsidRDefault="0035347C">
      <w:pPr>
        <w:spacing w:line="600" w:lineRule="auto"/>
        <w:ind w:firstLine="720"/>
        <w:contextualSpacing/>
        <w:jc w:val="both"/>
        <w:rPr>
          <w:rFonts w:eastAsia="Times New Roman"/>
          <w:szCs w:val="24"/>
        </w:rPr>
      </w:pPr>
      <w:r>
        <w:rPr>
          <w:rFonts w:eastAsia="Times New Roman"/>
          <w:szCs w:val="24"/>
        </w:rPr>
        <w:t>Η τροπολογία με γενικό αριθμό 1630 και ειδικό 45 είναι μία τροπολογία η οποία αποσκοπεί στο να διευκολύ</w:t>
      </w:r>
      <w:r>
        <w:rPr>
          <w:rFonts w:eastAsia="Times New Roman"/>
          <w:szCs w:val="24"/>
        </w:rPr>
        <w:t xml:space="preserve">νει την απόδοση των χρημάτων που είναι από τις άγονες γραμμές προς τις ακτοπλοϊκές εταιρείες και ουσιαστικά να εναρμονιστεί με τους κανονισμούς για την πληρωμή που υπάρχουν και για τα υπόλοιπα Υπουργεία, για τις υποχρεώσεις του </w:t>
      </w:r>
      <w:r>
        <w:rPr>
          <w:rFonts w:eastAsia="Times New Roman"/>
          <w:szCs w:val="24"/>
        </w:rPr>
        <w:t>δ</w:t>
      </w:r>
      <w:r>
        <w:rPr>
          <w:rFonts w:eastAsia="Times New Roman"/>
          <w:szCs w:val="24"/>
        </w:rPr>
        <w:t xml:space="preserve">ημοσίου. Επομένως, είναι </w:t>
      </w:r>
      <w:r>
        <w:rPr>
          <w:rFonts w:eastAsia="Times New Roman"/>
          <w:szCs w:val="24"/>
        </w:rPr>
        <w:lastRenderedPageBreak/>
        <w:t>μί</w:t>
      </w:r>
      <w:r>
        <w:rPr>
          <w:rFonts w:eastAsia="Times New Roman"/>
          <w:szCs w:val="24"/>
        </w:rPr>
        <w:t xml:space="preserve">α τροπολογία που φέρνει το Υπουργείο μας και προφανώς γίνεται δεκτή. </w:t>
      </w:r>
    </w:p>
    <w:p w14:paraId="3FCD8A87" w14:textId="77777777" w:rsidR="00BC419A" w:rsidRDefault="0035347C">
      <w:pPr>
        <w:spacing w:line="600" w:lineRule="auto"/>
        <w:ind w:firstLine="720"/>
        <w:contextualSpacing/>
        <w:jc w:val="both"/>
        <w:rPr>
          <w:rFonts w:eastAsia="Times New Roman"/>
          <w:szCs w:val="24"/>
        </w:rPr>
      </w:pPr>
      <w:r>
        <w:rPr>
          <w:rFonts w:eastAsia="Times New Roman"/>
          <w:szCs w:val="24"/>
        </w:rPr>
        <w:t xml:space="preserve">Η τροπολογία με γενικό αριθμό 1631 και ειδικό 46, της κ. </w:t>
      </w:r>
      <w:proofErr w:type="spellStart"/>
      <w:r>
        <w:rPr>
          <w:rFonts w:eastAsia="Times New Roman"/>
          <w:szCs w:val="24"/>
        </w:rPr>
        <w:t>Αχτσιόγλου</w:t>
      </w:r>
      <w:proofErr w:type="spellEnd"/>
      <w:r>
        <w:rPr>
          <w:rFonts w:eastAsia="Times New Roman"/>
          <w:szCs w:val="24"/>
        </w:rPr>
        <w:t xml:space="preserve"> και λοιπών, γίνεται δεκτή. </w:t>
      </w:r>
    </w:p>
    <w:p w14:paraId="3FCD8A88" w14:textId="77777777" w:rsidR="00BC419A" w:rsidRDefault="0035347C">
      <w:pPr>
        <w:spacing w:line="600" w:lineRule="auto"/>
        <w:ind w:firstLine="720"/>
        <w:contextualSpacing/>
        <w:jc w:val="both"/>
        <w:rPr>
          <w:rFonts w:eastAsia="Times New Roman"/>
          <w:szCs w:val="24"/>
        </w:rPr>
      </w:pPr>
      <w:r>
        <w:rPr>
          <w:rFonts w:eastAsia="Times New Roman"/>
          <w:szCs w:val="24"/>
        </w:rPr>
        <w:t>Επίσης, η τροπολογία με γενικό αριθμό 1632 και ειδικό 47 γίνεται δεκτή.</w:t>
      </w:r>
    </w:p>
    <w:p w14:paraId="3FCD8A89" w14:textId="77777777" w:rsidR="00BC419A" w:rsidRDefault="0035347C">
      <w:pPr>
        <w:spacing w:line="600" w:lineRule="auto"/>
        <w:ind w:firstLine="720"/>
        <w:contextualSpacing/>
        <w:jc w:val="both"/>
        <w:rPr>
          <w:rFonts w:eastAsia="Times New Roman"/>
          <w:szCs w:val="24"/>
        </w:rPr>
      </w:pPr>
      <w:r>
        <w:rPr>
          <w:rFonts w:eastAsia="Times New Roman"/>
          <w:szCs w:val="24"/>
        </w:rPr>
        <w:t>Οι άλλες δύο τροπο</w:t>
      </w:r>
      <w:r>
        <w:rPr>
          <w:rFonts w:eastAsia="Times New Roman"/>
          <w:szCs w:val="24"/>
        </w:rPr>
        <w:t xml:space="preserve">λογίες, οι με αριθμό 1626/41 και 1628/43 έχουν ήδη ενσωματωθεί. </w:t>
      </w:r>
    </w:p>
    <w:p w14:paraId="3FCD8A8A" w14:textId="77777777" w:rsidR="00BC419A" w:rsidRDefault="0035347C">
      <w:pPr>
        <w:spacing w:line="600" w:lineRule="auto"/>
        <w:ind w:firstLine="720"/>
        <w:contextualSpacing/>
        <w:jc w:val="both"/>
        <w:rPr>
          <w:rFonts w:eastAsia="Times New Roman"/>
          <w:szCs w:val="24"/>
        </w:rPr>
      </w:pPr>
      <w:r>
        <w:rPr>
          <w:rFonts w:eastAsia="Times New Roman"/>
          <w:szCs w:val="24"/>
        </w:rPr>
        <w:t>Ευχαριστώ.</w:t>
      </w:r>
    </w:p>
    <w:p w14:paraId="3FCD8A8B" w14:textId="77777777" w:rsidR="00BC419A" w:rsidRDefault="0035347C">
      <w:pPr>
        <w:spacing w:line="600" w:lineRule="auto"/>
        <w:ind w:firstLine="720"/>
        <w:contextualSpacing/>
        <w:jc w:val="both"/>
        <w:rPr>
          <w:rFonts w:eastAsia="Times New Roman"/>
          <w:szCs w:val="24"/>
        </w:rPr>
      </w:pPr>
      <w:r>
        <w:rPr>
          <w:rFonts w:eastAsia="Times New Roman"/>
          <w:b/>
          <w:szCs w:val="24"/>
        </w:rPr>
        <w:t xml:space="preserve">ΒΑΣΙΛΕΙΟΣ ΚΕΓΚΕΡΟΓΛΟΥ: </w:t>
      </w:r>
      <w:r>
        <w:rPr>
          <w:rFonts w:eastAsia="Times New Roman"/>
          <w:szCs w:val="24"/>
        </w:rPr>
        <w:t xml:space="preserve">Κύριε Πρόεδρε, μπορώ να έχω τον λόγο; </w:t>
      </w:r>
    </w:p>
    <w:p w14:paraId="3FCD8A8C" w14:textId="77777777" w:rsidR="00BC419A" w:rsidRDefault="0035347C">
      <w:pPr>
        <w:spacing w:line="600" w:lineRule="auto"/>
        <w:ind w:firstLine="720"/>
        <w:contextualSpacing/>
        <w:jc w:val="both"/>
        <w:rPr>
          <w:rFonts w:eastAsia="Times New Roman"/>
          <w:szCs w:val="24"/>
        </w:rPr>
      </w:pPr>
      <w:r w:rsidRPr="0073079C">
        <w:rPr>
          <w:rFonts w:eastAsia="Times New Roman"/>
          <w:b/>
          <w:szCs w:val="24"/>
        </w:rPr>
        <w:t>ΠΡΟΕΔΡΕΥΩΝ (</w:t>
      </w:r>
      <w:r>
        <w:rPr>
          <w:rFonts w:eastAsia="Times New Roman"/>
          <w:b/>
          <w:szCs w:val="24"/>
        </w:rPr>
        <w:t>Μάριος Γεωργιάδης</w:t>
      </w:r>
      <w:r w:rsidRPr="0073079C">
        <w:rPr>
          <w:rFonts w:eastAsia="Times New Roman"/>
          <w:b/>
          <w:szCs w:val="24"/>
        </w:rPr>
        <w:t>):</w:t>
      </w:r>
      <w:r>
        <w:rPr>
          <w:rFonts w:eastAsia="Times New Roman"/>
          <w:b/>
          <w:szCs w:val="24"/>
        </w:rPr>
        <w:t xml:space="preserve"> </w:t>
      </w:r>
      <w:r>
        <w:rPr>
          <w:rFonts w:eastAsia="Times New Roman"/>
          <w:szCs w:val="24"/>
        </w:rPr>
        <w:t xml:space="preserve">Ορίστε, κύριε </w:t>
      </w:r>
      <w:proofErr w:type="spellStart"/>
      <w:r>
        <w:rPr>
          <w:rFonts w:eastAsia="Times New Roman"/>
          <w:szCs w:val="24"/>
        </w:rPr>
        <w:t>Κεγκέρογλου</w:t>
      </w:r>
      <w:proofErr w:type="spellEnd"/>
      <w:r>
        <w:rPr>
          <w:rFonts w:eastAsia="Times New Roman"/>
          <w:szCs w:val="24"/>
        </w:rPr>
        <w:t xml:space="preserve">, τι θέλετε; </w:t>
      </w:r>
    </w:p>
    <w:p w14:paraId="3FCD8A8D" w14:textId="77777777" w:rsidR="00BC419A" w:rsidRDefault="0035347C">
      <w:pPr>
        <w:spacing w:line="600" w:lineRule="auto"/>
        <w:ind w:firstLine="720"/>
        <w:contextualSpacing/>
        <w:jc w:val="both"/>
        <w:rPr>
          <w:rFonts w:eastAsia="Times New Roman"/>
          <w:szCs w:val="24"/>
        </w:rPr>
      </w:pPr>
      <w:r>
        <w:rPr>
          <w:rFonts w:eastAsia="Times New Roman"/>
          <w:b/>
          <w:szCs w:val="24"/>
        </w:rPr>
        <w:t xml:space="preserve">ΒΑΣΙΛΕΙΟΣ ΚΕΓΚΕΡΟΓΛΟΥ: </w:t>
      </w:r>
      <w:r>
        <w:rPr>
          <w:rFonts w:eastAsia="Times New Roman"/>
          <w:szCs w:val="24"/>
        </w:rPr>
        <w:t>Κύριε Υπουργέ, έχουμε θέ</w:t>
      </w:r>
      <w:r>
        <w:rPr>
          <w:rFonts w:eastAsia="Times New Roman"/>
          <w:szCs w:val="24"/>
        </w:rPr>
        <w:t xml:space="preserve">σει ένα θέμα για την Κρήτη. Έχετε να μας δώσετε κάποια απάντηση; </w:t>
      </w:r>
    </w:p>
    <w:p w14:paraId="3FCD8A8E" w14:textId="77777777" w:rsidR="00BC419A" w:rsidRDefault="0035347C">
      <w:pPr>
        <w:spacing w:line="600" w:lineRule="auto"/>
        <w:ind w:firstLine="720"/>
        <w:contextualSpacing/>
        <w:jc w:val="both"/>
        <w:rPr>
          <w:rFonts w:eastAsia="Times New Roman"/>
          <w:szCs w:val="24"/>
        </w:rPr>
      </w:pPr>
      <w:r w:rsidRPr="0073079C">
        <w:rPr>
          <w:rFonts w:eastAsia="Times New Roman"/>
          <w:b/>
          <w:szCs w:val="24"/>
        </w:rPr>
        <w:t>ΠΡΟΕΔΡΕΥΩΝ (</w:t>
      </w:r>
      <w:r>
        <w:rPr>
          <w:rFonts w:eastAsia="Times New Roman"/>
          <w:b/>
          <w:szCs w:val="24"/>
        </w:rPr>
        <w:t>Μάριος Γεωργιάδης</w:t>
      </w:r>
      <w:r w:rsidRPr="0073079C">
        <w:rPr>
          <w:rFonts w:eastAsia="Times New Roman"/>
          <w:b/>
          <w:szCs w:val="24"/>
        </w:rPr>
        <w:t>):</w:t>
      </w:r>
      <w:r>
        <w:rPr>
          <w:rFonts w:eastAsia="Times New Roman"/>
          <w:b/>
          <w:szCs w:val="24"/>
        </w:rPr>
        <w:t xml:space="preserve"> </w:t>
      </w:r>
      <w:r>
        <w:rPr>
          <w:rFonts w:eastAsia="Times New Roman"/>
          <w:szCs w:val="24"/>
        </w:rPr>
        <w:t xml:space="preserve">Μπορείτε να απαντήσετε και στην ομιλία σας, κύριε Υφυπουργέ. </w:t>
      </w:r>
    </w:p>
    <w:p w14:paraId="3FCD8A8F" w14:textId="77777777" w:rsidR="00BC419A" w:rsidRDefault="0035347C">
      <w:pPr>
        <w:spacing w:line="600" w:lineRule="auto"/>
        <w:ind w:firstLine="720"/>
        <w:contextualSpacing/>
        <w:jc w:val="both"/>
        <w:rPr>
          <w:rFonts w:eastAsia="Times New Roman"/>
          <w:szCs w:val="24"/>
        </w:rPr>
      </w:pPr>
      <w:r>
        <w:rPr>
          <w:rFonts w:eastAsia="Times New Roman"/>
          <w:b/>
          <w:szCs w:val="24"/>
        </w:rPr>
        <w:lastRenderedPageBreak/>
        <w:t xml:space="preserve">ΝΕΚΤΑΡΙΟΣ ΣΑΝΤΟΡΙΝΙΟΣ (Υφυπουργός Ναυτιλίας και Νησιωτικής Πολιτικής): </w:t>
      </w:r>
      <w:r>
        <w:rPr>
          <w:rFonts w:eastAsia="Times New Roman"/>
          <w:szCs w:val="24"/>
        </w:rPr>
        <w:t>Θα απαντήσω στην ομιλία μ</w:t>
      </w:r>
      <w:r>
        <w:rPr>
          <w:rFonts w:eastAsia="Times New Roman"/>
          <w:szCs w:val="24"/>
        </w:rPr>
        <w:t xml:space="preserve">ου, αλλά μιας που το θέτετε είναι ένα ζήτημα που έχει να κάνει και με τους </w:t>
      </w:r>
      <w:r>
        <w:rPr>
          <w:rFonts w:eastAsia="Times New Roman"/>
          <w:szCs w:val="24"/>
        </w:rPr>
        <w:t>κ</w:t>
      </w:r>
      <w:r>
        <w:rPr>
          <w:rFonts w:eastAsia="Times New Roman"/>
          <w:szCs w:val="24"/>
        </w:rPr>
        <w:t>ανονισμούς της Ευρωπαϊκής Ένωσης. Θα το θέσουμε και στην Ευρωπαϊκή Ένωση διότι αφορά τις χρηματοδοτήσεις των μικρών νησιών και κατά την έννοια των ορισμών της Ευρωπαϊκής Ένωσης, μι</w:t>
      </w:r>
      <w:r>
        <w:rPr>
          <w:rFonts w:eastAsia="Times New Roman"/>
          <w:szCs w:val="24"/>
        </w:rPr>
        <w:t xml:space="preserve">κρά νησιά είναι τα νησιά με κάτω από πεντακόσιες χιλιάδες κατοίκους. Η Κρήτη θεωρείται μεγάλο νησί. Θα πρέπει να δοθεί εξαίρεση. Θα το διερευνήσουμε. Ούτως ή άλλως, αυτή τη στιγμή είναι πιλοτική η εφαρμογή. </w:t>
      </w:r>
    </w:p>
    <w:p w14:paraId="3FCD8A90" w14:textId="77777777" w:rsidR="00BC419A" w:rsidRDefault="0035347C">
      <w:pPr>
        <w:spacing w:line="600" w:lineRule="auto"/>
        <w:ind w:firstLine="720"/>
        <w:contextualSpacing/>
        <w:jc w:val="both"/>
        <w:rPr>
          <w:rFonts w:eastAsia="Times New Roman"/>
          <w:szCs w:val="24"/>
        </w:rPr>
      </w:pPr>
      <w:r>
        <w:rPr>
          <w:rFonts w:eastAsia="Times New Roman"/>
          <w:szCs w:val="24"/>
        </w:rPr>
        <w:t xml:space="preserve">Ευχαριστώ. </w:t>
      </w:r>
    </w:p>
    <w:p w14:paraId="3FCD8A91" w14:textId="77777777" w:rsidR="00BC419A" w:rsidRDefault="0035347C">
      <w:pPr>
        <w:spacing w:line="600" w:lineRule="auto"/>
        <w:ind w:firstLine="720"/>
        <w:contextualSpacing/>
        <w:jc w:val="both"/>
        <w:rPr>
          <w:rFonts w:eastAsia="Times New Roman"/>
          <w:szCs w:val="24"/>
        </w:rPr>
      </w:pPr>
      <w:r>
        <w:rPr>
          <w:rFonts w:eastAsia="Times New Roman"/>
          <w:b/>
          <w:szCs w:val="24"/>
        </w:rPr>
        <w:t xml:space="preserve">ΠΡΟΕΔΡΕΥΩΝ (Μάριος Γεωργιάδης): </w:t>
      </w:r>
      <w:r>
        <w:rPr>
          <w:rFonts w:eastAsia="Times New Roman"/>
          <w:szCs w:val="24"/>
        </w:rPr>
        <w:t>Ευχα</w:t>
      </w:r>
      <w:r>
        <w:rPr>
          <w:rFonts w:eastAsia="Times New Roman"/>
          <w:szCs w:val="24"/>
        </w:rPr>
        <w:t xml:space="preserve">ριστούμε τον κύριο Υφυπουργό.  </w:t>
      </w:r>
    </w:p>
    <w:p w14:paraId="3FCD8A92" w14:textId="77777777" w:rsidR="00BC419A" w:rsidRDefault="0035347C">
      <w:pPr>
        <w:spacing w:line="600" w:lineRule="auto"/>
        <w:ind w:firstLine="720"/>
        <w:contextualSpacing/>
        <w:jc w:val="both"/>
        <w:rPr>
          <w:rFonts w:eastAsia="Times New Roman"/>
          <w:szCs w:val="24"/>
        </w:rPr>
      </w:pPr>
      <w:r>
        <w:rPr>
          <w:rFonts w:eastAsia="Times New Roman"/>
          <w:szCs w:val="24"/>
        </w:rPr>
        <w:t xml:space="preserve">Κύριε Δημητριάδη, έχετε τον λόγο για πέντε λεπτά. </w:t>
      </w:r>
    </w:p>
    <w:p w14:paraId="3FCD8A93" w14:textId="77777777" w:rsidR="00BC419A" w:rsidRDefault="0035347C">
      <w:pPr>
        <w:spacing w:line="600" w:lineRule="auto"/>
        <w:ind w:firstLine="720"/>
        <w:contextualSpacing/>
        <w:jc w:val="both"/>
        <w:rPr>
          <w:rFonts w:eastAsia="Times New Roman"/>
          <w:szCs w:val="24"/>
        </w:rPr>
      </w:pPr>
      <w:r w:rsidRPr="00C92739">
        <w:rPr>
          <w:rFonts w:eastAsia="Times New Roman"/>
          <w:b/>
          <w:szCs w:val="24"/>
        </w:rPr>
        <w:t xml:space="preserve">ΔΗΜΗΤΡΙΟΣ ΔΗΜΗΤΡΙΑΔΗΣ: </w:t>
      </w:r>
      <w:r>
        <w:rPr>
          <w:rFonts w:eastAsia="Times New Roman"/>
          <w:szCs w:val="24"/>
        </w:rPr>
        <w:t xml:space="preserve">Ευχαριστώ, κύριε Πρόεδρε. </w:t>
      </w:r>
    </w:p>
    <w:p w14:paraId="3FCD8A94" w14:textId="77777777" w:rsidR="00BC419A" w:rsidRDefault="0035347C">
      <w:pPr>
        <w:spacing w:line="600" w:lineRule="auto"/>
        <w:ind w:firstLine="720"/>
        <w:contextualSpacing/>
        <w:jc w:val="both"/>
        <w:rPr>
          <w:rFonts w:eastAsia="Times New Roman"/>
          <w:b/>
          <w:szCs w:val="24"/>
        </w:rPr>
      </w:pPr>
      <w:r>
        <w:rPr>
          <w:rFonts w:eastAsia="Times New Roman"/>
          <w:szCs w:val="24"/>
        </w:rPr>
        <w:t xml:space="preserve">Κύριε Υπουργέ, κυρίες και κύριοι συνάδελφοι, θα περίμενε κανείς πως θα συμφωνούσαν όλες οι πολιτικές δυνάμεις ότι όχι μόνο θα έπρεπε να κατατεθεί αυτό το νομοσχέδιο, αλλά θα </w:t>
      </w:r>
      <w:r>
        <w:rPr>
          <w:rFonts w:eastAsia="Times New Roman"/>
          <w:szCs w:val="24"/>
        </w:rPr>
        <w:lastRenderedPageBreak/>
        <w:t xml:space="preserve">έπρεπε να βιαστούμε κιόλας για την εφαρμογή του, δηλαδή για το </w:t>
      </w:r>
      <w:r>
        <w:rPr>
          <w:rFonts w:eastAsia="Times New Roman"/>
          <w:szCs w:val="24"/>
        </w:rPr>
        <w:t>μ</w:t>
      </w:r>
      <w:r>
        <w:rPr>
          <w:rFonts w:eastAsia="Times New Roman"/>
          <w:szCs w:val="24"/>
        </w:rPr>
        <w:t xml:space="preserve">εταφορικό </w:t>
      </w:r>
      <w:r>
        <w:rPr>
          <w:rFonts w:eastAsia="Times New Roman"/>
          <w:szCs w:val="24"/>
        </w:rPr>
        <w:t>ι</w:t>
      </w:r>
      <w:r>
        <w:rPr>
          <w:rFonts w:eastAsia="Times New Roman"/>
          <w:szCs w:val="24"/>
        </w:rPr>
        <w:t>σοδύναμ</w:t>
      </w:r>
      <w:r>
        <w:rPr>
          <w:rFonts w:eastAsia="Times New Roman"/>
          <w:szCs w:val="24"/>
        </w:rPr>
        <w:t xml:space="preserve">ο για τα νησιά μας. Κάτι τέτοιο δυστυχώς δεν φαίνεται να είναι εφικτό.  </w:t>
      </w:r>
      <w:r w:rsidRPr="00C92739">
        <w:rPr>
          <w:rFonts w:eastAsia="Times New Roman"/>
          <w:b/>
          <w:szCs w:val="24"/>
        </w:rPr>
        <w:t xml:space="preserve"> </w:t>
      </w:r>
    </w:p>
    <w:p w14:paraId="3FCD8A95" w14:textId="77777777" w:rsidR="00BC419A" w:rsidRDefault="0035347C">
      <w:pPr>
        <w:spacing w:line="600" w:lineRule="auto"/>
        <w:ind w:firstLine="720"/>
        <w:contextualSpacing/>
        <w:jc w:val="both"/>
        <w:rPr>
          <w:rFonts w:eastAsia="Times New Roman"/>
          <w:szCs w:val="24"/>
        </w:rPr>
      </w:pPr>
      <w:r w:rsidRPr="00492A24">
        <w:rPr>
          <w:rFonts w:eastAsia="Times New Roman"/>
          <w:szCs w:val="24"/>
        </w:rPr>
        <w:t xml:space="preserve">Είμαστε η χώρα με </w:t>
      </w:r>
      <w:r>
        <w:rPr>
          <w:rFonts w:eastAsia="Times New Roman"/>
          <w:szCs w:val="24"/>
        </w:rPr>
        <w:t>έ</w:t>
      </w:r>
      <w:r w:rsidRPr="00492A24">
        <w:rPr>
          <w:rFonts w:eastAsia="Times New Roman"/>
          <w:szCs w:val="24"/>
        </w:rPr>
        <w:t>να μεγάλο νησιωτικό</w:t>
      </w:r>
      <w:r>
        <w:rPr>
          <w:rFonts w:eastAsia="Times New Roman"/>
          <w:szCs w:val="24"/>
        </w:rPr>
        <w:t xml:space="preserve"> μέγεθος στην επικράτειά της, το </w:t>
      </w:r>
      <w:r>
        <w:rPr>
          <w:rFonts w:eastAsia="Times New Roman"/>
          <w:szCs w:val="24"/>
        </w:rPr>
        <w:t>1/6</w:t>
      </w:r>
      <w:r>
        <w:rPr>
          <w:rFonts w:eastAsia="Times New Roman"/>
          <w:szCs w:val="24"/>
        </w:rPr>
        <w:t xml:space="preserve"> περίπου, και ως εκ τούτου οι στρατηγικές αντιμετώπισης αυτών των ιδιαιτεροτήτων είναι ιδιαίτερα σημαντικές </w:t>
      </w:r>
      <w:r>
        <w:rPr>
          <w:rFonts w:eastAsia="Times New Roman"/>
          <w:szCs w:val="24"/>
        </w:rPr>
        <w:t xml:space="preserve">διότι αφορούν τελικά το σύνολο του εγχώριου αναπτυξιακού και κοινωνικού υποδείγματος.  </w:t>
      </w:r>
      <w:r w:rsidRPr="00492A24">
        <w:rPr>
          <w:rFonts w:eastAsia="Times New Roman"/>
          <w:szCs w:val="24"/>
        </w:rPr>
        <w:t xml:space="preserve"> </w:t>
      </w:r>
    </w:p>
    <w:p w14:paraId="3FCD8A96" w14:textId="77777777" w:rsidR="00BC419A" w:rsidRDefault="0035347C">
      <w:pPr>
        <w:spacing w:after="0" w:line="600" w:lineRule="auto"/>
        <w:ind w:firstLine="720"/>
        <w:contextualSpacing/>
        <w:jc w:val="both"/>
        <w:rPr>
          <w:rFonts w:eastAsia="Times New Roman" w:cs="Times New Roman"/>
          <w:szCs w:val="24"/>
        </w:rPr>
      </w:pPr>
      <w:r>
        <w:rPr>
          <w:rFonts w:eastAsia="Times New Roman" w:cs="Times New Roman"/>
          <w:szCs w:val="24"/>
        </w:rPr>
        <w:t xml:space="preserve">Έχει μεγάλη σημασία και όσον αφορά την οικονομική ανάπτυξη των νησιών αλλά και την κοινωνική οργάνωσή τους. Ταυτόχρονα έχει σημαντικό αποτύπωμα στο αναπτυξιακό εθνικό </w:t>
      </w:r>
      <w:r>
        <w:rPr>
          <w:rFonts w:eastAsia="Times New Roman" w:cs="Times New Roman"/>
          <w:szCs w:val="24"/>
        </w:rPr>
        <w:t xml:space="preserve">υπόδειγμα καθώς και στον εκσυγχρονισμό της δημόσιας οργάνωσης και της δημόσιας διοίκησης. </w:t>
      </w:r>
    </w:p>
    <w:p w14:paraId="3FCD8A97"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Σε αυτήν την προσπάθεια, λοιπόν, εξάλειψης των ανισοτήτων στην ανάπτυξη αλλά και τη βελτιστοποίηση της επικοινωνίας, δύο είναι οι καθοριστικές παρεμβάσεις σε αυτήν τ</w:t>
      </w:r>
      <w:r>
        <w:rPr>
          <w:rFonts w:eastAsia="Times New Roman" w:cs="Times New Roman"/>
          <w:szCs w:val="24"/>
        </w:rPr>
        <w:t xml:space="preserve">ην προοπτική. Και οι δύο </w:t>
      </w:r>
      <w:proofErr w:type="spellStart"/>
      <w:r>
        <w:rPr>
          <w:rFonts w:eastAsia="Times New Roman" w:cs="Times New Roman"/>
          <w:szCs w:val="24"/>
        </w:rPr>
        <w:t>επικαθορίζονται</w:t>
      </w:r>
      <w:proofErr w:type="spellEnd"/>
      <w:r>
        <w:rPr>
          <w:rFonts w:eastAsia="Times New Roman" w:cs="Times New Roman"/>
          <w:szCs w:val="24"/>
        </w:rPr>
        <w:t xml:space="preserve"> από μια κρίσιμη έννοια, τη διασύνδεση. Αφορούν, πρώτον, την ενέργεια και δεύτερον, τις μεταφορές. </w:t>
      </w:r>
    </w:p>
    <w:p w14:paraId="3FCD8A98"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Όσον αφορά την ενέργεια θέλουμε και φθηνότερη ενέργεια και ενεργειακή αυτάρκεια, αλλά και περιβαλλοντική αναβάθμιση </w:t>
      </w:r>
      <w:r>
        <w:rPr>
          <w:rFonts w:eastAsia="Times New Roman" w:cs="Times New Roman"/>
          <w:szCs w:val="24"/>
        </w:rPr>
        <w:t xml:space="preserve">μέσω μιας διασύνδεσης που δεν έχει γίνει στο παρελθόν. </w:t>
      </w:r>
    </w:p>
    <w:p w14:paraId="3FCD8A99"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Όσον αφορά τη μεταφορά θέλουμε και φθηνότερες και ποιοτικότερες μεταφορές και για προϊόντα και για ανθρώπους.</w:t>
      </w:r>
    </w:p>
    <w:p w14:paraId="3FCD8A9A"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Θα μου επιτρέψετε να παρατηρήσω πως και για τις δύο αυτές ενότητες η διαχρονική αντιμετώπι</w:t>
      </w:r>
      <w:r>
        <w:rPr>
          <w:rFonts w:eastAsia="Times New Roman" w:cs="Times New Roman"/>
          <w:szCs w:val="24"/>
        </w:rPr>
        <w:t xml:space="preserve">ση του κράτους ήταν αδύναμη, ανεπαρκής και μάλλον πελατειακή. Τελικά ήταν πάντοτε εκτός εποχής. Το κυριότερο όμως ήταν πως διατηρούσε την αναπτυξιακή ανισότητα και τον κοινωνικό αποκλεισμό στα νησιά μας. </w:t>
      </w:r>
    </w:p>
    <w:p w14:paraId="3FCD8A9B"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Στο ζήτημα λοιπόν της ενέργειας για δεκάδες χρόνια </w:t>
      </w:r>
      <w:r>
        <w:rPr>
          <w:rFonts w:eastAsia="Times New Roman" w:cs="Times New Roman"/>
          <w:szCs w:val="24"/>
        </w:rPr>
        <w:t xml:space="preserve">διατηρούσε την πανάκριβη, </w:t>
      </w:r>
      <w:proofErr w:type="spellStart"/>
      <w:r>
        <w:rPr>
          <w:rFonts w:eastAsia="Times New Roman" w:cs="Times New Roman"/>
          <w:szCs w:val="24"/>
        </w:rPr>
        <w:t>αντιοικολογική</w:t>
      </w:r>
      <w:proofErr w:type="spellEnd"/>
      <w:r>
        <w:rPr>
          <w:rFonts w:eastAsia="Times New Roman" w:cs="Times New Roman"/>
          <w:szCs w:val="24"/>
        </w:rPr>
        <w:t xml:space="preserve"> και αναχρονιστική παραγωγή ηλεκτρικής ενέργειας από μηχανές εσωτερικής καύσης </w:t>
      </w:r>
      <w:r>
        <w:rPr>
          <w:rFonts w:eastAsia="Times New Roman" w:cs="Times New Roman"/>
          <w:szCs w:val="24"/>
          <w:lang w:val="en-US"/>
        </w:rPr>
        <w:t>diesel</w:t>
      </w:r>
      <w:r>
        <w:rPr>
          <w:rFonts w:eastAsia="Times New Roman" w:cs="Times New Roman"/>
          <w:szCs w:val="24"/>
        </w:rPr>
        <w:t>, γεγονός που την καθιστούσε πανάκριβη και απρόσιτη και για τα ίδια τα νησιά και για την ελληνική οικονομία. Χάθηκαν και χάνονται δ</w:t>
      </w:r>
      <w:r>
        <w:rPr>
          <w:rFonts w:eastAsia="Times New Roman" w:cs="Times New Roman"/>
          <w:szCs w:val="24"/>
        </w:rPr>
        <w:t xml:space="preserve">εκάδες </w:t>
      </w:r>
      <w:r w:rsidRPr="009651FD">
        <w:rPr>
          <w:rFonts w:eastAsia="Times New Roman" w:cs="Times New Roman"/>
          <w:szCs w:val="24"/>
        </w:rPr>
        <w:t>δισεκατομμύρια</w:t>
      </w:r>
      <w:r>
        <w:rPr>
          <w:rFonts w:eastAsia="Times New Roman" w:cs="Times New Roman"/>
          <w:szCs w:val="24"/>
        </w:rPr>
        <w:t xml:space="preserve"> ευρώ που θα ήταν χρήσιμα για την παραγωγική ανασυγκρότηση και των νησιών και της χώρας, γεγονός το οποίο έχουμε αλλάξει και το αλλάζουμε γρήγορα </w:t>
      </w:r>
      <w:r>
        <w:rPr>
          <w:rFonts w:eastAsia="Times New Roman" w:cs="Times New Roman"/>
          <w:szCs w:val="24"/>
        </w:rPr>
        <w:lastRenderedPageBreak/>
        <w:t>και αποτελεσματικά και με τη γρήγορη διασύνδεση της Κρήτης αλλά και των Κυκλάδων, που ήδη</w:t>
      </w:r>
      <w:r>
        <w:rPr>
          <w:rFonts w:eastAsia="Times New Roman" w:cs="Times New Roman"/>
          <w:szCs w:val="24"/>
        </w:rPr>
        <w:t xml:space="preserve"> εφαρμόζεται, αλλά και διά της ανάθεσης νέων εργαλείων στα ζητήματα της ενέργειας, όπως οι ενεργειακές κοινότητες, οι ΑΠΕ και άλλα. </w:t>
      </w:r>
    </w:p>
    <w:p w14:paraId="3FCD8A9C"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που αφορά και το παρόν νομοσχέδιο και είναι εξίσου σημαντικό, αφορά τις μεταφορές, δηλαδή προϊόντων και </w:t>
      </w:r>
      <w:r>
        <w:rPr>
          <w:rFonts w:eastAsia="Times New Roman" w:cs="Times New Roman"/>
          <w:szCs w:val="24"/>
        </w:rPr>
        <w:t>ανθρώπων. Υπήρχε παλαιότερα επιδότηση -το μόνο εργαλείο σε αυτήν την κατεύθυνση- των άγονων γραμμών, ένα μέτρο που</w:t>
      </w:r>
      <w:r w:rsidRPr="002834EF">
        <w:rPr>
          <w:rFonts w:eastAsia="Times New Roman" w:cs="Times New Roman"/>
          <w:szCs w:val="24"/>
        </w:rPr>
        <w:t xml:space="preserve"> </w:t>
      </w:r>
      <w:r>
        <w:rPr>
          <w:rFonts w:eastAsia="Times New Roman" w:cs="Times New Roman"/>
          <w:szCs w:val="24"/>
        </w:rPr>
        <w:t xml:space="preserve">ήταν μακριά από την πραγματική οικονομία των νησιών αλλά και τις παραγωγικές ανάγκες των νησιωτών, καθώς υποστήριζε μόνο μια λογική </w:t>
      </w:r>
      <w:proofErr w:type="spellStart"/>
      <w:r>
        <w:rPr>
          <w:rFonts w:eastAsia="Times New Roman" w:cs="Times New Roman"/>
          <w:szCs w:val="24"/>
        </w:rPr>
        <w:t>πελατειακ</w:t>
      </w:r>
      <w:r>
        <w:rPr>
          <w:rFonts w:eastAsia="Times New Roman" w:cs="Times New Roman"/>
          <w:szCs w:val="24"/>
        </w:rPr>
        <w:t>ότητας</w:t>
      </w:r>
      <w:proofErr w:type="spellEnd"/>
      <w:r>
        <w:rPr>
          <w:rFonts w:eastAsia="Times New Roman" w:cs="Times New Roman"/>
          <w:szCs w:val="24"/>
        </w:rPr>
        <w:t xml:space="preserve">. </w:t>
      </w:r>
    </w:p>
    <w:p w14:paraId="3FCD8A9D"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μ</w:t>
      </w:r>
      <w:r>
        <w:rPr>
          <w:rFonts w:eastAsia="Times New Roman" w:cs="Times New Roman"/>
          <w:szCs w:val="24"/>
        </w:rPr>
        <w:t xml:space="preserve">εταφορικό </w:t>
      </w:r>
      <w:r>
        <w:rPr>
          <w:rFonts w:eastAsia="Times New Roman" w:cs="Times New Roman"/>
          <w:szCs w:val="24"/>
        </w:rPr>
        <w:t>ι</w:t>
      </w:r>
      <w:r>
        <w:rPr>
          <w:rFonts w:eastAsia="Times New Roman" w:cs="Times New Roman"/>
          <w:szCs w:val="24"/>
        </w:rPr>
        <w:t xml:space="preserve">σοδύναμο είναι ένα κατ’ εξοχήν μέτρο στήριξης της </w:t>
      </w:r>
      <w:proofErr w:type="spellStart"/>
      <w:r>
        <w:rPr>
          <w:rFonts w:eastAsia="Times New Roman" w:cs="Times New Roman"/>
          <w:szCs w:val="24"/>
        </w:rPr>
        <w:t>νησιωτικότητας</w:t>
      </w:r>
      <w:proofErr w:type="spellEnd"/>
      <w:r>
        <w:rPr>
          <w:rFonts w:eastAsia="Times New Roman" w:cs="Times New Roman"/>
          <w:szCs w:val="24"/>
        </w:rPr>
        <w:t>. Έρχεται να καλύψει τη διαφορά του αυξημένου κόστους μεταφορών από και προς τα νησιά λόγω του θαλάσσιου αποκλεισμού τους από την ενδοχώρα. Αναφέρεται σε αυτό</w:t>
      </w:r>
      <w:r>
        <w:rPr>
          <w:rFonts w:eastAsia="Times New Roman" w:cs="Times New Roman"/>
          <w:szCs w:val="24"/>
        </w:rPr>
        <w:t>,</w:t>
      </w:r>
      <w:r>
        <w:rPr>
          <w:rFonts w:eastAsia="Times New Roman" w:cs="Times New Roman"/>
          <w:szCs w:val="24"/>
        </w:rPr>
        <w:t xml:space="preserve"> που μας </w:t>
      </w:r>
      <w:r>
        <w:rPr>
          <w:rFonts w:eastAsia="Times New Roman" w:cs="Times New Roman"/>
          <w:szCs w:val="24"/>
        </w:rPr>
        <w:t xml:space="preserve">ενδιαφέρει πραγματικά και είναι η ίδια η οικονομική δραστηριότητα και στο σύνολό της αλλά και η μείωση του κόστους μεταφοράς των νησιωτών αλλά και των εμπορευμάτων. </w:t>
      </w:r>
    </w:p>
    <w:p w14:paraId="3FCD8A9E"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Συνοπτικά θα μπορούσαμε να πούμε ότι τη </w:t>
      </w:r>
      <w:proofErr w:type="spellStart"/>
      <w:r>
        <w:rPr>
          <w:rFonts w:eastAsia="Times New Roman" w:cs="Times New Roman"/>
          <w:szCs w:val="24"/>
        </w:rPr>
        <w:t>νησιωτικότητα</w:t>
      </w:r>
      <w:proofErr w:type="spellEnd"/>
      <w:r>
        <w:rPr>
          <w:rFonts w:eastAsia="Times New Roman" w:cs="Times New Roman"/>
          <w:szCs w:val="24"/>
        </w:rPr>
        <w:t xml:space="preserve"> την καθορίζει η απομόνωση και η </w:t>
      </w:r>
      <w:proofErr w:type="spellStart"/>
      <w:r>
        <w:rPr>
          <w:rFonts w:eastAsia="Times New Roman" w:cs="Times New Roman"/>
          <w:szCs w:val="24"/>
        </w:rPr>
        <w:t>περι</w:t>
      </w:r>
      <w:r>
        <w:rPr>
          <w:rFonts w:eastAsia="Times New Roman" w:cs="Times New Roman"/>
          <w:szCs w:val="24"/>
        </w:rPr>
        <w:t>φερειακότητα</w:t>
      </w:r>
      <w:proofErr w:type="spellEnd"/>
      <w:r>
        <w:rPr>
          <w:rFonts w:eastAsia="Times New Roman" w:cs="Times New Roman"/>
          <w:szCs w:val="24"/>
        </w:rPr>
        <w:t>, δεύτερον, το μικρό μέγεθος, τρίτον, το ιδιόμορφο και εύθραυστο φυσικό περιβάλλον, τέταρτον, η ιδιαίτερη πολιτισμική και βιωματική ταυτότητα του τοπίου. Το νησί αποτελεί εξ ορισμού μια γεωγραφικά απομονωμένη περιοχή εξαιτίας της θάλασσας</w:t>
      </w:r>
      <w:r>
        <w:rPr>
          <w:rFonts w:eastAsia="Times New Roman" w:cs="Times New Roman"/>
          <w:szCs w:val="24"/>
        </w:rPr>
        <w:t>,</w:t>
      </w:r>
      <w:r>
        <w:rPr>
          <w:rFonts w:eastAsia="Times New Roman" w:cs="Times New Roman"/>
          <w:szCs w:val="24"/>
        </w:rPr>
        <w:t xml:space="preserve"> που </w:t>
      </w:r>
      <w:r>
        <w:rPr>
          <w:rFonts w:eastAsia="Times New Roman" w:cs="Times New Roman"/>
          <w:szCs w:val="24"/>
        </w:rPr>
        <w:t xml:space="preserve">το περιβάλλει και το νησί έχει σαφώς και εκ φύσεως περιορισμένη αναπτυξιακή δυνατότητα. </w:t>
      </w:r>
    </w:p>
    <w:p w14:paraId="3FCD8A9F"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Ο νησιωτικός χώρος είναι ταυτόχρονα κατακερματισμένος και δεν εννοείται η συμπληρωματικότητα μεταξύ των νησιών του ιδίου συμπλέγματος τόσο σε επίπεδο υπηρεσιών όσο και</w:t>
      </w:r>
      <w:r>
        <w:rPr>
          <w:rFonts w:eastAsia="Times New Roman" w:cs="Times New Roman"/>
          <w:szCs w:val="24"/>
        </w:rPr>
        <w:t xml:space="preserve"> από άποψη αξιοποίησης πόρων. Τα νησιά αποτελούν ευάλωτα οικοσυστήματα, ιδιαίτερα εκτεθειμένα σε φυσικά φαινόμενα και ανεξέλεγκτες περιβαλλοντικές επιρροές. </w:t>
      </w:r>
    </w:p>
    <w:p w14:paraId="3FCD8AA0"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Έχω να πω αρκετά για τα νησιά μας, τα έχει πει όμως με πολύ καλύτερο τρόπο ο εισηγητής μας, οπότε </w:t>
      </w:r>
      <w:r>
        <w:rPr>
          <w:rFonts w:eastAsia="Times New Roman" w:cs="Times New Roman"/>
          <w:szCs w:val="24"/>
        </w:rPr>
        <w:t xml:space="preserve">θα τα αφήσω και δεν θα επεκταθώ. Έρχομαι στο διά ταύτα. Από το 2016 λοιπόν, που ξεκίνησε η επεξεργασία των ζητημάτων νησιωτικής πολιτικής από την </w:t>
      </w:r>
      <w:r w:rsidRPr="0094038A">
        <w:rPr>
          <w:rFonts w:eastAsia="Times New Roman" w:cs="Times New Roman"/>
          <w:szCs w:val="24"/>
        </w:rPr>
        <w:t>Κυβέρνησ</w:t>
      </w:r>
      <w:r>
        <w:rPr>
          <w:rFonts w:eastAsia="Times New Roman" w:cs="Times New Roman"/>
          <w:szCs w:val="24"/>
        </w:rPr>
        <w:t xml:space="preserve">ή μας και ο Πρωθυπουργός μας εξήγγειλε </w:t>
      </w:r>
      <w:r>
        <w:rPr>
          <w:rFonts w:eastAsia="Times New Roman" w:cs="Times New Roman"/>
          <w:szCs w:val="24"/>
        </w:rPr>
        <w:lastRenderedPageBreak/>
        <w:t>την ολοκληρωμένη νησιωτική πολιτική, ιδρύθηκε και το Υφυπουργεί</w:t>
      </w:r>
      <w:r>
        <w:rPr>
          <w:rFonts w:eastAsia="Times New Roman" w:cs="Times New Roman"/>
          <w:szCs w:val="24"/>
        </w:rPr>
        <w:t xml:space="preserve">ο Νησιωτικής Πολιτικής και η </w:t>
      </w:r>
      <w:r w:rsidRPr="0094038A">
        <w:rPr>
          <w:rFonts w:eastAsia="Times New Roman" w:cs="Times New Roman"/>
          <w:szCs w:val="24"/>
        </w:rPr>
        <w:t>Κυβέρνηση</w:t>
      </w:r>
      <w:r>
        <w:rPr>
          <w:rFonts w:eastAsia="Times New Roman" w:cs="Times New Roman"/>
          <w:szCs w:val="24"/>
        </w:rPr>
        <w:t xml:space="preserve"> άρχισε να εφαρμόζει μια σειρά μέτρων, ώστε να καλύψει το τεράστιο κενό που υπήρχε σε αυτό το ζήτημα. </w:t>
      </w:r>
    </w:p>
    <w:p w14:paraId="3FCD8AA1"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Σήμερα είμαστε</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ακόμα πολύ πίσω και πρέπει να γίνουν πολλά, διότι χρειάζονται και συγκεκριμένες τομές και δράσεις αλλά και επιπλέον πρόνοιες στην κατεύθυνση ανάπτυξης της περιφερειακής, νησιωτικής συνείδησης. </w:t>
      </w:r>
    </w:p>
    <w:p w14:paraId="3FCD8AA2"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μ</w:t>
      </w:r>
      <w:r>
        <w:rPr>
          <w:rFonts w:eastAsia="Times New Roman" w:cs="Times New Roman"/>
          <w:szCs w:val="24"/>
        </w:rPr>
        <w:t xml:space="preserve">εταφορικό </w:t>
      </w:r>
      <w:r>
        <w:rPr>
          <w:rFonts w:eastAsia="Times New Roman" w:cs="Times New Roman"/>
          <w:szCs w:val="24"/>
        </w:rPr>
        <w:t>ι</w:t>
      </w:r>
      <w:r>
        <w:rPr>
          <w:rFonts w:eastAsia="Times New Roman" w:cs="Times New Roman"/>
          <w:szCs w:val="24"/>
        </w:rPr>
        <w:t xml:space="preserve">σοδύναμο, λοιπόν, εντάσσεται ακριβώς σε αυτήν </w:t>
      </w:r>
      <w:r>
        <w:rPr>
          <w:rFonts w:eastAsia="Times New Roman" w:cs="Times New Roman"/>
          <w:szCs w:val="24"/>
        </w:rPr>
        <w:t xml:space="preserve">την πολιτική της νησιωτικής πολιτικής και είναι ιδιαίτερα σημαντικό γιατί έρχεται να διορθώσει ανισότητες στις μεταφορές και επομένως, στην περιφερειακή εξισορρόπηση και στη νησιωτική ανάπτυξη. </w:t>
      </w:r>
    </w:p>
    <w:p w14:paraId="3FCD8AA3" w14:textId="77777777" w:rsidR="00BC419A" w:rsidRDefault="0035347C">
      <w:pPr>
        <w:spacing w:line="600" w:lineRule="auto"/>
        <w:ind w:firstLine="720"/>
        <w:contextualSpacing/>
        <w:jc w:val="both"/>
        <w:rPr>
          <w:rFonts w:eastAsia="Times New Roman" w:cs="Times New Roman"/>
          <w:szCs w:val="24"/>
        </w:rPr>
      </w:pPr>
      <w:r w:rsidRPr="00B90CC5">
        <w:rPr>
          <w:rFonts w:eastAsia="Times New Roman" w:cs="Times New Roman"/>
          <w:szCs w:val="24"/>
        </w:rPr>
        <w:t>(Στο σημείο αυτό κτυπάει το κουδούνι λήξεως του χρόνου ομιλία</w:t>
      </w:r>
      <w:r w:rsidRPr="00B90CC5">
        <w:rPr>
          <w:rFonts w:eastAsia="Times New Roman" w:cs="Times New Roman"/>
          <w:szCs w:val="24"/>
        </w:rPr>
        <w:t>ς του κυρίου Βουλευτή)</w:t>
      </w:r>
    </w:p>
    <w:p w14:paraId="3FCD8AA4"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Τελειώνω, κύριε Πρόεδρε.</w:t>
      </w:r>
    </w:p>
    <w:p w14:paraId="3FCD8AA5"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Προβλέπεται, λοιπόν, στο νομοσχέδιό μας το πού και το πότε θα εφαρμοστεί, πώς θα χρηματοδοτηθεί, ποιοι είναι οι δι</w:t>
      </w:r>
      <w:r>
        <w:rPr>
          <w:rFonts w:eastAsia="Times New Roman" w:cs="Times New Roman"/>
          <w:szCs w:val="24"/>
        </w:rPr>
        <w:lastRenderedPageBreak/>
        <w:t>καιούχοι και δεν βάζει συγκεκριμένα εισοδηματικά κριτήρια. Η αναπτυξιακή και παραγωγική ανασυγ</w:t>
      </w:r>
      <w:r>
        <w:rPr>
          <w:rFonts w:eastAsia="Times New Roman" w:cs="Times New Roman"/>
          <w:szCs w:val="24"/>
        </w:rPr>
        <w:t xml:space="preserve">κρότηση είναι προτεραιότητά μας και την προωθούμε σε όλο το εύρος της χώρας. Η άρση των περιφερειακών ανισοτήτων και του κοινωνικού αποκλεισμού γίνεται βήμα </w:t>
      </w:r>
      <w:proofErr w:type="spellStart"/>
      <w:r>
        <w:rPr>
          <w:rFonts w:eastAsia="Times New Roman" w:cs="Times New Roman"/>
          <w:szCs w:val="24"/>
        </w:rPr>
        <w:t>βήμα</w:t>
      </w:r>
      <w:proofErr w:type="spellEnd"/>
      <w:r>
        <w:rPr>
          <w:rFonts w:eastAsia="Times New Roman" w:cs="Times New Roman"/>
          <w:szCs w:val="24"/>
        </w:rPr>
        <w:t xml:space="preserve"> και είναι μέρος της μεταρρυθμιστικής μας προσπάθειας για μια δικαιότερη και ευημερούσα κοινωνί</w:t>
      </w:r>
      <w:r>
        <w:rPr>
          <w:rFonts w:eastAsia="Times New Roman" w:cs="Times New Roman"/>
          <w:szCs w:val="24"/>
        </w:rPr>
        <w:t xml:space="preserve">α εν συνόλω της χώρας, καθώς και της νησιωτικής. </w:t>
      </w:r>
    </w:p>
    <w:p w14:paraId="3FCD8AA6"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3FCD8AA7" w14:textId="77777777" w:rsidR="00BC419A" w:rsidRDefault="0035347C">
      <w:pPr>
        <w:spacing w:line="600" w:lineRule="auto"/>
        <w:ind w:firstLine="720"/>
        <w:contextualSpacing/>
        <w:jc w:val="center"/>
        <w:rPr>
          <w:rFonts w:eastAsia="Times New Roman" w:cs="Times New Roman"/>
          <w:szCs w:val="24"/>
        </w:rPr>
      </w:pPr>
      <w:r w:rsidRPr="00140067">
        <w:rPr>
          <w:rFonts w:eastAsia="Times New Roman" w:cs="Times New Roman"/>
          <w:szCs w:val="24"/>
        </w:rPr>
        <w:t>(Χειροκροτήματα από την πτέρυγα του ΣΥΡΙΖΑ)</w:t>
      </w:r>
    </w:p>
    <w:p w14:paraId="3FCD8AA8"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τον κ. Δημητριάδη. </w:t>
      </w:r>
    </w:p>
    <w:p w14:paraId="3FCD8AA9"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η κ. Καφαντάρη. </w:t>
      </w:r>
    </w:p>
    <w:p w14:paraId="3FCD8AAA"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Ευχαριστώ, κύριε Πρ</w:t>
      </w:r>
      <w:r>
        <w:rPr>
          <w:rFonts w:eastAsia="Times New Roman" w:cs="Times New Roman"/>
          <w:szCs w:val="24"/>
        </w:rPr>
        <w:t xml:space="preserve">όεδρε. </w:t>
      </w:r>
    </w:p>
    <w:p w14:paraId="3FCD8AAB"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ένα σημαντικό βήμα αναγνώρισης στην πράξη της </w:t>
      </w:r>
      <w:proofErr w:type="spellStart"/>
      <w:r>
        <w:rPr>
          <w:rFonts w:eastAsia="Times New Roman" w:cs="Times New Roman"/>
          <w:szCs w:val="24"/>
        </w:rPr>
        <w:t>νησιωτικότητας</w:t>
      </w:r>
      <w:proofErr w:type="spellEnd"/>
      <w:r>
        <w:rPr>
          <w:rFonts w:eastAsia="Times New Roman" w:cs="Times New Roman"/>
          <w:szCs w:val="24"/>
        </w:rPr>
        <w:t xml:space="preserve"> αποτελεί το σχέδιο νόμου</w:t>
      </w:r>
      <w:r w:rsidRPr="005A30D2">
        <w:rPr>
          <w:rFonts w:eastAsia="Times New Roman" w:cs="Times New Roman"/>
          <w:szCs w:val="24"/>
        </w:rPr>
        <w:t xml:space="preserve"> </w:t>
      </w:r>
      <w:r>
        <w:rPr>
          <w:rFonts w:eastAsia="Times New Roman" w:cs="Times New Roman"/>
          <w:szCs w:val="24"/>
        </w:rPr>
        <w:t xml:space="preserve">το οποίο συζητάμε σήμερα για το </w:t>
      </w:r>
      <w:r>
        <w:rPr>
          <w:rFonts w:eastAsia="Times New Roman" w:cs="Times New Roman"/>
          <w:szCs w:val="24"/>
        </w:rPr>
        <w:t>μ</w:t>
      </w:r>
      <w:r>
        <w:rPr>
          <w:rFonts w:eastAsia="Times New Roman" w:cs="Times New Roman"/>
          <w:szCs w:val="24"/>
        </w:rPr>
        <w:t xml:space="preserve">εταφορικό </w:t>
      </w:r>
      <w:r>
        <w:rPr>
          <w:rFonts w:eastAsia="Times New Roman" w:cs="Times New Roman"/>
          <w:szCs w:val="24"/>
        </w:rPr>
        <w:t>ι</w:t>
      </w:r>
      <w:r>
        <w:rPr>
          <w:rFonts w:eastAsia="Times New Roman" w:cs="Times New Roman"/>
          <w:szCs w:val="24"/>
        </w:rPr>
        <w:t xml:space="preserve">σοδύναμο, το </w:t>
      </w:r>
      <w:r>
        <w:rPr>
          <w:rFonts w:eastAsia="Times New Roman" w:cs="Times New Roman"/>
          <w:szCs w:val="24"/>
        </w:rPr>
        <w:lastRenderedPageBreak/>
        <w:t>οποίο αποτελεί μια θεσμική τομή και για τους κατοίκους των νησιών, τους νησι</w:t>
      </w:r>
      <w:r>
        <w:rPr>
          <w:rFonts w:eastAsia="Times New Roman" w:cs="Times New Roman"/>
          <w:szCs w:val="24"/>
        </w:rPr>
        <w:t xml:space="preserve">ώτες και τις νησιώτισσες, αλλά και για τους επιχειρηματίες. </w:t>
      </w:r>
    </w:p>
    <w:p w14:paraId="3FCD8AAC"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Η </w:t>
      </w:r>
      <w:proofErr w:type="spellStart"/>
      <w:r>
        <w:rPr>
          <w:rFonts w:eastAsia="Times New Roman" w:cs="Times New Roman"/>
          <w:szCs w:val="24"/>
        </w:rPr>
        <w:t>νησιωτικότητα</w:t>
      </w:r>
      <w:proofErr w:type="spellEnd"/>
      <w:r>
        <w:rPr>
          <w:rFonts w:eastAsia="Times New Roman" w:cs="Times New Roman"/>
          <w:szCs w:val="24"/>
        </w:rPr>
        <w:t xml:space="preserve"> αποτελεί την εξειδίκευση της όποιας κυβερνητικής πολιτικής στα νησιά, προβλέπεται δε από το Σύνταγμά μας, ειδικότερα στο άρθρο 101 όπου αναφέρεται: «Ο κοινός νομοθέτης και η διοίκ</w:t>
      </w:r>
      <w:r>
        <w:rPr>
          <w:rFonts w:eastAsia="Times New Roman" w:cs="Times New Roman"/>
          <w:szCs w:val="24"/>
        </w:rPr>
        <w:t>ηση, όταν δρουν κανονιστικά, υποχρεούνται να λαμβάνουν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τις ιδιαίτερες συνθήκες νησιωτικών και ορεινών περιοχών, μεριμνώντας για την ανάπτυξη τους». </w:t>
      </w:r>
    </w:p>
    <w:p w14:paraId="3FCD8AAD"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Επιτέλους, κυρίες και κύριοι Βουλευτές, μετά από δεκαετίες η ελληνική πολιτεία εισάγει νομοθετικά </w:t>
      </w:r>
      <w:r>
        <w:rPr>
          <w:rFonts w:eastAsia="Times New Roman" w:cs="Times New Roman"/>
          <w:szCs w:val="24"/>
        </w:rPr>
        <w:t xml:space="preserve">το </w:t>
      </w:r>
      <w:r>
        <w:rPr>
          <w:rFonts w:eastAsia="Times New Roman" w:cs="Times New Roman"/>
          <w:szCs w:val="24"/>
        </w:rPr>
        <w:t>μ</w:t>
      </w:r>
      <w:r>
        <w:rPr>
          <w:rFonts w:eastAsia="Times New Roman" w:cs="Times New Roman"/>
          <w:szCs w:val="24"/>
        </w:rPr>
        <w:t xml:space="preserve">εταφορικό </w:t>
      </w:r>
      <w:r>
        <w:rPr>
          <w:rFonts w:eastAsia="Times New Roman" w:cs="Times New Roman"/>
          <w:szCs w:val="24"/>
        </w:rPr>
        <w:t>ι</w:t>
      </w:r>
      <w:r>
        <w:rPr>
          <w:rFonts w:eastAsia="Times New Roman" w:cs="Times New Roman"/>
          <w:szCs w:val="24"/>
        </w:rPr>
        <w:t xml:space="preserve">σοδύναμο, το οποίο αποτελεί ένα πάγιο αίτημα, μια απαίτηση των νησιωτών κατοίκων και επιχειρηματιών. </w:t>
      </w:r>
    </w:p>
    <w:p w14:paraId="3FCD8AAE"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Συγκεκριμένα, το </w:t>
      </w:r>
      <w:r>
        <w:rPr>
          <w:rFonts w:eastAsia="Times New Roman" w:cs="Times New Roman"/>
          <w:szCs w:val="24"/>
        </w:rPr>
        <w:t>μ</w:t>
      </w:r>
      <w:r>
        <w:rPr>
          <w:rFonts w:eastAsia="Times New Roman" w:cs="Times New Roman"/>
          <w:szCs w:val="24"/>
        </w:rPr>
        <w:t xml:space="preserve">εταφορικό </w:t>
      </w:r>
      <w:r>
        <w:rPr>
          <w:rFonts w:eastAsia="Times New Roman" w:cs="Times New Roman"/>
          <w:szCs w:val="24"/>
        </w:rPr>
        <w:t>ι</w:t>
      </w:r>
      <w:r>
        <w:rPr>
          <w:rFonts w:eastAsia="Times New Roman" w:cs="Times New Roman"/>
          <w:szCs w:val="24"/>
        </w:rPr>
        <w:t>σοδύναμο αφορά την εξίσωση του κόστους μεταφοράς επιβατών και εμπορευμάτων στα νησιά με το κόστος της χερσαίας</w:t>
      </w:r>
      <w:r>
        <w:rPr>
          <w:rFonts w:eastAsia="Times New Roman" w:cs="Times New Roman"/>
          <w:szCs w:val="24"/>
        </w:rPr>
        <w:t xml:space="preserve"> μεταφοράς. Αν και η χώρα μας, ως γνωστόν, διαθέτει γύρω στα έξι χιλιάδες νησιά από τα οποία </w:t>
      </w:r>
      <w:proofErr w:type="spellStart"/>
      <w:r>
        <w:rPr>
          <w:rFonts w:eastAsia="Times New Roman" w:cs="Times New Roman"/>
          <w:szCs w:val="24"/>
        </w:rPr>
        <w:lastRenderedPageBreak/>
        <w:t>εκατόν</w:t>
      </w:r>
      <w:proofErr w:type="spellEnd"/>
      <w:r>
        <w:rPr>
          <w:rFonts w:eastAsia="Times New Roman" w:cs="Times New Roman"/>
          <w:szCs w:val="24"/>
        </w:rPr>
        <w:t xml:space="preserve"> δέκα τέσσερα κατοικούνται εδώ και δεκαετίες, ένα σοβαρό μέτρο, όπως αυτό του </w:t>
      </w:r>
      <w:r>
        <w:rPr>
          <w:rFonts w:eastAsia="Times New Roman" w:cs="Times New Roman"/>
          <w:szCs w:val="24"/>
        </w:rPr>
        <w:t>μ</w:t>
      </w:r>
      <w:r>
        <w:rPr>
          <w:rFonts w:eastAsia="Times New Roman" w:cs="Times New Roman"/>
          <w:szCs w:val="24"/>
        </w:rPr>
        <w:t xml:space="preserve">εταφορικού </w:t>
      </w:r>
      <w:r>
        <w:rPr>
          <w:rFonts w:eastAsia="Times New Roman" w:cs="Times New Roman"/>
          <w:szCs w:val="24"/>
        </w:rPr>
        <w:t>ι</w:t>
      </w:r>
      <w:r>
        <w:rPr>
          <w:rFonts w:eastAsia="Times New Roman" w:cs="Times New Roman"/>
          <w:szCs w:val="24"/>
        </w:rPr>
        <w:t xml:space="preserve">σοδυνάμου, δεν έχει εφαρμοστεί. Ακόμη και από το 1981, που η χώρα </w:t>
      </w:r>
      <w:r>
        <w:rPr>
          <w:rFonts w:eastAsia="Times New Roman" w:cs="Times New Roman"/>
          <w:szCs w:val="24"/>
        </w:rPr>
        <w:t xml:space="preserve">μας μπήκε στην ΕΟΚ, κανείς δεν ενδιαφέρθηκε για ιδιαίτερα μέτρα για τα νησιά μας, όπως έκαναν άλλες χώρες στην Ευρώπη, η Δανία, η Ιρλανδία, η Μεγάλη Βρετανία, που κατοχύρωσαν προνόμια και ειδικούς όρους προσαρμογής της </w:t>
      </w:r>
      <w:proofErr w:type="spellStart"/>
      <w:r>
        <w:rPr>
          <w:rFonts w:eastAsia="Times New Roman" w:cs="Times New Roman"/>
          <w:szCs w:val="24"/>
        </w:rPr>
        <w:t>νησιωτικότητας</w:t>
      </w:r>
      <w:proofErr w:type="spellEnd"/>
      <w:r>
        <w:rPr>
          <w:rFonts w:eastAsia="Times New Roman" w:cs="Times New Roman"/>
          <w:szCs w:val="24"/>
        </w:rPr>
        <w:t xml:space="preserve">. Το ίδιο έγινε και με </w:t>
      </w:r>
      <w:r>
        <w:rPr>
          <w:rFonts w:eastAsia="Times New Roman" w:cs="Times New Roman"/>
          <w:szCs w:val="24"/>
        </w:rPr>
        <w:t xml:space="preserve">τη Συνθήκη του Μάαστριχτ το ’92 και αργότερα με τη Συνθήκη του Άμστερνταμ. </w:t>
      </w:r>
    </w:p>
    <w:p w14:paraId="3FCD8AAF"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Με τη θέσπιση του </w:t>
      </w:r>
      <w:r>
        <w:rPr>
          <w:rFonts w:eastAsia="Times New Roman" w:cs="Times New Roman"/>
          <w:szCs w:val="24"/>
        </w:rPr>
        <w:t>μ</w:t>
      </w:r>
      <w:r>
        <w:rPr>
          <w:rFonts w:eastAsia="Times New Roman" w:cs="Times New Roman"/>
          <w:szCs w:val="24"/>
        </w:rPr>
        <w:t xml:space="preserve">εταφορικού </w:t>
      </w:r>
      <w:r>
        <w:rPr>
          <w:rFonts w:eastAsia="Times New Roman" w:cs="Times New Roman"/>
          <w:szCs w:val="24"/>
        </w:rPr>
        <w:t>ι</w:t>
      </w:r>
      <w:r>
        <w:rPr>
          <w:rFonts w:eastAsia="Times New Roman" w:cs="Times New Roman"/>
          <w:szCs w:val="24"/>
        </w:rPr>
        <w:t>σοδυνάμου δημιουργούνται σημαντικές αναπτυξιακές δυνατότητες στις επιχειρήσεις, μικρές και μικρομεσαίες, των νησιών μας. Για δε τους κατοίκους των νη</w:t>
      </w:r>
      <w:r>
        <w:rPr>
          <w:rFonts w:eastAsia="Times New Roman" w:cs="Times New Roman"/>
          <w:szCs w:val="24"/>
        </w:rPr>
        <w:t xml:space="preserve">σιών ανεξάρτητα εισοδήματος, οι οποίοι παύουν να θεωρούνται πλέον πολίτες δεύτερης κατηγορίας, το </w:t>
      </w:r>
      <w:r>
        <w:rPr>
          <w:rFonts w:eastAsia="Times New Roman" w:cs="Times New Roman"/>
          <w:szCs w:val="24"/>
        </w:rPr>
        <w:t>μ</w:t>
      </w:r>
      <w:r>
        <w:rPr>
          <w:rFonts w:eastAsia="Times New Roman" w:cs="Times New Roman"/>
          <w:szCs w:val="24"/>
        </w:rPr>
        <w:t xml:space="preserve">εταφορικό </w:t>
      </w:r>
      <w:r>
        <w:rPr>
          <w:rFonts w:eastAsia="Times New Roman" w:cs="Times New Roman"/>
          <w:szCs w:val="24"/>
        </w:rPr>
        <w:t>ι</w:t>
      </w:r>
      <w:r>
        <w:rPr>
          <w:rFonts w:eastAsia="Times New Roman" w:cs="Times New Roman"/>
          <w:szCs w:val="24"/>
        </w:rPr>
        <w:t xml:space="preserve">σοδύναμο αφορά το κόστος εισιτηρίων ελεύθερων γραμμών, όχι μόνο των άγονων. </w:t>
      </w:r>
    </w:p>
    <w:p w14:paraId="3FCD8AB0"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Πρόκειται για μια τολμηρή και πρωτοπόρα μεταρρύθμιση, μια ουσιαστικά </w:t>
      </w:r>
      <w:r>
        <w:rPr>
          <w:rFonts w:eastAsia="Times New Roman" w:cs="Times New Roman"/>
          <w:szCs w:val="24"/>
        </w:rPr>
        <w:t>νησιωτική πολιτική που θα εφαρμοστεί πιλοτικά από την 1</w:t>
      </w:r>
      <w:r w:rsidRPr="003C55AE">
        <w:rPr>
          <w:rFonts w:eastAsia="Times New Roman" w:cs="Times New Roman"/>
          <w:szCs w:val="24"/>
          <w:vertAlign w:val="superscript"/>
        </w:rPr>
        <w:t>η</w:t>
      </w:r>
      <w:r>
        <w:rPr>
          <w:rFonts w:eastAsia="Times New Roman" w:cs="Times New Roman"/>
          <w:szCs w:val="24"/>
        </w:rPr>
        <w:t xml:space="preserve"> Ιουλίου 2018 σε σαράντα εννιά νησιά μας, ενώ θα </w:t>
      </w:r>
      <w:r>
        <w:rPr>
          <w:rFonts w:eastAsia="Times New Roman" w:cs="Times New Roman"/>
          <w:szCs w:val="24"/>
        </w:rPr>
        <w:lastRenderedPageBreak/>
        <w:t>τεθεί σε πλήρη λειτουργία από την 1</w:t>
      </w:r>
      <w:r w:rsidRPr="003C55AE">
        <w:rPr>
          <w:rFonts w:eastAsia="Times New Roman" w:cs="Times New Roman"/>
          <w:szCs w:val="24"/>
          <w:vertAlign w:val="superscript"/>
        </w:rPr>
        <w:t>η</w:t>
      </w:r>
      <w:r>
        <w:rPr>
          <w:rFonts w:eastAsia="Times New Roman" w:cs="Times New Roman"/>
          <w:szCs w:val="24"/>
        </w:rPr>
        <w:t xml:space="preserve"> του επόμενου έτους του 2019.</w:t>
      </w:r>
    </w:p>
    <w:p w14:paraId="3FCD8AB1"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Η φιλοσοφία του μέτρου είναι το δικαίωμα του νησιώτη και του επιχειρηματία</w:t>
      </w:r>
      <w:r>
        <w:rPr>
          <w:rFonts w:eastAsia="Times New Roman" w:cs="Times New Roman"/>
          <w:szCs w:val="24"/>
        </w:rPr>
        <w:t>,</w:t>
      </w:r>
      <w:r>
        <w:rPr>
          <w:rFonts w:eastAsia="Times New Roman" w:cs="Times New Roman"/>
          <w:szCs w:val="24"/>
        </w:rPr>
        <w:t xml:space="preserve"> που βρίσκεται στα νησιά να απολαμβάνει μεταφορικές υπηρεσίες με το ίδιο κόστος</w:t>
      </w:r>
      <w:r>
        <w:rPr>
          <w:rFonts w:eastAsia="Times New Roman" w:cs="Times New Roman"/>
          <w:szCs w:val="24"/>
        </w:rPr>
        <w:t>,</w:t>
      </w:r>
      <w:r>
        <w:rPr>
          <w:rFonts w:eastAsia="Times New Roman" w:cs="Times New Roman"/>
          <w:szCs w:val="24"/>
        </w:rPr>
        <w:t xml:space="preserve"> που απολαμβάνει ο κάτοικος της Αθήνας και άλλων περιοχών της υπόλοιπης Ελλάδας. Πρώτη φορά σε τέτοια έκταση εφαρμόζεται το μέτρο αυτό σε όλη την Ευρώπη. Υπεύθυνη δε για τη λει</w:t>
      </w:r>
      <w:r>
        <w:rPr>
          <w:rFonts w:eastAsia="Times New Roman" w:cs="Times New Roman"/>
          <w:szCs w:val="24"/>
        </w:rPr>
        <w:t>τουργία του συστήματος είναι η Γενική Γραμματεία Αιγαίου και Νησιωτικής Πολιτικής, ενώ παράλληλα θα υπάρχει συνεργασία με το Υπουργείο Ψηφιακής Πολιτικής για την κατασκευή της ηλεκτρονικής πλατφόρμας, μιας απλής και εύχρηστης πλατφόρμας για όλους τους νησι</w:t>
      </w:r>
      <w:r>
        <w:rPr>
          <w:rFonts w:eastAsia="Times New Roman" w:cs="Times New Roman"/>
          <w:szCs w:val="24"/>
        </w:rPr>
        <w:t>ώτες και για όλες τις μικρομεσαίες νησιωτικές επιχειρήσεις, ούτως ώστε να απολαμβάνουν εύκολα οι κάτοικοι, οι έμποροι των νησιών τα οφέλη αυτού του μέτρου, ενώ η Γενική Γραμματεία Καταναλωτή θα είναι αρμόδια για την παρακολούθηση των τιμών και των προϊόντω</w:t>
      </w:r>
      <w:r>
        <w:rPr>
          <w:rFonts w:eastAsia="Times New Roman" w:cs="Times New Roman"/>
          <w:szCs w:val="24"/>
        </w:rPr>
        <w:t xml:space="preserve">ν μετά την εφαρμογή αυτού του μέτρου. </w:t>
      </w:r>
    </w:p>
    <w:p w14:paraId="3FCD8AB2"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συνέργεια αυτή καθαυτή καθιστά το μέτρο του </w:t>
      </w:r>
      <w:r>
        <w:rPr>
          <w:rFonts w:eastAsia="Times New Roman" w:cs="Times New Roman"/>
          <w:szCs w:val="24"/>
        </w:rPr>
        <w:t>μ</w:t>
      </w:r>
      <w:r>
        <w:rPr>
          <w:rFonts w:eastAsia="Times New Roman" w:cs="Times New Roman"/>
          <w:szCs w:val="24"/>
        </w:rPr>
        <w:t xml:space="preserve">εταφορικού </w:t>
      </w:r>
      <w:r>
        <w:rPr>
          <w:rFonts w:eastAsia="Times New Roman" w:cs="Times New Roman"/>
          <w:szCs w:val="24"/>
        </w:rPr>
        <w:t>ι</w:t>
      </w:r>
      <w:r>
        <w:rPr>
          <w:rFonts w:eastAsia="Times New Roman" w:cs="Times New Roman"/>
          <w:szCs w:val="24"/>
        </w:rPr>
        <w:t xml:space="preserve">σοδυνάμου λιγότερο γραφειοκρατικό για όλους τους πολίτες των νησιών. Πρόκειται, δηλαδή, για ένα πλέγμα κυβερνητικού συντονισμού και ανοιχτών συνεργασιών στον </w:t>
      </w:r>
      <w:r>
        <w:rPr>
          <w:rFonts w:eastAsia="Times New Roman" w:cs="Times New Roman"/>
          <w:szCs w:val="24"/>
        </w:rPr>
        <w:t xml:space="preserve">αντίποδα των φαινομένων του κατακερματισμού από τα οποία είχε πληγεί η δημόσια διοίκηση, ειδικά στον τομέα της ψηφιακής πολιτικής. </w:t>
      </w:r>
    </w:p>
    <w:p w14:paraId="3FCD8AB3"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Η επιδότηση των επιχειρήσεων μέσω του </w:t>
      </w:r>
      <w:r>
        <w:rPr>
          <w:rFonts w:eastAsia="Times New Roman" w:cs="Times New Roman"/>
          <w:szCs w:val="24"/>
        </w:rPr>
        <w:t>μ</w:t>
      </w:r>
      <w:r>
        <w:rPr>
          <w:rFonts w:eastAsia="Times New Roman" w:cs="Times New Roman"/>
          <w:szCs w:val="24"/>
        </w:rPr>
        <w:t xml:space="preserve">εταφορικού </w:t>
      </w:r>
      <w:r>
        <w:rPr>
          <w:rFonts w:eastAsia="Times New Roman" w:cs="Times New Roman"/>
          <w:szCs w:val="24"/>
        </w:rPr>
        <w:t>ι</w:t>
      </w:r>
      <w:r>
        <w:rPr>
          <w:rFonts w:eastAsia="Times New Roman" w:cs="Times New Roman"/>
          <w:szCs w:val="24"/>
        </w:rPr>
        <w:t>σοδυνάμου είναι σημαντική πολιτική ειδικά για τα νησιά τα οποία χαρακτηρί</w:t>
      </w:r>
      <w:r>
        <w:rPr>
          <w:rFonts w:eastAsia="Times New Roman" w:cs="Times New Roman"/>
          <w:szCs w:val="24"/>
        </w:rPr>
        <w:t xml:space="preserve">ζονται σε πρωτογενή και δευτερογενή παραγωγή. Είναι τα παραγωγικά νησιά. Αναφέρω ενδεικτικά τη Λέσβο, τη Σάμο, τη Νάξο και άλλα. Με το </w:t>
      </w:r>
      <w:r>
        <w:rPr>
          <w:rFonts w:eastAsia="Times New Roman" w:cs="Times New Roman"/>
          <w:szCs w:val="24"/>
        </w:rPr>
        <w:t>μ</w:t>
      </w:r>
      <w:r>
        <w:rPr>
          <w:rFonts w:eastAsia="Times New Roman" w:cs="Times New Roman"/>
          <w:szCs w:val="24"/>
        </w:rPr>
        <w:t xml:space="preserve">εταφορικό </w:t>
      </w:r>
      <w:r>
        <w:rPr>
          <w:rFonts w:eastAsia="Times New Roman" w:cs="Times New Roman"/>
          <w:szCs w:val="24"/>
        </w:rPr>
        <w:t>ι</w:t>
      </w:r>
      <w:r>
        <w:rPr>
          <w:rFonts w:eastAsia="Times New Roman" w:cs="Times New Roman"/>
          <w:szCs w:val="24"/>
        </w:rPr>
        <w:t>σοδύναμο θα πάψουν να έχουν ανταγωνιστικό μειονέκτημα επιβαρυμένου κόστους μεταφοράς, γεγονός ιδιαίτερα σημαν</w:t>
      </w:r>
      <w:r>
        <w:rPr>
          <w:rFonts w:eastAsia="Times New Roman" w:cs="Times New Roman"/>
          <w:szCs w:val="24"/>
        </w:rPr>
        <w:t xml:space="preserve">τικό για τις μικρές και μικρομεσαίες επιχειρήσεις που δραστηριοποιούνται σε αυτά τα νησιά. </w:t>
      </w:r>
    </w:p>
    <w:p w14:paraId="3FCD8AB4"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Ίδια λογική θα ισχύει και για την μεταφορά καυσίμων στα νησιά. </w:t>
      </w:r>
    </w:p>
    <w:p w14:paraId="3FCD8AB5"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Για την επιδότηση επιχειρήσεων καυσίμων από τη μελέτη έχει προκύψει ποιο είναι το κόστος</w:t>
      </w:r>
      <w:r>
        <w:rPr>
          <w:rFonts w:eastAsia="Times New Roman" w:cs="Times New Roman"/>
          <w:szCs w:val="24"/>
        </w:rPr>
        <w:t>,</w:t>
      </w:r>
      <w:r>
        <w:rPr>
          <w:rFonts w:eastAsia="Times New Roman" w:cs="Times New Roman"/>
          <w:szCs w:val="24"/>
        </w:rPr>
        <w:t xml:space="preserve"> που πρέπει</w:t>
      </w:r>
      <w:r>
        <w:rPr>
          <w:rFonts w:eastAsia="Times New Roman" w:cs="Times New Roman"/>
          <w:szCs w:val="24"/>
        </w:rPr>
        <w:t xml:space="preserve"> να πληρώσει </w:t>
      </w:r>
      <w:r>
        <w:rPr>
          <w:rFonts w:eastAsia="Times New Roman" w:cs="Times New Roman"/>
          <w:szCs w:val="24"/>
        </w:rPr>
        <w:lastRenderedPageBreak/>
        <w:t xml:space="preserve">κάποιος για μία μεταφορά στην ηπειρωτική Ελλάδα από το σημείο αναχώρησης του προϊόντος μέχρι το σημείο άφιξης. Το </w:t>
      </w:r>
      <w:r>
        <w:rPr>
          <w:rFonts w:eastAsia="Times New Roman" w:cs="Times New Roman"/>
          <w:szCs w:val="24"/>
        </w:rPr>
        <w:t>μ</w:t>
      </w:r>
      <w:r>
        <w:rPr>
          <w:rFonts w:eastAsia="Times New Roman" w:cs="Times New Roman"/>
          <w:szCs w:val="24"/>
        </w:rPr>
        <w:t xml:space="preserve">εταφορικό </w:t>
      </w:r>
      <w:r>
        <w:rPr>
          <w:rFonts w:eastAsia="Times New Roman" w:cs="Times New Roman"/>
          <w:szCs w:val="24"/>
        </w:rPr>
        <w:t>ι</w:t>
      </w:r>
      <w:r>
        <w:rPr>
          <w:rFonts w:eastAsia="Times New Roman" w:cs="Times New Roman"/>
          <w:szCs w:val="24"/>
        </w:rPr>
        <w:t>σοδύναμο επιδοτεί τον ίδιο τον νησιώτη επιχειρηματία, όχι την ακτοπλοϊκή εταιρεία, όπως ακούσαμε, ή την μεταφορική στ</w:t>
      </w:r>
      <w:r>
        <w:rPr>
          <w:rFonts w:eastAsia="Times New Roman" w:cs="Times New Roman"/>
          <w:szCs w:val="24"/>
        </w:rPr>
        <w:t xml:space="preserve">η διαφορά του κόστους που συνίσταται η ακτοπλοϊκή μετακίνηση των προϊόντων για την ίδια απόσταση. </w:t>
      </w:r>
    </w:p>
    <w:p w14:paraId="3FCD8AB6"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Μία κουβέντα σε σχέση με τον μειωμένο ΦΠΑ στα νησιά. Η χώρα είχε όφελος περίπου 85.000.000 ευρώ από την κατάργηση των μειωμένων συντελεστών ΦΠΑ. Με το </w:t>
      </w:r>
      <w:r>
        <w:rPr>
          <w:rFonts w:eastAsia="Times New Roman" w:cs="Times New Roman"/>
          <w:szCs w:val="24"/>
        </w:rPr>
        <w:t>μ</w:t>
      </w:r>
      <w:r>
        <w:rPr>
          <w:rFonts w:eastAsia="Times New Roman" w:cs="Times New Roman"/>
          <w:szCs w:val="24"/>
        </w:rPr>
        <w:t xml:space="preserve">εταφορικό </w:t>
      </w:r>
      <w:r>
        <w:rPr>
          <w:rFonts w:eastAsia="Times New Roman" w:cs="Times New Roman"/>
          <w:szCs w:val="24"/>
        </w:rPr>
        <w:t>ι</w:t>
      </w:r>
      <w:r>
        <w:rPr>
          <w:rFonts w:eastAsia="Times New Roman" w:cs="Times New Roman"/>
          <w:szCs w:val="24"/>
        </w:rPr>
        <w:t xml:space="preserve">σοδύναμο τα νησιά θα επιδοτούνται από την πρώτη του χρόνου, του 2019, τουλάχιστον 150.000.000. Επαναλαμβάνω κάτι που το είπε και ο Υπουργός, αλλά πρέπει να το λέμε: 24% ΦΠΑ ισχύει μέχρι σήμερα στις μεταφορές. </w:t>
      </w:r>
    </w:p>
    <w:p w14:paraId="3FCD8AB7"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Η προτεινόμενη νομοθετική ρύθμιση, </w:t>
      </w:r>
      <w:r>
        <w:rPr>
          <w:rFonts w:eastAsia="Times New Roman" w:cs="Times New Roman"/>
          <w:szCs w:val="24"/>
        </w:rPr>
        <w:t xml:space="preserve">λοιπόν, αποτελεί την έμπρακτη απόδειξη μίας ανθρωποκεντρικής προσέγγισης στη </w:t>
      </w:r>
      <w:proofErr w:type="spellStart"/>
      <w:r>
        <w:rPr>
          <w:rFonts w:eastAsia="Times New Roman" w:cs="Times New Roman"/>
          <w:szCs w:val="24"/>
        </w:rPr>
        <w:t>νησιωτικότητα</w:t>
      </w:r>
      <w:proofErr w:type="spellEnd"/>
      <w:r>
        <w:rPr>
          <w:rFonts w:eastAsia="Times New Roman" w:cs="Times New Roman"/>
          <w:szCs w:val="24"/>
        </w:rPr>
        <w:t>, που δεν πρέπει να διαμορφώνει όρους μειονεξίας, αλλά αξιοποίησης ιδιαιτερότητας. Είναι καιρός, λοιπόν, οι νησιώτες μας να αισθανθούν ισότιμοι πολίτες και να ανακτήσ</w:t>
      </w:r>
      <w:r>
        <w:rPr>
          <w:rFonts w:eastAsia="Times New Roman" w:cs="Times New Roman"/>
          <w:szCs w:val="24"/>
        </w:rPr>
        <w:t xml:space="preserve">ουν </w:t>
      </w:r>
      <w:r>
        <w:rPr>
          <w:rFonts w:eastAsia="Times New Roman" w:cs="Times New Roman"/>
          <w:szCs w:val="24"/>
        </w:rPr>
        <w:lastRenderedPageBreak/>
        <w:t xml:space="preserve">πλέον τις ευκαιρίες που οι ίδιοι δικαιούνται από την ελληνική πολιτεία. </w:t>
      </w:r>
    </w:p>
    <w:p w14:paraId="3FCD8AB8"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3FCD8AB9" w14:textId="77777777" w:rsidR="00BC419A" w:rsidRDefault="0035347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3FCD8ABA" w14:textId="77777777" w:rsidR="00BC419A" w:rsidRDefault="0035347C">
      <w:pPr>
        <w:spacing w:line="600" w:lineRule="auto"/>
        <w:ind w:firstLine="720"/>
        <w:contextualSpacing/>
        <w:jc w:val="both"/>
        <w:rPr>
          <w:rFonts w:eastAsia="Times New Roman" w:cs="Times New Roman"/>
          <w:szCs w:val="24"/>
        </w:rPr>
      </w:pPr>
      <w:r w:rsidRPr="00F9616D">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κυρία Καφαντάρη. </w:t>
      </w:r>
    </w:p>
    <w:p w14:paraId="3FCD8ABB"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η Κοινοβουλευτική Εκπρόσωπος του ΚΚΕ </w:t>
      </w:r>
      <w:r>
        <w:rPr>
          <w:rFonts w:eastAsia="Times New Roman" w:cs="Times New Roman"/>
          <w:szCs w:val="24"/>
        </w:rPr>
        <w:t xml:space="preserve">κ. </w:t>
      </w:r>
      <w:proofErr w:type="spellStart"/>
      <w:r>
        <w:rPr>
          <w:rFonts w:eastAsia="Times New Roman" w:cs="Times New Roman"/>
          <w:szCs w:val="24"/>
        </w:rPr>
        <w:t>Μανωλάκου</w:t>
      </w:r>
      <w:proofErr w:type="spellEnd"/>
      <w:r>
        <w:rPr>
          <w:rFonts w:eastAsia="Times New Roman" w:cs="Times New Roman"/>
          <w:szCs w:val="24"/>
        </w:rPr>
        <w:t xml:space="preserve"> γ</w:t>
      </w:r>
      <w:r>
        <w:rPr>
          <w:rFonts w:eastAsia="Times New Roman" w:cs="Times New Roman"/>
          <w:szCs w:val="24"/>
        </w:rPr>
        <w:t xml:space="preserve">ια δώδεκα λεπτά. </w:t>
      </w:r>
    </w:p>
    <w:p w14:paraId="3FCD8ABC"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Μπορεί το νομοσχέδιο για το </w:t>
      </w:r>
      <w:r>
        <w:rPr>
          <w:rFonts w:eastAsia="Times New Roman" w:cs="Times New Roman"/>
          <w:szCs w:val="24"/>
        </w:rPr>
        <w:t>μ</w:t>
      </w:r>
      <w:r>
        <w:rPr>
          <w:rFonts w:eastAsia="Times New Roman" w:cs="Times New Roman"/>
          <w:szCs w:val="24"/>
        </w:rPr>
        <w:t xml:space="preserve">εταφορικό </w:t>
      </w:r>
      <w:r>
        <w:rPr>
          <w:rFonts w:eastAsia="Times New Roman" w:cs="Times New Roman"/>
          <w:szCs w:val="24"/>
        </w:rPr>
        <w:t>ι</w:t>
      </w:r>
      <w:r>
        <w:rPr>
          <w:rFonts w:eastAsia="Times New Roman" w:cs="Times New Roman"/>
          <w:szCs w:val="24"/>
        </w:rPr>
        <w:t xml:space="preserve">σοδύναμο του Υπουργείου Ναυτιλίας να έχει τη μορφή του επείγοντος, αλλά, εδώ που τα λέμε, πανέτοιμες ήταν οι τροπολογίες των άλλων Υπουργείων. Πάει να καταντήσει πολυνομοσχέδιο. </w:t>
      </w:r>
      <w:r>
        <w:rPr>
          <w:rFonts w:eastAsia="Times New Roman" w:cs="Times New Roman"/>
          <w:szCs w:val="24"/>
        </w:rPr>
        <w:t>Και εμείς ρωτάμε: Γιατί θα έπρεπε να ψηφιστούν τώρα; Δεν νομίζω ότι έχουν μερικές και επείγοντα χαρακτήρα. Θα μπορούσαν να έρθουν σε άλλα νομοσχέδια, ας πούμε σε αυτό του ΣΕΠΕ του Υπουργείου Εργασίας, που είναι έτοιμο και κατατίθεται, ή για το ΙΓΜΕ. Πριν α</w:t>
      </w:r>
      <w:r>
        <w:rPr>
          <w:rFonts w:eastAsia="Times New Roman" w:cs="Times New Roman"/>
          <w:szCs w:val="24"/>
        </w:rPr>
        <w:t xml:space="preserve">πό λίγες μέρες είχαμε νομοσχέδιο του Υπουργείου Περιβάλλοντος και μάλιστα μας το είχε </w:t>
      </w:r>
      <w:r>
        <w:rPr>
          <w:rFonts w:eastAsia="Times New Roman" w:cs="Times New Roman"/>
          <w:szCs w:val="24"/>
        </w:rPr>
        <w:lastRenderedPageBreak/>
        <w:t>πει ο κ. Σταθάκης ότι θα τις έφερνε. Προτίμησε, όμως, το επείγον νομοσχέδιο.</w:t>
      </w:r>
    </w:p>
    <w:p w14:paraId="3FCD8ABD"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Βιάζεστε στην υλοποίηση της αντιλαϊκής, ταξικής πολιτικής σας. Μήπως και με αυτό το </w:t>
      </w:r>
      <w:r>
        <w:rPr>
          <w:rFonts w:eastAsia="Times New Roman" w:cs="Times New Roman"/>
          <w:szCs w:val="24"/>
        </w:rPr>
        <w:t>μ</w:t>
      </w:r>
      <w:r>
        <w:rPr>
          <w:rFonts w:eastAsia="Times New Roman" w:cs="Times New Roman"/>
          <w:szCs w:val="24"/>
        </w:rPr>
        <w:t>εταφορικ</w:t>
      </w:r>
      <w:r>
        <w:rPr>
          <w:rFonts w:eastAsia="Times New Roman" w:cs="Times New Roman"/>
          <w:szCs w:val="24"/>
        </w:rPr>
        <w:t xml:space="preserve">ό </w:t>
      </w:r>
      <w:r>
        <w:rPr>
          <w:rFonts w:eastAsia="Times New Roman" w:cs="Times New Roman"/>
          <w:szCs w:val="24"/>
        </w:rPr>
        <w:t>ι</w:t>
      </w:r>
      <w:r>
        <w:rPr>
          <w:rFonts w:eastAsia="Times New Roman" w:cs="Times New Roman"/>
          <w:szCs w:val="24"/>
        </w:rPr>
        <w:t xml:space="preserve">σοδύναμο τι προωθείτε καμουφλαρισμένα; Την ενίσχυση του εφοπλιστικού κεφαλαίου. Δεν φτάνει το αφορολόγητο πετρέλαιο που τους έχετε εξασφαλίσει όλες οι κυβερνήσεις, οι </w:t>
      </w:r>
      <w:proofErr w:type="spellStart"/>
      <w:r>
        <w:rPr>
          <w:rFonts w:eastAsia="Times New Roman" w:cs="Times New Roman"/>
          <w:szCs w:val="24"/>
        </w:rPr>
        <w:t>πάμπολλες</w:t>
      </w:r>
      <w:proofErr w:type="spellEnd"/>
      <w:r>
        <w:rPr>
          <w:rFonts w:eastAsia="Times New Roman" w:cs="Times New Roman"/>
          <w:szCs w:val="24"/>
        </w:rPr>
        <w:t xml:space="preserve"> φοροαπαλλαγές, οι τσακισμένοι μισθοί των ναυτεργατών που έχετε περάσει και ψ</w:t>
      </w:r>
      <w:r>
        <w:rPr>
          <w:rFonts w:eastAsia="Times New Roman" w:cs="Times New Roman"/>
          <w:szCs w:val="24"/>
        </w:rPr>
        <w:t xml:space="preserve">ηφίσει με αντιλαϊκά νομοθετήματα. </w:t>
      </w:r>
    </w:p>
    <w:p w14:paraId="3FCD8ABE"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Συνεπώς ο έρωτας όλων σας, που είπατε, κύριε </w:t>
      </w:r>
      <w:proofErr w:type="spellStart"/>
      <w:r>
        <w:rPr>
          <w:rFonts w:eastAsia="Times New Roman" w:cs="Times New Roman"/>
          <w:szCs w:val="24"/>
        </w:rPr>
        <w:t>Κουρουμπλή</w:t>
      </w:r>
      <w:proofErr w:type="spellEnd"/>
      <w:r>
        <w:rPr>
          <w:rFonts w:eastAsia="Times New Roman" w:cs="Times New Roman"/>
          <w:szCs w:val="24"/>
        </w:rPr>
        <w:t xml:space="preserve">, στους εφοπλιστές, δεν κρύβεται. Γονατίζετε και υλοποιείτε ό,τι σας ζητάνε και με το παραπάνω. Εξάλλου, η ταξική σας πολιτική φαίνεται παντού. Από την </w:t>
      </w:r>
      <w:proofErr w:type="spellStart"/>
      <w:r>
        <w:rPr>
          <w:rFonts w:eastAsia="Times New Roman" w:cs="Times New Roman"/>
          <w:szCs w:val="24"/>
        </w:rPr>
        <w:t>φοροεπιδρομή</w:t>
      </w:r>
      <w:proofErr w:type="spellEnd"/>
      <w:r>
        <w:rPr>
          <w:rFonts w:eastAsia="Times New Roman" w:cs="Times New Roman"/>
          <w:szCs w:val="24"/>
        </w:rPr>
        <w:t xml:space="preserve"> κ</w:t>
      </w:r>
      <w:r>
        <w:rPr>
          <w:rFonts w:eastAsia="Times New Roman" w:cs="Times New Roman"/>
          <w:szCs w:val="24"/>
        </w:rPr>
        <w:t>αι επίθεση στα δικαιώματα και εισοδήματα των εργαζομένων, τις κατασχέσεις στους πλειστηριασμούς μέχρι τις χθεσινές πλημμύρες στη Μάνδρα Αττικής.</w:t>
      </w:r>
    </w:p>
    <w:p w14:paraId="3FCD8ABF"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Έχουμε θρηνήσει πριν από οκτώ μήνες δεκάδες νεκρούς. Η περιοχή παραμένει απροστάτευτη απέναντι στα έντονα καιρικά φαινόμενα και οι κάτοικοι εξακολουθούν να ζουν με τον </w:t>
      </w:r>
      <w:r>
        <w:rPr>
          <w:rFonts w:eastAsia="Times New Roman" w:cs="Times New Roman"/>
          <w:szCs w:val="24"/>
        </w:rPr>
        <w:lastRenderedPageBreak/>
        <w:t xml:space="preserve">φόβο και την αγωνία. Κανένα από τα αντιπλημμυρικά έργα δεν έχει καν ξεκινήσει. Και κατά </w:t>
      </w:r>
      <w:r>
        <w:rPr>
          <w:rFonts w:eastAsia="Times New Roman" w:cs="Times New Roman"/>
          <w:szCs w:val="24"/>
        </w:rPr>
        <w:t xml:space="preserve">τα άλλα είναι και προκλητικό να βγαίνετε και από την </w:t>
      </w:r>
      <w:r>
        <w:rPr>
          <w:rFonts w:eastAsia="Times New Roman" w:cs="Times New Roman"/>
          <w:szCs w:val="24"/>
        </w:rPr>
        <w:t>π</w:t>
      </w:r>
      <w:r>
        <w:rPr>
          <w:rFonts w:eastAsia="Times New Roman" w:cs="Times New Roman"/>
          <w:szCs w:val="24"/>
        </w:rPr>
        <w:t xml:space="preserve">εριφέρεια και να λέτε: «Βρήκαμε τον ένοχο. Φταίει η κλιματική αλλαγή». Έλεος πια! </w:t>
      </w:r>
    </w:p>
    <w:p w14:paraId="3FCD8AC0"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Η ανάπτυξή σας, που προπαγανδίζεται με διάφορες φιέστες, δεν έχει προτεραιότητα τις λαϊκές ανάγκες, αλλά μόνο τα κέρδη </w:t>
      </w:r>
      <w:r>
        <w:rPr>
          <w:rFonts w:eastAsia="Times New Roman" w:cs="Times New Roman"/>
          <w:szCs w:val="24"/>
        </w:rPr>
        <w:t xml:space="preserve">του κεφαλαίου. Κι αυτό επιβεβαιώνεται κάθε μέρα. </w:t>
      </w:r>
    </w:p>
    <w:p w14:paraId="3FCD8AC1" w14:textId="77777777" w:rsidR="00BC419A" w:rsidRDefault="0035347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Το ίδιο κάνετε και με τις δεξαμενές πετρελαιοειδών στο Πέραμα και τη Δραπετσώνα. Τους επιτρέπετε να λειτουργούν με ισόβια άδεια, ενώ έπρεπε να μεταφερθούν. Και τους το εξασφαλίσατε με το πρόσφατο πολυνομοσχ</w:t>
      </w:r>
      <w:r>
        <w:rPr>
          <w:rFonts w:eastAsia="Times New Roman" w:cs="Times New Roman"/>
          <w:szCs w:val="24"/>
        </w:rPr>
        <w:t xml:space="preserve">έδιο, σε βάρος της υγείας των κατοίκων. Γιατί; Για να κερδίσουν οι όμιλοι. </w:t>
      </w:r>
    </w:p>
    <w:p w14:paraId="3FCD8AC2" w14:textId="77777777" w:rsidR="00BC419A" w:rsidRDefault="0035347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Όμως, είσαστε ταχύτατοι σε ό,τι αφορά τις ανάγκες του κεφαλαίου. Τους εργαζόμενους, ειδικά όταν κάνουν απεργία για το δίκιο τους, σε </w:t>
      </w:r>
      <w:r>
        <w:rPr>
          <w:rFonts w:eastAsia="Times New Roman" w:cs="Times New Roman"/>
          <w:szCs w:val="24"/>
          <w:lang w:val="en-US"/>
        </w:rPr>
        <w:t>fast</w:t>
      </w:r>
      <w:r w:rsidRPr="00D11E57">
        <w:rPr>
          <w:rFonts w:eastAsia="Times New Roman" w:cs="Times New Roman"/>
          <w:szCs w:val="24"/>
        </w:rPr>
        <w:t xml:space="preserve"> </w:t>
      </w:r>
      <w:r>
        <w:rPr>
          <w:rFonts w:eastAsia="Times New Roman" w:cs="Times New Roman"/>
          <w:szCs w:val="24"/>
          <w:lang w:val="en-US"/>
        </w:rPr>
        <w:t>track</w:t>
      </w:r>
      <w:r w:rsidRPr="00D11E57">
        <w:rPr>
          <w:rFonts w:eastAsia="Times New Roman" w:cs="Times New Roman"/>
          <w:szCs w:val="24"/>
        </w:rPr>
        <w:t xml:space="preserve"> </w:t>
      </w:r>
      <w:r>
        <w:rPr>
          <w:rFonts w:eastAsia="Times New Roman" w:cs="Times New Roman"/>
          <w:szCs w:val="24"/>
        </w:rPr>
        <w:t xml:space="preserve">δικαστήρια τους πάτε, όπως έγινε με </w:t>
      </w:r>
      <w:r>
        <w:rPr>
          <w:rFonts w:eastAsia="Times New Roman" w:cs="Times New Roman"/>
          <w:szCs w:val="24"/>
        </w:rPr>
        <w:t xml:space="preserve">τον </w:t>
      </w:r>
      <w:r>
        <w:rPr>
          <w:rFonts w:eastAsia="Times New Roman" w:cs="Times New Roman"/>
          <w:szCs w:val="24"/>
        </w:rPr>
        <w:t>σ</w:t>
      </w:r>
      <w:r>
        <w:rPr>
          <w:rFonts w:eastAsia="Times New Roman" w:cs="Times New Roman"/>
          <w:szCs w:val="24"/>
        </w:rPr>
        <w:t xml:space="preserve">ύλλογο </w:t>
      </w:r>
      <w:r>
        <w:rPr>
          <w:rFonts w:eastAsia="Times New Roman" w:cs="Times New Roman"/>
          <w:szCs w:val="24"/>
        </w:rPr>
        <w:t>ε</w:t>
      </w:r>
      <w:r>
        <w:rPr>
          <w:rFonts w:eastAsia="Times New Roman" w:cs="Times New Roman"/>
          <w:szCs w:val="24"/>
        </w:rPr>
        <w:t xml:space="preserve">ργαζομένων στην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για να βγει παράνομη η απεργία τους, με τα δικά σας, όμως, νομοθετήματα. Και μετά διαμαρτύρεστε ότι δήθεν άδικα σας κατηγορούμε ότι στηρίζετε το κεφάλαιο και ότι η στάση μας σας θλίβει. </w:t>
      </w:r>
    </w:p>
    <w:p w14:paraId="3FCD8AC3" w14:textId="77777777" w:rsidR="00BC419A" w:rsidRDefault="0035347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Γι’ αυτό προσπαθείτε να δημιουρ</w:t>
      </w:r>
      <w:r>
        <w:rPr>
          <w:rFonts w:eastAsia="Times New Roman" w:cs="Times New Roman"/>
          <w:szCs w:val="24"/>
        </w:rPr>
        <w:t xml:space="preserve">γήσετε κάλπικη διαχωριστική γραμμή με τα υπόλοιπα αστικά κόμματα και κυρίως με τη Νέα Δημοκρατία, με την οποία έχετε την ίδια στρατηγική. </w:t>
      </w:r>
    </w:p>
    <w:p w14:paraId="3FCD8AC4" w14:textId="77777777" w:rsidR="00BC419A" w:rsidRDefault="0035347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Και αυτή από τη μεριά της προσπαθεί -γιατί της έχετε αρπάξει την μπουκιά από το στόμα- καταψηφίζει επί της αρχής τα ν</w:t>
      </w:r>
      <w:r>
        <w:rPr>
          <w:rFonts w:eastAsia="Times New Roman" w:cs="Times New Roman"/>
          <w:szCs w:val="24"/>
        </w:rPr>
        <w:t xml:space="preserve">ομοσχέδιά σας, αν και συμφωνεί με αυτά. Και βεβαίως, αυτό φαίνεται, όταν υπερψηφίζει σχεδόν όλα τα άρθρα. </w:t>
      </w:r>
    </w:p>
    <w:p w14:paraId="3FCD8AC5" w14:textId="77777777" w:rsidR="00BC419A" w:rsidRDefault="0035347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Όμως, να σας πω κάτι; Σας έχουν πάρει χαμπάρι σε τέτοιο σημείο, που δικαιώνει τη λαϊκή σοφία που λέει «χωριό που φαίνεται, κολαούζο δεν θέλει». </w:t>
      </w:r>
    </w:p>
    <w:p w14:paraId="3FCD8AC6" w14:textId="77777777" w:rsidR="00BC419A" w:rsidRDefault="0035347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Εδώ </w:t>
      </w:r>
      <w:r>
        <w:rPr>
          <w:rFonts w:eastAsia="Times New Roman" w:cs="Times New Roman"/>
          <w:szCs w:val="24"/>
        </w:rPr>
        <w:t xml:space="preserve">δεν φθάνει ότι οι ακτοπλόοι εφοπλιστές μπορούν ανά πάσα στιγμή να αυξάνουν όσο θέλουν τα εισιτήρια και τα ναύλα των εμπορευμάτων, πάνω από την τιμή της επιστροφής του </w:t>
      </w:r>
      <w:r>
        <w:rPr>
          <w:rFonts w:eastAsia="Times New Roman" w:cs="Times New Roman"/>
          <w:szCs w:val="24"/>
        </w:rPr>
        <w:t>μ</w:t>
      </w:r>
      <w:r>
        <w:rPr>
          <w:rFonts w:eastAsia="Times New Roman" w:cs="Times New Roman"/>
          <w:szCs w:val="24"/>
        </w:rPr>
        <w:t xml:space="preserve">εταφορικού </w:t>
      </w:r>
      <w:r>
        <w:rPr>
          <w:rFonts w:eastAsia="Times New Roman" w:cs="Times New Roman"/>
          <w:szCs w:val="24"/>
        </w:rPr>
        <w:t>ι</w:t>
      </w:r>
      <w:r>
        <w:rPr>
          <w:rFonts w:eastAsia="Times New Roman" w:cs="Times New Roman"/>
          <w:szCs w:val="24"/>
        </w:rPr>
        <w:t>σοδυνάμου, τη συχνότητα και τη διάρκεια των δρομολογίων, αλλά φέρνετε και τρ</w:t>
      </w:r>
      <w:r>
        <w:rPr>
          <w:rFonts w:eastAsia="Times New Roman" w:cs="Times New Roman"/>
          <w:szCs w:val="24"/>
        </w:rPr>
        <w:t>οπολογία με θέμα, όπως λέτε, επιχορηγήσεις από το Υπουργείο Ναυτιλίας και Νησιωτικής Πολιτικής στους δικαιούχους για την εκτέλεση δρομολογίων άγονων γραμμών με σύμβαση ανάθεσης δημόσιας υπηρεσίας. Δί</w:t>
      </w:r>
      <w:r>
        <w:rPr>
          <w:rFonts w:eastAsia="Times New Roman" w:cs="Times New Roman"/>
          <w:szCs w:val="24"/>
        </w:rPr>
        <w:lastRenderedPageBreak/>
        <w:t>νετε επιδότηση χρηματοδότησης, «ζεστό» χρήμα στους εφοπλι</w:t>
      </w:r>
      <w:r>
        <w:rPr>
          <w:rFonts w:eastAsia="Times New Roman" w:cs="Times New Roman"/>
          <w:szCs w:val="24"/>
        </w:rPr>
        <w:t xml:space="preserve">στές για τις άγονες γραμμές, όταν από το 2001 μέχρι σήμερα όλοι σας, όλες οι κυβερνήσεις, μπουκώσατε τους εφοπλιστές με πάνω από 1.200.000.000 ευρώ, δηλαδή μισό ΕΝΦΙΑ. </w:t>
      </w:r>
    </w:p>
    <w:p w14:paraId="3FCD8AC7" w14:textId="77777777" w:rsidR="00BC419A" w:rsidRDefault="0035347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Εκεί πηγαίνουν, κύριε </w:t>
      </w:r>
      <w:proofErr w:type="spellStart"/>
      <w:r>
        <w:rPr>
          <w:rFonts w:eastAsia="Times New Roman" w:cs="Times New Roman"/>
          <w:szCs w:val="24"/>
        </w:rPr>
        <w:t>Κουρουμπλή</w:t>
      </w:r>
      <w:proofErr w:type="spellEnd"/>
      <w:r>
        <w:rPr>
          <w:rFonts w:eastAsia="Times New Roman" w:cs="Times New Roman"/>
          <w:szCs w:val="24"/>
        </w:rPr>
        <w:t xml:space="preserve">, τα λεφτά του λαού από τη </w:t>
      </w:r>
      <w:proofErr w:type="spellStart"/>
      <w:r>
        <w:rPr>
          <w:rFonts w:eastAsia="Times New Roman" w:cs="Times New Roman"/>
          <w:szCs w:val="24"/>
        </w:rPr>
        <w:t>φοροληστεία</w:t>
      </w:r>
      <w:proofErr w:type="spellEnd"/>
      <w:r>
        <w:rPr>
          <w:rFonts w:eastAsia="Times New Roman" w:cs="Times New Roman"/>
          <w:szCs w:val="24"/>
        </w:rPr>
        <w:t xml:space="preserve"> και τη </w:t>
      </w:r>
      <w:proofErr w:type="spellStart"/>
      <w:r>
        <w:rPr>
          <w:rFonts w:eastAsia="Times New Roman" w:cs="Times New Roman"/>
          <w:szCs w:val="24"/>
        </w:rPr>
        <w:t>φοροεπιδρ</w:t>
      </w:r>
      <w:r>
        <w:rPr>
          <w:rFonts w:eastAsia="Times New Roman" w:cs="Times New Roman"/>
          <w:szCs w:val="24"/>
        </w:rPr>
        <w:t>ομή</w:t>
      </w:r>
      <w:proofErr w:type="spellEnd"/>
      <w:r>
        <w:rPr>
          <w:rFonts w:eastAsia="Times New Roman" w:cs="Times New Roman"/>
          <w:szCs w:val="24"/>
        </w:rPr>
        <w:t xml:space="preserve"> των κυβερνήσεων και της δικής σας. </w:t>
      </w:r>
    </w:p>
    <w:p w14:paraId="3FCD8AC8" w14:textId="77777777" w:rsidR="00BC419A" w:rsidRDefault="0035347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Όμως, εσείς έχετε μια διαφορά. Έχετε φιλολαϊκό περιτύλιγμα στους μισθούς των εργαζομένων, δηλαδή τι; Τσεπώνουν τις επιδοτήσεις για τις άγονες γραμμές και τα πανάκριβα εισιτήρια και να μην πληρώνουν ούτε τους πετσοκομ</w:t>
      </w:r>
      <w:r>
        <w:rPr>
          <w:rFonts w:eastAsia="Times New Roman" w:cs="Times New Roman"/>
          <w:szCs w:val="24"/>
        </w:rPr>
        <w:t xml:space="preserve">μένους μισθούς των ναυτεργατών; Και χρειάζεται να το κατοχυρώσετε με την τροπολογία; Ούτε τα αυτονόητα, λοιπόν; </w:t>
      </w:r>
    </w:p>
    <w:p w14:paraId="3FCD8AC9" w14:textId="77777777" w:rsidR="00BC419A" w:rsidRDefault="0035347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Φυσικά, την καταψηφίζουμε. Και σας παρακαλούμε να μας καταγγέλλετε, επειδή καταψηφίζουμε τα νομοθετικά σας κακουργήματα, να το μαθαίνει ο κόσμο</w:t>
      </w:r>
      <w:r>
        <w:rPr>
          <w:rFonts w:eastAsia="Times New Roman" w:cs="Times New Roman"/>
          <w:szCs w:val="24"/>
        </w:rPr>
        <w:t>ς.</w:t>
      </w:r>
    </w:p>
    <w:p w14:paraId="3FCD8ACA" w14:textId="77777777" w:rsidR="00BC419A" w:rsidRDefault="0035347C">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Μέσα και έξω από τη Βουλή υπερασπιζόμαστε τα λαϊκά συμφέροντα, αλλά με αυτό που κάνετε συστηματικά, να χρησιμοποιείτε εργαζομένους και να εκβιάζετε να ψηφιστούν αντιλαϊκές σας πολιτικές, έλεος πια! </w:t>
      </w:r>
    </w:p>
    <w:p w14:paraId="3FCD8ACB" w14:textId="77777777" w:rsidR="00BC419A" w:rsidRDefault="0035347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Διότι το ίδιο κάνετε και με την τροπολογία του ΙΓΜΕ. Χρησιμοποιείτε τους εργαζόμενους για να προωθήσετε τη συρρίκνωση του ΙΓΜΕ. Το ονομάζετε, μάλιστα, στην τροπολογία «νέο ΙΓΜΕ». Αλήθεια, ποιο είναι αυτό; Δεν το ομολογείτε. Ποιο είναι το «νέο ΙΓΜΕ» που επι</w:t>
      </w:r>
      <w:r>
        <w:rPr>
          <w:rFonts w:eastAsia="Times New Roman" w:cs="Times New Roman"/>
          <w:szCs w:val="24"/>
        </w:rPr>
        <w:t xml:space="preserve">καλείστε στην τροπολογία; Υπάρχουν αποφάσεις του </w:t>
      </w:r>
      <w:r>
        <w:rPr>
          <w:rFonts w:eastAsia="Times New Roman" w:cs="Times New Roman"/>
          <w:szCs w:val="24"/>
        </w:rPr>
        <w:t>δ</w:t>
      </w:r>
      <w:r>
        <w:rPr>
          <w:rFonts w:eastAsia="Times New Roman" w:cs="Times New Roman"/>
          <w:szCs w:val="24"/>
        </w:rPr>
        <w:t xml:space="preserve">ιοικητικού </w:t>
      </w:r>
      <w:r>
        <w:rPr>
          <w:rFonts w:eastAsia="Times New Roman" w:cs="Times New Roman"/>
          <w:szCs w:val="24"/>
        </w:rPr>
        <w:t>σ</w:t>
      </w:r>
      <w:r>
        <w:rPr>
          <w:rFonts w:eastAsia="Times New Roman" w:cs="Times New Roman"/>
          <w:szCs w:val="24"/>
        </w:rPr>
        <w:t>υμβουλίου του ΙΓΜΕ</w:t>
      </w:r>
      <w:r>
        <w:rPr>
          <w:rFonts w:eastAsia="Times New Roman" w:cs="Times New Roman"/>
          <w:szCs w:val="24"/>
        </w:rPr>
        <w:t>,</w:t>
      </w:r>
      <w:r>
        <w:rPr>
          <w:rFonts w:eastAsia="Times New Roman" w:cs="Times New Roman"/>
          <w:szCs w:val="24"/>
        </w:rPr>
        <w:t xml:space="preserve"> που αφορούν το επιχειρησιακό σχέδιο, με ΙΓΜΕ που θα έχει διακόσιους εργαζόμενους -όταν η προηγούμενη </w:t>
      </w:r>
      <w:r>
        <w:rPr>
          <w:rFonts w:eastAsia="Times New Roman" w:cs="Times New Roman"/>
          <w:szCs w:val="24"/>
        </w:rPr>
        <w:t>δ</w:t>
      </w:r>
      <w:r>
        <w:rPr>
          <w:rFonts w:eastAsia="Times New Roman" w:cs="Times New Roman"/>
          <w:szCs w:val="24"/>
        </w:rPr>
        <w:t xml:space="preserve">ιοίκηση προέβλεπε πεντακόσιες τριάντα οργανικές θέσεις- που υποβαθμίζει </w:t>
      </w:r>
      <w:r>
        <w:rPr>
          <w:rFonts w:eastAsia="Times New Roman" w:cs="Times New Roman"/>
          <w:szCs w:val="24"/>
        </w:rPr>
        <w:t xml:space="preserve">τη μεταλλευτική έρευνα, παραδίδει φιλέτα στα μεταλλευτικά μονοπώλια, προβλέπει αναθέσεις εργασιών σε τρίτους, ιδιώτες και εργασιακές σχέσεις γαλέρας. </w:t>
      </w:r>
    </w:p>
    <w:p w14:paraId="3FCD8ACC" w14:textId="77777777" w:rsidR="00BC419A" w:rsidRDefault="0035347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Ή ακόμα, γιατί παρά τη σωρεία θετικών εφετειακών αποφάσεων, καθώς και του Αρείου Πάγου, δεν πληρώνετε στο</w:t>
      </w:r>
      <w:r>
        <w:rPr>
          <w:rFonts w:eastAsia="Times New Roman" w:cs="Times New Roman"/>
          <w:szCs w:val="24"/>
        </w:rPr>
        <w:t>υς συ</w:t>
      </w:r>
      <w:r>
        <w:rPr>
          <w:rFonts w:eastAsia="Times New Roman" w:cs="Times New Roman"/>
          <w:szCs w:val="24"/>
        </w:rPr>
        <w:lastRenderedPageBreak/>
        <w:t xml:space="preserve">νταξιούχους του ΙΓΜΕ ό,τι χρωστάτε και πιέζετε να συμβιβαστούν μόνο με το 10% όλων των οφειλών; Αυτό και αν είναι πετσόκομμα. </w:t>
      </w:r>
    </w:p>
    <w:p w14:paraId="3FCD8ACD" w14:textId="77777777" w:rsidR="00BC419A" w:rsidRDefault="0035347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Εμείς θα σας δώσουμε για τα Πρακτικά και την ανακοίνωση της Ένωσης Συνταξιούχων Τέως Υπαλλήλων του ΙΓΜΕ.</w:t>
      </w:r>
    </w:p>
    <w:p w14:paraId="3FCD8ACE"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η </w:t>
      </w:r>
      <w:r>
        <w:rPr>
          <w:rFonts w:eastAsia="Times New Roman" w:cs="Times New Roman"/>
          <w:szCs w:val="24"/>
        </w:rPr>
        <w:t xml:space="preserve">Βουλευτής κ. Διαμάντω </w:t>
      </w:r>
      <w:proofErr w:type="spellStart"/>
      <w:r>
        <w:rPr>
          <w:rFonts w:eastAsia="Times New Roman" w:cs="Times New Roman"/>
          <w:szCs w:val="24"/>
        </w:rPr>
        <w:t>Μανωλάκου</w:t>
      </w:r>
      <w:proofErr w:type="spellEnd"/>
      <w:r>
        <w:rPr>
          <w:rFonts w:eastAsia="Times New Roman" w:cs="Times New Roman"/>
          <w:szCs w:val="24"/>
        </w:rPr>
        <w:t xml:space="preserve"> καταθέτει για τα Πρακτικά την προαναφερθείσα ανακοίνωση, η οποία βρίσκεται στο αρχείο του Τμήματος Γραμματείας της Διεύθυνσης Στενογραφίας και Πρακτικών της Βουλής)</w:t>
      </w:r>
    </w:p>
    <w:p w14:paraId="3FCD8ACF"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Καταψηφίζουμε τη συγκεκριμένη παράγραφο. Υπερψηφίζουμε την </w:t>
      </w:r>
      <w:r>
        <w:rPr>
          <w:rFonts w:eastAsia="Times New Roman" w:cs="Times New Roman"/>
          <w:szCs w:val="24"/>
        </w:rPr>
        <w:t>πρώτη παράγραφο που αφορά το Κτηματολόγιο και την παράταση. Συνολικά στη συγκεκριμένη τροπολογία θα πούμε «</w:t>
      </w:r>
      <w:r>
        <w:rPr>
          <w:rFonts w:eastAsia="Times New Roman" w:cs="Times New Roman"/>
          <w:szCs w:val="24"/>
        </w:rPr>
        <w:t>παρών</w:t>
      </w:r>
      <w:r>
        <w:rPr>
          <w:rFonts w:eastAsia="Times New Roman" w:cs="Times New Roman"/>
          <w:szCs w:val="24"/>
        </w:rPr>
        <w:t>».</w:t>
      </w:r>
    </w:p>
    <w:p w14:paraId="3FCD8AD0" w14:textId="77777777" w:rsidR="00BC419A" w:rsidRDefault="0035347C">
      <w:pPr>
        <w:spacing w:line="600" w:lineRule="auto"/>
        <w:ind w:firstLine="720"/>
        <w:contextualSpacing/>
        <w:jc w:val="both"/>
        <w:rPr>
          <w:rFonts w:eastAsia="Times New Roman"/>
          <w:color w:val="000000"/>
          <w:szCs w:val="24"/>
          <w:shd w:val="clear" w:color="auto" w:fill="FFFFFF"/>
        </w:rPr>
      </w:pPr>
      <w:r>
        <w:rPr>
          <w:rFonts w:eastAsia="Times New Roman" w:cs="Times New Roman"/>
          <w:szCs w:val="24"/>
        </w:rPr>
        <w:t xml:space="preserve">Όσο και να προσπαθείτε να παρουσιάσετε ότι οι νησιώτες ήταν δεύτερης κατηγορίας και τώρα με το </w:t>
      </w:r>
      <w:r>
        <w:rPr>
          <w:rFonts w:eastAsia="Times New Roman"/>
          <w:color w:val="000000"/>
          <w:szCs w:val="24"/>
          <w:shd w:val="clear" w:color="auto" w:fill="FFFFFF"/>
        </w:rPr>
        <w:t>μ</w:t>
      </w:r>
      <w:r>
        <w:rPr>
          <w:rFonts w:eastAsia="Times New Roman"/>
          <w:color w:val="000000"/>
          <w:szCs w:val="24"/>
          <w:shd w:val="clear" w:color="auto" w:fill="FFFFFF"/>
        </w:rPr>
        <w:t xml:space="preserve">εταφορικό </w:t>
      </w:r>
      <w:r>
        <w:rPr>
          <w:rFonts w:eastAsia="Times New Roman"/>
          <w:color w:val="000000"/>
          <w:szCs w:val="24"/>
          <w:shd w:val="clear" w:color="auto" w:fill="FFFFFF"/>
        </w:rPr>
        <w:t>ι</w:t>
      </w:r>
      <w:r>
        <w:rPr>
          <w:rFonts w:eastAsia="Times New Roman"/>
          <w:color w:val="000000"/>
          <w:szCs w:val="24"/>
          <w:shd w:val="clear" w:color="auto" w:fill="FFFFFF"/>
        </w:rPr>
        <w:t xml:space="preserve">σοδύναμο γίνονται πρώτης κατηγορίας, τι να σας πω; Θα γελάσει και το παρδαλό κατσίκι! Και ας συνεχίζετε να κατηγορείτε το ΚΚΕ γιατί δεν ψηφίζει τη σκληρή πολιτική σας. </w:t>
      </w:r>
    </w:p>
    <w:p w14:paraId="3FCD8AD1" w14:textId="77777777" w:rsidR="00BC419A" w:rsidRDefault="0035347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lastRenderedPageBreak/>
        <w:t>Το μόνο σίγουρο είναι ότι οι εργαζόμενοι στα νησιά υποφέρουν από την αντιλαϊκή πολιτική</w:t>
      </w:r>
      <w:r>
        <w:rPr>
          <w:rFonts w:eastAsia="Times New Roman"/>
          <w:color w:val="000000"/>
          <w:szCs w:val="24"/>
          <w:shd w:val="clear" w:color="auto" w:fill="FFFFFF"/>
        </w:rPr>
        <w:t xml:space="preserve"> και η Κυβέρνηση προσπαθεί να καλλιεργεί αυταπάτες, παρουσιάζοντας εικονική πραγματικότητα και μέσα από τα δήθεν αναπτυξιακά συνέδρια ή και με αυτό το νομοσχέδιο για το </w:t>
      </w:r>
      <w:r>
        <w:rPr>
          <w:rFonts w:eastAsia="Times New Roman"/>
          <w:color w:val="000000"/>
          <w:szCs w:val="24"/>
          <w:shd w:val="clear" w:color="auto" w:fill="FFFFFF"/>
        </w:rPr>
        <w:t>μ</w:t>
      </w:r>
      <w:r>
        <w:rPr>
          <w:rFonts w:eastAsia="Times New Roman"/>
          <w:color w:val="000000"/>
          <w:szCs w:val="24"/>
          <w:shd w:val="clear" w:color="auto" w:fill="FFFFFF"/>
        </w:rPr>
        <w:t xml:space="preserve">εταφορικό </w:t>
      </w:r>
      <w:r>
        <w:rPr>
          <w:rFonts w:eastAsia="Times New Roman"/>
          <w:color w:val="000000"/>
          <w:szCs w:val="24"/>
          <w:shd w:val="clear" w:color="auto" w:fill="FFFFFF"/>
        </w:rPr>
        <w:t>ι</w:t>
      </w:r>
      <w:r>
        <w:rPr>
          <w:rFonts w:eastAsia="Times New Roman"/>
          <w:color w:val="000000"/>
          <w:szCs w:val="24"/>
          <w:shd w:val="clear" w:color="auto" w:fill="FFFFFF"/>
        </w:rPr>
        <w:t xml:space="preserve">σοδύναμο, με το οποίο επιχειρείτε να κάνετε το μαύρο άσπρο. </w:t>
      </w:r>
    </w:p>
    <w:p w14:paraId="3FCD8AD2" w14:textId="77777777" w:rsidR="00BC419A" w:rsidRDefault="0035347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Τη </w:t>
      </w:r>
      <w:proofErr w:type="spellStart"/>
      <w:r>
        <w:rPr>
          <w:rFonts w:eastAsia="Times New Roman"/>
          <w:color w:val="000000"/>
          <w:szCs w:val="24"/>
          <w:shd w:val="clear" w:color="auto" w:fill="FFFFFF"/>
        </w:rPr>
        <w:t>νησιωτικότη</w:t>
      </w:r>
      <w:r>
        <w:rPr>
          <w:rFonts w:eastAsia="Times New Roman"/>
          <w:color w:val="000000"/>
          <w:szCs w:val="24"/>
          <w:shd w:val="clear" w:color="auto" w:fill="FFFFFF"/>
        </w:rPr>
        <w:t>τα</w:t>
      </w:r>
      <w:proofErr w:type="spellEnd"/>
      <w:r>
        <w:rPr>
          <w:rFonts w:eastAsia="Times New Roman"/>
          <w:color w:val="000000"/>
          <w:szCs w:val="24"/>
          <w:shd w:val="clear" w:color="auto" w:fill="FFFFFF"/>
        </w:rPr>
        <w:t xml:space="preserve"> ενισχύει, λέτε. Και την κλίνετε σε όλες τις πτώσεις. Και μάλιστα η ουσία, δηλαδή</w:t>
      </w:r>
      <w:r>
        <w:rPr>
          <w:rFonts w:eastAsia="Times New Roman"/>
          <w:color w:val="000000"/>
          <w:szCs w:val="24"/>
          <w:shd w:val="clear" w:color="auto" w:fill="FFFFFF"/>
        </w:rPr>
        <w:t>,</w:t>
      </w:r>
      <w:r>
        <w:rPr>
          <w:rFonts w:eastAsia="Times New Roman"/>
          <w:color w:val="000000"/>
          <w:szCs w:val="24"/>
          <w:shd w:val="clear" w:color="auto" w:fill="FFFFFF"/>
        </w:rPr>
        <w:t xml:space="preserve"> ο υπολογισμός του </w:t>
      </w:r>
      <w:r>
        <w:rPr>
          <w:rFonts w:eastAsia="Times New Roman"/>
          <w:color w:val="000000"/>
          <w:szCs w:val="24"/>
          <w:shd w:val="clear" w:color="auto" w:fill="FFFFFF"/>
        </w:rPr>
        <w:t>μ</w:t>
      </w:r>
      <w:r>
        <w:rPr>
          <w:rFonts w:eastAsia="Times New Roman"/>
          <w:color w:val="000000"/>
          <w:szCs w:val="24"/>
          <w:shd w:val="clear" w:color="auto" w:fill="FFFFFF"/>
        </w:rPr>
        <w:t xml:space="preserve">εταφορικού </w:t>
      </w:r>
      <w:r>
        <w:rPr>
          <w:rFonts w:eastAsia="Times New Roman"/>
          <w:color w:val="000000"/>
          <w:szCs w:val="24"/>
          <w:shd w:val="clear" w:color="auto" w:fill="FFFFFF"/>
        </w:rPr>
        <w:t>ι</w:t>
      </w:r>
      <w:r>
        <w:rPr>
          <w:rFonts w:eastAsia="Times New Roman"/>
          <w:color w:val="000000"/>
          <w:szCs w:val="24"/>
          <w:shd w:val="clear" w:color="auto" w:fill="FFFFFF"/>
        </w:rPr>
        <w:t>σοδυνάμου δεν υπάρχει μέσα στο νομοσχέδιο. Είναι κρυμμένη μέσα από υπουργικές αποφάσεις που θα βγουν. Και ζητάτε να σας εξουσιοδοτήσουμε, να</w:t>
      </w:r>
      <w:r>
        <w:rPr>
          <w:rFonts w:eastAsia="Times New Roman"/>
          <w:color w:val="000000"/>
          <w:szCs w:val="24"/>
          <w:shd w:val="clear" w:color="auto" w:fill="FFFFFF"/>
        </w:rPr>
        <w:t xml:space="preserve"> τις ψηφίσουμε και να τις εγκρίνουμε! Τις έχετε έτοιμες. Τις κρατάτε μυστικές. Δεν αποκαλύπτετε, βεβαίως, το περιεχόμενο. </w:t>
      </w:r>
    </w:p>
    <w:p w14:paraId="3FCD8AD3" w14:textId="77777777" w:rsidR="00BC419A" w:rsidRDefault="0035347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Και τι ζητάτε; Ζητάτε λευκή επιταγή. Απαντάμε: Δεν σας εμπιστευόμαστε. Εσείς την κοροϊδία και τον εμπαιγμό τα έχετε αναγάγει σε επιστ</w:t>
      </w:r>
      <w:r>
        <w:rPr>
          <w:rFonts w:eastAsia="Times New Roman"/>
          <w:color w:val="000000"/>
          <w:szCs w:val="24"/>
          <w:shd w:val="clear" w:color="auto" w:fill="FFFFFF"/>
        </w:rPr>
        <w:t xml:space="preserve">ήμη. Η φορολογική σας πολιτική σπάει κόκαλα. Η αύξηση του ΦΠΑ διαμορφώνει μία τραγική κατάσταση για τους εργαζόμενους, τους φτωχούς αγρότες, τους αυτοαπασχολούμενους στα νησιά. Με όχημα την επιλογή του μικρότερου </w:t>
      </w:r>
      <w:r>
        <w:rPr>
          <w:rFonts w:eastAsia="Times New Roman"/>
          <w:color w:val="000000"/>
          <w:szCs w:val="24"/>
          <w:shd w:val="clear" w:color="auto" w:fill="FFFFFF"/>
        </w:rPr>
        <w:lastRenderedPageBreak/>
        <w:t>κακού, επιδιώκετε να συμβιβαστούν οι εργαζό</w:t>
      </w:r>
      <w:r>
        <w:rPr>
          <w:rFonts w:eastAsia="Times New Roman"/>
          <w:color w:val="000000"/>
          <w:szCs w:val="24"/>
          <w:shd w:val="clear" w:color="auto" w:fill="FFFFFF"/>
        </w:rPr>
        <w:t>μενοι με την ακρίβεια</w:t>
      </w:r>
      <w:r>
        <w:rPr>
          <w:rFonts w:eastAsia="Times New Roman"/>
          <w:color w:val="000000"/>
          <w:szCs w:val="24"/>
          <w:shd w:val="clear" w:color="auto" w:fill="FFFFFF"/>
        </w:rPr>
        <w:t>,</w:t>
      </w:r>
      <w:r>
        <w:rPr>
          <w:rFonts w:eastAsia="Times New Roman"/>
          <w:color w:val="000000"/>
          <w:szCs w:val="24"/>
          <w:shd w:val="clear" w:color="auto" w:fill="FFFFFF"/>
        </w:rPr>
        <w:t xml:space="preserve"> που φουντώνει εξαιτίας της κατάργησης του μειωμένου συντελεστή ΦΠΑ στα νησιά, με τα πανάκριβα ακτοπλοϊκά εισιτήρια, με τον αποκλεισμό που για μέρες αντιμετωπίζουν -ειδικά τη χειμερινή περίοδο- τα μικρά νησιά, με τα εξοντωτικά φορολογ</w:t>
      </w:r>
      <w:r>
        <w:rPr>
          <w:rFonts w:eastAsia="Times New Roman"/>
          <w:color w:val="000000"/>
          <w:szCs w:val="24"/>
          <w:shd w:val="clear" w:color="auto" w:fill="FFFFFF"/>
        </w:rPr>
        <w:t xml:space="preserve">ικά χαράτσια, μειώσεις μισθών, συντάξεων </w:t>
      </w:r>
      <w:proofErr w:type="spellStart"/>
      <w:r>
        <w:rPr>
          <w:rFonts w:eastAsia="Times New Roman"/>
          <w:color w:val="000000"/>
          <w:szCs w:val="24"/>
          <w:shd w:val="clear" w:color="auto" w:fill="FFFFFF"/>
        </w:rPr>
        <w:t>κ.ο.κ.</w:t>
      </w:r>
      <w:proofErr w:type="spellEnd"/>
      <w:r>
        <w:rPr>
          <w:rFonts w:eastAsia="Times New Roman"/>
          <w:color w:val="000000"/>
          <w:szCs w:val="24"/>
          <w:shd w:val="clear" w:color="auto" w:fill="FFFFFF"/>
        </w:rPr>
        <w:t>.</w:t>
      </w:r>
      <w:r>
        <w:rPr>
          <w:rFonts w:eastAsia="Times New Roman"/>
          <w:color w:val="000000"/>
          <w:szCs w:val="24"/>
          <w:shd w:val="clear" w:color="auto" w:fill="FFFFFF"/>
        </w:rPr>
        <w:t xml:space="preserve"> Εδώ μέχρι την κατάργηση των συντάξεων για τις χήρες έχετε προωθήσει. Και μάλιστα το προϊόν της </w:t>
      </w:r>
      <w:proofErr w:type="spellStart"/>
      <w:r>
        <w:rPr>
          <w:rFonts w:eastAsia="Times New Roman"/>
          <w:color w:val="000000"/>
          <w:szCs w:val="24"/>
          <w:shd w:val="clear" w:color="auto" w:fill="FFFFFF"/>
        </w:rPr>
        <w:t>φοροληστείας</w:t>
      </w:r>
      <w:proofErr w:type="spellEnd"/>
      <w:r>
        <w:rPr>
          <w:rFonts w:eastAsia="Times New Roman"/>
          <w:color w:val="000000"/>
          <w:szCs w:val="24"/>
          <w:shd w:val="clear" w:color="auto" w:fill="FFFFFF"/>
        </w:rPr>
        <w:t xml:space="preserve"> καταλήγει στις τσέπες των εφοπλιστών, στο πλαίσιο της δίκαιης ανάπτυξης που διαφημίζει η Κυβέρνηση.</w:t>
      </w:r>
      <w:r>
        <w:rPr>
          <w:rFonts w:eastAsia="Times New Roman"/>
          <w:color w:val="000000"/>
          <w:szCs w:val="24"/>
          <w:shd w:val="clear" w:color="auto" w:fill="FFFFFF"/>
        </w:rPr>
        <w:t xml:space="preserve"> </w:t>
      </w:r>
    </w:p>
    <w:p w14:paraId="3FCD8AD4" w14:textId="77777777" w:rsidR="00BC419A" w:rsidRDefault="0035347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Ωστόσο</w:t>
      </w:r>
      <w:r>
        <w:rPr>
          <w:rFonts w:eastAsia="Times New Roman"/>
          <w:color w:val="000000"/>
          <w:szCs w:val="24"/>
          <w:shd w:val="clear" w:color="auto" w:fill="FFFFFF"/>
        </w:rPr>
        <w:t>,</w:t>
      </w:r>
      <w:r>
        <w:rPr>
          <w:rFonts w:eastAsia="Times New Roman"/>
          <w:color w:val="000000"/>
          <w:szCs w:val="24"/>
          <w:shd w:val="clear" w:color="auto" w:fill="FFFFFF"/>
        </w:rPr>
        <w:t xml:space="preserve"> αυτό που θέλουμε να τονίσουμε είναι ότι θα προκύψουν σχήματα ΣΔΙΤ</w:t>
      </w:r>
      <w:r>
        <w:rPr>
          <w:rFonts w:eastAsia="Times New Roman"/>
          <w:color w:val="000000"/>
          <w:szCs w:val="24"/>
          <w:shd w:val="clear" w:color="auto" w:fill="FFFFFF"/>
        </w:rPr>
        <w:t>,</w:t>
      </w:r>
      <w:r>
        <w:rPr>
          <w:rFonts w:eastAsia="Times New Roman"/>
          <w:color w:val="000000"/>
          <w:szCs w:val="24"/>
          <w:shd w:val="clear" w:color="auto" w:fill="FFFFFF"/>
        </w:rPr>
        <w:t xml:space="preserve"> φορέων τοπικής και περιφερειακής διοίκησης από τον εξοντωτικό ανταγωνισμό των επιχειρηματικών ομίλων που κυριαρχούν στις ακτοπλοϊκές συγκοινωνίες. Αυτό θα έχει ως αποτέλεσμα την π</w:t>
      </w:r>
      <w:r>
        <w:rPr>
          <w:rFonts w:eastAsia="Times New Roman"/>
          <w:color w:val="000000"/>
          <w:szCs w:val="24"/>
          <w:shd w:val="clear" w:color="auto" w:fill="FFFFFF"/>
        </w:rPr>
        <w:t xml:space="preserve">αραπέρα υποβάθμιση των ακτοπλοϊκών συγκοινωνιών, ιδιαίτερα για τα απομακρυσμένα νησιά, αφού θα εκτοπίσουν αυτές τις εταιρείες από την ακτοπλοΐα, προκειμένου να πάρουν το σύνολο της χρηματοδότησης του </w:t>
      </w:r>
      <w:r>
        <w:rPr>
          <w:rFonts w:eastAsia="Times New Roman"/>
          <w:color w:val="000000"/>
          <w:szCs w:val="24"/>
          <w:shd w:val="clear" w:color="auto" w:fill="FFFFFF"/>
        </w:rPr>
        <w:t>μ</w:t>
      </w:r>
      <w:r>
        <w:rPr>
          <w:rFonts w:eastAsia="Times New Roman"/>
          <w:color w:val="000000"/>
          <w:szCs w:val="24"/>
          <w:shd w:val="clear" w:color="auto" w:fill="FFFFFF"/>
        </w:rPr>
        <w:t xml:space="preserve">εταφορικού </w:t>
      </w:r>
      <w:r>
        <w:rPr>
          <w:rFonts w:eastAsia="Times New Roman"/>
          <w:color w:val="000000"/>
          <w:szCs w:val="24"/>
          <w:shd w:val="clear" w:color="auto" w:fill="FFFFFF"/>
        </w:rPr>
        <w:t>ι</w:t>
      </w:r>
      <w:r>
        <w:rPr>
          <w:rFonts w:eastAsia="Times New Roman"/>
          <w:color w:val="000000"/>
          <w:szCs w:val="24"/>
          <w:shd w:val="clear" w:color="auto" w:fill="FFFFFF"/>
        </w:rPr>
        <w:t>σοδυνάμου</w:t>
      </w:r>
      <w:r w:rsidRPr="00D11585">
        <w:rPr>
          <w:rFonts w:eastAsia="Times New Roman"/>
          <w:color w:val="000000"/>
          <w:szCs w:val="24"/>
          <w:shd w:val="clear" w:color="auto" w:fill="FFFFFF"/>
        </w:rPr>
        <w:t xml:space="preserve"> </w:t>
      </w:r>
      <w:r>
        <w:rPr>
          <w:rFonts w:eastAsia="Times New Roman"/>
          <w:color w:val="000000"/>
          <w:szCs w:val="24"/>
          <w:shd w:val="clear" w:color="auto" w:fill="FFFFFF"/>
        </w:rPr>
        <w:t xml:space="preserve">για τα μονοπώλια. </w:t>
      </w:r>
    </w:p>
    <w:p w14:paraId="3FCD8AD5" w14:textId="77777777" w:rsidR="00BC419A" w:rsidRDefault="0035347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lastRenderedPageBreak/>
        <w:t>Επίσης, θεωρού</w:t>
      </w:r>
      <w:r>
        <w:rPr>
          <w:rFonts w:eastAsia="Times New Roman"/>
          <w:color w:val="000000"/>
          <w:szCs w:val="24"/>
          <w:shd w:val="clear" w:color="auto" w:fill="FFFFFF"/>
        </w:rPr>
        <w:t xml:space="preserve">με απαράδεκτη τη διαδικασία για το αυτονόητο που έπρεπε να υπάρχει, δηλαδή επάρκεια καυσίμου στα σκάφη του Λιμενικού Σώματος. Το απαράδεκτο ποιο είναι; Ότι έρχεται κάθε εξάμηνο νομοθέτημα για ένα τέτοιο ζήτημα που έπρεπε να είναι λυμένο. Τόσα δίνετε στους </w:t>
      </w:r>
      <w:r>
        <w:rPr>
          <w:rFonts w:eastAsia="Times New Roman"/>
          <w:color w:val="000000"/>
          <w:szCs w:val="24"/>
          <w:shd w:val="clear" w:color="auto" w:fill="FFFFFF"/>
        </w:rPr>
        <w:t>εφοπλιστές. Δεν μπορείτε να εξασφαλίσετε να έχουν μόνιμα και σταθερά πετρέλαιο οι λιμενικοί στην εκτέλεση της δουλειάς τους;</w:t>
      </w:r>
    </w:p>
    <w:p w14:paraId="3FCD8AD6" w14:textId="77777777" w:rsidR="00BC419A" w:rsidRDefault="0035347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Τελειώνοντας, εμείς καλούμε τα εργατικά – λαϊκά στρώματα των νησιών να απαντήσουν στην αντιλαϊκή πολιτική και στον εμπαιγμό της Κυβ</w:t>
      </w:r>
      <w:r>
        <w:rPr>
          <w:rFonts w:eastAsia="Times New Roman"/>
          <w:color w:val="000000"/>
          <w:szCs w:val="24"/>
          <w:shd w:val="clear" w:color="auto" w:fill="FFFFFF"/>
        </w:rPr>
        <w:t xml:space="preserve">έρνησης δυναμώνοντας τώρα την πάλη τους, συμφωνώντας με το πλαίσιο αιτημάτων των επιτροπών αγώνα των νησιωτών, όπως τα ανέπτυξε ο εισηγητής μας. </w:t>
      </w:r>
    </w:p>
    <w:p w14:paraId="3FCD8AD7"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Βεβαίως, η πάλη για το σήμερα θα πρέπει να συνδέεται με οριστικές λύσεις, με αλλαγή τάξης στην εξουσία. Για μα</w:t>
      </w:r>
      <w:r>
        <w:rPr>
          <w:rFonts w:eastAsia="Times New Roman" w:cs="Times New Roman"/>
          <w:szCs w:val="24"/>
        </w:rPr>
        <w:t>ς, μόνο με την εργατική εξουσία και την κοινωνικοποίηση όλων των μεγάλων επιχειρήσεων, των συγκεντρωμένων μέσων παραγωγής, τον κεντρικό σχεδιασμό, μπορεί να ανοίξει ο δρόμος που θα υ</w:t>
      </w:r>
      <w:r>
        <w:rPr>
          <w:rFonts w:eastAsia="Times New Roman" w:cs="Times New Roman"/>
          <w:szCs w:val="24"/>
        </w:rPr>
        <w:lastRenderedPageBreak/>
        <w:t>πηρετεί τις ανάγκες του λαού και όχι τα συμφέροντα των μονοπωλίων. Μόνο έτ</w:t>
      </w:r>
      <w:r>
        <w:rPr>
          <w:rFonts w:eastAsia="Times New Roman" w:cs="Times New Roman"/>
          <w:szCs w:val="24"/>
        </w:rPr>
        <w:t xml:space="preserve">σι μπορούν να εξασφαλιστούν σύγχρονες, ασφαλείς και φτηνές ακτοπλοϊκές συγκοινωνίες για όλα τα νησιά. </w:t>
      </w:r>
    </w:p>
    <w:p w14:paraId="3FCD8AD8" w14:textId="77777777" w:rsidR="00BC419A" w:rsidRDefault="0035347C">
      <w:pPr>
        <w:spacing w:line="600" w:lineRule="auto"/>
        <w:ind w:firstLine="720"/>
        <w:contextualSpacing/>
        <w:jc w:val="both"/>
        <w:rPr>
          <w:rFonts w:eastAsia="Times New Roman" w:cs="Times New Roman"/>
          <w:szCs w:val="24"/>
        </w:rPr>
      </w:pPr>
      <w:r w:rsidRPr="00F024B6">
        <w:rPr>
          <w:rFonts w:eastAsia="Times New Roman" w:cs="Times New Roman"/>
          <w:b/>
          <w:szCs w:val="24"/>
        </w:rPr>
        <w:t>ΠΡΟΕΔΡΕΥΩΝ (Μάριος Γεωργιάδης):</w:t>
      </w:r>
      <w:r>
        <w:rPr>
          <w:rFonts w:eastAsia="Times New Roman" w:cs="Times New Roman"/>
          <w:szCs w:val="24"/>
        </w:rPr>
        <w:t xml:space="preserve"> Ευχαριστούμε την </w:t>
      </w:r>
      <w:r>
        <w:rPr>
          <w:rFonts w:eastAsia="Times New Roman" w:cs="Times New Roman"/>
          <w:szCs w:val="24"/>
        </w:rPr>
        <w:t xml:space="preserve">κ. </w:t>
      </w:r>
      <w:proofErr w:type="spellStart"/>
      <w:r>
        <w:rPr>
          <w:rFonts w:eastAsia="Times New Roman" w:cs="Times New Roman"/>
          <w:szCs w:val="24"/>
        </w:rPr>
        <w:t>Μανωλάκου</w:t>
      </w:r>
      <w:proofErr w:type="spellEnd"/>
      <w:r>
        <w:rPr>
          <w:rFonts w:eastAsia="Times New Roman" w:cs="Times New Roman"/>
          <w:szCs w:val="24"/>
        </w:rPr>
        <w:t xml:space="preserve">. </w:t>
      </w:r>
    </w:p>
    <w:p w14:paraId="3FCD8AD9"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Μετά τον κ. </w:t>
      </w:r>
      <w:proofErr w:type="spellStart"/>
      <w:r>
        <w:rPr>
          <w:rFonts w:eastAsia="Times New Roman" w:cs="Times New Roman"/>
          <w:szCs w:val="24"/>
        </w:rPr>
        <w:t>Δρίτσα</w:t>
      </w:r>
      <w:proofErr w:type="spellEnd"/>
      <w:r>
        <w:rPr>
          <w:rFonts w:eastAsia="Times New Roman" w:cs="Times New Roman"/>
          <w:szCs w:val="24"/>
        </w:rPr>
        <w:t xml:space="preserve"> στον οποίον θα δώσω τον λόγο, ακολουθούν η </w:t>
      </w:r>
      <w:r>
        <w:rPr>
          <w:rFonts w:eastAsia="Times New Roman" w:cs="Times New Roman"/>
          <w:szCs w:val="24"/>
        </w:rPr>
        <w:t xml:space="preserve">κ. </w:t>
      </w:r>
      <w:r>
        <w:rPr>
          <w:rFonts w:eastAsia="Times New Roman" w:cs="Times New Roman"/>
          <w:szCs w:val="24"/>
        </w:rPr>
        <w:t xml:space="preserve">Καρακώστα, ο κ. </w:t>
      </w:r>
      <w:proofErr w:type="spellStart"/>
      <w:r>
        <w:rPr>
          <w:rFonts w:eastAsia="Times New Roman" w:cs="Times New Roman"/>
          <w:szCs w:val="24"/>
        </w:rPr>
        <w:t>Δημοσχάκης</w:t>
      </w:r>
      <w:proofErr w:type="spellEnd"/>
      <w:r>
        <w:rPr>
          <w:rFonts w:eastAsia="Times New Roman" w:cs="Times New Roman"/>
          <w:szCs w:val="24"/>
        </w:rPr>
        <w:t xml:space="preserve">, ο κ. </w:t>
      </w:r>
      <w:proofErr w:type="spellStart"/>
      <w:r>
        <w:rPr>
          <w:rFonts w:eastAsia="Times New Roman" w:cs="Times New Roman"/>
          <w:szCs w:val="24"/>
        </w:rPr>
        <w:t>Μπουκώρος</w:t>
      </w:r>
      <w:proofErr w:type="spellEnd"/>
      <w:r>
        <w:rPr>
          <w:rFonts w:eastAsia="Times New Roman" w:cs="Times New Roman"/>
          <w:szCs w:val="24"/>
        </w:rPr>
        <w:t xml:space="preserve">, ο κ. Παυλίδης, ο κ. </w:t>
      </w:r>
      <w:proofErr w:type="spellStart"/>
      <w:r>
        <w:rPr>
          <w:rFonts w:eastAsia="Times New Roman" w:cs="Times New Roman"/>
          <w:szCs w:val="24"/>
        </w:rPr>
        <w:t>Μεϊκόπουλος</w:t>
      </w:r>
      <w:proofErr w:type="spellEnd"/>
      <w:r>
        <w:rPr>
          <w:rFonts w:eastAsia="Times New Roman" w:cs="Times New Roman"/>
          <w:szCs w:val="24"/>
        </w:rPr>
        <w:t xml:space="preserve"> ως ομιλητές και ο κ. Κεφαλογιάννης και ο κ. </w:t>
      </w:r>
      <w:proofErr w:type="spellStart"/>
      <w:r>
        <w:rPr>
          <w:rFonts w:eastAsia="Times New Roman" w:cs="Times New Roman"/>
          <w:szCs w:val="24"/>
        </w:rPr>
        <w:t>Ξυδάκης</w:t>
      </w:r>
      <w:proofErr w:type="spellEnd"/>
      <w:r>
        <w:rPr>
          <w:rFonts w:eastAsia="Times New Roman" w:cs="Times New Roman"/>
          <w:szCs w:val="24"/>
        </w:rPr>
        <w:t xml:space="preserve"> ως Κοινοβουλευτικοί Εκπρόσωποι από την Νέα Δημοκρατία και τον ΣΥΡΙΖΑ αντιστοίχως. Μετά, θα κλείσει ο Υφυπουργός κ. Σαντορινιός.</w:t>
      </w:r>
    </w:p>
    <w:p w14:paraId="3FCD8ADA"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Δρ</w:t>
      </w:r>
      <w:r>
        <w:rPr>
          <w:rFonts w:eastAsia="Times New Roman" w:cs="Times New Roman"/>
          <w:szCs w:val="24"/>
        </w:rPr>
        <w:t>ίτσα</w:t>
      </w:r>
      <w:proofErr w:type="spellEnd"/>
      <w:r>
        <w:rPr>
          <w:rFonts w:eastAsia="Times New Roman" w:cs="Times New Roman"/>
          <w:szCs w:val="24"/>
        </w:rPr>
        <w:t>, έχετε τον λόγο για πέντε λεπτά.</w:t>
      </w:r>
    </w:p>
    <w:p w14:paraId="3FCD8ADB" w14:textId="77777777" w:rsidR="00BC419A" w:rsidRDefault="0035347C">
      <w:pPr>
        <w:spacing w:line="600" w:lineRule="auto"/>
        <w:ind w:firstLine="720"/>
        <w:contextualSpacing/>
        <w:jc w:val="both"/>
        <w:rPr>
          <w:rFonts w:eastAsia="Times New Roman" w:cs="Times New Roman"/>
          <w:szCs w:val="24"/>
        </w:rPr>
      </w:pPr>
      <w:r w:rsidRPr="006C5170">
        <w:rPr>
          <w:rFonts w:eastAsia="Times New Roman" w:cs="Times New Roman"/>
          <w:b/>
          <w:szCs w:val="24"/>
        </w:rPr>
        <w:t xml:space="preserve">ΘΕΟΔΩΡΟΣ </w:t>
      </w:r>
      <w:r>
        <w:rPr>
          <w:rFonts w:eastAsia="Times New Roman" w:cs="Times New Roman"/>
          <w:b/>
          <w:szCs w:val="24"/>
        </w:rPr>
        <w:t>ΔΡΙΤΣΑΣ</w:t>
      </w:r>
      <w:r w:rsidRPr="006C5170">
        <w:rPr>
          <w:rFonts w:eastAsia="Times New Roman" w:cs="Times New Roman"/>
          <w:b/>
          <w:szCs w:val="24"/>
        </w:rPr>
        <w:t>:</w:t>
      </w:r>
      <w:r>
        <w:rPr>
          <w:rFonts w:eastAsia="Times New Roman" w:cs="Times New Roman"/>
          <w:szCs w:val="24"/>
        </w:rPr>
        <w:t xml:space="preserve"> Ευχαριστώ, κύριε Πρόεδρε. </w:t>
      </w:r>
    </w:p>
    <w:p w14:paraId="3FCD8ADC"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Δεν αισθάνομαι και πολύ άνετα</w:t>
      </w:r>
      <w:r w:rsidRPr="0010322E">
        <w:rPr>
          <w:rFonts w:eastAsia="Times New Roman" w:cs="Times New Roman"/>
          <w:szCs w:val="24"/>
        </w:rPr>
        <w:t>,</w:t>
      </w:r>
      <w:r>
        <w:rPr>
          <w:rFonts w:eastAsia="Times New Roman" w:cs="Times New Roman"/>
          <w:szCs w:val="24"/>
        </w:rPr>
        <w:t xml:space="preserve"> γιατί και με την </w:t>
      </w:r>
      <w:r>
        <w:rPr>
          <w:rFonts w:eastAsia="Times New Roman" w:cs="Times New Roman"/>
          <w:szCs w:val="24"/>
        </w:rPr>
        <w:t xml:space="preserve">κ. </w:t>
      </w:r>
      <w:proofErr w:type="spellStart"/>
      <w:r>
        <w:rPr>
          <w:rFonts w:eastAsia="Times New Roman" w:cs="Times New Roman"/>
          <w:szCs w:val="24"/>
        </w:rPr>
        <w:t>Μανωλάκου</w:t>
      </w:r>
      <w:proofErr w:type="spellEnd"/>
      <w:r>
        <w:rPr>
          <w:rFonts w:eastAsia="Times New Roman" w:cs="Times New Roman"/>
          <w:szCs w:val="24"/>
        </w:rPr>
        <w:t xml:space="preserve"> έχω σχέσεις εκτίμησης, αλλά και με όλους τους Βουλευτές του ΚΚΕ. Όμως, ειλικρινά δεν καταλαβαίνω. Αυτή η περιγρα</w:t>
      </w:r>
      <w:r>
        <w:rPr>
          <w:rFonts w:eastAsia="Times New Roman" w:cs="Times New Roman"/>
          <w:szCs w:val="24"/>
        </w:rPr>
        <w:t xml:space="preserve">φή σημαίνει να φύγει αυτή η Κυβέρνηση και να έρθει μια άλλη. Μόνο αυτό σημαίνει. Σκεφθείτε το και απευθυνθείτε και στην κοινωνία και στους εργαζόμενους με αυτόν τον οπλισμό. </w:t>
      </w:r>
      <w:r>
        <w:rPr>
          <w:rFonts w:eastAsia="Times New Roman" w:cs="Times New Roman"/>
          <w:szCs w:val="24"/>
        </w:rPr>
        <w:lastRenderedPageBreak/>
        <w:t xml:space="preserve">Τώρα, το αν υπήρχε από το πρώτο μνημόνιο σκληρό, σκληρότατο, </w:t>
      </w:r>
      <w:proofErr w:type="spellStart"/>
      <w:r>
        <w:rPr>
          <w:rFonts w:eastAsia="Times New Roman" w:cs="Times New Roman"/>
          <w:szCs w:val="24"/>
        </w:rPr>
        <w:t>προαπαιτούμενο</w:t>
      </w:r>
      <w:proofErr w:type="spellEnd"/>
      <w:r>
        <w:rPr>
          <w:rFonts w:eastAsia="Times New Roman" w:cs="Times New Roman"/>
          <w:szCs w:val="24"/>
        </w:rPr>
        <w:t xml:space="preserve"> για τη</w:t>
      </w:r>
      <w:r>
        <w:rPr>
          <w:rFonts w:eastAsia="Times New Roman" w:cs="Times New Roman"/>
          <w:szCs w:val="24"/>
        </w:rPr>
        <w:t xml:space="preserve"> μείωση των οργανικών συνθέσεων στην ακτοπλοΐα και τώρα δεν υπάρχει, έχει εξαερωθεί, δεν υπάρχει πουθενά, είναι μικρό, το έκανε ο Θεός! Το έκανε ο </w:t>
      </w:r>
      <w:proofErr w:type="spellStart"/>
      <w:r>
        <w:rPr>
          <w:rFonts w:eastAsia="Times New Roman" w:cs="Times New Roman"/>
          <w:szCs w:val="24"/>
        </w:rPr>
        <w:t>Ποσειδώνας</w:t>
      </w:r>
      <w:proofErr w:type="spellEnd"/>
      <w:r>
        <w:rPr>
          <w:rFonts w:eastAsia="Times New Roman" w:cs="Times New Roman"/>
          <w:szCs w:val="24"/>
        </w:rPr>
        <w:t xml:space="preserve">! </w:t>
      </w:r>
    </w:p>
    <w:p w14:paraId="3FCD8ADD"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Όταν ανέλαβε το 2015 αυτή η Κυβέρνηση, δρομολόγια στο λιμάνι του Πειραιά και τα περισσότερα δρομ</w:t>
      </w:r>
      <w:r>
        <w:rPr>
          <w:rFonts w:eastAsia="Times New Roman" w:cs="Times New Roman"/>
          <w:szCs w:val="24"/>
        </w:rPr>
        <w:t>ολόγια στον Αϊ-</w:t>
      </w:r>
      <w:proofErr w:type="spellStart"/>
      <w:r>
        <w:rPr>
          <w:rFonts w:eastAsia="Times New Roman" w:cs="Times New Roman"/>
          <w:szCs w:val="24"/>
        </w:rPr>
        <w:t>Στράτη</w:t>
      </w:r>
      <w:proofErr w:type="spellEnd"/>
      <w:r>
        <w:rPr>
          <w:rFonts w:eastAsia="Times New Roman" w:cs="Times New Roman"/>
          <w:szCs w:val="24"/>
        </w:rPr>
        <w:t>, στη Λήμνο, εδώ κι εκεί δεν γίνονταν γιατί ήταν σε μόνιμη επίσχεση εργασίας οι απλήρωτοι επί τριάμισι χρόνια</w:t>
      </w:r>
      <w:r w:rsidRPr="007524EC">
        <w:rPr>
          <w:rFonts w:eastAsia="Times New Roman" w:cs="Times New Roman"/>
          <w:szCs w:val="24"/>
        </w:rPr>
        <w:t xml:space="preserve"> </w:t>
      </w:r>
      <w:r>
        <w:rPr>
          <w:rFonts w:eastAsia="Times New Roman" w:cs="Times New Roman"/>
          <w:szCs w:val="24"/>
        </w:rPr>
        <w:t>εργαζόμενοι. Ήταν σε κατάσταση φρικτή. Αυτή η Κυβέρνηση ξεπέρασε παγκοσμίως ένα ζήτημα ιδιωτικής διαφοράς με το να το κάνει ζ</w:t>
      </w:r>
      <w:r>
        <w:rPr>
          <w:rFonts w:eastAsia="Times New Roman" w:cs="Times New Roman"/>
          <w:szCs w:val="24"/>
        </w:rPr>
        <w:t xml:space="preserve">ήτημα δημοσίου συμφέροντος και να πάρουν οι εργαζόμενοι τα χρήματά τους. Αυτό είναι </w:t>
      </w:r>
      <w:proofErr w:type="spellStart"/>
      <w:r>
        <w:rPr>
          <w:rFonts w:eastAsia="Times New Roman" w:cs="Times New Roman"/>
          <w:szCs w:val="24"/>
        </w:rPr>
        <w:t>φιλοεφοπλιστική</w:t>
      </w:r>
      <w:proofErr w:type="spellEnd"/>
      <w:r>
        <w:rPr>
          <w:rFonts w:eastAsia="Times New Roman" w:cs="Times New Roman"/>
          <w:szCs w:val="24"/>
        </w:rPr>
        <w:t xml:space="preserve"> και αντεργατική πολιτική! </w:t>
      </w:r>
    </w:p>
    <w:p w14:paraId="3FCD8ADE"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Μπορώ να απαριθμήσω και πολλά άλλα. Μπορώ να πω ακριβώς και για τη νομοθέτηση ότι αν δεν είναι πληρωμένοι οι εργαζόμενοι, δεν φεύ</w:t>
      </w:r>
      <w:r>
        <w:rPr>
          <w:rFonts w:eastAsia="Times New Roman" w:cs="Times New Roman"/>
          <w:szCs w:val="24"/>
        </w:rPr>
        <w:t xml:space="preserve">γει το πλοίο, δεν παίρνει απόπλου. Είναι πρόσφατη νομοθέτηση, δική μας, όπως και πολλά άλλα. Αυτά θα τα έκανε μια Κυβέρνηση της Νέας Δημοκρατίας! </w:t>
      </w:r>
    </w:p>
    <w:p w14:paraId="3FCD8ADF"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lastRenderedPageBreak/>
        <w:t>Όμως, εκείνο που θέλω να πω και με αυτήν την ευκαιρία και επειδή αυτές τις μέρες διαμορφώνεται και καλλιεργεί</w:t>
      </w:r>
      <w:r>
        <w:rPr>
          <w:rFonts w:eastAsia="Times New Roman" w:cs="Times New Roman"/>
          <w:szCs w:val="24"/>
        </w:rPr>
        <w:t xml:space="preserve">ται ένα κλίμα, είναι το εξής: Ας τολμήσουν οι δυνάμεις της φαυλοκρατίας και της διαφθοράς να επιχειρήσουν την πτώση αυτής της Κυβέρνησης. Θα χαρούμε πάρα πολύ εάν το επιχειρήσουν με τους τρόπους που απεργάζονται και θα πάρουν την απάντηση από την ίδια την </w:t>
      </w:r>
      <w:r>
        <w:rPr>
          <w:rFonts w:eastAsia="Times New Roman" w:cs="Times New Roman"/>
          <w:szCs w:val="24"/>
        </w:rPr>
        <w:t xml:space="preserve">ελληνική κοινωνία. Τόσο πολύ αυτή η Κυβέρνηση καταρρέει που συνεχώς όλο το τελευταίο διάστημα λύνει προβλήματα δεκαετίας, εικοσαετίας, τριακονταετίας, </w:t>
      </w:r>
      <w:r>
        <w:rPr>
          <w:rFonts w:eastAsia="Times New Roman" w:cs="Times New Roman"/>
          <w:szCs w:val="24"/>
        </w:rPr>
        <w:t>τεσ</w:t>
      </w:r>
      <w:r>
        <w:rPr>
          <w:rFonts w:eastAsia="Times New Roman" w:cs="Times New Roman"/>
          <w:szCs w:val="24"/>
        </w:rPr>
        <w:t xml:space="preserve">σαρακονταετίας! Έρχεται και τα λύνει αυτή η Κυβέρνηση που καταρρέει! </w:t>
      </w:r>
    </w:p>
    <w:p w14:paraId="3FCD8AE0"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Ένα απ’ αυτά είναι το </w:t>
      </w:r>
      <w:r>
        <w:rPr>
          <w:rFonts w:eastAsia="Times New Roman" w:cs="Times New Roman"/>
          <w:szCs w:val="24"/>
        </w:rPr>
        <w:t>μ</w:t>
      </w:r>
      <w:r>
        <w:rPr>
          <w:rFonts w:eastAsia="Times New Roman" w:cs="Times New Roman"/>
          <w:szCs w:val="24"/>
        </w:rPr>
        <w:t>εταφορικό</w:t>
      </w:r>
      <w:r>
        <w:rPr>
          <w:rFonts w:eastAsia="Times New Roman" w:cs="Times New Roman"/>
          <w:szCs w:val="24"/>
        </w:rPr>
        <w:t xml:space="preserve"> </w:t>
      </w:r>
      <w:r>
        <w:rPr>
          <w:rFonts w:eastAsia="Times New Roman" w:cs="Times New Roman"/>
          <w:szCs w:val="24"/>
        </w:rPr>
        <w:t>ι</w:t>
      </w:r>
      <w:r>
        <w:rPr>
          <w:rFonts w:eastAsia="Times New Roman" w:cs="Times New Roman"/>
          <w:szCs w:val="24"/>
        </w:rPr>
        <w:t>σοδύναμο. Ήταν προγραμματική δέσμευση της Κυβέρνησης ΣΥΡΙΖΑ-ΑΝΕΛ, προγραμματική θέση του Συνασπισμού παλαιότερα, αλλά και του ΣΥΡΙΖΑ τα τελευταία χρόνια. Είναι θέση δουλεμένη, επεξεργασμένη με πολλούς και διάφορους τρόπους. Έπρεπε οι συγκυρίες να ωριμάσο</w:t>
      </w:r>
      <w:r>
        <w:rPr>
          <w:rFonts w:eastAsia="Times New Roman" w:cs="Times New Roman"/>
          <w:szCs w:val="24"/>
        </w:rPr>
        <w:t xml:space="preserve">υν και τώρα πρώτη φορά έρχεται μια </w:t>
      </w:r>
      <w:r>
        <w:rPr>
          <w:rFonts w:eastAsia="Times New Roman" w:cs="Times New Roman"/>
          <w:szCs w:val="24"/>
        </w:rPr>
        <w:t>Κ</w:t>
      </w:r>
      <w:r>
        <w:rPr>
          <w:rFonts w:eastAsia="Times New Roman" w:cs="Times New Roman"/>
          <w:szCs w:val="24"/>
        </w:rPr>
        <w:t xml:space="preserve">υβέρνηση και δίνει ένα μοντέλο </w:t>
      </w:r>
      <w:r>
        <w:rPr>
          <w:rFonts w:eastAsia="Times New Roman" w:cs="Times New Roman"/>
          <w:szCs w:val="24"/>
        </w:rPr>
        <w:t>μ</w:t>
      </w:r>
      <w:r>
        <w:rPr>
          <w:rFonts w:eastAsia="Times New Roman" w:cs="Times New Roman"/>
          <w:szCs w:val="24"/>
        </w:rPr>
        <w:t xml:space="preserve">εταφορικού </w:t>
      </w:r>
      <w:r>
        <w:rPr>
          <w:rFonts w:eastAsia="Times New Roman" w:cs="Times New Roman"/>
          <w:szCs w:val="24"/>
        </w:rPr>
        <w:t>ι</w:t>
      </w:r>
      <w:r>
        <w:rPr>
          <w:rFonts w:eastAsia="Times New Roman" w:cs="Times New Roman"/>
          <w:szCs w:val="24"/>
        </w:rPr>
        <w:t>σοδύναμου. Τώρα, πώς ωφελούνται οι πλοιοκτήτες και οι εφοπλιστές απ’ αυτό, δεν το έχω καταλάβει.</w:t>
      </w:r>
    </w:p>
    <w:p w14:paraId="3FCD8AE1"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Όμως, εν πάση </w:t>
      </w:r>
      <w:proofErr w:type="spellStart"/>
      <w:r>
        <w:rPr>
          <w:rFonts w:eastAsia="Times New Roman" w:cs="Times New Roman"/>
          <w:szCs w:val="24"/>
        </w:rPr>
        <w:t>περιπτώσει</w:t>
      </w:r>
      <w:proofErr w:type="spellEnd"/>
      <w:r>
        <w:rPr>
          <w:rFonts w:eastAsia="Times New Roman" w:cs="Times New Roman"/>
          <w:szCs w:val="24"/>
        </w:rPr>
        <w:t>, είναι ακριβώς ενταγμένο σε ένα σχέδιο λύσης ή βελτίωσ</w:t>
      </w:r>
      <w:r>
        <w:rPr>
          <w:rFonts w:eastAsia="Times New Roman" w:cs="Times New Roman"/>
          <w:szCs w:val="24"/>
        </w:rPr>
        <w:t xml:space="preserve">ης των περιφερειακών ανισοτήτων. Δηλαδή, έχει στρατηγικό χαρακτήρα. </w:t>
      </w:r>
    </w:p>
    <w:p w14:paraId="3FCD8AE2"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Γι’ αυτό και πράγματι τώρα πιλοτικά για ένα εξάμηνο, από 1-1-2019 μονιμότερα και ευρύτερα, όπου για πρώτη φορά πράξη παρέμβασης στον τομέα της νησιωτικής πολιτικής αποτυπώνει ότι νησιωτικ</w:t>
      </w:r>
      <w:r>
        <w:rPr>
          <w:rFonts w:eastAsia="Times New Roman" w:cs="Times New Roman"/>
          <w:szCs w:val="24"/>
        </w:rPr>
        <w:t>ή πολιτική δεν μπορεί να ασκείται μόνο -όπως πρέπει, βεβαίως- για τα νησιά του Αιγαίου, καθώς στην Ελλάδα υπάρχουν και νησιά στο Ιόνιο, υπάρχουν και οι Σποράδες, υπάρχει και ο Σαρωνικός, υπάρχουν τα Κύθηρα και τα Αντικύθηρα, υπάρχει και η Θάσος, υπάρχουν ό</w:t>
      </w:r>
      <w:r>
        <w:rPr>
          <w:rFonts w:eastAsia="Times New Roman" w:cs="Times New Roman"/>
          <w:szCs w:val="24"/>
        </w:rPr>
        <w:t>λα τα νησιά. Αυτό είναι τομή για πρώτη φορά.</w:t>
      </w:r>
    </w:p>
    <w:p w14:paraId="3FCD8AE3"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Ακριβώς το μεταφορικό ισοδύναμο, επειδή είναι δυναμικό μέτρο αναπτυξιακής πολιτικής για την αντιμετώπιση περιφερειακών ανισοτήτων, έχει να διανύσει δρόμο ακόμη, γιατί τώρα πολύ σωστά προηγούνται οι κάτοικοι των </w:t>
      </w:r>
      <w:r>
        <w:rPr>
          <w:rFonts w:eastAsia="Times New Roman" w:cs="Times New Roman"/>
          <w:szCs w:val="24"/>
        </w:rPr>
        <w:t>νησιών, οι εργαζόμενοι στα νησιά και οι επιχειρήσεις των νησιών.</w:t>
      </w:r>
    </w:p>
    <w:p w14:paraId="3FCD8AE4"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Για την αναπτυξιακή του προοπτική, όμως, κάποια στιγμή θα πρέπει να ωριμάσουν και δυνατότητες να περιλαμβάνει και </w:t>
      </w:r>
      <w:r>
        <w:rPr>
          <w:rFonts w:eastAsia="Times New Roman" w:cs="Times New Roman"/>
          <w:szCs w:val="24"/>
        </w:rPr>
        <w:lastRenderedPageBreak/>
        <w:t xml:space="preserve">τους επισκέπτες των νησιών, διότι ακριβώς έτσι μειώνεται η περιφερειακή ανισότητα σε σχέση με τις χερσαίες περιοχές. Αυτό προφανώς δεν μπορεί </w:t>
      </w:r>
      <w:r>
        <w:rPr>
          <w:rFonts w:eastAsia="Times New Roman" w:cs="Times New Roman"/>
          <w:szCs w:val="24"/>
        </w:rPr>
        <w:t xml:space="preserve">να ανατίθεται στο Πρόγραμμα Δημοσίων Επενδύσεων και στον κρατικό προϋπολογισμό, γιατί και το ένα και το άλλο έχουν όρια και δεν μπορεί </w:t>
      </w:r>
      <w:r>
        <w:rPr>
          <w:rFonts w:eastAsia="Times New Roman" w:cs="Times New Roman"/>
          <w:szCs w:val="24"/>
        </w:rPr>
        <w:t xml:space="preserve">κάποιος </w:t>
      </w:r>
      <w:r>
        <w:rPr>
          <w:rFonts w:eastAsia="Times New Roman" w:cs="Times New Roman"/>
          <w:szCs w:val="24"/>
        </w:rPr>
        <w:t>να λέει «αέρα πατέρα» ό,τι θέλει.</w:t>
      </w:r>
    </w:p>
    <w:p w14:paraId="3FCD8AE5"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Όμως, γι’ αυτό είναι και σύνθετο ζήτημα, γι’ αυτό και είναι ανοικτό ζήτημα για </w:t>
      </w:r>
      <w:r>
        <w:rPr>
          <w:rFonts w:eastAsia="Times New Roman" w:cs="Times New Roman"/>
          <w:szCs w:val="24"/>
        </w:rPr>
        <w:t xml:space="preserve">το μέλλον, γι’ αυτό και η τριετία είναι πάρα πολύ σημαντική για να βγουν συμπεράσματα και να αξιοποιηθούν. Είναι, δηλαδή, μελετημένο κείμενο και πράγματι, αξίζει </w:t>
      </w:r>
      <w:r>
        <w:rPr>
          <w:rFonts w:eastAsia="Times New Roman" w:cs="Times New Roman"/>
          <w:szCs w:val="24"/>
        </w:rPr>
        <w:t xml:space="preserve">συγχαρητήρια </w:t>
      </w:r>
      <w:r>
        <w:rPr>
          <w:rFonts w:eastAsia="Times New Roman" w:cs="Times New Roman"/>
          <w:szCs w:val="24"/>
        </w:rPr>
        <w:t xml:space="preserve">και ο Υπουργός, ο Παναγιώτης </w:t>
      </w:r>
      <w:proofErr w:type="spellStart"/>
      <w:r>
        <w:rPr>
          <w:rFonts w:eastAsia="Times New Roman" w:cs="Times New Roman"/>
          <w:szCs w:val="24"/>
        </w:rPr>
        <w:t>Κουρουμπλής</w:t>
      </w:r>
      <w:proofErr w:type="spellEnd"/>
      <w:r>
        <w:rPr>
          <w:rFonts w:eastAsia="Times New Roman" w:cs="Times New Roman"/>
          <w:szCs w:val="24"/>
        </w:rPr>
        <w:t xml:space="preserve"> και ο αρμόδιος Υφυπουργός για τη </w:t>
      </w:r>
      <w:proofErr w:type="spellStart"/>
      <w:r>
        <w:rPr>
          <w:rFonts w:eastAsia="Times New Roman" w:cs="Times New Roman"/>
          <w:szCs w:val="24"/>
        </w:rPr>
        <w:t>νησιωτι</w:t>
      </w:r>
      <w:r>
        <w:rPr>
          <w:rFonts w:eastAsia="Times New Roman" w:cs="Times New Roman"/>
          <w:szCs w:val="24"/>
        </w:rPr>
        <w:t>κότητα</w:t>
      </w:r>
      <w:proofErr w:type="spellEnd"/>
      <w:r>
        <w:rPr>
          <w:rFonts w:eastAsia="Times New Roman" w:cs="Times New Roman"/>
          <w:szCs w:val="24"/>
        </w:rPr>
        <w:t xml:space="preserve">, ο Νεκτάριος Σαντορινιός, αλλά και ο Γενικός Γραμματέας Αιγαίου, ο κ. </w:t>
      </w:r>
      <w:proofErr w:type="spellStart"/>
      <w:r>
        <w:rPr>
          <w:rFonts w:eastAsia="Times New Roman" w:cs="Times New Roman"/>
          <w:szCs w:val="24"/>
        </w:rPr>
        <w:t>Γιαννέλης</w:t>
      </w:r>
      <w:proofErr w:type="spellEnd"/>
      <w:r>
        <w:rPr>
          <w:rFonts w:eastAsia="Times New Roman" w:cs="Times New Roman"/>
          <w:szCs w:val="24"/>
        </w:rPr>
        <w:t xml:space="preserve"> και πολλοί άλλοι, το Πανεπιστήμιο Αιγαίου, αν θέλετε, οι νησιώτες Βουλευτές του ΣΥΡΙΖΑ, που πρωτοστάτησαν στη μελέτη και την επεξεργασία όλων αυτών των ζητημάτων μαζί με</w:t>
      </w:r>
      <w:r>
        <w:rPr>
          <w:rFonts w:eastAsia="Times New Roman" w:cs="Times New Roman"/>
          <w:szCs w:val="24"/>
        </w:rPr>
        <w:t xml:space="preserve"> το Υπουργείο, το </w:t>
      </w:r>
      <w:r>
        <w:rPr>
          <w:rFonts w:eastAsia="Times New Roman" w:cs="Times New Roman"/>
          <w:szCs w:val="24"/>
        </w:rPr>
        <w:t>π</w:t>
      </w:r>
      <w:r>
        <w:rPr>
          <w:rFonts w:eastAsia="Times New Roman" w:cs="Times New Roman"/>
          <w:szCs w:val="24"/>
        </w:rPr>
        <w:t xml:space="preserve">ανεπιστήμιο, τα </w:t>
      </w:r>
      <w:r>
        <w:rPr>
          <w:rFonts w:eastAsia="Times New Roman" w:cs="Times New Roman"/>
          <w:szCs w:val="24"/>
        </w:rPr>
        <w:t>ε</w:t>
      </w:r>
      <w:r>
        <w:rPr>
          <w:rFonts w:eastAsia="Times New Roman" w:cs="Times New Roman"/>
          <w:szCs w:val="24"/>
        </w:rPr>
        <w:t xml:space="preserve">πιμελητήρια, τους </w:t>
      </w:r>
      <w:r>
        <w:rPr>
          <w:rFonts w:eastAsia="Times New Roman" w:cs="Times New Roman"/>
          <w:szCs w:val="24"/>
        </w:rPr>
        <w:t>σ</w:t>
      </w:r>
      <w:r>
        <w:rPr>
          <w:rFonts w:eastAsia="Times New Roman" w:cs="Times New Roman"/>
          <w:szCs w:val="24"/>
        </w:rPr>
        <w:t xml:space="preserve">υλλόγους, τους </w:t>
      </w:r>
      <w:r>
        <w:rPr>
          <w:rFonts w:eastAsia="Times New Roman" w:cs="Times New Roman"/>
          <w:szCs w:val="24"/>
        </w:rPr>
        <w:t>δ</w:t>
      </w:r>
      <w:r>
        <w:rPr>
          <w:rFonts w:eastAsia="Times New Roman" w:cs="Times New Roman"/>
          <w:szCs w:val="24"/>
        </w:rPr>
        <w:t>ημάρχους σε όλες αυτές τις περιοχές.</w:t>
      </w:r>
    </w:p>
    <w:p w14:paraId="3FCD8AE6"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τελειώσω, κύριε Πρόεδρε. Είναι φτήνια να κάνουμε </w:t>
      </w:r>
      <w:proofErr w:type="spellStart"/>
      <w:r>
        <w:rPr>
          <w:rFonts w:eastAsia="Times New Roman" w:cs="Times New Roman"/>
          <w:szCs w:val="24"/>
        </w:rPr>
        <w:t>τακτικίστικο</w:t>
      </w:r>
      <w:proofErr w:type="spellEnd"/>
      <w:r>
        <w:rPr>
          <w:rFonts w:eastAsia="Times New Roman" w:cs="Times New Roman"/>
          <w:szCs w:val="24"/>
        </w:rPr>
        <w:t xml:space="preserve"> αντιπερισπασμό αναφορικά με την κατάργηση του μειωμένου ΦΠΑ. Σοβαρότατο ζήτημα, </w:t>
      </w:r>
      <w:r>
        <w:rPr>
          <w:rFonts w:eastAsia="Times New Roman" w:cs="Times New Roman"/>
          <w:szCs w:val="24"/>
        </w:rPr>
        <w:t>αλλά προς Θεού!</w:t>
      </w:r>
    </w:p>
    <w:p w14:paraId="3FCD8AE7"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Για αυτή</w:t>
      </w:r>
      <w:r>
        <w:rPr>
          <w:rFonts w:eastAsia="Times New Roman" w:cs="Times New Roman"/>
          <w:szCs w:val="24"/>
        </w:rPr>
        <w:t>ν</w:t>
      </w:r>
      <w:r>
        <w:rPr>
          <w:rFonts w:eastAsia="Times New Roman" w:cs="Times New Roman"/>
          <w:szCs w:val="24"/>
        </w:rPr>
        <w:t xml:space="preserve"> την Κυβέρνηση είπε ο κ. Κουτσούκος: «Μα, τι σας πειράζει; Είναι 78 εκατομμύρια.» Ε, βέβαια! Αν ήταν αυτό το ζήτημα, βεβαίως θα βρίσκαμε λύση, όπως βρίσκουμε τώρα με τα 60 ή με τα 150 από την 1</w:t>
      </w:r>
      <w:r w:rsidRPr="008D4F47">
        <w:rPr>
          <w:rFonts w:eastAsia="Times New Roman" w:cs="Times New Roman"/>
          <w:szCs w:val="24"/>
          <w:vertAlign w:val="superscript"/>
        </w:rPr>
        <w:t>η</w:t>
      </w:r>
      <w:r>
        <w:rPr>
          <w:rFonts w:eastAsia="Times New Roman" w:cs="Times New Roman"/>
          <w:szCs w:val="24"/>
        </w:rPr>
        <w:t xml:space="preserve"> του χρόνου. Μόνος του απαντάει ο κ. </w:t>
      </w:r>
      <w:r>
        <w:rPr>
          <w:rFonts w:eastAsia="Times New Roman" w:cs="Times New Roman"/>
          <w:szCs w:val="24"/>
        </w:rPr>
        <w:t>Κουτσούκος.</w:t>
      </w:r>
    </w:p>
    <w:p w14:paraId="3FCD8AE8"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Από τα πιο σκληρά δόγματα των δανειστών ήταν η άρνησή τους να δεχθούν εξαιρέσεις στην επιβολή του ΦΠΑ. Γιατί; Ποιο ήταν το επιχείρημα; Ότι δεν δέχονταν ότι η μείωση του ΦΠΑ θα επιφέρει και μείωση των τιμών αναφορικά με την εμπειρία από όλα τα π</w:t>
      </w:r>
      <w:r>
        <w:rPr>
          <w:rFonts w:eastAsia="Times New Roman" w:cs="Times New Roman"/>
          <w:szCs w:val="24"/>
        </w:rPr>
        <w:t>ροηγούμενα χρόνια.</w:t>
      </w:r>
    </w:p>
    <w:p w14:paraId="3FCD8AE9" w14:textId="77777777" w:rsidR="00BC419A" w:rsidRDefault="0035347C">
      <w:pPr>
        <w:spacing w:line="600" w:lineRule="auto"/>
        <w:ind w:firstLine="720"/>
        <w:contextualSpacing/>
        <w:jc w:val="both"/>
        <w:rPr>
          <w:rFonts w:eastAsia="Times New Roman" w:cs="Times New Roman"/>
          <w:szCs w:val="24"/>
        </w:rPr>
      </w:pPr>
      <w:r w:rsidRPr="00251171">
        <w:rPr>
          <w:rFonts w:eastAsia="Times New Roman" w:cs="Times New Roman"/>
          <w:szCs w:val="24"/>
        </w:rPr>
        <w:t>(Στο σημείο αυτό κτυπάει το κουδούνι λήξεως του χρόνου ομιλίας του κυρίου Βουλευτή)</w:t>
      </w:r>
    </w:p>
    <w:p w14:paraId="3FCD8AEA"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Το 2011 καταργήθηκαν οι κρατήσεις υπέρ τρίτων στα ακτοπλοϊκά εισιτήρια -8% έως 12% μείωση- με το επιχείρημα ότι έτσι θα μειωθούν τα ναύλα και για τα εμπο</w:t>
      </w:r>
      <w:r>
        <w:rPr>
          <w:rFonts w:eastAsia="Times New Roman" w:cs="Times New Roman"/>
          <w:szCs w:val="24"/>
        </w:rPr>
        <w:t>ρεύματα και για τους επιβάτες και για όλους. Ενώ ήταν χρήσιμες κρατήσεις…</w:t>
      </w:r>
    </w:p>
    <w:p w14:paraId="3FCD8AEB" w14:textId="77777777" w:rsidR="00BC419A" w:rsidRDefault="0035347C">
      <w:pPr>
        <w:spacing w:line="600" w:lineRule="auto"/>
        <w:ind w:firstLine="720"/>
        <w:contextualSpacing/>
        <w:jc w:val="both"/>
        <w:rPr>
          <w:rFonts w:eastAsia="Times New Roman" w:cs="Times New Roman"/>
          <w:szCs w:val="24"/>
        </w:rPr>
      </w:pPr>
      <w:r w:rsidRPr="003A2408">
        <w:rPr>
          <w:rFonts w:eastAsia="Times New Roman" w:cs="Times New Roman"/>
          <w:b/>
          <w:szCs w:val="24"/>
        </w:rPr>
        <w:lastRenderedPageBreak/>
        <w:t>ΠΡΟΕΔΡΕΥΩΝ (Μάριος Γεωργιάδης):</w:t>
      </w:r>
      <w:r w:rsidRPr="003A2408">
        <w:rPr>
          <w:rFonts w:eastAsia="Times New Roman" w:cs="Times New Roman"/>
          <w:szCs w:val="24"/>
        </w:rPr>
        <w:t xml:space="preserve"> </w:t>
      </w:r>
      <w:r>
        <w:rPr>
          <w:rFonts w:eastAsia="Times New Roman" w:cs="Times New Roman"/>
          <w:szCs w:val="24"/>
        </w:rPr>
        <w:t>Κύριε συνάδελφε, αν θέλετε, ολοκληρώστε. Έχετε φτάσει τα οκτώ λεπτά.</w:t>
      </w:r>
    </w:p>
    <w:p w14:paraId="3FCD8AEC" w14:textId="77777777" w:rsidR="00BC419A" w:rsidRDefault="0035347C">
      <w:pPr>
        <w:spacing w:line="600" w:lineRule="auto"/>
        <w:ind w:firstLine="720"/>
        <w:contextualSpacing/>
        <w:jc w:val="both"/>
        <w:rPr>
          <w:rFonts w:eastAsia="Times New Roman" w:cs="Times New Roman"/>
          <w:szCs w:val="24"/>
        </w:rPr>
      </w:pPr>
      <w:r w:rsidRPr="00A30F0E">
        <w:rPr>
          <w:rFonts w:eastAsia="Times New Roman" w:cs="Times New Roman"/>
          <w:b/>
          <w:szCs w:val="24"/>
        </w:rPr>
        <w:t>ΘΕΟΔΩΡΟΣ ΔΡΙΤΣΑΣ:</w:t>
      </w:r>
      <w:r>
        <w:rPr>
          <w:rFonts w:eastAsia="Times New Roman" w:cs="Times New Roman"/>
          <w:szCs w:val="24"/>
        </w:rPr>
        <w:t xml:space="preserve"> Τελειώνω, κύριε Πρόεδρε.</w:t>
      </w:r>
    </w:p>
    <w:p w14:paraId="3FCD8AED"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Ήταν χρήσιμες κρατήσεις. Μια από αυτές</w:t>
      </w:r>
      <w:r>
        <w:rPr>
          <w:rFonts w:eastAsia="Times New Roman" w:cs="Times New Roman"/>
          <w:szCs w:val="24"/>
        </w:rPr>
        <w:t xml:space="preserve"> ήταν για τη συντήρηση ενός </w:t>
      </w:r>
      <w:r>
        <w:rPr>
          <w:rFonts w:eastAsia="Times New Roman" w:cs="Times New Roman"/>
          <w:szCs w:val="24"/>
        </w:rPr>
        <w:t xml:space="preserve">ταμείου </w:t>
      </w:r>
      <w:r>
        <w:rPr>
          <w:rFonts w:eastAsia="Times New Roman" w:cs="Times New Roman"/>
          <w:szCs w:val="24"/>
        </w:rPr>
        <w:t xml:space="preserve">σε περίπτωση των ναυαγίων, σε περίπτωση μεγάλων ζημιών στα νησιά και για όλα αυτά. Πολύ σημαντικό </w:t>
      </w:r>
      <w:r>
        <w:rPr>
          <w:rFonts w:eastAsia="Times New Roman" w:cs="Times New Roman"/>
          <w:szCs w:val="24"/>
        </w:rPr>
        <w:t>ταμείο</w:t>
      </w:r>
      <w:r>
        <w:rPr>
          <w:rFonts w:eastAsia="Times New Roman" w:cs="Times New Roman"/>
          <w:szCs w:val="24"/>
        </w:rPr>
        <w:t>. Καταργήθηκαν αυτά με επιχείρημα αυτό.</w:t>
      </w:r>
    </w:p>
    <w:p w14:paraId="3FCD8AEE"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Λιγότερο από τρεις μήνες κράτησε η μείωση των τιμών, κυρίες και κύριοι συνάδ</w:t>
      </w:r>
      <w:r>
        <w:rPr>
          <w:rFonts w:eastAsia="Times New Roman" w:cs="Times New Roman"/>
          <w:szCs w:val="24"/>
        </w:rPr>
        <w:t>ελφοι. Επανήλθαν με το επιχείρημα ότι αυξήθηκε η τιμή των καυσίμων στα ίδια και σε ανώτερα επίπεδα. Είναι πιο σύνθετο, πιο πολύπλοκο.</w:t>
      </w:r>
    </w:p>
    <w:p w14:paraId="3FCD8AEF" w14:textId="77777777" w:rsidR="00BC419A" w:rsidRDefault="0035347C">
      <w:pPr>
        <w:spacing w:line="600" w:lineRule="auto"/>
        <w:ind w:firstLine="720"/>
        <w:contextualSpacing/>
        <w:jc w:val="both"/>
        <w:rPr>
          <w:rFonts w:eastAsia="Times New Roman" w:cs="Times New Roman"/>
          <w:szCs w:val="24"/>
        </w:rPr>
      </w:pPr>
      <w:r w:rsidRPr="003A2408">
        <w:rPr>
          <w:rFonts w:eastAsia="Times New Roman" w:cs="Times New Roman"/>
          <w:b/>
          <w:szCs w:val="24"/>
        </w:rPr>
        <w:t>ΠΡΟΕΔΡΕΥΩΝ (Μάριος Γεωργιάδης):</w:t>
      </w:r>
      <w:r w:rsidRPr="003A2408">
        <w:rPr>
          <w:rFonts w:eastAsia="Times New Roman" w:cs="Times New Roman"/>
          <w:szCs w:val="24"/>
        </w:rPr>
        <w:t xml:space="preserve"> </w:t>
      </w:r>
      <w:r>
        <w:rPr>
          <w:rFonts w:eastAsia="Times New Roman" w:cs="Times New Roman"/>
          <w:szCs w:val="24"/>
        </w:rPr>
        <w:t xml:space="preserve">Κύριε </w:t>
      </w:r>
      <w:proofErr w:type="spellStart"/>
      <w:r>
        <w:rPr>
          <w:rFonts w:eastAsia="Times New Roman" w:cs="Times New Roman"/>
          <w:szCs w:val="24"/>
        </w:rPr>
        <w:t>Δρίτσα</w:t>
      </w:r>
      <w:proofErr w:type="spellEnd"/>
      <w:r>
        <w:rPr>
          <w:rFonts w:eastAsia="Times New Roman" w:cs="Times New Roman"/>
          <w:szCs w:val="24"/>
        </w:rPr>
        <w:t>, σας παρακαλώ, ολοκληρώστε.</w:t>
      </w:r>
    </w:p>
    <w:p w14:paraId="3FCD8AF0"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Αυτό το επιχείρημα το συνάντησα</w:t>
      </w:r>
      <w:r>
        <w:rPr>
          <w:rFonts w:eastAsia="Times New Roman" w:cs="Times New Roman"/>
          <w:szCs w:val="24"/>
        </w:rPr>
        <w:t xml:space="preserve">ν οι Υπουργοί Οικονομικών και άλλοι Υπουργοί όχι μόνο για το «υπέρ τρίτων», αλλά και για πάρα πολλά άλλα πράγματα. Ήταν από τα ζητήματα για τα οποία κράτησε η διαπραγμάτευση </w:t>
      </w:r>
      <w:r>
        <w:rPr>
          <w:rFonts w:eastAsia="Times New Roman" w:cs="Times New Roman"/>
          <w:szCs w:val="24"/>
        </w:rPr>
        <w:lastRenderedPageBreak/>
        <w:t>έξι μήνες και φωνάζατε όλοι εσείς γιατί δεν κλείνει η διαπραγμάτευση και ότι θα κα</w:t>
      </w:r>
      <w:r>
        <w:rPr>
          <w:rFonts w:eastAsia="Times New Roman" w:cs="Times New Roman"/>
          <w:szCs w:val="24"/>
        </w:rPr>
        <w:t>ταρρεύσει η οικονομία και ότι καταρρέει η Κυβέρνηση και ότι είναι ανίκανη η Κυβέρνηση και όλα αυτά.</w:t>
      </w:r>
    </w:p>
    <w:p w14:paraId="3FCD8AF1" w14:textId="77777777" w:rsidR="00BC419A" w:rsidRDefault="0035347C">
      <w:pPr>
        <w:tabs>
          <w:tab w:val="left" w:pos="3873"/>
        </w:tabs>
        <w:spacing w:line="600" w:lineRule="auto"/>
        <w:ind w:firstLine="720"/>
        <w:contextualSpacing/>
        <w:jc w:val="both"/>
        <w:rPr>
          <w:rFonts w:eastAsia="Times New Roman" w:cs="Times New Roman"/>
          <w:szCs w:val="24"/>
        </w:rPr>
      </w:pPr>
      <w:r w:rsidRPr="00A95D50">
        <w:rPr>
          <w:rFonts w:eastAsia="Times New Roman" w:cs="Times New Roman"/>
          <w:b/>
          <w:bCs/>
          <w:szCs w:val="24"/>
        </w:rPr>
        <w:t>ΠΡΟΕΔΡΕΥΩΝ (Μάριος Γεωργιάδης):</w:t>
      </w:r>
      <w:r>
        <w:rPr>
          <w:rFonts w:eastAsia="Times New Roman" w:cs="Times New Roman"/>
          <w:szCs w:val="24"/>
        </w:rPr>
        <w:t xml:space="preserve"> Κύριε συνάδελφε, έχετε φτάσει στα </w:t>
      </w:r>
      <w:r>
        <w:rPr>
          <w:rFonts w:eastAsia="Times New Roman" w:cs="Times New Roman"/>
          <w:szCs w:val="24"/>
        </w:rPr>
        <w:t xml:space="preserve">εννέα </w:t>
      </w:r>
      <w:r>
        <w:rPr>
          <w:rFonts w:eastAsia="Times New Roman" w:cs="Times New Roman"/>
          <w:szCs w:val="24"/>
        </w:rPr>
        <w:t>λεπτά.</w:t>
      </w:r>
    </w:p>
    <w:p w14:paraId="3FCD8AF2" w14:textId="77777777" w:rsidR="00BC419A" w:rsidRDefault="0035347C">
      <w:pPr>
        <w:tabs>
          <w:tab w:val="left" w:pos="3873"/>
        </w:tabs>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Τέτοια και άλλα πολλά ήταν που μας έκαναν να επιμείνουμε να</w:t>
      </w:r>
      <w:r>
        <w:rPr>
          <w:rFonts w:eastAsia="Times New Roman" w:cs="Times New Roman"/>
          <w:szCs w:val="24"/>
        </w:rPr>
        <w:t xml:space="preserve"> κρατήσουμε αυτή</w:t>
      </w:r>
      <w:r>
        <w:rPr>
          <w:rFonts w:eastAsia="Times New Roman" w:cs="Times New Roman"/>
          <w:szCs w:val="24"/>
        </w:rPr>
        <w:t>ν</w:t>
      </w:r>
      <w:r>
        <w:rPr>
          <w:rFonts w:eastAsia="Times New Roman" w:cs="Times New Roman"/>
          <w:szCs w:val="24"/>
        </w:rPr>
        <w:t xml:space="preserve"> τη διαπραγμάτευση όσο πιο σκληρά. Το ζήτημα του ΦΠΑ ήταν από τα πιο σκληροτράχηλα ζητήματα αυτής της αντιπαράθεσης. Και προφανώς με μελέτη, με σοβαρότητα, με τις επιτυχίες που αυτή η </w:t>
      </w:r>
      <w:r w:rsidRPr="001850F1">
        <w:rPr>
          <w:rFonts w:eastAsia="Times New Roman" w:cs="Times New Roman"/>
          <w:szCs w:val="24"/>
        </w:rPr>
        <w:t>Κυβέρνηση</w:t>
      </w:r>
      <w:r>
        <w:rPr>
          <w:rFonts w:eastAsia="Times New Roman" w:cs="Times New Roman"/>
          <w:szCs w:val="24"/>
        </w:rPr>
        <w:t xml:space="preserve"> καταφέρνει, πράγματι στην πρώτη δυνατότητα αυ</w:t>
      </w:r>
      <w:r>
        <w:rPr>
          <w:rFonts w:eastAsia="Times New Roman" w:cs="Times New Roman"/>
          <w:szCs w:val="24"/>
        </w:rPr>
        <w:t xml:space="preserve">τό θα είναι μέσα. </w:t>
      </w:r>
    </w:p>
    <w:p w14:paraId="3FCD8AF3" w14:textId="77777777" w:rsidR="00BC419A" w:rsidRDefault="0035347C">
      <w:pPr>
        <w:tabs>
          <w:tab w:val="left" w:pos="3873"/>
        </w:tabs>
        <w:spacing w:line="600" w:lineRule="auto"/>
        <w:ind w:firstLine="720"/>
        <w:contextualSpacing/>
        <w:jc w:val="both"/>
        <w:rPr>
          <w:rFonts w:eastAsia="Times New Roman" w:cs="Times New Roman"/>
          <w:szCs w:val="24"/>
        </w:rPr>
      </w:pPr>
      <w:r w:rsidRPr="00A95D50">
        <w:rPr>
          <w:rFonts w:eastAsia="Times New Roman" w:cs="Times New Roman"/>
          <w:b/>
          <w:bCs/>
          <w:szCs w:val="24"/>
        </w:rPr>
        <w:t>ΠΡΟΕΔΡΕΥΩΝ (Μάριος Γεωργιάδης):</w:t>
      </w:r>
      <w:r>
        <w:rPr>
          <w:rFonts w:eastAsia="Times New Roman" w:cs="Times New Roman"/>
          <w:szCs w:val="24"/>
        </w:rPr>
        <w:t xml:space="preserve"> Κύριε </w:t>
      </w:r>
      <w:proofErr w:type="spellStart"/>
      <w:r>
        <w:rPr>
          <w:rFonts w:eastAsia="Times New Roman" w:cs="Times New Roman"/>
          <w:szCs w:val="24"/>
        </w:rPr>
        <w:t>Δρίτσα</w:t>
      </w:r>
      <w:proofErr w:type="spellEnd"/>
      <w:r>
        <w:rPr>
          <w:rFonts w:eastAsia="Times New Roman" w:cs="Times New Roman"/>
          <w:szCs w:val="24"/>
        </w:rPr>
        <w:t>, σας παρακαλώ πολύ.</w:t>
      </w:r>
    </w:p>
    <w:p w14:paraId="3FCD8AF4" w14:textId="77777777" w:rsidR="00BC419A" w:rsidRDefault="0035347C">
      <w:pPr>
        <w:tabs>
          <w:tab w:val="left" w:pos="3873"/>
        </w:tabs>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 xml:space="preserve">Τελείωσα, </w:t>
      </w:r>
      <w:r w:rsidRPr="00A341B8">
        <w:rPr>
          <w:rFonts w:eastAsia="Times New Roman" w:cs="Times New Roman"/>
          <w:szCs w:val="24"/>
        </w:rPr>
        <w:t>κύριε Πρόεδρε</w:t>
      </w:r>
      <w:r>
        <w:rPr>
          <w:rFonts w:eastAsia="Times New Roman" w:cs="Times New Roman"/>
          <w:szCs w:val="24"/>
        </w:rPr>
        <w:t>. Η τελευταία μου φράση είναι αυτή.</w:t>
      </w:r>
    </w:p>
    <w:p w14:paraId="3FCD8AF5" w14:textId="77777777" w:rsidR="00BC419A" w:rsidRDefault="0035347C">
      <w:pPr>
        <w:tabs>
          <w:tab w:val="left" w:pos="3873"/>
        </w:tabs>
        <w:spacing w:line="600" w:lineRule="auto"/>
        <w:ind w:firstLine="720"/>
        <w:contextualSpacing/>
        <w:jc w:val="both"/>
        <w:rPr>
          <w:rFonts w:eastAsia="Times New Roman" w:cs="Times New Roman"/>
          <w:szCs w:val="24"/>
        </w:rPr>
      </w:pPr>
      <w:r w:rsidRPr="00A95D50">
        <w:rPr>
          <w:rFonts w:eastAsia="Times New Roman" w:cs="Times New Roman"/>
          <w:b/>
          <w:bCs/>
          <w:szCs w:val="24"/>
        </w:rPr>
        <w:t>ΠΡΟΕΔΡΕΥΩΝ (Μάριος Γεωργιάδης):</w:t>
      </w:r>
      <w:r>
        <w:rPr>
          <w:rFonts w:eastAsia="Times New Roman" w:cs="Times New Roman"/>
          <w:szCs w:val="24"/>
        </w:rPr>
        <w:t xml:space="preserve"> Όμως, έχετε φτάσει στα δέκα λεπτά. Έχετε διπλασιάσει τον χρόνο.</w:t>
      </w:r>
    </w:p>
    <w:p w14:paraId="3FCD8AF6" w14:textId="77777777" w:rsidR="00BC419A" w:rsidRDefault="0035347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 </w:t>
      </w:r>
      <w:r>
        <w:rPr>
          <w:rFonts w:eastAsia="Times New Roman" w:cs="Times New Roman"/>
          <w:b/>
          <w:szCs w:val="24"/>
        </w:rPr>
        <w:t xml:space="preserve">ΘΕΟΔΩΡΟΣ ΔΡΙΤΣΑΣ: </w:t>
      </w:r>
      <w:r>
        <w:rPr>
          <w:rFonts w:eastAsia="Times New Roman" w:cs="Times New Roman"/>
          <w:szCs w:val="24"/>
        </w:rPr>
        <w:t>Σας λέω ότι αυτή είναι η τελευταία μου φράση.</w:t>
      </w:r>
    </w:p>
    <w:p w14:paraId="3FCD8AF7" w14:textId="77777777" w:rsidR="00BC419A" w:rsidRDefault="0035347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Θα είναι ακριβώς και το ζήτημα του νησιωτικού ΦΠΑ η επεξεργασμένη παρέμβαση της </w:t>
      </w:r>
      <w:r w:rsidRPr="001850F1">
        <w:rPr>
          <w:rFonts w:eastAsia="Times New Roman" w:cs="Times New Roman"/>
          <w:szCs w:val="24"/>
        </w:rPr>
        <w:t>Κυβέρνηση</w:t>
      </w:r>
      <w:r>
        <w:rPr>
          <w:rFonts w:eastAsia="Times New Roman" w:cs="Times New Roman"/>
          <w:szCs w:val="24"/>
        </w:rPr>
        <w:t>ς μόλις αυτό μπορέσει να γίνει μια ρεαλιστική πραγματικότητα.</w:t>
      </w:r>
    </w:p>
    <w:p w14:paraId="3FCD8AF8" w14:textId="77777777" w:rsidR="00BC419A" w:rsidRDefault="0035347C">
      <w:pPr>
        <w:spacing w:line="600" w:lineRule="auto"/>
        <w:ind w:firstLine="720"/>
        <w:contextualSpacing/>
        <w:rPr>
          <w:rFonts w:eastAsia="Times New Roman" w:cs="Times New Roman"/>
          <w:szCs w:val="24"/>
        </w:rPr>
      </w:pPr>
      <w:r w:rsidRPr="00AC365A">
        <w:rPr>
          <w:rFonts w:eastAsia="Times New Roman"/>
          <w:szCs w:val="24"/>
        </w:rPr>
        <w:t>Ευχαριστώ πολύ.</w:t>
      </w:r>
      <w:r>
        <w:rPr>
          <w:rFonts w:eastAsia="Times New Roman" w:cs="Times New Roman"/>
          <w:szCs w:val="24"/>
        </w:rPr>
        <w:t xml:space="preserve"> </w:t>
      </w:r>
    </w:p>
    <w:p w14:paraId="3FCD8AF9" w14:textId="77777777" w:rsidR="00BC419A" w:rsidRDefault="0035347C">
      <w:pPr>
        <w:spacing w:line="600" w:lineRule="auto"/>
        <w:ind w:firstLine="720"/>
        <w:contextualSpacing/>
        <w:jc w:val="center"/>
        <w:rPr>
          <w:rFonts w:eastAsia="Times New Roman"/>
          <w:bCs/>
        </w:rPr>
      </w:pPr>
      <w:r w:rsidRPr="006651D3">
        <w:rPr>
          <w:rFonts w:eastAsia="Times New Roman"/>
          <w:bCs/>
        </w:rPr>
        <w:t>(Χειροκροτήματα από τη</w:t>
      </w:r>
      <w:r w:rsidRPr="006651D3">
        <w:rPr>
          <w:rFonts w:eastAsia="Times New Roman"/>
          <w:bCs/>
        </w:rPr>
        <w:t>ν πτέρυγα του ΣΥΡΙΖΑ)</w:t>
      </w:r>
    </w:p>
    <w:p w14:paraId="3FCD8AFA" w14:textId="77777777" w:rsidR="00BC419A" w:rsidRDefault="0035347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 </w:t>
      </w:r>
      <w:r w:rsidRPr="00A95D50">
        <w:rPr>
          <w:rFonts w:eastAsia="Times New Roman" w:cs="Times New Roman"/>
          <w:b/>
          <w:bCs/>
          <w:szCs w:val="24"/>
        </w:rPr>
        <w:t>ΠΡΟΕΔΡΕΥΩΝ (Μάριος Γεωργιάδης):</w:t>
      </w:r>
      <w:r>
        <w:rPr>
          <w:rFonts w:eastAsia="Times New Roman" w:cs="Times New Roman"/>
          <w:szCs w:val="24"/>
        </w:rPr>
        <w:t xml:space="preserve"> Τον λόγο θα πάρει τώρα η κ. Καρακώστα. Μετά θα μιλήσει ο κ. </w:t>
      </w:r>
      <w:proofErr w:type="spellStart"/>
      <w:r>
        <w:rPr>
          <w:rFonts w:eastAsia="Times New Roman" w:cs="Times New Roman"/>
          <w:szCs w:val="24"/>
        </w:rPr>
        <w:t>Δημοσχάκης</w:t>
      </w:r>
      <w:proofErr w:type="spellEnd"/>
      <w:r>
        <w:rPr>
          <w:rFonts w:eastAsia="Times New Roman" w:cs="Times New Roman"/>
          <w:szCs w:val="24"/>
        </w:rPr>
        <w:t xml:space="preserve">. Θα μεσολαβήσει ο κ. </w:t>
      </w:r>
      <w:proofErr w:type="spellStart"/>
      <w:r>
        <w:rPr>
          <w:rFonts w:eastAsia="Times New Roman" w:cs="Times New Roman"/>
          <w:szCs w:val="24"/>
        </w:rPr>
        <w:t>Κατσίκης</w:t>
      </w:r>
      <w:proofErr w:type="spellEnd"/>
      <w:r>
        <w:rPr>
          <w:rFonts w:eastAsia="Times New Roman" w:cs="Times New Roman"/>
          <w:szCs w:val="24"/>
        </w:rPr>
        <w:t xml:space="preserve">, ο </w:t>
      </w:r>
      <w:r w:rsidRPr="00B1670E">
        <w:rPr>
          <w:rFonts w:eastAsia="Times New Roman" w:cs="Times New Roman"/>
          <w:szCs w:val="24"/>
        </w:rPr>
        <w:t>Κοινοβουλευτικός Εκπρόσωπος</w:t>
      </w:r>
      <w:r>
        <w:rPr>
          <w:rFonts w:eastAsia="Times New Roman" w:cs="Times New Roman"/>
          <w:szCs w:val="24"/>
        </w:rPr>
        <w:t xml:space="preserve"> των Ανεξαρτήτων Ελλήνων. Και θα συνεχίσουμε με τον κατάλογο.</w:t>
      </w:r>
    </w:p>
    <w:p w14:paraId="3FCD8AFB" w14:textId="77777777" w:rsidR="00BC419A" w:rsidRDefault="0035347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Έχετε </w:t>
      </w:r>
      <w:r>
        <w:rPr>
          <w:rFonts w:eastAsia="Times New Roman" w:cs="Times New Roman"/>
          <w:szCs w:val="24"/>
        </w:rPr>
        <w:t>τον λόγο, κυρία Καρακώστα.</w:t>
      </w:r>
    </w:p>
    <w:p w14:paraId="3FCD8AFC" w14:textId="77777777" w:rsidR="00BC419A" w:rsidRDefault="0035347C">
      <w:pPr>
        <w:tabs>
          <w:tab w:val="left" w:pos="3873"/>
        </w:tabs>
        <w:spacing w:line="600" w:lineRule="auto"/>
        <w:ind w:firstLine="720"/>
        <w:contextualSpacing/>
        <w:jc w:val="both"/>
        <w:rPr>
          <w:rFonts w:eastAsia="Times New Roman" w:cs="Times New Roman"/>
          <w:szCs w:val="24"/>
        </w:rPr>
      </w:pPr>
      <w:r>
        <w:rPr>
          <w:rFonts w:eastAsia="Times New Roman" w:cs="Times New Roman"/>
          <w:b/>
          <w:szCs w:val="24"/>
        </w:rPr>
        <w:t xml:space="preserve">ΕΥΑΓΓΕΛΙΑ (ΕΥΗ) ΚΑΡΑΚΩΣΤΑ: </w:t>
      </w:r>
      <w:r>
        <w:rPr>
          <w:rFonts w:eastAsia="Times New Roman" w:cs="Times New Roman"/>
          <w:szCs w:val="24"/>
        </w:rPr>
        <w:t xml:space="preserve">Καλησπέρα σε όλους τους συναδέλφους και τις </w:t>
      </w:r>
      <w:proofErr w:type="spellStart"/>
      <w:r>
        <w:rPr>
          <w:rFonts w:eastAsia="Times New Roman" w:cs="Times New Roman"/>
          <w:szCs w:val="24"/>
        </w:rPr>
        <w:t>συναδέλφισσες</w:t>
      </w:r>
      <w:proofErr w:type="spellEnd"/>
      <w:r>
        <w:rPr>
          <w:rFonts w:eastAsia="Times New Roman" w:cs="Times New Roman"/>
          <w:szCs w:val="24"/>
        </w:rPr>
        <w:t xml:space="preserve"> που είμαστε σήμερα εδώ. </w:t>
      </w:r>
    </w:p>
    <w:p w14:paraId="3FCD8AFD" w14:textId="77777777" w:rsidR="00BC419A" w:rsidRDefault="0035347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Ειλικρινά θέλω να πω το εξής. Καταλαβαίνω τη δύσκολη θέση, παραδείγματος </w:t>
      </w:r>
      <w:r>
        <w:rPr>
          <w:rFonts w:eastAsia="Times New Roman" w:cs="Times New Roman"/>
          <w:szCs w:val="24"/>
        </w:rPr>
        <w:t>χάριν</w:t>
      </w:r>
      <w:r>
        <w:rPr>
          <w:rFonts w:eastAsia="Times New Roman" w:cs="Times New Roman"/>
          <w:szCs w:val="24"/>
        </w:rPr>
        <w:t xml:space="preserve">, του εισηγητή της </w:t>
      </w:r>
      <w:r w:rsidRPr="00654FD3">
        <w:rPr>
          <w:rFonts w:eastAsia="Times New Roman" w:cs="Times New Roman"/>
          <w:szCs w:val="24"/>
        </w:rPr>
        <w:t>Νέας Δημοκρατίας</w:t>
      </w:r>
      <w:r>
        <w:rPr>
          <w:rFonts w:eastAsia="Times New Roman" w:cs="Times New Roman"/>
          <w:szCs w:val="24"/>
        </w:rPr>
        <w:t xml:space="preserve">, του </w:t>
      </w:r>
      <w:r>
        <w:rPr>
          <w:rFonts w:eastAsia="Times New Roman" w:cs="Times New Roman"/>
          <w:szCs w:val="24"/>
        </w:rPr>
        <w:t xml:space="preserve">κ. Αθανασίου. Παρακολούθησα όλες τις </w:t>
      </w:r>
      <w:r>
        <w:rPr>
          <w:rFonts w:eastAsia="Times New Roman" w:cs="Times New Roman"/>
          <w:szCs w:val="24"/>
        </w:rPr>
        <w:t xml:space="preserve">επιτροπές </w:t>
      </w:r>
      <w:r>
        <w:rPr>
          <w:rFonts w:eastAsia="Times New Roman" w:cs="Times New Roman"/>
          <w:szCs w:val="24"/>
        </w:rPr>
        <w:t xml:space="preserve">και </w:t>
      </w:r>
      <w:r>
        <w:rPr>
          <w:rFonts w:eastAsia="Times New Roman" w:cs="Times New Roman"/>
          <w:szCs w:val="24"/>
        </w:rPr>
        <w:lastRenderedPageBreak/>
        <w:t xml:space="preserve">κατανοώ ότι δυσκολευόταν πραγματικά να πει όχι </w:t>
      </w:r>
      <w:r>
        <w:rPr>
          <w:rFonts w:eastAsia="Times New Roman" w:cs="Times New Roman"/>
          <w:szCs w:val="24"/>
        </w:rPr>
        <w:t xml:space="preserve">σ’ </w:t>
      </w:r>
      <w:r>
        <w:rPr>
          <w:rFonts w:eastAsia="Times New Roman" w:cs="Times New Roman"/>
          <w:szCs w:val="24"/>
        </w:rPr>
        <w:t xml:space="preserve">αυτό το </w:t>
      </w:r>
      <w:r w:rsidRPr="00823F09">
        <w:rPr>
          <w:rFonts w:eastAsia="Times New Roman" w:cs="Times New Roman"/>
          <w:szCs w:val="24"/>
        </w:rPr>
        <w:t>νομοσχέδιο</w:t>
      </w:r>
      <w:r>
        <w:rPr>
          <w:rFonts w:eastAsia="Times New Roman" w:cs="Times New Roman"/>
          <w:szCs w:val="24"/>
        </w:rPr>
        <w:t xml:space="preserve">, σε σημείο που όταν η κ. Καλογήρου, η </w:t>
      </w:r>
      <w:r>
        <w:rPr>
          <w:rFonts w:eastAsia="Times New Roman" w:cs="Times New Roman"/>
          <w:szCs w:val="24"/>
        </w:rPr>
        <w:t>Π</w:t>
      </w:r>
      <w:r>
        <w:rPr>
          <w:rFonts w:eastAsia="Times New Roman" w:cs="Times New Roman"/>
          <w:szCs w:val="24"/>
        </w:rPr>
        <w:t>εριφερειάρχης Βορείου Αιγαίου, είπε το εξής εκπληκτικό «πάρτε τον νόμο πίσω, δηλαδή πάρτε οποιαδή</w:t>
      </w:r>
      <w:r>
        <w:rPr>
          <w:rFonts w:eastAsia="Times New Roman" w:cs="Times New Roman"/>
          <w:szCs w:val="24"/>
        </w:rPr>
        <w:t>ποτε ευεργετική διάταξη υπάρχει εδώ και ξαναφέρτε μόνο το ΦΠΑ» αναγκάστηκε ο κ. Αθανασίου να δικαιολογήσει κάπως το θέμα και να πει «ανεξάρτητα από το ΦΠΑ και τα λοιπά».</w:t>
      </w:r>
    </w:p>
    <w:p w14:paraId="3FCD8AFE" w14:textId="77777777" w:rsidR="00BC419A" w:rsidRDefault="0035347C">
      <w:pPr>
        <w:tabs>
          <w:tab w:val="left" w:pos="3873"/>
        </w:tabs>
        <w:spacing w:line="600" w:lineRule="auto"/>
        <w:ind w:firstLine="720"/>
        <w:contextualSpacing/>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Δεν το είπε έτσι.</w:t>
      </w:r>
    </w:p>
    <w:p w14:paraId="3FCD8AFF" w14:textId="77777777" w:rsidR="00BC419A" w:rsidRDefault="0035347C">
      <w:pPr>
        <w:tabs>
          <w:tab w:val="left" w:pos="3873"/>
        </w:tabs>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ΡΙΖΟΣ: </w:t>
      </w:r>
      <w:r>
        <w:rPr>
          <w:rFonts w:eastAsia="Times New Roman" w:cs="Times New Roman"/>
          <w:szCs w:val="24"/>
        </w:rPr>
        <w:t xml:space="preserve">Έτσι το είπε </w:t>
      </w:r>
      <w:r>
        <w:rPr>
          <w:rFonts w:eastAsia="Times New Roman" w:cs="Times New Roman"/>
          <w:szCs w:val="24"/>
          <w:lang w:val="en-US"/>
        </w:rPr>
        <w:t>mot</w:t>
      </w:r>
      <w:r w:rsidRPr="000A3E3F">
        <w:rPr>
          <w:rFonts w:eastAsia="Times New Roman" w:cs="Times New Roman"/>
          <w:szCs w:val="24"/>
        </w:rPr>
        <w:t xml:space="preserve"> </w:t>
      </w:r>
      <w:r>
        <w:rPr>
          <w:rFonts w:eastAsia="Times New Roman" w:cs="Times New Roman"/>
          <w:szCs w:val="24"/>
          <w:lang w:val="en-US"/>
        </w:rPr>
        <w:t>a</w:t>
      </w:r>
      <w:r w:rsidRPr="000A3E3F">
        <w:rPr>
          <w:rFonts w:eastAsia="Times New Roman" w:cs="Times New Roman"/>
          <w:szCs w:val="24"/>
        </w:rPr>
        <w:t xml:space="preserve"> </w:t>
      </w:r>
      <w:r>
        <w:rPr>
          <w:rFonts w:eastAsia="Times New Roman" w:cs="Times New Roman"/>
          <w:szCs w:val="24"/>
          <w:lang w:val="en-US"/>
        </w:rPr>
        <w:t>mot</w:t>
      </w:r>
      <w:r>
        <w:rPr>
          <w:rFonts w:eastAsia="Times New Roman" w:cs="Times New Roman"/>
          <w:szCs w:val="24"/>
        </w:rPr>
        <w:t>.</w:t>
      </w:r>
    </w:p>
    <w:p w14:paraId="3FCD8B00" w14:textId="77777777" w:rsidR="00BC419A" w:rsidRDefault="0035347C">
      <w:pPr>
        <w:tabs>
          <w:tab w:val="left" w:pos="3873"/>
        </w:tabs>
        <w:spacing w:line="600" w:lineRule="auto"/>
        <w:ind w:firstLine="720"/>
        <w:contextualSpacing/>
        <w:jc w:val="both"/>
        <w:rPr>
          <w:rFonts w:eastAsia="Times New Roman" w:cs="Times New Roman"/>
          <w:szCs w:val="24"/>
        </w:rPr>
      </w:pPr>
      <w:r>
        <w:rPr>
          <w:rFonts w:eastAsia="Times New Roman" w:cs="Times New Roman"/>
          <w:b/>
          <w:szCs w:val="24"/>
        </w:rPr>
        <w:t xml:space="preserve">ΕΥΑΓΓΕΛΙΑ (ΕΥΗ) ΚΑΡΑΚΩΣΤΑ: </w:t>
      </w:r>
      <w:r>
        <w:rPr>
          <w:rFonts w:eastAsia="Times New Roman" w:cs="Times New Roman"/>
          <w:szCs w:val="24"/>
        </w:rPr>
        <w:t>Τότε η κ. Καλογήρου δεν υπάκουσε και επανέλαβε ξανά στη δεύτερη τοποθέτησή της ακριβώς την ίδια φράση.</w:t>
      </w:r>
    </w:p>
    <w:p w14:paraId="3FCD8B01" w14:textId="77777777" w:rsidR="00BC419A" w:rsidRDefault="0035347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Ο κ. Αθανασίου, βεβαίως, αντιλαμβάνομαι ότι συμφωνεί απολύτως με το </w:t>
      </w:r>
      <w:r w:rsidRPr="00823F09">
        <w:rPr>
          <w:rFonts w:eastAsia="Times New Roman" w:cs="Times New Roman"/>
          <w:szCs w:val="24"/>
        </w:rPr>
        <w:t>νομοσχέδιο</w:t>
      </w:r>
      <w:r>
        <w:rPr>
          <w:rFonts w:eastAsia="Times New Roman" w:cs="Times New Roman"/>
          <w:szCs w:val="24"/>
        </w:rPr>
        <w:t>. Διότι δεν είναι δυνατόν να θέλεις να δώσεις επ</w:t>
      </w:r>
      <w:r>
        <w:rPr>
          <w:rFonts w:eastAsia="Times New Roman" w:cs="Times New Roman"/>
          <w:szCs w:val="24"/>
        </w:rPr>
        <w:t xml:space="preserve">ιδοτούμενα εισιτήρια στους κατοίκους των νησιών, να θέλεις να δώσεις χρήματα στις μικρές και τις μεσαίες επιχειρήσεις για ενίσχυση στο μεταφορικό, με θέμα το </w:t>
      </w:r>
      <w:r>
        <w:rPr>
          <w:rFonts w:eastAsia="Times New Roman" w:cs="Times New Roman"/>
          <w:szCs w:val="24"/>
        </w:rPr>
        <w:t>μ</w:t>
      </w:r>
      <w:r>
        <w:rPr>
          <w:rFonts w:eastAsia="Times New Roman" w:cs="Times New Roman"/>
          <w:szCs w:val="24"/>
        </w:rPr>
        <w:t xml:space="preserve">εταφορικό </w:t>
      </w:r>
      <w:r>
        <w:rPr>
          <w:rFonts w:eastAsia="Times New Roman" w:cs="Times New Roman"/>
          <w:szCs w:val="24"/>
        </w:rPr>
        <w:t>ι</w:t>
      </w:r>
      <w:r>
        <w:rPr>
          <w:rFonts w:eastAsia="Times New Roman" w:cs="Times New Roman"/>
          <w:szCs w:val="24"/>
        </w:rPr>
        <w:t xml:space="preserve">σοδύναμο -που εξέθεσαν εξαιρετικά προηγούμενοι συνάδελφοι </w:t>
      </w:r>
      <w:r>
        <w:rPr>
          <w:rFonts w:eastAsia="Times New Roman" w:cs="Times New Roman"/>
          <w:szCs w:val="24"/>
        </w:rPr>
        <w:t xml:space="preserve">πως </w:t>
      </w:r>
      <w:r>
        <w:rPr>
          <w:rFonts w:eastAsia="Times New Roman" w:cs="Times New Roman"/>
          <w:szCs w:val="24"/>
        </w:rPr>
        <w:t>δημιουργείται, υπολογιζό</w:t>
      </w:r>
      <w:r>
        <w:rPr>
          <w:rFonts w:eastAsia="Times New Roman" w:cs="Times New Roman"/>
          <w:szCs w:val="24"/>
        </w:rPr>
        <w:t xml:space="preserve">μενο σε σχέση με τις μεταφορές </w:t>
      </w:r>
      <w:r>
        <w:rPr>
          <w:rFonts w:eastAsia="Times New Roman" w:cs="Times New Roman"/>
          <w:szCs w:val="24"/>
        </w:rPr>
        <w:lastRenderedPageBreak/>
        <w:t xml:space="preserve">ξηράς- και να λες όχι. Λες </w:t>
      </w:r>
      <w:r>
        <w:rPr>
          <w:rFonts w:eastAsia="Times New Roman" w:cs="Times New Roman"/>
          <w:szCs w:val="24"/>
        </w:rPr>
        <w:t>«</w:t>
      </w:r>
      <w:r>
        <w:rPr>
          <w:rFonts w:eastAsia="Times New Roman" w:cs="Times New Roman"/>
          <w:szCs w:val="24"/>
        </w:rPr>
        <w:t>ναι</w:t>
      </w:r>
      <w:r>
        <w:rPr>
          <w:rFonts w:eastAsia="Times New Roman" w:cs="Times New Roman"/>
          <w:szCs w:val="24"/>
        </w:rPr>
        <w:t>»</w:t>
      </w:r>
      <w:r>
        <w:rPr>
          <w:rFonts w:eastAsia="Times New Roman" w:cs="Times New Roman"/>
          <w:szCs w:val="24"/>
        </w:rPr>
        <w:t xml:space="preserve"> σε αυτό και απαιτείς και άλλα δέκα. </w:t>
      </w:r>
      <w:r w:rsidRPr="00AC526C">
        <w:rPr>
          <w:rFonts w:eastAsia="Times New Roman" w:cs="Times New Roman"/>
          <w:szCs w:val="24"/>
        </w:rPr>
        <w:t>Όμως</w:t>
      </w:r>
      <w:r>
        <w:rPr>
          <w:rFonts w:eastAsia="Times New Roman" w:cs="Times New Roman"/>
          <w:szCs w:val="24"/>
        </w:rPr>
        <w:t xml:space="preserve">, δεν λες </w:t>
      </w:r>
      <w:r>
        <w:rPr>
          <w:rFonts w:eastAsia="Times New Roman" w:cs="Times New Roman"/>
          <w:szCs w:val="24"/>
        </w:rPr>
        <w:t>«</w:t>
      </w:r>
      <w:r>
        <w:rPr>
          <w:rFonts w:eastAsia="Times New Roman" w:cs="Times New Roman"/>
          <w:szCs w:val="24"/>
        </w:rPr>
        <w:t>όχι</w:t>
      </w:r>
      <w:r>
        <w:rPr>
          <w:rFonts w:eastAsia="Times New Roman" w:cs="Times New Roman"/>
          <w:szCs w:val="24"/>
        </w:rPr>
        <w:t>»</w:t>
      </w:r>
      <w:r>
        <w:rPr>
          <w:rFonts w:eastAsia="Times New Roman" w:cs="Times New Roman"/>
          <w:szCs w:val="24"/>
        </w:rPr>
        <w:t xml:space="preserve"> σε κα</w:t>
      </w:r>
      <w:r>
        <w:rPr>
          <w:rFonts w:eastAsia="Times New Roman" w:cs="Times New Roman"/>
          <w:szCs w:val="24"/>
        </w:rPr>
        <w:t>μ</w:t>
      </w:r>
      <w:r>
        <w:rPr>
          <w:rFonts w:eastAsia="Times New Roman" w:cs="Times New Roman"/>
          <w:szCs w:val="24"/>
        </w:rPr>
        <w:t>μία περίπτωση σε αυτό.</w:t>
      </w:r>
    </w:p>
    <w:p w14:paraId="3FCD8B02" w14:textId="77777777" w:rsidR="00BC419A" w:rsidRDefault="0035347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Όπως πραγματικά δεν κατανοώ τη θέση του ΚΚΕ, όπως είπε προηγούμενα και ο σύντροφός μας ο Θοδωρής </w:t>
      </w:r>
      <w:proofErr w:type="spellStart"/>
      <w:r>
        <w:rPr>
          <w:rFonts w:eastAsia="Times New Roman" w:cs="Times New Roman"/>
          <w:szCs w:val="24"/>
        </w:rPr>
        <w:t>Δρίτσας</w:t>
      </w:r>
      <w:proofErr w:type="spellEnd"/>
      <w:r>
        <w:rPr>
          <w:rFonts w:eastAsia="Times New Roman" w:cs="Times New Roman"/>
          <w:szCs w:val="24"/>
        </w:rPr>
        <w:t>. Δ</w:t>
      </w:r>
      <w:r>
        <w:rPr>
          <w:rFonts w:eastAsia="Times New Roman" w:cs="Times New Roman"/>
          <w:szCs w:val="24"/>
        </w:rPr>
        <w:t>ηλαδή περιμένουμε εργατική κ</w:t>
      </w:r>
      <w:r w:rsidRPr="001850F1">
        <w:rPr>
          <w:rFonts w:eastAsia="Times New Roman" w:cs="Times New Roman"/>
          <w:szCs w:val="24"/>
        </w:rPr>
        <w:t>υβέρνηση</w:t>
      </w:r>
      <w:r>
        <w:rPr>
          <w:rFonts w:eastAsia="Times New Roman" w:cs="Times New Roman"/>
          <w:szCs w:val="24"/>
        </w:rPr>
        <w:t xml:space="preserve">  -δεν ξέρω ακριβώς πώς το είπε- </w:t>
      </w:r>
      <w:r w:rsidRPr="003173C1">
        <w:rPr>
          <w:rFonts w:eastAsia="Times New Roman"/>
          <w:bCs/>
        </w:rPr>
        <w:t>προκειμένου να</w:t>
      </w:r>
      <w:r>
        <w:rPr>
          <w:rFonts w:eastAsia="Times New Roman" w:cs="Times New Roman"/>
          <w:szCs w:val="24"/>
        </w:rPr>
        <w:t xml:space="preserve"> έρθει δηλαδή ο λαός στην εξουσία με το Κομμουνιστικό Κόμμα Ελλάδος, </w:t>
      </w:r>
      <w:r w:rsidRPr="003173C1">
        <w:rPr>
          <w:rFonts w:eastAsia="Times New Roman"/>
          <w:bCs/>
        </w:rPr>
        <w:t>προκειμένου να</w:t>
      </w:r>
      <w:r>
        <w:rPr>
          <w:rFonts w:eastAsia="Times New Roman" w:cs="Times New Roman"/>
          <w:szCs w:val="24"/>
        </w:rPr>
        <w:t xml:space="preserve"> δώσουμε αυτά τα χρήματα που υπάρχουν, δηλαδή 60 </w:t>
      </w:r>
      <w:r w:rsidRPr="00E6430E">
        <w:rPr>
          <w:rFonts w:eastAsia="Times New Roman" w:cs="Times New Roman"/>
          <w:szCs w:val="24"/>
        </w:rPr>
        <w:t>εκατομμύρια</w:t>
      </w:r>
      <w:r>
        <w:rPr>
          <w:rFonts w:eastAsia="Times New Roman" w:cs="Times New Roman"/>
          <w:szCs w:val="24"/>
        </w:rPr>
        <w:t xml:space="preserve"> αυτό το εξάμηνο και άλλα 150 </w:t>
      </w:r>
      <w:r w:rsidRPr="00E6430E">
        <w:rPr>
          <w:rFonts w:eastAsia="Times New Roman" w:cs="Times New Roman"/>
          <w:szCs w:val="24"/>
        </w:rPr>
        <w:t>εκατομμύρια</w:t>
      </w:r>
      <w:r>
        <w:rPr>
          <w:rFonts w:eastAsia="Times New Roman" w:cs="Times New Roman"/>
          <w:szCs w:val="24"/>
        </w:rPr>
        <w:t xml:space="preserve"> από του χρόνου και μετά σε ένα πιλοτικό πρόγραμμα; Αυτό συζητάμε. Συζητάμε για ένα πιλοτικό πρόγραμμα </w:t>
      </w:r>
      <w:r w:rsidRPr="002F7918">
        <w:rPr>
          <w:rFonts w:eastAsia="Times New Roman" w:cs="Times New Roman"/>
          <w:szCs w:val="24"/>
        </w:rPr>
        <w:t>το οποίο</w:t>
      </w:r>
      <w:r>
        <w:rPr>
          <w:rFonts w:eastAsia="Times New Roman" w:cs="Times New Roman"/>
          <w:szCs w:val="24"/>
        </w:rPr>
        <w:t>, αν πραγματικά πετύχει στον χρόνο που του δίνουμε, λένε ότι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2019 θα πάει και σε όλα τα νησιά, εκτός από την Κρήτη, την Εύβοια</w:t>
      </w:r>
      <w:r>
        <w:rPr>
          <w:rFonts w:eastAsia="Times New Roman" w:cs="Times New Roman"/>
          <w:szCs w:val="24"/>
        </w:rPr>
        <w:t xml:space="preserve"> και τη</w:t>
      </w:r>
      <w:r>
        <w:rPr>
          <w:rFonts w:eastAsia="Times New Roman" w:cs="Times New Roman"/>
          <w:szCs w:val="24"/>
        </w:rPr>
        <w:t xml:space="preserve"> Λευκάδα</w:t>
      </w:r>
      <w:r>
        <w:rPr>
          <w:rFonts w:eastAsia="Times New Roman" w:cs="Times New Roman"/>
          <w:szCs w:val="24"/>
        </w:rPr>
        <w:t>. Είναι πολύ απλά πράγματα.</w:t>
      </w:r>
    </w:p>
    <w:p w14:paraId="3FCD8B03" w14:textId="77777777" w:rsidR="00BC419A" w:rsidRDefault="0035347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Λένε, λοιπόν, συνάδελφοι ότι αυτά θα πάνε στους εφοπλιστές. Και έρχεται το </w:t>
      </w:r>
      <w:r w:rsidRPr="00823F09">
        <w:rPr>
          <w:rFonts w:eastAsia="Times New Roman" w:cs="Times New Roman"/>
          <w:szCs w:val="24"/>
        </w:rPr>
        <w:t>νομοσχέδιο</w:t>
      </w:r>
      <w:r>
        <w:rPr>
          <w:rFonts w:eastAsia="Times New Roman" w:cs="Times New Roman"/>
          <w:szCs w:val="24"/>
        </w:rPr>
        <w:t xml:space="preserve"> και λέει ότι τα χρήματα αυτά μπαίνουν στην τράπεζα του κατοίκου του νησιού με κωδικό α</w:t>
      </w:r>
      <w:r>
        <w:rPr>
          <w:rFonts w:eastAsia="Times New Roman" w:cs="Times New Roman"/>
          <w:szCs w:val="24"/>
        </w:rPr>
        <w:lastRenderedPageBreak/>
        <w:t xml:space="preserve">ριθμό. Το διευκρινίζει. Το τονίζω αυτό γιατί έκανε μερικές ερωτήσει στις </w:t>
      </w:r>
      <w:r>
        <w:rPr>
          <w:rFonts w:eastAsia="Times New Roman" w:cs="Times New Roman"/>
          <w:szCs w:val="24"/>
        </w:rPr>
        <w:t xml:space="preserve">επιτροπές </w:t>
      </w:r>
      <w:r>
        <w:rPr>
          <w:rFonts w:eastAsia="Times New Roman" w:cs="Times New Roman"/>
          <w:szCs w:val="24"/>
        </w:rPr>
        <w:t>ο κ. Αθανασίου για το πώς τεχνικά θα γίνει και λοιπά. Θα μπαίνουν σε μια τράπεζα.</w:t>
      </w:r>
    </w:p>
    <w:p w14:paraId="3FCD8B04" w14:textId="77777777" w:rsidR="00BC419A" w:rsidRDefault="0035347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Έρχε</w:t>
      </w:r>
      <w:r>
        <w:rPr>
          <w:rFonts w:eastAsia="Times New Roman" w:cs="Times New Roman"/>
          <w:szCs w:val="24"/>
        </w:rPr>
        <w:t xml:space="preserve">ται τώρα και ένα δεύτερο ερώτημα για τις επιχειρήσεις τις μικρές και τις μεσαίες. Αυτό θα βγει στους πολίτες; Αυτό είναι ένα άλλο θέμα, συνάδελφοι και </w:t>
      </w:r>
      <w:proofErr w:type="spellStart"/>
      <w:r>
        <w:rPr>
          <w:rFonts w:eastAsia="Times New Roman" w:cs="Times New Roman"/>
          <w:szCs w:val="24"/>
        </w:rPr>
        <w:t>συναδέλφισσες</w:t>
      </w:r>
      <w:proofErr w:type="spellEnd"/>
      <w:r>
        <w:rPr>
          <w:rFonts w:eastAsia="Times New Roman" w:cs="Times New Roman"/>
          <w:szCs w:val="24"/>
        </w:rPr>
        <w:t xml:space="preserve">. Είναι θέμα ελέγχου. Προβλέπεται και αυτό. Γιατί δεν </w:t>
      </w:r>
      <w:r w:rsidRPr="00E57B5A">
        <w:rPr>
          <w:rFonts w:eastAsia="Times New Roman" w:cs="Times New Roman"/>
          <w:szCs w:val="24"/>
        </w:rPr>
        <w:t>πρέπει να</w:t>
      </w:r>
      <w:r>
        <w:rPr>
          <w:rFonts w:eastAsia="Times New Roman" w:cs="Times New Roman"/>
          <w:szCs w:val="24"/>
        </w:rPr>
        <w:t xml:space="preserve"> ξεχνάμε ποτέ ότι και το μειω</w:t>
      </w:r>
      <w:r>
        <w:rPr>
          <w:rFonts w:eastAsia="Times New Roman" w:cs="Times New Roman"/>
          <w:szCs w:val="24"/>
        </w:rPr>
        <w:t xml:space="preserve">μένο ΦΠΑ δεν έβγαινε στους πολίτες. Όταν πήγαινες στα νησιά ενώ είχαν μειωμένο ΦΠΑ, στους πολίτες δεν έβγαινε, έβγαινε πάντα το </w:t>
      </w:r>
      <w:r>
        <w:rPr>
          <w:rFonts w:eastAsia="Times New Roman" w:cs="Times New Roman"/>
          <w:szCs w:val="24"/>
        </w:rPr>
        <w:t>μ</w:t>
      </w:r>
      <w:r>
        <w:rPr>
          <w:rFonts w:eastAsia="Times New Roman" w:cs="Times New Roman"/>
          <w:szCs w:val="24"/>
        </w:rPr>
        <w:t xml:space="preserve">εταφορικό </w:t>
      </w:r>
      <w:r>
        <w:rPr>
          <w:rFonts w:eastAsia="Times New Roman" w:cs="Times New Roman"/>
          <w:szCs w:val="24"/>
        </w:rPr>
        <w:t>ι</w:t>
      </w:r>
      <w:r>
        <w:rPr>
          <w:rFonts w:eastAsia="Times New Roman" w:cs="Times New Roman"/>
          <w:szCs w:val="24"/>
        </w:rPr>
        <w:t>σοδύναμο. Δηλαδή το φορτίο της μεταφοράς έβγαινε και προστίθετο στα προϊόντα που πωλούνταν στο νησί. Αυτή είναι η πρ</w:t>
      </w:r>
      <w:r>
        <w:rPr>
          <w:rFonts w:eastAsia="Times New Roman" w:cs="Times New Roman"/>
          <w:szCs w:val="24"/>
        </w:rPr>
        <w:t xml:space="preserve">αγματικότητα. Δεν τη ξέρουμε; Τη κρύβουμε; Άρα, λοιπόν, εδώ </w:t>
      </w:r>
      <w:r w:rsidRPr="00E57B5A">
        <w:rPr>
          <w:rFonts w:eastAsia="Times New Roman" w:cs="Times New Roman"/>
          <w:szCs w:val="24"/>
        </w:rPr>
        <w:t>πρέπει να</w:t>
      </w:r>
      <w:r>
        <w:rPr>
          <w:rFonts w:eastAsia="Times New Roman" w:cs="Times New Roman"/>
          <w:szCs w:val="24"/>
        </w:rPr>
        <w:t xml:space="preserve"> σκεφτούμε. </w:t>
      </w:r>
    </w:p>
    <w:p w14:paraId="3FCD8B05" w14:textId="77777777" w:rsidR="00BC419A" w:rsidRDefault="0035347C">
      <w:pPr>
        <w:spacing w:line="600" w:lineRule="auto"/>
        <w:ind w:firstLine="720"/>
        <w:contextualSpacing/>
        <w:jc w:val="both"/>
        <w:rPr>
          <w:rFonts w:eastAsia="Times New Roman"/>
          <w:szCs w:val="24"/>
        </w:rPr>
      </w:pPr>
      <w:r>
        <w:rPr>
          <w:rFonts w:eastAsia="Times New Roman"/>
          <w:szCs w:val="24"/>
        </w:rPr>
        <w:t xml:space="preserve">Θέλω να πω ότι στις </w:t>
      </w:r>
      <w:r>
        <w:rPr>
          <w:rFonts w:eastAsia="Times New Roman"/>
          <w:szCs w:val="24"/>
        </w:rPr>
        <w:t>επιτροπές</w:t>
      </w:r>
      <w:r>
        <w:rPr>
          <w:rFonts w:eastAsia="Times New Roman"/>
          <w:szCs w:val="24"/>
        </w:rPr>
        <w:t>, εκτός από την Περιφερειάρχη Βορείου Αιγαίου, όλοι ήταν θετικοί, ακόμη και ο εκπρόσωπος του κ. Πατούλη. Σκεφτείτε, ακόμη κι αυτός. Μπορεί να συμ</w:t>
      </w:r>
      <w:r>
        <w:rPr>
          <w:rFonts w:eastAsia="Times New Roman"/>
          <w:szCs w:val="24"/>
        </w:rPr>
        <w:t xml:space="preserve">πλήρωσαν δύο διορθώσεις, κάποιες τις έλαβε και υπ’ </w:t>
      </w:r>
      <w:proofErr w:type="spellStart"/>
      <w:r>
        <w:rPr>
          <w:rFonts w:eastAsia="Times New Roman"/>
          <w:szCs w:val="24"/>
        </w:rPr>
        <w:t>όψιν</w:t>
      </w:r>
      <w:proofErr w:type="spellEnd"/>
      <w:r>
        <w:rPr>
          <w:rFonts w:eastAsia="Times New Roman"/>
          <w:szCs w:val="24"/>
        </w:rPr>
        <w:t xml:space="preserve"> του ο Υπουργός. Σημασία έχει ότι το κοινό αίσθημα ήταν υπέρ. </w:t>
      </w:r>
      <w:r>
        <w:rPr>
          <w:rFonts w:eastAsia="Times New Roman"/>
          <w:szCs w:val="24"/>
        </w:rPr>
        <w:lastRenderedPageBreak/>
        <w:t xml:space="preserve">Εξαιρετικό ήταν το μεγάλο ευχαριστώ της εκπροσώπου των εκπαιδευτικών απέναντι </w:t>
      </w:r>
      <w:r>
        <w:rPr>
          <w:rFonts w:eastAsia="Times New Roman"/>
          <w:szCs w:val="24"/>
        </w:rPr>
        <w:t xml:space="preserve">σ’ </w:t>
      </w:r>
      <w:r>
        <w:rPr>
          <w:rFonts w:eastAsia="Times New Roman"/>
          <w:szCs w:val="24"/>
        </w:rPr>
        <w:t>αυτό το νομοσχέδιο, διότι είναι εργαζόμενοι άνθρωποι και ξ</w:t>
      </w:r>
      <w:r>
        <w:rPr>
          <w:rFonts w:eastAsia="Times New Roman"/>
          <w:szCs w:val="24"/>
        </w:rPr>
        <w:t>έρουν πάρα πολύ καλά πόσο τους ευνοεί το μειωμένο, το επιδοτούμενο αυτό εισιτήριο. Αυτό δεν αναφέρεται μόνο στους εκπαιδευτικούς, αναφέρεται στους γιατρούς που τόσο μεγάλη ανάγκη έχουν τα νησιά μας, αναφέρεται σε όλες τις δημόσιες υπηρεσίες, για να μην τις</w:t>
      </w:r>
      <w:r>
        <w:rPr>
          <w:rFonts w:eastAsia="Times New Roman"/>
          <w:szCs w:val="24"/>
        </w:rPr>
        <w:t xml:space="preserve"> αναφέρω και χάνω τον χρόνο, δηλαδή σε αυτές τις διαδικασίες που οι άνθρωποι με έναν μισθό τόσο δύσκολα μεταφέρονταν για να βλέπουν τις οικογένειές τους ή οι οικογένειές του</w:t>
      </w:r>
      <w:r>
        <w:rPr>
          <w:rFonts w:eastAsia="Times New Roman"/>
          <w:szCs w:val="24"/>
        </w:rPr>
        <w:t>ς</w:t>
      </w:r>
      <w:r>
        <w:rPr>
          <w:rFonts w:eastAsia="Times New Roman"/>
          <w:szCs w:val="24"/>
        </w:rPr>
        <w:t xml:space="preserve"> μεταφέρονταν εκεί.</w:t>
      </w:r>
    </w:p>
    <w:p w14:paraId="3FCD8B06" w14:textId="77777777" w:rsidR="00BC419A" w:rsidRDefault="0035347C">
      <w:pPr>
        <w:spacing w:line="600" w:lineRule="auto"/>
        <w:ind w:firstLine="720"/>
        <w:contextualSpacing/>
        <w:jc w:val="both"/>
        <w:rPr>
          <w:rFonts w:eastAsia="Times New Roman"/>
          <w:szCs w:val="24"/>
        </w:rPr>
      </w:pPr>
      <w:r>
        <w:rPr>
          <w:rFonts w:eastAsia="Times New Roman"/>
          <w:szCs w:val="24"/>
        </w:rPr>
        <w:t>Είναι ένα πολύ θετικό νομοσχέδιο που πάντα λέμε ότι είναι πιλο</w:t>
      </w:r>
      <w:r>
        <w:rPr>
          <w:rFonts w:eastAsia="Times New Roman"/>
          <w:szCs w:val="24"/>
        </w:rPr>
        <w:t>τικό. Ξέρετε; Δεν θέλετε και εναντιώνεστε. Γιατί; Διότι μετά την υπογραφή της 21</w:t>
      </w:r>
      <w:r w:rsidRPr="008721F0">
        <w:rPr>
          <w:rFonts w:eastAsia="Times New Roman"/>
          <w:szCs w:val="24"/>
          <w:vertAlign w:val="superscript"/>
        </w:rPr>
        <w:t>ης</w:t>
      </w:r>
      <w:r>
        <w:rPr>
          <w:rFonts w:eastAsia="Times New Roman"/>
          <w:szCs w:val="24"/>
        </w:rPr>
        <w:t xml:space="preserve"> </w:t>
      </w:r>
      <w:r>
        <w:rPr>
          <w:rFonts w:eastAsia="Times New Roman"/>
          <w:szCs w:val="24"/>
        </w:rPr>
        <w:t xml:space="preserve">Ιούνη και μετά τον Αύγουστο ξέρετε ότι ανοίγουν τα περιθώρια </w:t>
      </w:r>
      <w:r>
        <w:rPr>
          <w:rFonts w:eastAsia="Times New Roman"/>
          <w:szCs w:val="24"/>
        </w:rPr>
        <w:t xml:space="preserve">σ’ </w:t>
      </w:r>
      <w:r>
        <w:rPr>
          <w:rFonts w:eastAsia="Times New Roman"/>
          <w:szCs w:val="24"/>
        </w:rPr>
        <w:t xml:space="preserve">αυτήν την Κυβέρνηση να φέρνει συνεχώς θετικά νομοσχέδια και να συμπληρώνει το παζλ των υποσχέσεών </w:t>
      </w:r>
      <w:r>
        <w:rPr>
          <w:rFonts w:eastAsia="Times New Roman"/>
          <w:szCs w:val="24"/>
        </w:rPr>
        <w:t>της σ</w:t>
      </w:r>
      <w:r>
        <w:rPr>
          <w:rFonts w:eastAsia="Times New Roman"/>
          <w:szCs w:val="24"/>
        </w:rPr>
        <w:t>την κο</w:t>
      </w:r>
      <w:r>
        <w:rPr>
          <w:rFonts w:eastAsia="Times New Roman"/>
          <w:szCs w:val="24"/>
        </w:rPr>
        <w:t xml:space="preserve">ινωνία. Έτσι σιγά-σιγά θα έρθουμε πραγματικά να συμπληρώσουμε το σύνολο των υποσχέσεων που έχουμε δώσει σε αυτήν την κοινωνία και πραγματικά να </w:t>
      </w:r>
      <w:r>
        <w:rPr>
          <w:rFonts w:eastAsia="Times New Roman"/>
          <w:szCs w:val="24"/>
        </w:rPr>
        <w:lastRenderedPageBreak/>
        <w:t>διορθώσουμε πράγματα που επί σαράντα χρόνια, κακά τα ψέματα, ούτε τα κάνατε, ούτε τα διορθώσατε, αλλά μπορώ να π</w:t>
      </w:r>
      <w:r>
        <w:rPr>
          <w:rFonts w:eastAsia="Times New Roman"/>
          <w:szCs w:val="24"/>
        </w:rPr>
        <w:t xml:space="preserve">ω ότι πραγματικά φέρατε να έχουμε μια τεράστια δανειοδότηση, η οποία μας είναι θηλειά στο </w:t>
      </w:r>
      <w:r>
        <w:rPr>
          <w:rFonts w:eastAsia="Times New Roman"/>
          <w:szCs w:val="24"/>
        </w:rPr>
        <w:t>λαιμό</w:t>
      </w:r>
      <w:r>
        <w:rPr>
          <w:rFonts w:eastAsia="Times New Roman"/>
          <w:szCs w:val="24"/>
        </w:rPr>
        <w:t>. Ευχαριστώ πολύ.</w:t>
      </w:r>
    </w:p>
    <w:p w14:paraId="3FCD8B07" w14:textId="77777777" w:rsidR="00BC419A" w:rsidRDefault="0035347C">
      <w:pPr>
        <w:spacing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3FCD8B08" w14:textId="77777777" w:rsidR="00BC419A" w:rsidRDefault="0035347C">
      <w:pPr>
        <w:spacing w:line="600" w:lineRule="auto"/>
        <w:ind w:firstLine="720"/>
        <w:contextualSpacing/>
        <w:jc w:val="both"/>
        <w:rPr>
          <w:rFonts w:eastAsia="Times New Roman"/>
          <w:szCs w:val="24"/>
        </w:rPr>
      </w:pPr>
      <w:r>
        <w:rPr>
          <w:rFonts w:eastAsia="Times New Roman"/>
          <w:b/>
          <w:szCs w:val="24"/>
        </w:rPr>
        <w:t xml:space="preserve">ΠΡΟΕΔΡΕΥΩΝ (Μάριος Γεωργιάδης): </w:t>
      </w:r>
      <w:r>
        <w:rPr>
          <w:rFonts w:eastAsia="Times New Roman"/>
          <w:szCs w:val="24"/>
        </w:rPr>
        <w:t xml:space="preserve">Ευχαριστούμε την </w:t>
      </w:r>
      <w:r>
        <w:rPr>
          <w:rFonts w:eastAsia="Times New Roman"/>
          <w:szCs w:val="24"/>
        </w:rPr>
        <w:t xml:space="preserve">κ. </w:t>
      </w:r>
      <w:r>
        <w:rPr>
          <w:rFonts w:eastAsia="Times New Roman"/>
          <w:szCs w:val="24"/>
        </w:rPr>
        <w:t>Καρακώστα.</w:t>
      </w:r>
    </w:p>
    <w:p w14:paraId="3FCD8B09" w14:textId="77777777" w:rsidR="00BC419A" w:rsidRDefault="0035347C">
      <w:pPr>
        <w:spacing w:line="600" w:lineRule="auto"/>
        <w:ind w:firstLine="720"/>
        <w:contextualSpacing/>
        <w:jc w:val="both"/>
        <w:rPr>
          <w:rFonts w:eastAsia="Times New Roman"/>
          <w:szCs w:val="24"/>
        </w:rPr>
      </w:pPr>
      <w:r>
        <w:rPr>
          <w:rFonts w:eastAsia="Times New Roman"/>
          <w:szCs w:val="24"/>
        </w:rPr>
        <w:t xml:space="preserve">Κύριε </w:t>
      </w:r>
      <w:proofErr w:type="spellStart"/>
      <w:r>
        <w:rPr>
          <w:rFonts w:eastAsia="Times New Roman"/>
          <w:szCs w:val="24"/>
        </w:rPr>
        <w:t>Δημοσχάκη</w:t>
      </w:r>
      <w:proofErr w:type="spellEnd"/>
      <w:r>
        <w:rPr>
          <w:rFonts w:eastAsia="Times New Roman"/>
          <w:szCs w:val="24"/>
        </w:rPr>
        <w:t>, έχετε τον λόγο. Αμέ</w:t>
      </w:r>
      <w:r>
        <w:rPr>
          <w:rFonts w:eastAsia="Times New Roman"/>
          <w:szCs w:val="24"/>
        </w:rPr>
        <w:t xml:space="preserve">σως μετά ο κ. </w:t>
      </w:r>
      <w:proofErr w:type="spellStart"/>
      <w:r>
        <w:rPr>
          <w:rFonts w:eastAsia="Times New Roman"/>
          <w:szCs w:val="24"/>
        </w:rPr>
        <w:t>Κατσίκης</w:t>
      </w:r>
      <w:proofErr w:type="spellEnd"/>
      <w:r>
        <w:rPr>
          <w:rFonts w:eastAsia="Times New Roman"/>
          <w:szCs w:val="24"/>
        </w:rPr>
        <w:t>.</w:t>
      </w:r>
    </w:p>
    <w:p w14:paraId="3FCD8B0A" w14:textId="77777777" w:rsidR="00BC419A" w:rsidRDefault="0035347C">
      <w:pPr>
        <w:spacing w:line="600" w:lineRule="auto"/>
        <w:ind w:firstLine="720"/>
        <w:contextualSpacing/>
        <w:jc w:val="both"/>
        <w:rPr>
          <w:rFonts w:eastAsia="Times New Roman"/>
          <w:szCs w:val="24"/>
        </w:rPr>
      </w:pPr>
      <w:r>
        <w:rPr>
          <w:rFonts w:eastAsia="Times New Roman"/>
          <w:b/>
          <w:szCs w:val="24"/>
        </w:rPr>
        <w:t>ΑΝΑΣΤΑΣΙΟΣ (ΤΑΣΟΣ) ΔΗΜΟΣΧΑΚΗΣ:</w:t>
      </w:r>
      <w:r>
        <w:rPr>
          <w:rFonts w:eastAsia="Times New Roman"/>
          <w:szCs w:val="24"/>
        </w:rPr>
        <w:t xml:space="preserve"> Κυρίες και κύριοι συνάδελφοι, διασκεδάζετε τις εντυπώσεις από την κατάργηση των μειωμένων συντελεστών του ΦΠΑ στα νησιά από την επόμενη εβδομάδα με την ψήφιση του μεταφορικού ισοδυνάμου. Προσπαθήσατε ν</w:t>
      </w:r>
      <w:r>
        <w:rPr>
          <w:rFonts w:eastAsia="Times New Roman"/>
          <w:szCs w:val="24"/>
        </w:rPr>
        <w:t>α χρησιμοποιήσετε χρυσόσκονη με επικοινωνιακά τεχνάσματα, αλλά οι επιπτώσεις στις τοπικές οικονομίες των νήσων από την κατάργηση του μειωμένου ΦΠΑ δεν αντισταθμίζονται με το μεταφορικό ισοδύναμο.</w:t>
      </w:r>
    </w:p>
    <w:p w14:paraId="3FCD8B0B" w14:textId="77777777" w:rsidR="00BC419A" w:rsidRDefault="0035347C">
      <w:pPr>
        <w:spacing w:line="600" w:lineRule="auto"/>
        <w:ind w:firstLine="720"/>
        <w:contextualSpacing/>
        <w:jc w:val="both"/>
        <w:rPr>
          <w:rFonts w:eastAsia="Times New Roman"/>
          <w:szCs w:val="24"/>
        </w:rPr>
      </w:pPr>
      <w:r>
        <w:rPr>
          <w:rFonts w:eastAsia="Times New Roman"/>
          <w:szCs w:val="24"/>
        </w:rPr>
        <w:lastRenderedPageBreak/>
        <w:t xml:space="preserve">Για ποιον λόγο, λοιπόν, δεν επαναφέρετε τον μειωμένο ΦΠΑ σε </w:t>
      </w:r>
      <w:r>
        <w:rPr>
          <w:rFonts w:eastAsia="Times New Roman"/>
          <w:szCs w:val="24"/>
        </w:rPr>
        <w:t xml:space="preserve">όλα τα νησιά του Αιγαίου, αφού βγήκαμε από τα μνημόνια; Ο </w:t>
      </w:r>
      <w:r>
        <w:rPr>
          <w:rFonts w:eastAsia="Times New Roman"/>
          <w:szCs w:val="24"/>
        </w:rPr>
        <w:t xml:space="preserve">συγκυβερνήτης </w:t>
      </w:r>
      <w:r>
        <w:rPr>
          <w:rFonts w:eastAsia="Times New Roman"/>
          <w:szCs w:val="24"/>
        </w:rPr>
        <w:t xml:space="preserve">σας Πάνος Καμμένος από τον Ιούνιο του 2015 διερρήγνυε τα ιμάτιά του μέσω των </w:t>
      </w:r>
      <w:r>
        <w:rPr>
          <w:rFonts w:eastAsia="Times New Roman"/>
          <w:szCs w:val="24"/>
          <w:lang w:val="en-US"/>
        </w:rPr>
        <w:t>social</w:t>
      </w:r>
      <w:r w:rsidRPr="00866B20">
        <w:rPr>
          <w:rFonts w:eastAsia="Times New Roman"/>
          <w:szCs w:val="24"/>
        </w:rPr>
        <w:t xml:space="preserve"> </w:t>
      </w:r>
      <w:r>
        <w:rPr>
          <w:rFonts w:eastAsia="Times New Roman"/>
          <w:szCs w:val="24"/>
          <w:lang w:val="en-US"/>
        </w:rPr>
        <w:t>media</w:t>
      </w:r>
      <w:r>
        <w:rPr>
          <w:rFonts w:eastAsia="Times New Roman"/>
          <w:szCs w:val="24"/>
        </w:rPr>
        <w:t>, αλλά και με δηλώσεις του σε τηλεοπτικές εκπομπές της περιόδου εκείνης, ότι είναι αδιαπραγμάτε</w:t>
      </w:r>
      <w:r>
        <w:rPr>
          <w:rFonts w:eastAsia="Times New Roman"/>
          <w:szCs w:val="24"/>
        </w:rPr>
        <w:t xml:space="preserve">υτο για τους ΑΝΕΛ η διατήρηση του χαμηλού ΦΠΑ στα νησιά. Τώρα τι κάνει, κύριε </w:t>
      </w:r>
      <w:proofErr w:type="spellStart"/>
      <w:r>
        <w:rPr>
          <w:rFonts w:eastAsia="Times New Roman"/>
          <w:szCs w:val="24"/>
        </w:rPr>
        <w:t>Κατσίκη</w:t>
      </w:r>
      <w:proofErr w:type="spellEnd"/>
      <w:r>
        <w:rPr>
          <w:rFonts w:eastAsia="Times New Roman"/>
          <w:szCs w:val="24"/>
        </w:rPr>
        <w:t>; Μάλιστα, τον Μάιο του 2016 είχε χαρακτηρίσει ως αντισυνταγματική και εγκληματική την αύξηση του ΦΠΑ στα νησιά. Ακόμα τον περιμένουμε να παραιτηθεί, αλλά φαίνεται ότι έκα</w:t>
      </w:r>
      <w:r>
        <w:rPr>
          <w:rFonts w:eastAsia="Times New Roman"/>
          <w:szCs w:val="24"/>
        </w:rPr>
        <w:t>νε την καρδιά του πέτρα και προτίμησε τη γλύκα της καρέκλας.</w:t>
      </w:r>
    </w:p>
    <w:p w14:paraId="3FCD8B0C" w14:textId="77777777" w:rsidR="00BC419A" w:rsidRDefault="0035347C">
      <w:pPr>
        <w:spacing w:line="600" w:lineRule="auto"/>
        <w:ind w:firstLine="720"/>
        <w:contextualSpacing/>
        <w:jc w:val="both"/>
        <w:rPr>
          <w:rFonts w:eastAsia="Times New Roman"/>
          <w:szCs w:val="24"/>
        </w:rPr>
      </w:pPr>
      <w:r>
        <w:rPr>
          <w:rFonts w:eastAsia="Times New Roman"/>
          <w:szCs w:val="24"/>
        </w:rPr>
        <w:t>Η ειρωνεία είναι ότι μιλάτε σήμερα για μεταφορικό ισοδύναμο εσείς που έχετε απαξιώσει τις μεταφορές, εσείς που απαξιώσατε τα νησιά και τα γεμίσατε προβλήματα και δεν τα υπερασπιστήκατε, όπως οφεί</w:t>
      </w:r>
      <w:r>
        <w:rPr>
          <w:rFonts w:eastAsia="Times New Roman"/>
          <w:szCs w:val="24"/>
        </w:rPr>
        <w:t xml:space="preserve">λατε, με φρούρηση των θαλασσίων συνόρων μας, όπως αυτό </w:t>
      </w:r>
      <w:proofErr w:type="spellStart"/>
      <w:r>
        <w:rPr>
          <w:rFonts w:eastAsia="Times New Roman"/>
          <w:szCs w:val="24"/>
        </w:rPr>
        <w:t>προεβλέπετο</w:t>
      </w:r>
      <w:proofErr w:type="spellEnd"/>
      <w:r>
        <w:rPr>
          <w:rFonts w:eastAsia="Times New Roman"/>
          <w:szCs w:val="24"/>
        </w:rPr>
        <w:t xml:space="preserve"> από τις </w:t>
      </w:r>
      <w:r>
        <w:rPr>
          <w:rFonts w:eastAsia="Times New Roman"/>
          <w:szCs w:val="24"/>
        </w:rPr>
        <w:t xml:space="preserve">συνθήκες </w:t>
      </w:r>
      <w:r>
        <w:rPr>
          <w:rFonts w:eastAsia="Times New Roman"/>
          <w:szCs w:val="24"/>
        </w:rPr>
        <w:t>που είχαν υπογραφεί.</w:t>
      </w:r>
    </w:p>
    <w:p w14:paraId="3FCD8B0D" w14:textId="77777777" w:rsidR="00BC419A" w:rsidRDefault="0035347C">
      <w:pPr>
        <w:spacing w:line="600" w:lineRule="auto"/>
        <w:ind w:firstLine="720"/>
        <w:contextualSpacing/>
        <w:jc w:val="both"/>
        <w:rPr>
          <w:rFonts w:eastAsia="Times New Roman" w:cs="Times New Roman"/>
          <w:szCs w:val="24"/>
        </w:rPr>
      </w:pPr>
      <w:r>
        <w:rPr>
          <w:rFonts w:eastAsia="Times New Roman"/>
          <w:szCs w:val="24"/>
        </w:rPr>
        <w:t xml:space="preserve">Ενδιαφέρεστε για τη Σαμοθράκη, την οποία έχετε συμπεριλάβει ανάμεσα στα νησιά που θα εφαρμοστεί το μεταφορικό </w:t>
      </w:r>
      <w:r>
        <w:rPr>
          <w:rFonts w:eastAsia="Times New Roman"/>
          <w:szCs w:val="24"/>
        </w:rPr>
        <w:lastRenderedPageBreak/>
        <w:t>ισοδύναμο, εσείς που αφήσατε πέρυσι το νη</w:t>
      </w:r>
      <w:r>
        <w:rPr>
          <w:rFonts w:eastAsia="Times New Roman"/>
          <w:szCs w:val="24"/>
        </w:rPr>
        <w:t>σί της Νίκης με ένα καράβι σχεδόν τη μισή καλοκαιρινή περίοδο; Σας προτείναμε τη νέα θαλάσσια Εγνατία με τη σύνδεση της Αλεξανδρούπολης με τη Μυτιλήνη μέσω της Σαμοθράκης και της Λήμνου και εσείς προβλέψατε ένα μόνο δρομολόγιο την εβδομάδα και μόνο τους κα</w:t>
      </w:r>
      <w:r>
        <w:rPr>
          <w:rFonts w:eastAsia="Times New Roman"/>
          <w:szCs w:val="24"/>
        </w:rPr>
        <w:t>λοκαιρινούς μήνες. Δεν μας ενδιαφέρει μόνο η μεταφορά προσώπων, κύριε Υπουργέ, μας ενδιαφέρει και η μεταφορά πραγμάτων.</w:t>
      </w:r>
    </w:p>
    <w:p w14:paraId="3FCD8B0E"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δεν θέλουμε μόνο τους τουρίστες να εξυπηρετήσουμε, θέλουμε να εξυπηρετήσουμε και τα παραγωγικά μας προϊόντα, τα οποία θα πρέπει </w:t>
      </w:r>
      <w:r>
        <w:rPr>
          <w:rFonts w:eastAsia="Times New Roman" w:cs="Times New Roman"/>
          <w:szCs w:val="24"/>
        </w:rPr>
        <w:t>να διατεθούν στον ζωτικό μας χώρο, που είναι η θάλασσα. Δεν μπορείτε να καταλάβετε ότι είναι μη βιώσιμη η γραμμή με ένα δρομολόγιο την εβδομάδα και μόνο για τρεις μήνες; Αν σας χαρίσουμε εσάς ένα καράβι θα το διαθέσετε σε αυτήν τη γραμμή; Ποιος είναι αυτός</w:t>
      </w:r>
      <w:r>
        <w:rPr>
          <w:rFonts w:eastAsia="Times New Roman" w:cs="Times New Roman"/>
          <w:szCs w:val="24"/>
        </w:rPr>
        <w:t xml:space="preserve"> ο εφοπλιστής, ο οποίος θα προβεί σε αυτήν την επένδυση, μόνο για ένα δρομολόγιο την εβδομάδα και μόνο για τρεις μήνες τον χρόνο; Τον υπόλοιπο χρόνο -θα σας ρωτήσει-, που θα το διαθέσει;</w:t>
      </w:r>
    </w:p>
    <w:p w14:paraId="3FCD8B0F"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lastRenderedPageBreak/>
        <w:t>Σας είχα πει και στη συζήτηση της επίκαιρης ερώτησης γι’ αυτό το θέμα</w:t>
      </w:r>
      <w:r>
        <w:rPr>
          <w:rFonts w:eastAsia="Times New Roman" w:cs="Times New Roman"/>
          <w:szCs w:val="24"/>
        </w:rPr>
        <w:t xml:space="preserve"> πέρυσι τον Νοέμβριο. Και όλα αυτά γιατί; Διότι, είναι ένα νησί που προσπαθεί να σταθεί στα πόδια του, μετά τις μεγάλες φυσικές καταστροφές που υπέστη πέρυσι, τον Σεπτέμβριο, λόγω ακραίων καιρικών φαινομένων. Εδώ θέλω να τονίσω τη δυσαρέσκεια και την απογο</w:t>
      </w:r>
      <w:r>
        <w:rPr>
          <w:rFonts w:eastAsia="Times New Roman" w:cs="Times New Roman"/>
          <w:szCs w:val="24"/>
        </w:rPr>
        <w:t>ήτευση εκ μέρους των κατοίκων του νησιού για το γεγονός ότι δεν συμπεριλήφθηκε έστω και ανάμεσα στα πέντε νησιά που διατήρησαν τον μειωμένο ΦΠΑ μέχρι την 1</w:t>
      </w:r>
      <w:r w:rsidRPr="00D344E2">
        <w:rPr>
          <w:rFonts w:eastAsia="Times New Roman" w:cs="Times New Roman"/>
          <w:szCs w:val="24"/>
          <w:vertAlign w:val="superscript"/>
        </w:rPr>
        <w:t>η</w:t>
      </w:r>
      <w:r>
        <w:rPr>
          <w:rFonts w:eastAsia="Times New Roman" w:cs="Times New Roman"/>
          <w:szCs w:val="24"/>
        </w:rPr>
        <w:t xml:space="preserve"> Ιουλίου. </w:t>
      </w:r>
    </w:p>
    <w:p w14:paraId="3FCD8B10"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Από την άλλη μεριά</w:t>
      </w:r>
      <w:r w:rsidRPr="00CF64E1">
        <w:rPr>
          <w:rFonts w:eastAsia="Times New Roman" w:cs="Times New Roman"/>
          <w:szCs w:val="24"/>
        </w:rPr>
        <w:t>,</w:t>
      </w:r>
      <w:r>
        <w:rPr>
          <w:rFonts w:eastAsia="Times New Roman" w:cs="Times New Roman"/>
          <w:szCs w:val="24"/>
        </w:rPr>
        <w:t xml:space="preserve"> βλέπω με έκπληξή μου σε ένα ακόμα σχέδιο νόμου του Υπουργείου Ναυτιλί</w:t>
      </w:r>
      <w:r>
        <w:rPr>
          <w:rFonts w:eastAsia="Times New Roman" w:cs="Times New Roman"/>
          <w:szCs w:val="24"/>
        </w:rPr>
        <w:t xml:space="preserve">ας να μην προβλέπεται η ίδρυση της Λιμενικής Ακαδημίας στην Αλεξανδρούπολη και των υφισταμένων της </w:t>
      </w:r>
      <w:r>
        <w:rPr>
          <w:rFonts w:eastAsia="Times New Roman" w:cs="Times New Roman"/>
          <w:szCs w:val="24"/>
        </w:rPr>
        <w:t xml:space="preserve">σ’ </w:t>
      </w:r>
      <w:r>
        <w:rPr>
          <w:rFonts w:eastAsia="Times New Roman" w:cs="Times New Roman"/>
          <w:szCs w:val="24"/>
        </w:rPr>
        <w:t>αυτή σχολών.</w:t>
      </w:r>
    </w:p>
    <w:p w14:paraId="3FCD8B11"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επισκεφθήκατε τον νομό μας πρόσφατα, τον Απρίλιο. Ήλθατε και στην Αλεξανδρούπολη. Και πάλι υποσχεθήκατε ότι θα γίνει Λιμενική </w:t>
      </w:r>
      <w:r>
        <w:rPr>
          <w:rFonts w:eastAsia="Times New Roman" w:cs="Times New Roman"/>
          <w:szCs w:val="24"/>
        </w:rPr>
        <w:t xml:space="preserve">Ακαδημία στην πρωτεύουσα του Έβρου. Μάλιστα, κάνατε λόγο για δική σας δέσμευση και δέσμευση του Πρωθυπουργού. </w:t>
      </w:r>
    </w:p>
    <w:p w14:paraId="3FCD8B12"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Υπουργέ, από λόγια χορτάσαμε. Το ίδιο πράξατε και τον Μάιο του 2015, ευρισκόμενος ως Υπουργός Παιδείας στο Διδυμότειχο σε ό,τι αφορά </w:t>
      </w:r>
      <w:r>
        <w:rPr>
          <w:rFonts w:eastAsia="Times New Roman" w:cs="Times New Roman"/>
          <w:szCs w:val="24"/>
        </w:rPr>
        <w:t>σ</w:t>
      </w:r>
      <w:r>
        <w:rPr>
          <w:rFonts w:eastAsia="Times New Roman" w:cs="Times New Roman"/>
          <w:szCs w:val="24"/>
        </w:rPr>
        <w:t>την α</w:t>
      </w:r>
      <w:r>
        <w:rPr>
          <w:rFonts w:eastAsia="Times New Roman" w:cs="Times New Roman"/>
          <w:szCs w:val="24"/>
        </w:rPr>
        <w:t xml:space="preserve">υτοτέλεια και </w:t>
      </w:r>
      <w:r>
        <w:rPr>
          <w:rFonts w:eastAsia="Times New Roman" w:cs="Times New Roman"/>
          <w:szCs w:val="24"/>
        </w:rPr>
        <w:t>σ</w:t>
      </w:r>
      <w:r>
        <w:rPr>
          <w:rFonts w:eastAsia="Times New Roman" w:cs="Times New Roman"/>
          <w:szCs w:val="24"/>
        </w:rPr>
        <w:t>την αυτονομία του τοπικού νοσοκομείου. Δυστυχώς, αποχωρήσατε από εκεί, αυτό το έργο έμεινε ανεκπλήρωτο και όνειρο των κατοίκων. Δυστυχώς, πιέζουμε και καλούμε τον Υπουργό να έλθει εδώ στην Ολομέλεια, να μας απαντήσει πότε θα δώσει την αυτοτέ</w:t>
      </w:r>
      <w:r>
        <w:rPr>
          <w:rFonts w:eastAsia="Times New Roman" w:cs="Times New Roman"/>
          <w:szCs w:val="24"/>
        </w:rPr>
        <w:t>λεια και την αυτονομία του νοσοκομείου, κάτι το οποίο ενδιαφέρει όλους τους κατοίκους και δεν έχουμε ακόμα τη δική σας απόφαση.</w:t>
      </w:r>
    </w:p>
    <w:p w14:paraId="3FCD8B13"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Γι’ αυτόν το λόγο, σε ό,τι αφορά </w:t>
      </w:r>
      <w:r>
        <w:rPr>
          <w:rFonts w:eastAsia="Times New Roman" w:cs="Times New Roman"/>
          <w:szCs w:val="24"/>
        </w:rPr>
        <w:t>σ</w:t>
      </w:r>
      <w:r>
        <w:rPr>
          <w:rFonts w:eastAsia="Times New Roman" w:cs="Times New Roman"/>
          <w:szCs w:val="24"/>
        </w:rPr>
        <w:t>την ίδρυση της Λιμενικής Ακαδημίας στην Αλεξανδρούπολη, υπογράψατε και μνημόνιο συνεργασίας με το Δημοκρίτειο Πανεπιστήμιο. Μόνο και μόνο αυτή η συνεργασία εγγυάται το υψηλό επίπεδο της Λιμενικής Ακαδημίας. Οι συνέργειες με το Δημοκρίτειο Πανεπιστήμιο μπορ</w:t>
      </w:r>
      <w:r>
        <w:rPr>
          <w:rFonts w:eastAsia="Times New Roman" w:cs="Times New Roman"/>
          <w:szCs w:val="24"/>
        </w:rPr>
        <w:t xml:space="preserve">ούν να συμβάλουν στην επιμόρφωση των φοιτούντων στην εκεί </w:t>
      </w:r>
      <w:r>
        <w:rPr>
          <w:rFonts w:eastAsia="Times New Roman" w:cs="Times New Roman"/>
          <w:szCs w:val="24"/>
        </w:rPr>
        <w:t>ακαδημία</w:t>
      </w:r>
      <w:r>
        <w:rPr>
          <w:rFonts w:eastAsia="Times New Roman" w:cs="Times New Roman"/>
          <w:szCs w:val="24"/>
        </w:rPr>
        <w:t xml:space="preserve">, εφόσον αποφασιστεί. Και θέλω να γνωρίζετε -και αν το γνωρίζετε καλώς-, ότι έχουμε δύο κεντρικά </w:t>
      </w:r>
      <w:r>
        <w:rPr>
          <w:rFonts w:eastAsia="Times New Roman" w:cs="Times New Roman"/>
          <w:szCs w:val="24"/>
        </w:rPr>
        <w:t xml:space="preserve">Λιμεναρχεία, </w:t>
      </w:r>
      <w:r>
        <w:rPr>
          <w:rFonts w:eastAsia="Times New Roman" w:cs="Times New Roman"/>
          <w:szCs w:val="24"/>
        </w:rPr>
        <w:t>στην Αλεξανδρούπολη και την Καβάλα. Έχουμε δύο Λιμενικά Τμήματα στην Σαμοθράκη κ</w:t>
      </w:r>
      <w:r>
        <w:rPr>
          <w:rFonts w:eastAsia="Times New Roman" w:cs="Times New Roman"/>
          <w:szCs w:val="24"/>
        </w:rPr>
        <w:t xml:space="preserve">αι στο Πόρτο </w:t>
      </w:r>
      <w:proofErr w:type="spellStart"/>
      <w:r>
        <w:rPr>
          <w:rFonts w:eastAsia="Times New Roman" w:cs="Times New Roman"/>
          <w:szCs w:val="24"/>
        </w:rPr>
        <w:t>Λάγος</w:t>
      </w:r>
      <w:proofErr w:type="spellEnd"/>
      <w:r>
        <w:rPr>
          <w:rFonts w:eastAsia="Times New Roman" w:cs="Times New Roman"/>
          <w:szCs w:val="24"/>
        </w:rPr>
        <w:t xml:space="preserve">. Έχουμε στελέχη, </w:t>
      </w:r>
      <w:r>
        <w:rPr>
          <w:rFonts w:eastAsia="Times New Roman" w:cs="Times New Roman"/>
          <w:szCs w:val="24"/>
        </w:rPr>
        <w:lastRenderedPageBreak/>
        <w:t xml:space="preserve">τα οποία βρίσκονται αυτήν τη στιγμή στην εφεδρεία μέσα από την αποστρατεία τους. </w:t>
      </w:r>
    </w:p>
    <w:p w14:paraId="3FCD8B14"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Και πιστεύω ότι στο διδακτικό προσωπικό, επειδή αυτό είναι το μεγαλύτερο επιχείρημα των επιτελών σας, δεν θα υπάρξουν </w:t>
      </w:r>
      <w:proofErr w:type="spellStart"/>
      <w:r>
        <w:rPr>
          <w:rFonts w:eastAsia="Times New Roman" w:cs="Times New Roman"/>
          <w:szCs w:val="24"/>
        </w:rPr>
        <w:t>διαλέκτες</w:t>
      </w:r>
      <w:proofErr w:type="spellEnd"/>
      <w:r>
        <w:rPr>
          <w:rFonts w:eastAsia="Times New Roman" w:cs="Times New Roman"/>
          <w:szCs w:val="24"/>
        </w:rPr>
        <w:t>, δεν θα υπ</w:t>
      </w:r>
      <w:r>
        <w:rPr>
          <w:rFonts w:eastAsia="Times New Roman" w:cs="Times New Roman"/>
          <w:szCs w:val="24"/>
        </w:rPr>
        <w:t>άρξουν καθηγητές. Θέλω να σας υπογραμμίσω με έμφαση ότι διαθέτουμε το καλύτερο πεδίο εκπαίδευσης. Έχουμε θαλάσσια σύνορα, έχουμε νησιωτικά, έχουμε ποτάμια σύνορα, έχουμε με αποτρεπτικό εμπόδιο και μπορεί αυτή η σχολή να αποτελέσει και μετεκπαιδευτικό κέντρ</w:t>
      </w:r>
      <w:r>
        <w:rPr>
          <w:rFonts w:eastAsia="Times New Roman" w:cs="Times New Roman"/>
          <w:szCs w:val="24"/>
        </w:rPr>
        <w:t>ο στελεχών λιμενικών αρχών της Ευρωπαϊκής Ένωσης.</w:t>
      </w:r>
    </w:p>
    <w:p w14:paraId="3FCD8B15" w14:textId="77777777" w:rsidR="00BC419A" w:rsidRDefault="0035347C">
      <w:pPr>
        <w:spacing w:line="600" w:lineRule="auto"/>
        <w:ind w:firstLine="720"/>
        <w:contextualSpacing/>
        <w:jc w:val="both"/>
        <w:rPr>
          <w:rFonts w:eastAsia="Times New Roman" w:cs="Times New Roman"/>
          <w:szCs w:val="24"/>
        </w:rPr>
      </w:pPr>
      <w:r w:rsidRPr="003B4C71">
        <w:rPr>
          <w:rFonts w:eastAsia="Times New Roman" w:cs="Times New Roman"/>
          <w:b/>
          <w:szCs w:val="24"/>
        </w:rPr>
        <w:t xml:space="preserve">ΠΡΟΕΔΡΕΥΩΝ (Μάριος Γεωργιάδης): </w:t>
      </w:r>
      <w:r>
        <w:rPr>
          <w:rFonts w:eastAsia="Times New Roman" w:cs="Times New Roman"/>
          <w:szCs w:val="24"/>
        </w:rPr>
        <w:t>Κύριε συνάδελφε, ολοκληρώστε παρακαλώ.</w:t>
      </w:r>
    </w:p>
    <w:p w14:paraId="3FCD8B16" w14:textId="77777777" w:rsidR="00BC419A" w:rsidRDefault="0035347C">
      <w:pPr>
        <w:spacing w:line="600" w:lineRule="auto"/>
        <w:ind w:firstLine="720"/>
        <w:contextualSpacing/>
        <w:jc w:val="both"/>
        <w:rPr>
          <w:rFonts w:eastAsia="Times New Roman" w:cs="Times New Roman"/>
          <w:szCs w:val="24"/>
        </w:rPr>
      </w:pPr>
      <w:r w:rsidRPr="0049546B">
        <w:rPr>
          <w:rFonts w:eastAsia="Times New Roman" w:cs="Times New Roman"/>
          <w:b/>
          <w:szCs w:val="24"/>
        </w:rPr>
        <w:t xml:space="preserve">ΑΝΑΣΤΑΣΙΟΣ </w:t>
      </w:r>
      <w:r>
        <w:rPr>
          <w:rFonts w:eastAsia="Times New Roman" w:cs="Times New Roman"/>
          <w:b/>
          <w:szCs w:val="24"/>
        </w:rPr>
        <w:t>(ΤΑΣΟΣ)</w:t>
      </w:r>
      <w:r w:rsidRPr="0049546B">
        <w:rPr>
          <w:rFonts w:eastAsia="Times New Roman" w:cs="Times New Roman"/>
          <w:b/>
          <w:szCs w:val="24"/>
        </w:rPr>
        <w:t xml:space="preserve"> ΔΗΜΟΣΧΑΚΗΣ:</w:t>
      </w:r>
      <w:r>
        <w:rPr>
          <w:rFonts w:eastAsia="Times New Roman" w:cs="Times New Roman"/>
          <w:szCs w:val="24"/>
        </w:rPr>
        <w:t xml:space="preserve"> Θα ήθελα να σας θυμίσω, κύριε Υπουργέ, ότι ο </w:t>
      </w:r>
      <w:r>
        <w:rPr>
          <w:rFonts w:eastAsia="Times New Roman" w:cs="Times New Roman"/>
          <w:szCs w:val="24"/>
        </w:rPr>
        <w:t xml:space="preserve">Δήμος </w:t>
      </w:r>
      <w:r>
        <w:rPr>
          <w:rFonts w:eastAsia="Times New Roman" w:cs="Times New Roman"/>
          <w:szCs w:val="24"/>
        </w:rPr>
        <w:t>Αλεξανδρούπολης έχει παραχωρήσει μια έκταση 148 στρεμ</w:t>
      </w:r>
      <w:r>
        <w:rPr>
          <w:rFonts w:eastAsia="Times New Roman" w:cs="Times New Roman"/>
          <w:szCs w:val="24"/>
        </w:rPr>
        <w:t>μάτων στην καλύτερη περιοχή της Αλεξανδρούπολης, πλησίον της θαλάσσης και μεταξύ δύο λιμένων του κεντρικού της Αλεξανδρούπολης και αυτό του περιφερειακού της Μάκρης. Μάλιστα, μέχρι και να κατασκευαστούν εκείνες οι εγκαταστάσεις και οι οριστικές υποδομές, έ</w:t>
      </w:r>
      <w:r>
        <w:rPr>
          <w:rFonts w:eastAsia="Times New Roman" w:cs="Times New Roman"/>
          <w:szCs w:val="24"/>
        </w:rPr>
        <w:t xml:space="preserve">χουν </w:t>
      </w:r>
      <w:r>
        <w:rPr>
          <w:rFonts w:eastAsia="Times New Roman" w:cs="Times New Roman"/>
          <w:szCs w:val="24"/>
        </w:rPr>
        <w:lastRenderedPageBreak/>
        <w:t xml:space="preserve">βρεθεί και οι προσωρινές για να στεγάσουν τις ανάγκες της </w:t>
      </w:r>
      <w:r>
        <w:rPr>
          <w:rFonts w:eastAsia="Times New Roman" w:cs="Times New Roman"/>
          <w:szCs w:val="24"/>
        </w:rPr>
        <w:t>ακαδημίας</w:t>
      </w:r>
      <w:r>
        <w:rPr>
          <w:rFonts w:eastAsia="Times New Roman" w:cs="Times New Roman"/>
          <w:szCs w:val="24"/>
        </w:rPr>
        <w:t>.</w:t>
      </w:r>
    </w:p>
    <w:p w14:paraId="3FCD8B17"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Εσείς είπατε τον περασμένο Απρίλιο σε κοινή συνέντευξή σας, όπως </w:t>
      </w:r>
      <w:proofErr w:type="spellStart"/>
      <w:r>
        <w:rPr>
          <w:rFonts w:eastAsia="Times New Roman" w:cs="Times New Roman"/>
          <w:szCs w:val="24"/>
        </w:rPr>
        <w:t>προείπα</w:t>
      </w:r>
      <w:proofErr w:type="spellEnd"/>
      <w:r>
        <w:rPr>
          <w:rFonts w:eastAsia="Times New Roman" w:cs="Times New Roman"/>
          <w:szCs w:val="24"/>
        </w:rPr>
        <w:t>,</w:t>
      </w:r>
      <w:r>
        <w:rPr>
          <w:rFonts w:eastAsia="Times New Roman" w:cs="Times New Roman"/>
          <w:szCs w:val="24"/>
        </w:rPr>
        <w:t xml:space="preserve"> με τον </w:t>
      </w:r>
      <w:r>
        <w:rPr>
          <w:rFonts w:eastAsia="Times New Roman" w:cs="Times New Roman"/>
          <w:szCs w:val="24"/>
        </w:rPr>
        <w:t xml:space="preserve">Δήμαρχο </w:t>
      </w:r>
      <w:r>
        <w:rPr>
          <w:rFonts w:eastAsia="Times New Roman" w:cs="Times New Roman"/>
          <w:szCs w:val="24"/>
        </w:rPr>
        <w:t>Αλεξανδρούπολης τον κ. Λαμπάκη, ότι όσες πιέσεις κι αν ασκούνται, εσείς και η Κυβέρνηση σας θ</w:t>
      </w:r>
      <w:r>
        <w:rPr>
          <w:rFonts w:eastAsia="Times New Roman" w:cs="Times New Roman"/>
          <w:szCs w:val="24"/>
        </w:rPr>
        <w:t>α αποφασίσετε να ιδρύσετε τη σχολή αυτή, τη Λιμενική Ακαδημία και των υφιστάμενων σχολών, στην Αλεξανδρούπολη. Ποια είναι τα προβλήματα που έχουν προκύψει; Για να τα συζητήσουμε και να δούμε ποιες λύσεις μπορούμε να βρούμε. Τόσο στην ομιλία μου πέρυσι το Ν</w:t>
      </w:r>
      <w:r>
        <w:rPr>
          <w:rFonts w:eastAsia="Times New Roman" w:cs="Times New Roman"/>
          <w:szCs w:val="24"/>
        </w:rPr>
        <w:t xml:space="preserve">οέμβριο σε νομοσχέδιο του Υπουργείου Ναυτιλίας όσο και στη συζήτηση της επίκαιρης ερώτησης, είχα υπογραμμίσει τον </w:t>
      </w:r>
      <w:proofErr w:type="spellStart"/>
      <w:r>
        <w:rPr>
          <w:rFonts w:eastAsia="Times New Roman" w:cs="Times New Roman"/>
          <w:szCs w:val="24"/>
        </w:rPr>
        <w:t>πολυεπίπεδο</w:t>
      </w:r>
      <w:proofErr w:type="spellEnd"/>
      <w:r>
        <w:rPr>
          <w:rFonts w:eastAsia="Times New Roman" w:cs="Times New Roman"/>
          <w:szCs w:val="24"/>
        </w:rPr>
        <w:t xml:space="preserve"> ρόλο..</w:t>
      </w:r>
    </w:p>
    <w:p w14:paraId="3FCD8B18" w14:textId="77777777" w:rsidR="00BC419A" w:rsidRDefault="0035347C">
      <w:pPr>
        <w:spacing w:line="600" w:lineRule="auto"/>
        <w:ind w:firstLine="720"/>
        <w:contextualSpacing/>
        <w:jc w:val="both"/>
        <w:rPr>
          <w:rFonts w:eastAsia="Times New Roman" w:cs="Times New Roman"/>
          <w:szCs w:val="24"/>
        </w:rPr>
      </w:pPr>
      <w:r w:rsidRPr="003B4C71">
        <w:rPr>
          <w:rFonts w:eastAsia="Times New Roman" w:cs="Times New Roman"/>
          <w:b/>
          <w:szCs w:val="24"/>
        </w:rPr>
        <w:t xml:space="preserve">ΠΡΟΕΔΡΕΥΩΝ (Μάριος Γεωργιάδης): </w:t>
      </w:r>
      <w:r>
        <w:rPr>
          <w:rFonts w:eastAsia="Times New Roman" w:cs="Times New Roman"/>
          <w:szCs w:val="24"/>
        </w:rPr>
        <w:t xml:space="preserve">Κύριε </w:t>
      </w:r>
      <w:proofErr w:type="spellStart"/>
      <w:r>
        <w:rPr>
          <w:rFonts w:eastAsia="Times New Roman" w:cs="Times New Roman"/>
          <w:szCs w:val="24"/>
        </w:rPr>
        <w:t>Δημοσχάκη</w:t>
      </w:r>
      <w:proofErr w:type="spellEnd"/>
      <w:r>
        <w:rPr>
          <w:rFonts w:eastAsia="Times New Roman" w:cs="Times New Roman"/>
          <w:szCs w:val="24"/>
        </w:rPr>
        <w:t>, σας παρακαλώ, ολοκληρώστε. Έχετε φθάσει τα οκτώ λεπτά.</w:t>
      </w:r>
    </w:p>
    <w:p w14:paraId="3FCD8B19" w14:textId="77777777" w:rsidR="00BC419A" w:rsidRDefault="0035347C">
      <w:pPr>
        <w:spacing w:line="600" w:lineRule="auto"/>
        <w:ind w:firstLine="720"/>
        <w:contextualSpacing/>
        <w:jc w:val="both"/>
        <w:rPr>
          <w:rFonts w:eastAsia="Times New Roman"/>
          <w:szCs w:val="24"/>
        </w:rPr>
      </w:pPr>
      <w:r w:rsidRPr="00C35E17">
        <w:rPr>
          <w:rFonts w:eastAsia="Times New Roman"/>
          <w:b/>
          <w:szCs w:val="24"/>
        </w:rPr>
        <w:t xml:space="preserve">ΑΝΑΣΤΑΣΙΟΣ </w:t>
      </w:r>
      <w:r>
        <w:rPr>
          <w:rFonts w:eastAsia="Times New Roman"/>
          <w:b/>
          <w:szCs w:val="24"/>
        </w:rPr>
        <w:t>(ΤΑΣΟΣ)</w:t>
      </w:r>
      <w:r w:rsidRPr="00C35E17">
        <w:rPr>
          <w:rFonts w:eastAsia="Times New Roman"/>
          <w:b/>
          <w:szCs w:val="24"/>
        </w:rPr>
        <w:t xml:space="preserve"> </w:t>
      </w:r>
      <w:r w:rsidRPr="00C35E17">
        <w:rPr>
          <w:rFonts w:eastAsia="Times New Roman"/>
          <w:b/>
          <w:szCs w:val="24"/>
        </w:rPr>
        <w:t>ΔΗΜΟΣΧΑΚΗΣ:</w:t>
      </w:r>
      <w:r w:rsidRPr="00455C8F">
        <w:rPr>
          <w:rFonts w:eastAsia="Times New Roman"/>
          <w:szCs w:val="24"/>
        </w:rPr>
        <w:t xml:space="preserve"> </w:t>
      </w:r>
      <w:r>
        <w:rPr>
          <w:rFonts w:eastAsia="Times New Roman"/>
          <w:szCs w:val="24"/>
        </w:rPr>
        <w:t>Επίσης, μπορούν να γίνουν παραγωγικές και αποδοτικές συνέργειες με τις αστυνομικές σχολές, πέραν του Διεθνούς Μετεκπαιδευτικού Κέ</w:t>
      </w:r>
      <w:r>
        <w:rPr>
          <w:rFonts w:eastAsia="Times New Roman"/>
          <w:szCs w:val="24"/>
        </w:rPr>
        <w:lastRenderedPageBreak/>
        <w:t xml:space="preserve">ντρου Σπουδών και με τις </w:t>
      </w:r>
      <w:r>
        <w:rPr>
          <w:rFonts w:eastAsia="Times New Roman"/>
          <w:szCs w:val="24"/>
        </w:rPr>
        <w:t xml:space="preserve">Σχολές </w:t>
      </w:r>
      <w:r>
        <w:rPr>
          <w:rFonts w:eastAsia="Times New Roman"/>
          <w:szCs w:val="24"/>
        </w:rPr>
        <w:t xml:space="preserve">της Αστυνομίας της Κομοτηνής, του Διδυμοτείχου και της Ξάνθης, αν με το καλό παραχωρηθούν για αστυνομική χρήση. </w:t>
      </w:r>
    </w:p>
    <w:p w14:paraId="3FCD8B1A" w14:textId="77777777" w:rsidR="00BC419A" w:rsidRDefault="0035347C">
      <w:pPr>
        <w:spacing w:line="600" w:lineRule="auto"/>
        <w:ind w:firstLine="720"/>
        <w:contextualSpacing/>
        <w:jc w:val="both"/>
        <w:rPr>
          <w:rFonts w:eastAsia="Times New Roman"/>
          <w:szCs w:val="24"/>
        </w:rPr>
      </w:pPr>
      <w:r>
        <w:rPr>
          <w:rFonts w:eastAsia="Times New Roman"/>
          <w:szCs w:val="24"/>
        </w:rPr>
        <w:t>Σημαντική παράμετρος για τη δημιουργία της Λιμενικής Ακαδημίας στην Αλεξανδρούπολη αποτελεί το γεγονός ότι έχουμε το καλύτερο πεδίο εκπαίδευσης</w:t>
      </w:r>
      <w:r>
        <w:rPr>
          <w:rFonts w:eastAsia="Times New Roman"/>
          <w:szCs w:val="24"/>
        </w:rPr>
        <w:t>.</w:t>
      </w:r>
    </w:p>
    <w:p w14:paraId="3FCD8B1B" w14:textId="77777777" w:rsidR="00BC419A" w:rsidRDefault="0035347C">
      <w:pPr>
        <w:spacing w:line="600" w:lineRule="auto"/>
        <w:ind w:firstLine="720"/>
        <w:contextualSpacing/>
        <w:jc w:val="both"/>
        <w:rPr>
          <w:rFonts w:eastAsia="Times New Roman"/>
          <w:szCs w:val="24"/>
        </w:rPr>
      </w:pPr>
      <w:r>
        <w:rPr>
          <w:rFonts w:eastAsia="Times New Roman"/>
          <w:szCs w:val="24"/>
        </w:rPr>
        <w:t xml:space="preserve">Άρα, λοιπόν, πεδίον δόξης </w:t>
      </w:r>
      <w:proofErr w:type="spellStart"/>
      <w:r>
        <w:rPr>
          <w:rFonts w:eastAsia="Times New Roman"/>
          <w:szCs w:val="24"/>
        </w:rPr>
        <w:t>λαμπρόν</w:t>
      </w:r>
      <w:proofErr w:type="spellEnd"/>
      <w:r>
        <w:rPr>
          <w:rFonts w:eastAsia="Times New Roman"/>
          <w:szCs w:val="24"/>
        </w:rPr>
        <w:t>, κύριε Υπουργέ. Κα</w:t>
      </w:r>
      <w:r>
        <w:rPr>
          <w:rFonts w:eastAsia="Times New Roman"/>
          <w:szCs w:val="24"/>
        </w:rPr>
        <w:t>μ</w:t>
      </w:r>
      <w:r>
        <w:rPr>
          <w:rFonts w:eastAsia="Times New Roman"/>
          <w:szCs w:val="24"/>
        </w:rPr>
        <w:t>μία δικαιολογία δεν ευσταθεί από την πλευρά σας. Το μόνο που χρειάζεται είναι η πολιτική βούληση. Αυτό μπορείτε να το αποδείξετε μέχρι να ολοκληρωθεί η ψήφιση αυτού του νόμου.</w:t>
      </w:r>
    </w:p>
    <w:p w14:paraId="3FCD8B1C" w14:textId="77777777" w:rsidR="00BC419A" w:rsidRDefault="0035347C">
      <w:pPr>
        <w:spacing w:line="600" w:lineRule="auto"/>
        <w:ind w:firstLine="720"/>
        <w:contextualSpacing/>
        <w:jc w:val="both"/>
        <w:rPr>
          <w:rFonts w:eastAsia="Times New Roman"/>
          <w:szCs w:val="24"/>
        </w:rPr>
      </w:pPr>
      <w:r>
        <w:rPr>
          <w:rFonts w:eastAsia="Times New Roman"/>
          <w:szCs w:val="24"/>
        </w:rPr>
        <w:t>Επειδή, όμως, δεν έχετε π</w:t>
      </w:r>
      <w:r>
        <w:rPr>
          <w:rFonts w:eastAsia="Times New Roman"/>
          <w:szCs w:val="24"/>
        </w:rPr>
        <w:t xml:space="preserve">ολιτική βούληση γι’ αυτό το θέμα που έχουμε υπογραμμίσει και διεκδικούμε εδώ και χρόνια, καταψηφίζουμε τον νόμο επί της αρχής και είμαστε για μία ακόμα φορά απογοητευμένοι ως </w:t>
      </w:r>
      <w:proofErr w:type="spellStart"/>
      <w:r>
        <w:rPr>
          <w:rFonts w:eastAsia="Times New Roman"/>
          <w:szCs w:val="24"/>
        </w:rPr>
        <w:t>Εβρίτες</w:t>
      </w:r>
      <w:proofErr w:type="spellEnd"/>
      <w:r>
        <w:rPr>
          <w:rFonts w:eastAsia="Times New Roman"/>
          <w:szCs w:val="24"/>
        </w:rPr>
        <w:t xml:space="preserve"> και ως Θρακιώτες από την παρούσα Κυβέρνηση.</w:t>
      </w:r>
    </w:p>
    <w:p w14:paraId="3FCD8B1D" w14:textId="77777777" w:rsidR="00BC419A" w:rsidRDefault="0035347C">
      <w:pPr>
        <w:spacing w:line="600" w:lineRule="auto"/>
        <w:ind w:firstLine="720"/>
        <w:contextualSpacing/>
        <w:jc w:val="both"/>
        <w:rPr>
          <w:rFonts w:eastAsia="Times New Roman"/>
          <w:szCs w:val="24"/>
        </w:rPr>
      </w:pPr>
      <w:r>
        <w:rPr>
          <w:rFonts w:eastAsia="Times New Roman"/>
          <w:szCs w:val="24"/>
        </w:rPr>
        <w:t>Σας ευχαριστώ, κύριε Πρόεδρε.</w:t>
      </w:r>
    </w:p>
    <w:p w14:paraId="3FCD8B1E" w14:textId="77777777" w:rsidR="00BC419A" w:rsidRDefault="0035347C">
      <w:pPr>
        <w:spacing w:line="600" w:lineRule="auto"/>
        <w:ind w:firstLine="720"/>
        <w:contextualSpacing/>
        <w:jc w:val="both"/>
        <w:rPr>
          <w:rFonts w:eastAsia="Times New Roman"/>
          <w:szCs w:val="24"/>
        </w:rPr>
      </w:pPr>
      <w:r w:rsidRPr="00455C8F">
        <w:rPr>
          <w:rFonts w:eastAsia="Times New Roman"/>
          <w:b/>
          <w:szCs w:val="24"/>
        </w:rPr>
        <w:t>ΠΑΝΑΓΙΩΤΗΣ ΚΟΥΡΟΥΜΠΛΗΣ (Υπουργός Ναυτιλίας και Νησιωτικής Πολιτικής):</w:t>
      </w:r>
      <w:r>
        <w:rPr>
          <w:rFonts w:eastAsia="Times New Roman"/>
          <w:b/>
          <w:szCs w:val="24"/>
        </w:rPr>
        <w:t xml:space="preserve"> </w:t>
      </w:r>
      <w:r>
        <w:rPr>
          <w:rFonts w:eastAsia="Times New Roman"/>
          <w:szCs w:val="24"/>
        </w:rPr>
        <w:t>Κύριε Πρόεδρε, θα ήθελα τον λόγο για δύο λεπτά.</w:t>
      </w:r>
    </w:p>
    <w:p w14:paraId="3FCD8B1F" w14:textId="77777777" w:rsidR="00BC419A" w:rsidRDefault="0035347C">
      <w:pPr>
        <w:spacing w:line="600" w:lineRule="auto"/>
        <w:ind w:firstLine="720"/>
        <w:contextualSpacing/>
        <w:jc w:val="both"/>
        <w:rPr>
          <w:rFonts w:eastAsia="Times New Roman"/>
          <w:szCs w:val="24"/>
        </w:rPr>
      </w:pPr>
      <w:r w:rsidRPr="00455C8F">
        <w:rPr>
          <w:rFonts w:eastAsia="Times New Roman"/>
          <w:b/>
          <w:szCs w:val="24"/>
        </w:rPr>
        <w:lastRenderedPageBreak/>
        <w:t>ΠΡΟΕΔΡΕΥΩΝ (Μάριος Γεωργιάδης):</w:t>
      </w:r>
      <w:r>
        <w:rPr>
          <w:rFonts w:eastAsia="Times New Roman"/>
          <w:b/>
          <w:szCs w:val="24"/>
        </w:rPr>
        <w:t xml:space="preserve"> </w:t>
      </w:r>
      <w:r>
        <w:rPr>
          <w:rFonts w:eastAsia="Times New Roman"/>
          <w:szCs w:val="24"/>
        </w:rPr>
        <w:t>Για ποιον λόγο, κύριε Υπουργέ;</w:t>
      </w:r>
    </w:p>
    <w:p w14:paraId="3FCD8B20" w14:textId="77777777" w:rsidR="00BC419A" w:rsidRDefault="0035347C">
      <w:pPr>
        <w:spacing w:line="600" w:lineRule="auto"/>
        <w:ind w:firstLine="720"/>
        <w:contextualSpacing/>
        <w:jc w:val="both"/>
        <w:rPr>
          <w:rFonts w:eastAsia="Times New Roman"/>
          <w:szCs w:val="24"/>
        </w:rPr>
      </w:pPr>
      <w:r w:rsidRPr="00455C8F">
        <w:rPr>
          <w:rFonts w:eastAsia="Times New Roman"/>
          <w:b/>
          <w:szCs w:val="24"/>
        </w:rPr>
        <w:t>ΠΑΝΑΓΙΩΤΗΣ ΚΟΥΡΟΥΜΠΛΗΣ (Υπουργός Ναυτιλίας και Νησιωτικής Πολιτικής):</w:t>
      </w:r>
      <w:r>
        <w:rPr>
          <w:rFonts w:eastAsia="Times New Roman"/>
          <w:b/>
          <w:szCs w:val="24"/>
        </w:rPr>
        <w:t xml:space="preserve"> </w:t>
      </w:r>
      <w:r>
        <w:rPr>
          <w:rFonts w:eastAsia="Times New Roman"/>
          <w:szCs w:val="24"/>
        </w:rPr>
        <w:t>Θα ή</w:t>
      </w:r>
      <w:r>
        <w:rPr>
          <w:rFonts w:eastAsia="Times New Roman"/>
          <w:szCs w:val="24"/>
        </w:rPr>
        <w:t>θελα να απαντήσω στις αναφορές του κυρίου συναδέλφου.</w:t>
      </w:r>
    </w:p>
    <w:p w14:paraId="3FCD8B21" w14:textId="77777777" w:rsidR="00BC419A" w:rsidRDefault="0035347C">
      <w:pPr>
        <w:spacing w:line="600" w:lineRule="auto"/>
        <w:ind w:firstLine="720"/>
        <w:contextualSpacing/>
        <w:jc w:val="both"/>
        <w:rPr>
          <w:rFonts w:eastAsia="Times New Roman"/>
          <w:szCs w:val="24"/>
        </w:rPr>
      </w:pPr>
      <w:r w:rsidRPr="00455C8F">
        <w:rPr>
          <w:rFonts w:eastAsia="Times New Roman"/>
          <w:b/>
          <w:szCs w:val="24"/>
        </w:rPr>
        <w:t>ΠΡΟΕΔΡΕΥΩΝ (Μάριος Γεωργιάδης):</w:t>
      </w:r>
      <w:r>
        <w:rPr>
          <w:rFonts w:eastAsia="Times New Roman"/>
          <w:b/>
          <w:szCs w:val="24"/>
        </w:rPr>
        <w:t xml:space="preserve"> </w:t>
      </w:r>
      <w:r>
        <w:rPr>
          <w:rFonts w:eastAsia="Times New Roman"/>
          <w:szCs w:val="24"/>
        </w:rPr>
        <w:t>Έχετε τον λόγο, κύριε Υπουργέ.</w:t>
      </w:r>
    </w:p>
    <w:p w14:paraId="3FCD8B22" w14:textId="77777777" w:rsidR="00BC419A" w:rsidRDefault="0035347C">
      <w:pPr>
        <w:spacing w:line="600" w:lineRule="auto"/>
        <w:ind w:firstLine="720"/>
        <w:contextualSpacing/>
        <w:jc w:val="both"/>
        <w:rPr>
          <w:rFonts w:eastAsia="Times New Roman"/>
          <w:szCs w:val="24"/>
        </w:rPr>
      </w:pPr>
      <w:r w:rsidRPr="00455C8F">
        <w:rPr>
          <w:rFonts w:eastAsia="Times New Roman"/>
          <w:b/>
          <w:szCs w:val="24"/>
        </w:rPr>
        <w:t>ΠΑΝΑΓΙΩΤΗΣ ΚΟΥΡΟΥΜΠΛΗΣ (Υπουργός Ναυτιλίας και Νησιωτικής Πολιτικής):</w:t>
      </w:r>
      <w:r>
        <w:rPr>
          <w:rFonts w:eastAsia="Times New Roman"/>
          <w:b/>
          <w:szCs w:val="24"/>
        </w:rPr>
        <w:t xml:space="preserve"> </w:t>
      </w:r>
      <w:r>
        <w:rPr>
          <w:rFonts w:eastAsia="Times New Roman"/>
          <w:szCs w:val="24"/>
        </w:rPr>
        <w:t xml:space="preserve">Κύριε </w:t>
      </w:r>
      <w:proofErr w:type="spellStart"/>
      <w:r>
        <w:rPr>
          <w:rFonts w:eastAsia="Times New Roman"/>
          <w:szCs w:val="24"/>
        </w:rPr>
        <w:t>Δημοσχάκη</w:t>
      </w:r>
      <w:proofErr w:type="spellEnd"/>
      <w:r>
        <w:rPr>
          <w:rFonts w:eastAsia="Times New Roman"/>
          <w:szCs w:val="24"/>
        </w:rPr>
        <w:t>, σας περίμενα πιο εγκρατή άνθρωπο, αλλά έχετε παρασυρ</w:t>
      </w:r>
      <w:r>
        <w:rPr>
          <w:rFonts w:eastAsia="Times New Roman"/>
          <w:szCs w:val="24"/>
        </w:rPr>
        <w:t xml:space="preserve">θεί κι εσείς τώρα απ’ αυτήν τη φλυαρία της Νέας Δημοκρατίας και λέτε πράγματα. Σας ακούνε στην Αλεξανδρούπολη, σας ακούει ο Δήμαρχος Αλεξανδρούπολης. Άλλα λέει ο Δήμαρχος Αλεξανδρούπολης για τον Υπουργό. </w:t>
      </w:r>
    </w:p>
    <w:p w14:paraId="3FCD8B23" w14:textId="77777777" w:rsidR="00BC419A" w:rsidRDefault="0035347C">
      <w:pPr>
        <w:spacing w:line="600" w:lineRule="auto"/>
        <w:ind w:firstLine="720"/>
        <w:contextualSpacing/>
        <w:jc w:val="both"/>
        <w:rPr>
          <w:rFonts w:eastAsia="Times New Roman"/>
          <w:szCs w:val="24"/>
        </w:rPr>
      </w:pPr>
      <w:r w:rsidRPr="00C35E17">
        <w:rPr>
          <w:rFonts w:eastAsia="Times New Roman"/>
          <w:b/>
          <w:szCs w:val="24"/>
        </w:rPr>
        <w:t xml:space="preserve">ΑΝΑΣΤΑΣΙΟΣ </w:t>
      </w:r>
      <w:r>
        <w:rPr>
          <w:rFonts w:eastAsia="Times New Roman"/>
          <w:b/>
          <w:szCs w:val="24"/>
        </w:rPr>
        <w:t xml:space="preserve">(ΤΑΣΟΣ) </w:t>
      </w:r>
      <w:r w:rsidRPr="00C35E17">
        <w:rPr>
          <w:rFonts w:eastAsia="Times New Roman"/>
          <w:b/>
          <w:szCs w:val="24"/>
        </w:rPr>
        <w:t>ΔΗΜΟΣΧΑΚΗΣ:</w:t>
      </w:r>
      <w:r w:rsidRPr="00455C8F">
        <w:rPr>
          <w:rFonts w:eastAsia="Times New Roman"/>
          <w:szCs w:val="24"/>
        </w:rPr>
        <w:t xml:space="preserve"> </w:t>
      </w:r>
      <w:r>
        <w:rPr>
          <w:rFonts w:eastAsia="Times New Roman"/>
          <w:szCs w:val="24"/>
        </w:rPr>
        <w:t>Σας καλοπιάνουμε για</w:t>
      </w:r>
      <w:r>
        <w:rPr>
          <w:rFonts w:eastAsia="Times New Roman"/>
          <w:szCs w:val="24"/>
        </w:rPr>
        <w:t xml:space="preserve"> να κάνετε κάτι θετικό.</w:t>
      </w:r>
    </w:p>
    <w:p w14:paraId="3FCD8B24" w14:textId="77777777" w:rsidR="00BC419A" w:rsidRDefault="0035347C">
      <w:pPr>
        <w:spacing w:line="600" w:lineRule="auto"/>
        <w:ind w:firstLine="720"/>
        <w:contextualSpacing/>
        <w:jc w:val="both"/>
        <w:rPr>
          <w:rFonts w:eastAsia="Times New Roman"/>
          <w:szCs w:val="24"/>
        </w:rPr>
      </w:pPr>
      <w:r w:rsidRPr="00455C8F">
        <w:rPr>
          <w:rFonts w:eastAsia="Times New Roman"/>
          <w:b/>
          <w:szCs w:val="24"/>
        </w:rPr>
        <w:t>ΠΡΟΕΔΡΕΥΩΝ (Μάριος Γεωργιάδης):</w:t>
      </w:r>
      <w:r>
        <w:rPr>
          <w:rFonts w:eastAsia="Times New Roman"/>
          <w:b/>
          <w:szCs w:val="24"/>
        </w:rPr>
        <w:t xml:space="preserve"> </w:t>
      </w:r>
      <w:r>
        <w:rPr>
          <w:rFonts w:eastAsia="Times New Roman"/>
          <w:szCs w:val="24"/>
        </w:rPr>
        <w:t xml:space="preserve">Κύριε </w:t>
      </w:r>
      <w:proofErr w:type="spellStart"/>
      <w:r>
        <w:rPr>
          <w:rFonts w:eastAsia="Times New Roman"/>
          <w:szCs w:val="24"/>
        </w:rPr>
        <w:t>Δημοσχάκη</w:t>
      </w:r>
      <w:proofErr w:type="spellEnd"/>
      <w:r>
        <w:rPr>
          <w:rFonts w:eastAsia="Times New Roman"/>
          <w:szCs w:val="24"/>
        </w:rPr>
        <w:t>, σας παρακαλώ.</w:t>
      </w:r>
    </w:p>
    <w:p w14:paraId="3FCD8B25" w14:textId="77777777" w:rsidR="00BC419A" w:rsidRDefault="0035347C">
      <w:pPr>
        <w:spacing w:line="600" w:lineRule="auto"/>
        <w:ind w:firstLine="720"/>
        <w:contextualSpacing/>
        <w:jc w:val="both"/>
        <w:rPr>
          <w:rFonts w:eastAsia="Times New Roman"/>
          <w:b/>
          <w:szCs w:val="24"/>
        </w:rPr>
      </w:pPr>
      <w:r w:rsidRPr="00455C8F">
        <w:rPr>
          <w:rFonts w:eastAsia="Times New Roman"/>
          <w:b/>
          <w:szCs w:val="24"/>
        </w:rPr>
        <w:lastRenderedPageBreak/>
        <w:t>ΠΑΝΑΓΙΩΤΗΣ ΚΟΥΡΟΥΜΠΛΗΣ (Υπουργός Ναυτιλίας και Νησιωτικής Πολιτικής):</w:t>
      </w:r>
      <w:r w:rsidRPr="00455C8F">
        <w:rPr>
          <w:rFonts w:eastAsia="Times New Roman"/>
          <w:szCs w:val="24"/>
        </w:rPr>
        <w:t xml:space="preserve"> </w:t>
      </w:r>
      <w:r>
        <w:rPr>
          <w:rFonts w:eastAsia="Times New Roman"/>
          <w:szCs w:val="24"/>
        </w:rPr>
        <w:t xml:space="preserve">Πόσα χρόνια ο Δήμος Αλεξανδρούπολης διεκδικούσε την έκταση και τι κάνατε εσείς, κύριε </w:t>
      </w:r>
      <w:proofErr w:type="spellStart"/>
      <w:r>
        <w:rPr>
          <w:rFonts w:eastAsia="Times New Roman"/>
          <w:szCs w:val="24"/>
        </w:rPr>
        <w:t>Δημοσχάκη</w:t>
      </w:r>
      <w:proofErr w:type="spellEnd"/>
      <w:r>
        <w:rPr>
          <w:rFonts w:eastAsia="Times New Roman"/>
          <w:szCs w:val="24"/>
        </w:rPr>
        <w:t>, τό</w:t>
      </w:r>
      <w:r>
        <w:rPr>
          <w:rFonts w:eastAsia="Times New Roman"/>
          <w:szCs w:val="24"/>
        </w:rPr>
        <w:t xml:space="preserve">σα χρόνια; </w:t>
      </w:r>
    </w:p>
    <w:p w14:paraId="3FCD8B26" w14:textId="77777777" w:rsidR="00BC419A" w:rsidRDefault="0035347C">
      <w:pPr>
        <w:spacing w:line="600" w:lineRule="auto"/>
        <w:ind w:firstLine="720"/>
        <w:contextualSpacing/>
        <w:jc w:val="both"/>
        <w:rPr>
          <w:rFonts w:eastAsia="Times New Roman"/>
          <w:szCs w:val="24"/>
        </w:rPr>
      </w:pPr>
      <w:r w:rsidRPr="00C35E17">
        <w:rPr>
          <w:rFonts w:eastAsia="Times New Roman"/>
          <w:b/>
          <w:szCs w:val="24"/>
        </w:rPr>
        <w:t xml:space="preserve">ΑΝΑΣΤΑΣΙΟΣ </w:t>
      </w:r>
      <w:r>
        <w:rPr>
          <w:rFonts w:eastAsia="Times New Roman"/>
          <w:b/>
          <w:szCs w:val="24"/>
        </w:rPr>
        <w:t xml:space="preserve">(ΤΑΣΟΣ) </w:t>
      </w:r>
      <w:r w:rsidRPr="00C35E17">
        <w:rPr>
          <w:rFonts w:eastAsia="Times New Roman"/>
          <w:b/>
          <w:szCs w:val="24"/>
        </w:rPr>
        <w:t>ΔΗΜΟΣΧΑΚΗΣ:</w:t>
      </w:r>
      <w:r w:rsidRPr="00455C8F">
        <w:rPr>
          <w:rFonts w:eastAsia="Times New Roman"/>
          <w:szCs w:val="24"/>
        </w:rPr>
        <w:t xml:space="preserve"> </w:t>
      </w:r>
      <w:r>
        <w:rPr>
          <w:rFonts w:eastAsia="Times New Roman"/>
          <w:szCs w:val="24"/>
        </w:rPr>
        <w:t>Τριάμισι χρόνια κυβερνάτε.</w:t>
      </w:r>
    </w:p>
    <w:p w14:paraId="3FCD8B27" w14:textId="77777777" w:rsidR="00BC419A" w:rsidRDefault="0035347C">
      <w:pPr>
        <w:spacing w:line="600" w:lineRule="auto"/>
        <w:ind w:firstLine="720"/>
        <w:contextualSpacing/>
        <w:jc w:val="both"/>
        <w:rPr>
          <w:rFonts w:eastAsia="Times New Roman"/>
          <w:szCs w:val="24"/>
        </w:rPr>
      </w:pPr>
      <w:r w:rsidRPr="00455C8F">
        <w:rPr>
          <w:rFonts w:eastAsia="Times New Roman"/>
          <w:b/>
          <w:szCs w:val="24"/>
        </w:rPr>
        <w:t>ΠΑΝΑΓΙΩΤΗΣ ΚΟΥΡΟΥΜΠΛΗΣ (Υπουργός Ναυτιλίας και Νησιωτικής Πολιτικής):</w:t>
      </w:r>
      <w:r>
        <w:rPr>
          <w:rFonts w:eastAsia="Times New Roman"/>
          <w:b/>
          <w:szCs w:val="24"/>
        </w:rPr>
        <w:t xml:space="preserve"> </w:t>
      </w:r>
      <w:r>
        <w:rPr>
          <w:rFonts w:eastAsia="Times New Roman"/>
          <w:szCs w:val="24"/>
        </w:rPr>
        <w:t>Πόσα χρόνια η Κυβέρνηση αυτή</w:t>
      </w:r>
      <w:r w:rsidRPr="00455C8F">
        <w:rPr>
          <w:rFonts w:eastAsia="Times New Roman"/>
          <w:szCs w:val="24"/>
        </w:rPr>
        <w:t xml:space="preserve"> </w:t>
      </w:r>
      <w:r>
        <w:rPr>
          <w:rFonts w:eastAsia="Times New Roman"/>
          <w:szCs w:val="24"/>
        </w:rPr>
        <w:t xml:space="preserve">διεκδικούσε την έκταση που του παραχωρήσαμε, κύριε </w:t>
      </w:r>
      <w:proofErr w:type="spellStart"/>
      <w:r>
        <w:rPr>
          <w:rFonts w:eastAsia="Times New Roman"/>
          <w:szCs w:val="24"/>
        </w:rPr>
        <w:t>Δημοσχάκη</w:t>
      </w:r>
      <w:proofErr w:type="spellEnd"/>
      <w:r>
        <w:rPr>
          <w:rFonts w:eastAsia="Times New Roman"/>
          <w:szCs w:val="24"/>
        </w:rPr>
        <w:t>; Τριάντα χρόνια και ήλθε α</w:t>
      </w:r>
      <w:r>
        <w:rPr>
          <w:rFonts w:eastAsia="Times New Roman"/>
          <w:szCs w:val="24"/>
        </w:rPr>
        <w:t xml:space="preserve">υτή η Κυβέρνηση να το κάνει και τολμάτε και έρχεστε εδώ με θράσος; Ποιος δημιούργησε το πρόβλημα στο Νοσοκομείο Διδυμοτείχου, κύριε </w:t>
      </w:r>
      <w:proofErr w:type="spellStart"/>
      <w:r>
        <w:rPr>
          <w:rFonts w:eastAsia="Times New Roman"/>
          <w:szCs w:val="24"/>
        </w:rPr>
        <w:t>Δημοσχάκη</w:t>
      </w:r>
      <w:proofErr w:type="spellEnd"/>
      <w:r>
        <w:rPr>
          <w:rFonts w:eastAsia="Times New Roman"/>
          <w:szCs w:val="24"/>
        </w:rPr>
        <w:t>; Αυτή η Κυβέρνηση το δημιούργησε;</w:t>
      </w:r>
    </w:p>
    <w:p w14:paraId="3FCD8B28" w14:textId="77777777" w:rsidR="00BC419A" w:rsidRDefault="0035347C">
      <w:pPr>
        <w:spacing w:line="600" w:lineRule="auto"/>
        <w:ind w:firstLine="720"/>
        <w:contextualSpacing/>
        <w:jc w:val="both"/>
        <w:rPr>
          <w:rFonts w:eastAsia="Times New Roman"/>
          <w:szCs w:val="24"/>
        </w:rPr>
      </w:pPr>
      <w:r w:rsidRPr="00C35E17">
        <w:rPr>
          <w:rFonts w:eastAsia="Times New Roman"/>
          <w:b/>
          <w:szCs w:val="24"/>
        </w:rPr>
        <w:t xml:space="preserve">ΑΝΑΣΤΑΣΙΟΣ </w:t>
      </w:r>
      <w:r>
        <w:rPr>
          <w:rFonts w:eastAsia="Times New Roman"/>
          <w:b/>
          <w:szCs w:val="24"/>
        </w:rPr>
        <w:t xml:space="preserve">(ΤΑΣΟΣ) </w:t>
      </w:r>
      <w:r w:rsidRPr="00C35E17">
        <w:rPr>
          <w:rFonts w:eastAsia="Times New Roman"/>
          <w:b/>
          <w:szCs w:val="24"/>
        </w:rPr>
        <w:t>ΔΗΜΟΣΧΑΚΗΣ:</w:t>
      </w:r>
      <w:r w:rsidRPr="00455C8F">
        <w:rPr>
          <w:rFonts w:eastAsia="Times New Roman"/>
          <w:szCs w:val="24"/>
        </w:rPr>
        <w:t xml:space="preserve"> </w:t>
      </w:r>
      <w:r>
        <w:rPr>
          <w:rFonts w:eastAsia="Times New Roman"/>
          <w:szCs w:val="24"/>
        </w:rPr>
        <w:t>Η δική σας πρώην κυβέρνηση το 2011.</w:t>
      </w:r>
    </w:p>
    <w:p w14:paraId="3FCD8B29" w14:textId="77777777" w:rsidR="00BC419A" w:rsidRDefault="0035347C">
      <w:pPr>
        <w:spacing w:line="600" w:lineRule="auto"/>
        <w:ind w:firstLine="720"/>
        <w:contextualSpacing/>
        <w:jc w:val="both"/>
        <w:rPr>
          <w:rFonts w:eastAsia="Times New Roman"/>
          <w:szCs w:val="24"/>
        </w:rPr>
      </w:pPr>
      <w:r w:rsidRPr="00455C8F">
        <w:rPr>
          <w:rFonts w:eastAsia="Times New Roman"/>
          <w:b/>
          <w:szCs w:val="24"/>
        </w:rPr>
        <w:t>ΠΡΟΕΔΡΕΥΩΝ (Μ</w:t>
      </w:r>
      <w:r w:rsidRPr="00455C8F">
        <w:rPr>
          <w:rFonts w:eastAsia="Times New Roman"/>
          <w:b/>
          <w:szCs w:val="24"/>
        </w:rPr>
        <w:t>άριος Γεωργιάδης):</w:t>
      </w:r>
      <w:r>
        <w:rPr>
          <w:rFonts w:eastAsia="Times New Roman"/>
          <w:b/>
          <w:szCs w:val="24"/>
        </w:rPr>
        <w:t xml:space="preserve"> </w:t>
      </w:r>
      <w:r>
        <w:rPr>
          <w:rFonts w:eastAsia="Times New Roman"/>
          <w:szCs w:val="24"/>
        </w:rPr>
        <w:t xml:space="preserve">Ελάτε τώρα, ας μην ανοίξουμε διάλογο. </w:t>
      </w:r>
    </w:p>
    <w:p w14:paraId="3FCD8B2A" w14:textId="77777777" w:rsidR="00BC419A" w:rsidRDefault="0035347C">
      <w:pPr>
        <w:spacing w:line="600" w:lineRule="auto"/>
        <w:ind w:firstLine="720"/>
        <w:contextualSpacing/>
        <w:jc w:val="both"/>
        <w:rPr>
          <w:rFonts w:eastAsia="Times New Roman"/>
          <w:szCs w:val="24"/>
        </w:rPr>
      </w:pPr>
      <w:r>
        <w:rPr>
          <w:rFonts w:eastAsia="Times New Roman"/>
          <w:szCs w:val="24"/>
        </w:rPr>
        <w:t xml:space="preserve">Κύριε </w:t>
      </w:r>
      <w:proofErr w:type="spellStart"/>
      <w:r>
        <w:rPr>
          <w:rFonts w:eastAsia="Times New Roman"/>
          <w:szCs w:val="24"/>
        </w:rPr>
        <w:t>Δημοσχάκη</w:t>
      </w:r>
      <w:proofErr w:type="spellEnd"/>
      <w:r>
        <w:rPr>
          <w:rFonts w:eastAsia="Times New Roman"/>
          <w:szCs w:val="24"/>
        </w:rPr>
        <w:t>…</w:t>
      </w:r>
    </w:p>
    <w:p w14:paraId="3FCD8B2B" w14:textId="77777777" w:rsidR="00BC419A" w:rsidRDefault="0035347C">
      <w:pPr>
        <w:spacing w:line="600" w:lineRule="auto"/>
        <w:ind w:firstLine="720"/>
        <w:contextualSpacing/>
        <w:jc w:val="both"/>
        <w:rPr>
          <w:rFonts w:eastAsia="Times New Roman"/>
          <w:szCs w:val="24"/>
        </w:rPr>
      </w:pPr>
      <w:r w:rsidRPr="00455C8F">
        <w:rPr>
          <w:rFonts w:eastAsia="Times New Roman"/>
          <w:b/>
          <w:szCs w:val="24"/>
        </w:rPr>
        <w:lastRenderedPageBreak/>
        <w:t>ΠΑΝΑΓΙΩΤΗΣ ΚΟΥΡΟΥΜΠΛΗΣ (Υπουργός Ναυτιλίας και Νησιωτικής Πολιτικής):</w:t>
      </w:r>
      <w:r>
        <w:rPr>
          <w:rFonts w:eastAsia="Times New Roman"/>
          <w:b/>
          <w:szCs w:val="24"/>
        </w:rPr>
        <w:t xml:space="preserve"> </w:t>
      </w:r>
      <w:r>
        <w:rPr>
          <w:rFonts w:eastAsia="Times New Roman"/>
          <w:szCs w:val="24"/>
        </w:rPr>
        <w:t xml:space="preserve">Αυτή η Κυβέρνηση υπήγαγε το Νοσοκομείο Διδυμοτείχου στο Νοσοκομείο Αλεξανδρούπολης. Πού ήσασταν τότε εσείς, ο </w:t>
      </w:r>
      <w:r>
        <w:rPr>
          <w:rFonts w:eastAsia="Times New Roman"/>
          <w:szCs w:val="24"/>
        </w:rPr>
        <w:t>«οπλαρχηγός» των θεμάτων της Αλεξανδρούπολης;</w:t>
      </w:r>
    </w:p>
    <w:p w14:paraId="3FCD8B2C" w14:textId="77777777" w:rsidR="00BC419A" w:rsidRDefault="0035347C">
      <w:pPr>
        <w:spacing w:line="600" w:lineRule="auto"/>
        <w:ind w:firstLine="720"/>
        <w:contextualSpacing/>
        <w:jc w:val="both"/>
        <w:rPr>
          <w:rFonts w:eastAsia="Times New Roman"/>
          <w:szCs w:val="24"/>
        </w:rPr>
      </w:pPr>
      <w:r w:rsidRPr="00455C8F">
        <w:rPr>
          <w:rFonts w:eastAsia="Times New Roman"/>
          <w:b/>
          <w:szCs w:val="24"/>
        </w:rPr>
        <w:t>ΠΡΟΕΔΡΕΥΩΝ (Μάριος Γεωργιάδης):</w:t>
      </w:r>
      <w:r>
        <w:rPr>
          <w:rFonts w:eastAsia="Times New Roman"/>
          <w:b/>
          <w:szCs w:val="24"/>
        </w:rPr>
        <w:t xml:space="preserve"> </w:t>
      </w:r>
      <w:r>
        <w:rPr>
          <w:rFonts w:eastAsia="Times New Roman"/>
          <w:szCs w:val="24"/>
        </w:rPr>
        <w:t>Κύριε Υπουργέ, είναι κατανοητό αυτό που είπατε.</w:t>
      </w:r>
    </w:p>
    <w:p w14:paraId="3FCD8B2D" w14:textId="77777777" w:rsidR="00BC419A" w:rsidRDefault="0035347C">
      <w:pPr>
        <w:spacing w:line="600" w:lineRule="auto"/>
        <w:ind w:firstLine="720"/>
        <w:contextualSpacing/>
        <w:jc w:val="both"/>
        <w:rPr>
          <w:rFonts w:eastAsia="Times New Roman"/>
          <w:szCs w:val="24"/>
        </w:rPr>
      </w:pPr>
      <w:r w:rsidRPr="00455C8F">
        <w:rPr>
          <w:rFonts w:eastAsia="Times New Roman"/>
          <w:b/>
          <w:szCs w:val="24"/>
        </w:rPr>
        <w:t>ΠΑΝΑΓΙΩΤΗΣ ΚΟΥΡΟΥΜΠΛΗΣ (Υπουργός Ναυτιλίας και Νησιωτικής Πολιτικής):</w:t>
      </w:r>
      <w:r>
        <w:rPr>
          <w:rFonts w:eastAsia="Times New Roman"/>
          <w:b/>
          <w:szCs w:val="24"/>
        </w:rPr>
        <w:t xml:space="preserve"> </w:t>
      </w:r>
      <w:r>
        <w:rPr>
          <w:rFonts w:eastAsia="Times New Roman"/>
          <w:szCs w:val="24"/>
        </w:rPr>
        <w:t>Λέτε, λοιπόν, τώρα για τα νησιά. Θέλετε να σας πω τι ρόλο πα</w:t>
      </w:r>
      <w:r>
        <w:rPr>
          <w:rFonts w:eastAsia="Times New Roman"/>
          <w:szCs w:val="24"/>
        </w:rPr>
        <w:t>ίζατε όλα αυτά τα χρόνια, ποιος εξυπηρετούνταν από τις άγονες γραμμές και ποιος τα κονόμαγε;</w:t>
      </w:r>
    </w:p>
    <w:p w14:paraId="3FCD8B2E" w14:textId="77777777" w:rsidR="00BC419A" w:rsidRDefault="0035347C">
      <w:pPr>
        <w:spacing w:line="600" w:lineRule="auto"/>
        <w:ind w:firstLine="720"/>
        <w:contextualSpacing/>
        <w:jc w:val="both"/>
        <w:rPr>
          <w:rFonts w:eastAsia="Times New Roman"/>
          <w:szCs w:val="24"/>
        </w:rPr>
      </w:pPr>
      <w:r w:rsidRPr="00455C8F">
        <w:rPr>
          <w:rFonts w:eastAsia="Times New Roman"/>
          <w:b/>
          <w:szCs w:val="24"/>
        </w:rPr>
        <w:t>ΠΡΟΕΔΡΕΥΩΝ (Μάριος Γεωργιάδης)</w:t>
      </w:r>
      <w:r w:rsidRPr="00180044">
        <w:rPr>
          <w:rFonts w:eastAsia="Times New Roman"/>
          <w:b/>
          <w:szCs w:val="24"/>
        </w:rPr>
        <w:t>:</w:t>
      </w:r>
      <w:r>
        <w:rPr>
          <w:rFonts w:eastAsia="Times New Roman"/>
          <w:b/>
          <w:szCs w:val="24"/>
        </w:rPr>
        <w:t xml:space="preserve"> </w:t>
      </w:r>
      <w:r>
        <w:rPr>
          <w:rFonts w:eastAsia="Times New Roman"/>
          <w:szCs w:val="24"/>
        </w:rPr>
        <w:t>Ελάτε, κύριε Υπουργέ.</w:t>
      </w:r>
    </w:p>
    <w:p w14:paraId="3FCD8B2F" w14:textId="77777777" w:rsidR="00BC419A" w:rsidRDefault="0035347C">
      <w:pPr>
        <w:spacing w:line="600" w:lineRule="auto"/>
        <w:ind w:firstLine="720"/>
        <w:contextualSpacing/>
        <w:jc w:val="both"/>
        <w:rPr>
          <w:rFonts w:eastAsia="Times New Roman"/>
          <w:szCs w:val="24"/>
        </w:rPr>
      </w:pPr>
      <w:r w:rsidRPr="00455C8F">
        <w:rPr>
          <w:rFonts w:eastAsia="Times New Roman"/>
          <w:b/>
          <w:szCs w:val="24"/>
        </w:rPr>
        <w:t>ΠΑΝΑΓΙΩΤΗΣ ΚΟΥΡΟΥΜΠΛΗΣ (Υπουργός Ναυτιλίας και Νησιωτικής Πολιτικής):</w:t>
      </w:r>
      <w:r>
        <w:rPr>
          <w:rFonts w:eastAsia="Times New Roman"/>
          <w:b/>
          <w:szCs w:val="24"/>
        </w:rPr>
        <w:t xml:space="preserve"> </w:t>
      </w:r>
      <w:r>
        <w:rPr>
          <w:rFonts w:eastAsia="Times New Roman"/>
          <w:szCs w:val="24"/>
        </w:rPr>
        <w:t xml:space="preserve">Αν θέλετε, λοιπόν, να ανοίξουμε αυτήν την κουβέντα, να την ανοίξουμε. </w:t>
      </w:r>
    </w:p>
    <w:p w14:paraId="3FCD8B30" w14:textId="77777777" w:rsidR="00BC419A" w:rsidRDefault="0035347C">
      <w:pPr>
        <w:spacing w:line="600" w:lineRule="auto"/>
        <w:ind w:firstLine="720"/>
        <w:contextualSpacing/>
        <w:jc w:val="both"/>
        <w:rPr>
          <w:rFonts w:eastAsia="Times New Roman"/>
          <w:szCs w:val="24"/>
        </w:rPr>
      </w:pPr>
      <w:r w:rsidRPr="00C35E17">
        <w:rPr>
          <w:rFonts w:eastAsia="Times New Roman"/>
          <w:b/>
          <w:szCs w:val="24"/>
        </w:rPr>
        <w:t>ΙΩΑΝΝΗΣ ΚΕΦΑΛΟΓΙΑΝΝΗΣ:</w:t>
      </w:r>
      <w:r w:rsidRPr="00180044">
        <w:rPr>
          <w:rFonts w:eastAsia="Times New Roman"/>
          <w:szCs w:val="24"/>
        </w:rPr>
        <w:t xml:space="preserve"> </w:t>
      </w:r>
      <w:r>
        <w:rPr>
          <w:rFonts w:eastAsia="Times New Roman"/>
          <w:szCs w:val="24"/>
        </w:rPr>
        <w:t>Πείτε, πείτε.</w:t>
      </w:r>
    </w:p>
    <w:p w14:paraId="3FCD8B31" w14:textId="77777777" w:rsidR="00BC419A" w:rsidRDefault="0035347C">
      <w:pPr>
        <w:spacing w:line="600" w:lineRule="auto"/>
        <w:ind w:firstLine="720"/>
        <w:contextualSpacing/>
        <w:jc w:val="both"/>
        <w:rPr>
          <w:rFonts w:eastAsia="Times New Roman"/>
          <w:szCs w:val="24"/>
        </w:rPr>
      </w:pPr>
      <w:r w:rsidRPr="00455C8F">
        <w:rPr>
          <w:rFonts w:eastAsia="Times New Roman"/>
          <w:b/>
          <w:szCs w:val="24"/>
        </w:rPr>
        <w:t>ΠΡΟΕΔΡΕΥΩΝ (Μάριος Γεωργιάδης):</w:t>
      </w:r>
      <w:r>
        <w:rPr>
          <w:rFonts w:eastAsia="Times New Roman"/>
          <w:b/>
          <w:szCs w:val="24"/>
        </w:rPr>
        <w:t xml:space="preserve"> </w:t>
      </w:r>
      <w:r>
        <w:rPr>
          <w:rFonts w:eastAsia="Times New Roman"/>
          <w:szCs w:val="24"/>
        </w:rPr>
        <w:t>Δεν χρειάζεται να ανοίξουμε κουβέντα.</w:t>
      </w:r>
    </w:p>
    <w:p w14:paraId="3FCD8B32" w14:textId="77777777" w:rsidR="00BC419A" w:rsidRDefault="0035347C">
      <w:pPr>
        <w:spacing w:line="600" w:lineRule="auto"/>
        <w:ind w:firstLine="720"/>
        <w:contextualSpacing/>
        <w:jc w:val="both"/>
        <w:rPr>
          <w:rFonts w:eastAsia="Times New Roman"/>
          <w:szCs w:val="24"/>
        </w:rPr>
      </w:pPr>
      <w:r w:rsidRPr="00455C8F">
        <w:rPr>
          <w:rFonts w:eastAsia="Times New Roman"/>
          <w:b/>
          <w:szCs w:val="24"/>
        </w:rPr>
        <w:lastRenderedPageBreak/>
        <w:t>ΠΑΝΑΓΙΩΤΗΣ ΚΟΥΡΟΥΜΠΛΗΣ (Υπουργός Ναυτιλίας και Νησιωτικής Πολιτικής):</w:t>
      </w:r>
      <w:r>
        <w:rPr>
          <w:rFonts w:eastAsia="Times New Roman"/>
          <w:b/>
          <w:szCs w:val="24"/>
        </w:rPr>
        <w:t xml:space="preserve"> </w:t>
      </w:r>
      <w:r>
        <w:rPr>
          <w:rFonts w:eastAsia="Times New Roman"/>
          <w:szCs w:val="24"/>
        </w:rPr>
        <w:t>Κα</w:t>
      </w:r>
      <w:r>
        <w:rPr>
          <w:rFonts w:eastAsia="Times New Roman"/>
          <w:szCs w:val="24"/>
        </w:rPr>
        <w:t>μ</w:t>
      </w:r>
      <w:r>
        <w:rPr>
          <w:rFonts w:eastAsia="Times New Roman"/>
          <w:szCs w:val="24"/>
        </w:rPr>
        <w:t>μιά φ</w:t>
      </w:r>
      <w:r>
        <w:rPr>
          <w:rFonts w:eastAsia="Times New Roman"/>
          <w:szCs w:val="24"/>
        </w:rPr>
        <w:t>ορά, λοιπόν, η σιωπή είναι χρυσός. Θα μας αναφέρετε τώρα το ενδιαφέρον σας για τη Σαμοθράκη; Έλεος δηλαδή!</w:t>
      </w:r>
    </w:p>
    <w:p w14:paraId="3FCD8B33" w14:textId="77777777" w:rsidR="00BC419A" w:rsidRDefault="0035347C">
      <w:pPr>
        <w:spacing w:line="600" w:lineRule="auto"/>
        <w:ind w:firstLine="720"/>
        <w:contextualSpacing/>
        <w:jc w:val="both"/>
        <w:rPr>
          <w:rFonts w:eastAsia="Times New Roman"/>
          <w:szCs w:val="24"/>
        </w:rPr>
      </w:pPr>
      <w:r w:rsidRPr="00455C8F">
        <w:rPr>
          <w:rFonts w:eastAsia="Times New Roman"/>
          <w:b/>
          <w:szCs w:val="24"/>
        </w:rPr>
        <w:t>ΠΡΟΕΔΡΕΥΩΝ (Μάριος Γεωργιάδης)</w:t>
      </w:r>
      <w:r w:rsidRPr="00180044">
        <w:rPr>
          <w:rFonts w:eastAsia="Times New Roman"/>
          <w:b/>
          <w:szCs w:val="24"/>
        </w:rPr>
        <w:t>:</w:t>
      </w:r>
      <w:r>
        <w:rPr>
          <w:rFonts w:eastAsia="Times New Roman"/>
          <w:b/>
          <w:szCs w:val="24"/>
        </w:rPr>
        <w:t xml:space="preserve"> </w:t>
      </w:r>
      <w:r>
        <w:rPr>
          <w:rFonts w:eastAsia="Times New Roman"/>
          <w:szCs w:val="24"/>
        </w:rPr>
        <w:t>Ευχαριστούμε, κύριε Υπουργέ.</w:t>
      </w:r>
    </w:p>
    <w:p w14:paraId="3FCD8B34" w14:textId="77777777" w:rsidR="00BC419A" w:rsidRDefault="0035347C">
      <w:pPr>
        <w:spacing w:line="600" w:lineRule="auto"/>
        <w:ind w:firstLine="720"/>
        <w:contextualSpacing/>
        <w:jc w:val="center"/>
        <w:rPr>
          <w:rFonts w:eastAsia="Times New Roman"/>
          <w:szCs w:val="24"/>
        </w:rPr>
      </w:pPr>
      <w:r>
        <w:rPr>
          <w:rFonts w:eastAsia="Times New Roman"/>
          <w:szCs w:val="24"/>
        </w:rPr>
        <w:t>(Θόρυβος από την πτέρυγα της Νέας Δημοκρατίας)</w:t>
      </w:r>
    </w:p>
    <w:p w14:paraId="3FCD8B35" w14:textId="77777777" w:rsidR="00BC419A" w:rsidRDefault="0035347C">
      <w:pPr>
        <w:spacing w:line="600" w:lineRule="auto"/>
        <w:ind w:firstLine="720"/>
        <w:contextualSpacing/>
        <w:jc w:val="both"/>
        <w:rPr>
          <w:rFonts w:eastAsia="Times New Roman"/>
          <w:szCs w:val="24"/>
        </w:rPr>
      </w:pPr>
      <w:r>
        <w:rPr>
          <w:rFonts w:eastAsia="Times New Roman"/>
          <w:szCs w:val="24"/>
        </w:rPr>
        <w:t>Ηρεμήστε, κύριοι συνάδελφοι.</w:t>
      </w:r>
    </w:p>
    <w:p w14:paraId="3FCD8B36" w14:textId="77777777" w:rsidR="00BC419A" w:rsidRDefault="0035347C">
      <w:pPr>
        <w:spacing w:line="600" w:lineRule="auto"/>
        <w:ind w:firstLine="720"/>
        <w:contextualSpacing/>
        <w:jc w:val="both"/>
        <w:rPr>
          <w:rFonts w:eastAsia="Times New Roman"/>
          <w:szCs w:val="24"/>
        </w:rPr>
      </w:pPr>
      <w:r>
        <w:rPr>
          <w:rFonts w:eastAsia="Times New Roman"/>
          <w:szCs w:val="24"/>
        </w:rPr>
        <w:t>Τον λόγο έχε</w:t>
      </w:r>
      <w:r>
        <w:rPr>
          <w:rFonts w:eastAsia="Times New Roman"/>
          <w:szCs w:val="24"/>
        </w:rPr>
        <w:t xml:space="preserve">ι ο Κοινοβουλευτικός Εκπρόσωπος των Ανεξαρτήτων Ελλήνων κ. </w:t>
      </w:r>
      <w:proofErr w:type="spellStart"/>
      <w:r>
        <w:rPr>
          <w:rFonts w:eastAsia="Times New Roman"/>
          <w:szCs w:val="24"/>
        </w:rPr>
        <w:t>Κατσίκης</w:t>
      </w:r>
      <w:proofErr w:type="spellEnd"/>
      <w:r>
        <w:rPr>
          <w:rFonts w:eastAsia="Times New Roman"/>
          <w:szCs w:val="24"/>
        </w:rPr>
        <w:t xml:space="preserve"> για δώδεκα λεπτά.</w:t>
      </w:r>
    </w:p>
    <w:p w14:paraId="3FCD8B37" w14:textId="77777777" w:rsidR="00BC419A" w:rsidRDefault="0035347C">
      <w:pPr>
        <w:spacing w:line="600" w:lineRule="auto"/>
        <w:ind w:firstLine="720"/>
        <w:contextualSpacing/>
        <w:jc w:val="both"/>
        <w:rPr>
          <w:rFonts w:eastAsia="Times New Roman"/>
          <w:szCs w:val="24"/>
        </w:rPr>
      </w:pPr>
      <w:r w:rsidRPr="00C35E17">
        <w:rPr>
          <w:rFonts w:eastAsia="Times New Roman"/>
          <w:b/>
          <w:szCs w:val="24"/>
        </w:rPr>
        <w:t>ΚΩΝΣΤΑΝΤΙΝΟΣ ΚΑΤΣΙΚΗΣ:</w:t>
      </w:r>
      <w:r>
        <w:rPr>
          <w:rFonts w:eastAsia="Times New Roman"/>
          <w:szCs w:val="24"/>
        </w:rPr>
        <w:t xml:space="preserve"> Ευχαριστώ, κύριε Πρόεδρε.</w:t>
      </w:r>
    </w:p>
    <w:p w14:paraId="3FCD8B38" w14:textId="77777777" w:rsidR="00BC419A" w:rsidRDefault="0035347C">
      <w:pPr>
        <w:spacing w:line="600" w:lineRule="auto"/>
        <w:ind w:firstLine="720"/>
        <w:contextualSpacing/>
        <w:jc w:val="both"/>
        <w:rPr>
          <w:rFonts w:eastAsia="Times New Roman"/>
          <w:szCs w:val="24"/>
        </w:rPr>
      </w:pPr>
      <w:r>
        <w:rPr>
          <w:rFonts w:eastAsia="Times New Roman"/>
          <w:szCs w:val="24"/>
        </w:rPr>
        <w:t xml:space="preserve">Κύριοι Υπουργοί, κύριοι συνάδελφοι, επιτρέψτε μου να σας ζητήσω συγγνώμη γιατί σήμερα δεν κατάφερα να ασκήσω στο ακέραιο </w:t>
      </w:r>
      <w:r>
        <w:rPr>
          <w:rFonts w:eastAsia="Times New Roman"/>
          <w:szCs w:val="24"/>
        </w:rPr>
        <w:t>τα κοινοβουλευτικά μου καθήκοντα ως Κοινοβουλευτικός Εκπρόσωπος επί του παρόντος νομοσχεδίου, διότι είχα να αντιμετωπίσω μια επίθεση κακοποιών στοιχείων, μία ευτυχώς αποτυχημένη προσπάθεια εισβολής στο πολιτικό μου γραφείο, όπως αποτυχημένη ήταν και η προκ</w:t>
      </w:r>
      <w:r>
        <w:rPr>
          <w:rFonts w:eastAsia="Times New Roman"/>
          <w:szCs w:val="24"/>
        </w:rPr>
        <w:t xml:space="preserve">ήρυξη που δικαιολογούσε </w:t>
      </w:r>
      <w:r>
        <w:rPr>
          <w:rFonts w:eastAsia="Times New Roman"/>
          <w:szCs w:val="24"/>
        </w:rPr>
        <w:lastRenderedPageBreak/>
        <w:t xml:space="preserve">αυτήν την άνανδρη και κατά τη γνώμη μου τρομοκρατική ενέργεια. </w:t>
      </w:r>
    </w:p>
    <w:p w14:paraId="3FCD8B39" w14:textId="77777777" w:rsidR="00BC419A" w:rsidRDefault="0035347C">
      <w:pPr>
        <w:spacing w:line="600" w:lineRule="auto"/>
        <w:ind w:firstLine="720"/>
        <w:contextualSpacing/>
        <w:jc w:val="both"/>
        <w:rPr>
          <w:rFonts w:eastAsia="Times New Roman"/>
          <w:szCs w:val="24"/>
        </w:rPr>
      </w:pPr>
      <w:r w:rsidRPr="00C35E17">
        <w:rPr>
          <w:rFonts w:eastAsia="Times New Roman"/>
          <w:b/>
          <w:szCs w:val="24"/>
        </w:rPr>
        <w:t xml:space="preserve">ΧΡΗΣΤΟΣ ΜΠΟΥΚΩΡΟΣ: </w:t>
      </w:r>
      <w:r>
        <w:rPr>
          <w:rFonts w:eastAsia="Times New Roman"/>
          <w:szCs w:val="24"/>
        </w:rPr>
        <w:t>Για την αποστασία ήταν;</w:t>
      </w:r>
    </w:p>
    <w:p w14:paraId="3FCD8B3A" w14:textId="77777777" w:rsidR="00BC419A" w:rsidRDefault="0035347C">
      <w:pPr>
        <w:spacing w:line="600" w:lineRule="auto"/>
        <w:ind w:firstLine="720"/>
        <w:contextualSpacing/>
        <w:jc w:val="both"/>
        <w:rPr>
          <w:rFonts w:eastAsia="Times New Roman"/>
          <w:szCs w:val="24"/>
        </w:rPr>
      </w:pPr>
      <w:r w:rsidRPr="00C35E17">
        <w:rPr>
          <w:rFonts w:eastAsia="Times New Roman"/>
          <w:b/>
          <w:szCs w:val="24"/>
        </w:rPr>
        <w:t>ΚΩΝΣΤΑΝΤΙΝΟΣ ΚΑΤΣΙΚΗΣ:</w:t>
      </w:r>
      <w:r w:rsidRPr="00E65015">
        <w:rPr>
          <w:rFonts w:eastAsia="Times New Roman"/>
          <w:szCs w:val="24"/>
        </w:rPr>
        <w:t xml:space="preserve"> </w:t>
      </w:r>
      <w:r>
        <w:rPr>
          <w:rFonts w:eastAsia="Times New Roman"/>
          <w:szCs w:val="24"/>
        </w:rPr>
        <w:t>Υπήρξε προκήρυξη, όπως σας είπα, κακέκτυπη αναπαραγωγή προκηρύξεων προηγούμενων τρομοκρατικών οργανώσε</w:t>
      </w:r>
      <w:r>
        <w:rPr>
          <w:rFonts w:eastAsia="Times New Roman"/>
          <w:szCs w:val="24"/>
        </w:rPr>
        <w:t xml:space="preserve">ων, όπως άλλωστε θυμίζει το μακροσκελές κείμενο που τη συνοδεύει, κείμενο ανάληψης ευθύνης από μέρους κάποιων, για την ταυτότητα των οποίων –μιας και ρωτάτε, κύριοι συνάδελφοι- προσωπικά προβληματίζομαι και αμφισβητώ. </w:t>
      </w:r>
    </w:p>
    <w:p w14:paraId="3FCD8B3B" w14:textId="77777777" w:rsidR="00BC419A" w:rsidRDefault="0035347C">
      <w:pPr>
        <w:spacing w:line="600" w:lineRule="auto"/>
        <w:ind w:firstLine="720"/>
        <w:contextualSpacing/>
        <w:jc w:val="both"/>
        <w:rPr>
          <w:rFonts w:eastAsia="Times New Roman" w:cs="Times New Roman"/>
          <w:szCs w:val="24"/>
        </w:rPr>
      </w:pPr>
      <w:r w:rsidRPr="00191735">
        <w:rPr>
          <w:rFonts w:eastAsia="Times New Roman" w:cs="Times New Roman"/>
          <w:szCs w:val="24"/>
        </w:rPr>
        <w:t>Όταν</w:t>
      </w:r>
      <w:r w:rsidRPr="0046066F">
        <w:rPr>
          <w:rFonts w:eastAsia="Times New Roman" w:cs="Times New Roman"/>
          <w:szCs w:val="24"/>
        </w:rPr>
        <w:t>,</w:t>
      </w:r>
      <w:r w:rsidRPr="00191735">
        <w:rPr>
          <w:rFonts w:eastAsia="Times New Roman" w:cs="Times New Roman"/>
          <w:szCs w:val="24"/>
        </w:rPr>
        <w:t xml:space="preserve"> </w:t>
      </w:r>
      <w:r>
        <w:rPr>
          <w:rFonts w:eastAsia="Times New Roman" w:cs="Times New Roman"/>
          <w:szCs w:val="24"/>
        </w:rPr>
        <w:t>λ</w:t>
      </w:r>
      <w:r w:rsidRPr="00191735">
        <w:rPr>
          <w:rFonts w:eastAsia="Times New Roman" w:cs="Times New Roman"/>
          <w:szCs w:val="24"/>
        </w:rPr>
        <w:t>οιπόν</w:t>
      </w:r>
      <w:r>
        <w:rPr>
          <w:rFonts w:eastAsia="Times New Roman" w:cs="Times New Roman"/>
          <w:szCs w:val="24"/>
        </w:rPr>
        <w:t>,</w:t>
      </w:r>
      <w:r w:rsidRPr="00191735">
        <w:rPr>
          <w:rFonts w:eastAsia="Times New Roman" w:cs="Times New Roman"/>
          <w:szCs w:val="24"/>
        </w:rPr>
        <w:t xml:space="preserve"> θα </w:t>
      </w:r>
      <w:r>
        <w:rPr>
          <w:rFonts w:eastAsia="Times New Roman" w:cs="Times New Roman"/>
          <w:szCs w:val="24"/>
        </w:rPr>
        <w:t>έχω</w:t>
      </w:r>
      <w:r w:rsidRPr="00191735">
        <w:rPr>
          <w:rFonts w:eastAsia="Times New Roman" w:cs="Times New Roman"/>
          <w:szCs w:val="24"/>
        </w:rPr>
        <w:t xml:space="preserve"> εκείνα τα στοιχεία τα οποία θα μ</w:t>
      </w:r>
      <w:r>
        <w:rPr>
          <w:rFonts w:eastAsia="Times New Roman" w:cs="Times New Roman"/>
          <w:szCs w:val="24"/>
        </w:rPr>
        <w:t>πορούν να απαντήσουν στο ερώτημά</w:t>
      </w:r>
      <w:r w:rsidRPr="00191735">
        <w:rPr>
          <w:rFonts w:eastAsia="Times New Roman" w:cs="Times New Roman"/>
          <w:szCs w:val="24"/>
        </w:rPr>
        <w:t xml:space="preserve"> </w:t>
      </w:r>
      <w:r>
        <w:rPr>
          <w:rFonts w:eastAsia="Times New Roman" w:cs="Times New Roman"/>
          <w:szCs w:val="24"/>
        </w:rPr>
        <w:t>σας,</w:t>
      </w:r>
      <w:r w:rsidRPr="00191735">
        <w:rPr>
          <w:rFonts w:eastAsia="Times New Roman" w:cs="Times New Roman"/>
          <w:szCs w:val="24"/>
        </w:rPr>
        <w:t xml:space="preserve"> </w:t>
      </w:r>
      <w:r>
        <w:rPr>
          <w:rFonts w:eastAsia="Times New Roman" w:cs="Times New Roman"/>
          <w:szCs w:val="24"/>
        </w:rPr>
        <w:t>δ</w:t>
      </w:r>
      <w:r w:rsidRPr="00191735">
        <w:rPr>
          <w:rFonts w:eastAsia="Times New Roman" w:cs="Times New Roman"/>
          <w:szCs w:val="24"/>
        </w:rPr>
        <w:t>ηλαδή από ποιον</w:t>
      </w:r>
      <w:r>
        <w:rPr>
          <w:rFonts w:eastAsia="Times New Roman" w:cs="Times New Roman"/>
          <w:szCs w:val="24"/>
        </w:rPr>
        <w:t>,</w:t>
      </w:r>
      <w:r w:rsidRPr="00191735">
        <w:rPr>
          <w:rFonts w:eastAsia="Times New Roman" w:cs="Times New Roman"/>
          <w:szCs w:val="24"/>
        </w:rPr>
        <w:t xml:space="preserve"> τότε ευχαρίστως αυτά τα στοιχεία θα είναι στη διάθεσ</w:t>
      </w:r>
      <w:r>
        <w:rPr>
          <w:rFonts w:eastAsia="Times New Roman" w:cs="Times New Roman"/>
          <w:szCs w:val="24"/>
        </w:rPr>
        <w:t xml:space="preserve">ή σας. </w:t>
      </w:r>
    </w:p>
    <w:p w14:paraId="3FCD8B3C"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b/>
          <w:szCs w:val="24"/>
        </w:rPr>
        <w:t>ΧΡΗΣΤ</w:t>
      </w:r>
      <w:r w:rsidRPr="00327DE4">
        <w:rPr>
          <w:rFonts w:eastAsia="Times New Roman" w:cs="Times New Roman"/>
          <w:b/>
          <w:szCs w:val="24"/>
        </w:rPr>
        <w:t>ΟΣ ΜΠΟΥΚΩΡΟΣ:</w:t>
      </w:r>
      <w:r>
        <w:rPr>
          <w:rFonts w:eastAsia="Times New Roman" w:cs="Times New Roman"/>
          <w:szCs w:val="24"/>
        </w:rPr>
        <w:t xml:space="preserve"> Δεν έχει γίνει ποτέ ανάληψη ευθύνης από τον </w:t>
      </w:r>
      <w:r>
        <w:rPr>
          <w:rFonts w:eastAsia="Times New Roman" w:cs="Times New Roman"/>
          <w:szCs w:val="24"/>
        </w:rPr>
        <w:t>«</w:t>
      </w:r>
      <w:proofErr w:type="spellStart"/>
      <w:r>
        <w:rPr>
          <w:rFonts w:eastAsia="Times New Roman" w:cs="Times New Roman"/>
          <w:szCs w:val="24"/>
        </w:rPr>
        <w:t>Ρουβίκωνα</w:t>
      </w:r>
      <w:proofErr w:type="spellEnd"/>
      <w:r>
        <w:rPr>
          <w:rFonts w:eastAsia="Times New Roman" w:cs="Times New Roman"/>
          <w:szCs w:val="24"/>
        </w:rPr>
        <w:t>»</w:t>
      </w:r>
      <w:r>
        <w:rPr>
          <w:rFonts w:eastAsia="Times New Roman" w:cs="Times New Roman"/>
          <w:szCs w:val="24"/>
        </w:rPr>
        <w:t>.</w:t>
      </w:r>
    </w:p>
    <w:p w14:paraId="3FCD8B3D" w14:textId="77777777" w:rsidR="00BC419A" w:rsidRDefault="0035347C">
      <w:pPr>
        <w:spacing w:line="600" w:lineRule="auto"/>
        <w:ind w:firstLine="720"/>
        <w:contextualSpacing/>
        <w:jc w:val="both"/>
        <w:rPr>
          <w:rFonts w:eastAsia="Times New Roman" w:cs="Times New Roman"/>
          <w:szCs w:val="24"/>
        </w:rPr>
      </w:pPr>
      <w:r w:rsidRPr="00F15680">
        <w:rPr>
          <w:rFonts w:eastAsia="Times New Roman" w:cs="Times New Roman"/>
          <w:b/>
          <w:szCs w:val="24"/>
        </w:rPr>
        <w:t>ΠΡΟΕΔΡΕΥΩΝ (</w:t>
      </w:r>
      <w:r>
        <w:rPr>
          <w:rFonts w:eastAsia="Times New Roman" w:cs="Times New Roman"/>
          <w:b/>
          <w:szCs w:val="24"/>
        </w:rPr>
        <w:t>Μάριος Γεωργιάδης</w:t>
      </w:r>
      <w:r w:rsidRPr="00F15680">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Μπουκώρε</w:t>
      </w:r>
      <w:proofErr w:type="spellEnd"/>
      <w:r>
        <w:rPr>
          <w:rFonts w:eastAsia="Times New Roman" w:cs="Times New Roman"/>
          <w:szCs w:val="24"/>
        </w:rPr>
        <w:t xml:space="preserve">, σας παρακαλώ. </w:t>
      </w:r>
    </w:p>
    <w:p w14:paraId="3FCD8B3E" w14:textId="77777777" w:rsidR="00BC419A" w:rsidRDefault="0035347C">
      <w:pPr>
        <w:spacing w:line="600" w:lineRule="auto"/>
        <w:ind w:firstLine="720"/>
        <w:contextualSpacing/>
        <w:jc w:val="both"/>
        <w:rPr>
          <w:rFonts w:eastAsia="Times New Roman" w:cs="Times New Roman"/>
          <w:szCs w:val="24"/>
        </w:rPr>
      </w:pPr>
      <w:r w:rsidRPr="00CE39EE">
        <w:rPr>
          <w:rFonts w:eastAsia="Times New Roman" w:cs="Times New Roman"/>
          <w:b/>
          <w:szCs w:val="24"/>
        </w:rPr>
        <w:t>ΚΩΝΣΤΑΝΤΙΝΟΣ ΚΑΤΣΙΚΗΣ:</w:t>
      </w:r>
      <w:r w:rsidRPr="00191735">
        <w:rPr>
          <w:rFonts w:eastAsia="Times New Roman" w:cs="Times New Roman"/>
          <w:szCs w:val="24"/>
        </w:rPr>
        <w:t xml:space="preserve"> </w:t>
      </w:r>
      <w:r>
        <w:rPr>
          <w:rFonts w:eastAsia="Times New Roman" w:cs="Times New Roman"/>
          <w:szCs w:val="24"/>
        </w:rPr>
        <w:t>Β</w:t>
      </w:r>
      <w:r w:rsidRPr="00191735">
        <w:rPr>
          <w:rFonts w:eastAsia="Times New Roman" w:cs="Times New Roman"/>
          <w:szCs w:val="24"/>
        </w:rPr>
        <w:t>έβαια</w:t>
      </w:r>
      <w:r>
        <w:rPr>
          <w:rFonts w:eastAsia="Times New Roman" w:cs="Times New Roman"/>
          <w:szCs w:val="24"/>
        </w:rPr>
        <w:t>,</w:t>
      </w:r>
      <w:r w:rsidRPr="00191735">
        <w:rPr>
          <w:rFonts w:eastAsia="Times New Roman" w:cs="Times New Roman"/>
          <w:szCs w:val="24"/>
        </w:rPr>
        <w:t xml:space="preserve"> ο κ</w:t>
      </w:r>
      <w:r>
        <w:rPr>
          <w:rFonts w:eastAsia="Times New Roman" w:cs="Times New Roman"/>
          <w:szCs w:val="24"/>
        </w:rPr>
        <w:t>.</w:t>
      </w:r>
      <w:r w:rsidRPr="00191735">
        <w:rPr>
          <w:rFonts w:eastAsia="Times New Roman" w:cs="Times New Roman"/>
          <w:szCs w:val="24"/>
        </w:rPr>
        <w:t xml:space="preserve"> </w:t>
      </w:r>
      <w:proofErr w:type="spellStart"/>
      <w:r>
        <w:rPr>
          <w:rFonts w:eastAsia="Times New Roman" w:cs="Times New Roman"/>
          <w:szCs w:val="24"/>
        </w:rPr>
        <w:t>Μ</w:t>
      </w:r>
      <w:r w:rsidRPr="00191735">
        <w:rPr>
          <w:rFonts w:eastAsia="Times New Roman" w:cs="Times New Roman"/>
          <w:szCs w:val="24"/>
        </w:rPr>
        <w:t>πουκώρος</w:t>
      </w:r>
      <w:proofErr w:type="spellEnd"/>
      <w:r w:rsidRPr="00191735">
        <w:rPr>
          <w:rFonts w:eastAsia="Times New Roman" w:cs="Times New Roman"/>
          <w:szCs w:val="24"/>
        </w:rPr>
        <w:t xml:space="preserve"> μπορεί να κάνει το</w:t>
      </w:r>
      <w:r>
        <w:rPr>
          <w:rFonts w:eastAsia="Times New Roman" w:cs="Times New Roman"/>
          <w:szCs w:val="24"/>
        </w:rPr>
        <w:t>ν</w:t>
      </w:r>
      <w:r w:rsidRPr="00191735">
        <w:rPr>
          <w:rFonts w:eastAsia="Times New Roman" w:cs="Times New Roman"/>
          <w:szCs w:val="24"/>
        </w:rPr>
        <w:t xml:space="preserve"> Ηρακλή </w:t>
      </w:r>
      <w:proofErr w:type="spellStart"/>
      <w:r w:rsidRPr="00191735">
        <w:rPr>
          <w:rFonts w:eastAsia="Times New Roman" w:cs="Times New Roman"/>
          <w:szCs w:val="24"/>
        </w:rPr>
        <w:t>Πουαρό</w:t>
      </w:r>
      <w:proofErr w:type="spellEnd"/>
      <w:r w:rsidRPr="00191735">
        <w:rPr>
          <w:rFonts w:eastAsia="Times New Roman" w:cs="Times New Roman"/>
          <w:szCs w:val="24"/>
        </w:rPr>
        <w:t xml:space="preserve"> αυτή</w:t>
      </w:r>
      <w:r>
        <w:rPr>
          <w:rFonts w:eastAsia="Times New Roman" w:cs="Times New Roman"/>
          <w:szCs w:val="24"/>
        </w:rPr>
        <w:t>ν</w:t>
      </w:r>
      <w:r w:rsidRPr="00191735">
        <w:rPr>
          <w:rFonts w:eastAsia="Times New Roman" w:cs="Times New Roman"/>
          <w:szCs w:val="24"/>
        </w:rPr>
        <w:t xml:space="preserve"> τη στιγμή και κάποιος </w:t>
      </w:r>
      <w:r w:rsidRPr="00191735">
        <w:rPr>
          <w:rFonts w:eastAsia="Times New Roman" w:cs="Times New Roman"/>
          <w:szCs w:val="24"/>
        </w:rPr>
        <w:lastRenderedPageBreak/>
        <w:t>άλλος την Αγκάθα Κρίστι</w:t>
      </w:r>
      <w:r>
        <w:rPr>
          <w:rFonts w:eastAsia="Times New Roman" w:cs="Times New Roman"/>
          <w:szCs w:val="24"/>
        </w:rPr>
        <w:t>.</w:t>
      </w:r>
      <w:r w:rsidRPr="00191735">
        <w:rPr>
          <w:rFonts w:eastAsia="Times New Roman" w:cs="Times New Roman"/>
          <w:szCs w:val="24"/>
        </w:rPr>
        <w:t xml:space="preserve"> </w:t>
      </w:r>
      <w:r>
        <w:rPr>
          <w:rFonts w:eastAsia="Times New Roman" w:cs="Times New Roman"/>
          <w:szCs w:val="24"/>
        </w:rPr>
        <w:t>Ω</w:t>
      </w:r>
      <w:r w:rsidRPr="00191735">
        <w:rPr>
          <w:rFonts w:eastAsia="Times New Roman" w:cs="Times New Roman"/>
          <w:szCs w:val="24"/>
        </w:rPr>
        <w:t>στόσο</w:t>
      </w:r>
      <w:r>
        <w:rPr>
          <w:rFonts w:eastAsia="Times New Roman" w:cs="Times New Roman"/>
          <w:szCs w:val="24"/>
        </w:rPr>
        <w:t>,</w:t>
      </w:r>
      <w:r w:rsidRPr="00191735">
        <w:rPr>
          <w:rFonts w:eastAsia="Times New Roman" w:cs="Times New Roman"/>
          <w:szCs w:val="24"/>
        </w:rPr>
        <w:t xml:space="preserve"> επειδή βαραίνει και εμένα </w:t>
      </w:r>
      <w:r>
        <w:rPr>
          <w:rFonts w:eastAsia="Times New Roman" w:cs="Times New Roman"/>
          <w:szCs w:val="24"/>
        </w:rPr>
        <w:t>κυρίως η</w:t>
      </w:r>
      <w:r w:rsidRPr="00191735">
        <w:rPr>
          <w:rFonts w:eastAsia="Times New Roman" w:cs="Times New Roman"/>
          <w:szCs w:val="24"/>
        </w:rPr>
        <w:t xml:space="preserve"> ευθύνη σε αυτό το προσωπικό θέμα</w:t>
      </w:r>
      <w:r>
        <w:rPr>
          <w:rFonts w:eastAsia="Times New Roman" w:cs="Times New Roman"/>
          <w:szCs w:val="24"/>
        </w:rPr>
        <w:t>,</w:t>
      </w:r>
      <w:r w:rsidRPr="00191735">
        <w:rPr>
          <w:rFonts w:eastAsia="Times New Roman" w:cs="Times New Roman"/>
          <w:szCs w:val="24"/>
        </w:rPr>
        <w:t xml:space="preserve"> σε αυτή</w:t>
      </w:r>
      <w:r>
        <w:rPr>
          <w:rFonts w:eastAsia="Times New Roman" w:cs="Times New Roman"/>
          <w:szCs w:val="24"/>
        </w:rPr>
        <w:t>ν</w:t>
      </w:r>
      <w:r w:rsidRPr="00191735">
        <w:rPr>
          <w:rFonts w:eastAsia="Times New Roman" w:cs="Times New Roman"/>
          <w:szCs w:val="24"/>
        </w:rPr>
        <w:t xml:space="preserve"> την </w:t>
      </w:r>
      <w:r>
        <w:rPr>
          <w:rFonts w:eastAsia="Times New Roman" w:cs="Times New Roman"/>
          <w:szCs w:val="24"/>
        </w:rPr>
        <w:t>π</w:t>
      </w:r>
      <w:r w:rsidRPr="00191735">
        <w:rPr>
          <w:rFonts w:eastAsia="Times New Roman" w:cs="Times New Roman"/>
          <w:szCs w:val="24"/>
        </w:rPr>
        <w:t>ροσωπική επίθεση</w:t>
      </w:r>
      <w:r>
        <w:rPr>
          <w:rFonts w:eastAsia="Times New Roman" w:cs="Times New Roman"/>
          <w:szCs w:val="24"/>
        </w:rPr>
        <w:t>,</w:t>
      </w:r>
      <w:r w:rsidRPr="00191735">
        <w:rPr>
          <w:rFonts w:eastAsia="Times New Roman" w:cs="Times New Roman"/>
          <w:szCs w:val="24"/>
        </w:rPr>
        <w:t xml:space="preserve"> κάντε λίγο υπομονή για να δούμε </w:t>
      </w:r>
      <w:r>
        <w:rPr>
          <w:rFonts w:eastAsia="Times New Roman" w:cs="Times New Roman"/>
          <w:szCs w:val="24"/>
        </w:rPr>
        <w:t>ε</w:t>
      </w:r>
      <w:r w:rsidRPr="00191735">
        <w:rPr>
          <w:rFonts w:eastAsia="Times New Roman" w:cs="Times New Roman"/>
          <w:szCs w:val="24"/>
        </w:rPr>
        <w:t xml:space="preserve">άν πραγματικά πρόκειται για τον </w:t>
      </w:r>
      <w:r>
        <w:rPr>
          <w:rFonts w:eastAsia="Times New Roman" w:cs="Times New Roman"/>
          <w:szCs w:val="24"/>
        </w:rPr>
        <w:t>«</w:t>
      </w:r>
      <w:proofErr w:type="spellStart"/>
      <w:r w:rsidRPr="00191735">
        <w:rPr>
          <w:rFonts w:eastAsia="Times New Roman" w:cs="Times New Roman"/>
          <w:szCs w:val="24"/>
        </w:rPr>
        <w:t>Ρουβίκωνα</w:t>
      </w:r>
      <w:proofErr w:type="spellEnd"/>
      <w:r>
        <w:rPr>
          <w:rFonts w:eastAsia="Times New Roman" w:cs="Times New Roman"/>
          <w:szCs w:val="24"/>
        </w:rPr>
        <w:t>»</w:t>
      </w:r>
      <w:r w:rsidRPr="00191735">
        <w:rPr>
          <w:rFonts w:eastAsia="Times New Roman" w:cs="Times New Roman"/>
          <w:szCs w:val="24"/>
        </w:rPr>
        <w:t xml:space="preserve"> και </w:t>
      </w:r>
      <w:r>
        <w:rPr>
          <w:rFonts w:eastAsia="Times New Roman" w:cs="Times New Roman"/>
          <w:szCs w:val="24"/>
        </w:rPr>
        <w:t xml:space="preserve">εάν </w:t>
      </w:r>
      <w:r w:rsidRPr="00191735">
        <w:rPr>
          <w:rFonts w:eastAsia="Times New Roman" w:cs="Times New Roman"/>
          <w:szCs w:val="24"/>
        </w:rPr>
        <w:t>αυτή η οργάνωση είχε τόσο καλά μάθει το μάθημά της από τα φροντιστήρια που είχαν παρακολουθήσει</w:t>
      </w:r>
      <w:r>
        <w:rPr>
          <w:rFonts w:eastAsia="Times New Roman" w:cs="Times New Roman"/>
          <w:szCs w:val="24"/>
        </w:rPr>
        <w:t>.</w:t>
      </w:r>
      <w:r w:rsidRPr="00191735">
        <w:rPr>
          <w:rFonts w:eastAsia="Times New Roman" w:cs="Times New Roman"/>
          <w:szCs w:val="24"/>
        </w:rPr>
        <w:t xml:space="preserve"> </w:t>
      </w:r>
      <w:r>
        <w:rPr>
          <w:rFonts w:eastAsia="Times New Roman" w:cs="Times New Roman"/>
          <w:szCs w:val="24"/>
        </w:rPr>
        <w:t>Δ</w:t>
      </w:r>
      <w:r w:rsidRPr="00191735">
        <w:rPr>
          <w:rFonts w:eastAsia="Times New Roman" w:cs="Times New Roman"/>
          <w:szCs w:val="24"/>
        </w:rPr>
        <w:t>υστυχώς δεν ήταν επιτυχημένη ούτε η ανάληψη ευθύνης</w:t>
      </w:r>
      <w:r>
        <w:rPr>
          <w:rFonts w:eastAsia="Times New Roman" w:cs="Times New Roman"/>
          <w:szCs w:val="24"/>
        </w:rPr>
        <w:t>,</w:t>
      </w:r>
      <w:r w:rsidRPr="00191735">
        <w:rPr>
          <w:rFonts w:eastAsia="Times New Roman" w:cs="Times New Roman"/>
          <w:szCs w:val="24"/>
        </w:rPr>
        <w:t xml:space="preserve"> ούτε οι ενέργειες τις οποίες ευτυχώς με δική μας αντίδραση αποφύγαμε</w:t>
      </w:r>
      <w:r>
        <w:rPr>
          <w:rFonts w:eastAsia="Times New Roman" w:cs="Times New Roman"/>
          <w:szCs w:val="24"/>
        </w:rPr>
        <w:t>,</w:t>
      </w:r>
      <w:r w:rsidRPr="00191735">
        <w:rPr>
          <w:rFonts w:eastAsia="Times New Roman" w:cs="Times New Roman"/>
          <w:szCs w:val="24"/>
        </w:rPr>
        <w:t xml:space="preserve"> αποφεύγοντας τα χειρότερα</w:t>
      </w:r>
      <w:r>
        <w:rPr>
          <w:rFonts w:eastAsia="Times New Roman" w:cs="Times New Roman"/>
          <w:szCs w:val="24"/>
        </w:rPr>
        <w:t>.</w:t>
      </w:r>
    </w:p>
    <w:p w14:paraId="3FCD8B3F"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Τελειώνοντας </w:t>
      </w:r>
      <w:r w:rsidRPr="00191735">
        <w:rPr>
          <w:rFonts w:eastAsia="Times New Roman" w:cs="Times New Roman"/>
          <w:szCs w:val="24"/>
        </w:rPr>
        <w:t>αυτή</w:t>
      </w:r>
      <w:r>
        <w:rPr>
          <w:rFonts w:eastAsia="Times New Roman" w:cs="Times New Roman"/>
          <w:szCs w:val="24"/>
        </w:rPr>
        <w:t>ν</w:t>
      </w:r>
      <w:r w:rsidRPr="00191735">
        <w:rPr>
          <w:rFonts w:eastAsia="Times New Roman" w:cs="Times New Roman"/>
          <w:szCs w:val="24"/>
        </w:rPr>
        <w:t xml:space="preserve"> τη</w:t>
      </w:r>
      <w:r>
        <w:rPr>
          <w:rFonts w:eastAsia="Times New Roman" w:cs="Times New Roman"/>
          <w:szCs w:val="24"/>
        </w:rPr>
        <w:t>ν εισαγωγή</w:t>
      </w:r>
      <w:r w:rsidRPr="00191735">
        <w:rPr>
          <w:rFonts w:eastAsia="Times New Roman" w:cs="Times New Roman"/>
          <w:szCs w:val="24"/>
        </w:rPr>
        <w:t xml:space="preserve"> για το συμβάν που αντιμετώπισα</w:t>
      </w:r>
      <w:r>
        <w:rPr>
          <w:rFonts w:eastAsia="Times New Roman" w:cs="Times New Roman"/>
          <w:szCs w:val="24"/>
        </w:rPr>
        <w:t>,</w:t>
      </w:r>
      <w:r w:rsidRPr="00191735">
        <w:rPr>
          <w:rFonts w:eastAsia="Times New Roman" w:cs="Times New Roman"/>
          <w:szCs w:val="24"/>
        </w:rPr>
        <w:t xml:space="preserve"> </w:t>
      </w:r>
      <w:r w:rsidRPr="003D4D6E">
        <w:rPr>
          <w:rFonts w:eastAsia="Times New Roman" w:cs="Times New Roman"/>
          <w:szCs w:val="24"/>
        </w:rPr>
        <w:t>κυρίες και κύριοι συνάδελφοι</w:t>
      </w:r>
      <w:r>
        <w:rPr>
          <w:rFonts w:eastAsia="Times New Roman" w:cs="Times New Roman"/>
          <w:szCs w:val="24"/>
        </w:rPr>
        <w:t xml:space="preserve"> και </w:t>
      </w:r>
      <w:r w:rsidRPr="00191735">
        <w:rPr>
          <w:rFonts w:eastAsia="Times New Roman" w:cs="Times New Roman"/>
          <w:szCs w:val="24"/>
        </w:rPr>
        <w:t>μπαίνοντας στο θέμα του νομοσχεδίου</w:t>
      </w:r>
      <w:r>
        <w:rPr>
          <w:rFonts w:eastAsia="Times New Roman" w:cs="Times New Roman"/>
          <w:szCs w:val="24"/>
        </w:rPr>
        <w:t>…</w:t>
      </w:r>
    </w:p>
    <w:p w14:paraId="3FCD8B40"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sidRPr="009D0467">
        <w:rPr>
          <w:rFonts w:eastAsia="Times New Roman" w:cs="Times New Roman"/>
          <w:b/>
          <w:szCs w:val="24"/>
        </w:rPr>
        <w:t xml:space="preserve">: </w:t>
      </w:r>
      <w:r>
        <w:rPr>
          <w:rFonts w:eastAsia="Times New Roman" w:cs="Times New Roman"/>
          <w:szCs w:val="24"/>
        </w:rPr>
        <w:t>Προφαν</w:t>
      </w:r>
      <w:r>
        <w:rPr>
          <w:rFonts w:eastAsia="Times New Roman" w:cs="Times New Roman"/>
          <w:szCs w:val="24"/>
        </w:rPr>
        <w:t xml:space="preserve">ώς υπάρχει κατανόηση από όλες τις πτέρυγες της Βουλής. </w:t>
      </w:r>
    </w:p>
    <w:p w14:paraId="3FCD8B41" w14:textId="77777777" w:rsidR="00BC419A" w:rsidRDefault="0035347C">
      <w:pPr>
        <w:spacing w:line="600" w:lineRule="auto"/>
        <w:ind w:firstLine="720"/>
        <w:contextualSpacing/>
        <w:jc w:val="both"/>
        <w:rPr>
          <w:rFonts w:eastAsia="Times New Roman" w:cs="Times New Roman"/>
          <w:szCs w:val="24"/>
        </w:rPr>
      </w:pPr>
      <w:r w:rsidRPr="00CE39EE">
        <w:rPr>
          <w:rFonts w:eastAsia="Times New Roman" w:cs="Times New Roman"/>
          <w:b/>
          <w:szCs w:val="24"/>
        </w:rPr>
        <w:t xml:space="preserve">ΚΩΝΣΤΑΝΤΙΝΟΣ ΚΑΤΣΙΚΗΣ: </w:t>
      </w:r>
      <w:r>
        <w:rPr>
          <w:rFonts w:eastAsia="Times New Roman" w:cs="Times New Roman"/>
          <w:szCs w:val="24"/>
        </w:rPr>
        <w:t>Σας ευχαριστώ, κύριε</w:t>
      </w:r>
      <w:r w:rsidRPr="00191735">
        <w:rPr>
          <w:rFonts w:eastAsia="Times New Roman" w:cs="Times New Roman"/>
          <w:szCs w:val="24"/>
        </w:rPr>
        <w:t xml:space="preserve"> </w:t>
      </w:r>
      <w:r>
        <w:rPr>
          <w:rFonts w:eastAsia="Times New Roman" w:cs="Times New Roman"/>
          <w:szCs w:val="24"/>
        </w:rPr>
        <w:t>Λοβέρδο. Ή</w:t>
      </w:r>
      <w:r w:rsidRPr="00191735">
        <w:rPr>
          <w:rFonts w:eastAsia="Times New Roman" w:cs="Times New Roman"/>
          <w:szCs w:val="24"/>
        </w:rPr>
        <w:t>δη πληροφορήθηκα ότι καταδικάσετε αυτή</w:t>
      </w:r>
      <w:r>
        <w:rPr>
          <w:rFonts w:eastAsia="Times New Roman" w:cs="Times New Roman"/>
          <w:szCs w:val="24"/>
        </w:rPr>
        <w:t>ν</w:t>
      </w:r>
      <w:r w:rsidRPr="00191735">
        <w:rPr>
          <w:rFonts w:eastAsia="Times New Roman" w:cs="Times New Roman"/>
          <w:szCs w:val="24"/>
        </w:rPr>
        <w:t xml:space="preserve"> τη μορφή βίας</w:t>
      </w:r>
      <w:r>
        <w:rPr>
          <w:rFonts w:eastAsia="Times New Roman" w:cs="Times New Roman"/>
          <w:szCs w:val="24"/>
        </w:rPr>
        <w:t>,</w:t>
      </w:r>
      <w:r w:rsidRPr="00191735">
        <w:rPr>
          <w:rFonts w:eastAsia="Times New Roman" w:cs="Times New Roman"/>
          <w:szCs w:val="24"/>
        </w:rPr>
        <w:t xml:space="preserve"> όπως την καταδικάζουμε πάντα άλλωστε</w:t>
      </w:r>
      <w:r>
        <w:rPr>
          <w:rFonts w:eastAsia="Times New Roman" w:cs="Times New Roman"/>
          <w:szCs w:val="24"/>
        </w:rPr>
        <w:t>,</w:t>
      </w:r>
      <w:r w:rsidRPr="00191735">
        <w:rPr>
          <w:rFonts w:eastAsia="Times New Roman" w:cs="Times New Roman"/>
          <w:szCs w:val="24"/>
        </w:rPr>
        <w:t xml:space="preserve"> από όπου και αν προέρχεται</w:t>
      </w:r>
      <w:r>
        <w:rPr>
          <w:rFonts w:eastAsia="Times New Roman" w:cs="Times New Roman"/>
          <w:szCs w:val="24"/>
        </w:rPr>
        <w:t>.</w:t>
      </w:r>
      <w:r w:rsidRPr="00191735">
        <w:rPr>
          <w:rFonts w:eastAsia="Times New Roman" w:cs="Times New Roman"/>
          <w:szCs w:val="24"/>
        </w:rPr>
        <w:t xml:space="preserve"> </w:t>
      </w:r>
      <w:r>
        <w:rPr>
          <w:rFonts w:eastAsia="Times New Roman" w:cs="Times New Roman"/>
          <w:szCs w:val="24"/>
        </w:rPr>
        <w:t>Ε</w:t>
      </w:r>
      <w:r w:rsidRPr="00191735">
        <w:rPr>
          <w:rFonts w:eastAsia="Times New Roman" w:cs="Times New Roman"/>
          <w:szCs w:val="24"/>
        </w:rPr>
        <w:t>υχαριστώ</w:t>
      </w:r>
      <w:r>
        <w:rPr>
          <w:rFonts w:eastAsia="Times New Roman" w:cs="Times New Roman"/>
          <w:szCs w:val="24"/>
        </w:rPr>
        <w:t>.</w:t>
      </w:r>
    </w:p>
    <w:p w14:paraId="3FCD8B42" w14:textId="77777777" w:rsidR="00BC419A" w:rsidRDefault="0035347C">
      <w:pPr>
        <w:spacing w:line="600" w:lineRule="auto"/>
        <w:ind w:firstLine="720"/>
        <w:contextualSpacing/>
        <w:jc w:val="both"/>
        <w:rPr>
          <w:rFonts w:eastAsia="Times New Roman" w:cs="Times New Roman"/>
          <w:szCs w:val="24"/>
        </w:rPr>
      </w:pPr>
      <w:r w:rsidRPr="005178BC">
        <w:rPr>
          <w:rFonts w:eastAsia="Times New Roman" w:cs="Times New Roman"/>
          <w:b/>
          <w:szCs w:val="24"/>
        </w:rPr>
        <w:t>ΓΡΗΓΟΡΙΟΣ ΨΑΡΙ</w:t>
      </w:r>
      <w:r w:rsidRPr="005178BC">
        <w:rPr>
          <w:rFonts w:eastAsia="Times New Roman" w:cs="Times New Roman"/>
          <w:b/>
          <w:szCs w:val="24"/>
        </w:rPr>
        <w:t>ΑΝΟΣ:</w:t>
      </w:r>
      <w:r w:rsidRPr="00191735">
        <w:rPr>
          <w:rFonts w:eastAsia="Times New Roman" w:cs="Times New Roman"/>
          <w:szCs w:val="24"/>
        </w:rPr>
        <w:t xml:space="preserve"> </w:t>
      </w:r>
      <w:r>
        <w:rPr>
          <w:rFonts w:eastAsia="Times New Roman" w:cs="Times New Roman"/>
          <w:szCs w:val="24"/>
        </w:rPr>
        <w:t xml:space="preserve">Κάθε μορφή βίας. </w:t>
      </w:r>
    </w:p>
    <w:p w14:paraId="3FCD8B43" w14:textId="77777777" w:rsidR="00BC419A" w:rsidRDefault="0035347C">
      <w:pPr>
        <w:spacing w:line="600" w:lineRule="auto"/>
        <w:ind w:firstLine="720"/>
        <w:contextualSpacing/>
        <w:jc w:val="both"/>
        <w:rPr>
          <w:rFonts w:eastAsia="Times New Roman" w:cs="Times New Roman"/>
          <w:szCs w:val="24"/>
        </w:rPr>
      </w:pPr>
      <w:r w:rsidRPr="00CE39EE">
        <w:rPr>
          <w:rFonts w:eastAsia="Times New Roman" w:cs="Times New Roman"/>
          <w:b/>
          <w:szCs w:val="24"/>
        </w:rPr>
        <w:lastRenderedPageBreak/>
        <w:t>ΚΩΝΣΤΑΝΤΙΝΟΣ ΚΑΤΣΙΚΗΣ:</w:t>
      </w:r>
      <w:r>
        <w:rPr>
          <w:rFonts w:eastAsia="Times New Roman" w:cs="Times New Roman"/>
          <w:b/>
          <w:szCs w:val="24"/>
        </w:rPr>
        <w:t xml:space="preserve"> </w:t>
      </w:r>
      <w:r>
        <w:rPr>
          <w:rFonts w:eastAsia="Times New Roman" w:cs="Times New Roman"/>
          <w:szCs w:val="24"/>
        </w:rPr>
        <w:t>Ν</w:t>
      </w:r>
      <w:r w:rsidRPr="00191735">
        <w:rPr>
          <w:rFonts w:eastAsia="Times New Roman" w:cs="Times New Roman"/>
          <w:szCs w:val="24"/>
        </w:rPr>
        <w:t>αι</w:t>
      </w:r>
      <w:r>
        <w:rPr>
          <w:rFonts w:eastAsia="Times New Roman" w:cs="Times New Roman"/>
          <w:szCs w:val="24"/>
        </w:rPr>
        <w:t>,</w:t>
      </w:r>
      <w:r w:rsidRPr="00191735">
        <w:rPr>
          <w:rFonts w:eastAsia="Times New Roman" w:cs="Times New Roman"/>
          <w:szCs w:val="24"/>
        </w:rPr>
        <w:t xml:space="preserve"> κάθε μορφή βίας</w:t>
      </w:r>
      <w:r>
        <w:rPr>
          <w:rFonts w:eastAsia="Times New Roman" w:cs="Times New Roman"/>
          <w:szCs w:val="24"/>
        </w:rPr>
        <w:t>.</w:t>
      </w:r>
      <w:r w:rsidRPr="00191735">
        <w:rPr>
          <w:rFonts w:eastAsia="Times New Roman" w:cs="Times New Roman"/>
          <w:szCs w:val="24"/>
        </w:rPr>
        <w:t xml:space="preserve"> </w:t>
      </w:r>
      <w:r>
        <w:rPr>
          <w:rFonts w:eastAsia="Times New Roman" w:cs="Times New Roman"/>
          <w:szCs w:val="24"/>
        </w:rPr>
        <w:t>Α</w:t>
      </w:r>
      <w:r w:rsidRPr="00191735">
        <w:rPr>
          <w:rFonts w:eastAsia="Times New Roman" w:cs="Times New Roman"/>
          <w:szCs w:val="24"/>
        </w:rPr>
        <w:t>υτό εννοώ</w:t>
      </w:r>
      <w:r>
        <w:rPr>
          <w:rFonts w:eastAsia="Times New Roman" w:cs="Times New Roman"/>
          <w:szCs w:val="24"/>
        </w:rPr>
        <w:t>.</w:t>
      </w:r>
    </w:p>
    <w:p w14:paraId="3FCD8B44" w14:textId="77777777" w:rsidR="00BC419A" w:rsidRDefault="0035347C">
      <w:pPr>
        <w:spacing w:line="600" w:lineRule="auto"/>
        <w:ind w:firstLine="720"/>
        <w:contextualSpacing/>
        <w:jc w:val="both"/>
        <w:rPr>
          <w:rFonts w:eastAsia="Times New Roman" w:cs="Times New Roman"/>
          <w:szCs w:val="24"/>
        </w:rPr>
      </w:pPr>
      <w:r w:rsidRPr="005178BC">
        <w:rPr>
          <w:rFonts w:eastAsia="Times New Roman" w:cs="Times New Roman"/>
          <w:b/>
          <w:szCs w:val="24"/>
        </w:rPr>
        <w:t>ΓΡΗΓΟΡΙΟΣ ΨΑΡΙΑΝΟΣ:</w:t>
      </w:r>
      <w:r>
        <w:rPr>
          <w:rFonts w:eastAsia="Times New Roman" w:cs="Times New Roman"/>
          <w:b/>
          <w:szCs w:val="24"/>
        </w:rPr>
        <w:t xml:space="preserve"> </w:t>
      </w:r>
      <w:r>
        <w:rPr>
          <w:rFonts w:eastAsia="Times New Roman" w:cs="Times New Roman"/>
          <w:szCs w:val="24"/>
        </w:rPr>
        <w:t>Εδώ όμως είναι μια συλλογικότητα.</w:t>
      </w:r>
    </w:p>
    <w:p w14:paraId="3FCD8B45" w14:textId="77777777" w:rsidR="00BC419A" w:rsidRDefault="0035347C">
      <w:pPr>
        <w:spacing w:line="600" w:lineRule="auto"/>
        <w:ind w:firstLine="720"/>
        <w:contextualSpacing/>
        <w:jc w:val="both"/>
        <w:rPr>
          <w:rFonts w:eastAsia="Times New Roman" w:cs="Times New Roman"/>
          <w:szCs w:val="24"/>
        </w:rPr>
      </w:pPr>
      <w:r w:rsidRPr="00CE39EE">
        <w:rPr>
          <w:rFonts w:eastAsia="Times New Roman" w:cs="Times New Roman"/>
          <w:b/>
          <w:szCs w:val="24"/>
        </w:rPr>
        <w:t>ΚΩΝΣΤΑΝΤΙΝΟΣ ΚΑΤΣΙΚΗΣ:</w:t>
      </w:r>
      <w:r w:rsidRPr="00191735">
        <w:rPr>
          <w:rFonts w:eastAsia="Times New Roman" w:cs="Times New Roman"/>
          <w:szCs w:val="24"/>
        </w:rPr>
        <w:t xml:space="preserve"> </w:t>
      </w:r>
      <w:r>
        <w:rPr>
          <w:rFonts w:eastAsia="Times New Roman" w:cs="Times New Roman"/>
          <w:szCs w:val="24"/>
        </w:rPr>
        <w:t>Ε</w:t>
      </w:r>
      <w:r w:rsidRPr="00191735">
        <w:rPr>
          <w:rFonts w:eastAsia="Times New Roman" w:cs="Times New Roman"/>
          <w:szCs w:val="24"/>
        </w:rPr>
        <w:t>ντάξει</w:t>
      </w:r>
      <w:r>
        <w:rPr>
          <w:rFonts w:eastAsia="Times New Roman" w:cs="Times New Roman"/>
          <w:szCs w:val="24"/>
        </w:rPr>
        <w:t>,</w:t>
      </w:r>
      <w:r w:rsidRPr="00191735">
        <w:rPr>
          <w:rFonts w:eastAsia="Times New Roman" w:cs="Times New Roman"/>
          <w:szCs w:val="24"/>
        </w:rPr>
        <w:t xml:space="preserve"> </w:t>
      </w:r>
      <w:r>
        <w:rPr>
          <w:rFonts w:eastAsia="Times New Roman" w:cs="Times New Roman"/>
          <w:szCs w:val="24"/>
        </w:rPr>
        <w:t>κύριε Ψαριανέ. Αφήστε να έχω την προσωπική μου άποψη</w:t>
      </w:r>
      <w:r w:rsidRPr="00191735">
        <w:rPr>
          <w:rFonts w:eastAsia="Times New Roman" w:cs="Times New Roman"/>
          <w:szCs w:val="24"/>
        </w:rPr>
        <w:t xml:space="preserve"> μέχρι οι έρευνες να αποδείξουν το βά</w:t>
      </w:r>
      <w:r w:rsidRPr="00191735">
        <w:rPr>
          <w:rFonts w:eastAsia="Times New Roman" w:cs="Times New Roman"/>
          <w:szCs w:val="24"/>
        </w:rPr>
        <w:t>σιμο των δικών μου υποψιών</w:t>
      </w:r>
      <w:r>
        <w:rPr>
          <w:rFonts w:eastAsia="Times New Roman" w:cs="Times New Roman"/>
          <w:szCs w:val="24"/>
        </w:rPr>
        <w:t xml:space="preserve"> </w:t>
      </w:r>
      <w:r w:rsidRPr="00191735">
        <w:rPr>
          <w:rFonts w:eastAsia="Times New Roman" w:cs="Times New Roman"/>
          <w:szCs w:val="24"/>
        </w:rPr>
        <w:t>ή το δικό σας του λόγου</w:t>
      </w:r>
      <w:r>
        <w:rPr>
          <w:rFonts w:eastAsia="Times New Roman" w:cs="Times New Roman"/>
          <w:szCs w:val="24"/>
        </w:rPr>
        <w:t xml:space="preserve"> το</w:t>
      </w:r>
      <w:r w:rsidRPr="00191735">
        <w:rPr>
          <w:rFonts w:eastAsia="Times New Roman" w:cs="Times New Roman"/>
          <w:szCs w:val="24"/>
        </w:rPr>
        <w:t xml:space="preserve"> αληθές</w:t>
      </w:r>
      <w:r>
        <w:rPr>
          <w:rFonts w:eastAsia="Times New Roman" w:cs="Times New Roman"/>
          <w:szCs w:val="24"/>
        </w:rPr>
        <w:t>.</w:t>
      </w:r>
    </w:p>
    <w:p w14:paraId="3FCD8B46" w14:textId="77777777" w:rsidR="00BC419A" w:rsidRDefault="0035347C">
      <w:pPr>
        <w:spacing w:line="600" w:lineRule="auto"/>
        <w:ind w:firstLine="720"/>
        <w:contextualSpacing/>
        <w:jc w:val="both"/>
        <w:rPr>
          <w:rFonts w:eastAsia="Times New Roman" w:cs="Times New Roman"/>
          <w:szCs w:val="24"/>
        </w:rPr>
      </w:pPr>
      <w:r w:rsidRPr="005178BC">
        <w:rPr>
          <w:rFonts w:eastAsia="Times New Roman" w:cs="Times New Roman"/>
          <w:b/>
          <w:szCs w:val="24"/>
        </w:rPr>
        <w:t>ΓΡΗΓΟΡΙΟΣ ΨΑΡΙΑΝΟΣ:</w:t>
      </w:r>
      <w:r>
        <w:rPr>
          <w:rFonts w:eastAsia="Times New Roman" w:cs="Times New Roman"/>
          <w:b/>
          <w:szCs w:val="24"/>
        </w:rPr>
        <w:t xml:space="preserve"> </w:t>
      </w:r>
      <w:r>
        <w:rPr>
          <w:rFonts w:eastAsia="Times New Roman" w:cs="Times New Roman"/>
          <w:szCs w:val="24"/>
        </w:rPr>
        <w:t xml:space="preserve">Είναι προοδευτικά τα παιδιά. </w:t>
      </w:r>
    </w:p>
    <w:p w14:paraId="3FCD8B47" w14:textId="77777777" w:rsidR="00BC419A" w:rsidRDefault="0035347C">
      <w:pPr>
        <w:spacing w:line="600" w:lineRule="auto"/>
        <w:ind w:firstLine="720"/>
        <w:contextualSpacing/>
        <w:jc w:val="both"/>
        <w:rPr>
          <w:rFonts w:eastAsia="Times New Roman" w:cs="Times New Roman"/>
          <w:szCs w:val="24"/>
        </w:rPr>
      </w:pPr>
      <w:r w:rsidRPr="00F15680">
        <w:rPr>
          <w:rFonts w:eastAsia="Times New Roman" w:cs="Times New Roman"/>
          <w:b/>
          <w:szCs w:val="24"/>
        </w:rPr>
        <w:t>ΠΡΟΕΔΡΕΥΩΝ (</w:t>
      </w:r>
      <w:r>
        <w:rPr>
          <w:rFonts w:eastAsia="Times New Roman" w:cs="Times New Roman"/>
          <w:b/>
          <w:szCs w:val="24"/>
        </w:rPr>
        <w:t>Μάριος Γεωργιάδης</w:t>
      </w:r>
      <w:r w:rsidRPr="00F15680">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Συνεχίστε, κύριε </w:t>
      </w:r>
      <w:proofErr w:type="spellStart"/>
      <w:r>
        <w:rPr>
          <w:rFonts w:eastAsia="Times New Roman" w:cs="Times New Roman"/>
          <w:szCs w:val="24"/>
        </w:rPr>
        <w:t>Κατσίκη</w:t>
      </w:r>
      <w:proofErr w:type="spellEnd"/>
      <w:r>
        <w:rPr>
          <w:rFonts w:eastAsia="Times New Roman" w:cs="Times New Roman"/>
          <w:szCs w:val="24"/>
        </w:rPr>
        <w:t xml:space="preserve">. </w:t>
      </w:r>
    </w:p>
    <w:p w14:paraId="3FCD8B48" w14:textId="77777777" w:rsidR="00BC419A" w:rsidRDefault="0035347C">
      <w:pPr>
        <w:spacing w:line="600" w:lineRule="auto"/>
        <w:ind w:firstLine="720"/>
        <w:contextualSpacing/>
        <w:jc w:val="both"/>
        <w:rPr>
          <w:rFonts w:eastAsia="Times New Roman" w:cs="Times New Roman"/>
          <w:szCs w:val="24"/>
        </w:rPr>
      </w:pPr>
      <w:r w:rsidRPr="00CE39EE">
        <w:rPr>
          <w:rFonts w:eastAsia="Times New Roman" w:cs="Times New Roman"/>
          <w:b/>
          <w:szCs w:val="24"/>
        </w:rPr>
        <w:t>ΚΩΝΣΤΑΝΤΙΝΟΣ ΚΑΤΣΙΚΗΣ:</w:t>
      </w:r>
      <w:r w:rsidRPr="00191735">
        <w:rPr>
          <w:rFonts w:eastAsia="Times New Roman" w:cs="Times New Roman"/>
          <w:szCs w:val="24"/>
        </w:rPr>
        <w:t xml:space="preserve"> </w:t>
      </w:r>
      <w:r>
        <w:rPr>
          <w:rFonts w:eastAsia="Times New Roman" w:cs="Times New Roman"/>
          <w:szCs w:val="24"/>
        </w:rPr>
        <w:t xml:space="preserve">Όσον αφορά </w:t>
      </w:r>
      <w:r>
        <w:rPr>
          <w:rFonts w:eastAsia="Times New Roman" w:cs="Times New Roman"/>
          <w:szCs w:val="24"/>
        </w:rPr>
        <w:t>σ</w:t>
      </w:r>
      <w:r>
        <w:rPr>
          <w:rFonts w:eastAsia="Times New Roman" w:cs="Times New Roman"/>
          <w:szCs w:val="24"/>
        </w:rPr>
        <w:t xml:space="preserve">το νομοσχέδιο, το </w:t>
      </w:r>
      <w:r>
        <w:rPr>
          <w:rFonts w:eastAsia="Times New Roman" w:cs="Times New Roman"/>
          <w:szCs w:val="24"/>
        </w:rPr>
        <w:t>μ</w:t>
      </w:r>
      <w:r w:rsidRPr="00191735">
        <w:rPr>
          <w:rFonts w:eastAsia="Times New Roman" w:cs="Times New Roman"/>
          <w:szCs w:val="24"/>
        </w:rPr>
        <w:t xml:space="preserve">εταφορικό </w:t>
      </w:r>
      <w:r>
        <w:rPr>
          <w:rFonts w:eastAsia="Times New Roman" w:cs="Times New Roman"/>
          <w:szCs w:val="24"/>
        </w:rPr>
        <w:t>ι</w:t>
      </w:r>
      <w:r w:rsidRPr="00191735">
        <w:rPr>
          <w:rFonts w:eastAsia="Times New Roman" w:cs="Times New Roman"/>
          <w:szCs w:val="24"/>
        </w:rPr>
        <w:t>σοδύναμο αποτελεί το</w:t>
      </w:r>
      <w:r w:rsidRPr="00191735">
        <w:rPr>
          <w:rFonts w:eastAsia="Times New Roman" w:cs="Times New Roman"/>
          <w:szCs w:val="24"/>
        </w:rPr>
        <w:t xml:space="preserve"> μέτρο που πραγματικά έρχεται να καλύψει τη διαφορά του αυξημένου κόστους μεταφορών από και προς τα νησιά</w:t>
      </w:r>
      <w:r>
        <w:rPr>
          <w:rFonts w:eastAsia="Times New Roman" w:cs="Times New Roman"/>
          <w:szCs w:val="24"/>
        </w:rPr>
        <w:t>, το</w:t>
      </w:r>
      <w:r w:rsidRPr="00191735">
        <w:rPr>
          <w:rFonts w:eastAsia="Times New Roman" w:cs="Times New Roman"/>
          <w:szCs w:val="24"/>
        </w:rPr>
        <w:t xml:space="preserve"> </w:t>
      </w:r>
      <w:r>
        <w:rPr>
          <w:rFonts w:eastAsia="Times New Roman" w:cs="Times New Roman"/>
          <w:szCs w:val="24"/>
        </w:rPr>
        <w:t xml:space="preserve">μέτρο </w:t>
      </w:r>
      <w:r w:rsidRPr="00191735">
        <w:rPr>
          <w:rFonts w:eastAsia="Times New Roman" w:cs="Times New Roman"/>
          <w:szCs w:val="24"/>
        </w:rPr>
        <w:t xml:space="preserve">που θα εξισώσει τις ανισορροπίες που παρατηρούνται μεταξύ των κατοίκων της </w:t>
      </w:r>
      <w:r>
        <w:rPr>
          <w:rFonts w:eastAsia="Times New Roman" w:cs="Times New Roman"/>
          <w:szCs w:val="24"/>
        </w:rPr>
        <w:t>η</w:t>
      </w:r>
      <w:r w:rsidRPr="00191735">
        <w:rPr>
          <w:rFonts w:eastAsia="Times New Roman" w:cs="Times New Roman"/>
          <w:szCs w:val="24"/>
        </w:rPr>
        <w:t xml:space="preserve">πειρωτικής και </w:t>
      </w:r>
      <w:r>
        <w:rPr>
          <w:rFonts w:eastAsia="Times New Roman" w:cs="Times New Roman"/>
          <w:szCs w:val="24"/>
        </w:rPr>
        <w:t>της ν</w:t>
      </w:r>
      <w:r w:rsidRPr="00191735">
        <w:rPr>
          <w:rFonts w:eastAsia="Times New Roman" w:cs="Times New Roman"/>
          <w:szCs w:val="24"/>
        </w:rPr>
        <w:t>ησιωτικής χώρας</w:t>
      </w:r>
      <w:r>
        <w:rPr>
          <w:rFonts w:eastAsia="Times New Roman" w:cs="Times New Roman"/>
          <w:szCs w:val="24"/>
        </w:rPr>
        <w:t>.</w:t>
      </w:r>
      <w:r w:rsidRPr="00191735">
        <w:rPr>
          <w:rFonts w:eastAsia="Times New Roman" w:cs="Times New Roman"/>
          <w:szCs w:val="24"/>
        </w:rPr>
        <w:t xml:space="preserve"> </w:t>
      </w:r>
      <w:r>
        <w:rPr>
          <w:rFonts w:eastAsia="Times New Roman" w:cs="Times New Roman"/>
          <w:szCs w:val="24"/>
        </w:rPr>
        <w:t>Α</w:t>
      </w:r>
      <w:r w:rsidRPr="00191735">
        <w:rPr>
          <w:rFonts w:eastAsia="Times New Roman" w:cs="Times New Roman"/>
          <w:szCs w:val="24"/>
        </w:rPr>
        <w:t>υτό εισηγούμαστε</w:t>
      </w:r>
      <w:r>
        <w:rPr>
          <w:rFonts w:eastAsia="Times New Roman" w:cs="Times New Roman"/>
          <w:szCs w:val="24"/>
        </w:rPr>
        <w:t>,</w:t>
      </w:r>
      <w:r w:rsidRPr="00191735">
        <w:rPr>
          <w:rFonts w:eastAsia="Times New Roman" w:cs="Times New Roman"/>
          <w:szCs w:val="24"/>
        </w:rPr>
        <w:t xml:space="preserve"> τίποτα π</w:t>
      </w:r>
      <w:r w:rsidRPr="00191735">
        <w:rPr>
          <w:rFonts w:eastAsia="Times New Roman" w:cs="Times New Roman"/>
          <w:szCs w:val="24"/>
        </w:rPr>
        <w:t>ερισσότερο</w:t>
      </w:r>
      <w:r>
        <w:rPr>
          <w:rFonts w:eastAsia="Times New Roman" w:cs="Times New Roman"/>
          <w:szCs w:val="24"/>
        </w:rPr>
        <w:t>,</w:t>
      </w:r>
      <w:r w:rsidRPr="00191735">
        <w:rPr>
          <w:rFonts w:eastAsia="Times New Roman" w:cs="Times New Roman"/>
          <w:szCs w:val="24"/>
        </w:rPr>
        <w:t xml:space="preserve"> </w:t>
      </w:r>
      <w:r>
        <w:rPr>
          <w:rFonts w:eastAsia="Times New Roman" w:cs="Times New Roman"/>
          <w:szCs w:val="24"/>
        </w:rPr>
        <w:t>τ</w:t>
      </w:r>
      <w:r w:rsidRPr="00191735">
        <w:rPr>
          <w:rFonts w:eastAsia="Times New Roman" w:cs="Times New Roman"/>
          <w:szCs w:val="24"/>
        </w:rPr>
        <w:t>ίποτα λιγότερο</w:t>
      </w:r>
      <w:r>
        <w:rPr>
          <w:rFonts w:eastAsia="Times New Roman" w:cs="Times New Roman"/>
          <w:szCs w:val="24"/>
        </w:rPr>
        <w:t>.</w:t>
      </w:r>
    </w:p>
    <w:p w14:paraId="3FCD8B49"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lastRenderedPageBreak/>
        <w:t>Τ</w:t>
      </w:r>
      <w:r w:rsidRPr="00191735">
        <w:rPr>
          <w:rFonts w:eastAsia="Times New Roman" w:cs="Times New Roman"/>
          <w:szCs w:val="24"/>
        </w:rPr>
        <w:t>ο νομοσχέδιο</w:t>
      </w:r>
      <w:r w:rsidRPr="00E63B85">
        <w:rPr>
          <w:rFonts w:eastAsia="Times New Roman" w:cs="Times New Roman"/>
          <w:szCs w:val="24"/>
        </w:rPr>
        <w:t xml:space="preserve"> </w:t>
      </w:r>
      <w:r w:rsidRPr="00191735">
        <w:rPr>
          <w:rFonts w:eastAsia="Times New Roman" w:cs="Times New Roman"/>
          <w:szCs w:val="24"/>
        </w:rPr>
        <w:t>αυτό</w:t>
      </w:r>
      <w:r>
        <w:rPr>
          <w:rFonts w:eastAsia="Times New Roman" w:cs="Times New Roman"/>
          <w:szCs w:val="24"/>
        </w:rPr>
        <w:t>,</w:t>
      </w:r>
      <w:r w:rsidRPr="00191735">
        <w:rPr>
          <w:rFonts w:eastAsia="Times New Roman" w:cs="Times New Roman"/>
          <w:szCs w:val="24"/>
        </w:rPr>
        <w:t xml:space="preserve"> λοιπόν</w:t>
      </w:r>
      <w:r>
        <w:rPr>
          <w:rFonts w:eastAsia="Times New Roman" w:cs="Times New Roman"/>
          <w:szCs w:val="24"/>
        </w:rPr>
        <w:t>,</w:t>
      </w:r>
      <w:r w:rsidRPr="00191735">
        <w:rPr>
          <w:rFonts w:eastAsia="Times New Roman" w:cs="Times New Roman"/>
          <w:szCs w:val="24"/>
        </w:rPr>
        <w:t xml:space="preserve"> </w:t>
      </w:r>
      <w:r w:rsidRPr="003D4D6E">
        <w:rPr>
          <w:rFonts w:eastAsia="Times New Roman" w:cs="Times New Roman"/>
          <w:szCs w:val="24"/>
        </w:rPr>
        <w:t>κυρίες και κύριοι συνάδελφοι,</w:t>
      </w:r>
      <w:r>
        <w:rPr>
          <w:rFonts w:eastAsia="Times New Roman" w:cs="Times New Roman"/>
          <w:szCs w:val="24"/>
        </w:rPr>
        <w:t xml:space="preserve"> </w:t>
      </w:r>
      <w:r w:rsidRPr="00191735">
        <w:rPr>
          <w:rFonts w:eastAsia="Times New Roman" w:cs="Times New Roman"/>
          <w:szCs w:val="24"/>
        </w:rPr>
        <w:t xml:space="preserve">εντάσσεται στο πλαίσιο </w:t>
      </w:r>
      <w:r>
        <w:rPr>
          <w:rFonts w:eastAsia="Times New Roman" w:cs="Times New Roman"/>
          <w:szCs w:val="24"/>
        </w:rPr>
        <w:t xml:space="preserve">της </w:t>
      </w:r>
      <w:r w:rsidRPr="00191735">
        <w:rPr>
          <w:rFonts w:eastAsia="Times New Roman" w:cs="Times New Roman"/>
          <w:szCs w:val="24"/>
        </w:rPr>
        <w:t>νησιωτικής πολιτικής</w:t>
      </w:r>
      <w:r>
        <w:rPr>
          <w:rFonts w:eastAsia="Times New Roman" w:cs="Times New Roman"/>
          <w:szCs w:val="24"/>
        </w:rPr>
        <w:t>.</w:t>
      </w:r>
      <w:r w:rsidRPr="00191735">
        <w:rPr>
          <w:rFonts w:eastAsia="Times New Roman" w:cs="Times New Roman"/>
          <w:szCs w:val="24"/>
        </w:rPr>
        <w:t xml:space="preserve"> </w:t>
      </w:r>
      <w:r>
        <w:rPr>
          <w:rFonts w:eastAsia="Times New Roman" w:cs="Times New Roman"/>
          <w:szCs w:val="24"/>
        </w:rPr>
        <w:t>Γ</w:t>
      </w:r>
      <w:r w:rsidRPr="00191735">
        <w:rPr>
          <w:rFonts w:eastAsia="Times New Roman" w:cs="Times New Roman"/>
          <w:szCs w:val="24"/>
        </w:rPr>
        <w:t xml:space="preserve">ια πρώτη φορά </w:t>
      </w:r>
      <w:r>
        <w:rPr>
          <w:rFonts w:eastAsia="Times New Roman" w:cs="Times New Roman"/>
          <w:szCs w:val="24"/>
        </w:rPr>
        <w:t xml:space="preserve">προβλέπεται </w:t>
      </w:r>
      <w:r w:rsidRPr="00191735">
        <w:rPr>
          <w:rFonts w:eastAsia="Times New Roman" w:cs="Times New Roman"/>
          <w:szCs w:val="24"/>
        </w:rPr>
        <w:t xml:space="preserve">πού και πότε θα εφαρμοστεί το </w:t>
      </w:r>
      <w:r w:rsidRPr="00191735">
        <w:rPr>
          <w:rFonts w:eastAsia="Times New Roman" w:cs="Times New Roman"/>
          <w:szCs w:val="24"/>
        </w:rPr>
        <w:t>μ</w:t>
      </w:r>
      <w:r w:rsidRPr="00191735">
        <w:rPr>
          <w:rFonts w:eastAsia="Times New Roman" w:cs="Times New Roman"/>
          <w:szCs w:val="24"/>
        </w:rPr>
        <w:t xml:space="preserve">εταφορικό </w:t>
      </w:r>
      <w:r w:rsidRPr="00191735">
        <w:rPr>
          <w:rFonts w:eastAsia="Times New Roman" w:cs="Times New Roman"/>
          <w:szCs w:val="24"/>
        </w:rPr>
        <w:t>ι</w:t>
      </w:r>
      <w:r w:rsidRPr="00191735">
        <w:rPr>
          <w:rFonts w:eastAsia="Times New Roman" w:cs="Times New Roman"/>
          <w:szCs w:val="24"/>
        </w:rPr>
        <w:t>σοδύναμο</w:t>
      </w:r>
      <w:r>
        <w:rPr>
          <w:rFonts w:eastAsia="Times New Roman" w:cs="Times New Roman"/>
          <w:szCs w:val="24"/>
        </w:rPr>
        <w:t>,</w:t>
      </w:r>
      <w:r w:rsidRPr="00191735">
        <w:rPr>
          <w:rFonts w:eastAsia="Times New Roman" w:cs="Times New Roman"/>
          <w:szCs w:val="24"/>
        </w:rPr>
        <w:t xml:space="preserve"> πώς θα χρηματοδοτηθεί και για ποιους </w:t>
      </w:r>
      <w:r w:rsidRPr="00191735">
        <w:rPr>
          <w:rFonts w:eastAsia="Times New Roman" w:cs="Times New Roman"/>
          <w:szCs w:val="24"/>
        </w:rPr>
        <w:t>δικαιούχους</w:t>
      </w:r>
      <w:r>
        <w:rPr>
          <w:rFonts w:eastAsia="Times New Roman" w:cs="Times New Roman"/>
          <w:szCs w:val="24"/>
        </w:rPr>
        <w:t>.</w:t>
      </w:r>
      <w:r w:rsidRPr="00191735">
        <w:rPr>
          <w:rFonts w:eastAsia="Times New Roman" w:cs="Times New Roman"/>
          <w:szCs w:val="24"/>
        </w:rPr>
        <w:t xml:space="preserve"> </w:t>
      </w:r>
      <w:r>
        <w:rPr>
          <w:rFonts w:eastAsia="Times New Roman" w:cs="Times New Roman"/>
          <w:szCs w:val="24"/>
        </w:rPr>
        <w:t>Μ</w:t>
      </w:r>
      <w:r w:rsidRPr="00191735">
        <w:rPr>
          <w:rFonts w:eastAsia="Times New Roman" w:cs="Times New Roman"/>
          <w:szCs w:val="24"/>
        </w:rPr>
        <w:t>εταξύ των δικαιούχων του αντισταθμίσματος νησιωτικού κόστους είναι οι προσωρινοί αναπληρωτές και ωρομίσθιοι εκπαιδευτικοί</w:t>
      </w:r>
      <w:r>
        <w:rPr>
          <w:rFonts w:eastAsia="Times New Roman" w:cs="Times New Roman"/>
          <w:szCs w:val="24"/>
        </w:rPr>
        <w:t>, οι</w:t>
      </w:r>
      <w:r w:rsidRPr="00191735">
        <w:rPr>
          <w:rFonts w:eastAsia="Times New Roman" w:cs="Times New Roman"/>
          <w:szCs w:val="24"/>
        </w:rPr>
        <w:t xml:space="preserve"> ιατροί </w:t>
      </w:r>
      <w:r>
        <w:rPr>
          <w:rFonts w:eastAsia="Times New Roman" w:cs="Times New Roman"/>
          <w:szCs w:val="24"/>
        </w:rPr>
        <w:t>-</w:t>
      </w:r>
      <w:r w:rsidRPr="00191735">
        <w:rPr>
          <w:rFonts w:eastAsia="Times New Roman" w:cs="Times New Roman"/>
          <w:szCs w:val="24"/>
        </w:rPr>
        <w:t>υπόχρεοι υπηρεσίας υπαίθρου</w:t>
      </w:r>
      <w:r>
        <w:rPr>
          <w:rFonts w:eastAsia="Times New Roman" w:cs="Times New Roman"/>
          <w:szCs w:val="24"/>
        </w:rPr>
        <w:t>-</w:t>
      </w:r>
      <w:r w:rsidRPr="00191735">
        <w:rPr>
          <w:rFonts w:eastAsia="Times New Roman" w:cs="Times New Roman"/>
          <w:szCs w:val="24"/>
        </w:rPr>
        <w:t xml:space="preserve"> και το ιατρικό προσωπικό</w:t>
      </w:r>
      <w:r>
        <w:rPr>
          <w:rFonts w:eastAsia="Times New Roman" w:cs="Times New Roman"/>
          <w:szCs w:val="24"/>
        </w:rPr>
        <w:t>,</w:t>
      </w:r>
      <w:r w:rsidRPr="00191735">
        <w:rPr>
          <w:rFonts w:eastAsia="Times New Roman" w:cs="Times New Roman"/>
          <w:szCs w:val="24"/>
        </w:rPr>
        <w:t xml:space="preserve"> </w:t>
      </w:r>
      <w:r>
        <w:rPr>
          <w:rFonts w:eastAsia="Times New Roman" w:cs="Times New Roman"/>
          <w:szCs w:val="24"/>
        </w:rPr>
        <w:t>α</w:t>
      </w:r>
      <w:r w:rsidRPr="00191735">
        <w:rPr>
          <w:rFonts w:eastAsia="Times New Roman" w:cs="Times New Roman"/>
          <w:szCs w:val="24"/>
        </w:rPr>
        <w:t xml:space="preserve">λλά και οι ωφελούμενες επιχειρήσεις </w:t>
      </w:r>
      <w:r>
        <w:rPr>
          <w:rFonts w:eastAsia="Times New Roman" w:cs="Times New Roman"/>
          <w:szCs w:val="24"/>
        </w:rPr>
        <w:t xml:space="preserve">που </w:t>
      </w:r>
      <w:r w:rsidRPr="00191735">
        <w:rPr>
          <w:rFonts w:eastAsia="Times New Roman" w:cs="Times New Roman"/>
          <w:szCs w:val="24"/>
        </w:rPr>
        <w:t>έχουν την έδ</w:t>
      </w:r>
      <w:r w:rsidRPr="00191735">
        <w:rPr>
          <w:rFonts w:eastAsia="Times New Roman" w:cs="Times New Roman"/>
          <w:szCs w:val="24"/>
        </w:rPr>
        <w:t>ρα τους στους δήμους εφαρμογής του προγράμματος</w:t>
      </w:r>
      <w:r>
        <w:rPr>
          <w:rFonts w:eastAsia="Times New Roman" w:cs="Times New Roman"/>
          <w:szCs w:val="24"/>
        </w:rPr>
        <w:t>,</w:t>
      </w:r>
      <w:r w:rsidRPr="00191735">
        <w:rPr>
          <w:rFonts w:eastAsia="Times New Roman" w:cs="Times New Roman"/>
          <w:szCs w:val="24"/>
        </w:rPr>
        <w:t xml:space="preserve"> ενώ το μέτρο ισχύει και για τους αλλοδαπούς </w:t>
      </w:r>
      <w:r>
        <w:rPr>
          <w:rFonts w:eastAsia="Times New Roman" w:cs="Times New Roman"/>
          <w:szCs w:val="24"/>
        </w:rPr>
        <w:t>σ</w:t>
      </w:r>
      <w:r w:rsidRPr="00191735">
        <w:rPr>
          <w:rFonts w:eastAsia="Times New Roman" w:cs="Times New Roman"/>
          <w:szCs w:val="24"/>
        </w:rPr>
        <w:t>τα νησιά που έχουν άδεια διαμονής εν ισχύ</w:t>
      </w:r>
      <w:r>
        <w:rPr>
          <w:rFonts w:eastAsia="Times New Roman" w:cs="Times New Roman"/>
          <w:szCs w:val="24"/>
        </w:rPr>
        <w:t xml:space="preserve">. </w:t>
      </w:r>
      <w:r w:rsidRPr="00191735">
        <w:rPr>
          <w:rFonts w:eastAsia="Times New Roman" w:cs="Times New Roman"/>
          <w:szCs w:val="24"/>
        </w:rPr>
        <w:t xml:space="preserve"> </w:t>
      </w:r>
    </w:p>
    <w:p w14:paraId="3FCD8B4A"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Η</w:t>
      </w:r>
      <w:r w:rsidRPr="00191735">
        <w:rPr>
          <w:rFonts w:eastAsia="Times New Roman" w:cs="Times New Roman"/>
          <w:szCs w:val="24"/>
        </w:rPr>
        <w:t xml:space="preserve"> εφαρμογή ξεκινά πιλοτικά φέτος από την </w:t>
      </w:r>
      <w:r w:rsidRPr="00191735">
        <w:rPr>
          <w:rFonts w:eastAsia="Times New Roman" w:cs="Times New Roman"/>
          <w:szCs w:val="24"/>
        </w:rPr>
        <w:t>1</w:t>
      </w:r>
      <w:r w:rsidRPr="00412C54">
        <w:rPr>
          <w:rFonts w:eastAsia="Times New Roman" w:cs="Times New Roman"/>
          <w:szCs w:val="24"/>
          <w:vertAlign w:val="superscript"/>
        </w:rPr>
        <w:t>η</w:t>
      </w:r>
      <w:r>
        <w:rPr>
          <w:rFonts w:eastAsia="Times New Roman" w:cs="Times New Roman"/>
          <w:szCs w:val="24"/>
        </w:rPr>
        <w:t xml:space="preserve"> </w:t>
      </w:r>
      <w:r w:rsidRPr="00191735">
        <w:rPr>
          <w:rFonts w:eastAsia="Times New Roman" w:cs="Times New Roman"/>
          <w:szCs w:val="24"/>
        </w:rPr>
        <w:t xml:space="preserve">Ιουλίου συνολικά σε </w:t>
      </w:r>
      <w:r>
        <w:rPr>
          <w:rFonts w:eastAsia="Times New Roman" w:cs="Times New Roman"/>
          <w:szCs w:val="24"/>
        </w:rPr>
        <w:t>σαράντα εννιά</w:t>
      </w:r>
      <w:r w:rsidRPr="00191735">
        <w:rPr>
          <w:rFonts w:eastAsia="Times New Roman" w:cs="Times New Roman"/>
          <w:szCs w:val="24"/>
        </w:rPr>
        <w:t xml:space="preserve"> νησιά</w:t>
      </w:r>
      <w:r>
        <w:rPr>
          <w:rFonts w:eastAsia="Times New Roman" w:cs="Times New Roman"/>
          <w:szCs w:val="24"/>
        </w:rPr>
        <w:t>,</w:t>
      </w:r>
      <w:r w:rsidRPr="00191735">
        <w:rPr>
          <w:rFonts w:eastAsia="Times New Roman" w:cs="Times New Roman"/>
          <w:szCs w:val="24"/>
        </w:rPr>
        <w:t xml:space="preserve"> μεταξύ αυτών στο </w:t>
      </w:r>
      <w:r>
        <w:rPr>
          <w:rFonts w:eastAsia="Times New Roman" w:cs="Times New Roman"/>
          <w:szCs w:val="24"/>
        </w:rPr>
        <w:t>β</w:t>
      </w:r>
      <w:r w:rsidRPr="00191735">
        <w:rPr>
          <w:rFonts w:eastAsia="Times New Roman" w:cs="Times New Roman"/>
          <w:szCs w:val="24"/>
        </w:rPr>
        <w:t xml:space="preserve">όρειο </w:t>
      </w:r>
      <w:r w:rsidRPr="00191735">
        <w:rPr>
          <w:rFonts w:eastAsia="Times New Roman" w:cs="Times New Roman"/>
          <w:szCs w:val="24"/>
        </w:rPr>
        <w:t xml:space="preserve">και </w:t>
      </w:r>
      <w:r>
        <w:rPr>
          <w:rFonts w:eastAsia="Times New Roman" w:cs="Times New Roman"/>
          <w:szCs w:val="24"/>
        </w:rPr>
        <w:t>α</w:t>
      </w:r>
      <w:r w:rsidRPr="00191735">
        <w:rPr>
          <w:rFonts w:eastAsia="Times New Roman" w:cs="Times New Roman"/>
          <w:szCs w:val="24"/>
        </w:rPr>
        <w:t>νατ</w:t>
      </w:r>
      <w:r w:rsidRPr="00191735">
        <w:rPr>
          <w:rFonts w:eastAsia="Times New Roman" w:cs="Times New Roman"/>
          <w:szCs w:val="24"/>
        </w:rPr>
        <w:t>ολικό</w:t>
      </w:r>
      <w:r w:rsidRPr="00191735">
        <w:rPr>
          <w:rFonts w:eastAsia="Times New Roman" w:cs="Times New Roman"/>
          <w:szCs w:val="24"/>
        </w:rPr>
        <w:t xml:space="preserve"> Αιγαίο</w:t>
      </w:r>
      <w:r>
        <w:rPr>
          <w:rFonts w:eastAsia="Times New Roman" w:cs="Times New Roman"/>
          <w:szCs w:val="24"/>
        </w:rPr>
        <w:t xml:space="preserve">, τέσσερα νησιά των </w:t>
      </w:r>
      <w:r w:rsidRPr="00191735">
        <w:rPr>
          <w:rFonts w:eastAsia="Times New Roman" w:cs="Times New Roman"/>
          <w:szCs w:val="24"/>
        </w:rPr>
        <w:t xml:space="preserve">Κυκλάδων και </w:t>
      </w:r>
      <w:r>
        <w:rPr>
          <w:rFonts w:eastAsia="Times New Roman" w:cs="Times New Roman"/>
          <w:szCs w:val="24"/>
        </w:rPr>
        <w:t xml:space="preserve">τρία </w:t>
      </w:r>
      <w:r w:rsidRPr="00191735">
        <w:rPr>
          <w:rFonts w:eastAsia="Times New Roman" w:cs="Times New Roman"/>
          <w:szCs w:val="24"/>
        </w:rPr>
        <w:t>του Ιονίου</w:t>
      </w:r>
      <w:r>
        <w:rPr>
          <w:rFonts w:eastAsia="Times New Roman" w:cs="Times New Roman"/>
          <w:szCs w:val="24"/>
        </w:rPr>
        <w:t>,</w:t>
      </w:r>
      <w:r w:rsidRPr="00191735">
        <w:rPr>
          <w:rFonts w:eastAsia="Times New Roman" w:cs="Times New Roman"/>
          <w:szCs w:val="24"/>
        </w:rPr>
        <w:t xml:space="preserve"> με στόχο να επεκταθεί του χρόνου στο σύνολο της νησιωτικής χώρας</w:t>
      </w:r>
      <w:r>
        <w:rPr>
          <w:rFonts w:eastAsia="Times New Roman" w:cs="Times New Roman"/>
          <w:szCs w:val="24"/>
        </w:rPr>
        <w:t>,</w:t>
      </w:r>
      <w:r w:rsidRPr="00191735">
        <w:rPr>
          <w:rFonts w:eastAsia="Times New Roman" w:cs="Times New Roman"/>
          <w:szCs w:val="24"/>
        </w:rPr>
        <w:t xml:space="preserve"> εξαιρουμένης της Εύβοιας</w:t>
      </w:r>
      <w:r>
        <w:rPr>
          <w:rFonts w:eastAsia="Times New Roman" w:cs="Times New Roman"/>
          <w:szCs w:val="24"/>
        </w:rPr>
        <w:t>,</w:t>
      </w:r>
      <w:r w:rsidRPr="00191735">
        <w:rPr>
          <w:rFonts w:eastAsia="Times New Roman" w:cs="Times New Roman"/>
          <w:szCs w:val="24"/>
        </w:rPr>
        <w:t xml:space="preserve"> της </w:t>
      </w:r>
      <w:r>
        <w:rPr>
          <w:rFonts w:eastAsia="Times New Roman" w:cs="Times New Roman"/>
          <w:szCs w:val="24"/>
        </w:rPr>
        <w:t>Κ</w:t>
      </w:r>
      <w:r w:rsidRPr="00191735">
        <w:rPr>
          <w:rFonts w:eastAsia="Times New Roman" w:cs="Times New Roman"/>
          <w:szCs w:val="24"/>
        </w:rPr>
        <w:t>ρήτης και της Λευκάδας</w:t>
      </w:r>
      <w:r>
        <w:rPr>
          <w:rFonts w:eastAsia="Times New Roman" w:cs="Times New Roman"/>
          <w:szCs w:val="24"/>
        </w:rPr>
        <w:t>.</w:t>
      </w:r>
    </w:p>
    <w:p w14:paraId="3FCD8B4B" w14:textId="77777777" w:rsidR="00BC419A" w:rsidRDefault="0035347C">
      <w:pPr>
        <w:spacing w:line="600" w:lineRule="auto"/>
        <w:ind w:firstLine="720"/>
        <w:contextualSpacing/>
        <w:jc w:val="both"/>
        <w:rPr>
          <w:rFonts w:eastAsia="Times New Roman" w:cs="Times New Roman"/>
          <w:szCs w:val="24"/>
        </w:rPr>
      </w:pPr>
      <w:r w:rsidRPr="003D4D6E">
        <w:rPr>
          <w:rFonts w:eastAsia="Times New Roman" w:cs="Times New Roman"/>
          <w:szCs w:val="24"/>
        </w:rPr>
        <w:t>Κυρίες και κύριοι συνάδελφοι,</w:t>
      </w:r>
      <w:r>
        <w:rPr>
          <w:rFonts w:eastAsia="Times New Roman" w:cs="Times New Roman"/>
          <w:szCs w:val="24"/>
        </w:rPr>
        <w:t xml:space="preserve"> τ</w:t>
      </w:r>
      <w:r w:rsidRPr="00191735">
        <w:rPr>
          <w:rFonts w:eastAsia="Times New Roman" w:cs="Times New Roman"/>
          <w:szCs w:val="24"/>
        </w:rPr>
        <w:t>ο παρόν νομοθέτημα που έρχεται σήμε</w:t>
      </w:r>
      <w:r>
        <w:rPr>
          <w:rFonts w:eastAsia="Times New Roman" w:cs="Times New Roman"/>
          <w:szCs w:val="24"/>
        </w:rPr>
        <w:t>ρα προς</w:t>
      </w:r>
      <w:r>
        <w:rPr>
          <w:rFonts w:eastAsia="Times New Roman" w:cs="Times New Roman"/>
          <w:szCs w:val="24"/>
        </w:rPr>
        <w:t xml:space="preserve"> ψήφιση στη Βουλή απαντά</w:t>
      </w:r>
      <w:r w:rsidRPr="00191735">
        <w:rPr>
          <w:rFonts w:eastAsia="Times New Roman" w:cs="Times New Roman"/>
          <w:szCs w:val="24"/>
        </w:rPr>
        <w:t xml:space="preserve"> στα χρόνια </w:t>
      </w:r>
      <w:r w:rsidRPr="00191735">
        <w:rPr>
          <w:rFonts w:eastAsia="Times New Roman" w:cs="Times New Roman"/>
          <w:szCs w:val="24"/>
        </w:rPr>
        <w:lastRenderedPageBreak/>
        <w:t>προβλήματα των απομακρυσμένων</w:t>
      </w:r>
      <w:r>
        <w:rPr>
          <w:rFonts w:eastAsia="Times New Roman" w:cs="Times New Roman"/>
          <w:szCs w:val="24"/>
        </w:rPr>
        <w:t>,</w:t>
      </w:r>
      <w:r w:rsidRPr="00191735">
        <w:rPr>
          <w:rFonts w:eastAsia="Times New Roman" w:cs="Times New Roman"/>
          <w:szCs w:val="24"/>
        </w:rPr>
        <w:t xml:space="preserve"> απομονωμένων συγκοινωνιακά νησιών της χώρας</w:t>
      </w:r>
      <w:r>
        <w:rPr>
          <w:rFonts w:eastAsia="Times New Roman" w:cs="Times New Roman"/>
          <w:szCs w:val="24"/>
        </w:rPr>
        <w:t>.</w:t>
      </w:r>
      <w:r w:rsidRPr="00191735">
        <w:rPr>
          <w:rFonts w:eastAsia="Times New Roman" w:cs="Times New Roman"/>
          <w:szCs w:val="24"/>
        </w:rPr>
        <w:t xml:space="preserve"> </w:t>
      </w:r>
      <w:r>
        <w:rPr>
          <w:rFonts w:eastAsia="Times New Roman" w:cs="Times New Roman"/>
          <w:szCs w:val="24"/>
        </w:rPr>
        <w:t>Α</w:t>
      </w:r>
      <w:r w:rsidRPr="00191735">
        <w:rPr>
          <w:rFonts w:eastAsia="Times New Roman" w:cs="Times New Roman"/>
          <w:szCs w:val="24"/>
        </w:rPr>
        <w:t xml:space="preserve">φορά </w:t>
      </w:r>
      <w:r>
        <w:rPr>
          <w:rFonts w:eastAsia="Times New Roman" w:cs="Times New Roman"/>
          <w:szCs w:val="24"/>
        </w:rPr>
        <w:t>σ</w:t>
      </w:r>
      <w:r w:rsidRPr="00191735">
        <w:rPr>
          <w:rFonts w:eastAsia="Times New Roman" w:cs="Times New Roman"/>
          <w:szCs w:val="24"/>
        </w:rPr>
        <w:t>το κόστος μεταφοράς των προϊόντων και των επιβατών</w:t>
      </w:r>
      <w:r>
        <w:rPr>
          <w:rFonts w:eastAsia="Times New Roman" w:cs="Times New Roman"/>
          <w:szCs w:val="24"/>
        </w:rPr>
        <w:t>.</w:t>
      </w:r>
      <w:r w:rsidRPr="00191735">
        <w:rPr>
          <w:rFonts w:eastAsia="Times New Roman" w:cs="Times New Roman"/>
          <w:szCs w:val="24"/>
        </w:rPr>
        <w:t xml:space="preserve"> </w:t>
      </w:r>
    </w:p>
    <w:p w14:paraId="3FCD8B4C" w14:textId="77777777" w:rsidR="00BC419A" w:rsidRDefault="0035347C">
      <w:pPr>
        <w:spacing w:line="600" w:lineRule="auto"/>
        <w:ind w:firstLine="720"/>
        <w:contextualSpacing/>
        <w:jc w:val="both"/>
        <w:rPr>
          <w:rFonts w:eastAsia="Times New Roman" w:cs="Times New Roman"/>
          <w:szCs w:val="24"/>
        </w:rPr>
      </w:pPr>
      <w:r w:rsidRPr="00191735">
        <w:rPr>
          <w:rFonts w:eastAsia="Times New Roman" w:cs="Times New Roman"/>
          <w:szCs w:val="24"/>
        </w:rPr>
        <w:t xml:space="preserve">Η φιλοσοφία του </w:t>
      </w:r>
      <w:r w:rsidRPr="00191735">
        <w:rPr>
          <w:rFonts w:eastAsia="Times New Roman" w:cs="Times New Roman"/>
          <w:szCs w:val="24"/>
        </w:rPr>
        <w:t>μ</w:t>
      </w:r>
      <w:r w:rsidRPr="00191735">
        <w:rPr>
          <w:rFonts w:eastAsia="Times New Roman" w:cs="Times New Roman"/>
          <w:szCs w:val="24"/>
        </w:rPr>
        <w:t xml:space="preserve">εταφορικού </w:t>
      </w:r>
      <w:r w:rsidRPr="00191735">
        <w:rPr>
          <w:rFonts w:eastAsia="Times New Roman" w:cs="Times New Roman"/>
          <w:szCs w:val="24"/>
        </w:rPr>
        <w:t>ι</w:t>
      </w:r>
      <w:r w:rsidRPr="00191735">
        <w:rPr>
          <w:rFonts w:eastAsia="Times New Roman" w:cs="Times New Roman"/>
          <w:szCs w:val="24"/>
        </w:rPr>
        <w:t xml:space="preserve">σοδύναμου που αφορά </w:t>
      </w:r>
      <w:r>
        <w:rPr>
          <w:rFonts w:eastAsia="Times New Roman" w:cs="Times New Roman"/>
          <w:szCs w:val="24"/>
        </w:rPr>
        <w:t>σ</w:t>
      </w:r>
      <w:r w:rsidRPr="00191735">
        <w:rPr>
          <w:rFonts w:eastAsia="Times New Roman" w:cs="Times New Roman"/>
          <w:szCs w:val="24"/>
        </w:rPr>
        <w:t xml:space="preserve">τους νησιώτες και </w:t>
      </w:r>
      <w:r>
        <w:rPr>
          <w:rFonts w:eastAsia="Times New Roman" w:cs="Times New Roman"/>
          <w:szCs w:val="24"/>
        </w:rPr>
        <w:t>σ</w:t>
      </w:r>
      <w:r w:rsidRPr="00191735">
        <w:rPr>
          <w:rFonts w:eastAsia="Times New Roman" w:cs="Times New Roman"/>
          <w:szCs w:val="24"/>
        </w:rPr>
        <w:t xml:space="preserve">τα εμπορεύματα </w:t>
      </w:r>
      <w:r w:rsidRPr="00191735">
        <w:rPr>
          <w:rFonts w:eastAsia="Times New Roman" w:cs="Times New Roman"/>
          <w:szCs w:val="24"/>
        </w:rPr>
        <w:t>από και προς τα νησιά</w:t>
      </w:r>
      <w:r>
        <w:rPr>
          <w:rFonts w:eastAsia="Times New Roman" w:cs="Times New Roman"/>
          <w:szCs w:val="24"/>
        </w:rPr>
        <w:t xml:space="preserve"> είναι</w:t>
      </w:r>
      <w:r w:rsidRPr="00191735">
        <w:rPr>
          <w:rFonts w:eastAsia="Times New Roman" w:cs="Times New Roman"/>
          <w:szCs w:val="24"/>
        </w:rPr>
        <w:t xml:space="preserve"> οι κάτοικοι της νησιωτικής Ελλάδας να απολαμβάνουν τιμές σε προϊόντα και μεταφορές</w:t>
      </w:r>
      <w:r>
        <w:rPr>
          <w:rFonts w:eastAsia="Times New Roman" w:cs="Times New Roman"/>
          <w:szCs w:val="24"/>
        </w:rPr>
        <w:t xml:space="preserve"> </w:t>
      </w:r>
      <w:r w:rsidRPr="00191735">
        <w:rPr>
          <w:rFonts w:eastAsia="Times New Roman" w:cs="Times New Roman"/>
          <w:szCs w:val="24"/>
        </w:rPr>
        <w:t>ίδιες με τους κατοίκους της ηπειρωτικής χώρας μέσω της επιδότησης του κόστους</w:t>
      </w:r>
      <w:r>
        <w:rPr>
          <w:rFonts w:eastAsia="Times New Roman" w:cs="Times New Roman"/>
          <w:szCs w:val="24"/>
        </w:rPr>
        <w:t>.</w:t>
      </w:r>
      <w:r w:rsidRPr="00191735">
        <w:rPr>
          <w:rFonts w:eastAsia="Times New Roman" w:cs="Times New Roman"/>
          <w:szCs w:val="24"/>
        </w:rPr>
        <w:t xml:space="preserve"> </w:t>
      </w:r>
      <w:r>
        <w:rPr>
          <w:rFonts w:eastAsia="Times New Roman" w:cs="Times New Roman"/>
          <w:szCs w:val="24"/>
        </w:rPr>
        <w:t>Ε</w:t>
      </w:r>
      <w:r w:rsidRPr="00191735">
        <w:rPr>
          <w:rFonts w:eastAsia="Times New Roman" w:cs="Times New Roman"/>
          <w:szCs w:val="24"/>
        </w:rPr>
        <w:t xml:space="preserve">άν </w:t>
      </w:r>
      <w:r>
        <w:rPr>
          <w:rFonts w:eastAsia="Times New Roman" w:cs="Times New Roman"/>
          <w:szCs w:val="24"/>
        </w:rPr>
        <w:t xml:space="preserve">για παράδειγμα </w:t>
      </w:r>
      <w:r w:rsidRPr="00191735">
        <w:rPr>
          <w:rFonts w:eastAsia="Times New Roman" w:cs="Times New Roman"/>
          <w:szCs w:val="24"/>
        </w:rPr>
        <w:t>κάποιος πληρώνει εισιτήριο 20 ευρώ για ένα ταξί</w:t>
      </w:r>
      <w:r w:rsidRPr="00191735">
        <w:rPr>
          <w:rFonts w:eastAsia="Times New Roman" w:cs="Times New Roman"/>
          <w:szCs w:val="24"/>
        </w:rPr>
        <w:t xml:space="preserve">δι με λεωφορείο προς </w:t>
      </w:r>
      <w:r>
        <w:rPr>
          <w:rFonts w:eastAsia="Times New Roman" w:cs="Times New Roman"/>
          <w:szCs w:val="24"/>
        </w:rPr>
        <w:t xml:space="preserve">μια </w:t>
      </w:r>
      <w:r w:rsidRPr="00191735">
        <w:rPr>
          <w:rFonts w:eastAsia="Times New Roman" w:cs="Times New Roman"/>
          <w:szCs w:val="24"/>
        </w:rPr>
        <w:t xml:space="preserve">πόλη της </w:t>
      </w:r>
      <w:r>
        <w:rPr>
          <w:rFonts w:eastAsia="Times New Roman" w:cs="Times New Roman"/>
          <w:szCs w:val="24"/>
        </w:rPr>
        <w:t>η</w:t>
      </w:r>
      <w:r w:rsidRPr="00191735">
        <w:rPr>
          <w:rFonts w:eastAsia="Times New Roman" w:cs="Times New Roman"/>
          <w:szCs w:val="24"/>
        </w:rPr>
        <w:t xml:space="preserve">πειρωτικής χώρας και </w:t>
      </w:r>
      <w:r>
        <w:rPr>
          <w:rFonts w:eastAsia="Times New Roman" w:cs="Times New Roman"/>
          <w:szCs w:val="24"/>
        </w:rPr>
        <w:t xml:space="preserve">ένας νησιώτης </w:t>
      </w:r>
      <w:r w:rsidRPr="00191735">
        <w:rPr>
          <w:rFonts w:eastAsia="Times New Roman" w:cs="Times New Roman"/>
          <w:szCs w:val="24"/>
        </w:rPr>
        <w:t>για να διανύσει την ίδια απόσταση</w:t>
      </w:r>
      <w:r>
        <w:rPr>
          <w:rFonts w:eastAsia="Times New Roman" w:cs="Times New Roman"/>
          <w:szCs w:val="24"/>
        </w:rPr>
        <w:t>,</w:t>
      </w:r>
      <w:r w:rsidRPr="00191735">
        <w:rPr>
          <w:rFonts w:eastAsia="Times New Roman" w:cs="Times New Roman"/>
          <w:szCs w:val="24"/>
        </w:rPr>
        <w:t xml:space="preserve"> πληρώνει 25 ευρώ</w:t>
      </w:r>
      <w:r>
        <w:rPr>
          <w:rFonts w:eastAsia="Times New Roman" w:cs="Times New Roman"/>
          <w:szCs w:val="24"/>
        </w:rPr>
        <w:t>,</w:t>
      </w:r>
      <w:r w:rsidRPr="00191735">
        <w:rPr>
          <w:rFonts w:eastAsia="Times New Roman" w:cs="Times New Roman"/>
          <w:szCs w:val="24"/>
        </w:rPr>
        <w:t xml:space="preserve"> τότε θα παίρνει τα επιπλέον 5 ευρώ που αποτελούν τη διαφορά</w:t>
      </w:r>
      <w:r>
        <w:rPr>
          <w:rFonts w:eastAsia="Times New Roman" w:cs="Times New Roman"/>
          <w:szCs w:val="24"/>
        </w:rPr>
        <w:t xml:space="preserve">. </w:t>
      </w:r>
    </w:p>
    <w:p w14:paraId="3FCD8B4D" w14:textId="77777777" w:rsidR="00BC419A" w:rsidRDefault="0035347C">
      <w:pPr>
        <w:spacing w:line="600" w:lineRule="auto"/>
        <w:ind w:firstLine="720"/>
        <w:contextualSpacing/>
        <w:jc w:val="both"/>
        <w:rPr>
          <w:rFonts w:eastAsia="Times New Roman"/>
          <w:szCs w:val="24"/>
        </w:rPr>
      </w:pPr>
      <w:r>
        <w:rPr>
          <w:rFonts w:eastAsia="Times New Roman" w:cs="Times New Roman"/>
          <w:szCs w:val="24"/>
        </w:rPr>
        <w:t xml:space="preserve">Κανείς δεν </w:t>
      </w:r>
      <w:r w:rsidRPr="00191735">
        <w:rPr>
          <w:rFonts w:eastAsia="Times New Roman" w:cs="Times New Roman"/>
          <w:szCs w:val="24"/>
        </w:rPr>
        <w:t>ισχυρίστηκε πως με το υπό ψήφιση σχέδιο νόμου διεκδικούμε τη</w:t>
      </w:r>
      <w:r w:rsidRPr="00191735">
        <w:rPr>
          <w:rFonts w:eastAsia="Times New Roman" w:cs="Times New Roman"/>
          <w:szCs w:val="24"/>
        </w:rPr>
        <w:t xml:space="preserve">ν καθολική θεραπεία του συνόλου των προβλημάτων της </w:t>
      </w:r>
      <w:r>
        <w:rPr>
          <w:rFonts w:eastAsia="Times New Roman" w:cs="Times New Roman"/>
          <w:szCs w:val="24"/>
        </w:rPr>
        <w:t>ν</w:t>
      </w:r>
      <w:r w:rsidRPr="00191735">
        <w:rPr>
          <w:rFonts w:eastAsia="Times New Roman" w:cs="Times New Roman"/>
          <w:szCs w:val="24"/>
        </w:rPr>
        <w:t>ησιωτικής χώρας</w:t>
      </w:r>
      <w:r>
        <w:rPr>
          <w:rFonts w:eastAsia="Times New Roman" w:cs="Times New Roman"/>
          <w:szCs w:val="24"/>
        </w:rPr>
        <w:t>.</w:t>
      </w:r>
      <w:r>
        <w:rPr>
          <w:rFonts w:eastAsia="Times New Roman"/>
          <w:szCs w:val="24"/>
        </w:rPr>
        <w:t xml:space="preserve"> </w:t>
      </w:r>
      <w:r>
        <w:rPr>
          <w:rFonts w:eastAsia="Times New Roman"/>
          <w:szCs w:val="24"/>
        </w:rPr>
        <w:t>Υπεραμυνόμαστε, ωστόσο, της πολιτικής πρωτοβουλίας, της βούλησης και αποφασιστικότητας που επιδεικνύουμε απέναντι σε ένα ζήτημα που κα</w:t>
      </w:r>
      <w:r>
        <w:rPr>
          <w:rFonts w:eastAsia="Times New Roman"/>
          <w:szCs w:val="24"/>
        </w:rPr>
        <w:t>μ</w:t>
      </w:r>
      <w:r>
        <w:rPr>
          <w:rFonts w:eastAsia="Times New Roman"/>
          <w:szCs w:val="24"/>
        </w:rPr>
        <w:t xml:space="preserve">μιά </w:t>
      </w:r>
      <w:r>
        <w:rPr>
          <w:rFonts w:eastAsia="Times New Roman"/>
          <w:szCs w:val="24"/>
        </w:rPr>
        <w:lastRenderedPageBreak/>
        <w:t xml:space="preserve">άλλη </w:t>
      </w:r>
      <w:r>
        <w:rPr>
          <w:rFonts w:eastAsia="Times New Roman"/>
          <w:szCs w:val="24"/>
        </w:rPr>
        <w:t>κυβέρνηση</w:t>
      </w:r>
      <w:r>
        <w:rPr>
          <w:rFonts w:eastAsia="Times New Roman"/>
          <w:szCs w:val="24"/>
        </w:rPr>
        <w:t xml:space="preserve">, κύριε </w:t>
      </w:r>
      <w:proofErr w:type="spellStart"/>
      <w:r>
        <w:rPr>
          <w:rFonts w:eastAsia="Times New Roman"/>
          <w:szCs w:val="24"/>
        </w:rPr>
        <w:t>Δημοσχάκη</w:t>
      </w:r>
      <w:proofErr w:type="spellEnd"/>
      <w:r>
        <w:rPr>
          <w:rFonts w:eastAsia="Times New Roman"/>
          <w:szCs w:val="24"/>
        </w:rPr>
        <w:t>, που αναφερθήκα</w:t>
      </w:r>
      <w:r>
        <w:rPr>
          <w:rFonts w:eastAsia="Times New Roman"/>
          <w:szCs w:val="24"/>
        </w:rPr>
        <w:t xml:space="preserve">τε σε εμένα και απουσιάζετε από την Αίθουσα, δεν τόλμησε να αγγίξει κατά τα τελευταία σαράντα χρόνια. </w:t>
      </w:r>
    </w:p>
    <w:p w14:paraId="3FCD8B4E" w14:textId="77777777" w:rsidR="00BC419A" w:rsidRDefault="0035347C">
      <w:pPr>
        <w:spacing w:line="600" w:lineRule="auto"/>
        <w:ind w:firstLine="720"/>
        <w:contextualSpacing/>
        <w:jc w:val="both"/>
        <w:rPr>
          <w:rFonts w:eastAsia="Times New Roman"/>
          <w:szCs w:val="24"/>
        </w:rPr>
      </w:pPr>
      <w:r>
        <w:rPr>
          <w:rFonts w:eastAsia="Times New Roman"/>
          <w:szCs w:val="24"/>
        </w:rPr>
        <w:t xml:space="preserve">Και βέβαια, να σας θυμίσω, κύριε </w:t>
      </w:r>
      <w:proofErr w:type="spellStart"/>
      <w:r>
        <w:rPr>
          <w:rFonts w:eastAsia="Times New Roman"/>
          <w:szCs w:val="24"/>
        </w:rPr>
        <w:t>Δημοσχάκη</w:t>
      </w:r>
      <w:proofErr w:type="spellEnd"/>
      <w:r>
        <w:rPr>
          <w:rFonts w:eastAsia="Times New Roman"/>
          <w:szCs w:val="24"/>
        </w:rPr>
        <w:t xml:space="preserve">, ότι ο ΦΠΑ, για τον οποίο μας κατηγορήσατε και επικαλεστήκατε τα όσα είχε πει τότε ο Πρόεδρος των Ανεξαρτήτων </w:t>
      </w:r>
      <w:r>
        <w:rPr>
          <w:rFonts w:eastAsia="Times New Roman"/>
          <w:szCs w:val="24"/>
        </w:rPr>
        <w:t>Ελλήνων, δεν ήταν επιβολή του ΦΠΑ μιας κυβερνητικής πολιτικής, αλλά ενός εξαναγκασμού δανειστών της τρόικας, με τους οποίους εσείς συνεργαστήκατε. Εσείς φέρατε τα μνημόνια, εσείς τα στηρίξατε και βεβαίως, εσείς οι ίδιοι υπηρετήσατε την καρέκλα από την εξου</w:t>
      </w:r>
      <w:r>
        <w:rPr>
          <w:rFonts w:eastAsia="Times New Roman"/>
          <w:szCs w:val="24"/>
        </w:rPr>
        <w:t xml:space="preserve">σία κι όχι τον Έλληνα πολίτη, αφού εμείς αποδείξαμε σε εσάς το αντίθετο. </w:t>
      </w:r>
    </w:p>
    <w:p w14:paraId="3FCD8B4F" w14:textId="77777777" w:rsidR="00BC419A" w:rsidRDefault="0035347C">
      <w:pPr>
        <w:spacing w:line="600" w:lineRule="auto"/>
        <w:ind w:firstLine="720"/>
        <w:contextualSpacing/>
        <w:jc w:val="both"/>
        <w:rPr>
          <w:rFonts w:eastAsia="Times New Roman"/>
          <w:szCs w:val="24"/>
        </w:rPr>
      </w:pPr>
      <w:r>
        <w:rPr>
          <w:rFonts w:eastAsia="Times New Roman"/>
          <w:szCs w:val="24"/>
        </w:rPr>
        <w:t>Ήρθε η ώρα να πούμε στον ελληνικό λαό ότι αυτά που λέγαμε προεκλογικά τα πιστεύαμε, όμως είδαμε ότι δεν μπορούμε να τα υλοποιήσουμε. Αυτή ήταν η κατάσταση και θέσαμε στην εκλογική ετ</w:t>
      </w:r>
      <w:r>
        <w:rPr>
          <w:rFonts w:eastAsia="Times New Roman"/>
          <w:szCs w:val="24"/>
        </w:rPr>
        <w:t xml:space="preserve">υμηγορία την απόφαση για το εάν θα έπρεπε να συνεχίσουμε ή να πάμε σπίτι μας. Μεγαλύτερη απόδειξη από αυτό για το ότι εμείς δεν υπηρετήσαμε ποτέ την καρέκλα, δεν υπάρχει. Πρέπει, όμως, να το εμπεδώσετε, διότι, διαφορετικά, </w:t>
      </w:r>
      <w:r>
        <w:rPr>
          <w:rFonts w:eastAsia="Times New Roman"/>
          <w:szCs w:val="24"/>
        </w:rPr>
        <w:lastRenderedPageBreak/>
        <w:t xml:space="preserve">θα συνεχίζετε την μικροπολιτική, </w:t>
      </w:r>
      <w:r>
        <w:rPr>
          <w:rFonts w:eastAsia="Times New Roman"/>
          <w:szCs w:val="24"/>
        </w:rPr>
        <w:t xml:space="preserve">τη μικροκομματική σας τακτική και τη στείρα αντιπολίτευση. </w:t>
      </w:r>
    </w:p>
    <w:p w14:paraId="3FCD8B50" w14:textId="77777777" w:rsidR="00BC419A" w:rsidRDefault="0035347C">
      <w:pPr>
        <w:spacing w:line="600" w:lineRule="auto"/>
        <w:ind w:firstLine="720"/>
        <w:contextualSpacing/>
        <w:jc w:val="both"/>
        <w:rPr>
          <w:rFonts w:eastAsia="Times New Roman"/>
          <w:szCs w:val="24"/>
        </w:rPr>
      </w:pPr>
      <w:r>
        <w:rPr>
          <w:rFonts w:eastAsia="Times New Roman"/>
          <w:szCs w:val="24"/>
        </w:rPr>
        <w:t xml:space="preserve">Σήμερα, λοιπόν, κυρίες και κύριοι συνάδελφοι και κύριοι συνάδελφοι της Νέας Δημοκρατίας, παρά την οικονομική κρίση, επιχειρούμε να δώσουμε λύσεις. Επιχειρούμε να προσαρμόσουμε το κόστος μεταφοράς </w:t>
      </w:r>
      <w:r>
        <w:rPr>
          <w:rFonts w:eastAsia="Times New Roman"/>
          <w:szCs w:val="24"/>
        </w:rPr>
        <w:t xml:space="preserve">των επιβατών, των μονίμων κατοίκων των νησιών μας, αλλά και το κόστος μεταφοράς των προϊόντων για μεσαίες και μικρότερες επιχειρήσεις με έδρα τα νησιά, με εκείνο που είναι στην ξηρά. </w:t>
      </w:r>
    </w:p>
    <w:p w14:paraId="3FCD8B51" w14:textId="77777777" w:rsidR="00BC419A" w:rsidRDefault="0035347C">
      <w:pPr>
        <w:spacing w:line="600" w:lineRule="auto"/>
        <w:ind w:firstLine="720"/>
        <w:contextualSpacing/>
        <w:jc w:val="both"/>
        <w:rPr>
          <w:rFonts w:eastAsia="Times New Roman"/>
          <w:szCs w:val="24"/>
        </w:rPr>
      </w:pPr>
      <w:r>
        <w:rPr>
          <w:rFonts w:eastAsia="Times New Roman"/>
          <w:szCs w:val="24"/>
        </w:rPr>
        <w:t>Και απέναντι σε όλα αυτά η Αντιπολίτευση τι απαντά αλήθεια; Και απευθύνο</w:t>
      </w:r>
      <w:r>
        <w:rPr>
          <w:rFonts w:eastAsia="Times New Roman"/>
          <w:szCs w:val="24"/>
        </w:rPr>
        <w:t xml:space="preserve">μαι κυρίως στη Νέα Δημοκρατία. Απαντά πως το μέτρο δεν είναι ολοκληρωμένο, πως η χρηματοδότηση δεν είναι επαρκής, πως πρόκειται για ασπιρίνη. Αυτό απαντάτε. </w:t>
      </w:r>
    </w:p>
    <w:p w14:paraId="3FCD8B52" w14:textId="77777777" w:rsidR="00BC419A" w:rsidRDefault="0035347C">
      <w:pPr>
        <w:spacing w:line="600" w:lineRule="auto"/>
        <w:ind w:firstLine="720"/>
        <w:contextualSpacing/>
        <w:jc w:val="both"/>
        <w:rPr>
          <w:rFonts w:eastAsia="Times New Roman"/>
          <w:szCs w:val="24"/>
        </w:rPr>
      </w:pPr>
      <w:r>
        <w:rPr>
          <w:rFonts w:eastAsia="Times New Roman"/>
          <w:szCs w:val="24"/>
        </w:rPr>
        <w:t xml:space="preserve">Αυτή είναι η αντίδραση της Αντιπολίτευσης, κύριοι συνάδελφοι. Τι προτείνετε ωστόσο; Δεν μας λέτε. </w:t>
      </w:r>
      <w:r>
        <w:rPr>
          <w:rFonts w:eastAsia="Times New Roman"/>
          <w:szCs w:val="24"/>
        </w:rPr>
        <w:t xml:space="preserve">Δεν μας λέτε, επίσης, τίποτε για τις προσπάθειες που κάνατε εσείς κατά τα προηγούμενα χρόνια, όταν βρεθήκατε στο τιμόνι της εξουσίας της χώρας. Και είναι ο λόγος απλός. Γιατί δεν κάνατε απολύτως τίποτε </w:t>
      </w:r>
      <w:r>
        <w:rPr>
          <w:rFonts w:eastAsia="Times New Roman"/>
          <w:szCs w:val="24"/>
        </w:rPr>
        <w:lastRenderedPageBreak/>
        <w:t>προς όφελος των πολλών, προς όφελος των κατοίκων των ν</w:t>
      </w:r>
      <w:r>
        <w:rPr>
          <w:rFonts w:eastAsia="Times New Roman"/>
          <w:szCs w:val="24"/>
        </w:rPr>
        <w:t xml:space="preserve">ησιών. Αντιθέτως, υποτάξατε τις ανάγκες των πολλών στις αξιώσεις των λίγων. Γιατί θα μπορούσατε, για παράδειγμα, να προστατεύσετε τον εργαζόμενο στην ακτοπλοΐα και δεν το κάνατε. </w:t>
      </w:r>
    </w:p>
    <w:p w14:paraId="3FCD8B53" w14:textId="77777777" w:rsidR="00BC419A" w:rsidRDefault="0035347C">
      <w:pPr>
        <w:spacing w:line="600" w:lineRule="auto"/>
        <w:ind w:firstLine="720"/>
        <w:contextualSpacing/>
        <w:jc w:val="both"/>
        <w:rPr>
          <w:rFonts w:eastAsia="Times New Roman"/>
          <w:szCs w:val="24"/>
        </w:rPr>
      </w:pPr>
      <w:r>
        <w:rPr>
          <w:rFonts w:eastAsia="Times New Roman"/>
          <w:szCs w:val="24"/>
        </w:rPr>
        <w:t>Όπως, όμως, πολύ σωστά τόνισε και ο αξιότιμος Υπουργός Ναυτιλίας και Νησιωτι</w:t>
      </w:r>
      <w:r>
        <w:rPr>
          <w:rFonts w:eastAsia="Times New Roman"/>
          <w:szCs w:val="24"/>
        </w:rPr>
        <w:t>κής Πολιτικής, το κάνουμε τώρα εμείς και το πρόστιμο των 300 ευρώ για έναν αδήλωτο ναύτη γίνεται 10.000 ευρώ, όσο και το πρόστιμο για έναν απλό εργαζόμενο σε μια καφετέρια. Αυτό σε απάντηση όσων μας κατηγόρησαν πως δουλεύουμε για τους εφοπλιστές.</w:t>
      </w:r>
    </w:p>
    <w:p w14:paraId="3FCD8B54" w14:textId="77777777" w:rsidR="00BC419A" w:rsidRDefault="0035347C">
      <w:pPr>
        <w:spacing w:line="600" w:lineRule="auto"/>
        <w:ind w:firstLine="720"/>
        <w:contextualSpacing/>
        <w:jc w:val="both"/>
        <w:rPr>
          <w:rFonts w:eastAsia="Times New Roman"/>
          <w:szCs w:val="24"/>
        </w:rPr>
      </w:pPr>
      <w:r>
        <w:rPr>
          <w:rFonts w:eastAsia="Times New Roman"/>
          <w:szCs w:val="24"/>
        </w:rPr>
        <w:t>Όσον αφορ</w:t>
      </w:r>
      <w:r>
        <w:rPr>
          <w:rFonts w:eastAsia="Times New Roman"/>
          <w:szCs w:val="24"/>
        </w:rPr>
        <w:t xml:space="preserve">ά στη χρηματοδότηση, η χρηματοδότηση του προγράμματος προβλέπεται να γίνει από το εθνικό ή το συγχρηματοδοτούμενο σκέλος του Προγράμματος Δημοσίων Επενδύσεων. Το κόστος για την πρώτη φάση, κατά το τρέχον έτος, εκτιμάται στα 60 εκατομμύρια ευρώ και στα 150 </w:t>
      </w:r>
      <w:r>
        <w:rPr>
          <w:rFonts w:eastAsia="Times New Roman"/>
          <w:szCs w:val="24"/>
        </w:rPr>
        <w:t xml:space="preserve">εκατομμύρια ευρώ σε ετήσια βάση. </w:t>
      </w:r>
    </w:p>
    <w:p w14:paraId="3FCD8B55" w14:textId="77777777" w:rsidR="00BC419A" w:rsidRDefault="0035347C">
      <w:pPr>
        <w:spacing w:line="600" w:lineRule="auto"/>
        <w:ind w:firstLine="720"/>
        <w:contextualSpacing/>
        <w:jc w:val="both"/>
        <w:rPr>
          <w:rFonts w:eastAsia="Times New Roman"/>
          <w:szCs w:val="24"/>
        </w:rPr>
      </w:pPr>
      <w:r>
        <w:rPr>
          <w:rFonts w:eastAsia="Times New Roman"/>
          <w:szCs w:val="24"/>
        </w:rPr>
        <w:t xml:space="preserve">Ακούστηκαν φωνές από την Αξιωματική Αντιπολίτευση για το ύψος της χρηματοδότησης. Μας λέτε πως είναι λίγα τα 60 </w:t>
      </w:r>
      <w:r>
        <w:rPr>
          <w:rFonts w:eastAsia="Times New Roman"/>
          <w:szCs w:val="24"/>
        </w:rPr>
        <w:lastRenderedPageBreak/>
        <w:t>εκατομμύρια, πως δεν φτάνουν, πως είναι ψίχουλα. Και σας απαντώ. Εμείς έχουμε την πολιτική γενναιότητα να αναγ</w:t>
      </w:r>
      <w:r>
        <w:rPr>
          <w:rFonts w:eastAsia="Times New Roman"/>
          <w:szCs w:val="24"/>
        </w:rPr>
        <w:t xml:space="preserve">νωρίσουμε ότι αυτή η προσπάθεια δεν είναι ολοκληρωμένη, γίνεται, όμως, φιλότιμα. </w:t>
      </w:r>
    </w:p>
    <w:p w14:paraId="3FCD8B56" w14:textId="77777777" w:rsidR="00BC419A" w:rsidRDefault="0035347C">
      <w:pPr>
        <w:spacing w:line="600" w:lineRule="auto"/>
        <w:ind w:firstLine="720"/>
        <w:contextualSpacing/>
        <w:jc w:val="both"/>
        <w:rPr>
          <w:rFonts w:eastAsia="Times New Roman"/>
          <w:szCs w:val="24"/>
        </w:rPr>
      </w:pPr>
      <w:r>
        <w:rPr>
          <w:rFonts w:eastAsia="Times New Roman"/>
          <w:szCs w:val="24"/>
        </w:rPr>
        <w:t>Το πιλοτικό αυτό πρόγραμμα υλοποιείται με χρήματα από το Πρόγραμμα Δημοσίων Επενδύσεων και μάλιστα σε περίοδο οικονομικής κρίσης. Ο Υπουργός Ναυτιλίας θα έχει τη δυνατότητα ν</w:t>
      </w:r>
      <w:r>
        <w:rPr>
          <w:rFonts w:eastAsia="Times New Roman"/>
          <w:szCs w:val="24"/>
        </w:rPr>
        <w:t>α συνάπτει προγραμματικές συμβάσεις με τους δήμους εφαρμογής του μέτρου, με εκπαιδευτικά ιδρύματα και με όποιον άλλον φορέα κριθεί αναγκαίο, προκειμένου να υλοποιηθεί απρόσκοπτα το μέτρο αυτό.</w:t>
      </w:r>
    </w:p>
    <w:p w14:paraId="3FCD8B57" w14:textId="77777777" w:rsidR="00BC419A" w:rsidRDefault="0035347C">
      <w:pPr>
        <w:spacing w:line="600" w:lineRule="auto"/>
        <w:ind w:firstLine="720"/>
        <w:contextualSpacing/>
        <w:jc w:val="both"/>
        <w:rPr>
          <w:rFonts w:eastAsia="Times New Roman"/>
          <w:szCs w:val="24"/>
        </w:rPr>
      </w:pPr>
      <w:r>
        <w:rPr>
          <w:rFonts w:eastAsia="Times New Roman"/>
          <w:szCs w:val="24"/>
        </w:rPr>
        <w:t>Επιπλέον, το νομοσχέδιο ξεκαθαρίζει ότι το Αντιστάθμισμα Νησιωτ</w:t>
      </w:r>
      <w:r>
        <w:rPr>
          <w:rFonts w:eastAsia="Times New Roman"/>
          <w:szCs w:val="24"/>
        </w:rPr>
        <w:t>ικού Κόστους είναι αφορολόγητο, ακατάσχετο από το δημόσιο ή τρίτους, δεν υπόκειται σε κα</w:t>
      </w:r>
      <w:r>
        <w:rPr>
          <w:rFonts w:eastAsia="Times New Roman"/>
          <w:szCs w:val="24"/>
        </w:rPr>
        <w:t>μ</w:t>
      </w:r>
      <w:r>
        <w:rPr>
          <w:rFonts w:eastAsia="Times New Roman"/>
          <w:szCs w:val="24"/>
        </w:rPr>
        <w:t>μία κράτηση και δεν δεσμεύεται ούτε συμψηφίζεται με βεβαιωμένες οφειλές στην εφορία και το υπόλοιπο δημόσιο ούτε στα ασφαλιστικά ταμεία ή τις τράπεζες, ενώ δεν υπολογί</w:t>
      </w:r>
      <w:r>
        <w:rPr>
          <w:rFonts w:eastAsia="Times New Roman"/>
          <w:szCs w:val="24"/>
        </w:rPr>
        <w:t xml:space="preserve">ζεται ούτε στα εισοδηματικά όρια για την καταβολή οποιασδήποτε παροχής κοινωνικού η </w:t>
      </w:r>
      <w:proofErr w:type="spellStart"/>
      <w:r>
        <w:rPr>
          <w:rFonts w:eastAsia="Times New Roman"/>
          <w:szCs w:val="24"/>
        </w:rPr>
        <w:t>προνοιακού</w:t>
      </w:r>
      <w:proofErr w:type="spellEnd"/>
      <w:r>
        <w:rPr>
          <w:rFonts w:eastAsia="Times New Roman"/>
          <w:szCs w:val="24"/>
        </w:rPr>
        <w:t xml:space="preserve"> επιδόματος. </w:t>
      </w:r>
    </w:p>
    <w:p w14:paraId="3FCD8B58"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Αλήθεια, τόσα χρόνια εσείς τι κάνατε; Την ώρα που εισάγουμε προς ψήφιση το </w:t>
      </w:r>
      <w:r>
        <w:rPr>
          <w:rFonts w:eastAsia="Times New Roman" w:cs="Times New Roman"/>
          <w:szCs w:val="24"/>
        </w:rPr>
        <w:t>μ</w:t>
      </w:r>
      <w:r>
        <w:rPr>
          <w:rFonts w:eastAsia="Times New Roman" w:cs="Times New Roman"/>
          <w:szCs w:val="24"/>
        </w:rPr>
        <w:t xml:space="preserve">εταφορικό </w:t>
      </w:r>
      <w:r>
        <w:rPr>
          <w:rFonts w:eastAsia="Times New Roman" w:cs="Times New Roman"/>
          <w:szCs w:val="24"/>
        </w:rPr>
        <w:t>ι</w:t>
      </w:r>
      <w:r>
        <w:rPr>
          <w:rFonts w:eastAsia="Times New Roman" w:cs="Times New Roman"/>
          <w:szCs w:val="24"/>
        </w:rPr>
        <w:t xml:space="preserve">σοδύναμο, έρχεστε υποκριτικά για άλλη μια φορά να πείτε ότι </w:t>
      </w:r>
      <w:r>
        <w:rPr>
          <w:rFonts w:eastAsia="Times New Roman" w:cs="Times New Roman"/>
          <w:szCs w:val="24"/>
        </w:rPr>
        <w:t>το συνοδεύουμε με την κατάργηση του ΦΠΑ στα νησιά. Και σας ερωτώ: Από πού και ως πού προκύπτει αυτός ο συμψηφισμός; Τι σχέση έχει; Δεν έχει κα</w:t>
      </w:r>
      <w:r>
        <w:rPr>
          <w:rFonts w:eastAsia="Times New Roman" w:cs="Times New Roman"/>
          <w:szCs w:val="24"/>
        </w:rPr>
        <w:t>μ</w:t>
      </w:r>
      <w:r>
        <w:rPr>
          <w:rFonts w:eastAsia="Times New Roman" w:cs="Times New Roman"/>
          <w:szCs w:val="24"/>
        </w:rPr>
        <w:t>μία σχέση αγαπητοί συνάδελφοι.</w:t>
      </w:r>
    </w:p>
    <w:p w14:paraId="3FCD8B59" w14:textId="77777777" w:rsidR="00BC419A" w:rsidRDefault="0035347C">
      <w:pPr>
        <w:spacing w:line="600" w:lineRule="auto"/>
        <w:ind w:firstLine="720"/>
        <w:contextualSpacing/>
        <w:jc w:val="both"/>
        <w:rPr>
          <w:rFonts w:eastAsia="Times New Roman"/>
          <w:bCs/>
          <w:szCs w:val="24"/>
        </w:rPr>
      </w:pPr>
      <w:r w:rsidRPr="004E4F19">
        <w:rPr>
          <w:rFonts w:eastAsia="Times New Roman"/>
          <w:bCs/>
          <w:szCs w:val="24"/>
        </w:rPr>
        <w:t xml:space="preserve">(Στο σημείο αυτό </w:t>
      </w:r>
      <w:r>
        <w:rPr>
          <w:rFonts w:eastAsia="Times New Roman"/>
          <w:bCs/>
          <w:szCs w:val="24"/>
        </w:rPr>
        <w:t>κ</w:t>
      </w:r>
      <w:r w:rsidRPr="004E4F19">
        <w:rPr>
          <w:rFonts w:eastAsia="Times New Roman"/>
          <w:bCs/>
          <w:szCs w:val="24"/>
        </w:rPr>
        <w:t xml:space="preserve">τυπάει </w:t>
      </w:r>
      <w:r w:rsidRPr="004E4F19">
        <w:rPr>
          <w:rFonts w:eastAsia="Times New Roman"/>
          <w:bCs/>
          <w:szCs w:val="24"/>
        </w:rPr>
        <w:t>το κουδούνι λήξεως του χρόνου ομιλίας του κυρίου Βουλευτή</w:t>
      </w:r>
      <w:r w:rsidRPr="004E4F19">
        <w:rPr>
          <w:rFonts w:eastAsia="Times New Roman"/>
          <w:bCs/>
          <w:szCs w:val="24"/>
        </w:rPr>
        <w:t>)</w:t>
      </w:r>
    </w:p>
    <w:p w14:paraId="3FCD8B5A" w14:textId="77777777" w:rsidR="00BC419A" w:rsidRDefault="0035347C">
      <w:pPr>
        <w:spacing w:line="600" w:lineRule="auto"/>
        <w:ind w:firstLine="720"/>
        <w:contextualSpacing/>
        <w:jc w:val="both"/>
        <w:rPr>
          <w:rFonts w:eastAsia="Times New Roman"/>
          <w:bCs/>
          <w:szCs w:val="24"/>
        </w:rPr>
      </w:pPr>
      <w:r>
        <w:rPr>
          <w:rFonts w:eastAsia="Times New Roman"/>
          <w:bCs/>
          <w:szCs w:val="24"/>
        </w:rPr>
        <w:t>Τελειώνω, κύριε Πρόεδρε. Ένα λεπτό, σας παρακαλώ.</w:t>
      </w:r>
    </w:p>
    <w:p w14:paraId="3FCD8B5B" w14:textId="77777777" w:rsidR="00BC419A" w:rsidRDefault="0035347C">
      <w:pPr>
        <w:spacing w:line="600" w:lineRule="auto"/>
        <w:ind w:firstLine="720"/>
        <w:contextualSpacing/>
        <w:jc w:val="both"/>
        <w:rPr>
          <w:rFonts w:eastAsia="Times New Roman"/>
          <w:bCs/>
          <w:szCs w:val="24"/>
        </w:rPr>
      </w:pPr>
      <w:r>
        <w:rPr>
          <w:rFonts w:eastAsia="Times New Roman"/>
          <w:bCs/>
          <w:szCs w:val="24"/>
        </w:rPr>
        <w:t xml:space="preserve">Δυστυχώς για εσάς, αρκείστε για μια ακόμη φορά σε </w:t>
      </w:r>
      <w:proofErr w:type="spellStart"/>
      <w:r>
        <w:rPr>
          <w:rFonts w:eastAsia="Times New Roman"/>
          <w:bCs/>
          <w:szCs w:val="24"/>
        </w:rPr>
        <w:t>λαϊκίζουσες</w:t>
      </w:r>
      <w:proofErr w:type="spellEnd"/>
      <w:r>
        <w:rPr>
          <w:rFonts w:eastAsia="Times New Roman"/>
          <w:bCs/>
          <w:szCs w:val="24"/>
        </w:rPr>
        <w:t xml:space="preserve"> αντιδράσεις. Σας ενοχλεί που προχωρούμε σε βήματα στήριξης της ανάπτυξης των νησιών. Σας ενοχλεί, επίσης, το γεγονός πως νομοθετήματα</w:t>
      </w:r>
      <w:r w:rsidRPr="00774975">
        <w:rPr>
          <w:rFonts w:eastAsia="Times New Roman"/>
          <w:bCs/>
          <w:szCs w:val="24"/>
        </w:rPr>
        <w:t>,</w:t>
      </w:r>
      <w:r>
        <w:rPr>
          <w:rFonts w:eastAsia="Times New Roman"/>
          <w:bCs/>
          <w:szCs w:val="24"/>
        </w:rPr>
        <w:t xml:space="preserve"> όπως το</w:t>
      </w:r>
      <w:r>
        <w:rPr>
          <w:rFonts w:eastAsia="Times New Roman"/>
          <w:bCs/>
          <w:szCs w:val="24"/>
        </w:rPr>
        <w:t xml:space="preserve"> σημερινό, εκθέτουν ουσιαστικά τη δική σας πολιτική απραξία. </w:t>
      </w:r>
    </w:p>
    <w:p w14:paraId="3FCD8B5C" w14:textId="77777777" w:rsidR="00BC419A" w:rsidRDefault="0035347C">
      <w:pPr>
        <w:spacing w:line="600" w:lineRule="auto"/>
        <w:ind w:firstLine="720"/>
        <w:contextualSpacing/>
        <w:jc w:val="both"/>
        <w:rPr>
          <w:rFonts w:eastAsia="Times New Roman"/>
          <w:bCs/>
          <w:szCs w:val="24"/>
        </w:rPr>
      </w:pPr>
      <w:r>
        <w:rPr>
          <w:rFonts w:eastAsia="Times New Roman"/>
          <w:bCs/>
          <w:szCs w:val="24"/>
        </w:rPr>
        <w:t xml:space="preserve">Είχατε πολλές ευκαιρίες στο παρελθόν, κύριοι της </w:t>
      </w:r>
      <w:proofErr w:type="spellStart"/>
      <w:r>
        <w:rPr>
          <w:rFonts w:eastAsia="Times New Roman"/>
          <w:bCs/>
          <w:szCs w:val="24"/>
        </w:rPr>
        <w:t>Aντιπολίτευσης</w:t>
      </w:r>
      <w:proofErr w:type="spellEnd"/>
      <w:r>
        <w:rPr>
          <w:rFonts w:eastAsia="Times New Roman"/>
          <w:bCs/>
          <w:szCs w:val="24"/>
        </w:rPr>
        <w:t>, να νομοθετήσετε και να στηρίξετε την περιφέρεια της νησιωτικής Ελλάδας και δεν τολμήσατε, δεν το πράξατε. Γι’ αυτό ενοχλείστε τώρ</w:t>
      </w:r>
      <w:r>
        <w:rPr>
          <w:rFonts w:eastAsia="Times New Roman"/>
          <w:bCs/>
          <w:szCs w:val="24"/>
        </w:rPr>
        <w:t>α, διότι εμείς, παρά τις αντιξοότητες, επιδει</w:t>
      </w:r>
      <w:r>
        <w:rPr>
          <w:rFonts w:eastAsia="Times New Roman"/>
          <w:bCs/>
          <w:szCs w:val="24"/>
        </w:rPr>
        <w:lastRenderedPageBreak/>
        <w:t>κνύουμε υπευθυνότητα και αποφασιστικότητα. Και δίνουμε λύσεις απέναντι σε ζητήματα, που εσείς δεν είστε διατεθειμένοι να επιλύσετε. Αυτός είναι ο λόγος –ας μην γελιόμαστε- που αντιδράτε σήμερα κατ’ αυτόν τον τρό</w:t>
      </w:r>
      <w:r>
        <w:rPr>
          <w:rFonts w:eastAsia="Times New Roman"/>
          <w:bCs/>
          <w:szCs w:val="24"/>
        </w:rPr>
        <w:t xml:space="preserve">πο. </w:t>
      </w:r>
    </w:p>
    <w:p w14:paraId="3FCD8B5D" w14:textId="77777777" w:rsidR="00BC419A" w:rsidRDefault="0035347C">
      <w:pPr>
        <w:spacing w:line="600" w:lineRule="auto"/>
        <w:ind w:firstLine="720"/>
        <w:contextualSpacing/>
        <w:jc w:val="both"/>
        <w:rPr>
          <w:rFonts w:eastAsia="Times New Roman"/>
          <w:bCs/>
          <w:szCs w:val="24"/>
        </w:rPr>
      </w:pPr>
      <w:r>
        <w:rPr>
          <w:rFonts w:eastAsia="Times New Roman"/>
          <w:bCs/>
          <w:szCs w:val="24"/>
        </w:rPr>
        <w:t>Καταληκτικά, πιστεύω πως πρέπει να απομονώσουμε τις μικροκομματικές σκοπιμότητες και τις μικροπολιτικές τακτικές, στηρίζοντας το υπό ψήφιση σχέδιο νόμου, ένα καινοτόμο μέτρο, το οποίο θα ενισχύσει την αναπτυξιακή προοπτική των νησιών και θα κάνει τους</w:t>
      </w:r>
      <w:r>
        <w:rPr>
          <w:rFonts w:eastAsia="Times New Roman"/>
          <w:bCs/>
          <w:szCs w:val="24"/>
        </w:rPr>
        <w:t xml:space="preserve"> νησιώτες να αισθανθούν ότι ανακουφίζονται από το βάρος της απόστασης που τους χωρίζει από την ηπειρωτική Ελλάδα.</w:t>
      </w:r>
    </w:p>
    <w:p w14:paraId="3FCD8B5E" w14:textId="77777777" w:rsidR="00BC419A" w:rsidRDefault="0035347C">
      <w:pPr>
        <w:spacing w:line="600" w:lineRule="auto"/>
        <w:ind w:firstLine="720"/>
        <w:contextualSpacing/>
        <w:jc w:val="both"/>
        <w:rPr>
          <w:rFonts w:eastAsia="Times New Roman"/>
          <w:bCs/>
          <w:szCs w:val="24"/>
        </w:rPr>
      </w:pPr>
      <w:r>
        <w:rPr>
          <w:rFonts w:eastAsia="Times New Roman"/>
          <w:bCs/>
          <w:szCs w:val="24"/>
        </w:rPr>
        <w:t>Ευχαριστώ.</w:t>
      </w:r>
    </w:p>
    <w:p w14:paraId="3FCD8B5F" w14:textId="77777777" w:rsidR="00BC419A" w:rsidRDefault="0035347C">
      <w:pPr>
        <w:spacing w:line="600" w:lineRule="auto"/>
        <w:ind w:firstLine="720"/>
        <w:contextualSpacing/>
        <w:jc w:val="center"/>
        <w:rPr>
          <w:rFonts w:eastAsia="Times New Roman"/>
          <w:bCs/>
          <w:szCs w:val="24"/>
        </w:rPr>
      </w:pPr>
      <w:r>
        <w:rPr>
          <w:rFonts w:eastAsia="Times New Roman"/>
          <w:bCs/>
          <w:szCs w:val="24"/>
        </w:rPr>
        <w:t>(Χειροκροτήματα από την πτέρυγα του ΣΥΡΙΖΑ)</w:t>
      </w:r>
    </w:p>
    <w:p w14:paraId="3FCD8B60" w14:textId="77777777" w:rsidR="00BC419A" w:rsidRDefault="0035347C">
      <w:pPr>
        <w:spacing w:line="600" w:lineRule="auto"/>
        <w:ind w:firstLine="720"/>
        <w:contextualSpacing/>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Κύριε συνάδελφε, καταδικάζουμε όλοι το γεγονός και είνα</w:t>
      </w:r>
      <w:r>
        <w:rPr>
          <w:rFonts w:eastAsia="Times New Roman"/>
          <w:bCs/>
          <w:szCs w:val="24"/>
        </w:rPr>
        <w:t xml:space="preserve">ι ευχάριστο που μέσα </w:t>
      </w:r>
      <w:r>
        <w:rPr>
          <w:rFonts w:eastAsia="Times New Roman"/>
          <w:bCs/>
          <w:szCs w:val="24"/>
        </w:rPr>
        <w:t xml:space="preserve">σ’ </w:t>
      </w:r>
      <w:r>
        <w:rPr>
          <w:rFonts w:eastAsia="Times New Roman"/>
          <w:bCs/>
          <w:szCs w:val="24"/>
        </w:rPr>
        <w:t>αυτήν τη δύσκολη στιγμή δεν υπάρχει κάποιος τραυματισμός, παρά μόνο κάποια απόπειρα εισβολής στο γραφείο σας.</w:t>
      </w:r>
    </w:p>
    <w:p w14:paraId="3FCD8B61" w14:textId="77777777" w:rsidR="00BC419A" w:rsidRDefault="0035347C">
      <w:pPr>
        <w:spacing w:line="600" w:lineRule="auto"/>
        <w:ind w:firstLine="720"/>
        <w:contextualSpacing/>
        <w:jc w:val="both"/>
        <w:rPr>
          <w:rFonts w:eastAsia="Times New Roman"/>
          <w:bCs/>
          <w:szCs w:val="24"/>
        </w:rPr>
      </w:pPr>
      <w:r>
        <w:rPr>
          <w:rFonts w:eastAsia="Times New Roman"/>
          <w:bCs/>
          <w:szCs w:val="24"/>
        </w:rPr>
        <w:t>Τον λόγο έχει ο κύριος Υπουργός για μια νομοτεχνική βελτίωση.</w:t>
      </w:r>
    </w:p>
    <w:p w14:paraId="3FCD8B62" w14:textId="77777777" w:rsidR="00BC419A" w:rsidRDefault="0035347C">
      <w:pPr>
        <w:spacing w:line="600" w:lineRule="auto"/>
        <w:ind w:firstLine="720"/>
        <w:contextualSpacing/>
        <w:jc w:val="both"/>
        <w:rPr>
          <w:rFonts w:eastAsia="Times New Roman"/>
          <w:bCs/>
          <w:szCs w:val="24"/>
        </w:rPr>
      </w:pPr>
      <w:r w:rsidRPr="00B864B4">
        <w:rPr>
          <w:rFonts w:eastAsia="Times New Roman"/>
          <w:b/>
          <w:bCs/>
          <w:szCs w:val="24"/>
        </w:rPr>
        <w:lastRenderedPageBreak/>
        <w:t>ΝΕΚΤΑΡΙΟΣ ΣΑΝΤΟΡΙΝΙΟΣ (Υφυπουργός Ναυτιλίας και Νησιωτικής Π</w:t>
      </w:r>
      <w:r w:rsidRPr="00B864B4">
        <w:rPr>
          <w:rFonts w:eastAsia="Times New Roman"/>
          <w:b/>
          <w:bCs/>
          <w:szCs w:val="24"/>
        </w:rPr>
        <w:t xml:space="preserve">ολιτικής): </w:t>
      </w:r>
      <w:r>
        <w:rPr>
          <w:rFonts w:eastAsia="Times New Roman"/>
          <w:bCs/>
          <w:szCs w:val="24"/>
        </w:rPr>
        <w:t>Ευχαριστώ, κύριε Πρόεδρε.</w:t>
      </w:r>
    </w:p>
    <w:p w14:paraId="3FCD8B63" w14:textId="77777777" w:rsidR="00BC419A" w:rsidRDefault="0035347C">
      <w:pPr>
        <w:spacing w:line="600" w:lineRule="auto"/>
        <w:ind w:firstLine="720"/>
        <w:contextualSpacing/>
        <w:jc w:val="both"/>
        <w:rPr>
          <w:rFonts w:eastAsia="Times New Roman"/>
          <w:bCs/>
          <w:szCs w:val="24"/>
        </w:rPr>
      </w:pPr>
      <w:r>
        <w:rPr>
          <w:rFonts w:eastAsia="Times New Roman"/>
          <w:bCs/>
          <w:szCs w:val="24"/>
        </w:rPr>
        <w:t xml:space="preserve">Είναι μια τελευταία νομοτεχνική. Στην υποπερίπτωση </w:t>
      </w:r>
      <w:proofErr w:type="spellStart"/>
      <w:r>
        <w:rPr>
          <w:rFonts w:eastAsia="Times New Roman"/>
          <w:bCs/>
          <w:szCs w:val="24"/>
        </w:rPr>
        <w:t>αα</w:t>
      </w:r>
      <w:proofErr w:type="spellEnd"/>
      <w:r>
        <w:rPr>
          <w:rFonts w:eastAsia="Times New Roman"/>
          <w:bCs/>
          <w:szCs w:val="24"/>
        </w:rPr>
        <w:t xml:space="preserve">΄ </w:t>
      </w:r>
      <w:r>
        <w:rPr>
          <w:rFonts w:eastAsia="Times New Roman"/>
          <w:bCs/>
          <w:szCs w:val="24"/>
        </w:rPr>
        <w:t xml:space="preserve">της περίπτωσης </w:t>
      </w:r>
      <w:r>
        <w:rPr>
          <w:rFonts w:eastAsia="Times New Roman"/>
          <w:bCs/>
          <w:szCs w:val="24"/>
        </w:rPr>
        <w:t>β΄</w:t>
      </w:r>
      <w:r>
        <w:rPr>
          <w:rFonts w:eastAsia="Times New Roman"/>
          <w:bCs/>
          <w:szCs w:val="24"/>
        </w:rPr>
        <w:t xml:space="preserve"> της παραγράφου 1 του άρθρου 3 του σχεδίου νόμου, πριν τη φράση «σύμφωνα με όσα ορίζονται» προστίθεται η φράση «και οι εκπαιδευτικοί </w:t>
      </w:r>
      <w:r>
        <w:rPr>
          <w:rFonts w:eastAsia="Times New Roman"/>
          <w:bCs/>
          <w:szCs w:val="24"/>
        </w:rPr>
        <w:t>συνεργάτες-επισκέπτες καθηγητές των ΑΕΝ» και μετά τη φράση «ν.3848/2010 (Α΄71)» προστίθεται η φράση «και στο άρθρο 14 του νόμου 2638/1998 (Α΄204)».</w:t>
      </w:r>
    </w:p>
    <w:p w14:paraId="3FCD8B64" w14:textId="77777777" w:rsidR="00BC419A" w:rsidRDefault="0035347C">
      <w:pPr>
        <w:spacing w:line="600" w:lineRule="auto"/>
        <w:ind w:firstLine="720"/>
        <w:contextualSpacing/>
        <w:jc w:val="both"/>
        <w:rPr>
          <w:rFonts w:eastAsia="Times New Roman"/>
          <w:bCs/>
          <w:szCs w:val="24"/>
        </w:rPr>
      </w:pPr>
      <w:r>
        <w:rPr>
          <w:rFonts w:eastAsia="Times New Roman"/>
          <w:bCs/>
          <w:szCs w:val="24"/>
        </w:rPr>
        <w:t>Ουσιαστικά γίνεται για να διατυπωθεί καλύτερα όσον αφορά τους καθηγητές των ΑΕΝ.</w:t>
      </w:r>
    </w:p>
    <w:p w14:paraId="3FCD8B65" w14:textId="77777777" w:rsidR="00BC419A" w:rsidRDefault="0035347C">
      <w:pPr>
        <w:spacing w:line="600" w:lineRule="auto"/>
        <w:ind w:firstLine="720"/>
        <w:contextualSpacing/>
        <w:jc w:val="both"/>
        <w:rPr>
          <w:rFonts w:eastAsia="Times New Roman"/>
          <w:bCs/>
          <w:szCs w:val="24"/>
        </w:rPr>
      </w:pPr>
      <w:r>
        <w:rPr>
          <w:rFonts w:eastAsia="Times New Roman"/>
          <w:bCs/>
          <w:szCs w:val="24"/>
        </w:rPr>
        <w:t>Την καταθέτω για τα Πρακτικ</w:t>
      </w:r>
      <w:r>
        <w:rPr>
          <w:rFonts w:eastAsia="Times New Roman"/>
          <w:bCs/>
          <w:szCs w:val="24"/>
        </w:rPr>
        <w:t xml:space="preserve">ά. </w:t>
      </w:r>
    </w:p>
    <w:p w14:paraId="3FCD8B66" w14:textId="77777777" w:rsidR="00BC419A" w:rsidRDefault="0035347C">
      <w:pPr>
        <w:spacing w:line="600" w:lineRule="auto"/>
        <w:ind w:firstLine="851"/>
        <w:contextualSpacing/>
        <w:jc w:val="both"/>
        <w:rPr>
          <w:rFonts w:eastAsia="Times New Roman"/>
          <w:bCs/>
          <w:szCs w:val="24"/>
        </w:rPr>
      </w:pPr>
      <w:r>
        <w:rPr>
          <w:rFonts w:eastAsia="Times New Roman"/>
          <w:bCs/>
          <w:szCs w:val="24"/>
        </w:rPr>
        <w:t>(Στο σημείο αυτό ο Υφυπουργός κ. Νεκτάριος Σαντορινιός καταθέτει για τα Πρακτικά την προαναφερθείσα νομοτεχνική βελτίωση, η οποία έχει ως εξής:</w:t>
      </w:r>
    </w:p>
    <w:p w14:paraId="3FCD8B67" w14:textId="77777777" w:rsidR="00BC419A" w:rsidRDefault="0035347C">
      <w:pPr>
        <w:spacing w:line="600" w:lineRule="auto"/>
        <w:contextualSpacing/>
        <w:jc w:val="center"/>
        <w:rPr>
          <w:rFonts w:eastAsia="Times New Roman"/>
          <w:bCs/>
          <w:color w:val="FF0000"/>
          <w:szCs w:val="24"/>
        </w:rPr>
      </w:pPr>
      <w:r>
        <w:rPr>
          <w:rFonts w:eastAsia="Times New Roman"/>
          <w:bCs/>
          <w:color w:val="FF0000"/>
          <w:szCs w:val="24"/>
        </w:rPr>
        <w:t>(</w:t>
      </w:r>
      <w:r w:rsidRPr="005228C9">
        <w:rPr>
          <w:rFonts w:eastAsia="Times New Roman"/>
          <w:bCs/>
          <w:color w:val="FF0000"/>
          <w:szCs w:val="24"/>
        </w:rPr>
        <w:t>ΑΛΛΑΓΗ ΣΕΛΙΔΑΣ</w:t>
      </w:r>
      <w:r>
        <w:rPr>
          <w:rFonts w:eastAsia="Times New Roman"/>
          <w:bCs/>
          <w:color w:val="FF0000"/>
          <w:szCs w:val="24"/>
        </w:rPr>
        <w:t>)</w:t>
      </w:r>
    </w:p>
    <w:p w14:paraId="3FCD8B68" w14:textId="77777777" w:rsidR="00BC419A" w:rsidRDefault="0035347C">
      <w:pPr>
        <w:spacing w:line="600" w:lineRule="auto"/>
        <w:contextualSpacing/>
        <w:jc w:val="center"/>
        <w:rPr>
          <w:rFonts w:eastAsia="Times New Roman"/>
          <w:bCs/>
          <w:color w:val="FF0000"/>
          <w:szCs w:val="24"/>
        </w:rPr>
      </w:pPr>
      <w:r>
        <w:rPr>
          <w:rFonts w:eastAsia="Times New Roman"/>
          <w:bCs/>
          <w:color w:val="FF0000"/>
          <w:szCs w:val="24"/>
        </w:rPr>
        <w:t xml:space="preserve">(Να μπει η </w:t>
      </w:r>
      <w:proofErr w:type="spellStart"/>
      <w:r>
        <w:rPr>
          <w:rFonts w:eastAsia="Times New Roman"/>
          <w:bCs/>
          <w:color w:val="FF0000"/>
          <w:szCs w:val="24"/>
        </w:rPr>
        <w:t>σελ</w:t>
      </w:r>
      <w:proofErr w:type="spellEnd"/>
      <w:r>
        <w:rPr>
          <w:rFonts w:eastAsia="Times New Roman"/>
          <w:bCs/>
          <w:color w:val="FF0000"/>
          <w:szCs w:val="24"/>
        </w:rPr>
        <w:t xml:space="preserve"> 296)</w:t>
      </w:r>
    </w:p>
    <w:p w14:paraId="3FCD8B69" w14:textId="77777777" w:rsidR="00BC419A" w:rsidRDefault="0035347C">
      <w:pPr>
        <w:spacing w:line="600" w:lineRule="auto"/>
        <w:contextualSpacing/>
        <w:jc w:val="center"/>
        <w:rPr>
          <w:rFonts w:eastAsia="Times New Roman"/>
          <w:bCs/>
          <w:szCs w:val="24"/>
        </w:rPr>
      </w:pPr>
      <w:r>
        <w:rPr>
          <w:rFonts w:eastAsia="Times New Roman"/>
          <w:bCs/>
          <w:color w:val="FF0000"/>
          <w:szCs w:val="24"/>
        </w:rPr>
        <w:t>(</w:t>
      </w:r>
      <w:r w:rsidRPr="005228C9">
        <w:rPr>
          <w:rFonts w:eastAsia="Times New Roman"/>
          <w:bCs/>
          <w:color w:val="FF0000"/>
          <w:szCs w:val="24"/>
        </w:rPr>
        <w:t>ΑΛΛΑΓΗ ΣΕΛΙΔΑΣ</w:t>
      </w:r>
      <w:r>
        <w:rPr>
          <w:rFonts w:eastAsia="Times New Roman"/>
          <w:bCs/>
          <w:color w:val="FF0000"/>
          <w:szCs w:val="24"/>
        </w:rPr>
        <w:t>)</w:t>
      </w:r>
    </w:p>
    <w:p w14:paraId="3FCD8B6A" w14:textId="77777777" w:rsidR="00BC419A" w:rsidRDefault="0035347C">
      <w:pPr>
        <w:spacing w:line="600" w:lineRule="auto"/>
        <w:ind w:firstLine="720"/>
        <w:contextualSpacing/>
        <w:jc w:val="both"/>
        <w:rPr>
          <w:rFonts w:eastAsia="Times New Roman"/>
          <w:bCs/>
          <w:szCs w:val="24"/>
        </w:rPr>
      </w:pPr>
      <w:r>
        <w:rPr>
          <w:rFonts w:eastAsia="Times New Roman"/>
          <w:b/>
          <w:bCs/>
          <w:szCs w:val="24"/>
        </w:rPr>
        <w:lastRenderedPageBreak/>
        <w:t>ΠΡΟΕΔΡΕΥΩΝ (Μάριος Γεωργιάδης):</w:t>
      </w:r>
      <w:r>
        <w:rPr>
          <w:rFonts w:eastAsia="Times New Roman"/>
          <w:bCs/>
          <w:szCs w:val="24"/>
        </w:rPr>
        <w:t xml:space="preserve"> Ευχαριστούμε, κύριε Υπουργέ.</w:t>
      </w:r>
    </w:p>
    <w:p w14:paraId="3FCD8B6B" w14:textId="77777777" w:rsidR="00BC419A" w:rsidRDefault="0035347C">
      <w:pPr>
        <w:spacing w:line="600" w:lineRule="auto"/>
        <w:ind w:firstLine="720"/>
        <w:contextualSpacing/>
        <w:jc w:val="both"/>
        <w:rPr>
          <w:rFonts w:eastAsia="Times New Roman"/>
          <w:bCs/>
          <w:szCs w:val="24"/>
        </w:rPr>
      </w:pPr>
      <w:r>
        <w:rPr>
          <w:rFonts w:eastAsia="Times New Roman"/>
          <w:bCs/>
          <w:szCs w:val="24"/>
        </w:rPr>
        <w:t xml:space="preserve">Τον λόγο έχει ο κ. </w:t>
      </w:r>
      <w:proofErr w:type="spellStart"/>
      <w:r>
        <w:rPr>
          <w:rFonts w:eastAsia="Times New Roman"/>
          <w:bCs/>
          <w:szCs w:val="24"/>
        </w:rPr>
        <w:t>Μπουκώρος</w:t>
      </w:r>
      <w:proofErr w:type="spellEnd"/>
      <w:r>
        <w:rPr>
          <w:rFonts w:eastAsia="Times New Roman"/>
          <w:bCs/>
          <w:szCs w:val="24"/>
        </w:rPr>
        <w:t>. Σας λέω από τώρα για προσοχή στον χρόνο, γιατί γενικά έχετε τη διάθεση…</w:t>
      </w:r>
    </w:p>
    <w:p w14:paraId="3FCD8B6C" w14:textId="77777777" w:rsidR="00BC419A" w:rsidRDefault="0035347C">
      <w:pPr>
        <w:spacing w:line="600" w:lineRule="auto"/>
        <w:ind w:firstLine="720"/>
        <w:contextualSpacing/>
        <w:jc w:val="both"/>
        <w:rPr>
          <w:rFonts w:eastAsia="Times New Roman"/>
          <w:bCs/>
          <w:szCs w:val="24"/>
        </w:rPr>
      </w:pPr>
      <w:r w:rsidRPr="00E34D09">
        <w:rPr>
          <w:rFonts w:eastAsia="Times New Roman"/>
          <w:b/>
          <w:bCs/>
          <w:szCs w:val="24"/>
        </w:rPr>
        <w:t xml:space="preserve">ΧΡΗΣΤΟΣ ΜΠΟΥΚΩΡΟΣ: </w:t>
      </w:r>
      <w:r>
        <w:rPr>
          <w:rFonts w:eastAsia="Times New Roman"/>
          <w:bCs/>
          <w:szCs w:val="24"/>
        </w:rPr>
        <w:t>Δεν βλέπω το γιατί είστε τόσο αυστηρός μαζί μου, όταν δείξατε μ</w:t>
      </w:r>
      <w:r>
        <w:rPr>
          <w:rFonts w:eastAsia="Times New Roman"/>
          <w:bCs/>
          <w:szCs w:val="24"/>
        </w:rPr>
        <w:t>ί</w:t>
      </w:r>
      <w:r>
        <w:rPr>
          <w:rFonts w:eastAsia="Times New Roman"/>
          <w:bCs/>
          <w:szCs w:val="24"/>
        </w:rPr>
        <w:t>α ανοχή σε όλους τους προηγούμενους συναδ</w:t>
      </w:r>
      <w:r>
        <w:rPr>
          <w:rFonts w:eastAsia="Times New Roman"/>
          <w:bCs/>
          <w:szCs w:val="24"/>
        </w:rPr>
        <w:t>έλφους.</w:t>
      </w:r>
    </w:p>
    <w:p w14:paraId="3FCD8B6D" w14:textId="77777777" w:rsidR="00BC419A" w:rsidRDefault="0035347C">
      <w:pPr>
        <w:spacing w:line="600" w:lineRule="auto"/>
        <w:ind w:firstLine="720"/>
        <w:contextualSpacing/>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Όχι μαζί σας!</w:t>
      </w:r>
    </w:p>
    <w:p w14:paraId="3FCD8B6E" w14:textId="77777777" w:rsidR="00BC419A" w:rsidRDefault="0035347C">
      <w:pPr>
        <w:spacing w:line="600" w:lineRule="auto"/>
        <w:ind w:firstLine="720"/>
        <w:contextualSpacing/>
        <w:jc w:val="both"/>
        <w:rPr>
          <w:rFonts w:eastAsia="Times New Roman"/>
          <w:bCs/>
          <w:szCs w:val="24"/>
        </w:rPr>
      </w:pPr>
      <w:r>
        <w:rPr>
          <w:rFonts w:eastAsia="Times New Roman"/>
          <w:bCs/>
          <w:szCs w:val="24"/>
        </w:rPr>
        <w:t>Ορίστε, έχετε τον λόγο.</w:t>
      </w:r>
    </w:p>
    <w:p w14:paraId="3FCD8B6F" w14:textId="77777777" w:rsidR="00BC419A" w:rsidRDefault="0035347C">
      <w:pPr>
        <w:spacing w:line="600" w:lineRule="auto"/>
        <w:ind w:firstLine="720"/>
        <w:contextualSpacing/>
        <w:jc w:val="both"/>
        <w:rPr>
          <w:rFonts w:eastAsia="Times New Roman"/>
          <w:bCs/>
          <w:szCs w:val="24"/>
        </w:rPr>
      </w:pPr>
      <w:r w:rsidRPr="00E34D09">
        <w:rPr>
          <w:rFonts w:eastAsia="Times New Roman"/>
          <w:b/>
          <w:bCs/>
          <w:szCs w:val="24"/>
        </w:rPr>
        <w:t xml:space="preserve">ΧΡΗΣΤΟΣ ΜΠΟΥΚΩΡΟΣ: </w:t>
      </w:r>
      <w:r>
        <w:rPr>
          <w:rFonts w:eastAsia="Times New Roman"/>
          <w:bCs/>
          <w:szCs w:val="24"/>
        </w:rPr>
        <w:t>Ευχαριστώ, κύριε Πρόεδρε.</w:t>
      </w:r>
    </w:p>
    <w:p w14:paraId="3FCD8B70" w14:textId="77777777" w:rsidR="00BC419A" w:rsidRDefault="0035347C">
      <w:pPr>
        <w:spacing w:line="600" w:lineRule="auto"/>
        <w:ind w:firstLine="720"/>
        <w:contextualSpacing/>
        <w:jc w:val="both"/>
        <w:rPr>
          <w:rFonts w:eastAsia="Times New Roman"/>
          <w:bCs/>
          <w:szCs w:val="24"/>
        </w:rPr>
      </w:pPr>
      <w:r>
        <w:rPr>
          <w:rFonts w:eastAsia="Times New Roman"/>
          <w:bCs/>
          <w:szCs w:val="24"/>
        </w:rPr>
        <w:t xml:space="preserve">Κύριοι της Πλειοψηφίας, μέσα στο κρεσέντο του λαϊκισμού και </w:t>
      </w:r>
      <w:r>
        <w:rPr>
          <w:rFonts w:eastAsia="Times New Roman"/>
          <w:bCs/>
          <w:szCs w:val="24"/>
        </w:rPr>
        <w:t>μ</w:t>
      </w:r>
      <w:r>
        <w:rPr>
          <w:rFonts w:eastAsia="Times New Roman"/>
          <w:bCs/>
          <w:szCs w:val="24"/>
        </w:rPr>
        <w:t>ε αυτό το νομοσχέδιο, μηδενίζετε τα πάντα. Η νησιωτική πολιτική, όμως, τ</w:t>
      </w:r>
      <w:r>
        <w:rPr>
          <w:rFonts w:eastAsia="Times New Roman"/>
          <w:bCs/>
          <w:szCs w:val="24"/>
        </w:rPr>
        <w:t>ων κυβερνήσεων της Μεταπολίτευσης είναι αυτή που έφερε την τουριστική ανάπτυξη στα νησιά μας, είναι αυτή που πολλαπλασίασε το κατά κεφαλήν εισόδημα των νησιωτών μας. Δείτε πού ήταν το κατά κεφαλήν εισόδημα το 1974 και πού ήταν όταν αναλάβατε εσείς τη διακυ</w:t>
      </w:r>
      <w:r>
        <w:rPr>
          <w:rFonts w:eastAsia="Times New Roman"/>
          <w:bCs/>
          <w:szCs w:val="24"/>
        </w:rPr>
        <w:t>βέρνηση.</w:t>
      </w:r>
    </w:p>
    <w:p w14:paraId="3FCD8B71" w14:textId="77777777" w:rsidR="00BC419A" w:rsidRDefault="0035347C">
      <w:pPr>
        <w:spacing w:line="600" w:lineRule="auto"/>
        <w:ind w:firstLine="720"/>
        <w:contextualSpacing/>
        <w:jc w:val="both"/>
        <w:rPr>
          <w:rFonts w:eastAsia="Times New Roman"/>
          <w:bCs/>
          <w:szCs w:val="24"/>
        </w:rPr>
      </w:pPr>
      <w:r>
        <w:rPr>
          <w:rFonts w:eastAsia="Times New Roman"/>
          <w:bCs/>
          <w:szCs w:val="24"/>
        </w:rPr>
        <w:t>Αυτή η διάθεσή σας να εκμηδενίζετε τα πάντα</w:t>
      </w:r>
      <w:r>
        <w:rPr>
          <w:rFonts w:eastAsia="Times New Roman"/>
          <w:bCs/>
          <w:szCs w:val="24"/>
        </w:rPr>
        <w:t>,</w:t>
      </w:r>
      <w:r>
        <w:rPr>
          <w:rFonts w:eastAsia="Times New Roman"/>
          <w:bCs/>
          <w:szCs w:val="24"/>
        </w:rPr>
        <w:t xml:space="preserve"> κατηγορώντας συνεχώς τους προκατόχους σας και κομπορρημονώντας </w:t>
      </w:r>
      <w:r>
        <w:rPr>
          <w:rFonts w:eastAsia="Times New Roman"/>
          <w:bCs/>
          <w:szCs w:val="24"/>
        </w:rPr>
        <w:lastRenderedPageBreak/>
        <w:t>ότι κάνετε τα πάντα για πρώτη φορά, είναι η απόδειξη του λαϊκισμού σας από τη μ</w:t>
      </w:r>
      <w:r>
        <w:rPr>
          <w:rFonts w:eastAsia="Times New Roman"/>
          <w:bCs/>
          <w:szCs w:val="24"/>
        </w:rPr>
        <w:t>ί</w:t>
      </w:r>
      <w:r>
        <w:rPr>
          <w:rFonts w:eastAsia="Times New Roman"/>
          <w:bCs/>
          <w:szCs w:val="24"/>
        </w:rPr>
        <w:t>α πλευρά και της συσκότισης που θέλετε να επιβάλλετε στην ε</w:t>
      </w:r>
      <w:r>
        <w:rPr>
          <w:rFonts w:eastAsia="Times New Roman"/>
          <w:bCs/>
          <w:szCs w:val="24"/>
        </w:rPr>
        <w:t>λληνική κοινωνία από την άλλη.</w:t>
      </w:r>
    </w:p>
    <w:p w14:paraId="3FCD8B72" w14:textId="77777777" w:rsidR="00BC419A" w:rsidRDefault="0035347C">
      <w:pPr>
        <w:spacing w:line="600" w:lineRule="auto"/>
        <w:ind w:firstLine="720"/>
        <w:contextualSpacing/>
        <w:jc w:val="both"/>
        <w:rPr>
          <w:rFonts w:eastAsia="Times New Roman"/>
          <w:bCs/>
          <w:szCs w:val="24"/>
        </w:rPr>
      </w:pPr>
      <w:r>
        <w:rPr>
          <w:rFonts w:eastAsia="Times New Roman"/>
          <w:bCs/>
          <w:szCs w:val="24"/>
        </w:rPr>
        <w:t>Δεν δημιουργήθηκε ούτε το τουριστικό προϊόν ούτε η νησιωτική ανάπτυξη επί των ημερών του ΣΥΡΙΖΑ</w:t>
      </w:r>
      <w:r>
        <w:rPr>
          <w:rFonts w:eastAsia="Times New Roman"/>
          <w:bCs/>
          <w:szCs w:val="24"/>
        </w:rPr>
        <w:t>, μόνο</w:t>
      </w:r>
      <w:r>
        <w:rPr>
          <w:rFonts w:eastAsia="Times New Roman"/>
          <w:bCs/>
          <w:szCs w:val="24"/>
        </w:rPr>
        <w:t xml:space="preserve"> </w:t>
      </w:r>
      <w:r>
        <w:rPr>
          <w:rFonts w:eastAsia="Times New Roman"/>
          <w:bCs/>
          <w:szCs w:val="24"/>
        </w:rPr>
        <w:t>π</w:t>
      </w:r>
      <w:r>
        <w:rPr>
          <w:rFonts w:eastAsia="Times New Roman"/>
          <w:bCs/>
          <w:szCs w:val="24"/>
        </w:rPr>
        <w:t>ροβλήματα και μάλιστα δύσκολα δημιουργήθηκαν επί των ημερών σας.</w:t>
      </w:r>
    </w:p>
    <w:p w14:paraId="3FCD8B73" w14:textId="77777777" w:rsidR="00BC419A" w:rsidRDefault="0035347C">
      <w:pPr>
        <w:spacing w:line="600" w:lineRule="auto"/>
        <w:ind w:firstLine="720"/>
        <w:contextualSpacing/>
        <w:jc w:val="both"/>
        <w:rPr>
          <w:rFonts w:eastAsia="Times New Roman"/>
          <w:bCs/>
          <w:szCs w:val="24"/>
        </w:rPr>
      </w:pPr>
      <w:r w:rsidRPr="00F72B39">
        <w:rPr>
          <w:rFonts w:eastAsia="Times New Roman"/>
          <w:b/>
          <w:bCs/>
          <w:szCs w:val="24"/>
        </w:rPr>
        <w:t xml:space="preserve">ΘΕΟΔΩΡΟΣ ΔΡΙΤΣΑΣ: </w:t>
      </w:r>
      <w:r>
        <w:rPr>
          <w:rFonts w:eastAsia="Times New Roman"/>
          <w:bCs/>
          <w:szCs w:val="24"/>
        </w:rPr>
        <w:t>Ούτε η χρεοκοπία.</w:t>
      </w:r>
    </w:p>
    <w:p w14:paraId="3FCD8B74" w14:textId="77777777" w:rsidR="00BC419A" w:rsidRDefault="0035347C">
      <w:pPr>
        <w:spacing w:line="600" w:lineRule="auto"/>
        <w:ind w:firstLine="720"/>
        <w:contextualSpacing/>
        <w:jc w:val="both"/>
        <w:rPr>
          <w:rFonts w:eastAsia="Times New Roman"/>
          <w:bCs/>
          <w:szCs w:val="24"/>
        </w:rPr>
      </w:pPr>
      <w:r>
        <w:rPr>
          <w:rFonts w:eastAsia="Times New Roman"/>
          <w:b/>
          <w:bCs/>
          <w:szCs w:val="24"/>
        </w:rPr>
        <w:t>ΧΡΗΣΤΟΣ ΜΠΟΥΚΩΡΟΣ:</w:t>
      </w:r>
      <w:r>
        <w:rPr>
          <w:rFonts w:eastAsia="Times New Roman"/>
          <w:bCs/>
          <w:szCs w:val="24"/>
        </w:rPr>
        <w:t xml:space="preserve"> Ακ</w:t>
      </w:r>
      <w:r>
        <w:rPr>
          <w:rFonts w:eastAsia="Times New Roman"/>
          <w:bCs/>
          <w:szCs w:val="24"/>
        </w:rPr>
        <w:t xml:space="preserve">ούστε, κύριε </w:t>
      </w:r>
      <w:proofErr w:type="spellStart"/>
      <w:r>
        <w:rPr>
          <w:rFonts w:eastAsia="Times New Roman"/>
          <w:bCs/>
          <w:szCs w:val="24"/>
        </w:rPr>
        <w:t>Δρίτσα</w:t>
      </w:r>
      <w:proofErr w:type="spellEnd"/>
      <w:r>
        <w:rPr>
          <w:rFonts w:eastAsia="Times New Roman"/>
          <w:bCs/>
          <w:szCs w:val="24"/>
        </w:rPr>
        <w:t xml:space="preserve">, και με αυτό το νομοσχέδιο κρύβεστε πίσω από το δάχτυλό σας. Δεν φέρατε –λέει- το </w:t>
      </w:r>
      <w:r>
        <w:rPr>
          <w:rFonts w:eastAsia="Times New Roman"/>
          <w:bCs/>
          <w:szCs w:val="24"/>
        </w:rPr>
        <w:t>μ</w:t>
      </w:r>
      <w:r>
        <w:rPr>
          <w:rFonts w:eastAsia="Times New Roman"/>
          <w:bCs/>
          <w:szCs w:val="24"/>
        </w:rPr>
        <w:t xml:space="preserve">εταφορικό </w:t>
      </w:r>
      <w:r>
        <w:rPr>
          <w:rFonts w:eastAsia="Times New Roman"/>
          <w:bCs/>
          <w:szCs w:val="24"/>
        </w:rPr>
        <w:t>ι</w:t>
      </w:r>
      <w:r>
        <w:rPr>
          <w:rFonts w:eastAsia="Times New Roman"/>
          <w:bCs/>
          <w:szCs w:val="24"/>
        </w:rPr>
        <w:t>σοδύναμο τόσα χρόνια. Μα, υπήρχε ένα οριζόντιο αναπτυξιακό μέτρο, οι χαμηλοί συντελεστές ΦΠΑ, που αφορούσαν τους πάντες.</w:t>
      </w:r>
    </w:p>
    <w:p w14:paraId="3FCD8B75" w14:textId="77777777" w:rsidR="00BC419A" w:rsidRDefault="0035347C">
      <w:pPr>
        <w:spacing w:line="600" w:lineRule="auto"/>
        <w:ind w:firstLine="720"/>
        <w:contextualSpacing/>
        <w:jc w:val="both"/>
        <w:rPr>
          <w:rFonts w:eastAsia="Times New Roman"/>
          <w:bCs/>
          <w:szCs w:val="24"/>
        </w:rPr>
      </w:pPr>
      <w:r>
        <w:rPr>
          <w:rFonts w:eastAsia="Times New Roman"/>
          <w:b/>
          <w:bCs/>
          <w:szCs w:val="24"/>
        </w:rPr>
        <w:t xml:space="preserve">ΘΕΟΔΩΡΟΣ ΔΡΙΤΣΑΣ: </w:t>
      </w:r>
      <w:r>
        <w:rPr>
          <w:rFonts w:eastAsia="Times New Roman"/>
          <w:bCs/>
          <w:szCs w:val="24"/>
        </w:rPr>
        <w:t>Δεν</w:t>
      </w:r>
      <w:r>
        <w:rPr>
          <w:rFonts w:eastAsia="Times New Roman"/>
          <w:bCs/>
          <w:szCs w:val="24"/>
        </w:rPr>
        <w:t xml:space="preserve"> έχει κα</w:t>
      </w:r>
      <w:r>
        <w:rPr>
          <w:rFonts w:eastAsia="Times New Roman"/>
          <w:bCs/>
          <w:szCs w:val="24"/>
        </w:rPr>
        <w:t>μ</w:t>
      </w:r>
      <w:r>
        <w:rPr>
          <w:rFonts w:eastAsia="Times New Roman"/>
          <w:bCs/>
          <w:szCs w:val="24"/>
        </w:rPr>
        <w:t>μία σχέση!</w:t>
      </w:r>
    </w:p>
    <w:p w14:paraId="3FCD8B76" w14:textId="77777777" w:rsidR="00BC419A" w:rsidRDefault="0035347C">
      <w:pPr>
        <w:spacing w:line="600" w:lineRule="auto"/>
        <w:ind w:firstLine="720"/>
        <w:contextualSpacing/>
        <w:jc w:val="both"/>
        <w:rPr>
          <w:rFonts w:eastAsia="Times New Roman"/>
          <w:bCs/>
          <w:szCs w:val="24"/>
        </w:rPr>
      </w:pPr>
      <w:r>
        <w:rPr>
          <w:rFonts w:eastAsia="Times New Roman"/>
          <w:b/>
          <w:bCs/>
          <w:szCs w:val="24"/>
        </w:rPr>
        <w:t>ΧΡΗΣΤΟΣ ΜΠΟΥΚΩΡΟΣ:</w:t>
      </w:r>
      <w:r>
        <w:rPr>
          <w:rFonts w:eastAsia="Times New Roman"/>
          <w:bCs/>
          <w:szCs w:val="24"/>
        </w:rPr>
        <w:t xml:space="preserve"> Θα το δούμε εάν έχει σχέση.</w:t>
      </w:r>
    </w:p>
    <w:p w14:paraId="3FCD8B77" w14:textId="77777777" w:rsidR="00BC419A" w:rsidRDefault="0035347C">
      <w:pPr>
        <w:spacing w:line="600" w:lineRule="auto"/>
        <w:ind w:firstLine="720"/>
        <w:contextualSpacing/>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Κύριε </w:t>
      </w:r>
      <w:proofErr w:type="spellStart"/>
      <w:r>
        <w:rPr>
          <w:rFonts w:eastAsia="Times New Roman"/>
          <w:bCs/>
          <w:szCs w:val="24"/>
        </w:rPr>
        <w:t>Δρίτσα</w:t>
      </w:r>
      <w:proofErr w:type="spellEnd"/>
      <w:r>
        <w:rPr>
          <w:rFonts w:eastAsia="Times New Roman"/>
          <w:bCs/>
          <w:szCs w:val="24"/>
        </w:rPr>
        <w:t>!</w:t>
      </w:r>
    </w:p>
    <w:p w14:paraId="3FCD8B78" w14:textId="77777777" w:rsidR="00BC419A" w:rsidRDefault="0035347C">
      <w:pPr>
        <w:spacing w:line="600" w:lineRule="auto"/>
        <w:ind w:firstLine="720"/>
        <w:contextualSpacing/>
        <w:jc w:val="both"/>
        <w:rPr>
          <w:rFonts w:eastAsia="Times New Roman"/>
          <w:bCs/>
          <w:szCs w:val="24"/>
        </w:rPr>
      </w:pPr>
      <w:r>
        <w:rPr>
          <w:rFonts w:eastAsia="Times New Roman"/>
          <w:b/>
          <w:bCs/>
          <w:szCs w:val="24"/>
        </w:rPr>
        <w:t>ΧΡΗΣΤΟΣ ΜΠΟΥΚΩΡΟΣ:</w:t>
      </w:r>
      <w:r>
        <w:rPr>
          <w:rFonts w:eastAsia="Times New Roman"/>
          <w:bCs/>
          <w:szCs w:val="24"/>
        </w:rPr>
        <w:t xml:space="preserve"> Γιατί εκνευρίζεστε με αυτά που ακούτε; </w:t>
      </w:r>
    </w:p>
    <w:p w14:paraId="3FCD8B79" w14:textId="77777777" w:rsidR="00BC419A" w:rsidRDefault="0035347C">
      <w:pPr>
        <w:spacing w:line="600" w:lineRule="auto"/>
        <w:ind w:firstLine="720"/>
        <w:contextualSpacing/>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Κύριε </w:t>
      </w:r>
      <w:proofErr w:type="spellStart"/>
      <w:r>
        <w:rPr>
          <w:rFonts w:eastAsia="Times New Roman"/>
          <w:bCs/>
          <w:szCs w:val="24"/>
        </w:rPr>
        <w:t>Μπουκώρο</w:t>
      </w:r>
      <w:proofErr w:type="spellEnd"/>
      <w:r>
        <w:rPr>
          <w:rFonts w:eastAsia="Times New Roman"/>
          <w:bCs/>
          <w:szCs w:val="24"/>
        </w:rPr>
        <w:t>, μην κάνετε διάλογο.</w:t>
      </w:r>
    </w:p>
    <w:p w14:paraId="3FCD8B7A" w14:textId="77777777" w:rsidR="00BC419A" w:rsidRDefault="0035347C">
      <w:pPr>
        <w:spacing w:line="600" w:lineRule="auto"/>
        <w:ind w:firstLine="720"/>
        <w:contextualSpacing/>
        <w:jc w:val="both"/>
        <w:rPr>
          <w:rFonts w:eastAsia="Times New Roman"/>
          <w:bCs/>
          <w:szCs w:val="24"/>
        </w:rPr>
      </w:pPr>
      <w:r>
        <w:rPr>
          <w:rFonts w:eastAsia="Times New Roman"/>
          <w:b/>
          <w:bCs/>
          <w:szCs w:val="24"/>
        </w:rPr>
        <w:lastRenderedPageBreak/>
        <w:t>ΧΡΗΣΤΟΣ ΜΠΟΥΚΩΡΟ</w:t>
      </w:r>
      <w:r>
        <w:rPr>
          <w:rFonts w:eastAsia="Times New Roman"/>
          <w:b/>
          <w:bCs/>
          <w:szCs w:val="24"/>
        </w:rPr>
        <w:t>Σ:</w:t>
      </w:r>
      <w:r>
        <w:rPr>
          <w:rFonts w:eastAsia="Times New Roman"/>
          <w:bCs/>
          <w:szCs w:val="24"/>
        </w:rPr>
        <w:t xml:space="preserve"> Εμείς στους λαϊκισμούς και στις υπερβολές επιδεικνύουμε ιώβειο υπομονή. Εσείς δεν είστε διατεθειμένοι να ακούσετε ούτε κριτική από την Αντιπολίτευση;</w:t>
      </w:r>
    </w:p>
    <w:p w14:paraId="3FCD8B7B" w14:textId="77777777" w:rsidR="00BC419A" w:rsidRDefault="0035347C">
      <w:pPr>
        <w:spacing w:line="600" w:lineRule="auto"/>
        <w:ind w:firstLine="720"/>
        <w:contextualSpacing/>
        <w:jc w:val="both"/>
        <w:rPr>
          <w:rFonts w:eastAsia="Times New Roman"/>
          <w:bCs/>
          <w:szCs w:val="24"/>
        </w:rPr>
      </w:pPr>
      <w:r w:rsidRPr="00E14C6E">
        <w:rPr>
          <w:rFonts w:eastAsia="Times New Roman"/>
          <w:b/>
          <w:bCs/>
          <w:szCs w:val="24"/>
        </w:rPr>
        <w:t xml:space="preserve">ΝΙΚΟΛΑΟΣ ΗΓΟΥΜΕΝΙΔΗΣ: </w:t>
      </w:r>
      <w:r>
        <w:rPr>
          <w:rFonts w:eastAsia="Times New Roman"/>
          <w:bCs/>
          <w:szCs w:val="24"/>
        </w:rPr>
        <w:t>Στους λαϊκισμούς και στις υπερβολές…</w:t>
      </w:r>
    </w:p>
    <w:p w14:paraId="3FCD8B7C" w14:textId="77777777" w:rsidR="00BC419A" w:rsidRDefault="0035347C">
      <w:pPr>
        <w:spacing w:line="600" w:lineRule="auto"/>
        <w:ind w:firstLine="720"/>
        <w:contextualSpacing/>
        <w:jc w:val="both"/>
        <w:rPr>
          <w:rFonts w:eastAsia="Times New Roman"/>
          <w:bCs/>
          <w:szCs w:val="24"/>
        </w:rPr>
      </w:pPr>
      <w:r>
        <w:rPr>
          <w:rFonts w:eastAsia="Times New Roman"/>
          <w:b/>
          <w:bCs/>
          <w:szCs w:val="24"/>
        </w:rPr>
        <w:t>ΧΡΗΣΤΟΣ ΜΠΟΥΚΩΡΟΣ:</w:t>
      </w:r>
      <w:r>
        <w:rPr>
          <w:rFonts w:eastAsia="Times New Roman"/>
          <w:bCs/>
          <w:szCs w:val="24"/>
        </w:rPr>
        <w:t xml:space="preserve"> Καλά, έχετε ξεπεράσει κάθε ρεκόρ λαϊκισμού. Δεν είμαι, όμως, διατεθειμένος να κάνω διάλογο μαζί σας. </w:t>
      </w:r>
    </w:p>
    <w:p w14:paraId="3FCD8B7D" w14:textId="77777777" w:rsidR="00BC419A" w:rsidRDefault="0035347C">
      <w:pPr>
        <w:spacing w:line="600" w:lineRule="auto"/>
        <w:ind w:firstLine="720"/>
        <w:contextualSpacing/>
        <w:jc w:val="both"/>
        <w:rPr>
          <w:rFonts w:eastAsia="Times New Roman" w:cs="Times New Roman"/>
          <w:szCs w:val="24"/>
        </w:rPr>
      </w:pPr>
      <w:r w:rsidRPr="004366FF">
        <w:rPr>
          <w:rFonts w:eastAsia="Times New Roman" w:cs="Times New Roman"/>
          <w:b/>
          <w:szCs w:val="24"/>
        </w:rPr>
        <w:t>ΠΡΟΕΔΡΕΥΩΝ (Μάριος Γεωργιάδης):</w:t>
      </w:r>
      <w:r>
        <w:rPr>
          <w:rFonts w:eastAsia="Times New Roman" w:cs="Times New Roman"/>
          <w:szCs w:val="24"/>
        </w:rPr>
        <w:t xml:space="preserve"> Το κάνετε, όμως, κύριε </w:t>
      </w:r>
      <w:proofErr w:type="spellStart"/>
      <w:r>
        <w:rPr>
          <w:rFonts w:eastAsia="Times New Roman" w:cs="Times New Roman"/>
          <w:szCs w:val="24"/>
        </w:rPr>
        <w:t>Μπουκώρε</w:t>
      </w:r>
      <w:proofErr w:type="spellEnd"/>
      <w:r>
        <w:rPr>
          <w:rFonts w:eastAsia="Times New Roman" w:cs="Times New Roman"/>
          <w:szCs w:val="24"/>
        </w:rPr>
        <w:t>. Μην κάνετε διάλογο.</w:t>
      </w:r>
    </w:p>
    <w:p w14:paraId="3FCD8B7E" w14:textId="77777777" w:rsidR="00BC419A" w:rsidRDefault="0035347C">
      <w:pPr>
        <w:spacing w:line="600" w:lineRule="auto"/>
        <w:ind w:firstLine="720"/>
        <w:contextualSpacing/>
        <w:jc w:val="both"/>
        <w:rPr>
          <w:rFonts w:eastAsia="Times New Roman" w:cs="Times New Roman"/>
          <w:szCs w:val="24"/>
        </w:rPr>
      </w:pPr>
      <w:r w:rsidRPr="004366FF">
        <w:rPr>
          <w:rFonts w:eastAsia="Times New Roman" w:cs="Times New Roman"/>
          <w:b/>
          <w:szCs w:val="24"/>
        </w:rPr>
        <w:t>ΧΡΗΣΤΟΣ ΜΠΟΥΚΩΡΟΣ:</w:t>
      </w:r>
      <w:r>
        <w:rPr>
          <w:rFonts w:eastAsia="Times New Roman" w:cs="Times New Roman"/>
          <w:szCs w:val="24"/>
        </w:rPr>
        <w:t xml:space="preserve"> Κύριε Πρόεδρε, θα παρακαλέσω να λάβετε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σ</w:t>
      </w:r>
      <w:r>
        <w:rPr>
          <w:rFonts w:eastAsia="Times New Roman" w:cs="Times New Roman"/>
          <w:szCs w:val="24"/>
        </w:rPr>
        <w:t>ας στον χρόνο το ότι έχω διακοπεί τέσσερις φορές.</w:t>
      </w:r>
    </w:p>
    <w:p w14:paraId="3FCD8B7F" w14:textId="77777777" w:rsidR="00BC419A" w:rsidRDefault="0035347C">
      <w:pPr>
        <w:spacing w:line="600" w:lineRule="auto"/>
        <w:ind w:firstLine="720"/>
        <w:contextualSpacing/>
        <w:jc w:val="both"/>
        <w:rPr>
          <w:rFonts w:eastAsia="Times New Roman" w:cs="Times New Roman"/>
          <w:szCs w:val="24"/>
        </w:rPr>
      </w:pPr>
      <w:r w:rsidRPr="004366FF">
        <w:rPr>
          <w:rFonts w:eastAsia="Times New Roman" w:cs="Times New Roman"/>
          <w:b/>
          <w:szCs w:val="24"/>
        </w:rPr>
        <w:t>ΠΡΟΕΔΡΕΥΩΝ (Μάριος Γεωργιάδης):</w:t>
      </w:r>
      <w:r>
        <w:rPr>
          <w:rFonts w:eastAsia="Times New Roman" w:cs="Times New Roman"/>
          <w:szCs w:val="24"/>
        </w:rPr>
        <w:t xml:space="preserve"> Το λαμβάνω, μην ανησυχείτε.</w:t>
      </w:r>
    </w:p>
    <w:p w14:paraId="3FCD8B80"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Έλεγα, λοιπόν, ότι εφόσον θυσιάσατε τους μειωμένους συντελεστές ΦΠΑ, φέρνετε</w:t>
      </w:r>
      <w:r>
        <w:rPr>
          <w:rFonts w:eastAsia="Times New Roman" w:cs="Times New Roman"/>
          <w:szCs w:val="24"/>
        </w:rPr>
        <w:t>,</w:t>
      </w:r>
      <w:r>
        <w:rPr>
          <w:rFonts w:eastAsia="Times New Roman" w:cs="Times New Roman"/>
          <w:szCs w:val="24"/>
        </w:rPr>
        <w:t xml:space="preserve"> λίγες ημέρες πριν την καθολική εφαρμογή αυτού του</w:t>
      </w:r>
      <w:r>
        <w:rPr>
          <w:rFonts w:eastAsia="Times New Roman" w:cs="Times New Roman"/>
          <w:szCs w:val="24"/>
        </w:rPr>
        <w:t xml:space="preserve"> μέτρου</w:t>
      </w:r>
      <w:r>
        <w:rPr>
          <w:rFonts w:eastAsia="Times New Roman" w:cs="Times New Roman"/>
          <w:szCs w:val="24"/>
        </w:rPr>
        <w:t>,</w:t>
      </w:r>
      <w:r>
        <w:rPr>
          <w:rFonts w:eastAsia="Times New Roman" w:cs="Times New Roman"/>
          <w:szCs w:val="24"/>
        </w:rPr>
        <w:t xml:space="preserve"> το </w:t>
      </w:r>
      <w:r>
        <w:rPr>
          <w:rFonts w:eastAsia="Times New Roman" w:cs="Times New Roman"/>
          <w:szCs w:val="24"/>
        </w:rPr>
        <w:t>μ</w:t>
      </w:r>
      <w:r>
        <w:rPr>
          <w:rFonts w:eastAsia="Times New Roman" w:cs="Times New Roman"/>
          <w:szCs w:val="24"/>
        </w:rPr>
        <w:t xml:space="preserve">εταφορικό </w:t>
      </w:r>
      <w:r>
        <w:rPr>
          <w:rFonts w:eastAsia="Times New Roman" w:cs="Times New Roman"/>
          <w:szCs w:val="24"/>
        </w:rPr>
        <w:t>ι</w:t>
      </w:r>
      <w:r>
        <w:rPr>
          <w:rFonts w:eastAsia="Times New Roman" w:cs="Times New Roman"/>
          <w:szCs w:val="24"/>
        </w:rPr>
        <w:t xml:space="preserve">σοδύναμο. Το </w:t>
      </w:r>
      <w:r>
        <w:rPr>
          <w:rFonts w:eastAsia="Times New Roman" w:cs="Times New Roman"/>
          <w:szCs w:val="24"/>
          <w:lang w:val="en-US"/>
        </w:rPr>
        <w:t>timing</w:t>
      </w:r>
      <w:r>
        <w:rPr>
          <w:rFonts w:eastAsia="Times New Roman" w:cs="Times New Roman"/>
          <w:szCs w:val="24"/>
        </w:rPr>
        <w:t xml:space="preserve"> είναι η μεγαλύτερη απόδειξη. Εσείς </w:t>
      </w:r>
      <w:r>
        <w:rPr>
          <w:rFonts w:eastAsia="Times New Roman" w:cs="Times New Roman"/>
          <w:szCs w:val="24"/>
        </w:rPr>
        <w:lastRenderedPageBreak/>
        <w:t xml:space="preserve">συσχετίζετε ένα ανεξάρτητο μέτρο με αυτήν την υποχώρηση που κάνατε στις κόκκινες γραμμές σας. </w:t>
      </w:r>
    </w:p>
    <w:p w14:paraId="3FCD8B81"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Οι συντελεστές ΦΠΑ, κυρίες και κύριοι συνάδελφοι, είναι αρμοδιότητα του κάθε κράτο</w:t>
      </w:r>
      <w:r>
        <w:rPr>
          <w:rFonts w:eastAsia="Times New Roman" w:cs="Times New Roman"/>
          <w:szCs w:val="24"/>
        </w:rPr>
        <w:t>υς-μέλους. Η κατάργηση των μειωμένων συντελεστών είναι</w:t>
      </w:r>
      <w:r>
        <w:rPr>
          <w:rFonts w:eastAsia="Times New Roman" w:cs="Times New Roman"/>
          <w:szCs w:val="24"/>
        </w:rPr>
        <w:t>,</w:t>
      </w:r>
      <w:r>
        <w:rPr>
          <w:rFonts w:eastAsia="Times New Roman" w:cs="Times New Roman"/>
          <w:szCs w:val="24"/>
        </w:rPr>
        <w:t xml:space="preserve"> αποκλειστικά</w:t>
      </w:r>
      <w:r>
        <w:rPr>
          <w:rFonts w:eastAsia="Times New Roman" w:cs="Times New Roman"/>
          <w:szCs w:val="24"/>
        </w:rPr>
        <w:t>,</w:t>
      </w:r>
      <w:r>
        <w:rPr>
          <w:rFonts w:eastAsia="Times New Roman" w:cs="Times New Roman"/>
          <w:szCs w:val="24"/>
        </w:rPr>
        <w:t xml:space="preserve"> δική σας απόφαση. Εσείς υποχωρήσατε από τις κόκκινες γραμμές σας, εσείς και οι συγκυβερνώντες σας. Θυμόμαστε όλοι τι λέγα</w:t>
      </w:r>
      <w:r>
        <w:rPr>
          <w:rFonts w:eastAsia="Times New Roman" w:cs="Times New Roman"/>
          <w:szCs w:val="24"/>
        </w:rPr>
        <w:t>τ</w:t>
      </w:r>
      <w:r>
        <w:rPr>
          <w:rFonts w:eastAsia="Times New Roman" w:cs="Times New Roman"/>
          <w:szCs w:val="24"/>
        </w:rPr>
        <w:t>ε για τον μειωμένο συντελεστή ΦΠΑ.</w:t>
      </w:r>
    </w:p>
    <w:p w14:paraId="3FCD8B82"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Β</w:t>
      </w:r>
      <w:r>
        <w:rPr>
          <w:rFonts w:eastAsia="Times New Roman" w:cs="Times New Roman"/>
          <w:szCs w:val="24"/>
        </w:rPr>
        <w:t>εβαίως</w:t>
      </w:r>
      <w:r>
        <w:rPr>
          <w:rFonts w:eastAsia="Times New Roman" w:cs="Times New Roman"/>
          <w:szCs w:val="24"/>
        </w:rPr>
        <w:t>,</w:t>
      </w:r>
      <w:r>
        <w:rPr>
          <w:rFonts w:eastAsia="Times New Roman" w:cs="Times New Roman"/>
          <w:szCs w:val="24"/>
        </w:rPr>
        <w:t xml:space="preserve"> οι δανειστές πίεσαν και την προηγούμενη κυβέρνηση να </w:t>
      </w:r>
      <w:r>
        <w:rPr>
          <w:rFonts w:eastAsia="Times New Roman" w:cs="Times New Roman"/>
          <w:szCs w:val="24"/>
        </w:rPr>
        <w:t>αυξήσει τον</w:t>
      </w:r>
      <w:r>
        <w:rPr>
          <w:rFonts w:eastAsia="Times New Roman" w:cs="Times New Roman"/>
          <w:szCs w:val="24"/>
        </w:rPr>
        <w:t xml:space="preserve"> συντελεστή </w:t>
      </w:r>
      <w:r>
        <w:rPr>
          <w:rFonts w:eastAsia="Times New Roman" w:cs="Times New Roman"/>
          <w:szCs w:val="24"/>
        </w:rPr>
        <w:t xml:space="preserve">της </w:t>
      </w:r>
      <w:r>
        <w:rPr>
          <w:rFonts w:eastAsia="Times New Roman" w:cs="Times New Roman"/>
          <w:szCs w:val="24"/>
        </w:rPr>
        <w:t xml:space="preserve">εστίασης από το 13% στο 24%. Η </w:t>
      </w:r>
      <w:r>
        <w:rPr>
          <w:rFonts w:eastAsia="Times New Roman" w:cs="Times New Roman"/>
          <w:szCs w:val="24"/>
        </w:rPr>
        <w:t>προηγούμενη</w:t>
      </w:r>
      <w:r>
        <w:rPr>
          <w:rFonts w:eastAsia="Times New Roman" w:cs="Times New Roman"/>
          <w:szCs w:val="24"/>
        </w:rPr>
        <w:t xml:space="preserve"> κυβέρνηση, όμως, κράτησε χαμηλό τον συντελεστή στην εστίαση, που είναι ένας μεγάλος κλάδος της οικονομίας. </w:t>
      </w:r>
    </w:p>
    <w:p w14:paraId="3FCD8B83"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Εσείς χωρίς κα</w:t>
      </w:r>
      <w:r>
        <w:rPr>
          <w:rFonts w:eastAsia="Times New Roman" w:cs="Times New Roman"/>
          <w:szCs w:val="24"/>
        </w:rPr>
        <w:t>μ</w:t>
      </w:r>
      <w:r>
        <w:rPr>
          <w:rFonts w:eastAsia="Times New Roman" w:cs="Times New Roman"/>
          <w:szCs w:val="24"/>
        </w:rPr>
        <w:t>μία μάχη,</w:t>
      </w:r>
      <w:r>
        <w:rPr>
          <w:rFonts w:eastAsia="Times New Roman" w:cs="Times New Roman"/>
          <w:szCs w:val="24"/>
        </w:rPr>
        <w:t xml:space="preserve"> χωρίς κα</w:t>
      </w:r>
      <w:r>
        <w:rPr>
          <w:rFonts w:eastAsia="Times New Roman" w:cs="Times New Roman"/>
          <w:szCs w:val="24"/>
        </w:rPr>
        <w:t>μ</w:t>
      </w:r>
      <w:r>
        <w:rPr>
          <w:rFonts w:eastAsia="Times New Roman" w:cs="Times New Roman"/>
          <w:szCs w:val="24"/>
        </w:rPr>
        <w:t>μία διαπραγμάτευση</w:t>
      </w:r>
      <w:r>
        <w:rPr>
          <w:rFonts w:eastAsia="Times New Roman" w:cs="Times New Roman"/>
          <w:szCs w:val="24"/>
        </w:rPr>
        <w:t>,</w:t>
      </w:r>
      <w:r>
        <w:rPr>
          <w:rFonts w:eastAsia="Times New Roman" w:cs="Times New Roman"/>
          <w:szCs w:val="24"/>
        </w:rPr>
        <w:t xml:space="preserve"> θυσιάσατε τους μειωμένους συντελεστές ΦΠΑ. Θυσιάζετε το μείζον και τώρα τάζετε ψίχουλα και επιδόματα. Είναι το κράτος «πατερούλης». Όμως, πόσο αξιόπιστοι είστε στις πληρωμές σας προς τρίτους; Δεν έχετε δει πού έχουν εκτιναχθεί</w:t>
      </w:r>
      <w:r>
        <w:rPr>
          <w:rFonts w:eastAsia="Times New Roman" w:cs="Times New Roman"/>
          <w:szCs w:val="24"/>
        </w:rPr>
        <w:t xml:space="preserve"> οι ληξιπρόθεσμες οφειλές επί των ημερών σας; Ποιοι θα πληρωθούν, πόσο </w:t>
      </w:r>
      <w:r>
        <w:rPr>
          <w:rFonts w:eastAsia="Times New Roman" w:cs="Times New Roman"/>
          <w:szCs w:val="24"/>
        </w:rPr>
        <w:lastRenderedPageBreak/>
        <w:t>θα πληρωθούν και πότε θα πληρωθούν; Μας το λέει το νομοσχέδιο, μας το διευκρινίζει; Αοριστίες.</w:t>
      </w:r>
    </w:p>
    <w:p w14:paraId="3FCD8B84"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Να σημειώσω, λοιπόν, και εγώ, για να συμφωνήσω με τον κ. </w:t>
      </w:r>
      <w:proofErr w:type="spellStart"/>
      <w:r>
        <w:rPr>
          <w:rFonts w:eastAsia="Times New Roman" w:cs="Times New Roman"/>
          <w:szCs w:val="24"/>
        </w:rPr>
        <w:t>Δρίτσα</w:t>
      </w:r>
      <w:proofErr w:type="spellEnd"/>
      <w:r>
        <w:rPr>
          <w:rFonts w:eastAsia="Times New Roman" w:cs="Times New Roman"/>
          <w:szCs w:val="24"/>
        </w:rPr>
        <w:t xml:space="preserve">, πράγματι το λεγόμενο </w:t>
      </w:r>
      <w:r>
        <w:rPr>
          <w:rFonts w:eastAsia="Times New Roman" w:cs="Times New Roman"/>
          <w:szCs w:val="24"/>
        </w:rPr>
        <w:t>α</w:t>
      </w:r>
      <w:r>
        <w:rPr>
          <w:rFonts w:eastAsia="Times New Roman" w:cs="Times New Roman"/>
          <w:szCs w:val="24"/>
        </w:rPr>
        <w:t>ντι</w:t>
      </w:r>
      <w:r>
        <w:rPr>
          <w:rFonts w:eastAsia="Times New Roman" w:cs="Times New Roman"/>
          <w:szCs w:val="24"/>
        </w:rPr>
        <w:t xml:space="preserve">στάθμισμα </w:t>
      </w:r>
      <w:r>
        <w:rPr>
          <w:rFonts w:eastAsia="Times New Roman" w:cs="Times New Roman"/>
          <w:szCs w:val="24"/>
        </w:rPr>
        <w:t>ν</w:t>
      </w:r>
      <w:r>
        <w:rPr>
          <w:rFonts w:eastAsia="Times New Roman" w:cs="Times New Roman"/>
          <w:szCs w:val="24"/>
        </w:rPr>
        <w:t xml:space="preserve">ησιωτικού </w:t>
      </w:r>
      <w:r>
        <w:rPr>
          <w:rFonts w:eastAsia="Times New Roman" w:cs="Times New Roman"/>
          <w:szCs w:val="24"/>
        </w:rPr>
        <w:t>κ</w:t>
      </w:r>
      <w:r>
        <w:rPr>
          <w:rFonts w:eastAsia="Times New Roman" w:cs="Times New Roman"/>
          <w:szCs w:val="24"/>
        </w:rPr>
        <w:t xml:space="preserve">όστους ή </w:t>
      </w:r>
      <w:r>
        <w:rPr>
          <w:rFonts w:eastAsia="Times New Roman" w:cs="Times New Roman"/>
          <w:szCs w:val="24"/>
        </w:rPr>
        <w:t>μ</w:t>
      </w:r>
      <w:r>
        <w:rPr>
          <w:rFonts w:eastAsia="Times New Roman" w:cs="Times New Roman"/>
          <w:szCs w:val="24"/>
        </w:rPr>
        <w:t xml:space="preserve">εταφορικό </w:t>
      </w:r>
      <w:r>
        <w:rPr>
          <w:rFonts w:eastAsia="Times New Roman" w:cs="Times New Roman"/>
          <w:szCs w:val="24"/>
        </w:rPr>
        <w:t>ι</w:t>
      </w:r>
      <w:r>
        <w:rPr>
          <w:rFonts w:eastAsia="Times New Roman" w:cs="Times New Roman"/>
          <w:szCs w:val="24"/>
        </w:rPr>
        <w:t xml:space="preserve">σοδύναμο θα είχε κάποιο νόημα αν δεν είχαν καταργηθεί οι συντελεστές ΦΠΑ. Θα ήταν πράγματι αναπτυξιακό. Η πολιτική σας, όμως, μου θυμίζει τη λαϊκή παροιμία «να σε κάψω Γιάννη, να σε αλείψω λάδι για να </w:t>
      </w:r>
      <w:proofErr w:type="spellStart"/>
      <w:r>
        <w:rPr>
          <w:rFonts w:eastAsia="Times New Roman" w:cs="Times New Roman"/>
          <w:szCs w:val="24"/>
        </w:rPr>
        <w:t>γιάνει</w:t>
      </w:r>
      <w:proofErr w:type="spellEnd"/>
      <w:r>
        <w:rPr>
          <w:rFonts w:eastAsia="Times New Roman" w:cs="Times New Roman"/>
          <w:szCs w:val="24"/>
        </w:rPr>
        <w:t>». Κατ</w:t>
      </w:r>
      <w:r>
        <w:rPr>
          <w:rFonts w:eastAsia="Times New Roman" w:cs="Times New Roman"/>
          <w:szCs w:val="24"/>
        </w:rPr>
        <w:t xml:space="preserve">αργείτε ένα οριζόντιο αναπτυξιακό μέτρο. Εσείς το συνδέετε. </w:t>
      </w:r>
    </w:p>
    <w:p w14:paraId="3FCD8B85"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Ας δούμε τι συμβαίνει σε άλλες χώρες, κυρίες και κύριοι συνάδελφοι. Είναι αρμοδιότητα του κάθε κράτους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μέλους. </w:t>
      </w:r>
      <w:r>
        <w:rPr>
          <w:rFonts w:eastAsia="Times New Roman" w:cs="Times New Roman"/>
          <w:szCs w:val="24"/>
        </w:rPr>
        <w:t>Β</w:t>
      </w:r>
      <w:r>
        <w:rPr>
          <w:rFonts w:eastAsia="Times New Roman" w:cs="Times New Roman"/>
          <w:szCs w:val="24"/>
        </w:rPr>
        <w:t>ά</w:t>
      </w:r>
      <w:r>
        <w:rPr>
          <w:rFonts w:eastAsia="Times New Roman" w:cs="Times New Roman"/>
          <w:szCs w:val="24"/>
        </w:rPr>
        <w:t>ζε</w:t>
      </w:r>
      <w:r>
        <w:rPr>
          <w:rFonts w:eastAsia="Times New Roman" w:cs="Times New Roman"/>
          <w:szCs w:val="24"/>
        </w:rPr>
        <w:t xml:space="preserve">τε συντελεστή </w:t>
      </w:r>
      <w:r>
        <w:rPr>
          <w:rFonts w:eastAsia="Times New Roman" w:cs="Times New Roman"/>
          <w:szCs w:val="24"/>
        </w:rPr>
        <w:t xml:space="preserve">ΦΠΑ </w:t>
      </w:r>
      <w:r>
        <w:rPr>
          <w:rFonts w:eastAsia="Times New Roman" w:cs="Times New Roman"/>
          <w:szCs w:val="24"/>
        </w:rPr>
        <w:t xml:space="preserve">24% </w:t>
      </w:r>
      <w:r>
        <w:rPr>
          <w:rFonts w:eastAsia="Times New Roman" w:cs="Times New Roman"/>
          <w:szCs w:val="24"/>
        </w:rPr>
        <w:t>στην εστίαση</w:t>
      </w:r>
      <w:r>
        <w:rPr>
          <w:rFonts w:eastAsia="Times New Roman" w:cs="Times New Roman"/>
          <w:szCs w:val="24"/>
        </w:rPr>
        <w:t xml:space="preserve"> την ώρα που η Γαλλία, η Ισπανία και η Ιταλί</w:t>
      </w:r>
      <w:r>
        <w:rPr>
          <w:rFonts w:eastAsia="Times New Roman" w:cs="Times New Roman"/>
          <w:szCs w:val="24"/>
        </w:rPr>
        <w:t xml:space="preserve">α είναι στο 10%, η Πορτογαλία στο 13%, η Κύπρος στο 9% και η άκρως ανταγωνιστική μας Τουρκία στο τουριστικό προϊόν είναι μόλις στο 8%. </w:t>
      </w:r>
    </w:p>
    <w:p w14:paraId="3FCD8B86"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Στην ξενοδοχειακή διαμονή ανεβάσατε τον συντελεστή στο 13% από το 6% την ώρα που η Γαλλία, η Ιταλία και η Ισπανία είναι </w:t>
      </w:r>
      <w:r>
        <w:rPr>
          <w:rFonts w:eastAsia="Times New Roman" w:cs="Times New Roman"/>
          <w:szCs w:val="24"/>
        </w:rPr>
        <w:t xml:space="preserve">στο 10%, η Πορτογαλία μόλις στο 6% και η ευθέως ανταγωνιστική Τουρκία πάλι στο 8%. Θυσιάζετε, συν τοις </w:t>
      </w:r>
      <w:proofErr w:type="spellStart"/>
      <w:r>
        <w:rPr>
          <w:rFonts w:eastAsia="Times New Roman" w:cs="Times New Roman"/>
          <w:szCs w:val="24"/>
        </w:rPr>
        <w:t>άλλοις</w:t>
      </w:r>
      <w:proofErr w:type="spellEnd"/>
      <w:r>
        <w:rPr>
          <w:rFonts w:eastAsia="Times New Roman" w:cs="Times New Roman"/>
          <w:szCs w:val="24"/>
        </w:rPr>
        <w:t xml:space="preserve">, και </w:t>
      </w:r>
      <w:r>
        <w:rPr>
          <w:rFonts w:eastAsia="Times New Roman" w:cs="Times New Roman"/>
          <w:szCs w:val="24"/>
        </w:rPr>
        <w:lastRenderedPageBreak/>
        <w:t xml:space="preserve">την ανταγωνιστικότητα του τουριστικού μας προϊόντος και αυτό στο μέλλον μπορεί να έχει συνέπειες. </w:t>
      </w:r>
    </w:p>
    <w:p w14:paraId="3FCD8B87"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Θυσιάζετε και τη </w:t>
      </w:r>
      <w:proofErr w:type="spellStart"/>
      <w:r>
        <w:rPr>
          <w:rFonts w:eastAsia="Times New Roman" w:cs="Times New Roman"/>
          <w:szCs w:val="24"/>
        </w:rPr>
        <w:t>νησιωτικότητα</w:t>
      </w:r>
      <w:proofErr w:type="spellEnd"/>
      <w:r>
        <w:rPr>
          <w:rFonts w:eastAsia="Times New Roman" w:cs="Times New Roman"/>
          <w:szCs w:val="24"/>
        </w:rPr>
        <w:t xml:space="preserve">. Και άλλες </w:t>
      </w:r>
      <w:r>
        <w:rPr>
          <w:rFonts w:eastAsia="Times New Roman" w:cs="Times New Roman"/>
          <w:szCs w:val="24"/>
        </w:rPr>
        <w:t>χώρες μπήκαν στο μνημόνιο. Η Ισπανία</w:t>
      </w:r>
      <w:r>
        <w:rPr>
          <w:rFonts w:eastAsia="Times New Roman" w:cs="Times New Roman"/>
          <w:szCs w:val="24"/>
        </w:rPr>
        <w:t>,</w:t>
      </w:r>
      <w:r>
        <w:rPr>
          <w:rFonts w:eastAsia="Times New Roman" w:cs="Times New Roman"/>
          <w:szCs w:val="24"/>
        </w:rPr>
        <w:t xml:space="preserve"> τα Κανάρια νησιά τα έχει </w:t>
      </w:r>
      <w:proofErr w:type="spellStart"/>
      <w:r>
        <w:rPr>
          <w:rFonts w:eastAsia="Times New Roman" w:cs="Times New Roman"/>
          <w:szCs w:val="24"/>
        </w:rPr>
        <w:t>απεντάξει</w:t>
      </w:r>
      <w:proofErr w:type="spellEnd"/>
      <w:r>
        <w:rPr>
          <w:rFonts w:eastAsia="Times New Roman" w:cs="Times New Roman"/>
          <w:szCs w:val="24"/>
        </w:rPr>
        <w:t xml:space="preserve"> από τον ΦΠΑ. Δεν ξέρουν; Η «πρώτη φορά </w:t>
      </w:r>
      <w:r>
        <w:rPr>
          <w:rFonts w:eastAsia="Times New Roman" w:cs="Times New Roman"/>
          <w:szCs w:val="24"/>
        </w:rPr>
        <w:t>α</w:t>
      </w:r>
      <w:r>
        <w:rPr>
          <w:rFonts w:eastAsia="Times New Roman" w:cs="Times New Roman"/>
          <w:szCs w:val="24"/>
        </w:rPr>
        <w:t xml:space="preserve">ριστερά» μόνο γνωρίζει; Στην Πορτογαλία, στις Αζόρες πληρώνουν </w:t>
      </w:r>
      <w:proofErr w:type="spellStart"/>
      <w:r>
        <w:rPr>
          <w:rFonts w:eastAsia="Times New Roman" w:cs="Times New Roman"/>
          <w:szCs w:val="24"/>
        </w:rPr>
        <w:t>μεσοσταθμικά</w:t>
      </w:r>
      <w:proofErr w:type="spellEnd"/>
      <w:r>
        <w:rPr>
          <w:rFonts w:eastAsia="Times New Roman" w:cs="Times New Roman"/>
          <w:szCs w:val="24"/>
        </w:rPr>
        <w:t xml:space="preserve"> 3% λιγότερο από την υπόλοιπη χώρα. Η Γαλλία στην Κορσική για τα προ</w:t>
      </w:r>
      <w:r>
        <w:rPr>
          <w:rFonts w:eastAsia="Times New Roman" w:cs="Times New Roman"/>
          <w:szCs w:val="24"/>
        </w:rPr>
        <w:t>ϊόντα πετρελαίου που συσχετίζονται με τις μεταφορές έχει ΦΠΑ από 0,90% έως 13%.</w:t>
      </w:r>
    </w:p>
    <w:p w14:paraId="3FCD8B88" w14:textId="77777777" w:rsidR="00BC419A" w:rsidRDefault="0035347C">
      <w:pPr>
        <w:spacing w:line="600" w:lineRule="auto"/>
        <w:ind w:firstLine="720"/>
        <w:contextualSpacing/>
        <w:jc w:val="both"/>
        <w:rPr>
          <w:rFonts w:eastAsia="Times New Roman" w:cs="Times New Roman"/>
          <w:szCs w:val="24"/>
        </w:rPr>
      </w:pPr>
      <w:r w:rsidRPr="0005601E">
        <w:rPr>
          <w:rFonts w:eastAsia="Times New Roman" w:cs="Times New Roman"/>
          <w:b/>
          <w:szCs w:val="24"/>
        </w:rPr>
        <w:t>ΚΩΝΣΤΑΝΤΙΝΟΣ ΠΑΥΛΙΔΗΣ:</w:t>
      </w:r>
      <w:r>
        <w:rPr>
          <w:rFonts w:eastAsia="Times New Roman" w:cs="Times New Roman"/>
          <w:szCs w:val="24"/>
        </w:rPr>
        <w:t xml:space="preserve"> Δεν χρεοκόπησαν αυτές.</w:t>
      </w:r>
    </w:p>
    <w:p w14:paraId="3FCD8B89"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Λέτε αλήθεια; Η Ισπανία και η Πορτογαλία δεν ήταν σε καθεστώς μνημονίου;</w:t>
      </w:r>
    </w:p>
    <w:p w14:paraId="3FCD8B8A"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Εντάξει, εντάξει. Είναι η πέμπτη φορά </w:t>
      </w:r>
      <w:r>
        <w:rPr>
          <w:rFonts w:eastAsia="Times New Roman" w:cs="Times New Roman"/>
          <w:szCs w:val="24"/>
        </w:rPr>
        <w:t>που με διακόπτετε. Προφανώς είναι ενοχλητικά.</w:t>
      </w:r>
    </w:p>
    <w:p w14:paraId="3FCD8B8B"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Μην απαντάτε, κύριε </w:t>
      </w:r>
      <w:proofErr w:type="spellStart"/>
      <w:r>
        <w:rPr>
          <w:rFonts w:eastAsia="Times New Roman" w:cs="Times New Roman"/>
          <w:szCs w:val="24"/>
        </w:rPr>
        <w:t>Μπουκώρε</w:t>
      </w:r>
      <w:proofErr w:type="spellEnd"/>
      <w:r>
        <w:rPr>
          <w:rFonts w:eastAsia="Times New Roman" w:cs="Times New Roman"/>
          <w:szCs w:val="24"/>
        </w:rPr>
        <w:t>. Συνεχίστε τον λόγο σας.</w:t>
      </w:r>
    </w:p>
    <w:p w14:paraId="3FCD8B8C"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Στη Γερμανία η νήσος </w:t>
      </w:r>
      <w:proofErr w:type="spellStart"/>
      <w:r>
        <w:rPr>
          <w:rFonts w:eastAsia="Times New Roman" w:cs="Times New Roman"/>
          <w:szCs w:val="24"/>
        </w:rPr>
        <w:t>Χέλγκολαντ</w:t>
      </w:r>
      <w:proofErr w:type="spellEnd"/>
      <w:r>
        <w:rPr>
          <w:rFonts w:eastAsia="Times New Roman" w:cs="Times New Roman"/>
          <w:szCs w:val="24"/>
        </w:rPr>
        <w:t xml:space="preserve"> έχει </w:t>
      </w:r>
      <w:proofErr w:type="spellStart"/>
      <w:r>
        <w:rPr>
          <w:rFonts w:eastAsia="Times New Roman" w:cs="Times New Roman"/>
          <w:szCs w:val="24"/>
        </w:rPr>
        <w:t>απενταχθεί</w:t>
      </w:r>
      <w:proofErr w:type="spellEnd"/>
      <w:r>
        <w:rPr>
          <w:rFonts w:eastAsia="Times New Roman" w:cs="Times New Roman"/>
          <w:szCs w:val="24"/>
        </w:rPr>
        <w:t xml:space="preserve"> από τον ΦΠΑ. Στην Φινλανδία επίσης.</w:t>
      </w:r>
    </w:p>
    <w:p w14:paraId="3FCD8B8D"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Εσείς έρχεστε με ένα </w:t>
      </w:r>
      <w:r>
        <w:rPr>
          <w:rFonts w:eastAsia="Times New Roman" w:cs="Times New Roman"/>
          <w:szCs w:val="24"/>
        </w:rPr>
        <w:t>νομοσχέδιο που βρίθει αοριστιών και προσπαθείτε να μας πείσετε ότι θα κλείσετε την πληγή που ανοίξατε με μπαλώματα. Μας είπε ο κύριος Υπουργός ότι 3 εκατομμύρια θα πέσουν στην Αλόννησο από το Μεταφορικό Ισοδύναμο. Αυτό είναι μόνο μ</w:t>
      </w:r>
      <w:r>
        <w:rPr>
          <w:rFonts w:eastAsia="Times New Roman" w:cs="Times New Roman"/>
          <w:szCs w:val="24"/>
        </w:rPr>
        <w:t>ί</w:t>
      </w:r>
      <w:r>
        <w:rPr>
          <w:rFonts w:eastAsia="Times New Roman" w:cs="Times New Roman"/>
          <w:szCs w:val="24"/>
        </w:rPr>
        <w:t>α μελέτη. Στην πράξη</w:t>
      </w:r>
      <w:r>
        <w:rPr>
          <w:rFonts w:eastAsia="Times New Roman" w:cs="Times New Roman"/>
          <w:szCs w:val="24"/>
        </w:rPr>
        <w:t>,</w:t>
      </w:r>
      <w:r>
        <w:rPr>
          <w:rFonts w:eastAsia="Times New Roman" w:cs="Times New Roman"/>
          <w:szCs w:val="24"/>
        </w:rPr>
        <w:t xml:space="preserve"> οι</w:t>
      </w:r>
      <w:r>
        <w:rPr>
          <w:rFonts w:eastAsia="Times New Roman" w:cs="Times New Roman"/>
          <w:szCs w:val="24"/>
        </w:rPr>
        <w:t xml:space="preserve"> κάτοικοι της Αλοννήσου από μεθαύριο θα πληρώνουν τοις μετρητοίς και θα περιμένουν να πληρωθούν από την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Πότε άραγε;</w:t>
      </w:r>
    </w:p>
    <w:p w14:paraId="3FCD8B8E"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Ξέρετε πόσο κοστίζει, κύριε Υπουργέ, η μεταφορά ενός αυτοκινήτου από την Αλόννησο στον Βόλο με επιστροφή; Κοστίζει </w:t>
      </w:r>
      <w:r>
        <w:rPr>
          <w:rFonts w:eastAsia="Times New Roman" w:cs="Times New Roman"/>
          <w:szCs w:val="24"/>
        </w:rPr>
        <w:t xml:space="preserve">160 ευρώ. Ξέρετε πόσο πληρώνει ένας κάτοικος της Σκοπέλου για να πάει στον Βόλο, εάν επιλέξει το ταχύπλοο; Πληρώνει 100 ευρώ. </w:t>
      </w:r>
      <w:r>
        <w:rPr>
          <w:rFonts w:eastAsia="Times New Roman" w:cs="Times New Roman"/>
          <w:szCs w:val="24"/>
        </w:rPr>
        <w:t>Α</w:t>
      </w:r>
      <w:r>
        <w:rPr>
          <w:rFonts w:eastAsia="Times New Roman" w:cs="Times New Roman"/>
          <w:szCs w:val="24"/>
        </w:rPr>
        <w:t>ν χρειαστεί και διανυκτέρευση, λόγω έλλειψης δρομολογίων, τότε μιλάμε για μισό μισθό. Μισή σύνταξη για να μεταφέρει το αυτοκίνητό</w:t>
      </w:r>
      <w:r>
        <w:rPr>
          <w:rFonts w:eastAsia="Times New Roman" w:cs="Times New Roman"/>
          <w:szCs w:val="24"/>
        </w:rPr>
        <w:t xml:space="preserve"> του και μισό μισθό για ένα ταξίδι. Ξέρετε πόσο πληρώνει τις υπηρεσίες υγείας;</w:t>
      </w:r>
    </w:p>
    <w:p w14:paraId="3FCD8B8F" w14:textId="77777777" w:rsidR="00BC419A" w:rsidRDefault="0035347C">
      <w:pPr>
        <w:spacing w:line="600" w:lineRule="auto"/>
        <w:ind w:firstLine="720"/>
        <w:contextualSpacing/>
        <w:jc w:val="both"/>
        <w:rPr>
          <w:rFonts w:eastAsia="Times New Roman" w:cs="Times New Roman"/>
          <w:szCs w:val="24"/>
        </w:rPr>
      </w:pPr>
      <w:r w:rsidRPr="00CD7D47">
        <w:rPr>
          <w:rFonts w:eastAsia="Times New Roman" w:cs="Times New Roman"/>
          <w:b/>
          <w:szCs w:val="24"/>
        </w:rPr>
        <w:t>ΗΛΙΑΣ ΚΑΜΑΤΕΡΟΣ:</w:t>
      </w:r>
      <w:r>
        <w:rPr>
          <w:rFonts w:eastAsia="Times New Roman" w:cs="Times New Roman"/>
          <w:szCs w:val="24"/>
        </w:rPr>
        <w:t xml:space="preserve"> Ποιος τα έκανε αυτά;</w:t>
      </w:r>
    </w:p>
    <w:p w14:paraId="3FCD8B90"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Εσείς.</w:t>
      </w:r>
    </w:p>
    <w:p w14:paraId="3FCD8B91"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 κάτοικος της Σκιάθου –που έχετε αφήσει το </w:t>
      </w:r>
      <w:r>
        <w:rPr>
          <w:rFonts w:eastAsia="Times New Roman" w:cs="Times New Roman"/>
          <w:szCs w:val="24"/>
        </w:rPr>
        <w:t>κ</w:t>
      </w:r>
      <w:r>
        <w:rPr>
          <w:rFonts w:eastAsia="Times New Roman" w:cs="Times New Roman"/>
          <w:szCs w:val="24"/>
        </w:rPr>
        <w:t xml:space="preserve">έντρο </w:t>
      </w:r>
      <w:r>
        <w:rPr>
          <w:rFonts w:eastAsia="Times New Roman" w:cs="Times New Roman"/>
          <w:szCs w:val="24"/>
        </w:rPr>
        <w:t>υ</w:t>
      </w:r>
      <w:r>
        <w:rPr>
          <w:rFonts w:eastAsia="Times New Roman" w:cs="Times New Roman"/>
          <w:szCs w:val="24"/>
        </w:rPr>
        <w:t>γείας εκεί να ρημάζει- αναγκάζεται να προσφεύγει για υπηρεσίε</w:t>
      </w:r>
      <w:r>
        <w:rPr>
          <w:rFonts w:eastAsia="Times New Roman" w:cs="Times New Roman"/>
          <w:szCs w:val="24"/>
        </w:rPr>
        <w:t xml:space="preserve">ς υγείας εκτός νησιού. </w:t>
      </w:r>
    </w:p>
    <w:p w14:paraId="3FCD8B92"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Λέτε ότι θα πληρώσετε </w:t>
      </w:r>
      <w:r>
        <w:rPr>
          <w:rFonts w:eastAsia="Times New Roman" w:cs="Times New Roman"/>
          <w:szCs w:val="24"/>
        </w:rPr>
        <w:t>το μ</w:t>
      </w:r>
      <w:r>
        <w:rPr>
          <w:rFonts w:eastAsia="Times New Roman" w:cs="Times New Roman"/>
          <w:szCs w:val="24"/>
        </w:rPr>
        <w:t xml:space="preserve">εταφορικό </w:t>
      </w:r>
      <w:r>
        <w:rPr>
          <w:rFonts w:eastAsia="Times New Roman" w:cs="Times New Roman"/>
          <w:szCs w:val="24"/>
        </w:rPr>
        <w:t>ι</w:t>
      </w:r>
      <w:r>
        <w:rPr>
          <w:rFonts w:eastAsia="Times New Roman" w:cs="Times New Roman"/>
          <w:szCs w:val="24"/>
        </w:rPr>
        <w:t xml:space="preserve">σοδύναμο. Γνωρίζετε, κύριε </w:t>
      </w:r>
      <w:proofErr w:type="spellStart"/>
      <w:r>
        <w:rPr>
          <w:rFonts w:eastAsia="Times New Roman" w:cs="Times New Roman"/>
          <w:szCs w:val="24"/>
        </w:rPr>
        <w:t>ε</w:t>
      </w:r>
      <w:r>
        <w:rPr>
          <w:rFonts w:eastAsia="Times New Roman" w:cs="Times New Roman"/>
          <w:szCs w:val="24"/>
        </w:rPr>
        <w:t>ισηγητά</w:t>
      </w:r>
      <w:proofErr w:type="spellEnd"/>
      <w:r>
        <w:rPr>
          <w:rFonts w:eastAsia="Times New Roman" w:cs="Times New Roman"/>
          <w:szCs w:val="24"/>
        </w:rPr>
        <w:t xml:space="preserve"> της Πλειοψηφίας, ότι ο επιχειρηματίες της Σκοπέλου, </w:t>
      </w:r>
      <w:proofErr w:type="spellStart"/>
      <w:r>
        <w:rPr>
          <w:rFonts w:eastAsia="Times New Roman" w:cs="Times New Roman"/>
          <w:szCs w:val="24"/>
        </w:rPr>
        <w:t>εκατόν</w:t>
      </w:r>
      <w:proofErr w:type="spellEnd"/>
      <w:r>
        <w:rPr>
          <w:rFonts w:eastAsia="Times New Roman" w:cs="Times New Roman"/>
          <w:szCs w:val="24"/>
        </w:rPr>
        <w:t xml:space="preserve"> δύο στον αριθμό, περιμένουν ακόμη σήμερα ένα εκατομμύριο αποζημιώσεις για τις καταστροφικές πλημμύρε</w:t>
      </w:r>
      <w:r>
        <w:rPr>
          <w:rFonts w:eastAsia="Times New Roman" w:cs="Times New Roman"/>
          <w:szCs w:val="24"/>
        </w:rPr>
        <w:t xml:space="preserve">ς του 2015, ενώ η υπουργική απόφαση έχει εκδοθεί από τον Ιούνιο του 2017; </w:t>
      </w:r>
      <w:r>
        <w:rPr>
          <w:rFonts w:eastAsia="Times New Roman" w:cs="Times New Roman"/>
          <w:szCs w:val="24"/>
        </w:rPr>
        <w:t>Π</w:t>
      </w:r>
      <w:r>
        <w:rPr>
          <w:rFonts w:eastAsia="Times New Roman" w:cs="Times New Roman"/>
          <w:szCs w:val="24"/>
        </w:rPr>
        <w:t xml:space="preserve">εριμένετε να σας πιστέψουν ότι θα τους πληρώσετε το </w:t>
      </w:r>
      <w:r>
        <w:rPr>
          <w:rFonts w:eastAsia="Times New Roman" w:cs="Times New Roman"/>
          <w:szCs w:val="24"/>
        </w:rPr>
        <w:t>μ</w:t>
      </w:r>
      <w:r>
        <w:rPr>
          <w:rFonts w:eastAsia="Times New Roman" w:cs="Times New Roman"/>
          <w:szCs w:val="24"/>
        </w:rPr>
        <w:t xml:space="preserve">εταφορικό </w:t>
      </w:r>
      <w:r>
        <w:rPr>
          <w:rFonts w:eastAsia="Times New Roman" w:cs="Times New Roman"/>
          <w:szCs w:val="24"/>
        </w:rPr>
        <w:t>ι</w:t>
      </w:r>
      <w:r>
        <w:rPr>
          <w:rFonts w:eastAsia="Times New Roman" w:cs="Times New Roman"/>
          <w:szCs w:val="24"/>
        </w:rPr>
        <w:t xml:space="preserve">σοδύναμο; </w:t>
      </w:r>
    </w:p>
    <w:p w14:paraId="3FCD8B93"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Ολοκληρώνοντας, θα έλεγα ότι μία και μόνη απόφαση, ο μηδενισμός του ΦΠΑ στις μεταφορές για επιβάτες και οχ</w:t>
      </w:r>
      <w:r>
        <w:rPr>
          <w:rFonts w:eastAsia="Times New Roman" w:cs="Times New Roman"/>
          <w:szCs w:val="24"/>
        </w:rPr>
        <w:t xml:space="preserve">ήματα, θα ήταν πράγματι ένα αναπτυξιακό μέτρο. Τώρα που βγαίνουμε από τα μνημόνια, θα μπορούσατε να το κάνετε. Αρμοδιότητα του κράτους-μέλους είναι. </w:t>
      </w:r>
    </w:p>
    <w:p w14:paraId="3FCD8B94"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Αυτό θα ήταν πράγματι αναπτυξιακό, κυρίες και κύριοι, γιατί με το νομοσχέδιό σας –και κλείνω έτσι- γνωρίζο</w:t>
      </w:r>
      <w:r>
        <w:rPr>
          <w:rFonts w:eastAsia="Times New Roman" w:cs="Times New Roman"/>
          <w:szCs w:val="24"/>
        </w:rPr>
        <w:t xml:space="preserve">υν οι νησιώτες ήδη τις επιπτώσεις από την κατάργηση των μειωμένων συντελεστών ΦΠΑ. </w:t>
      </w:r>
    </w:p>
    <w:p w14:paraId="3FCD8B95"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(Μάριος Γεωργιάδης): </w:t>
      </w:r>
      <w:r>
        <w:rPr>
          <w:rFonts w:eastAsia="Times New Roman" w:cs="Times New Roman"/>
          <w:szCs w:val="24"/>
        </w:rPr>
        <w:t>Ολοκληρώστε, κύριε συνάδελφε.</w:t>
      </w:r>
    </w:p>
    <w:p w14:paraId="3FCD8B96" w14:textId="77777777" w:rsidR="00BC419A" w:rsidRDefault="0035347C">
      <w:pPr>
        <w:spacing w:line="600" w:lineRule="auto"/>
        <w:ind w:firstLine="720"/>
        <w:contextualSpacing/>
        <w:jc w:val="both"/>
        <w:rPr>
          <w:rFonts w:eastAsia="Times New Roman" w:cs="Times New Roman"/>
          <w:szCs w:val="24"/>
        </w:rPr>
      </w:pPr>
      <w:r w:rsidRPr="00B509F5">
        <w:rPr>
          <w:rFonts w:eastAsia="Times New Roman" w:cs="Times New Roman"/>
          <w:b/>
          <w:szCs w:val="24"/>
        </w:rPr>
        <w:t>ΧΡΗΣΤΟΣ ΜΠΟΥΚΩΡΟΣ:</w:t>
      </w:r>
      <w:r>
        <w:rPr>
          <w:rFonts w:eastAsia="Times New Roman" w:cs="Times New Roman"/>
          <w:szCs w:val="24"/>
        </w:rPr>
        <w:t xml:space="preserve"> Ολοκληρώνω, κύριε Πρόεδρε. Δεν γνωρίζουμε, δεν μας λέει το νομοσχέδιο ούτε ποιοι θα πληρωθο</w:t>
      </w:r>
      <w:r>
        <w:rPr>
          <w:rFonts w:eastAsia="Times New Roman" w:cs="Times New Roman"/>
          <w:szCs w:val="24"/>
        </w:rPr>
        <w:t xml:space="preserve">ύν το </w:t>
      </w:r>
      <w:r>
        <w:rPr>
          <w:rFonts w:eastAsia="Times New Roman" w:cs="Times New Roman"/>
          <w:szCs w:val="24"/>
        </w:rPr>
        <w:t>μ</w:t>
      </w:r>
      <w:r>
        <w:rPr>
          <w:rFonts w:eastAsia="Times New Roman" w:cs="Times New Roman"/>
          <w:szCs w:val="24"/>
        </w:rPr>
        <w:t xml:space="preserve">εταφορικό </w:t>
      </w:r>
      <w:r>
        <w:rPr>
          <w:rFonts w:eastAsia="Times New Roman" w:cs="Times New Roman"/>
          <w:szCs w:val="24"/>
        </w:rPr>
        <w:t>ι</w:t>
      </w:r>
      <w:r>
        <w:rPr>
          <w:rFonts w:eastAsia="Times New Roman" w:cs="Times New Roman"/>
          <w:szCs w:val="24"/>
        </w:rPr>
        <w:t xml:space="preserve">σοδύναμο ούτε πόσο θα είναι αυτό το </w:t>
      </w:r>
      <w:r>
        <w:rPr>
          <w:rFonts w:eastAsia="Times New Roman" w:cs="Times New Roman"/>
          <w:szCs w:val="24"/>
        </w:rPr>
        <w:t>μ</w:t>
      </w:r>
      <w:r>
        <w:rPr>
          <w:rFonts w:eastAsia="Times New Roman" w:cs="Times New Roman"/>
          <w:szCs w:val="24"/>
        </w:rPr>
        <w:t xml:space="preserve">εταφορικό </w:t>
      </w:r>
      <w:r>
        <w:rPr>
          <w:rFonts w:eastAsia="Times New Roman" w:cs="Times New Roman"/>
          <w:szCs w:val="24"/>
        </w:rPr>
        <w:t>ι</w:t>
      </w:r>
      <w:r>
        <w:rPr>
          <w:rFonts w:eastAsia="Times New Roman" w:cs="Times New Roman"/>
          <w:szCs w:val="24"/>
        </w:rPr>
        <w:t xml:space="preserve">σοδύναμο ούτε πότε θα πληρώνεται, γιατί ξεχνάτε προφανώς ότι στο Πρόγραμμα Δημοσίων Επενδύσεων, που έχετε εντάξει το </w:t>
      </w:r>
      <w:r>
        <w:rPr>
          <w:rFonts w:eastAsia="Times New Roman" w:cs="Times New Roman"/>
          <w:szCs w:val="24"/>
        </w:rPr>
        <w:t>μ</w:t>
      </w:r>
      <w:r>
        <w:rPr>
          <w:rFonts w:eastAsia="Times New Roman" w:cs="Times New Roman"/>
          <w:szCs w:val="24"/>
        </w:rPr>
        <w:t xml:space="preserve">εταφορικό </w:t>
      </w:r>
      <w:r>
        <w:rPr>
          <w:rFonts w:eastAsia="Times New Roman" w:cs="Times New Roman"/>
          <w:szCs w:val="24"/>
        </w:rPr>
        <w:t>ι</w:t>
      </w:r>
      <w:r>
        <w:rPr>
          <w:rFonts w:eastAsia="Times New Roman" w:cs="Times New Roman"/>
          <w:szCs w:val="24"/>
        </w:rPr>
        <w:t xml:space="preserve">σοδύναμο, υπογράψατε παράλληλα </w:t>
      </w:r>
      <w:r>
        <w:rPr>
          <w:rFonts w:eastAsia="Times New Roman" w:cs="Times New Roman"/>
          <w:szCs w:val="24"/>
        </w:rPr>
        <w:t xml:space="preserve">και </w:t>
      </w:r>
      <w:r>
        <w:rPr>
          <w:rFonts w:eastAsia="Times New Roman" w:cs="Times New Roman"/>
          <w:szCs w:val="24"/>
        </w:rPr>
        <w:t>την τέταρτη αξιολόγηση που</w:t>
      </w:r>
      <w:r>
        <w:rPr>
          <w:rFonts w:eastAsia="Times New Roman" w:cs="Times New Roman"/>
          <w:szCs w:val="24"/>
        </w:rPr>
        <w:t xml:space="preserve"> σας απαγορεύει την καθ’ οιοδήποτε τρόπο επιβάρυνση του Προγράμματος Δημοσίων Επενδύσεων. </w:t>
      </w:r>
    </w:p>
    <w:p w14:paraId="3FCD8B97"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Οι νησιώτες γνωρίζουν την πολιτική σας, γι’ αυτό και οι μεγαλύτερες διαδηλώσεις εναντίον της κυβερνητικής σας πολιτικής έγιναν στα ελληνικά νησιά φέτος. </w:t>
      </w:r>
    </w:p>
    <w:p w14:paraId="3FCD8B98"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3FCD8B99" w14:textId="77777777" w:rsidR="00BC419A" w:rsidRDefault="0035347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FCD8B9A"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sidRPr="005202F3">
        <w:rPr>
          <w:rFonts w:eastAsia="Times New Roman" w:cs="Times New Roman"/>
          <w:szCs w:val="24"/>
        </w:rPr>
        <w:t>Ευχαριστούμε τον κ</w:t>
      </w:r>
      <w:r>
        <w:rPr>
          <w:rFonts w:eastAsia="Times New Roman" w:cs="Times New Roman"/>
          <w:szCs w:val="24"/>
        </w:rPr>
        <w:t>.</w:t>
      </w:r>
      <w:r w:rsidRPr="005202F3">
        <w:rPr>
          <w:rFonts w:eastAsia="Times New Roman" w:cs="Times New Roman"/>
          <w:szCs w:val="24"/>
        </w:rPr>
        <w:t xml:space="preserve"> </w:t>
      </w:r>
      <w:proofErr w:type="spellStart"/>
      <w:r w:rsidRPr="005202F3">
        <w:rPr>
          <w:rFonts w:eastAsia="Times New Roman" w:cs="Times New Roman"/>
          <w:szCs w:val="24"/>
        </w:rPr>
        <w:t>Μπουκώρο</w:t>
      </w:r>
      <w:proofErr w:type="spellEnd"/>
      <w:r w:rsidRPr="005202F3">
        <w:rPr>
          <w:rFonts w:eastAsia="Times New Roman" w:cs="Times New Roman"/>
          <w:szCs w:val="24"/>
        </w:rPr>
        <w:t>.</w:t>
      </w:r>
    </w:p>
    <w:p w14:paraId="3FCD8B9B"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Από την λίστα ομιλητών απέμειναν ο κ. Παυλίδης και ο κ. </w:t>
      </w:r>
      <w:proofErr w:type="spellStart"/>
      <w:r>
        <w:rPr>
          <w:rFonts w:eastAsia="Times New Roman" w:cs="Times New Roman"/>
          <w:szCs w:val="24"/>
        </w:rPr>
        <w:t>Μεϊκόπουλος</w:t>
      </w:r>
      <w:proofErr w:type="spellEnd"/>
      <w:r>
        <w:rPr>
          <w:rFonts w:eastAsia="Times New Roman" w:cs="Times New Roman"/>
          <w:szCs w:val="24"/>
        </w:rPr>
        <w:t>. Θα ολοκληρώσουμε με τους Κοινοβουλευτικούς Εκπροσώπους</w:t>
      </w:r>
      <w:r>
        <w:rPr>
          <w:rFonts w:eastAsia="Times New Roman" w:cs="Times New Roman"/>
          <w:szCs w:val="24"/>
        </w:rPr>
        <w:t xml:space="preserve">, τον κ. Κεφαλογιάννη και τον κ. </w:t>
      </w:r>
      <w:proofErr w:type="spellStart"/>
      <w:r>
        <w:rPr>
          <w:rFonts w:eastAsia="Times New Roman" w:cs="Times New Roman"/>
          <w:szCs w:val="24"/>
        </w:rPr>
        <w:t>Ξυδάκη</w:t>
      </w:r>
      <w:proofErr w:type="spellEnd"/>
      <w:r>
        <w:rPr>
          <w:rFonts w:eastAsia="Times New Roman" w:cs="Times New Roman"/>
          <w:szCs w:val="24"/>
        </w:rPr>
        <w:t xml:space="preserve"> και θα κλείσει ο Υφυπουργός, ο κ. Σαντορινιός. </w:t>
      </w:r>
    </w:p>
    <w:p w14:paraId="3FCD8B9C"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b/>
          <w:szCs w:val="24"/>
        </w:rPr>
        <w:t xml:space="preserve">ΗΛΙΑΣ ΚΑΜΑΤΕΡΟΣ: </w:t>
      </w:r>
      <w:r>
        <w:rPr>
          <w:rFonts w:eastAsia="Times New Roman" w:cs="Times New Roman"/>
          <w:szCs w:val="24"/>
        </w:rPr>
        <w:t xml:space="preserve">Δεν έχουμε δευτερολογία; </w:t>
      </w:r>
    </w:p>
    <w:p w14:paraId="3FCD8B9D"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Κύριε Καματερέ, δευτερολογίες δεν υπάρχουν, γιατί είναι επείγον το νομοσχέδιο. </w:t>
      </w:r>
    </w:p>
    <w:p w14:paraId="3FCD8B9E"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b/>
          <w:szCs w:val="24"/>
        </w:rPr>
        <w:t>ΗΛΙΑΣ ΚΑΜΑΤΕΡ</w:t>
      </w:r>
      <w:r>
        <w:rPr>
          <w:rFonts w:eastAsia="Times New Roman" w:cs="Times New Roman"/>
          <w:b/>
          <w:szCs w:val="24"/>
        </w:rPr>
        <w:t xml:space="preserve">ΟΣ: </w:t>
      </w:r>
      <w:r>
        <w:rPr>
          <w:rFonts w:eastAsia="Times New Roman" w:cs="Times New Roman"/>
          <w:szCs w:val="24"/>
        </w:rPr>
        <w:t xml:space="preserve">Όμως, ο κ. Αθανασίου στην </w:t>
      </w:r>
      <w:proofErr w:type="spellStart"/>
      <w:r>
        <w:rPr>
          <w:rFonts w:eastAsia="Times New Roman" w:cs="Times New Roman"/>
          <w:szCs w:val="24"/>
        </w:rPr>
        <w:t>πρωτολογία</w:t>
      </w:r>
      <w:proofErr w:type="spellEnd"/>
      <w:r>
        <w:rPr>
          <w:rFonts w:eastAsia="Times New Roman" w:cs="Times New Roman"/>
          <w:szCs w:val="24"/>
        </w:rPr>
        <w:t xml:space="preserve"> του έκανε χρήση της δευτερολογίας. Είναι καταγεγραμμένο στα Πρακτικά. </w:t>
      </w:r>
    </w:p>
    <w:p w14:paraId="3FCD8B9F"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Κύριε Παυλίδη, έχετε τον λόγο και θα εξετάσουμε το θέμα πριν την ψηφοφορία. </w:t>
      </w:r>
    </w:p>
    <w:p w14:paraId="3FCD8BA0"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ΠΑΥΛΙΔΗΣ: </w:t>
      </w:r>
      <w:r w:rsidRPr="001E5945">
        <w:rPr>
          <w:rFonts w:eastAsia="Times New Roman" w:cs="Times New Roman"/>
          <w:szCs w:val="24"/>
        </w:rPr>
        <w:t>Ευχαριστώ, κ</w:t>
      </w:r>
      <w:r w:rsidRPr="001E5945">
        <w:rPr>
          <w:rFonts w:eastAsia="Times New Roman" w:cs="Times New Roman"/>
          <w:szCs w:val="24"/>
        </w:rPr>
        <w:t>ύριε Πρόεδρε.</w:t>
      </w:r>
    </w:p>
    <w:p w14:paraId="3FCD8BA1"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είναι πραγματικά τρομερό να ακούω από συναδέλφους της Αντιπολίτευσης, εκπροσώπους κομμάτων που χρέωσαν αυτή τη χώρα φέρνοντάς την σε ένα καθεστώς υπερχρεωμένης οικονομίας, δανειζόμενοι 240 δισεκατομμύρια σαν χώρα</w:t>
      </w:r>
      <w:r>
        <w:rPr>
          <w:rFonts w:eastAsia="Times New Roman" w:cs="Times New Roman"/>
          <w:szCs w:val="24"/>
        </w:rPr>
        <w:t xml:space="preserve"> -η μοναδική στον κόσμο χώρα που μπήκε </w:t>
      </w:r>
      <w:r>
        <w:rPr>
          <w:rFonts w:eastAsia="Times New Roman" w:cs="Times New Roman"/>
          <w:szCs w:val="24"/>
        </w:rPr>
        <w:lastRenderedPageBreak/>
        <w:t xml:space="preserve">σε πρόγραμμα δημοσιονομικής προσαρμογής με δανεισμό 240 δισεκατομμυρίων- να μας αναφέρουν ποσοστά ΦΠΑ στην εστίαση σε χώρες, όπως η Μάλτα, ξεχνώντας το γεγονός ότι η Κύπρος δανείστηκε 10 δισεκατομμύρια, η Ιρλανδία 80 </w:t>
      </w:r>
      <w:r>
        <w:rPr>
          <w:rFonts w:eastAsia="Times New Roman" w:cs="Times New Roman"/>
          <w:szCs w:val="24"/>
        </w:rPr>
        <w:t xml:space="preserve">δισεκατομμύρια και η Ελλάδα 240 δισεκατομμύρια. Η Ελλάδα είναι η πιο βαθιά υπερχρεωμένη χώρα σε ποσοστό σχέσης χρέους με ΑΕΠ. Μας λένε γιατί ο ΦΠΑ έγινε έτσι ή έγινε αλλιώς. Είναι τουλάχιστον ντροπή και πολιτική –κατά τη γνώμη- αγυρτεία. </w:t>
      </w:r>
    </w:p>
    <w:p w14:paraId="3FCD8BA2"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Εγώ θα αφιέρωνα α</w:t>
      </w:r>
      <w:r>
        <w:rPr>
          <w:rFonts w:eastAsia="Times New Roman" w:cs="Times New Roman"/>
          <w:szCs w:val="24"/>
        </w:rPr>
        <w:t>υτό το νομοσχέδιο,</w:t>
      </w:r>
      <w:r w:rsidRPr="00D163CB">
        <w:rPr>
          <w:rFonts w:eastAsia="Times New Roman" w:cs="Times New Roman"/>
          <w:szCs w:val="24"/>
        </w:rPr>
        <w:t xml:space="preserve"> </w:t>
      </w:r>
      <w:r>
        <w:rPr>
          <w:rFonts w:eastAsia="Times New Roman" w:cs="Times New Roman"/>
          <w:szCs w:val="24"/>
        </w:rPr>
        <w:t>όχι στους νησιώτες, αλλά σε εσάς, στους εκπροσώπους που είναι υπεύθυνοι για τη διακυβέρνηση της χώρας εδώ και σαράντα χρόνια, για το απλό γεγονός ότι αυτό το νομοσχέδιο έχει δέκα πέντε άρθρα. Με μόλις δώδεκα άρθρα υλοποιείται ένα πάγιο α</w:t>
      </w:r>
      <w:r>
        <w:rPr>
          <w:rFonts w:eastAsia="Times New Roman" w:cs="Times New Roman"/>
          <w:szCs w:val="24"/>
        </w:rPr>
        <w:t xml:space="preserve">ίτημα σαράντα ετών των τοπικών νησιωτικών κοινωνιών για το </w:t>
      </w:r>
      <w:r>
        <w:rPr>
          <w:rFonts w:eastAsia="Times New Roman" w:cs="Times New Roman"/>
          <w:szCs w:val="24"/>
        </w:rPr>
        <w:t>μ</w:t>
      </w:r>
      <w:r>
        <w:rPr>
          <w:rFonts w:eastAsia="Times New Roman" w:cs="Times New Roman"/>
          <w:szCs w:val="24"/>
        </w:rPr>
        <w:t xml:space="preserve">εταφορικό </w:t>
      </w:r>
      <w:r>
        <w:rPr>
          <w:rFonts w:eastAsia="Times New Roman" w:cs="Times New Roman"/>
          <w:szCs w:val="24"/>
        </w:rPr>
        <w:t>ι</w:t>
      </w:r>
      <w:r>
        <w:rPr>
          <w:rFonts w:eastAsia="Times New Roman" w:cs="Times New Roman"/>
          <w:szCs w:val="24"/>
        </w:rPr>
        <w:t xml:space="preserve">σοδύναμο. Χρειάστηκαν μόλις δώδεκα άρθρα για να μπει η βάση του </w:t>
      </w:r>
      <w:r>
        <w:rPr>
          <w:rFonts w:eastAsia="Times New Roman" w:cs="Times New Roman"/>
          <w:szCs w:val="24"/>
        </w:rPr>
        <w:t>μ</w:t>
      </w:r>
      <w:r>
        <w:rPr>
          <w:rFonts w:eastAsia="Times New Roman" w:cs="Times New Roman"/>
          <w:szCs w:val="24"/>
        </w:rPr>
        <w:t xml:space="preserve">εταφορικού </w:t>
      </w:r>
      <w:r>
        <w:rPr>
          <w:rFonts w:eastAsia="Times New Roman" w:cs="Times New Roman"/>
          <w:szCs w:val="24"/>
        </w:rPr>
        <w:t>ι</w:t>
      </w:r>
      <w:r>
        <w:rPr>
          <w:rFonts w:eastAsia="Times New Roman" w:cs="Times New Roman"/>
          <w:szCs w:val="24"/>
        </w:rPr>
        <w:t xml:space="preserve">σοδύναμου, ενός σοβαρότατου κοινωνικού, οικονομικού και αναπτυξιακού αιτήματος των νησιών. </w:t>
      </w:r>
    </w:p>
    <w:p w14:paraId="3FCD8BA3"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Αυτό το κάναμε ε</w:t>
      </w:r>
      <w:r>
        <w:rPr>
          <w:rFonts w:eastAsia="Times New Roman" w:cs="Times New Roman"/>
          <w:szCs w:val="24"/>
        </w:rPr>
        <w:t xml:space="preserve">μείς και το κάνουμε τώρα, το 2018, σε καθεστώς δημοσιονομικής προσαρμογής, οικονομικής κρίσης </w:t>
      </w:r>
      <w:r>
        <w:rPr>
          <w:rFonts w:eastAsia="Times New Roman" w:cs="Times New Roman"/>
          <w:szCs w:val="24"/>
        </w:rPr>
        <w:lastRenderedPageBreak/>
        <w:t xml:space="preserve">και περιορισμού των οικονομικών πόρων. Αυτά τα λέω για να ξέρουμε τι συζητάμε και να είστε λίγο φρόνιμοι όταν μιλάτε, όπως μιλάτε. </w:t>
      </w:r>
    </w:p>
    <w:p w14:paraId="3FCD8BA4"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Είναι ένα μέτρο το οποίο δεν έ</w:t>
      </w:r>
      <w:r>
        <w:rPr>
          <w:rFonts w:eastAsia="Times New Roman" w:cs="Times New Roman"/>
          <w:szCs w:val="24"/>
        </w:rPr>
        <w:t>χει δημοσιονομικό χαρακτήρα. Έχει βαθιά αναπτυξιακό και κοινωνικά ανταποδοτικό χαρακτήρα και μάλιστα με μ</w:t>
      </w:r>
      <w:r>
        <w:rPr>
          <w:rFonts w:eastAsia="Times New Roman" w:cs="Times New Roman"/>
          <w:szCs w:val="24"/>
        </w:rPr>
        <w:t>ί</w:t>
      </w:r>
      <w:r>
        <w:rPr>
          <w:rFonts w:eastAsia="Times New Roman" w:cs="Times New Roman"/>
          <w:szCs w:val="24"/>
        </w:rPr>
        <w:t>α άμεση απόδοση ανά μήνα σε κάθε δικαιούχο. Δεν είναι οριζόντιο. Λαμβάνει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τις ιδιαίτερες περιφερειακές και ενδοπεριφερειακές ανισότητες, τη δ</w:t>
      </w:r>
      <w:r>
        <w:rPr>
          <w:rFonts w:eastAsia="Times New Roman" w:cs="Times New Roman"/>
          <w:szCs w:val="24"/>
        </w:rPr>
        <w:t xml:space="preserve">ιπλή </w:t>
      </w:r>
      <w:proofErr w:type="spellStart"/>
      <w:r>
        <w:rPr>
          <w:rFonts w:eastAsia="Times New Roman" w:cs="Times New Roman"/>
          <w:szCs w:val="24"/>
        </w:rPr>
        <w:t>νησιωτικότητα</w:t>
      </w:r>
      <w:proofErr w:type="spellEnd"/>
      <w:r>
        <w:rPr>
          <w:rFonts w:eastAsia="Times New Roman" w:cs="Times New Roman"/>
          <w:szCs w:val="24"/>
        </w:rPr>
        <w:t xml:space="preserve">, δηλαδή το πρόβλημα των μικρών και ακριτικών νησιών μέσα στο συνολικό πρόβλημα της </w:t>
      </w:r>
      <w:proofErr w:type="spellStart"/>
      <w:r>
        <w:rPr>
          <w:rFonts w:eastAsia="Times New Roman" w:cs="Times New Roman"/>
          <w:szCs w:val="24"/>
        </w:rPr>
        <w:t>νησιωτικότητας</w:t>
      </w:r>
      <w:proofErr w:type="spellEnd"/>
      <w:r>
        <w:rPr>
          <w:rFonts w:eastAsia="Times New Roman" w:cs="Times New Roman"/>
          <w:szCs w:val="24"/>
        </w:rPr>
        <w:t>, φεύγοντας από το καθεστώς να θεωρούνται οι νησιώτες πολίτες δεύτερης κατηγορίας σε αυτή τη χώρα, αντιμετωπίζοντας το φαινόμενο της ερημοπο</w:t>
      </w:r>
      <w:r>
        <w:rPr>
          <w:rFonts w:eastAsia="Times New Roman" w:cs="Times New Roman"/>
          <w:szCs w:val="24"/>
        </w:rPr>
        <w:t xml:space="preserve">ίησης των μικρών νησιών κυρίως λόγω του κόστους διαβίωσης σε αυτά τα νησιά. </w:t>
      </w:r>
    </w:p>
    <w:p w14:paraId="3FCD8BA5"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Είναι μ</w:t>
      </w:r>
      <w:r>
        <w:rPr>
          <w:rFonts w:eastAsia="Times New Roman" w:cs="Times New Roman"/>
          <w:szCs w:val="24"/>
        </w:rPr>
        <w:t>ί</w:t>
      </w:r>
      <w:r>
        <w:rPr>
          <w:rFonts w:eastAsia="Times New Roman" w:cs="Times New Roman"/>
          <w:szCs w:val="24"/>
        </w:rPr>
        <w:t xml:space="preserve">α συνολική μεταχείριση και μια ολιστική διαχείριση. Για πρώτη φορά εντάσσονται τα Ιόνια νησιά σε αυτήν τη διαδικασία, καθώς και τα νησιά του Αργοσαρωνικού. </w:t>
      </w:r>
    </w:p>
    <w:p w14:paraId="3FCD8BA6"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Να σας θυμίσω,</w:t>
      </w:r>
      <w:r>
        <w:rPr>
          <w:rFonts w:eastAsia="Times New Roman" w:cs="Times New Roman"/>
          <w:szCs w:val="24"/>
        </w:rPr>
        <w:t xml:space="preserve"> κύριοι συνάδελφοι, γιατί έχετε κοντή μνήμη</w:t>
      </w:r>
      <w:r w:rsidRPr="001B40E9">
        <w:rPr>
          <w:rFonts w:eastAsia="Times New Roman" w:cs="Times New Roman"/>
          <w:szCs w:val="24"/>
        </w:rPr>
        <w:t xml:space="preserve">, </w:t>
      </w:r>
      <w:r>
        <w:rPr>
          <w:rFonts w:eastAsia="Times New Roman" w:cs="Times New Roman"/>
          <w:szCs w:val="24"/>
        </w:rPr>
        <w:t xml:space="preserve">ότι τα νησιά του Ιονίου είχαν εξαιρεθεί από το ευνοϊκό </w:t>
      </w:r>
      <w:r>
        <w:rPr>
          <w:rFonts w:eastAsia="Times New Roman" w:cs="Times New Roman"/>
          <w:szCs w:val="24"/>
        </w:rPr>
        <w:lastRenderedPageBreak/>
        <w:t xml:space="preserve">καθεστώς του ΦΠΑ από την πολιτική στη </w:t>
      </w:r>
      <w:r>
        <w:rPr>
          <w:rFonts w:eastAsia="Times New Roman" w:cs="Times New Roman"/>
          <w:szCs w:val="24"/>
        </w:rPr>
        <w:t>δ</w:t>
      </w:r>
      <w:r>
        <w:rPr>
          <w:rFonts w:eastAsia="Times New Roman" w:cs="Times New Roman"/>
          <w:szCs w:val="24"/>
        </w:rPr>
        <w:t>ιεύθυνση του Τμήματος Υδάτων στο Υπουργείο με τις αφαλατώσεις και την πολιτική για τη λειψυδρία. Ποτέ το Ιόνιο δεν εί</w:t>
      </w:r>
      <w:r>
        <w:rPr>
          <w:rFonts w:eastAsia="Times New Roman" w:cs="Times New Roman"/>
          <w:szCs w:val="24"/>
        </w:rPr>
        <w:t xml:space="preserve">χε ενταχθεί σε αυτά, ποτέ το Ιόνιο δεν είχε μπει στο καθεστώς μειωμένου ΦΠΑ. Και τώρα παλεύουμε με προεδρικό διάταγμα να εντάξουμε και τα νησιά σε αυτή την ιστορία. Γιατί τα νησιά του Ιονίου ήταν μέσα στο πρόβλημα γενικά της </w:t>
      </w:r>
      <w:proofErr w:type="spellStart"/>
      <w:r>
        <w:rPr>
          <w:rFonts w:eastAsia="Times New Roman" w:cs="Times New Roman"/>
          <w:szCs w:val="24"/>
        </w:rPr>
        <w:t>νησιωτικότητας</w:t>
      </w:r>
      <w:proofErr w:type="spellEnd"/>
      <w:r>
        <w:rPr>
          <w:rFonts w:eastAsia="Times New Roman" w:cs="Times New Roman"/>
          <w:szCs w:val="24"/>
        </w:rPr>
        <w:t>, παιδιά ενός κατ</w:t>
      </w:r>
      <w:r>
        <w:rPr>
          <w:rFonts w:eastAsia="Times New Roman" w:cs="Times New Roman"/>
          <w:szCs w:val="24"/>
        </w:rPr>
        <w:t xml:space="preserve">ώτερου </w:t>
      </w:r>
      <w:r>
        <w:rPr>
          <w:rFonts w:eastAsia="Times New Roman" w:cs="Times New Roman"/>
          <w:szCs w:val="24"/>
        </w:rPr>
        <w:t>θ</w:t>
      </w:r>
      <w:r>
        <w:rPr>
          <w:rFonts w:eastAsia="Times New Roman" w:cs="Times New Roman"/>
          <w:szCs w:val="24"/>
        </w:rPr>
        <w:t>εού, θεωρώντας, υποθέτω, ότι τα νησιά του Ιονίου είναι κάτι σαν τη Λευκάδα, όπου με μ</w:t>
      </w:r>
      <w:r>
        <w:rPr>
          <w:rFonts w:eastAsia="Times New Roman" w:cs="Times New Roman"/>
          <w:szCs w:val="24"/>
        </w:rPr>
        <w:t>ί</w:t>
      </w:r>
      <w:r>
        <w:rPr>
          <w:rFonts w:eastAsia="Times New Roman" w:cs="Times New Roman"/>
          <w:szCs w:val="24"/>
        </w:rPr>
        <w:t>α γέφυρα πέρναγες απέναντι στην ηπειρωτική χώρα.</w:t>
      </w:r>
    </w:p>
    <w:p w14:paraId="3FCD8BA7"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Είναι μ</w:t>
      </w:r>
      <w:r>
        <w:rPr>
          <w:rFonts w:eastAsia="Times New Roman" w:cs="Times New Roman"/>
          <w:szCs w:val="24"/>
        </w:rPr>
        <w:t>ί</w:t>
      </w:r>
      <w:r>
        <w:rPr>
          <w:rFonts w:eastAsia="Times New Roman" w:cs="Times New Roman"/>
          <w:szCs w:val="24"/>
        </w:rPr>
        <w:t xml:space="preserve">α θεσμική καινοτομία, μια βαθιά τομή, όχι μόνο για τα ελληνικά δεδομένα, αλλά και για το ευρωπαϊκό </w:t>
      </w:r>
      <w:r>
        <w:rPr>
          <w:rFonts w:eastAsia="Times New Roman" w:cs="Times New Roman"/>
          <w:szCs w:val="24"/>
        </w:rPr>
        <w:t>θεσμικό πλαίσιο. Πρώτη φορά γίνεται μ</w:t>
      </w:r>
      <w:r>
        <w:rPr>
          <w:rFonts w:eastAsia="Times New Roman" w:cs="Times New Roman"/>
          <w:szCs w:val="24"/>
        </w:rPr>
        <w:t>ί</w:t>
      </w:r>
      <w:r>
        <w:rPr>
          <w:rFonts w:eastAsia="Times New Roman" w:cs="Times New Roman"/>
          <w:szCs w:val="24"/>
        </w:rPr>
        <w:t xml:space="preserve">α τόσο ολοκληρωμένη νησιωτική πολιτική στο πλαίσιο μας ενιαίας θεσμικής εθνικής παρέμβασης σε ένα πολύ έντονο </w:t>
      </w:r>
      <w:proofErr w:type="spellStart"/>
      <w:r>
        <w:rPr>
          <w:rFonts w:eastAsia="Times New Roman" w:cs="Times New Roman"/>
          <w:szCs w:val="24"/>
        </w:rPr>
        <w:t>πολυνησιωτικό</w:t>
      </w:r>
      <w:proofErr w:type="spellEnd"/>
      <w:r>
        <w:rPr>
          <w:rFonts w:eastAsia="Times New Roman" w:cs="Times New Roman"/>
          <w:szCs w:val="24"/>
        </w:rPr>
        <w:t xml:space="preserve"> περιβάλλον με </w:t>
      </w:r>
      <w:proofErr w:type="spellStart"/>
      <w:r>
        <w:rPr>
          <w:rFonts w:eastAsia="Times New Roman" w:cs="Times New Roman"/>
          <w:szCs w:val="24"/>
        </w:rPr>
        <w:t>εκατόν</w:t>
      </w:r>
      <w:proofErr w:type="spellEnd"/>
      <w:r>
        <w:rPr>
          <w:rFonts w:eastAsia="Times New Roman" w:cs="Times New Roman"/>
          <w:szCs w:val="24"/>
        </w:rPr>
        <w:t xml:space="preserve"> δεκατέσσερα</w:t>
      </w:r>
      <w:r>
        <w:rPr>
          <w:rFonts w:eastAsia="Times New Roman" w:cs="Times New Roman"/>
          <w:szCs w:val="24"/>
        </w:rPr>
        <w:t xml:space="preserve"> κατοικημένα νησιά, δηλαδή το 20% της εθνικής επιφάνειας, με </w:t>
      </w:r>
      <w:r>
        <w:rPr>
          <w:rFonts w:eastAsia="Times New Roman" w:cs="Times New Roman"/>
          <w:szCs w:val="24"/>
        </w:rPr>
        <w:t>έ</w:t>
      </w:r>
      <w:r>
        <w:rPr>
          <w:rFonts w:eastAsia="Times New Roman" w:cs="Times New Roman"/>
          <w:szCs w:val="24"/>
        </w:rPr>
        <w:t>να εκατομμύριο εξακόσιες χιλιάδες</w:t>
      </w:r>
      <w:r>
        <w:rPr>
          <w:rFonts w:eastAsia="Times New Roman" w:cs="Times New Roman"/>
          <w:szCs w:val="24"/>
        </w:rPr>
        <w:t xml:space="preserve"> κατοίκους δικαιούχους, δηλαδή το 15% του πληθυσμού. Αυτούς τους είχατε, χωρίς </w:t>
      </w:r>
      <w:proofErr w:type="spellStart"/>
      <w:r>
        <w:rPr>
          <w:rFonts w:eastAsia="Times New Roman" w:cs="Times New Roman"/>
          <w:szCs w:val="24"/>
        </w:rPr>
        <w:t>στοχευμένες</w:t>
      </w:r>
      <w:proofErr w:type="spellEnd"/>
      <w:r>
        <w:rPr>
          <w:rFonts w:eastAsia="Times New Roman" w:cs="Times New Roman"/>
          <w:szCs w:val="24"/>
        </w:rPr>
        <w:t xml:space="preserve"> πολιτικές ούτε στην οικονομία ούτε στην παιδεία ούτε </w:t>
      </w:r>
      <w:r>
        <w:rPr>
          <w:rFonts w:eastAsia="Times New Roman" w:cs="Times New Roman"/>
          <w:szCs w:val="24"/>
        </w:rPr>
        <w:lastRenderedPageBreak/>
        <w:t xml:space="preserve">στην υγεία, χωρίς να υπάρχει ρήτρα </w:t>
      </w:r>
      <w:proofErr w:type="spellStart"/>
      <w:r>
        <w:rPr>
          <w:rFonts w:eastAsia="Times New Roman" w:cs="Times New Roman"/>
          <w:szCs w:val="24"/>
        </w:rPr>
        <w:t>νησιωτικότητας</w:t>
      </w:r>
      <w:proofErr w:type="spellEnd"/>
      <w:r>
        <w:rPr>
          <w:rFonts w:eastAsia="Times New Roman" w:cs="Times New Roman"/>
          <w:szCs w:val="24"/>
        </w:rPr>
        <w:t>, την οποία κι εμείς την εφαρμ</w:t>
      </w:r>
      <w:r>
        <w:rPr>
          <w:rFonts w:eastAsia="Times New Roman" w:cs="Times New Roman"/>
          <w:szCs w:val="24"/>
        </w:rPr>
        <w:t>όζουμε στις νομοθετήσεις μας και όχι μόνο επιδοτούμε τη μεταφορά των ανθρώπων αλλά ενισχύουμε τη μεταφορά και των προϊόντων και των καυσίμων.</w:t>
      </w:r>
    </w:p>
    <w:p w14:paraId="3FCD8BA8"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Ακούω και από τον κ. </w:t>
      </w:r>
      <w:proofErr w:type="spellStart"/>
      <w:r>
        <w:rPr>
          <w:rFonts w:eastAsia="Times New Roman" w:cs="Times New Roman"/>
          <w:szCs w:val="24"/>
        </w:rPr>
        <w:t>Βρούτση</w:t>
      </w:r>
      <w:proofErr w:type="spellEnd"/>
      <w:r>
        <w:rPr>
          <w:rFonts w:eastAsia="Times New Roman" w:cs="Times New Roman"/>
          <w:szCs w:val="24"/>
        </w:rPr>
        <w:t xml:space="preserve"> αλλά και από άλλους συναδέλφους της αντιπολίτευσης ότι αυτά είναι ψίχουλα, είναι επιδ</w:t>
      </w:r>
      <w:r>
        <w:rPr>
          <w:rFonts w:eastAsia="Times New Roman" w:cs="Times New Roman"/>
          <w:szCs w:val="24"/>
        </w:rPr>
        <w:t>όματα. Όχι, κύριοι, είναι λάθος. Είναι μόνιμες πολιτικές και είναι πολιτική φτώχεια την πιο βασική ευρωπαϊκή αρχή, την αρχή του μεταφορικού ισοδύναμου, να την αντιμετωπίζετε εδώ μέσα και στα δημόσια μικρόφωνα ως πολιτική φτώχειας και ως πολιτική επιδομάτων</w:t>
      </w:r>
      <w:r>
        <w:rPr>
          <w:rFonts w:eastAsia="Times New Roman" w:cs="Times New Roman"/>
          <w:szCs w:val="24"/>
        </w:rPr>
        <w:t xml:space="preserve">. Είναι βασική ευρωπαϊκή αρχή που ποτέ δεν τολμήσατε να τη νομοθετήσετε. </w:t>
      </w:r>
    </w:p>
    <w:p w14:paraId="3FCD8BA9"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Θεσμοθετείται για πρώτη φορά η ιδιότητα του μόνιμου κάτοικου νησιού. Υπάρχει ένας μοναδικός αριθμός του νησιώτη και της νησιωτικής επιχείρησης. Για πρώτη φορά δίνονται κρατικές ενισχ</w:t>
      </w:r>
      <w:r>
        <w:rPr>
          <w:rFonts w:eastAsia="Times New Roman" w:cs="Times New Roman"/>
          <w:szCs w:val="24"/>
        </w:rPr>
        <w:t xml:space="preserve">ύσεις, μέσω προγράμματος δημοσίων επενδύσεων, σε τόσο μεγάλο αριθμό επιχειρήσεων στην Ελλάδα </w:t>
      </w:r>
      <w:r>
        <w:rPr>
          <w:rFonts w:eastAsia="Times New Roman" w:cs="Times New Roman"/>
          <w:szCs w:val="24"/>
        </w:rPr>
        <w:t>–τριάντα χιλιάδες</w:t>
      </w:r>
      <w:r>
        <w:rPr>
          <w:rFonts w:eastAsia="Times New Roman" w:cs="Times New Roman"/>
          <w:szCs w:val="24"/>
        </w:rPr>
        <w:t xml:space="preserve"> νησιωτικές επιχειρήσεις- και μάλιστα με μόνιμο χαρακτήρα! </w:t>
      </w:r>
    </w:p>
    <w:p w14:paraId="3FCD8BAA"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lastRenderedPageBreak/>
        <w:t>Δεν αποτελεί αντιστάθμισμα στο νησιωτικό ΦΠΑ, όπως θέλετε να το συμψηφίσετε στην πολιτ</w:t>
      </w:r>
      <w:r>
        <w:rPr>
          <w:rFonts w:eastAsia="Times New Roman" w:cs="Times New Roman"/>
          <w:szCs w:val="24"/>
        </w:rPr>
        <w:t xml:space="preserve">ική σας ατζέντα, αλλά ένα νέο μόνιμο μέτρο υπέρ των νησιωτών και των επιχειρήσεών τους. Η πολιτική αυτή είναι ανεξάρτητη από τις όποιες άλλες πολιτικές ισχύουν στα νησιά ή αυτές που θα ισχύσουν στο μέλλον. </w:t>
      </w:r>
    </w:p>
    <w:p w14:paraId="3FCD8BAB"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Να σας θυμίσω ότι ο ΦΠΑ έχει ένα όφελος 85 εκατομ</w:t>
      </w:r>
      <w:r>
        <w:rPr>
          <w:rFonts w:eastAsia="Times New Roman" w:cs="Times New Roman"/>
          <w:szCs w:val="24"/>
        </w:rPr>
        <w:t>μυρίων ευρώ. Εμείς για το δεύτερο εξάμηνο του 2018 στην πολιτική μας προβλέπουμε 60 εκατομμύρια ευρώ και συνολικά ετησίως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2019 σχεδόν διπλάσια 150 εκατομμύρια ευρώ.</w:t>
      </w:r>
    </w:p>
    <w:p w14:paraId="3FCD8BAC"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του κυρίου Βουλευτή)</w:t>
      </w:r>
    </w:p>
    <w:p w14:paraId="3FCD8BAD"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Ολοκληρ</w:t>
      </w:r>
      <w:r>
        <w:rPr>
          <w:rFonts w:eastAsia="Times New Roman" w:cs="Times New Roman"/>
          <w:szCs w:val="24"/>
        </w:rPr>
        <w:t>ώνω, κύριε Πρόεδρε.</w:t>
      </w:r>
    </w:p>
    <w:p w14:paraId="3FCD8BAE"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Είναι μ</w:t>
      </w:r>
      <w:r>
        <w:rPr>
          <w:rFonts w:eastAsia="Times New Roman" w:cs="Times New Roman"/>
          <w:szCs w:val="24"/>
        </w:rPr>
        <w:t>ί</w:t>
      </w:r>
      <w:r>
        <w:rPr>
          <w:rFonts w:eastAsia="Times New Roman" w:cs="Times New Roman"/>
          <w:szCs w:val="24"/>
        </w:rPr>
        <w:t xml:space="preserve">α </w:t>
      </w:r>
      <w:proofErr w:type="spellStart"/>
      <w:r>
        <w:rPr>
          <w:rFonts w:eastAsia="Times New Roman" w:cs="Times New Roman"/>
          <w:szCs w:val="24"/>
        </w:rPr>
        <w:t>στοχευμένη</w:t>
      </w:r>
      <w:proofErr w:type="spellEnd"/>
      <w:r>
        <w:rPr>
          <w:rFonts w:eastAsia="Times New Roman" w:cs="Times New Roman"/>
          <w:szCs w:val="24"/>
        </w:rPr>
        <w:t xml:space="preserve"> πολιτική πίστωσης της διαφοράς του κόστους στον νησιώτη και στον νησιώτη επιχειρηματία και όχι στον ακτοπλόο και είναι πραγματικά λυπηρό να ακούμε την κριτική από το ΚΚΕ, όταν δεν θέλει απλώς να δει την πραγματικότη</w:t>
      </w:r>
      <w:r>
        <w:rPr>
          <w:rFonts w:eastAsia="Times New Roman" w:cs="Times New Roman"/>
          <w:szCs w:val="24"/>
        </w:rPr>
        <w:t>τα, γιατί αυτά τα ποσά πιστώνονται στον επαγγελματικό λογαριασμό της νησιωτικής επιχείρησης και στον ιδιωτικό λογαριασμό του νησιώτη κατοίκου σε αυτή την ιστορία.</w:t>
      </w:r>
    </w:p>
    <w:p w14:paraId="3FCD8BAF"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lastRenderedPageBreak/>
        <w:t>Δικαιούχοι είναι όλοι οι μόνιμοι και νόμιμοι κάτοικοι των νησιών στο σύνολό τους. Οι προσωριν</w:t>
      </w:r>
      <w:r>
        <w:rPr>
          <w:rFonts w:eastAsia="Times New Roman" w:cs="Times New Roman"/>
          <w:szCs w:val="24"/>
        </w:rPr>
        <w:t xml:space="preserve">οί αναπληρωτές και οι ωρομίσθιοι καθηγητές. Οι γιατροί υποχρεωτικής υπηρεσίας υπαίθρου και όλοι οι άλλοι </w:t>
      </w:r>
      <w:proofErr w:type="spellStart"/>
      <w:r>
        <w:rPr>
          <w:rFonts w:eastAsia="Times New Roman" w:cs="Times New Roman"/>
          <w:szCs w:val="24"/>
        </w:rPr>
        <w:t>πάροχοι</w:t>
      </w:r>
      <w:proofErr w:type="spellEnd"/>
      <w:r>
        <w:rPr>
          <w:rFonts w:eastAsia="Times New Roman" w:cs="Times New Roman"/>
          <w:szCs w:val="24"/>
        </w:rPr>
        <w:t xml:space="preserve"> υγείας που δουλεύουν στο δημόσιο σύστημα.</w:t>
      </w:r>
    </w:p>
    <w:p w14:paraId="3FCD8BB0"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Εγώ θα σας πω κάτι και θυμηθείτε το. Ο μοναδικός αριθμός νησιώτη, το ΜΑΝ που λέει μέσα και το νομοσχέ</w:t>
      </w:r>
      <w:r>
        <w:rPr>
          <w:rFonts w:eastAsia="Times New Roman" w:cs="Times New Roman"/>
          <w:szCs w:val="24"/>
        </w:rPr>
        <w:t>διο, το Μ-Ι, το μεταφορικό ισοδύναμο, και το ΑΝΗΚΟ, το αντιστάθμισμα νησιωτικού κόστους, θα είναι λέξεις που θα μείνουν πλέον οριστικά στη ζωή και στην καθημερινότητα και στην επιχειρηματικότητα των νησιών μας. Γιατί αυτά τα ποσά που εξαιτίας της διαδικασί</w:t>
      </w:r>
      <w:r>
        <w:rPr>
          <w:rFonts w:eastAsia="Times New Roman" w:cs="Times New Roman"/>
          <w:szCs w:val="24"/>
        </w:rPr>
        <w:t xml:space="preserve">ας αυτού του νομοθετήματος θα πιστωθούν στους λογαριασμούς είναι αφορολόγητα και ακατάσχετα. Δεν έχουν κρατήσεις, δεν συμψηφίζονται με οφειλές στο </w:t>
      </w:r>
      <w:r>
        <w:rPr>
          <w:rFonts w:eastAsia="Times New Roman" w:cs="Times New Roman"/>
          <w:szCs w:val="24"/>
        </w:rPr>
        <w:t>δ</w:t>
      </w:r>
      <w:r>
        <w:rPr>
          <w:rFonts w:eastAsia="Times New Roman" w:cs="Times New Roman"/>
          <w:szCs w:val="24"/>
        </w:rPr>
        <w:t>ημόσιο ή ασφαλιστικά ταμεία ή πιστωτικά ιδρύματα, δεν επηρεάζουν εισοδηματικά κριτήρια για την παροχή οποιασ</w:t>
      </w:r>
      <w:r>
        <w:rPr>
          <w:rFonts w:eastAsia="Times New Roman" w:cs="Times New Roman"/>
          <w:szCs w:val="24"/>
        </w:rPr>
        <w:t xml:space="preserve">δήποτε </w:t>
      </w:r>
      <w:proofErr w:type="spellStart"/>
      <w:r>
        <w:rPr>
          <w:rFonts w:eastAsia="Times New Roman" w:cs="Times New Roman"/>
          <w:szCs w:val="24"/>
        </w:rPr>
        <w:t>προνοιακής</w:t>
      </w:r>
      <w:proofErr w:type="spellEnd"/>
      <w:r>
        <w:rPr>
          <w:rFonts w:eastAsia="Times New Roman" w:cs="Times New Roman"/>
          <w:szCs w:val="24"/>
        </w:rPr>
        <w:t xml:space="preserve"> ή άλλου χαρακτήρα παροχής –για αυτό δεν απαιτείται φορολογική και ασφαλιστική ενη</w:t>
      </w:r>
      <w:r>
        <w:rPr>
          <w:rFonts w:eastAsia="Times New Roman" w:cs="Times New Roman"/>
          <w:szCs w:val="24"/>
        </w:rPr>
        <w:lastRenderedPageBreak/>
        <w:t>μερότητα- δεν συνυπολογίζονται στο ετήσιο καθαρό οικογενειακό εισόδημα και δεν υπόκεινται στην ειδική εισφορά αλληλεγγύης.</w:t>
      </w:r>
    </w:p>
    <w:p w14:paraId="3FCD8BB1" w14:textId="77777777" w:rsidR="00BC419A" w:rsidRDefault="0035347C">
      <w:pPr>
        <w:spacing w:line="600" w:lineRule="auto"/>
        <w:ind w:firstLine="720"/>
        <w:contextualSpacing/>
        <w:jc w:val="both"/>
        <w:rPr>
          <w:rFonts w:eastAsia="Times New Roman" w:cs="Times New Roman"/>
          <w:szCs w:val="24"/>
        </w:rPr>
      </w:pPr>
      <w:r w:rsidRPr="009B0108">
        <w:rPr>
          <w:rFonts w:eastAsia="Times New Roman" w:cs="Times New Roman"/>
          <w:b/>
          <w:szCs w:val="24"/>
        </w:rPr>
        <w:t xml:space="preserve">ΠΡΟΕΔΡΕΥΩΝ (Μάριος Γεωργιάδης): </w:t>
      </w:r>
      <w:r>
        <w:rPr>
          <w:rFonts w:eastAsia="Times New Roman" w:cs="Times New Roman"/>
          <w:szCs w:val="24"/>
        </w:rPr>
        <w:t>Πα</w:t>
      </w:r>
      <w:r>
        <w:rPr>
          <w:rFonts w:eastAsia="Times New Roman" w:cs="Times New Roman"/>
          <w:szCs w:val="24"/>
        </w:rPr>
        <w:t>ρακαλώ ολοκληρώστε, κύριε συνάδελφε.</w:t>
      </w:r>
    </w:p>
    <w:p w14:paraId="3FCD8BB2"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ΠΑΥΛΙΔΗΣ: </w:t>
      </w:r>
      <w:r>
        <w:rPr>
          <w:rFonts w:eastAsia="Times New Roman" w:cs="Times New Roman"/>
          <w:szCs w:val="24"/>
        </w:rPr>
        <w:t>Ολοκληρώνω, κύριε Πρόεδρε.</w:t>
      </w:r>
    </w:p>
    <w:p w14:paraId="3FCD8BB3"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Για εμάς, λοιπόν, το μεταφορικό ισοδύναμο δεν είναι αντιστάθμισμα στην κατάργηση που υποχρεωθήκαμε να κάνουμε με τον ειδικό συντελεστή ΦΠΑ –και ξέρετε πολύ καλά ότι </w:t>
      </w:r>
      <w:r>
        <w:rPr>
          <w:rFonts w:eastAsia="Times New Roman" w:cs="Times New Roman"/>
          <w:szCs w:val="24"/>
        </w:rPr>
        <w:t>υποχρεωθήκαμε να το κάνουμε- είναι η κορωνίδα της αναπτυξιακής νησιωτικής μας πολιτικής παράλληλα με τη διεκδίκηση και άλλων φορολογικών πολιτικών στα νησιά όσο ελευθερώνεται δημοσιονομικός χώρος.</w:t>
      </w:r>
    </w:p>
    <w:p w14:paraId="3FCD8BB4"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Είναι ένας διπλασιασμός των δημοσίων δαπανών από το πρόγραμ</w:t>
      </w:r>
      <w:r>
        <w:rPr>
          <w:rFonts w:eastAsia="Times New Roman" w:cs="Times New Roman"/>
          <w:szCs w:val="24"/>
        </w:rPr>
        <w:t xml:space="preserve">μα δημοσίων επενδύσεων </w:t>
      </w:r>
      <w:proofErr w:type="spellStart"/>
      <w:r>
        <w:rPr>
          <w:rFonts w:eastAsia="Times New Roman" w:cs="Times New Roman"/>
          <w:szCs w:val="24"/>
        </w:rPr>
        <w:t>στοχευμένος</w:t>
      </w:r>
      <w:proofErr w:type="spellEnd"/>
      <w:r>
        <w:rPr>
          <w:rFonts w:eastAsia="Times New Roman" w:cs="Times New Roman"/>
          <w:szCs w:val="24"/>
        </w:rPr>
        <w:t xml:space="preserve"> στη νησιωτική πολιτική, στον νησιώτη κάτοικο και στη νησιωτική επιχειρηματικότητα.</w:t>
      </w:r>
    </w:p>
    <w:p w14:paraId="3FCD8BB5"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lastRenderedPageBreak/>
        <w:t>Με το νομοσχέδιο αυτό, κυρίες και κύριοι συνάδελφοι, τα νησιά αλλάζουν σελίδα και το μόνο που θα ερημώνει είναι η νεοφιλελεύθερη αντιλαϊκή</w:t>
      </w:r>
      <w:r>
        <w:rPr>
          <w:rFonts w:eastAsia="Times New Roman" w:cs="Times New Roman"/>
          <w:szCs w:val="24"/>
        </w:rPr>
        <w:t xml:space="preserve"> σας πολιτική, η στείρα αντιπολίτευση που κάνετε τόσα χρόνια σε βάρος των νησιωτών και των πολιτικών σας.</w:t>
      </w:r>
    </w:p>
    <w:p w14:paraId="3FCD8BB6"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Να είστε καλά! </w:t>
      </w:r>
    </w:p>
    <w:p w14:paraId="3FCD8BB7" w14:textId="77777777" w:rsidR="00BC419A" w:rsidRDefault="0035347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3FCD8BB8" w14:textId="77777777" w:rsidR="00BC419A" w:rsidRDefault="0035347C">
      <w:pPr>
        <w:spacing w:line="600" w:lineRule="auto"/>
        <w:ind w:firstLine="720"/>
        <w:contextualSpacing/>
        <w:jc w:val="both"/>
        <w:rPr>
          <w:rFonts w:eastAsia="Times New Roman" w:cs="Times New Roman"/>
          <w:szCs w:val="24"/>
        </w:rPr>
      </w:pPr>
      <w:r w:rsidRPr="009B0108">
        <w:rPr>
          <w:rFonts w:eastAsia="Times New Roman" w:cs="Times New Roman"/>
          <w:b/>
          <w:szCs w:val="24"/>
        </w:rPr>
        <w:t xml:space="preserve">ΠΡΟΕΔΡΕΥΩΝ (Μάριος Γεωργιάδης): </w:t>
      </w:r>
      <w:r>
        <w:rPr>
          <w:rFonts w:eastAsia="Times New Roman" w:cs="Times New Roman"/>
          <w:szCs w:val="24"/>
        </w:rPr>
        <w:t>Ευχαριστούμε τον κ. Παυλίδη.</w:t>
      </w:r>
    </w:p>
    <w:p w14:paraId="3FCD8BB9"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Μεϊκόπουλος</w:t>
      </w:r>
      <w:proofErr w:type="spellEnd"/>
      <w:r>
        <w:rPr>
          <w:rFonts w:eastAsia="Times New Roman" w:cs="Times New Roman"/>
          <w:szCs w:val="24"/>
        </w:rPr>
        <w:t xml:space="preserve"> έχει τον λόγ</w:t>
      </w:r>
      <w:r>
        <w:rPr>
          <w:rFonts w:eastAsia="Times New Roman" w:cs="Times New Roman"/>
          <w:szCs w:val="24"/>
        </w:rPr>
        <w:t xml:space="preserve">ο που είναι ο τελευταίος από τους ομιλητές και αμέσως μετά θα προχωρήσουμε με τους </w:t>
      </w:r>
      <w:r>
        <w:rPr>
          <w:rFonts w:eastAsia="Times New Roman" w:cs="Times New Roman"/>
          <w:szCs w:val="24"/>
        </w:rPr>
        <w:t>Κ</w:t>
      </w:r>
      <w:r>
        <w:rPr>
          <w:rFonts w:eastAsia="Times New Roman" w:cs="Times New Roman"/>
          <w:szCs w:val="24"/>
        </w:rPr>
        <w:t>οινοβουλευτικούς και θα δώσω και δ</w:t>
      </w:r>
      <w:r>
        <w:rPr>
          <w:rFonts w:eastAsia="Times New Roman" w:cs="Times New Roman"/>
          <w:szCs w:val="24"/>
        </w:rPr>
        <w:t>ύ</w:t>
      </w:r>
      <w:r>
        <w:rPr>
          <w:rFonts w:eastAsia="Times New Roman" w:cs="Times New Roman"/>
          <w:szCs w:val="24"/>
        </w:rPr>
        <w:t>ο, τρία λεπτά στον κάθε εισηγητή εφόσον το επιθυμείτε. Και θα κλείσουμε με τον κ. Σαντορινιό για να προχωρήσουμε στην ψηφοφορία.</w:t>
      </w:r>
    </w:p>
    <w:p w14:paraId="3FCD8BBA"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Ορίστε, </w:t>
      </w:r>
      <w:r>
        <w:rPr>
          <w:rFonts w:eastAsia="Times New Roman" w:cs="Times New Roman"/>
          <w:szCs w:val="24"/>
        </w:rPr>
        <w:t xml:space="preserve">κύριε </w:t>
      </w:r>
      <w:proofErr w:type="spellStart"/>
      <w:r>
        <w:rPr>
          <w:rFonts w:eastAsia="Times New Roman" w:cs="Times New Roman"/>
          <w:szCs w:val="24"/>
        </w:rPr>
        <w:t>Μεϊκόπουλε</w:t>
      </w:r>
      <w:proofErr w:type="spellEnd"/>
      <w:r>
        <w:rPr>
          <w:rFonts w:eastAsia="Times New Roman" w:cs="Times New Roman"/>
          <w:szCs w:val="24"/>
        </w:rPr>
        <w:t xml:space="preserve">, έχετε τον λόγο. </w:t>
      </w:r>
    </w:p>
    <w:p w14:paraId="3FCD8BBB"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b/>
          <w:szCs w:val="24"/>
        </w:rPr>
        <w:t>ΑΛΕΞΑΝΔΡΟΣ ΜΕΪΚΟΠΟΥΛΟΣ:</w:t>
      </w:r>
      <w:r>
        <w:rPr>
          <w:rFonts w:eastAsia="Times New Roman" w:cs="Times New Roman"/>
          <w:szCs w:val="24"/>
        </w:rPr>
        <w:t xml:space="preserve"> Ευχαριστώ πολύ, κύριε Πρόεδρε.</w:t>
      </w:r>
    </w:p>
    <w:p w14:paraId="3FCD8BBC"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Σας προϊδεάζω ότι θα χρειαστώ δύο επιπλέον λεπτά χρόνο ομιλίας. </w:t>
      </w:r>
    </w:p>
    <w:p w14:paraId="3FCD8BBD"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κατ</w:t>
      </w:r>
      <w:r>
        <w:rPr>
          <w:rFonts w:eastAsia="Times New Roman" w:cs="Times New Roman"/>
          <w:szCs w:val="24"/>
        </w:rPr>
        <w:t xml:space="preserve">’ </w:t>
      </w:r>
      <w:r>
        <w:rPr>
          <w:rFonts w:eastAsia="Times New Roman" w:cs="Times New Roman"/>
          <w:szCs w:val="24"/>
        </w:rPr>
        <w:t>αρχάς</w:t>
      </w:r>
      <w:r w:rsidRPr="00637560">
        <w:rPr>
          <w:rFonts w:eastAsia="Times New Roman" w:cs="Times New Roman"/>
          <w:szCs w:val="24"/>
        </w:rPr>
        <w:t>,</w:t>
      </w:r>
      <w:r>
        <w:rPr>
          <w:rFonts w:eastAsia="Times New Roman" w:cs="Times New Roman"/>
          <w:szCs w:val="24"/>
        </w:rPr>
        <w:t xml:space="preserve"> πριν εισέλθω στο κυρίως μέρος της ομιλίας μου</w:t>
      </w:r>
      <w:r w:rsidRPr="00637560">
        <w:rPr>
          <w:rFonts w:eastAsia="Times New Roman" w:cs="Times New Roman"/>
          <w:szCs w:val="24"/>
        </w:rPr>
        <w:t>,</w:t>
      </w:r>
      <w:r>
        <w:rPr>
          <w:rFonts w:eastAsia="Times New Roman" w:cs="Times New Roman"/>
          <w:szCs w:val="24"/>
        </w:rPr>
        <w:t xml:space="preserve"> που αφορά το μεταφορικό ισοδύναμο, θα ήθελα να κάνω δύο παρατηρήσεις. </w:t>
      </w:r>
    </w:p>
    <w:p w14:paraId="3FCD8BBE"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Πρώτη παρατήρηση</w:t>
      </w:r>
      <w:r w:rsidRPr="00637560">
        <w:rPr>
          <w:rFonts w:eastAsia="Times New Roman" w:cs="Times New Roman"/>
          <w:szCs w:val="24"/>
        </w:rPr>
        <w:t xml:space="preserve">. </w:t>
      </w:r>
      <w:r>
        <w:rPr>
          <w:rFonts w:eastAsia="Times New Roman" w:cs="Times New Roman"/>
          <w:szCs w:val="24"/>
        </w:rPr>
        <w:t>Νομίζω ότι σ’ αυτό θα καταφέρουμε να συνεννοηθούμε. Ούτως ή άλλως, από το 2010 με την υπαγωγή της χώρας μας στο καθεστώς δημοσιονομικής προσαρμογής, με τις γνωστές συ</w:t>
      </w:r>
      <w:r>
        <w:rPr>
          <w:rFonts w:eastAsia="Times New Roman" w:cs="Times New Roman"/>
          <w:szCs w:val="24"/>
        </w:rPr>
        <w:t xml:space="preserve">νέπειες, όλες οι πολιτικές που είναι συνυφασμένες με την ανάπτυξη ή με την άσκηση κοινωνικής πολιτικής ήταν και είναι άμεσα συνδεδεμένες με το ετήσιο κόστος εξυπηρέτησης του χρέους. </w:t>
      </w:r>
    </w:p>
    <w:p w14:paraId="3FCD8BBF"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Έχουμε, λοιπόν, είτε συμφωνείτε είτε διαφωνείτε, μ</w:t>
      </w:r>
      <w:r>
        <w:rPr>
          <w:rFonts w:eastAsia="Times New Roman" w:cs="Times New Roman"/>
          <w:szCs w:val="24"/>
        </w:rPr>
        <w:t>ί</w:t>
      </w:r>
      <w:r>
        <w:rPr>
          <w:rFonts w:eastAsia="Times New Roman" w:cs="Times New Roman"/>
          <w:szCs w:val="24"/>
        </w:rPr>
        <w:t>α συγκεκριμένη απόφαση</w:t>
      </w:r>
      <w:r>
        <w:rPr>
          <w:rFonts w:eastAsia="Times New Roman" w:cs="Times New Roman"/>
          <w:szCs w:val="24"/>
        </w:rPr>
        <w:t xml:space="preserve"> από το </w:t>
      </w:r>
      <w:proofErr w:type="spellStart"/>
      <w:r>
        <w:rPr>
          <w:rFonts w:eastAsia="Times New Roman" w:cs="Times New Roman"/>
          <w:szCs w:val="24"/>
          <w:lang w:val="en-US"/>
        </w:rPr>
        <w:t>Eurogroup</w:t>
      </w:r>
      <w:proofErr w:type="spellEnd"/>
      <w:r>
        <w:rPr>
          <w:rFonts w:eastAsia="Times New Roman" w:cs="Times New Roman"/>
          <w:szCs w:val="24"/>
        </w:rPr>
        <w:t xml:space="preserve">, με συγκεκριμένα μέτρα που ανταποκρίνονται στο ζήτημα της αναδιάρθρωσης του χρέους και φαντάζομαι -είτε συμφωνείτε είτε διαφωνείτε- ότι από το ετήσιο περιθώριο που δημιουργείται θα μπορέσουμε στο μέλλον, κύριε Υπουργέ –απευθύνομαι και σε </w:t>
      </w:r>
      <w:r>
        <w:rPr>
          <w:rFonts w:eastAsia="Times New Roman" w:cs="Times New Roman"/>
          <w:szCs w:val="24"/>
        </w:rPr>
        <w:t xml:space="preserve">εσάς αυτή τη στιγμή- να βελτιστοποιήσουμε και τα οφέλη από το νομοσχέδιο. </w:t>
      </w:r>
    </w:p>
    <w:p w14:paraId="3FCD8BC0"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lastRenderedPageBreak/>
        <w:t>Δεύτερη παρατήρηση που θέλω να κάνω. Να διευκρινίσω, κατ</w:t>
      </w:r>
      <w:r>
        <w:rPr>
          <w:rFonts w:eastAsia="Times New Roman" w:cs="Times New Roman"/>
          <w:szCs w:val="24"/>
        </w:rPr>
        <w:t xml:space="preserve">’ </w:t>
      </w:r>
      <w:r>
        <w:rPr>
          <w:rFonts w:eastAsia="Times New Roman" w:cs="Times New Roman"/>
          <w:szCs w:val="24"/>
        </w:rPr>
        <w:t>αρχάς, ότι όντως η λογική της κατάργησης των μειωμένων συντελεστών ΦΠΑ είναι μια σκληρή απόφαση. Αναμφίβολα. Όμως, εδώ επιχ</w:t>
      </w:r>
      <w:r>
        <w:rPr>
          <w:rFonts w:eastAsia="Times New Roman" w:cs="Times New Roman"/>
          <w:szCs w:val="24"/>
        </w:rPr>
        <w:t>ειρείται ένας άτοπος συμψηφισμός, κατά τη γνώμη μου. Λέτε, λοιπόν, με λίγα λόγια ότι φέρνουμε το μεταφορικό ισοδύναμο για να ισοφαρίσουμε τη «χασούρα» που θα έχουμε από την κατάργηση των μειωμένων συντελεστών ΦΠΑ στα νησιά.</w:t>
      </w:r>
    </w:p>
    <w:p w14:paraId="3FCD8BC1"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αρχάς, το νομοσχέδιο που αφ</w:t>
      </w:r>
      <w:r>
        <w:rPr>
          <w:rFonts w:eastAsia="Times New Roman" w:cs="Times New Roman"/>
          <w:szCs w:val="24"/>
        </w:rPr>
        <w:t>ορά το μεταφορικό ισοδύναμο δεν είναι ένα νομοσχέδιο τον οποίο ανακαλύπτει τον τροχό. Ούτως ή άλλως, ανταποκρίνεται σε μ</w:t>
      </w:r>
      <w:r>
        <w:rPr>
          <w:rFonts w:eastAsia="Times New Roman" w:cs="Times New Roman"/>
          <w:szCs w:val="24"/>
        </w:rPr>
        <w:t>ί</w:t>
      </w:r>
      <w:r>
        <w:rPr>
          <w:rFonts w:eastAsia="Times New Roman" w:cs="Times New Roman"/>
          <w:szCs w:val="24"/>
        </w:rPr>
        <w:t xml:space="preserve">α ιδέα που γεννήθηκε το 1974 στη Νορβηγία από τον κ. </w:t>
      </w:r>
      <w:proofErr w:type="spellStart"/>
      <w:r>
        <w:rPr>
          <w:rFonts w:eastAsia="Times New Roman" w:cs="Times New Roman"/>
          <w:szCs w:val="24"/>
        </w:rPr>
        <w:t>Πέτερσεν</w:t>
      </w:r>
      <w:proofErr w:type="spellEnd"/>
      <w:r>
        <w:rPr>
          <w:rFonts w:eastAsia="Times New Roman" w:cs="Times New Roman"/>
          <w:szCs w:val="24"/>
        </w:rPr>
        <w:t>, ο οποίος είχε πει το εξής απλό, ότι όσο οι πολίτες της ηπειρωτικής χώρας</w:t>
      </w:r>
      <w:r>
        <w:rPr>
          <w:rFonts w:eastAsia="Times New Roman" w:cs="Times New Roman"/>
          <w:szCs w:val="24"/>
        </w:rPr>
        <w:t xml:space="preserve"> φορολογούνται για να έχουν υποδομές, όπως γέφυρες, δρόμους, που συνδέουν την ηπειρωτική χώρα, οι νησιώτες πολίτες δεν έχουν τη δυνατότητα να αξιοποιήσουν αυτές τις υποδομές και μάλιστα επωμίζονται και ένα πρόσθετο κόστος, όταν χρειάζεται να πληρώσουν αυξη</w:t>
      </w:r>
      <w:r>
        <w:rPr>
          <w:rFonts w:eastAsia="Times New Roman" w:cs="Times New Roman"/>
          <w:szCs w:val="24"/>
        </w:rPr>
        <w:t xml:space="preserve">μένο ναύλο. Άρα έτσι έγινε η σύλληψη της ιδέας του μεταφορικού ισοδύναμου, προκειμένου το κόστος αυτό </w:t>
      </w:r>
      <w:r>
        <w:rPr>
          <w:rFonts w:eastAsia="Times New Roman" w:cs="Times New Roman"/>
          <w:szCs w:val="24"/>
        </w:rPr>
        <w:lastRenderedPageBreak/>
        <w:t xml:space="preserve">να αρχίσει να συμψηφίζεται με το κόστος μεταφορών της χερσαίας ζώνης. Αυτή είναι η πραγματικότητα. </w:t>
      </w:r>
    </w:p>
    <w:p w14:paraId="3FCD8BC2"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Πραγματικότητα δεύτερη. Ήδη από το 2012, από το Κέντρο</w:t>
      </w:r>
      <w:r>
        <w:rPr>
          <w:rFonts w:eastAsia="Times New Roman" w:cs="Times New Roman"/>
          <w:szCs w:val="24"/>
        </w:rPr>
        <w:t xml:space="preserve"> Έρευνας και Τεχνολογικής Ανάπτυξης, σε συνεργασία με την εταιρεία </w:t>
      </w:r>
      <w:r>
        <w:rPr>
          <w:rFonts w:eastAsia="Times New Roman" w:cs="Times New Roman"/>
          <w:szCs w:val="24"/>
        </w:rPr>
        <w:t>«</w:t>
      </w:r>
      <w:r w:rsidRPr="00D61E37">
        <w:rPr>
          <w:rFonts w:eastAsia="Times New Roman" w:cs="Times New Roman"/>
          <w:szCs w:val="24"/>
          <w:lang w:val="en-US"/>
        </w:rPr>
        <w:t>KANTOR</w:t>
      </w:r>
      <w:r>
        <w:rPr>
          <w:rFonts w:eastAsia="Times New Roman" w:cs="Times New Roman"/>
          <w:szCs w:val="24"/>
        </w:rPr>
        <w:t>»</w:t>
      </w:r>
      <w:r>
        <w:rPr>
          <w:rFonts w:eastAsia="Times New Roman" w:cs="Times New Roman"/>
          <w:szCs w:val="24"/>
        </w:rPr>
        <w:t xml:space="preserve">, είχε χρηματοδοτηθεί η μελέτη για το πώς θα εφαρμοστεί το μεταφορικό ισοδύναμο στην ελληνική ακτοπλοΐα. Το 2012, εάν δεν </w:t>
      </w:r>
      <w:proofErr w:type="spellStart"/>
      <w:r>
        <w:rPr>
          <w:rFonts w:eastAsia="Times New Roman" w:cs="Times New Roman"/>
          <w:szCs w:val="24"/>
        </w:rPr>
        <w:t>απατώμαι</w:t>
      </w:r>
      <w:proofErr w:type="spellEnd"/>
      <w:r>
        <w:rPr>
          <w:rFonts w:eastAsia="Times New Roman" w:cs="Times New Roman"/>
          <w:szCs w:val="24"/>
        </w:rPr>
        <w:t>, ίσχυαν ακόμα οι μειωμένοι συντελεστές ΦΠΑ στα νησ</w:t>
      </w:r>
      <w:r>
        <w:rPr>
          <w:rFonts w:eastAsia="Times New Roman" w:cs="Times New Roman"/>
          <w:szCs w:val="24"/>
        </w:rPr>
        <w:t xml:space="preserve">ιά. Άρα αυτή η σύνδεση που επιχειρείτε, κυρίες και κύριοι συνάδελφοι της Αντιπολίτευσης, είναι και άτοπη, αλλά είναι, νομίζω, και λίγο σκόπιμη. </w:t>
      </w:r>
    </w:p>
    <w:p w14:paraId="3FCD8BC3"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νομίζω ότι έχουμε ένα νομοσχέδιο το οποίο έχει ένα διπλό χαρακτήρα. Είναι και κοινωνικό το </w:t>
      </w:r>
      <w:r>
        <w:rPr>
          <w:rFonts w:eastAsia="Times New Roman" w:cs="Times New Roman"/>
          <w:szCs w:val="24"/>
        </w:rPr>
        <w:t xml:space="preserve">προφίλ, αλλά και αναπτυξιακό. </w:t>
      </w:r>
    </w:p>
    <w:p w14:paraId="3FCD8BC4"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Το κοινωνικό προφίλ πού εδράζεται; Βασίζεται, κατ</w:t>
      </w:r>
      <w:r>
        <w:rPr>
          <w:rFonts w:eastAsia="Times New Roman" w:cs="Times New Roman"/>
          <w:szCs w:val="24"/>
        </w:rPr>
        <w:t xml:space="preserve">’ </w:t>
      </w:r>
      <w:r>
        <w:rPr>
          <w:rFonts w:eastAsia="Times New Roman" w:cs="Times New Roman"/>
          <w:szCs w:val="24"/>
        </w:rPr>
        <w:t>αρχάς, στην αρχή της ισονομίας και της αναλογικότητας. Τι σημαίνει αυτό στη συγκεκριμένη περίπτωση; Ότι το κόστος των μεταφορών των προϊόντων και των μετακινήσεων των κατοίκω</w:t>
      </w:r>
      <w:r>
        <w:rPr>
          <w:rFonts w:eastAsia="Times New Roman" w:cs="Times New Roman"/>
          <w:szCs w:val="24"/>
        </w:rPr>
        <w:t xml:space="preserve">ν και των επιχειρήσεων των νησιών θα πρέπει να προσαρμόζεται με </w:t>
      </w:r>
      <w:r>
        <w:rPr>
          <w:rFonts w:eastAsia="Times New Roman" w:cs="Times New Roman"/>
          <w:szCs w:val="24"/>
        </w:rPr>
        <w:lastRenderedPageBreak/>
        <w:t xml:space="preserve">βάση τις ανάγκες και τις ιδιομορφίες που διαμορφώνει η </w:t>
      </w:r>
      <w:proofErr w:type="spellStart"/>
      <w:r>
        <w:rPr>
          <w:rFonts w:eastAsia="Times New Roman" w:cs="Times New Roman"/>
          <w:szCs w:val="24"/>
        </w:rPr>
        <w:t>νησιωτικότητα</w:t>
      </w:r>
      <w:proofErr w:type="spellEnd"/>
      <w:r>
        <w:rPr>
          <w:rFonts w:eastAsia="Times New Roman" w:cs="Times New Roman"/>
          <w:szCs w:val="24"/>
        </w:rPr>
        <w:t xml:space="preserve"> και όχι οριζόντια με βάση τις τρέχουσες τιμές της ηπειρωτικής χώρας. Για πρώτη όμως φορά –και εδώ το προσθέτουμε- περιλαμβά</w:t>
      </w:r>
      <w:r>
        <w:rPr>
          <w:rFonts w:eastAsia="Times New Roman" w:cs="Times New Roman"/>
          <w:szCs w:val="24"/>
        </w:rPr>
        <w:t xml:space="preserve">νει τι άλλο; </w:t>
      </w:r>
      <w:r>
        <w:rPr>
          <w:rFonts w:eastAsia="Times New Roman" w:cs="Times New Roman"/>
          <w:szCs w:val="24"/>
        </w:rPr>
        <w:t>Τ</w:t>
      </w:r>
      <w:r>
        <w:rPr>
          <w:rFonts w:eastAsia="Times New Roman" w:cs="Times New Roman"/>
          <w:szCs w:val="24"/>
        </w:rPr>
        <w:t xml:space="preserve">ο κόστος μεταφοράς των προϊόντων και το κόστος των εισιτηρίων των ελεύθερων γραμμών. Εναρμονίζεται, λοιπόν, το κόστος που αντιστοιχεί σε επιβάτες και εμπορεύματα με θαλάσσια μέσα μαζικής μεταφοράς με το κόστος που θα ίσχυε με τα χερσαία μέσα </w:t>
      </w:r>
      <w:r>
        <w:rPr>
          <w:rFonts w:eastAsia="Times New Roman" w:cs="Times New Roman"/>
          <w:szCs w:val="24"/>
        </w:rPr>
        <w:t xml:space="preserve">μαζικής μεταφοράς για την ίδια ακριβώς απόσταση. </w:t>
      </w:r>
    </w:p>
    <w:p w14:paraId="3FCD8BC5"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Είπα πριν ότι έχει και αναπτυξιακό προφίλ. Γιατί; Γιατί με τη μείωση του κόστους μεταφορών των προϊόντων και των μετακινήσεων ενισχύεται η ανταγωνιστικότητα των κατοίκων και των επιχειρήσεων που δραστηριοπο</w:t>
      </w:r>
      <w:r>
        <w:rPr>
          <w:rFonts w:eastAsia="Times New Roman" w:cs="Times New Roman"/>
          <w:szCs w:val="24"/>
        </w:rPr>
        <w:t>ιούνται στα νησιά και έτσι τονώνεται η τοπική οικονομία. Τι σημαίνει αυτό; Σημαίνει επιπρόσθετα ότι δημιουργούνται και κίνητρα για τη δημιουργία νέων επιχειρήσεων.</w:t>
      </w:r>
    </w:p>
    <w:p w14:paraId="3FCD8BC6"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Ως πολιτικός εκπρόσωπος του Νομού Μαγνησίας, όπου έχουμε έντονα το νησιωτικό στοιχείο, θα ήθ</w:t>
      </w:r>
      <w:r>
        <w:rPr>
          <w:rFonts w:eastAsia="Times New Roman" w:cs="Times New Roman"/>
          <w:szCs w:val="24"/>
        </w:rPr>
        <w:t xml:space="preserve">ελα να παραθέσω συγκεκριμένα στοιχεία. Εκτιμήσεις, είπε πριν ο συνάδελφός μου </w:t>
      </w:r>
      <w:r>
        <w:rPr>
          <w:rFonts w:eastAsia="Times New Roman" w:cs="Times New Roman"/>
          <w:szCs w:val="24"/>
        </w:rPr>
        <w:lastRenderedPageBreak/>
        <w:t>από τη Μαγνησία. Νομίζω, όμως, ότι στην πλήρη του εφαρμογή το μέτρο αυτό θα έχει συγκεκριμένα οφέλη και για τις επιχειρήσεις, αλλά και για τους κατοίκους των νησιών σε Σκιάθο, Σκ</w:t>
      </w:r>
      <w:r>
        <w:rPr>
          <w:rFonts w:eastAsia="Times New Roman" w:cs="Times New Roman"/>
          <w:szCs w:val="24"/>
        </w:rPr>
        <w:t xml:space="preserve">όπελο και Αλόννησο. </w:t>
      </w:r>
    </w:p>
    <w:p w14:paraId="3FCD8BC7"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αρχάς, για τις επιχειρήσεις κατ’ έτος και στο διάστημα της πλήρους εφαρμογής για τη Σκιάθο στις επιχειρήσεις υπάρχει ένα όφελος γύρω στα 2.700.000 ευρώ, για τη Σκόπελο 1.800.000 ευρώ και για την Αλόννησο περίπου 3.260.000 ευρώ. Γι</w:t>
      </w:r>
      <w:r>
        <w:rPr>
          <w:rFonts w:eastAsia="Times New Roman" w:cs="Times New Roman"/>
          <w:szCs w:val="24"/>
        </w:rPr>
        <w:t>α μ</w:t>
      </w:r>
      <w:r>
        <w:rPr>
          <w:rFonts w:eastAsia="Times New Roman" w:cs="Times New Roman"/>
          <w:szCs w:val="24"/>
        </w:rPr>
        <w:t>ί</w:t>
      </w:r>
      <w:r>
        <w:rPr>
          <w:rFonts w:eastAsia="Times New Roman" w:cs="Times New Roman"/>
          <w:szCs w:val="24"/>
        </w:rPr>
        <w:t>α τετραμελή οικογένεια κατ’ έτος –και πάλι επαναλαμβάνω στο διάστημα πλήρους εφαρμογής- το ίδιο ακριβώς μέτρο για μ</w:t>
      </w:r>
      <w:r>
        <w:rPr>
          <w:rFonts w:eastAsia="Times New Roman" w:cs="Times New Roman"/>
          <w:szCs w:val="24"/>
        </w:rPr>
        <w:t>ί</w:t>
      </w:r>
      <w:r>
        <w:rPr>
          <w:rFonts w:eastAsia="Times New Roman" w:cs="Times New Roman"/>
          <w:szCs w:val="24"/>
        </w:rPr>
        <w:t xml:space="preserve">α τετραμελή οικογένεια για τη Σκιάθο σημαίνει περίπου 704 ευρώ όφελος, για τη Σκόπελο 804 ευρώ και για την Αλόννησο το όφελος πλησιάζει </w:t>
      </w:r>
      <w:r>
        <w:rPr>
          <w:rFonts w:eastAsia="Times New Roman" w:cs="Times New Roman"/>
          <w:szCs w:val="24"/>
        </w:rPr>
        <w:t>τα 1.063 ευρώ.</w:t>
      </w:r>
    </w:p>
    <w:p w14:paraId="3FCD8BC8"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Τι θέλω να πω με αυτό; Θέλω να πω ότι πέρα από το φυσικό κάλλος</w:t>
      </w:r>
      <w:r w:rsidRPr="006806BA">
        <w:rPr>
          <w:rFonts w:eastAsia="Times New Roman" w:cs="Times New Roman"/>
          <w:szCs w:val="24"/>
        </w:rPr>
        <w:t>,</w:t>
      </w:r>
      <w:r>
        <w:rPr>
          <w:rFonts w:eastAsia="Times New Roman" w:cs="Times New Roman"/>
          <w:szCs w:val="24"/>
        </w:rPr>
        <w:t xml:space="preserve"> αν θέλετε</w:t>
      </w:r>
      <w:r w:rsidRPr="006806BA">
        <w:rPr>
          <w:rFonts w:eastAsia="Times New Roman" w:cs="Times New Roman"/>
          <w:szCs w:val="24"/>
        </w:rPr>
        <w:t>,</w:t>
      </w:r>
      <w:r>
        <w:rPr>
          <w:rFonts w:eastAsia="Times New Roman" w:cs="Times New Roman"/>
          <w:szCs w:val="24"/>
        </w:rPr>
        <w:t xml:space="preserve"> των νησιών της χώρας</w:t>
      </w:r>
      <w:r w:rsidRPr="006806BA">
        <w:rPr>
          <w:rFonts w:eastAsia="Times New Roman" w:cs="Times New Roman"/>
          <w:szCs w:val="24"/>
        </w:rPr>
        <w:t xml:space="preserve">, </w:t>
      </w:r>
      <w:r>
        <w:rPr>
          <w:rFonts w:eastAsia="Times New Roman" w:cs="Times New Roman"/>
          <w:szCs w:val="24"/>
        </w:rPr>
        <w:t xml:space="preserve">αυτό που κάνει την ομορφιά των νησιών μας μοναδική και αναλλοίωτη στον χρόνο είναι οι ίδιοι οι άνθρωποι. </w:t>
      </w:r>
    </w:p>
    <w:p w14:paraId="3FCD8BC9"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lastRenderedPageBreak/>
        <w:t>Οπότε, νομίζω ότι θα πρέπει να υπάρχε</w:t>
      </w:r>
      <w:r>
        <w:rPr>
          <w:rFonts w:eastAsia="Times New Roman" w:cs="Times New Roman"/>
          <w:szCs w:val="24"/>
        </w:rPr>
        <w:t xml:space="preserve">ι ένας κοινός τρόπος, μία κοινή συμπεριφορά ανάμεσα στις δημοκρατικές πολιτικές δυνάμεις, γιατί πρόκειται για ένα μέτρο, το οποίο έρχεται να βοηθήσει τους κατοίκους των νησιών και όχι να τους χειροτερεύσει την καθημερινότητα. </w:t>
      </w:r>
    </w:p>
    <w:p w14:paraId="3FCD8BCA"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Αναμφίβολα, επαναλαμβάνω, το </w:t>
      </w:r>
      <w:r>
        <w:rPr>
          <w:rFonts w:eastAsia="Times New Roman" w:cs="Times New Roman"/>
          <w:szCs w:val="24"/>
        </w:rPr>
        <w:t>θέμα με τους μειωμένους συντελεστές, είναι μία σκληρή απόφαση. Όμως, να είμαστε ειλικρινείς. Εφόσον και η περίοδος χάριτος πάει στα δέκα χρόνια, αλλά και η επιμήκυνση των ωριμάνσεων των δανείων πάει στα δέκα χρόνια, αυτό σημαίνει ότι κάθε έτος γλυτώνουμε σ</w:t>
      </w:r>
      <w:r>
        <w:rPr>
          <w:rFonts w:eastAsia="Times New Roman" w:cs="Times New Roman"/>
          <w:szCs w:val="24"/>
        </w:rPr>
        <w:t xml:space="preserve">υγκεκριμένα χρήματα για το κόστος εξυπηρέτησης των δανείων και των τόκων. </w:t>
      </w:r>
    </w:p>
    <w:p w14:paraId="3FCD8BCB"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Τι σημαίνει αυτό πολύ απλά; Σημαίνει ότι στο μέλλον θα έχουμε τη δυνατότητα να πάρουμε αποφάσεις και για το θέμα των μειωμένων συντελεστών. </w:t>
      </w:r>
    </w:p>
    <w:p w14:paraId="3FCD8BCC"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πάρα πολύ. </w:t>
      </w:r>
    </w:p>
    <w:p w14:paraId="3FCD8BCD" w14:textId="77777777" w:rsidR="00BC419A" w:rsidRDefault="0035347C">
      <w:pPr>
        <w:spacing w:line="600" w:lineRule="auto"/>
        <w:ind w:firstLine="709"/>
        <w:contextualSpacing/>
        <w:jc w:val="center"/>
        <w:rPr>
          <w:rFonts w:eastAsia="Times New Roman" w:cs="Times New Roman"/>
        </w:rPr>
      </w:pPr>
      <w:r w:rsidRPr="007F5FBB">
        <w:rPr>
          <w:rFonts w:eastAsia="Times New Roman" w:cs="Times New Roman"/>
        </w:rPr>
        <w:t>(Χειροκροτήματα από την πτέρυγα του ΣΥΡΙΖΑ)</w:t>
      </w:r>
    </w:p>
    <w:p w14:paraId="3FCD8BCE" w14:textId="77777777" w:rsidR="00BC419A" w:rsidRDefault="0035347C">
      <w:pPr>
        <w:spacing w:line="600" w:lineRule="auto"/>
        <w:ind w:firstLine="720"/>
        <w:contextualSpacing/>
        <w:jc w:val="both"/>
        <w:rPr>
          <w:rFonts w:eastAsia="Times New Roman" w:cs="Times New Roman"/>
          <w:szCs w:val="24"/>
        </w:rPr>
      </w:pPr>
      <w:r w:rsidRPr="00F9616D">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τον κ. </w:t>
      </w:r>
      <w:proofErr w:type="spellStart"/>
      <w:r>
        <w:rPr>
          <w:rFonts w:eastAsia="Times New Roman" w:cs="Times New Roman"/>
          <w:szCs w:val="24"/>
        </w:rPr>
        <w:t>Μεϊκόπουλο</w:t>
      </w:r>
      <w:proofErr w:type="spellEnd"/>
      <w:r>
        <w:rPr>
          <w:rFonts w:eastAsia="Times New Roman" w:cs="Times New Roman"/>
          <w:szCs w:val="24"/>
        </w:rPr>
        <w:t xml:space="preserve">. </w:t>
      </w:r>
    </w:p>
    <w:p w14:paraId="3FCD8BCF"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Ελάτε, κύριε Κεφαλογιάννη, έχετε δώδεκα λεπτά στη διάθεσή σας. </w:t>
      </w:r>
    </w:p>
    <w:p w14:paraId="3FCD8BD0"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Ευχαριστώ, κύριε Πρόεδρε.</w:t>
      </w:r>
    </w:p>
    <w:p w14:paraId="3FCD8BD1"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Με πολύ μεγάλη χαρά άκουσα τον </w:t>
      </w:r>
      <w:r>
        <w:rPr>
          <w:rFonts w:eastAsia="Times New Roman" w:cs="Times New Roman"/>
          <w:szCs w:val="24"/>
        </w:rPr>
        <w:t>προηγούμενο συνάδελφο και νεαρό Βουλευτή να βρίσκει μία χρησιμότητα στην επιμήκυνση των δανείων που χρωστάει η χώρα μας στους δανειστές</w:t>
      </w:r>
      <w:r>
        <w:rPr>
          <w:rFonts w:eastAsia="Times New Roman" w:cs="Times New Roman"/>
          <w:szCs w:val="24"/>
        </w:rPr>
        <w:t xml:space="preserve"> της</w:t>
      </w:r>
      <w:r>
        <w:rPr>
          <w:rFonts w:eastAsia="Times New Roman" w:cs="Times New Roman"/>
          <w:szCs w:val="24"/>
        </w:rPr>
        <w:t xml:space="preserve">, γιατί να θυμίσω το 2012 σε αυτή την Αίθουσα ο Πρωθυπουργός, ο κ. Τσίπρας, </w:t>
      </w:r>
      <w:r>
        <w:rPr>
          <w:rFonts w:eastAsia="Times New Roman" w:cs="Times New Roman"/>
          <w:szCs w:val="24"/>
        </w:rPr>
        <w:t>ως Αρχηγός τότε της Αντιπολίτευσης</w:t>
      </w:r>
      <w:r>
        <w:rPr>
          <w:rFonts w:eastAsia="Times New Roman" w:cs="Times New Roman"/>
          <w:szCs w:val="24"/>
        </w:rPr>
        <w:t xml:space="preserve"> έλεγε </w:t>
      </w:r>
      <w:r>
        <w:rPr>
          <w:rFonts w:eastAsia="Times New Roman" w:cs="Times New Roman"/>
          <w:szCs w:val="24"/>
        </w:rPr>
        <w:t>ότι η επιμήκυνση των δανείων είναι το μεγαλύτερο σκοινί το οποίο θα πνίξει στη θηλειά του τους Έλληνες και τη χώρα.</w:t>
      </w:r>
    </w:p>
    <w:p w14:paraId="3FCD8BD2"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Τουλάχιστον, είδαμε για άλλη μία φορά ότι προφανώς υπήρχε άλλη μία απάτη ή αυταπάτη. Σε κάθε περίπτωση, είναι τουλάχιστον θετικό ότι μπορούμ</w:t>
      </w:r>
      <w:r>
        <w:rPr>
          <w:rFonts w:eastAsia="Times New Roman" w:cs="Times New Roman"/>
          <w:szCs w:val="24"/>
        </w:rPr>
        <w:t xml:space="preserve">ε πλέον να συμφωνούμε σε κάποια ζητήματα. </w:t>
      </w:r>
    </w:p>
    <w:p w14:paraId="3FCD8BD3"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Θα μπω στο νομοσχέδιο πολύ γρήγορα. Νομίζω, κυρίες και κύριοι συνάδελφοι, ότι </w:t>
      </w:r>
      <w:r w:rsidRPr="00B83DBF">
        <w:rPr>
          <w:rFonts w:eastAsia="Times New Roman" w:cs="Times New Roman"/>
          <w:szCs w:val="24"/>
        </w:rPr>
        <w:t>υπάρχει</w:t>
      </w:r>
      <w:r>
        <w:rPr>
          <w:rFonts w:eastAsia="Times New Roman" w:cs="Times New Roman"/>
          <w:szCs w:val="24"/>
        </w:rPr>
        <w:t xml:space="preserve"> ένα βασικό δεδομένο και ένα κεντρικό ζητούμενο σε οποιαδήποτε συζήτηση αφορά τη νησιωτική πολιτική της χώρας. Το δεδομένο αυτό </w:t>
      </w:r>
      <w:r>
        <w:rPr>
          <w:rFonts w:eastAsia="Times New Roman" w:cs="Times New Roman"/>
          <w:szCs w:val="24"/>
        </w:rPr>
        <w:t xml:space="preserve">είναι -και νομίζω ότι </w:t>
      </w:r>
      <w:r>
        <w:rPr>
          <w:rFonts w:eastAsia="Times New Roman" w:cs="Times New Roman"/>
          <w:szCs w:val="24"/>
        </w:rPr>
        <w:lastRenderedPageBreak/>
        <w:t>όλοι το αναγνωρίζουμε- ότι τα ιδιαίτερα χαρακτηριστικά των νησιών μας αποτελούν μόνιμα φυσικά εμπόδια πολλές φορές για την ελκυστικότητά τους και την επίτευξη ενός ποιοτικού επιπέδου διαβίωσης τόσο των κατοίκων, όσο και των επισκεπτών</w:t>
      </w:r>
      <w:r>
        <w:rPr>
          <w:rFonts w:eastAsia="Times New Roman" w:cs="Times New Roman"/>
          <w:szCs w:val="24"/>
        </w:rPr>
        <w:t xml:space="preserve">. Και αυτό διότι έχουν ένα υψηλό κόστος δημιουργίας υποδομών και υπηρεσιών δημοσίου συμφέροντος, ένα υψηλό κόστος παραγωγής για τις επιχειρήσεις και βεβαίως ένα υψηλό κόστος διαβίωσης, τουλάχιστον σε σχέση με την ηπειρωτική χώρα. </w:t>
      </w:r>
    </w:p>
    <w:p w14:paraId="3FCD8BD4"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Εκεί που διαφωνούμε -και </w:t>
      </w:r>
      <w:r>
        <w:rPr>
          <w:rFonts w:eastAsia="Times New Roman" w:cs="Times New Roman"/>
          <w:szCs w:val="24"/>
        </w:rPr>
        <w:t>νομίζω ότι αποτελεί το ζητούμενο για τις συζητήσεις εντός του Κοινοβουλίου και θεωρώ ότι οι πολιτικές δυνάμεις κάποια στιγμή θα πρέπει να καταλήξουν- είναι τόσο στα μέσα όσο και στις πολιτικές μέσα από τις οποίες θέλουμε να αυξήσουμε την ελκυστικότητά τους</w:t>
      </w:r>
      <w:r>
        <w:rPr>
          <w:rFonts w:eastAsia="Times New Roman" w:cs="Times New Roman"/>
          <w:szCs w:val="24"/>
        </w:rPr>
        <w:t xml:space="preserve"> και την ανταγωνιστικότητα των νησιών. </w:t>
      </w:r>
    </w:p>
    <w:p w14:paraId="3FCD8BD5"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Για να το πω πολύ απλά, πρέπει κάποια στιγμή, κύριε Υπουργέ, να συμφωνήσουμε στο περιεχόμενου αυτού του </w:t>
      </w:r>
      <w:proofErr w:type="spellStart"/>
      <w:r>
        <w:rPr>
          <w:rFonts w:eastAsia="Times New Roman" w:cs="Times New Roman"/>
          <w:szCs w:val="24"/>
        </w:rPr>
        <w:t>πολυφορεμένου</w:t>
      </w:r>
      <w:proofErr w:type="spellEnd"/>
      <w:r>
        <w:rPr>
          <w:rFonts w:eastAsia="Times New Roman" w:cs="Times New Roman"/>
          <w:szCs w:val="24"/>
        </w:rPr>
        <w:t xml:space="preserve"> όρου, που λέγεται ανάπτυξη των νησιωτικών περιοχών, έτσι ώστε να μπορέσουμε, ως Εθνική Αντιπροσωπε</w:t>
      </w:r>
      <w:r>
        <w:rPr>
          <w:rFonts w:eastAsia="Times New Roman" w:cs="Times New Roman"/>
          <w:szCs w:val="24"/>
        </w:rPr>
        <w:t xml:space="preserve">ία, να </w:t>
      </w:r>
      <w:r>
        <w:rPr>
          <w:rFonts w:eastAsia="Times New Roman" w:cs="Times New Roman"/>
          <w:szCs w:val="24"/>
        </w:rPr>
        <w:lastRenderedPageBreak/>
        <w:t xml:space="preserve">θέσουμε συγκεκριμένους στόχους και να έχουμε μετρήσιμα αποτελέσματα. </w:t>
      </w:r>
    </w:p>
    <w:p w14:paraId="3FCD8BD6"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Διότι αν δεν συμφωνήσουμε, κυρίες και κύριοι συνάδελφοι, πολύ απλά δεν θα πετύχουμε τίποτα περισσότερο από τη διατύπωση για μία ακόμη φορά ευσεβών πόθων. Όταν οι μεν είμαστε στην </w:t>
      </w:r>
      <w:r>
        <w:rPr>
          <w:rFonts w:eastAsia="Times New Roman" w:cs="Times New Roman"/>
          <w:szCs w:val="24"/>
        </w:rPr>
        <w:t xml:space="preserve">αντιπολίτευση, θα έχουμε τους ευσεβείς πόθους. Όταν είμαστε στην </w:t>
      </w:r>
      <w:r w:rsidRPr="001866BC">
        <w:rPr>
          <w:rFonts w:eastAsia="Times New Roman" w:cs="Times New Roman"/>
          <w:szCs w:val="24"/>
        </w:rPr>
        <w:t>Κυβέρνηση</w:t>
      </w:r>
      <w:r>
        <w:rPr>
          <w:rFonts w:eastAsia="Times New Roman" w:cs="Times New Roman"/>
          <w:szCs w:val="24"/>
        </w:rPr>
        <w:t xml:space="preserve">, ενδεχομένως θα </w:t>
      </w:r>
      <w:r>
        <w:rPr>
          <w:rFonts w:eastAsia="Times New Roman" w:cs="Times New Roman"/>
          <w:szCs w:val="24"/>
        </w:rPr>
        <w:t xml:space="preserve">έχουν </w:t>
      </w:r>
      <w:r>
        <w:rPr>
          <w:rFonts w:eastAsia="Times New Roman" w:cs="Times New Roman"/>
          <w:szCs w:val="24"/>
        </w:rPr>
        <w:t>κάποιοι άλλοι</w:t>
      </w:r>
      <w:r>
        <w:rPr>
          <w:rFonts w:eastAsia="Times New Roman" w:cs="Times New Roman"/>
          <w:szCs w:val="24"/>
        </w:rPr>
        <w:t xml:space="preserve"> τους πόθους αυτούς</w:t>
      </w:r>
      <w:r>
        <w:rPr>
          <w:rFonts w:eastAsia="Times New Roman" w:cs="Times New Roman"/>
          <w:szCs w:val="24"/>
        </w:rPr>
        <w:t xml:space="preserve">. Επομένως κάποια στιγμή θα πρέπει να συμφωνήσουμε σε αυτή την Αίθουσα. </w:t>
      </w:r>
    </w:p>
    <w:p w14:paraId="3FCD8BD7"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Οι κύριοι Υπουργοί, για παράδειγμα, έχουν απόλυτο δίκι</w:t>
      </w:r>
      <w:r>
        <w:rPr>
          <w:rFonts w:eastAsia="Times New Roman" w:cs="Times New Roman"/>
          <w:szCs w:val="24"/>
        </w:rPr>
        <w:t xml:space="preserve">ο όταν αναφέρονται στην αναγκαιότητα μιας ολοκληρωμένης νησιωτικής πολιτικής. Δυστυχώς, όμως, τους έχει απασχολήσει ελάχιστα το πώς αυτή αποτυπώνεται στη διοικητική οργάνωση του κράτους και του Υπουργείου στο οποίο προΐστανται. </w:t>
      </w:r>
    </w:p>
    <w:p w14:paraId="3FCD8BD8"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Δεν ξέρω πόσοι από τους συν</w:t>
      </w:r>
      <w:r>
        <w:rPr>
          <w:rFonts w:eastAsia="Times New Roman" w:cs="Times New Roman"/>
          <w:szCs w:val="24"/>
        </w:rPr>
        <w:t xml:space="preserve">αδέλφους </w:t>
      </w:r>
      <w:r>
        <w:rPr>
          <w:rFonts w:eastAsia="Times New Roman" w:cs="Times New Roman"/>
          <w:szCs w:val="24"/>
        </w:rPr>
        <w:t xml:space="preserve">γνωρίζουν </w:t>
      </w:r>
      <w:r>
        <w:rPr>
          <w:rFonts w:eastAsia="Times New Roman" w:cs="Times New Roman"/>
          <w:szCs w:val="24"/>
        </w:rPr>
        <w:t xml:space="preserve">σε αυτή την Αίθουσα, αλλά η χωρική αρμοδιότητα του Υπουργείου </w:t>
      </w:r>
      <w:r>
        <w:rPr>
          <w:rFonts w:eastAsia="Times New Roman" w:cs="Times New Roman"/>
          <w:szCs w:val="24"/>
        </w:rPr>
        <w:t>σας,</w:t>
      </w:r>
      <w:r>
        <w:rPr>
          <w:rFonts w:eastAsia="Times New Roman" w:cs="Times New Roman"/>
          <w:szCs w:val="24"/>
        </w:rPr>
        <w:t xml:space="preserve"> </w:t>
      </w:r>
      <w:r>
        <w:rPr>
          <w:rFonts w:eastAsia="Times New Roman" w:cs="Times New Roman"/>
          <w:szCs w:val="24"/>
        </w:rPr>
        <w:t>κύριε Υπουργέ,</w:t>
      </w:r>
      <w:r>
        <w:rPr>
          <w:rFonts w:eastAsia="Times New Roman" w:cs="Times New Roman"/>
          <w:szCs w:val="24"/>
        </w:rPr>
        <w:t xml:space="preserve"> αφορά μόνο πέντε νομούς στο Αιγαίο. Δεν αφορά για παράδειγμα την Κρήτη, τα Ιόνια νησιά, τις Σποράδες, </w:t>
      </w:r>
      <w:r>
        <w:rPr>
          <w:rFonts w:eastAsia="Times New Roman" w:cs="Times New Roman"/>
          <w:szCs w:val="24"/>
        </w:rPr>
        <w:lastRenderedPageBreak/>
        <w:t>τη Σαμοθράκη, τα νησιά του Αργοσαρωνικού, τη Θάσο και</w:t>
      </w:r>
      <w:r>
        <w:rPr>
          <w:rFonts w:eastAsia="Times New Roman" w:cs="Times New Roman"/>
          <w:szCs w:val="24"/>
        </w:rPr>
        <w:t xml:space="preserve"> πολλά άλλα από τα νησιά της χώρας μας. </w:t>
      </w:r>
    </w:p>
    <w:p w14:paraId="3FCD8BD9"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Σε μία χώρα που έχει περίπου έξι χιλιάδες νησιά, το 2018 επιμένουμε ακόμη σε έναν διοικητικό διαχωρισμό, ο οποίος, παρά τις καλές προθέσεις, υπονομεύει εξ αρχής και εκ των άνω κάθε έννοια ισόρροπης ανάπτυξης των νησ</w:t>
      </w:r>
      <w:r>
        <w:rPr>
          <w:rFonts w:eastAsia="Times New Roman" w:cs="Times New Roman"/>
          <w:szCs w:val="24"/>
        </w:rPr>
        <w:t xml:space="preserve">ιών μας. </w:t>
      </w:r>
    </w:p>
    <w:p w14:paraId="3FCD8BDA"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Το ζήτημα, λοιπόν, της διοικητικής εποπτείας του κράτους είναι εξαιρετικά σημαντικό, γιατί αφαιρεί από την περιφερειακή σας όραση μ</w:t>
      </w:r>
      <w:r>
        <w:rPr>
          <w:rFonts w:eastAsia="Times New Roman" w:cs="Times New Roman"/>
          <w:szCs w:val="24"/>
        </w:rPr>
        <w:t>ί</w:t>
      </w:r>
      <w:r>
        <w:rPr>
          <w:rFonts w:eastAsia="Times New Roman" w:cs="Times New Roman"/>
          <w:szCs w:val="24"/>
        </w:rPr>
        <w:t>α σειρά νησιωτικών περιοχών και προφανώς υπονομεύει το σχεδιασμό πολιτικών με εθνική διάσταση. Γι’ αυτό, αν θέλουμ</w:t>
      </w:r>
      <w:r>
        <w:rPr>
          <w:rFonts w:eastAsia="Times New Roman" w:cs="Times New Roman"/>
          <w:szCs w:val="24"/>
        </w:rPr>
        <w:t xml:space="preserve">ε κάποια στιγμή να μιλήσουμε επί της ουσίας για ολοκληρωμένη νησιωτική πολιτική, αυτή θα πρέπει να αρχίσει από τη διοικητική αναδιάρθρωση του ίδιου του Υπουργείου, ώστε αν μη τι άλλο να περιλαμβάνει ολόκληρο το νησιωτικό σύμπλεγμα της χώρας. </w:t>
      </w:r>
    </w:p>
    <w:p w14:paraId="3FCD8BDB"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Οι κύριοι Υπο</w:t>
      </w:r>
      <w:r>
        <w:rPr>
          <w:rFonts w:eastAsia="Times New Roman" w:cs="Times New Roman"/>
          <w:szCs w:val="24"/>
        </w:rPr>
        <w:t xml:space="preserve">υργοί της </w:t>
      </w:r>
      <w:r w:rsidRPr="001866BC">
        <w:rPr>
          <w:rFonts w:eastAsia="Times New Roman" w:cs="Times New Roman"/>
          <w:szCs w:val="24"/>
        </w:rPr>
        <w:t>Κυβέρνησης</w:t>
      </w:r>
      <w:r>
        <w:rPr>
          <w:rFonts w:eastAsia="Times New Roman" w:cs="Times New Roman"/>
          <w:szCs w:val="24"/>
        </w:rPr>
        <w:t xml:space="preserve"> κατηγόρησαν την Αξιωματική Αντιπολίτευση ότι μεμψιμοιρεί και μάλιστα διερωτήθηκαν </w:t>
      </w:r>
      <w:r w:rsidRPr="008F0891">
        <w:rPr>
          <w:rFonts w:eastAsia="Times New Roman" w:cs="Times New Roman"/>
          <w:bCs/>
          <w:shd w:val="clear" w:color="auto" w:fill="FFFFFF"/>
        </w:rPr>
        <w:t>που</w:t>
      </w:r>
      <w:r>
        <w:rPr>
          <w:rFonts w:eastAsia="Times New Roman" w:cs="Times New Roman"/>
          <w:szCs w:val="24"/>
        </w:rPr>
        <w:t xml:space="preserve"> τόσα χρόνια τα κόμματα αυτά τα οποία διακυβέρνησαν </w:t>
      </w:r>
      <w:r>
        <w:rPr>
          <w:rFonts w:eastAsia="Times New Roman" w:cs="Times New Roman"/>
          <w:szCs w:val="24"/>
        </w:rPr>
        <w:lastRenderedPageBreak/>
        <w:t xml:space="preserve">δεν θέσπισαν το </w:t>
      </w:r>
      <w:r>
        <w:rPr>
          <w:rFonts w:eastAsia="Times New Roman" w:cs="Times New Roman"/>
          <w:szCs w:val="24"/>
        </w:rPr>
        <w:t>μ</w:t>
      </w:r>
      <w:r>
        <w:rPr>
          <w:rFonts w:eastAsia="Times New Roman" w:cs="Times New Roman"/>
          <w:szCs w:val="24"/>
        </w:rPr>
        <w:t xml:space="preserve">εταφορικό </w:t>
      </w:r>
      <w:r>
        <w:rPr>
          <w:rFonts w:eastAsia="Times New Roman" w:cs="Times New Roman"/>
          <w:szCs w:val="24"/>
        </w:rPr>
        <w:t>ι</w:t>
      </w:r>
      <w:r>
        <w:rPr>
          <w:rFonts w:eastAsia="Times New Roman" w:cs="Times New Roman"/>
          <w:szCs w:val="24"/>
        </w:rPr>
        <w:t xml:space="preserve">σοδύναμο. Πράγματι, δεν θεσπίστηκε το </w:t>
      </w:r>
      <w:r>
        <w:rPr>
          <w:rFonts w:eastAsia="Times New Roman" w:cs="Times New Roman"/>
          <w:szCs w:val="24"/>
        </w:rPr>
        <w:t>μ</w:t>
      </w:r>
      <w:r>
        <w:rPr>
          <w:rFonts w:eastAsia="Times New Roman" w:cs="Times New Roman"/>
          <w:szCs w:val="24"/>
        </w:rPr>
        <w:t xml:space="preserve">εταφορικό </w:t>
      </w:r>
      <w:r>
        <w:rPr>
          <w:rFonts w:eastAsia="Times New Roman" w:cs="Times New Roman"/>
          <w:szCs w:val="24"/>
        </w:rPr>
        <w:t>ι</w:t>
      </w:r>
      <w:r>
        <w:rPr>
          <w:rFonts w:eastAsia="Times New Roman" w:cs="Times New Roman"/>
          <w:szCs w:val="24"/>
        </w:rPr>
        <w:t xml:space="preserve">σοδύναμο. Υπήρξαν τόσα άλλα μέτρα τα οποία σας ανέφεραν </w:t>
      </w:r>
      <w:r>
        <w:rPr>
          <w:rFonts w:eastAsia="Times New Roman" w:cs="Times New Roman"/>
          <w:szCs w:val="24"/>
        </w:rPr>
        <w:t xml:space="preserve">οι προηγούμενοι </w:t>
      </w:r>
      <w:r>
        <w:rPr>
          <w:rFonts w:eastAsia="Times New Roman" w:cs="Times New Roman"/>
          <w:szCs w:val="24"/>
        </w:rPr>
        <w:t>συνάδελφοι. Πάντως, σίγουρα κα</w:t>
      </w:r>
      <w:r>
        <w:rPr>
          <w:rFonts w:eastAsia="Times New Roman" w:cs="Times New Roman"/>
          <w:szCs w:val="24"/>
        </w:rPr>
        <w:t>μ</w:t>
      </w:r>
      <w:r>
        <w:rPr>
          <w:rFonts w:eastAsia="Times New Roman" w:cs="Times New Roman"/>
          <w:szCs w:val="24"/>
        </w:rPr>
        <w:t xml:space="preserve">μία </w:t>
      </w:r>
      <w:r w:rsidRPr="001866BC">
        <w:rPr>
          <w:rFonts w:eastAsia="Times New Roman" w:cs="Times New Roman"/>
          <w:szCs w:val="24"/>
        </w:rPr>
        <w:t>Κυβέρνηση</w:t>
      </w:r>
      <w:r>
        <w:rPr>
          <w:rFonts w:eastAsia="Times New Roman" w:cs="Times New Roman"/>
          <w:szCs w:val="24"/>
        </w:rPr>
        <w:t xml:space="preserve">, κύριε Υπουργέ, δεν διανοήθηκε να φέρει τέτοιο νομοθέτημα με έναν τόσο επιπόλαιο και πρόχειρο τρόπο. </w:t>
      </w:r>
    </w:p>
    <w:p w14:paraId="3FCD8BDC"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Κα</w:t>
      </w:r>
      <w:r>
        <w:rPr>
          <w:rFonts w:eastAsia="Times New Roman" w:cs="Times New Roman"/>
          <w:szCs w:val="24"/>
        </w:rPr>
        <w:t>μ</w:t>
      </w:r>
      <w:r>
        <w:rPr>
          <w:rFonts w:eastAsia="Times New Roman" w:cs="Times New Roman"/>
          <w:szCs w:val="24"/>
        </w:rPr>
        <w:t>μία κυβέρνηση τα προηγούμενα σαράν</w:t>
      </w:r>
      <w:r>
        <w:rPr>
          <w:rFonts w:eastAsia="Times New Roman" w:cs="Times New Roman"/>
          <w:szCs w:val="24"/>
        </w:rPr>
        <w:t>τα χρόνια δεν σκέφθηκε να φέρει στη Βουλή ένα τέτοιο νομοσχέδιο, όπου καταδείξαμε σε πολλά σημεία του με πόσο πρόχειρο τρόπο έχει δημιουργηθεί. Νομίζω συμβάλαμε σε κάποια άλλα σημεία και ευτυχώς τα υιοθετήσατε. Και αυτό είναι προς τιμή σας. Σίγουρα, 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κυβέρνηση δεν είδε τα προηγούμενα χρόνια το μεταφορικό ισοδύναμο ως αντίμετρο σε μια καθαρά αντιαναπτυξιακή και κοινωνικά άδικη πολιτική για τους νησιώτες, όπως την κατάργηση των μειωμένων συντελεστών ΦΠΑ, όσο και αν το αρνείστε. Και είναι τόσο πρόχειρο τ</w:t>
      </w:r>
      <w:r>
        <w:rPr>
          <w:rFonts w:eastAsia="Times New Roman" w:cs="Times New Roman"/>
          <w:szCs w:val="24"/>
        </w:rPr>
        <w:t xml:space="preserve">ο νομοσχέδιο, που ούτε καν τις ομάδες που λέτε ότι θα ωφελήσει δεν κατορθώνει να το κάνει το νομοσχέδιο. Θα δώσω ένα παράδειγμα.  </w:t>
      </w:r>
    </w:p>
    <w:p w14:paraId="3FCD8BDD" w14:textId="77777777" w:rsidR="00BC419A" w:rsidRDefault="0035347C">
      <w:pPr>
        <w:spacing w:line="600" w:lineRule="auto"/>
        <w:ind w:firstLine="720"/>
        <w:contextualSpacing/>
        <w:jc w:val="both"/>
        <w:rPr>
          <w:rFonts w:eastAsia="Times New Roman" w:cs="Times New Roman"/>
          <w:b/>
          <w:szCs w:val="24"/>
        </w:rPr>
      </w:pPr>
      <w:r>
        <w:rPr>
          <w:rFonts w:eastAsia="Times New Roman" w:cs="Times New Roman"/>
          <w:szCs w:val="24"/>
        </w:rPr>
        <w:lastRenderedPageBreak/>
        <w:t>Γνωρίζουμε όλοι ότι οι αναπληρωτές εκπαιδευτικοί άτυπα, αλλά με μ</w:t>
      </w:r>
      <w:r>
        <w:rPr>
          <w:rFonts w:eastAsia="Times New Roman" w:cs="Times New Roman"/>
          <w:szCs w:val="24"/>
        </w:rPr>
        <w:t>ί</w:t>
      </w:r>
      <w:r>
        <w:rPr>
          <w:rFonts w:eastAsia="Times New Roman" w:cs="Times New Roman"/>
          <w:szCs w:val="24"/>
        </w:rPr>
        <w:t>α συμφωνία μεταξύ του Υπουργείου Ναυτιλίας και του Υπουργεί</w:t>
      </w:r>
      <w:r>
        <w:rPr>
          <w:rFonts w:eastAsia="Times New Roman" w:cs="Times New Roman"/>
          <w:szCs w:val="24"/>
        </w:rPr>
        <w:t xml:space="preserve">ου Παιδείας </w:t>
      </w:r>
      <w:r>
        <w:rPr>
          <w:rFonts w:eastAsia="Times New Roman" w:cs="Times New Roman"/>
          <w:szCs w:val="24"/>
        </w:rPr>
        <w:t xml:space="preserve">με τους εφοπλιστές </w:t>
      </w:r>
      <w:r>
        <w:rPr>
          <w:rFonts w:eastAsia="Times New Roman" w:cs="Times New Roman"/>
          <w:szCs w:val="24"/>
        </w:rPr>
        <w:t xml:space="preserve">είχαν κερδίσει μια μη θεσμοθετημένη έκπτωση 50% στα εισιτήρια και στα οχήματά τους. </w:t>
      </w:r>
    </w:p>
    <w:p w14:paraId="3FCD8BDE"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b/>
          <w:szCs w:val="24"/>
        </w:rPr>
        <w:t xml:space="preserve">ΝΕΚΤΑΡΙΟΣ ΣΑΝΤΟΡΙΝΙΟΣ (Υφυπουργός Ναυτιλίας και Νησιωτικής Πολιτικής): </w:t>
      </w:r>
      <w:r>
        <w:rPr>
          <w:rFonts w:eastAsia="Times New Roman" w:cs="Times New Roman"/>
          <w:szCs w:val="24"/>
        </w:rPr>
        <w:t xml:space="preserve">Πότε έγινε αυτό; </w:t>
      </w:r>
    </w:p>
    <w:p w14:paraId="3FCD8BDF" w14:textId="77777777" w:rsidR="00BC419A" w:rsidRDefault="0035347C">
      <w:pPr>
        <w:spacing w:line="600" w:lineRule="auto"/>
        <w:ind w:firstLine="720"/>
        <w:contextualSpacing/>
        <w:jc w:val="both"/>
        <w:rPr>
          <w:rFonts w:eastAsia="Times New Roman" w:cs="Times New Roman"/>
          <w:b/>
          <w:szCs w:val="24"/>
        </w:rPr>
      </w:pPr>
      <w:r>
        <w:rPr>
          <w:rFonts w:eastAsia="Times New Roman" w:cs="Times New Roman"/>
          <w:b/>
          <w:szCs w:val="24"/>
        </w:rPr>
        <w:t xml:space="preserve">ΙΩΑΝΝΗΣ ΚΕΦΑΛΟΓΙΑΝΝΗΣ: </w:t>
      </w:r>
      <w:r>
        <w:rPr>
          <w:rFonts w:eastAsia="Times New Roman" w:cs="Times New Roman"/>
          <w:szCs w:val="24"/>
        </w:rPr>
        <w:t>Α</w:t>
      </w:r>
      <w:r>
        <w:rPr>
          <w:rFonts w:eastAsia="Times New Roman" w:cs="Times New Roman"/>
          <w:szCs w:val="24"/>
        </w:rPr>
        <w:t xml:space="preserve">υτό </w:t>
      </w:r>
      <w:r>
        <w:rPr>
          <w:rFonts w:eastAsia="Times New Roman" w:cs="Times New Roman"/>
          <w:szCs w:val="24"/>
        </w:rPr>
        <w:t>είναι</w:t>
      </w:r>
      <w:r>
        <w:rPr>
          <w:rFonts w:eastAsia="Times New Roman" w:cs="Times New Roman"/>
          <w:szCs w:val="24"/>
        </w:rPr>
        <w:t xml:space="preserve"> το ζήτημα; </w:t>
      </w:r>
    </w:p>
    <w:p w14:paraId="3FCD8BE0"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b/>
          <w:szCs w:val="24"/>
        </w:rPr>
        <w:t>ΝΕΚΤΑ</w:t>
      </w:r>
      <w:r>
        <w:rPr>
          <w:rFonts w:eastAsia="Times New Roman" w:cs="Times New Roman"/>
          <w:b/>
          <w:szCs w:val="24"/>
        </w:rPr>
        <w:t xml:space="preserve">ΡΙΟΣ ΣΑΝΤΟΡΙΝΙΟΣ (Υφυπουργός Ναυτιλίας και Νησιωτικής Πολιτικής): </w:t>
      </w:r>
      <w:r>
        <w:rPr>
          <w:rFonts w:eastAsia="Times New Roman" w:cs="Times New Roman"/>
          <w:szCs w:val="24"/>
        </w:rPr>
        <w:t xml:space="preserve">Ναι, πότε έγινε; </w:t>
      </w:r>
    </w:p>
    <w:p w14:paraId="3FCD8BE1" w14:textId="77777777" w:rsidR="00BC419A" w:rsidRDefault="0035347C">
      <w:pPr>
        <w:spacing w:line="600" w:lineRule="auto"/>
        <w:ind w:firstLine="720"/>
        <w:contextualSpacing/>
        <w:jc w:val="both"/>
        <w:rPr>
          <w:rFonts w:eastAsia="Times New Roman" w:cs="Times New Roman"/>
          <w:b/>
          <w:szCs w:val="24"/>
        </w:rPr>
      </w:pPr>
      <w:r>
        <w:rPr>
          <w:rFonts w:eastAsia="Times New Roman" w:cs="Times New Roman"/>
          <w:b/>
          <w:szCs w:val="24"/>
        </w:rPr>
        <w:t xml:space="preserve">ΙΩΑΝΝΗΣ ΚΕΦΑΛΟΓΙΑΝΝΗΣ: </w:t>
      </w:r>
      <w:r>
        <w:rPr>
          <w:rFonts w:eastAsia="Times New Roman" w:cs="Times New Roman"/>
          <w:szCs w:val="24"/>
        </w:rPr>
        <w:t>Εγώ σας ερωτώ…</w:t>
      </w:r>
    </w:p>
    <w:p w14:paraId="3FCD8BE2"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b/>
          <w:szCs w:val="24"/>
        </w:rPr>
        <w:t xml:space="preserve">ΝΕΚΤΑΡΙΟΣ ΣΑΝΤΟΡΙΝΙΟΣ (Υφυπουργός Ναυτιλίας και Νησιωτικής Πολιτικής): </w:t>
      </w:r>
      <w:r>
        <w:rPr>
          <w:rFonts w:eastAsia="Times New Roman" w:cs="Times New Roman"/>
          <w:szCs w:val="24"/>
        </w:rPr>
        <w:t xml:space="preserve">Σας ρωτάω πότε έγινε. Ξέρετε; </w:t>
      </w:r>
    </w:p>
    <w:p w14:paraId="3FCD8BE3" w14:textId="77777777" w:rsidR="00BC419A" w:rsidRDefault="0035347C">
      <w:pPr>
        <w:spacing w:line="600" w:lineRule="auto"/>
        <w:ind w:firstLine="720"/>
        <w:contextualSpacing/>
        <w:jc w:val="both"/>
        <w:rPr>
          <w:rFonts w:eastAsia="Times New Roman" w:cs="Times New Roman"/>
          <w:b/>
          <w:szCs w:val="24"/>
        </w:rPr>
      </w:pPr>
      <w:r>
        <w:rPr>
          <w:rFonts w:eastAsia="Times New Roman" w:cs="Times New Roman"/>
          <w:b/>
          <w:szCs w:val="24"/>
        </w:rPr>
        <w:t xml:space="preserve">ΙΩΑΝΝΗΣ ΚΕΦΑΛΟΓΙΑΝΝΗΣ: </w:t>
      </w:r>
      <w:r>
        <w:rPr>
          <w:rFonts w:eastAsia="Times New Roman" w:cs="Times New Roman"/>
          <w:szCs w:val="24"/>
        </w:rPr>
        <w:t xml:space="preserve">Δεν έχει </w:t>
      </w:r>
      <w:r>
        <w:rPr>
          <w:rFonts w:eastAsia="Times New Roman" w:cs="Times New Roman"/>
          <w:szCs w:val="24"/>
        </w:rPr>
        <w:t xml:space="preserve">σημασία το πότε έγινε. Ισχύει. </w:t>
      </w:r>
    </w:p>
    <w:p w14:paraId="3FCD8BE4"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b/>
          <w:szCs w:val="24"/>
        </w:rPr>
        <w:t xml:space="preserve">ΝΕΚΤΑΡΙΟΣ ΣΑΝΤΟΡΙΝΙΟΣ (Υφυπουργός Ναυτιλίας και Νησιωτικής Πολιτικής): </w:t>
      </w:r>
      <w:r>
        <w:rPr>
          <w:rFonts w:eastAsia="Times New Roman" w:cs="Times New Roman"/>
          <w:szCs w:val="24"/>
        </w:rPr>
        <w:t xml:space="preserve">Φέτος για πρώτη φορά με τη δική μας Κυβέρνηση έγινε. </w:t>
      </w:r>
    </w:p>
    <w:p w14:paraId="3FCD8BE5"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ΙΩΑΝΝΗΣ ΚΕΦΑΛΟΓΙΑΝΝΗΣ: </w:t>
      </w:r>
      <w:r>
        <w:rPr>
          <w:rFonts w:eastAsia="Times New Roman" w:cs="Times New Roman"/>
          <w:szCs w:val="24"/>
        </w:rPr>
        <w:t xml:space="preserve">Ισχύει αυτό όμως, κύριε Υπουργέ; </w:t>
      </w:r>
    </w:p>
    <w:p w14:paraId="3FCD8BE6"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Κύριε Υπουργέ, δεν ακούγεστε. </w:t>
      </w:r>
    </w:p>
    <w:p w14:paraId="3FCD8BE7"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Εγώ σας ερωτώ: Με τον νέο νόμο, τον οποίο φέρνετε…</w:t>
      </w:r>
    </w:p>
    <w:p w14:paraId="3FCD8BE8"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Κύριε συνάδελφε, μην ανοίγετε διάλογο. Συνεχίστε την ομιλία σας. </w:t>
      </w:r>
    </w:p>
    <w:p w14:paraId="3FCD8BE9"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Εγώ ρωτώ τον κύριο Υπουργό: Το</w:t>
      </w:r>
      <w:r>
        <w:rPr>
          <w:rFonts w:eastAsia="Times New Roman" w:cs="Times New Roman"/>
          <w:szCs w:val="24"/>
        </w:rPr>
        <w:t xml:space="preserve"> συγκεκριμένο ζήτημα, το οποίο εσείς το φέρατε με το συγκεκριμένο…</w:t>
      </w:r>
    </w:p>
    <w:p w14:paraId="3FCD8BEA" w14:textId="77777777" w:rsidR="00BC419A" w:rsidRDefault="0035347C">
      <w:pPr>
        <w:spacing w:line="600" w:lineRule="auto"/>
        <w:ind w:firstLine="720"/>
        <w:contextualSpacing/>
        <w:jc w:val="both"/>
        <w:rPr>
          <w:rFonts w:eastAsia="Times New Roman" w:cs="Times New Roman"/>
          <w:b/>
          <w:szCs w:val="24"/>
        </w:rPr>
      </w:pPr>
      <w:r>
        <w:rPr>
          <w:rFonts w:eastAsia="Times New Roman" w:cs="Times New Roman"/>
          <w:b/>
          <w:szCs w:val="24"/>
        </w:rPr>
        <w:t xml:space="preserve">ΧΑΡΑΛΑΜΠΟΣ ΑΘΑΝΑΣΙΟΥ: </w:t>
      </w:r>
      <w:r>
        <w:rPr>
          <w:rFonts w:eastAsia="Times New Roman" w:cs="Times New Roman"/>
          <w:szCs w:val="24"/>
        </w:rPr>
        <w:t>Το νομοσχέδιο κρίνεται…</w:t>
      </w:r>
    </w:p>
    <w:p w14:paraId="3FCD8BEB"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b/>
          <w:szCs w:val="24"/>
        </w:rPr>
        <w:t xml:space="preserve">ΝΕΚΤΑΡΙΟΣ ΣΑΝΤΟΡΙΝΙΟΣ (Υφυπουργός Ναυτιλίας και Νησιωτικής Πολιτικής): </w:t>
      </w:r>
      <w:r>
        <w:rPr>
          <w:rFonts w:eastAsia="Times New Roman" w:cs="Times New Roman"/>
          <w:szCs w:val="24"/>
        </w:rPr>
        <w:t>Κύριε συνάδελφε…</w:t>
      </w:r>
    </w:p>
    <w:p w14:paraId="3FCD8BEC"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 xml:space="preserve">Μισό λεπτό, κύριε Υπουργέ. </w:t>
      </w:r>
    </w:p>
    <w:p w14:paraId="3FCD8BED"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b/>
          <w:szCs w:val="24"/>
        </w:rPr>
        <w:t>ΠΡΟΕ</w:t>
      </w:r>
      <w:r>
        <w:rPr>
          <w:rFonts w:eastAsia="Times New Roman" w:cs="Times New Roman"/>
          <w:b/>
          <w:szCs w:val="24"/>
        </w:rPr>
        <w:t xml:space="preserve">ΔΡΕΥΩΝ (Μάριος Γεωργιάδης): </w:t>
      </w:r>
      <w:r>
        <w:rPr>
          <w:rFonts w:eastAsia="Times New Roman" w:cs="Times New Roman"/>
          <w:szCs w:val="24"/>
        </w:rPr>
        <w:t>Κύριοι συνάδελφοι, σεβαστείτε τον ομιλητή.</w:t>
      </w:r>
    </w:p>
    <w:p w14:paraId="3FCD8BEE"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ΙΩΑΝΝΗΣ ΚΕΦΑΛΟΓΙΑΝΝΗΣ: </w:t>
      </w:r>
      <w:r>
        <w:rPr>
          <w:rFonts w:eastAsia="Times New Roman" w:cs="Times New Roman"/>
          <w:szCs w:val="24"/>
        </w:rPr>
        <w:t>Κύριε Υπουργέ, είπα ότι υπάρχει αυτό το</w:t>
      </w:r>
      <w:r>
        <w:rPr>
          <w:rFonts w:eastAsia="Times New Roman" w:cs="Times New Roman"/>
          <w:szCs w:val="24"/>
        </w:rPr>
        <w:t xml:space="preserve"> δεδομένο</w:t>
      </w:r>
      <w:r>
        <w:rPr>
          <w:rFonts w:eastAsia="Times New Roman" w:cs="Times New Roman"/>
          <w:szCs w:val="24"/>
        </w:rPr>
        <w:t xml:space="preserve">. Το ερώτημά μου είναι άλλο, κύριε Υπουργέ. Κι εγώ χαίρομαι να έχουμε διάλογο. Δεν έχω κανένα πρόβλημα. Εξάλλου, ο διάλογος είναι </w:t>
      </w:r>
      <w:r>
        <w:rPr>
          <w:rFonts w:eastAsia="Times New Roman" w:cs="Times New Roman"/>
          <w:szCs w:val="24"/>
        </w:rPr>
        <w:t>το</w:t>
      </w:r>
      <w:r>
        <w:rPr>
          <w:rFonts w:eastAsia="Times New Roman" w:cs="Times New Roman"/>
          <w:szCs w:val="24"/>
        </w:rPr>
        <w:t xml:space="preserve"> βασικ</w:t>
      </w:r>
      <w:r>
        <w:rPr>
          <w:rFonts w:eastAsia="Times New Roman" w:cs="Times New Roman"/>
          <w:szCs w:val="24"/>
        </w:rPr>
        <w:t>ό</w:t>
      </w:r>
      <w:r>
        <w:rPr>
          <w:rFonts w:eastAsia="Times New Roman" w:cs="Times New Roman"/>
          <w:szCs w:val="24"/>
        </w:rPr>
        <w:t xml:space="preserve"> </w:t>
      </w:r>
      <w:r>
        <w:rPr>
          <w:rFonts w:eastAsia="Times New Roman" w:cs="Times New Roman"/>
          <w:szCs w:val="24"/>
        </w:rPr>
        <w:t>συστατικό</w:t>
      </w:r>
      <w:r>
        <w:rPr>
          <w:rFonts w:eastAsia="Times New Roman" w:cs="Times New Roman"/>
          <w:szCs w:val="24"/>
        </w:rPr>
        <w:t xml:space="preserve"> της δημοκρατίας. </w:t>
      </w:r>
    </w:p>
    <w:p w14:paraId="3FCD8BEF" w14:textId="77777777" w:rsidR="00BC419A" w:rsidRDefault="0035347C">
      <w:pPr>
        <w:spacing w:line="600" w:lineRule="auto"/>
        <w:ind w:firstLine="720"/>
        <w:contextualSpacing/>
        <w:jc w:val="both"/>
        <w:rPr>
          <w:rFonts w:eastAsia="Times New Roman" w:cs="Times New Roman"/>
          <w:b/>
          <w:szCs w:val="24"/>
        </w:rPr>
      </w:pPr>
      <w:r>
        <w:rPr>
          <w:rFonts w:eastAsia="Times New Roman" w:cs="Times New Roman"/>
          <w:szCs w:val="24"/>
        </w:rPr>
        <w:t xml:space="preserve">Εγώ σας ερωτώ: Με το συγκεκριμένο νομοσχέδιο, η παρεχόμενη επιστροφή χρημάτων είναι ίση </w:t>
      </w:r>
      <w:r>
        <w:rPr>
          <w:rFonts w:eastAsia="Times New Roman" w:cs="Times New Roman"/>
          <w:szCs w:val="24"/>
        </w:rPr>
        <w:t xml:space="preserve">ή περισσότερη με την παρεχόμενη μη θεσμοθετημένη έκπτωση του 50%; </w:t>
      </w:r>
    </w:p>
    <w:p w14:paraId="3FCD8BF0"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b/>
          <w:szCs w:val="24"/>
        </w:rPr>
        <w:t xml:space="preserve">ΝΕΚΤΑΡΙΟΣ ΣΑΝΤΟΡΙΝΙΟΣ (Υφυπουργός Ναυτιλίας και Νησιωτικής Πολιτικής): </w:t>
      </w:r>
      <w:r>
        <w:rPr>
          <w:rFonts w:eastAsia="Times New Roman" w:cs="Times New Roman"/>
          <w:szCs w:val="24"/>
        </w:rPr>
        <w:t xml:space="preserve">Ποικίλει. </w:t>
      </w:r>
    </w:p>
    <w:p w14:paraId="3FCD8BF1"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 xml:space="preserve">Ξέρετε πολύ καλά ότι είναι μικρότερη, γιατί στη μεγάλη πλειοψηφία των νησιών αυτή η </w:t>
      </w:r>
      <w:r>
        <w:rPr>
          <w:rFonts w:eastAsia="Times New Roman" w:cs="Times New Roman"/>
          <w:szCs w:val="24"/>
        </w:rPr>
        <w:t xml:space="preserve">έκπτωση, η οποία θα ξεκινήσει πιλοτικά, θα είναι 30% με 40%. Άρα ποιος βγαίνει ζημιωμένος; Προφανώς, θα το γνωρίζετε πολύ καλά. </w:t>
      </w:r>
    </w:p>
    <w:p w14:paraId="3FCD8BF2"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Πάμε παρακάτω. Εξαιρέσατε την Κρήτη, όχι μόνο από την πιλοτική, αλλά και από την καθολική εφαρμογή του μέτρου. Σας ρωτώ, κύριε </w:t>
      </w:r>
      <w:r>
        <w:rPr>
          <w:rFonts w:eastAsia="Times New Roman" w:cs="Times New Roman"/>
          <w:szCs w:val="24"/>
        </w:rPr>
        <w:t xml:space="preserve">Υπουργέ: Αυτοί που μένουν στην Κρήτη δεν είναι </w:t>
      </w:r>
      <w:r>
        <w:rPr>
          <w:rFonts w:eastAsia="Times New Roman" w:cs="Times New Roman"/>
          <w:szCs w:val="24"/>
        </w:rPr>
        <w:lastRenderedPageBreak/>
        <w:t xml:space="preserve">νησιώτες; Ή μήπως νομίζετε ότι επειδή κοστίζει τόσο πολύ, πρέπει να εξαιρεθεί η Κρήτη; </w:t>
      </w:r>
    </w:p>
    <w:p w14:paraId="3FCD8BF3"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Δεύτερο, το οποίο προφανώς γνωρίζετε: Στην Κρήτη προσλαμβάνονται κάθε χρόνο δεκάδες αναπληρωτές και ωρομίσθιοι εκπαιδευτι</w:t>
      </w:r>
      <w:r>
        <w:rPr>
          <w:rFonts w:eastAsia="Times New Roman" w:cs="Times New Roman"/>
          <w:szCs w:val="24"/>
        </w:rPr>
        <w:t xml:space="preserve">κοί, επικουρικοί και αγροτικοί ιατροί, οι οποίοι βεβαίως καλούνται να ανταποκριθούν στα καθήκοντα ενός επιβαρυμένου υψηλού κόστους μετακίνησης, σίτισης και στέγασης. Σας ερωτώ, κύριε Υπουργέ: Αυτοί οι πολίτες είναι δεύτερης κατηγορίας; </w:t>
      </w:r>
    </w:p>
    <w:p w14:paraId="3FCD8BF4"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Πάμε στο κυριότερο.</w:t>
      </w:r>
      <w:r>
        <w:rPr>
          <w:rFonts w:eastAsia="Times New Roman" w:cs="Times New Roman"/>
          <w:szCs w:val="24"/>
        </w:rPr>
        <w:t xml:space="preserve"> Εκτός των εκπαιδευτικών και των γιατρών βεβαίως στα νησιά, μετακινούνται πάρα πολλές κατηγορίες δημοσίων υπαλλήλων και δημοσίων λειτουργών, όπως είναι πυροσβέστες, αστυνομικοί, δικαστικοί λειτουργοί, οι οποίοι δυστυχώς δεν θα έχουν την τύχη να απολαύσουν </w:t>
      </w:r>
      <w:r>
        <w:rPr>
          <w:rFonts w:eastAsia="Times New Roman" w:cs="Times New Roman"/>
          <w:szCs w:val="24"/>
        </w:rPr>
        <w:t xml:space="preserve">το προνόμιο του μεταφορικού ισοδυνάμου. Νομίζω ότι αυτό είναι κάτι το οποίο πρέπει να το δείτε. Σας το λέω ως προτροπή. </w:t>
      </w:r>
    </w:p>
    <w:p w14:paraId="3FCD8BF5"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Πάμε στο ζήτημα των επιχειρήσεων, το οποίο </w:t>
      </w:r>
      <w:r>
        <w:rPr>
          <w:rFonts w:eastAsia="Times New Roman" w:cs="Times New Roman"/>
          <w:szCs w:val="24"/>
        </w:rPr>
        <w:t xml:space="preserve">έθεσε </w:t>
      </w:r>
      <w:r>
        <w:rPr>
          <w:rFonts w:eastAsia="Times New Roman" w:cs="Times New Roman"/>
          <w:szCs w:val="24"/>
        </w:rPr>
        <w:t>και ο εισηγητής μας ο κ. Αθανασίου. Εδώ, η συνταγματική αρχή της ίσης μεταχείρισης των</w:t>
      </w:r>
      <w:r>
        <w:rPr>
          <w:rFonts w:eastAsia="Times New Roman" w:cs="Times New Roman"/>
          <w:szCs w:val="24"/>
        </w:rPr>
        <w:t xml:space="preserve"> επιχειρήσεων δυστυχώς πάει περίπατο. </w:t>
      </w:r>
      <w:r>
        <w:rPr>
          <w:rFonts w:eastAsia="Times New Roman" w:cs="Times New Roman"/>
          <w:szCs w:val="24"/>
        </w:rPr>
        <w:lastRenderedPageBreak/>
        <w:t>Βλέπουμε ότι οι μεγάλες επιχειρήσεις οι οποίες έχουν έδρα το νησί εξαιρούνται από το μεταφορικό ισοδύναμο. Βεβαίως, αυτό δεν σας το λέμε μόνο εμείς. Σας το λέει και η Επιστημονική Υπηρεσία της Βουλής. Τουλάχιστον, αυτή</w:t>
      </w:r>
      <w:r>
        <w:rPr>
          <w:rFonts w:eastAsia="Times New Roman" w:cs="Times New Roman"/>
          <w:szCs w:val="24"/>
        </w:rPr>
        <w:t xml:space="preserve"> πρέπει να τη λάβετε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σας.</w:t>
      </w:r>
    </w:p>
    <w:p w14:paraId="3FCD8BF6"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Ερωτώ: Έχετε κατανοήσει ως Κυβέρνηση ποιες θα είναι οι συνέπειες αυτής της εξαίρεσης; Θα σας το πω πολύ απλά. Στην ουσία, θεσμοθετείτε, πρώτον, ένα τεράστιο αντικίνητρο, όχι απλώς να δραστηριοποιηθούν μεγάλες επιχειρήσεις</w:t>
      </w:r>
      <w:r>
        <w:rPr>
          <w:rFonts w:eastAsia="Times New Roman" w:cs="Times New Roman"/>
          <w:szCs w:val="24"/>
        </w:rPr>
        <w:t xml:space="preserve"> στα νησιά, μεταφέροντας εκεί την έδρα τους, αλλά δίνετε κι ένα τεράστιο αντικίνητρο στις ήδη υπάρχουσες μικρές και μεσαίες επιχειρήσεις να μεγαλώσουν. Δίνετε δηλαδή ένα αντιαναπτυξιακό κίνητρο –αντικίνητρο στην ουσία- το οποίο θεσμοθετείτε με αυτήν την πα</w:t>
      </w:r>
      <w:r>
        <w:rPr>
          <w:rFonts w:eastAsia="Times New Roman" w:cs="Times New Roman"/>
          <w:szCs w:val="24"/>
        </w:rPr>
        <w:t>ρέμβαση. Πέρα των άλλων, βεβαίως, με το να ευνοείτε τις επιχειρήσεις που έχουν έδρα στα νησιά δημιουργείτε συνθήκες αθέμιτου ανταγωνισμού μεταξύ επιχειρήσεων που συνεισφέρουν εξίσου καλά στην τοπική κοινωνία</w:t>
      </w:r>
      <w:r>
        <w:rPr>
          <w:rFonts w:eastAsia="Times New Roman" w:cs="Times New Roman"/>
          <w:szCs w:val="24"/>
        </w:rPr>
        <w:t xml:space="preserve"> και οικονομία</w:t>
      </w:r>
      <w:r>
        <w:rPr>
          <w:rFonts w:eastAsia="Times New Roman" w:cs="Times New Roman"/>
          <w:szCs w:val="24"/>
        </w:rPr>
        <w:t xml:space="preserve">. </w:t>
      </w:r>
    </w:p>
    <w:p w14:paraId="3FCD8BF7"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lastRenderedPageBreak/>
        <w:t>Αναφέρθηκε επίσης ότι ποτέ οι πρ</w:t>
      </w:r>
      <w:r>
        <w:rPr>
          <w:rFonts w:eastAsia="Times New Roman" w:cs="Times New Roman"/>
          <w:szCs w:val="24"/>
        </w:rPr>
        <w:t>οηγούμενες Κυβερνήσεις δεν πήραν πρωτοβουλία για μ</w:t>
      </w:r>
      <w:r>
        <w:rPr>
          <w:rFonts w:eastAsia="Times New Roman" w:cs="Times New Roman"/>
          <w:szCs w:val="24"/>
        </w:rPr>
        <w:t>ί</w:t>
      </w:r>
      <w:r>
        <w:rPr>
          <w:rFonts w:eastAsia="Times New Roman" w:cs="Times New Roman"/>
          <w:szCs w:val="24"/>
        </w:rPr>
        <w:t xml:space="preserve">α ευρωπαϊκή νησιωτική πολιτική –νομίζω το ανέφερε ο κ. </w:t>
      </w:r>
      <w:proofErr w:type="spellStart"/>
      <w:r>
        <w:rPr>
          <w:rFonts w:eastAsia="Times New Roman" w:cs="Times New Roman"/>
          <w:szCs w:val="24"/>
        </w:rPr>
        <w:t>Κουρουμπλής</w:t>
      </w:r>
      <w:proofErr w:type="spellEnd"/>
      <w:r>
        <w:rPr>
          <w:rFonts w:eastAsia="Times New Roman" w:cs="Times New Roman"/>
          <w:szCs w:val="24"/>
        </w:rPr>
        <w:t xml:space="preserve"> αυτό- ώστε να γίνει πράξη η πολυθρύλητη εδαφική συνοχή της Ευρώπης. Είναι απών ο κ. </w:t>
      </w:r>
      <w:proofErr w:type="spellStart"/>
      <w:r>
        <w:rPr>
          <w:rFonts w:eastAsia="Times New Roman" w:cs="Times New Roman"/>
          <w:szCs w:val="24"/>
        </w:rPr>
        <w:t>Κουρουμπλής</w:t>
      </w:r>
      <w:proofErr w:type="spellEnd"/>
      <w:r>
        <w:rPr>
          <w:rFonts w:eastAsia="Times New Roman" w:cs="Times New Roman"/>
          <w:szCs w:val="24"/>
        </w:rPr>
        <w:t>. Θα ήθελα όμως να του πω ότι, πρώτον, το 1</w:t>
      </w:r>
      <w:r>
        <w:rPr>
          <w:rFonts w:eastAsia="Times New Roman" w:cs="Times New Roman"/>
          <w:szCs w:val="24"/>
        </w:rPr>
        <w:t>988 επί Κυβερνήσεως ΠΑΣΟΚ, στην οποία βεβαίως τότε ήταν μέλος του συγκεκριμένου κόμματος, στο Συμβούλιο της Συνόδου Κορυφής στη Ρόδο, πρώτη η Ελλάδα τότε είχε θέσει σε ευρωπαϊκό επίπεδο το θέμα των νησιών και της αναγκαιότητας ειδικής ευρωπαϊκής πολιτικής.</w:t>
      </w:r>
      <w:r>
        <w:rPr>
          <w:rFonts w:eastAsia="Times New Roman" w:cs="Times New Roman"/>
          <w:szCs w:val="24"/>
        </w:rPr>
        <w:t xml:space="preserve"> Φαίνεται ότι ο κ. </w:t>
      </w:r>
      <w:proofErr w:type="spellStart"/>
      <w:r>
        <w:rPr>
          <w:rFonts w:eastAsia="Times New Roman" w:cs="Times New Roman"/>
          <w:szCs w:val="24"/>
        </w:rPr>
        <w:t>Κουρουμπλής</w:t>
      </w:r>
      <w:proofErr w:type="spellEnd"/>
      <w:r>
        <w:rPr>
          <w:rFonts w:eastAsia="Times New Roman" w:cs="Times New Roman"/>
          <w:szCs w:val="24"/>
        </w:rPr>
        <w:t xml:space="preserve"> θέλει να διαγράψει την πορεία του στο ΠΑΣΟΚ και να υιοθετεί μόνο πολιτικές της παρούσας Κυβέρνησης επί ΣΥΡΙΖΑ. </w:t>
      </w:r>
    </w:p>
    <w:p w14:paraId="3FCD8BF8" w14:textId="77777777" w:rsidR="00BC419A" w:rsidRDefault="0035347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Για την αλήθεια της ιστορίας θα πρέπει να αναφέρουμε ότι αυτό θεσμοθετήθηκε πρώτη φορά το 1988. Επίσης, αγνοείτε </w:t>
      </w:r>
      <w:r>
        <w:rPr>
          <w:rFonts w:eastAsia="Times New Roman" w:cs="Times New Roman"/>
          <w:szCs w:val="24"/>
        </w:rPr>
        <w:t xml:space="preserve">ότι οι προηγούμενες κυβερνήσεις της μεταπολίτευσης, τόσο ΠΑΣΟΚ όσο και Νέας Δημοκρατίας, καθιέρωσαν το αφορολόγητο σε κατοίκους και επιχειρήσεις νησιών με πληθυσμό μικρότερο των τριών χιλιάδων εκατό κατοίκων. </w:t>
      </w:r>
    </w:p>
    <w:p w14:paraId="3FCD8BF9" w14:textId="77777777" w:rsidR="00BC419A" w:rsidRDefault="0035347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lastRenderedPageBreak/>
        <w:t>ΝΕΚΤΑΡΙΟΣ ΣΑΝΤΟΡΙΝΙΟΣ (Υφυπουργός Ναυτιλίας κα</w:t>
      </w:r>
      <w:r>
        <w:rPr>
          <w:rFonts w:eastAsia="Times New Roman" w:cs="Times New Roman"/>
          <w:b/>
          <w:szCs w:val="24"/>
        </w:rPr>
        <w:t xml:space="preserve">ι Νησιωτικής Πολιτικής): </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rPr>
        <w:t>δ</w:t>
      </w:r>
      <w:r>
        <w:rPr>
          <w:rFonts w:eastAsia="Times New Roman" w:cs="Times New Roman"/>
          <w:szCs w:val="24"/>
        </w:rPr>
        <w:t>εν ακούστηκε)</w:t>
      </w:r>
    </w:p>
    <w:p w14:paraId="3FCD8BFA" w14:textId="77777777" w:rsidR="00BC419A" w:rsidRDefault="0035347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 xml:space="preserve">Θα τα πείτε, κύριε Υπουργέ, στην ομιλία σας. Μην βιάζεστε. </w:t>
      </w:r>
    </w:p>
    <w:p w14:paraId="3FCD8BFB" w14:textId="77777777" w:rsidR="00BC419A" w:rsidRDefault="0035347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Υπήρξε αυξημένη χρηματοδότηση των νησιωτικών ΟΤΑ, ενιαίο τιμολόγιο ΔΕΗ σε ηπειρωτική και νησιωτική Ελλάδα ανεξάρτητα του κόστους</w:t>
      </w:r>
      <w:r>
        <w:rPr>
          <w:rFonts w:eastAsia="Times New Roman" w:cs="Times New Roman"/>
          <w:szCs w:val="24"/>
        </w:rPr>
        <w:t xml:space="preserve"> παραγωγής και επιδοτήσεις των άγονων γραμμών. Και βεβαίως, ο κύριος Υπουργός αγνοεί ότι καθιερώθηκαν οι μειωμένοι συντελεστές, τους οποίους εσείς τους καταργήσατε.  </w:t>
      </w:r>
    </w:p>
    <w:p w14:paraId="3FCD8BFC" w14:textId="77777777" w:rsidR="00BC419A" w:rsidRDefault="0035347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Κι επειδή άκουσα και πολλούς συναδέλφους να λένε ότι «Ξέρετε, μας το επιβάλανε οι κακοί δ</w:t>
      </w:r>
      <w:r>
        <w:rPr>
          <w:rFonts w:eastAsia="Times New Roman" w:cs="Times New Roman"/>
          <w:szCs w:val="24"/>
        </w:rPr>
        <w:t>ανειστές» ή «Δεν μπορούσανε να κάνουν κάτι άλλο», το ξέρετε πολύ καλά ότι ήταν επιλογή της Κυβέρνησης να το καταργήσει. Θα μπορούσε να έχει κάποιο άλλο μέτρο.</w:t>
      </w:r>
    </w:p>
    <w:p w14:paraId="3FCD8BFD" w14:textId="77777777" w:rsidR="00BC419A" w:rsidRDefault="0035347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Άρα αφήστε τα κροκοδείλια δάκρυα ότι κάποιοι άλλοι μας το επιβάλανε. Αν θέλατε πραγματικά να είχα</w:t>
      </w:r>
      <w:r>
        <w:rPr>
          <w:rFonts w:eastAsia="Times New Roman" w:cs="Times New Roman"/>
          <w:szCs w:val="24"/>
        </w:rPr>
        <w:t>τε κάποιο άλλο μέτρο σε σχέση με τις συζητήσεις των δανειστών, θα μπορούσατε να το είχατε θέσει στο τραπέζι των</w:t>
      </w:r>
      <w:r>
        <w:rPr>
          <w:rFonts w:eastAsia="Times New Roman" w:cs="Times New Roman"/>
          <w:szCs w:val="24"/>
        </w:rPr>
        <w:t xml:space="preserve"> διαπραγματεύσεων</w:t>
      </w:r>
      <w:r>
        <w:rPr>
          <w:rFonts w:eastAsia="Times New Roman" w:cs="Times New Roman"/>
          <w:szCs w:val="24"/>
        </w:rPr>
        <w:t>. Κα</w:t>
      </w:r>
      <w:r>
        <w:rPr>
          <w:rFonts w:eastAsia="Times New Roman" w:cs="Times New Roman"/>
          <w:szCs w:val="24"/>
        </w:rPr>
        <w:t>μ</w:t>
      </w:r>
      <w:r>
        <w:rPr>
          <w:rFonts w:eastAsia="Times New Roman" w:cs="Times New Roman"/>
          <w:szCs w:val="24"/>
        </w:rPr>
        <w:t xml:space="preserve">μία </w:t>
      </w:r>
      <w:r>
        <w:rPr>
          <w:rFonts w:eastAsia="Times New Roman" w:cs="Times New Roman"/>
          <w:szCs w:val="24"/>
        </w:rPr>
        <w:lastRenderedPageBreak/>
        <w:t xml:space="preserve">άλλη κυβέρνηση σε αυτά τα </w:t>
      </w:r>
      <w:proofErr w:type="spellStart"/>
      <w:r>
        <w:rPr>
          <w:rFonts w:eastAsia="Times New Roman" w:cs="Times New Roman"/>
          <w:szCs w:val="24"/>
        </w:rPr>
        <w:t>μνημονιακά</w:t>
      </w:r>
      <w:proofErr w:type="spellEnd"/>
      <w:r>
        <w:rPr>
          <w:rFonts w:eastAsia="Times New Roman" w:cs="Times New Roman"/>
          <w:szCs w:val="24"/>
        </w:rPr>
        <w:t xml:space="preserve"> χρόνια -κοντεύουμε σχεδόν δεκαετία- δεν διανοήθηκε να κάνει αυτό το πράγμα. Και δε</w:t>
      </w:r>
      <w:r>
        <w:rPr>
          <w:rFonts w:eastAsia="Times New Roman" w:cs="Times New Roman"/>
          <w:szCs w:val="24"/>
        </w:rPr>
        <w:t>ν διανοήθηκε, γιατί θεωρούσαμε ότι είναι ένα καθαρά αντιαναπτυξιακό μέτρο για τις νησιωτικές περιοχές.</w:t>
      </w:r>
    </w:p>
    <w:p w14:paraId="3FCD8BFE" w14:textId="77777777" w:rsidR="00BC419A" w:rsidRDefault="0035347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Θα πάω στις τροπολογίες, κύριε συνάδελφοι. Όσον αφορά την τροπολογία με γενικό αριθμό 1629 και με ειδικό αριθμό 44, η Νέα Δημοκρατία θα ψηφίσει </w:t>
      </w:r>
      <w:r>
        <w:rPr>
          <w:rFonts w:eastAsia="Times New Roman" w:cs="Times New Roman"/>
          <w:szCs w:val="24"/>
        </w:rPr>
        <w:t>«παρών»</w:t>
      </w:r>
      <w:r>
        <w:rPr>
          <w:rFonts w:eastAsia="Times New Roman" w:cs="Times New Roman"/>
          <w:szCs w:val="24"/>
        </w:rPr>
        <w:t xml:space="preserve">, </w:t>
      </w:r>
      <w:r>
        <w:rPr>
          <w:rFonts w:eastAsia="Times New Roman" w:cs="Times New Roman"/>
          <w:szCs w:val="24"/>
        </w:rPr>
        <w:t xml:space="preserve">όπως είχε πράξει και στις αντίστοιχες που αφορούν το ΙΓΜΕ. </w:t>
      </w:r>
    </w:p>
    <w:p w14:paraId="3FCD8BFF" w14:textId="77777777" w:rsidR="00BC419A" w:rsidRDefault="0035347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Στην τροπολογία με γενικό αριθμό 1630 και με ειδικό αριθμό 45 θα είμαστε αρνητικοί και ο λόγος που είμαστε αρνητικοί, κύριε Υπουργέ, στη συγκεκριμένη διάταξη είναι διότι με ένα συνδυασμό των δύο </w:t>
      </w:r>
      <w:r>
        <w:rPr>
          <w:rFonts w:eastAsia="Times New Roman" w:cs="Times New Roman"/>
          <w:szCs w:val="24"/>
        </w:rPr>
        <w:t xml:space="preserve">άρθρων στην ουσία καταργείτε το άρθρο 28 του δικού σας νόμου, του ν.4519/2018, το οποίο στην ουσία παρείχε μη αναστολή όσον αφορά τις κατασχέσεις και τις εκχωρήσεις σε κάποια πρόστιμα, τα οποία είχαν μπει. Τι </w:t>
      </w:r>
      <w:proofErr w:type="spellStart"/>
      <w:r>
        <w:rPr>
          <w:rFonts w:eastAsia="Times New Roman" w:cs="Times New Roman"/>
          <w:szCs w:val="24"/>
        </w:rPr>
        <w:t>περιελάμβανε</w:t>
      </w:r>
      <w:proofErr w:type="spellEnd"/>
      <w:r>
        <w:rPr>
          <w:rFonts w:eastAsia="Times New Roman" w:cs="Times New Roman"/>
          <w:szCs w:val="24"/>
        </w:rPr>
        <w:t xml:space="preserve"> το συγκεκριμένο άρθρο; Έλεγε ότι έ</w:t>
      </w:r>
      <w:r>
        <w:rPr>
          <w:rFonts w:eastAsia="Times New Roman" w:cs="Times New Roman"/>
          <w:szCs w:val="24"/>
        </w:rPr>
        <w:t xml:space="preserve">χει ισχύ από 1-1-2018 και τώρα το πάτε πίσω, που σημαίνει ότι προφανώς προσπαθείτε να καλύψετε κάποιες συγκεκριμένες περιπτώσεις προστίμων που έχουν μπει. Αυτό είναι κάτι το οποίο γνωρίζετε -όχι εσείς προσωπικά, </w:t>
      </w:r>
      <w:r>
        <w:rPr>
          <w:rFonts w:eastAsia="Times New Roman" w:cs="Times New Roman"/>
          <w:szCs w:val="24"/>
        </w:rPr>
        <w:lastRenderedPageBreak/>
        <w:t>εννοώ η Κυβέρνησή σας- πολύ καλά. Γι’ αυτό τ</w:t>
      </w:r>
      <w:r>
        <w:rPr>
          <w:rFonts w:eastAsia="Times New Roman" w:cs="Times New Roman"/>
          <w:szCs w:val="24"/>
        </w:rPr>
        <w:t>ον λόγο εμείς είμαστε αρνητικοί στη συγκεκριμένη τροπολογία.</w:t>
      </w:r>
    </w:p>
    <w:p w14:paraId="3FCD8C00" w14:textId="77777777" w:rsidR="00BC419A" w:rsidRDefault="0035347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Όσον αφορά την τροπολογία με γενικό αριθμό 1631 και με ειδικό αριθμό 46, που αφορά τους προϊσταμένους του Σώματος Επιθεωρητών Εργασίας, βεβαίως και είμαστε αρνητικοί. Σας το λέω ευθέως ότι τη θεω</w:t>
      </w:r>
      <w:r>
        <w:rPr>
          <w:rFonts w:eastAsia="Times New Roman" w:cs="Times New Roman"/>
          <w:szCs w:val="24"/>
        </w:rPr>
        <w:t xml:space="preserve">ρούμε φωτογραφική. </w:t>
      </w:r>
    </w:p>
    <w:p w14:paraId="3FCD8C01" w14:textId="77777777" w:rsidR="00BC419A" w:rsidRDefault="0035347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Όσον αφορά την τροπολογία με γενικό αριθμό 1632 και με ειδικό αριθμό 47 που κατατέθηκε για το ΤΑΠ, επίσης είμαστε αρνητικοί για τους λόγους που θα μπορούσα να εκθέσω εδώ πέρα, αλλά λόγω έλλειψης χρόνου δεν θα το κάνω, αλλά κυρίως επειδή</w:t>
      </w:r>
      <w:r>
        <w:rPr>
          <w:rFonts w:eastAsia="Times New Roman" w:cs="Times New Roman"/>
          <w:szCs w:val="24"/>
        </w:rPr>
        <w:t xml:space="preserve"> στην ουσία δίνετε με έναν τρόπο αδιαφανή για δεκαοκτώ μήνες την παραχώρηση </w:t>
      </w:r>
      <w:proofErr w:type="spellStart"/>
      <w:r>
        <w:rPr>
          <w:rFonts w:eastAsia="Times New Roman" w:cs="Times New Roman"/>
          <w:szCs w:val="24"/>
        </w:rPr>
        <w:t>αναψυκτηρίων</w:t>
      </w:r>
      <w:proofErr w:type="spellEnd"/>
      <w:r>
        <w:rPr>
          <w:rFonts w:eastAsia="Times New Roman" w:cs="Times New Roman"/>
          <w:szCs w:val="24"/>
        </w:rPr>
        <w:t xml:space="preserve"> που είναι στους αρχαιολογικούς χώρους εκτός δημοσίων διαγωνισμών και ενώ έχει ξεκινήσει η τουριστική περίοδος. Άρα δεν υπάρχει το κατεπείγον της συγκεκριμένης ρύθμισης</w:t>
      </w:r>
      <w:r>
        <w:rPr>
          <w:rFonts w:eastAsia="Times New Roman" w:cs="Times New Roman"/>
          <w:szCs w:val="24"/>
        </w:rPr>
        <w:t xml:space="preserve">. Προφανώς πάτε να καλύψετε κάποιες συγκεκριμένες επιχειρήσεις ή να αναθέσετε απευθείας τη συγκριμένη μίσθωση. Άρα και μόνο γι’ αυτό τον λόγο εμείς είμαστε αρνητικοί. </w:t>
      </w:r>
    </w:p>
    <w:p w14:paraId="3FCD8C02" w14:textId="77777777" w:rsidR="00BC419A" w:rsidRDefault="0035347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Επίσης αρνητικοί θα είμαστε στην</w:t>
      </w:r>
      <w:r w:rsidRPr="0066095B">
        <w:rPr>
          <w:rFonts w:eastAsia="Times New Roman" w:cs="Times New Roman"/>
          <w:szCs w:val="24"/>
        </w:rPr>
        <w:t xml:space="preserve"> </w:t>
      </w:r>
      <w:r>
        <w:rPr>
          <w:rFonts w:eastAsia="Times New Roman" w:cs="Times New Roman"/>
          <w:szCs w:val="24"/>
        </w:rPr>
        <w:t xml:space="preserve">τροπολογία με γενικό αριθμό 1633 και με ειδικό αριθμό 48. </w:t>
      </w:r>
    </w:p>
    <w:p w14:paraId="3FCD8C03"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3FCD8C04" w14:textId="77777777" w:rsidR="00BC419A" w:rsidRDefault="0035347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Θα κλείσω, κυρίες και κύριοι συνάδελφοι, την τοποθέτησή μου πολύ σύντομα γι’ αυτά που ακούστηκαν τις τελευταίες η</w:t>
      </w:r>
      <w:r>
        <w:rPr>
          <w:rFonts w:eastAsia="Times New Roman" w:cs="Times New Roman"/>
          <w:szCs w:val="24"/>
        </w:rPr>
        <w:t>μέρες περί αποστασίας και για μια προσπάθεια από τη Νέα Δημοκρατία και από τον κ. Μητσοτάκη. Η χθεσινή ανακοίνωση του Μεγάρου Μαξίμου ήταν ιδιαίτερα διαφωτιστική, ότι προσπαθούμε λόγω της ανεξαρτητοποίησης του κ. Λαζαρίδη από τους Ανεξάρτητους Έλληνες, σχε</w:t>
      </w:r>
      <w:r>
        <w:rPr>
          <w:rFonts w:eastAsia="Times New Roman" w:cs="Times New Roman"/>
          <w:szCs w:val="24"/>
        </w:rPr>
        <w:t>δόν να ανατρέψουμε το πολίτευμα. Μάλιστα κάλεσε τον κ. Λαζαρίδη να παραδώσει την έδρα του. Αυτό βεβαίως είναι ένα ζήτημα εσωτερικό της Κυβέρνησης.</w:t>
      </w:r>
    </w:p>
    <w:p w14:paraId="3FCD8C05" w14:textId="77777777" w:rsidR="00BC419A" w:rsidRDefault="0035347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Αναρωτιέμαι, όμως, κυρίες και κύριοι συνάδελφοι, πόση υποκρισία υπάρχει σε αυτή την Αίθουσα και κυρίως πόση υ</w:t>
      </w:r>
      <w:r>
        <w:rPr>
          <w:rFonts w:eastAsia="Times New Roman" w:cs="Times New Roman"/>
          <w:szCs w:val="24"/>
        </w:rPr>
        <w:t xml:space="preserve">ποκρισία υπάρχει στο Μαξίμου. Όταν η κ. </w:t>
      </w:r>
      <w:proofErr w:type="spellStart"/>
      <w:r>
        <w:rPr>
          <w:rFonts w:eastAsia="Times New Roman" w:cs="Times New Roman"/>
          <w:szCs w:val="24"/>
        </w:rPr>
        <w:t>Μεγαλοοικονόμου</w:t>
      </w:r>
      <w:proofErr w:type="spellEnd"/>
      <w:r>
        <w:rPr>
          <w:rFonts w:eastAsia="Times New Roman" w:cs="Times New Roman"/>
          <w:szCs w:val="24"/>
        </w:rPr>
        <w:t xml:space="preserve"> ανεξαρτητοποιήθηκε από την Ένωση Κεντρώων και ήρθε στην Κοινοβουλευτική Ομάδα του ΣΥΡΙΖΑ, ήταν αποστάτης; </w:t>
      </w:r>
    </w:p>
    <w:p w14:paraId="3FCD8C06" w14:textId="77777777" w:rsidR="00BC419A" w:rsidRDefault="0035347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Ξυδάκη</w:t>
      </w:r>
      <w:proofErr w:type="spellEnd"/>
      <w:r>
        <w:rPr>
          <w:rFonts w:eastAsia="Times New Roman" w:cs="Times New Roman"/>
          <w:szCs w:val="24"/>
        </w:rPr>
        <w:t>, επειδή θα λάβετε τον λόγο μετά, θα ήθελα πραγματικά να δώσετε κάποιες απαντήσει</w:t>
      </w:r>
      <w:r>
        <w:rPr>
          <w:rFonts w:eastAsia="Times New Roman" w:cs="Times New Roman"/>
          <w:szCs w:val="24"/>
        </w:rPr>
        <w:t>ς, γιατί σας θεωρώ πολύ έντιμο και συνε</w:t>
      </w:r>
      <w:r>
        <w:rPr>
          <w:rFonts w:eastAsia="Times New Roman" w:cs="Times New Roman"/>
          <w:szCs w:val="24"/>
        </w:rPr>
        <w:t>τό</w:t>
      </w:r>
      <w:r>
        <w:rPr>
          <w:rFonts w:eastAsia="Times New Roman" w:cs="Times New Roman"/>
          <w:szCs w:val="24"/>
        </w:rPr>
        <w:t xml:space="preserve"> άνθρωπο και νομίζω ότι τέτοιου είδους χαρακτηρισμοί σίγουρα σε αυτή την Αίθουσα, αλλά και εκτός Αιθούσης δεν ταιριάζουν. </w:t>
      </w:r>
    </w:p>
    <w:p w14:paraId="3FCD8C07" w14:textId="77777777" w:rsidR="00BC419A" w:rsidRDefault="0035347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Αν ακολουθούσαμε την ίδια λογική, θα έπρεπε η μισή Κοινοβουλευτική Ομάδα του ΣΥΡΙΖΑ η οποία </w:t>
      </w:r>
      <w:r>
        <w:rPr>
          <w:rFonts w:eastAsia="Times New Roman" w:cs="Times New Roman"/>
          <w:szCs w:val="24"/>
        </w:rPr>
        <w:t xml:space="preserve">προήλθε από το ΠΑΣΟΚ να είναι αποστάτες και όλη η Κοινοβουλευτική Ομάδα των Ανεξαρτήτων Ελλήνων </w:t>
      </w:r>
      <w:r>
        <w:rPr>
          <w:rFonts w:eastAsia="Times New Roman" w:cs="Times New Roman"/>
          <w:szCs w:val="24"/>
        </w:rPr>
        <w:t xml:space="preserve">που προήλθε από τη Νέα Δημοκρατία </w:t>
      </w:r>
      <w:r>
        <w:rPr>
          <w:rFonts w:eastAsia="Times New Roman" w:cs="Times New Roman"/>
          <w:szCs w:val="24"/>
        </w:rPr>
        <w:t>να είναι αποστάτες. Θα πορευτούμε, κυρίες και κύριοι συνάδελφοι, με αυτή την ορολογία εδώ πέρα; Δηλαδή ενώ από τη μία μας καλε</w:t>
      </w:r>
      <w:r>
        <w:rPr>
          <w:rFonts w:eastAsia="Times New Roman" w:cs="Times New Roman"/>
          <w:szCs w:val="24"/>
        </w:rPr>
        <w:t>ίτε να έχουμε μια συναίνεση να συμφωνήσουμε σε κάποια βασικά ζητήματα, πάλι θα διαχωρίσετε τον ελληνικό λαό και στην ουσία θα τον διχάσετε για άλλη μία φορά, προκειμένου να συσπειρώσετε τους δικούς σας κομματικούς φίλους;</w:t>
      </w:r>
    </w:p>
    <w:p w14:paraId="3FCD8C08" w14:textId="77777777" w:rsidR="00BC419A" w:rsidRDefault="0035347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Εγώ κάνω μία έκκληση: Τέτοιου είδο</w:t>
      </w:r>
      <w:r>
        <w:rPr>
          <w:rFonts w:eastAsia="Times New Roman" w:cs="Times New Roman"/>
          <w:szCs w:val="24"/>
        </w:rPr>
        <w:t xml:space="preserve">υς εκφράσεις στον δημόσιο λόγο όσο γίνεται να αποφεύγονται, διότι είδαμε πού μας οδήγησαν τα προηγούμενα χρόνια. Πολλοί από εσάς νομίζω ότι έχετε ήδη αποδεχθεί ότι ήταν ιδιαίτερα ατυχείς πολλές από αυτές </w:t>
      </w:r>
      <w:r>
        <w:rPr>
          <w:rFonts w:eastAsia="Times New Roman" w:cs="Times New Roman"/>
          <w:szCs w:val="24"/>
        </w:rPr>
        <w:lastRenderedPageBreak/>
        <w:t>τις εκφράσεις τις οποίες εσείς χρησιμοποιούσατε στην</w:t>
      </w:r>
      <w:r>
        <w:rPr>
          <w:rFonts w:eastAsia="Times New Roman" w:cs="Times New Roman"/>
          <w:szCs w:val="24"/>
        </w:rPr>
        <w:t xml:space="preserve"> αντιπολίτευση και δυστυχώς, βλέπω ότι επανέρχονται στον δημόσιο διάλογο. </w:t>
      </w:r>
    </w:p>
    <w:p w14:paraId="3FCD8C09" w14:textId="77777777" w:rsidR="00BC419A" w:rsidRDefault="0035347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Να θυμίσω, όμως και κάτι άλλο: Το 2014 χρησιμοποιήσατε τις συνταγματικές διατάξεις, προκειμένου να ρίξετε μία νομίμως εκλεγμένη κυβέρνηση στο μέσο της θητείας της. Και θυμάστε με πο</w:t>
      </w:r>
      <w:r>
        <w:rPr>
          <w:rFonts w:eastAsia="Times New Roman" w:cs="Times New Roman"/>
          <w:szCs w:val="24"/>
        </w:rPr>
        <w:t>ιους το κάνατε; Παρέα με τη Χρυσή Αυγή, μαζί καταψηφίσατε, όχι επειδή τότε ο Σταύρος Δήμας  δεν θα μπορούσε να γίνει καλός Πρόεδρος, αλλά επειδή θέλατε σώνει και καλά να ρίξετε την προηγούμενη κυβέρνηση. Τα ξεχνάτε και αυτά. Παρέα με εκείνους πάλι, τους οπ</w:t>
      </w:r>
      <w:r>
        <w:rPr>
          <w:rFonts w:eastAsia="Times New Roman" w:cs="Times New Roman"/>
          <w:szCs w:val="24"/>
        </w:rPr>
        <w:t xml:space="preserve">οίους καταδικάζουμε όλοι, ήσασταν στο </w:t>
      </w:r>
      <w:r>
        <w:rPr>
          <w:rFonts w:eastAsia="Times New Roman" w:cs="Times New Roman"/>
          <w:szCs w:val="24"/>
        </w:rPr>
        <w:t>δ</w:t>
      </w:r>
      <w:r>
        <w:rPr>
          <w:rFonts w:eastAsia="Times New Roman" w:cs="Times New Roman"/>
          <w:szCs w:val="24"/>
        </w:rPr>
        <w:t xml:space="preserve">ημοψήφισμα του 2015. Και το λέω αυτό, γιατί σήμερα ή χθες συμπληρώνονται τρία χρόνια από το </w:t>
      </w:r>
      <w:r>
        <w:rPr>
          <w:rFonts w:eastAsia="Times New Roman" w:cs="Times New Roman"/>
          <w:szCs w:val="24"/>
        </w:rPr>
        <w:t>δ</w:t>
      </w:r>
      <w:r>
        <w:rPr>
          <w:rFonts w:eastAsia="Times New Roman" w:cs="Times New Roman"/>
          <w:szCs w:val="24"/>
        </w:rPr>
        <w:t xml:space="preserve">ημοψήφισμα. </w:t>
      </w:r>
    </w:p>
    <w:p w14:paraId="3FCD8C0A" w14:textId="77777777" w:rsidR="00BC419A" w:rsidRDefault="0035347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Άρα, θα έλεγα να είμαστε όλοι σε αυτή την Αίθουσα πιο προσεκτικοί. </w:t>
      </w:r>
    </w:p>
    <w:p w14:paraId="3FCD8C0B" w14:textId="77777777" w:rsidR="00BC419A" w:rsidRDefault="0035347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Και, βεβαίως, ακόμα περιμένουμε κάποιους πρ</w:t>
      </w:r>
      <w:r>
        <w:rPr>
          <w:rFonts w:eastAsia="Times New Roman" w:cs="Times New Roman"/>
          <w:szCs w:val="24"/>
        </w:rPr>
        <w:t xml:space="preserve">ώην συναδέλφους μας να μας τεκμηριώσουν εκείνες πάλι τις κατηγορίες περί χρηματισμού Βουλευτών. Αναφέρομαι, για παράδειγμα, </w:t>
      </w:r>
      <w:r>
        <w:rPr>
          <w:rFonts w:eastAsia="Times New Roman" w:cs="Times New Roman"/>
          <w:szCs w:val="24"/>
        </w:rPr>
        <w:lastRenderedPageBreak/>
        <w:t xml:space="preserve">στον κ. </w:t>
      </w:r>
      <w:proofErr w:type="spellStart"/>
      <w:r>
        <w:rPr>
          <w:rFonts w:eastAsia="Times New Roman" w:cs="Times New Roman"/>
          <w:szCs w:val="24"/>
        </w:rPr>
        <w:t>Χαϊκάλη</w:t>
      </w:r>
      <w:proofErr w:type="spellEnd"/>
      <w:r>
        <w:rPr>
          <w:rFonts w:eastAsia="Times New Roman" w:cs="Times New Roman"/>
          <w:szCs w:val="24"/>
        </w:rPr>
        <w:t xml:space="preserve"> και σε κάποιους άλλους οι οποίοι τότε είχαν ζητήσει ακόμα και την παρέμβαση της </w:t>
      </w:r>
      <w:r>
        <w:rPr>
          <w:rFonts w:eastAsia="Times New Roman" w:cs="Times New Roman"/>
          <w:szCs w:val="24"/>
        </w:rPr>
        <w:t>δ</w:t>
      </w:r>
      <w:r>
        <w:rPr>
          <w:rFonts w:eastAsia="Times New Roman" w:cs="Times New Roman"/>
          <w:szCs w:val="24"/>
        </w:rPr>
        <w:t xml:space="preserve">ικαιοσύνης. Ακόμα τους περιμένουμε </w:t>
      </w:r>
      <w:r>
        <w:rPr>
          <w:rFonts w:eastAsia="Times New Roman" w:cs="Times New Roman"/>
          <w:szCs w:val="24"/>
        </w:rPr>
        <w:t xml:space="preserve">να τεκμηριώσουν αυτές τις κατηγορίες. Πρέπει να είμαστε, λοιπόν, πιο προσεκτικοί. </w:t>
      </w:r>
    </w:p>
    <w:p w14:paraId="3FCD8C0C" w14:textId="77777777" w:rsidR="00BC419A" w:rsidRDefault="0035347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Εν κατακλείδι, νομίζω, κυρίες και κύριοι συνάδελφοι, ότι μία κυβέρνηση η οποία πολιτικά καταρρέει –σε μερικούς μήνες είναι βέβαιον ότι θα έχουμε εκλογές, αν θα είναι σε τρει</w:t>
      </w:r>
      <w:r>
        <w:rPr>
          <w:rFonts w:eastAsia="Times New Roman" w:cs="Times New Roman"/>
          <w:szCs w:val="24"/>
        </w:rPr>
        <w:t xml:space="preserve">ς, σε τέσσερις, ή σε έξι, είναι μικρή η διαφορά- δυστυχώς, πάει για άλλη μία φορά να </w:t>
      </w:r>
      <w:proofErr w:type="spellStart"/>
      <w:r>
        <w:rPr>
          <w:rFonts w:eastAsia="Times New Roman" w:cs="Times New Roman"/>
          <w:szCs w:val="24"/>
        </w:rPr>
        <w:t>ξαναδιχάσει</w:t>
      </w:r>
      <w:proofErr w:type="spellEnd"/>
      <w:r>
        <w:rPr>
          <w:rFonts w:eastAsia="Times New Roman" w:cs="Times New Roman"/>
          <w:szCs w:val="24"/>
        </w:rPr>
        <w:t xml:space="preserve"> τους Έλληνες. Αφού ξεπεράσαμε το μνημόνιο-</w:t>
      </w:r>
      <w:proofErr w:type="spellStart"/>
      <w:r>
        <w:rPr>
          <w:rFonts w:eastAsia="Times New Roman" w:cs="Times New Roman"/>
          <w:szCs w:val="24"/>
        </w:rPr>
        <w:t>αντιμνημόνιο</w:t>
      </w:r>
      <w:proofErr w:type="spellEnd"/>
      <w:r>
        <w:rPr>
          <w:rFonts w:eastAsia="Times New Roman" w:cs="Times New Roman"/>
          <w:szCs w:val="24"/>
        </w:rPr>
        <w:t xml:space="preserve">, πήγαμε πλέον στους καθαρούς και στους διεφθαρμένους και τώρα πάλι στα σενάρια αποστασίας. </w:t>
      </w:r>
    </w:p>
    <w:p w14:paraId="3FCD8C0D" w14:textId="77777777" w:rsidR="00BC419A" w:rsidRDefault="0035347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Θα κλείσω με</w:t>
      </w:r>
      <w:r>
        <w:rPr>
          <w:rFonts w:eastAsia="Times New Roman" w:cs="Times New Roman"/>
          <w:szCs w:val="24"/>
        </w:rPr>
        <w:t xml:space="preserve"> μία ξεκάθαρη καταδίκη αυτού που συνέβη σήμερα στο πολιτικό γραφείο του κ. </w:t>
      </w:r>
      <w:proofErr w:type="spellStart"/>
      <w:r>
        <w:rPr>
          <w:rFonts w:eastAsia="Times New Roman" w:cs="Times New Roman"/>
          <w:szCs w:val="24"/>
        </w:rPr>
        <w:t>Κατσίκη</w:t>
      </w:r>
      <w:proofErr w:type="spellEnd"/>
      <w:r>
        <w:rPr>
          <w:rFonts w:eastAsia="Times New Roman" w:cs="Times New Roman"/>
          <w:szCs w:val="24"/>
        </w:rPr>
        <w:t xml:space="preserve">. </w:t>
      </w:r>
    </w:p>
    <w:p w14:paraId="3FCD8C0E" w14:textId="77777777" w:rsidR="00BC419A" w:rsidRDefault="0035347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Εδώ, όμως, κυρίες και κύριοι συνάδελφοι, πραγματικά αξίζει να δει κανείς τις δηλώσεις. Αν το κάνει –γιατί κάποιοι βιάστηκαν- θα καταλάβει ότι θα γελάσει και το παρδαλό κατ</w:t>
      </w:r>
      <w:r>
        <w:rPr>
          <w:rFonts w:eastAsia="Times New Roman" w:cs="Times New Roman"/>
          <w:szCs w:val="24"/>
        </w:rPr>
        <w:t xml:space="preserve">σίκι σε αυτή την ιστορία. Βγήκε, για παράδειγμα, ο κ. Καμμένος και κάλεσε τη </w:t>
      </w:r>
      <w:r>
        <w:rPr>
          <w:rFonts w:eastAsia="Times New Roman" w:cs="Times New Roman"/>
          <w:szCs w:val="24"/>
        </w:rPr>
        <w:t>δ</w:t>
      </w:r>
      <w:r>
        <w:rPr>
          <w:rFonts w:eastAsia="Times New Roman" w:cs="Times New Roman"/>
          <w:szCs w:val="24"/>
        </w:rPr>
        <w:t>ικαιοσύνη να ξεκινήσει έρευνα για προκαταρκτικές ε</w:t>
      </w:r>
      <w:r>
        <w:rPr>
          <w:rFonts w:eastAsia="Times New Roman" w:cs="Times New Roman"/>
          <w:szCs w:val="24"/>
        </w:rPr>
        <w:lastRenderedPageBreak/>
        <w:t xml:space="preserve">νέργειες για την ανατροπή του πολιτεύματος. Βγήκε ο κ. </w:t>
      </w:r>
      <w:proofErr w:type="spellStart"/>
      <w:r>
        <w:rPr>
          <w:rFonts w:eastAsia="Times New Roman" w:cs="Times New Roman"/>
          <w:szCs w:val="24"/>
        </w:rPr>
        <w:t>Βούτσης</w:t>
      </w:r>
      <w:proofErr w:type="spellEnd"/>
      <w:r>
        <w:rPr>
          <w:rFonts w:eastAsia="Times New Roman" w:cs="Times New Roman"/>
          <w:szCs w:val="24"/>
        </w:rPr>
        <w:t xml:space="preserve">, ο Πρόεδρος της Βουλής –αν θυμάμαι καλά- και </w:t>
      </w:r>
      <w:r>
        <w:rPr>
          <w:rFonts w:eastAsia="Times New Roman" w:cs="Times New Roman"/>
          <w:szCs w:val="24"/>
        </w:rPr>
        <w:t>μίλησε για κάποιες ο</w:t>
      </w:r>
      <w:r>
        <w:rPr>
          <w:rFonts w:eastAsia="Times New Roman" w:cs="Times New Roman"/>
          <w:szCs w:val="24"/>
        </w:rPr>
        <w:t>μάδες</w:t>
      </w:r>
      <w:r>
        <w:rPr>
          <w:rFonts w:eastAsia="Times New Roman" w:cs="Times New Roman"/>
          <w:szCs w:val="24"/>
        </w:rPr>
        <w:t xml:space="preserve"> χωρίς να ήξερε τότε ποιος ήταν και φαντάζομαι ότι προφανώς ο άνθρωπος δεν γνώριζε. </w:t>
      </w:r>
    </w:p>
    <w:p w14:paraId="3FCD8C0F" w14:textId="77777777" w:rsidR="00BC419A" w:rsidRDefault="0035347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Εγώ καταθέτω, κυρίες και κύριοι συνάδελφοι, στα Πρακτικά μία ανακοίνωση του </w:t>
      </w:r>
      <w:r>
        <w:rPr>
          <w:rFonts w:eastAsia="Times New Roman" w:cs="Times New Roman"/>
          <w:szCs w:val="24"/>
        </w:rPr>
        <w:t>«</w:t>
      </w:r>
      <w:proofErr w:type="spellStart"/>
      <w:r>
        <w:rPr>
          <w:rFonts w:eastAsia="Times New Roman" w:cs="Times New Roman"/>
          <w:szCs w:val="24"/>
        </w:rPr>
        <w:t>Ρουβίκωνα</w:t>
      </w:r>
      <w:proofErr w:type="spellEnd"/>
      <w:r>
        <w:rPr>
          <w:rFonts w:eastAsia="Times New Roman" w:cs="Times New Roman"/>
          <w:szCs w:val="24"/>
        </w:rPr>
        <w:t>»</w:t>
      </w:r>
      <w:r>
        <w:rPr>
          <w:rFonts w:eastAsia="Times New Roman" w:cs="Times New Roman"/>
          <w:szCs w:val="24"/>
        </w:rPr>
        <w:t xml:space="preserve"> στο «</w:t>
      </w:r>
      <w:r>
        <w:rPr>
          <w:rFonts w:eastAsia="Times New Roman" w:cs="Times New Roman"/>
          <w:szCs w:val="24"/>
          <w:lang w:val="en-US"/>
        </w:rPr>
        <w:t>I</w:t>
      </w:r>
      <w:r>
        <w:rPr>
          <w:rFonts w:eastAsia="Times New Roman" w:cs="Times New Roman"/>
          <w:szCs w:val="24"/>
          <w:lang w:val="en-US"/>
        </w:rPr>
        <w:t>ndymedia</w:t>
      </w:r>
      <w:r>
        <w:rPr>
          <w:rFonts w:eastAsia="Times New Roman" w:cs="Times New Roman"/>
          <w:szCs w:val="24"/>
        </w:rPr>
        <w:t xml:space="preserve">», το γνωστό </w:t>
      </w:r>
      <w:r>
        <w:rPr>
          <w:rFonts w:eastAsia="Times New Roman" w:cs="Times New Roman"/>
          <w:szCs w:val="24"/>
          <w:lang w:val="en-US"/>
        </w:rPr>
        <w:t>site</w:t>
      </w:r>
      <w:r>
        <w:rPr>
          <w:rFonts w:eastAsia="Times New Roman" w:cs="Times New Roman"/>
          <w:szCs w:val="24"/>
        </w:rPr>
        <w:t>, όπου εκεί στην ουσία γίνονται όλες οι συγκεκρ</w:t>
      </w:r>
      <w:r>
        <w:rPr>
          <w:rFonts w:eastAsia="Times New Roman" w:cs="Times New Roman"/>
          <w:szCs w:val="24"/>
        </w:rPr>
        <w:t xml:space="preserve">ιμένες αναφορές τόσο από τον λεγόμενο αναρχικό χώρο όσο και από παλαιότερες τρομοκρατικές οργανώσεις. </w:t>
      </w:r>
    </w:p>
    <w:p w14:paraId="3FCD8C10" w14:textId="77777777" w:rsidR="00BC419A" w:rsidRDefault="0035347C">
      <w:pPr>
        <w:tabs>
          <w:tab w:val="left" w:pos="2738"/>
          <w:tab w:val="center" w:pos="4753"/>
          <w:tab w:val="left" w:pos="5723"/>
        </w:tabs>
        <w:spacing w:line="600" w:lineRule="auto"/>
        <w:ind w:firstLine="720"/>
        <w:contextualSpacing/>
        <w:jc w:val="both"/>
        <w:rPr>
          <w:rFonts w:eastAsia="Times New Roman" w:cs="Times New Roman"/>
          <w:szCs w:val="24"/>
        </w:rPr>
      </w:pPr>
      <w:r w:rsidRPr="000828F7">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 xml:space="preserve">Ολοκληρώστε με αυτό, κύριε συνάδελφε. </w:t>
      </w:r>
    </w:p>
    <w:p w14:paraId="3FCD8C11" w14:textId="77777777" w:rsidR="00BC419A" w:rsidRDefault="0035347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 xml:space="preserve">Ναι, ολοκληρώνω, κύριε Πρόεδρε. </w:t>
      </w:r>
    </w:p>
    <w:p w14:paraId="3FCD8C12" w14:textId="77777777" w:rsidR="00BC419A" w:rsidRDefault="0035347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Αυτή η ανακοίνωση λέει το </w:t>
      </w:r>
      <w:r>
        <w:rPr>
          <w:rFonts w:eastAsia="Times New Roman" w:cs="Times New Roman"/>
          <w:szCs w:val="24"/>
        </w:rPr>
        <w:t xml:space="preserve">εξής: «Σχετικά με την απόπειρα εισβολής στο γραφείο του κ. </w:t>
      </w:r>
      <w:proofErr w:type="spellStart"/>
      <w:r>
        <w:rPr>
          <w:rFonts w:eastAsia="Times New Roman" w:cs="Times New Roman"/>
          <w:szCs w:val="24"/>
        </w:rPr>
        <w:t>Κατσίκη</w:t>
      </w:r>
      <w:proofErr w:type="spellEnd"/>
      <w:r>
        <w:rPr>
          <w:rFonts w:eastAsia="Times New Roman" w:cs="Times New Roman"/>
          <w:szCs w:val="24"/>
        </w:rPr>
        <w:t xml:space="preserve">, σήμερα το πρωί στις 9.45΄ σύντροφοι, συντρόφισσες της ομάδας επιχείρησαν να μπουν στο γραφείο του Βουλευτή Κωνσταντίνου </w:t>
      </w:r>
      <w:proofErr w:type="spellStart"/>
      <w:r>
        <w:rPr>
          <w:rFonts w:eastAsia="Times New Roman" w:cs="Times New Roman"/>
          <w:szCs w:val="24"/>
        </w:rPr>
        <w:t>Κατσίκη</w:t>
      </w:r>
      <w:proofErr w:type="spellEnd"/>
      <w:r>
        <w:rPr>
          <w:rFonts w:eastAsia="Times New Roman" w:cs="Times New Roman"/>
          <w:szCs w:val="24"/>
        </w:rPr>
        <w:t xml:space="preserve"> στη Βασιλίσσης Σοφίας 10 στον δεύτερο όροφο. Δυστυχώς η είσο</w:t>
      </w:r>
      <w:r>
        <w:rPr>
          <w:rFonts w:eastAsia="Times New Roman" w:cs="Times New Roman"/>
          <w:szCs w:val="24"/>
        </w:rPr>
        <w:t xml:space="preserve">δος της ομάδας στο βουλευτικό γραφείο δεν κατέστη εφικτή. Ό,τι </w:t>
      </w:r>
      <w:r>
        <w:rPr>
          <w:rFonts w:eastAsia="Times New Roman" w:cs="Times New Roman"/>
          <w:szCs w:val="24"/>
        </w:rPr>
        <w:lastRenderedPageBreak/>
        <w:t xml:space="preserve">αναφέρεται σχετικά με το γεγονός είναι ψέμα. Κανείς δεν μπήκε στο γραφείο εκτοξεύοντας απειλές». </w:t>
      </w:r>
    </w:p>
    <w:p w14:paraId="3FCD8C13" w14:textId="77777777" w:rsidR="00BC419A" w:rsidRDefault="0035347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Αν θέλετε, σας το δίνω και πείτε και στον κ. </w:t>
      </w:r>
      <w:proofErr w:type="spellStart"/>
      <w:r>
        <w:rPr>
          <w:rFonts w:eastAsia="Times New Roman" w:cs="Times New Roman"/>
          <w:szCs w:val="24"/>
        </w:rPr>
        <w:t>Κατσίκη</w:t>
      </w:r>
      <w:proofErr w:type="spellEnd"/>
      <w:r>
        <w:rPr>
          <w:rFonts w:eastAsia="Times New Roman" w:cs="Times New Roman"/>
          <w:szCs w:val="24"/>
        </w:rPr>
        <w:t xml:space="preserve"> ότι υπάρχουν –προφανώς- κάποια στοιχεία γι</w:t>
      </w:r>
      <w:r>
        <w:rPr>
          <w:rFonts w:eastAsia="Times New Roman" w:cs="Times New Roman"/>
          <w:szCs w:val="24"/>
        </w:rPr>
        <w:t xml:space="preserve">α το πού αναφέρεται ίσως η ομάδα, η οποία επιχείρησε να κάνει την εισβολή στο συγκεκριμένο γραφείο. </w:t>
      </w:r>
    </w:p>
    <w:p w14:paraId="3FCD8C14" w14:textId="77777777" w:rsidR="00BC419A" w:rsidRDefault="0035347C">
      <w:pPr>
        <w:spacing w:line="600" w:lineRule="auto"/>
        <w:ind w:firstLine="720"/>
        <w:contextualSpacing/>
        <w:jc w:val="both"/>
        <w:rPr>
          <w:rFonts w:eastAsia="Times New Roman" w:cs="Times New Roman"/>
          <w:szCs w:val="24"/>
        </w:rPr>
      </w:pPr>
      <w:r w:rsidRPr="004B2E64">
        <w:rPr>
          <w:rFonts w:eastAsia="Times New Roman" w:cs="Times New Roman"/>
          <w:szCs w:val="24"/>
        </w:rPr>
        <w:t>(Στο</w:t>
      </w:r>
      <w:r>
        <w:rPr>
          <w:rFonts w:eastAsia="Times New Roman" w:cs="Times New Roman"/>
          <w:szCs w:val="24"/>
        </w:rPr>
        <w:t xml:space="preserve"> σημείο αυτό ο Βουλευτής κ. Ιωάννης Κεφαλογιάννης καταθέτει για τα Πρακτικά το προαναφερθέν</w:t>
      </w:r>
      <w:r w:rsidRPr="004B2E64">
        <w:rPr>
          <w:rFonts w:eastAsia="Times New Roman" w:cs="Times New Roman"/>
          <w:szCs w:val="24"/>
        </w:rPr>
        <w:t xml:space="preserve"> </w:t>
      </w:r>
      <w:r>
        <w:rPr>
          <w:rFonts w:eastAsia="Times New Roman" w:cs="Times New Roman"/>
          <w:szCs w:val="24"/>
        </w:rPr>
        <w:t>έγγραφο, το οποίο βρίσκε</w:t>
      </w:r>
      <w:r w:rsidRPr="004B2E64">
        <w:rPr>
          <w:rFonts w:eastAsia="Times New Roman" w:cs="Times New Roman"/>
          <w:szCs w:val="24"/>
        </w:rPr>
        <w:t xml:space="preserve">ται στο </w:t>
      </w:r>
      <w:r>
        <w:rPr>
          <w:rFonts w:eastAsia="Times New Roman" w:cs="Times New Roman"/>
          <w:szCs w:val="24"/>
        </w:rPr>
        <w:t>α</w:t>
      </w:r>
      <w:r w:rsidRPr="004B2E64">
        <w:rPr>
          <w:rFonts w:eastAsia="Times New Roman" w:cs="Times New Roman"/>
          <w:szCs w:val="24"/>
        </w:rPr>
        <w:t>ρχείο του Τμήματος Γραμματ</w:t>
      </w:r>
      <w:r w:rsidRPr="004B2E64">
        <w:rPr>
          <w:rFonts w:eastAsia="Times New Roman" w:cs="Times New Roman"/>
          <w:szCs w:val="24"/>
        </w:rPr>
        <w:t>είας της Διεύθυνσης Στενογραφίας και Πρακτικών της Βουλής)</w:t>
      </w:r>
    </w:p>
    <w:p w14:paraId="3FCD8C15" w14:textId="77777777" w:rsidR="00BC419A" w:rsidRDefault="0035347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Και σε κάθε περίπτωση, νομίζω ότι είναι ένα δείγμα του πόσο πολλές φορές με πρόχειρο τρόπο χρησιμοποιούμε τον δημόσιο διάλογο, προκειμένου να δημιουργήσουμε εντυπώσεις. Σε καμμία, όμως, περίπτωση, </w:t>
      </w:r>
      <w:r>
        <w:rPr>
          <w:rFonts w:eastAsia="Times New Roman" w:cs="Times New Roman"/>
          <w:szCs w:val="24"/>
        </w:rPr>
        <w:t>δεν πρέπει στην πορεία μας προς τις εκλογές, όποτε και να γίνουν αυτές, να προσπαθήσ</w:t>
      </w:r>
      <w:r>
        <w:rPr>
          <w:rFonts w:eastAsia="Times New Roman" w:cs="Times New Roman"/>
          <w:szCs w:val="24"/>
        </w:rPr>
        <w:t>ετε</w:t>
      </w:r>
      <w:r>
        <w:rPr>
          <w:rFonts w:eastAsia="Times New Roman" w:cs="Times New Roman"/>
          <w:szCs w:val="24"/>
        </w:rPr>
        <w:t xml:space="preserve"> να </w:t>
      </w:r>
      <w:r>
        <w:rPr>
          <w:rFonts w:eastAsia="Times New Roman" w:cs="Times New Roman"/>
          <w:szCs w:val="24"/>
        </w:rPr>
        <w:t xml:space="preserve">πολώσετε </w:t>
      </w:r>
      <w:r>
        <w:rPr>
          <w:rFonts w:eastAsia="Times New Roman" w:cs="Times New Roman"/>
          <w:szCs w:val="24"/>
        </w:rPr>
        <w:t>το κλίμα και να προσπαθήσ</w:t>
      </w:r>
      <w:r>
        <w:rPr>
          <w:rFonts w:eastAsia="Times New Roman" w:cs="Times New Roman"/>
          <w:szCs w:val="24"/>
        </w:rPr>
        <w:t>ετε</w:t>
      </w:r>
      <w:r>
        <w:rPr>
          <w:rFonts w:eastAsia="Times New Roman" w:cs="Times New Roman"/>
          <w:szCs w:val="24"/>
        </w:rPr>
        <w:t xml:space="preserve"> να </w:t>
      </w:r>
      <w:proofErr w:type="spellStart"/>
      <w:r>
        <w:rPr>
          <w:rFonts w:eastAsia="Times New Roman" w:cs="Times New Roman"/>
          <w:szCs w:val="24"/>
        </w:rPr>
        <w:t>ξαναδιχάσ</w:t>
      </w:r>
      <w:r>
        <w:rPr>
          <w:rFonts w:eastAsia="Times New Roman" w:cs="Times New Roman"/>
          <w:szCs w:val="24"/>
        </w:rPr>
        <w:t>ετε</w:t>
      </w:r>
      <w:proofErr w:type="spellEnd"/>
      <w:r>
        <w:rPr>
          <w:rFonts w:eastAsia="Times New Roman" w:cs="Times New Roman"/>
          <w:szCs w:val="24"/>
        </w:rPr>
        <w:t xml:space="preserve"> </w:t>
      </w:r>
      <w:r>
        <w:rPr>
          <w:rFonts w:eastAsia="Times New Roman" w:cs="Times New Roman"/>
          <w:szCs w:val="24"/>
        </w:rPr>
        <w:t xml:space="preserve">τον ελληνικό λαό. </w:t>
      </w:r>
    </w:p>
    <w:p w14:paraId="3FCD8C16" w14:textId="77777777" w:rsidR="00BC419A" w:rsidRDefault="0035347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3FCD8C17" w14:textId="77777777" w:rsidR="00BC419A" w:rsidRDefault="0035347C">
      <w:pPr>
        <w:spacing w:line="600" w:lineRule="auto"/>
        <w:ind w:firstLine="709"/>
        <w:contextualSpacing/>
        <w:jc w:val="center"/>
        <w:rPr>
          <w:rFonts w:eastAsia="Times New Roman" w:cs="Times New Roman"/>
          <w:szCs w:val="24"/>
        </w:rPr>
      </w:pPr>
      <w:r w:rsidRPr="00635622">
        <w:rPr>
          <w:rFonts w:eastAsia="Times New Roman" w:cs="Times New Roman"/>
          <w:szCs w:val="24"/>
        </w:rPr>
        <w:lastRenderedPageBreak/>
        <w:t>(Χειροκροτήματα από την πτέρυγα της Νέας Δημοκρατίας)</w:t>
      </w:r>
    </w:p>
    <w:p w14:paraId="3FCD8C18" w14:textId="77777777" w:rsidR="00BC419A" w:rsidRDefault="0035347C">
      <w:pPr>
        <w:tabs>
          <w:tab w:val="left" w:pos="2738"/>
          <w:tab w:val="center" w:pos="4753"/>
          <w:tab w:val="left" w:pos="5723"/>
        </w:tabs>
        <w:spacing w:line="600" w:lineRule="auto"/>
        <w:ind w:firstLine="720"/>
        <w:contextualSpacing/>
        <w:jc w:val="both"/>
        <w:rPr>
          <w:rFonts w:eastAsia="Times New Roman" w:cs="Times New Roman"/>
          <w:szCs w:val="24"/>
        </w:rPr>
      </w:pPr>
      <w:r w:rsidRPr="000828F7">
        <w:rPr>
          <w:rFonts w:eastAsia="Times New Roman" w:cs="Times New Roman"/>
          <w:b/>
          <w:szCs w:val="24"/>
        </w:rPr>
        <w:t xml:space="preserve">ΠΡΟΕΔΡΕΥΩΝ (Μάριος </w:t>
      </w:r>
      <w:r w:rsidRPr="000828F7">
        <w:rPr>
          <w:rFonts w:eastAsia="Times New Roman" w:cs="Times New Roman"/>
          <w:b/>
          <w:szCs w:val="24"/>
        </w:rPr>
        <w:t>Γεωργιάδης):</w:t>
      </w:r>
      <w:r>
        <w:rPr>
          <w:rFonts w:eastAsia="Times New Roman" w:cs="Times New Roman"/>
          <w:b/>
          <w:szCs w:val="24"/>
        </w:rPr>
        <w:t xml:space="preserve"> </w:t>
      </w:r>
      <w:r>
        <w:rPr>
          <w:rFonts w:eastAsia="Times New Roman" w:cs="Times New Roman"/>
          <w:szCs w:val="24"/>
        </w:rPr>
        <w:t xml:space="preserve">Ευχαριστούμε τον κ. Κεφαλογιάννη. </w:t>
      </w:r>
    </w:p>
    <w:p w14:paraId="3FCD8C19" w14:textId="77777777" w:rsidR="00BC419A" w:rsidRDefault="0035347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Ο κύριος Υπουργός έχει τον λόγο για να κάνει μία νομοτεχνική βελτίωση. Αμέσως μετά θα έχει τον λόγο ο κ. </w:t>
      </w:r>
      <w:proofErr w:type="spellStart"/>
      <w:r>
        <w:rPr>
          <w:rFonts w:eastAsia="Times New Roman" w:cs="Times New Roman"/>
          <w:szCs w:val="24"/>
        </w:rPr>
        <w:t>Ξυδάκης</w:t>
      </w:r>
      <w:proofErr w:type="spellEnd"/>
      <w:r>
        <w:rPr>
          <w:rFonts w:eastAsia="Times New Roman" w:cs="Times New Roman"/>
          <w:szCs w:val="24"/>
        </w:rPr>
        <w:t xml:space="preserve">. </w:t>
      </w:r>
    </w:p>
    <w:p w14:paraId="3FCD8C1A" w14:textId="77777777" w:rsidR="00BC419A" w:rsidRDefault="0035347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Υπουργέ, έχετε τον λόγο. </w:t>
      </w:r>
    </w:p>
    <w:p w14:paraId="3FCD8C1B" w14:textId="77777777" w:rsidR="00BC419A" w:rsidRDefault="0035347C">
      <w:pPr>
        <w:tabs>
          <w:tab w:val="left" w:pos="2738"/>
          <w:tab w:val="center" w:pos="4753"/>
          <w:tab w:val="left" w:pos="5723"/>
        </w:tabs>
        <w:spacing w:line="600" w:lineRule="auto"/>
        <w:ind w:firstLine="720"/>
        <w:contextualSpacing/>
        <w:jc w:val="both"/>
        <w:rPr>
          <w:rFonts w:eastAsia="Times New Roman" w:cs="Times New Roman"/>
          <w:szCs w:val="24"/>
        </w:rPr>
      </w:pPr>
      <w:r w:rsidRPr="002C1407">
        <w:rPr>
          <w:rFonts w:eastAsia="Times New Roman" w:cs="Times New Roman"/>
          <w:b/>
          <w:szCs w:val="24"/>
        </w:rPr>
        <w:t>ΝΕΚΤΑΡΙΟΣ ΣΑΝΤΟΡΙΝΙΟΣ (Υφυπουργός Ναυτιλίας και Νησιω</w:t>
      </w:r>
      <w:r w:rsidRPr="002C1407">
        <w:rPr>
          <w:rFonts w:eastAsia="Times New Roman" w:cs="Times New Roman"/>
          <w:b/>
          <w:szCs w:val="24"/>
        </w:rPr>
        <w:t>τικής Πολιτικής):</w:t>
      </w:r>
      <w:r>
        <w:rPr>
          <w:rFonts w:eastAsia="Times New Roman" w:cs="Times New Roman"/>
          <w:b/>
          <w:szCs w:val="24"/>
        </w:rPr>
        <w:t xml:space="preserve"> </w:t>
      </w:r>
      <w:r>
        <w:rPr>
          <w:rFonts w:eastAsia="Times New Roman" w:cs="Times New Roman"/>
          <w:szCs w:val="24"/>
        </w:rPr>
        <w:t xml:space="preserve">Δεν θα μπω στον πειρασμό να απαντήσω τώρα στον κ. Κεφαλογιάννη. Θα το κάνω στην ομιλία μου. </w:t>
      </w:r>
    </w:p>
    <w:p w14:paraId="3FCD8C1C" w14:textId="77777777" w:rsidR="00BC419A" w:rsidRDefault="0035347C">
      <w:pPr>
        <w:tabs>
          <w:tab w:val="left" w:pos="2738"/>
          <w:tab w:val="center" w:pos="4753"/>
          <w:tab w:val="left" w:pos="5723"/>
        </w:tabs>
        <w:spacing w:line="600" w:lineRule="auto"/>
        <w:ind w:firstLine="720"/>
        <w:contextualSpacing/>
        <w:jc w:val="both"/>
        <w:rPr>
          <w:rFonts w:eastAsia="Times New Roman" w:cs="Times New Roman"/>
          <w:szCs w:val="24"/>
        </w:rPr>
      </w:pPr>
      <w:r w:rsidRPr="000828F7">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 xml:space="preserve">Έχετε την ομιλία σας μετά και καλά θα κάνετε. </w:t>
      </w:r>
    </w:p>
    <w:p w14:paraId="3FCD8C1D" w14:textId="77777777" w:rsidR="00BC419A" w:rsidRDefault="0035347C">
      <w:pPr>
        <w:tabs>
          <w:tab w:val="left" w:pos="2738"/>
          <w:tab w:val="center" w:pos="4753"/>
          <w:tab w:val="left" w:pos="5723"/>
        </w:tabs>
        <w:spacing w:line="600" w:lineRule="auto"/>
        <w:ind w:firstLine="720"/>
        <w:contextualSpacing/>
        <w:jc w:val="both"/>
        <w:rPr>
          <w:rFonts w:eastAsia="Times New Roman" w:cs="Times New Roman"/>
          <w:szCs w:val="24"/>
        </w:rPr>
      </w:pPr>
      <w:r w:rsidRPr="002C1407">
        <w:rPr>
          <w:rFonts w:eastAsia="Times New Roman" w:cs="Times New Roman"/>
          <w:b/>
          <w:szCs w:val="24"/>
        </w:rPr>
        <w:t>ΝΕΚΤΑΡΙΟΣ ΣΑΝΤΟΡΙΝΙΟΣ (Υφυπουργός Ναυτιλίας και Νησιωτικής Πολιτικ</w:t>
      </w:r>
      <w:r w:rsidRPr="002C1407">
        <w:rPr>
          <w:rFonts w:eastAsia="Times New Roman" w:cs="Times New Roman"/>
          <w:b/>
          <w:szCs w:val="24"/>
        </w:rPr>
        <w:t>ής):</w:t>
      </w:r>
      <w:r>
        <w:rPr>
          <w:rFonts w:eastAsia="Times New Roman" w:cs="Times New Roman"/>
          <w:b/>
          <w:szCs w:val="24"/>
        </w:rPr>
        <w:t xml:space="preserve"> </w:t>
      </w:r>
      <w:r>
        <w:rPr>
          <w:rFonts w:eastAsia="Times New Roman" w:cs="Times New Roman"/>
          <w:szCs w:val="24"/>
        </w:rPr>
        <w:t xml:space="preserve">Θα μιλήσω, λοιπόν, μόνο για τη νομοτεχνική βελτίωση. </w:t>
      </w:r>
    </w:p>
    <w:p w14:paraId="3FCD8C1E" w14:textId="77777777" w:rsidR="00BC419A" w:rsidRDefault="0035347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Είναι συμπληρωματική της προηγούμενης νομοτεχνικής βελτίωσης. Στην υποπερίπτωση </w:t>
      </w:r>
      <w:proofErr w:type="spellStart"/>
      <w:r>
        <w:rPr>
          <w:rFonts w:eastAsia="Times New Roman" w:cs="Times New Roman"/>
          <w:szCs w:val="24"/>
        </w:rPr>
        <w:t>αα</w:t>
      </w:r>
      <w:proofErr w:type="spellEnd"/>
      <w:r>
        <w:rPr>
          <w:rFonts w:eastAsia="Times New Roman" w:cs="Times New Roman"/>
          <w:szCs w:val="24"/>
        </w:rPr>
        <w:t xml:space="preserve">΄ της περίπτωσης β΄ της παραγράφου 1 του άρθρου 3 η φράση «καθώς και το ωρομίσθιο </w:t>
      </w:r>
      <w:r>
        <w:rPr>
          <w:rFonts w:eastAsia="Times New Roman" w:cs="Times New Roman"/>
          <w:szCs w:val="24"/>
        </w:rPr>
        <w:lastRenderedPageBreak/>
        <w:t>εκπαιδευτικό προσωπικό των Ακαδημ</w:t>
      </w:r>
      <w:r>
        <w:rPr>
          <w:rFonts w:eastAsia="Times New Roman" w:cs="Times New Roman"/>
          <w:szCs w:val="24"/>
        </w:rPr>
        <w:t xml:space="preserve">ιών Εμπορικού Ναυτικού (ΑΕΝ)» απαλείφεται. Στην ουσία, επειδή κάναμε την άλλη προσθήκη, αναφέρονταν δύο φορές οι καθηγητές των Ακαδημιών. </w:t>
      </w:r>
    </w:p>
    <w:p w14:paraId="3FCD8C1F" w14:textId="77777777" w:rsidR="00BC419A" w:rsidRDefault="0035347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(Στο σημείο αυτό ο Υφυπουργός Ναυτιλίας και Νησιωτικής Πολιτικής κ. Νεκτάριος Σαντορινιός καταθέτει για τα Πρακτικά τ</w:t>
      </w:r>
      <w:r>
        <w:rPr>
          <w:rFonts w:eastAsia="Times New Roman" w:cs="Times New Roman"/>
          <w:szCs w:val="24"/>
        </w:rPr>
        <w:t>ην προαναφερθείσα νομοτεχνική βελτίωση, η οποία έχει ως εξής:</w:t>
      </w:r>
    </w:p>
    <w:p w14:paraId="3FCD8C20" w14:textId="77777777" w:rsidR="00BC419A" w:rsidRDefault="0035347C">
      <w:pPr>
        <w:tabs>
          <w:tab w:val="left" w:pos="2738"/>
          <w:tab w:val="center" w:pos="4753"/>
          <w:tab w:val="left" w:pos="5723"/>
        </w:tabs>
        <w:spacing w:line="600" w:lineRule="auto"/>
        <w:ind w:firstLine="720"/>
        <w:contextualSpacing/>
        <w:jc w:val="center"/>
        <w:rPr>
          <w:rFonts w:eastAsia="Times New Roman" w:cs="Times New Roman"/>
          <w:color w:val="C00000"/>
          <w:szCs w:val="24"/>
        </w:rPr>
      </w:pPr>
      <w:r>
        <w:rPr>
          <w:rFonts w:eastAsia="Times New Roman" w:cs="Times New Roman"/>
          <w:color w:val="C00000"/>
          <w:szCs w:val="24"/>
        </w:rPr>
        <w:t>(</w:t>
      </w:r>
      <w:r w:rsidRPr="00A43094">
        <w:rPr>
          <w:rFonts w:eastAsia="Times New Roman" w:cs="Times New Roman"/>
          <w:color w:val="C00000"/>
          <w:szCs w:val="24"/>
        </w:rPr>
        <w:t>ΑΛΛΑΓΗ ΣΕΛΙΔΑ</w:t>
      </w:r>
      <w:r w:rsidRPr="00A43094">
        <w:rPr>
          <w:rFonts w:eastAsia="Times New Roman" w:cs="Times New Roman"/>
          <w:color w:val="C00000"/>
          <w:szCs w:val="24"/>
        </w:rPr>
        <w:t>Σ</w:t>
      </w:r>
      <w:r>
        <w:rPr>
          <w:rFonts w:eastAsia="Times New Roman" w:cs="Times New Roman"/>
          <w:color w:val="C00000"/>
          <w:szCs w:val="24"/>
        </w:rPr>
        <w:t>)</w:t>
      </w:r>
    </w:p>
    <w:p w14:paraId="3FCD8C21" w14:textId="77777777" w:rsidR="00BC419A" w:rsidRDefault="0035347C">
      <w:pPr>
        <w:tabs>
          <w:tab w:val="left" w:pos="2738"/>
          <w:tab w:val="center" w:pos="4753"/>
          <w:tab w:val="left" w:pos="5723"/>
        </w:tabs>
        <w:spacing w:line="600" w:lineRule="auto"/>
        <w:ind w:firstLine="720"/>
        <w:contextualSpacing/>
        <w:jc w:val="center"/>
        <w:rPr>
          <w:rFonts w:eastAsia="Times New Roman" w:cs="Times New Roman"/>
          <w:color w:val="FF0000"/>
          <w:szCs w:val="24"/>
        </w:rPr>
      </w:pPr>
      <w:r w:rsidRPr="00931EAA">
        <w:rPr>
          <w:rFonts w:eastAsia="Times New Roman" w:cs="Times New Roman"/>
          <w:color w:val="FF0000"/>
          <w:szCs w:val="24"/>
        </w:rPr>
        <w:t>(Να μπει η σελίδα 334)</w:t>
      </w:r>
    </w:p>
    <w:p w14:paraId="3FCD8C22" w14:textId="77777777" w:rsidR="00BC419A" w:rsidRDefault="0035347C">
      <w:pPr>
        <w:tabs>
          <w:tab w:val="left" w:pos="2738"/>
          <w:tab w:val="center" w:pos="4753"/>
          <w:tab w:val="left" w:pos="5723"/>
        </w:tabs>
        <w:spacing w:line="600" w:lineRule="auto"/>
        <w:ind w:firstLine="720"/>
        <w:contextualSpacing/>
        <w:jc w:val="center"/>
        <w:rPr>
          <w:rFonts w:eastAsia="Times New Roman" w:cs="Times New Roman"/>
          <w:szCs w:val="24"/>
        </w:rPr>
      </w:pPr>
      <w:r>
        <w:rPr>
          <w:rFonts w:eastAsia="Times New Roman" w:cs="Times New Roman"/>
          <w:color w:val="C00000"/>
          <w:szCs w:val="24"/>
        </w:rPr>
        <w:t>(</w:t>
      </w:r>
      <w:r w:rsidRPr="00A43094">
        <w:rPr>
          <w:rFonts w:eastAsia="Times New Roman" w:cs="Times New Roman"/>
          <w:color w:val="C00000"/>
          <w:szCs w:val="24"/>
        </w:rPr>
        <w:t>ΑΛΛΑΓΗ ΣΕΛΙΔΑΣ</w:t>
      </w:r>
      <w:r>
        <w:rPr>
          <w:rFonts w:eastAsia="Times New Roman" w:cs="Times New Roman"/>
          <w:color w:val="C00000"/>
          <w:szCs w:val="24"/>
        </w:rPr>
        <w:t>)</w:t>
      </w:r>
    </w:p>
    <w:p w14:paraId="3FCD8C23" w14:textId="77777777" w:rsidR="00BC419A" w:rsidRDefault="0035347C">
      <w:pPr>
        <w:tabs>
          <w:tab w:val="left" w:pos="2738"/>
          <w:tab w:val="center" w:pos="4753"/>
          <w:tab w:val="left" w:pos="5723"/>
        </w:tabs>
        <w:spacing w:line="600" w:lineRule="auto"/>
        <w:ind w:firstLine="720"/>
        <w:contextualSpacing/>
        <w:jc w:val="both"/>
        <w:rPr>
          <w:rFonts w:eastAsia="Times New Roman" w:cs="Times New Roman"/>
          <w:szCs w:val="24"/>
        </w:rPr>
      </w:pPr>
      <w:r w:rsidRPr="000828F7">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 xml:space="preserve">Ο κ. </w:t>
      </w:r>
      <w:proofErr w:type="spellStart"/>
      <w:r>
        <w:rPr>
          <w:rFonts w:eastAsia="Times New Roman" w:cs="Times New Roman"/>
          <w:szCs w:val="24"/>
        </w:rPr>
        <w:t>Ξυδάκης</w:t>
      </w:r>
      <w:proofErr w:type="spellEnd"/>
      <w:r>
        <w:rPr>
          <w:rFonts w:eastAsia="Times New Roman" w:cs="Times New Roman"/>
          <w:szCs w:val="24"/>
        </w:rPr>
        <w:t xml:space="preserve"> έχει τον λόγο. Αμέσως μετά θα δευτερολογήσουν όσοι συνάδελφοι το επιθυμούν και θα κλείσει τη συζήτηση ο κ. Σαντορινιός. </w:t>
      </w:r>
    </w:p>
    <w:p w14:paraId="3FCD8C24" w14:textId="77777777" w:rsidR="00BC419A" w:rsidRDefault="0035347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Ξυδάκη</w:t>
      </w:r>
      <w:proofErr w:type="spellEnd"/>
      <w:r>
        <w:rPr>
          <w:rFonts w:eastAsia="Times New Roman" w:cs="Times New Roman"/>
          <w:szCs w:val="24"/>
        </w:rPr>
        <w:t xml:space="preserve">, έχετε τον λόγο για δώδεκα λεπτά. </w:t>
      </w:r>
    </w:p>
    <w:p w14:paraId="3FCD8C25" w14:textId="77777777" w:rsidR="00BC419A" w:rsidRDefault="0035347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 xml:space="preserve">Σας ευχαριστώ, κύριε Πρόεδρε. </w:t>
      </w:r>
    </w:p>
    <w:p w14:paraId="3FCD8C26" w14:textId="77777777" w:rsidR="00BC419A" w:rsidRDefault="0035347C">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Ας ξεκινήσουμε με</w:t>
      </w:r>
      <w:r>
        <w:rPr>
          <w:rFonts w:eastAsia="Times New Roman" w:cs="Times New Roman"/>
          <w:szCs w:val="24"/>
        </w:rPr>
        <w:t xml:space="preserve"> δυο λόγια για την ουσία και το πνεύμα αυτής της νομοθέτησης σήμερα. Έχοντας καταγωγή και από τους δύο γονείς μου από τα νησιά, από το </w:t>
      </w:r>
      <w:r>
        <w:rPr>
          <w:rFonts w:eastAsia="Times New Roman" w:cs="Times New Roman"/>
          <w:szCs w:val="24"/>
        </w:rPr>
        <w:t>α</w:t>
      </w:r>
      <w:r>
        <w:rPr>
          <w:rFonts w:eastAsia="Times New Roman" w:cs="Times New Roman"/>
          <w:szCs w:val="24"/>
        </w:rPr>
        <w:t xml:space="preserve">ρχιπέλαγος και έχοντας περάσει και τα παιδικά μου χρόνια στα νησιά, δεν μπορώ </w:t>
      </w:r>
      <w:r>
        <w:rPr>
          <w:rFonts w:eastAsia="Times New Roman" w:cs="Times New Roman"/>
          <w:szCs w:val="24"/>
        </w:rPr>
        <w:lastRenderedPageBreak/>
        <w:t>παρά να χαρώ όχι μόνο για τα μέτρα, τη βοή</w:t>
      </w:r>
      <w:r>
        <w:rPr>
          <w:rFonts w:eastAsia="Times New Roman" w:cs="Times New Roman"/>
          <w:szCs w:val="24"/>
        </w:rPr>
        <w:t xml:space="preserve">θεια, τη μέριμνα, τη βοήθεια, την </w:t>
      </w:r>
      <w:proofErr w:type="spellStart"/>
      <w:r>
        <w:rPr>
          <w:rFonts w:eastAsia="Times New Roman" w:cs="Times New Roman"/>
          <w:szCs w:val="24"/>
        </w:rPr>
        <w:t>επικούρηση</w:t>
      </w:r>
      <w:proofErr w:type="spellEnd"/>
      <w:r>
        <w:rPr>
          <w:rFonts w:eastAsia="Times New Roman" w:cs="Times New Roman"/>
          <w:szCs w:val="24"/>
        </w:rPr>
        <w:t xml:space="preserve"> στην οικονομική και κοινωνική ζωή των νησιών, αλλά για το ότι επιτέλους με κάποιους όρους, σε αυτή τη δύσκολη στιγμή που περνάει η χώρα μας –τη μακρά ιστορική περιπέτεια- γίνεται και μια συζήτηση και ένας στοχασ</w:t>
      </w:r>
      <w:r>
        <w:rPr>
          <w:rFonts w:eastAsia="Times New Roman" w:cs="Times New Roman"/>
          <w:szCs w:val="24"/>
        </w:rPr>
        <w:t xml:space="preserve">μός πάνω σε βασικές έννοιες. </w:t>
      </w:r>
    </w:p>
    <w:p w14:paraId="3FCD8C27"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Στο άρθρο 101 του Συντάγματος υπάρχουν προβλέψεις για τον νησιωτικό χαρακτήρα –πολλές φορές τα έχουμε πει- και η προσφυγική κρίση έβαλε ξανά στο επίκεντρο τον χαρακτήρα και τη σημασία που έχουν τα νησιά στην εθιμική και κοινων</w:t>
      </w:r>
      <w:r>
        <w:rPr>
          <w:rFonts w:eastAsia="Times New Roman" w:cs="Times New Roman"/>
          <w:szCs w:val="24"/>
        </w:rPr>
        <w:t xml:space="preserve">ική αναπαραγωγή. Επιτέλους, με κάποιους τρόπους μπαίνει ξανά στη συζήτηση ότι τα νησιά, το </w:t>
      </w:r>
      <w:r>
        <w:rPr>
          <w:rFonts w:eastAsia="Times New Roman" w:cs="Times New Roman"/>
          <w:szCs w:val="24"/>
        </w:rPr>
        <w:t>α</w:t>
      </w:r>
      <w:r>
        <w:rPr>
          <w:rFonts w:eastAsia="Times New Roman" w:cs="Times New Roman"/>
          <w:szCs w:val="24"/>
        </w:rPr>
        <w:t>ρχιπέλαγος, το Αιγαίο, το Ιόνιο, η Μεγαλόνησος δεν είναι τουριστικός προορισμός, δεν είναι μόνο για τουριστική ανάπτυξη. Είναι τόποι στους οποίους στηρίχτηκε διαχρο</w:t>
      </w:r>
      <w:r>
        <w:rPr>
          <w:rFonts w:eastAsia="Times New Roman" w:cs="Times New Roman"/>
          <w:szCs w:val="24"/>
        </w:rPr>
        <w:t>νικά ο ελληνισμός. Είναι τόποι στους οποίους γεννήθηκε πολιτισμός. Είναι τόποι στους οποίους ακόμη αναπαράγεται η Ελλάδα, οι Έλληνες, το πνεύμα τους, η ελευθερία, ο κοσμοπολιτισμός, τα γράμματα, το εμπόριο.</w:t>
      </w:r>
    </w:p>
    <w:p w14:paraId="3FCD8C28"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lastRenderedPageBreak/>
        <w:t>Μ’ αυτή τη νομοθέτηση εισάγεται το σκεπτικό –το ο</w:t>
      </w:r>
      <w:r>
        <w:rPr>
          <w:rFonts w:eastAsia="Times New Roman" w:cs="Times New Roman"/>
          <w:szCs w:val="24"/>
        </w:rPr>
        <w:t xml:space="preserve">ποίο μεν εισάγει η Κυβέρνηση, αλλά είδα κι αρκετούς Βουλευτές από τα άλλα κόμματα να συμφωνούν- ότι τα νησιά είναι τόποι στους οποίους εργάζονται άνθρωποι με συγκεκριμένες ανάγκες, άνθρωποι που διδάσκουν τα παιδιά γράμματα, άνθρωποι που φροντίζουν για την </w:t>
      </w:r>
      <w:r>
        <w:rPr>
          <w:rFonts w:eastAsia="Times New Roman" w:cs="Times New Roman"/>
          <w:szCs w:val="24"/>
        </w:rPr>
        <w:t xml:space="preserve">υγεία των κατοίκων, πυροσβέστες, λιμενικοί, δημόσιοι λειτουργοί, πλάι σε κτηνοτρόφους, γεωργούς, μελισσοκόμους, ψαράδες. </w:t>
      </w:r>
    </w:p>
    <w:p w14:paraId="3FCD8C29"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Αυτοί ιδιαίτερα οι δημόσιοι λειτουργοί, αυτοί που φροντίζουν να παρέχουν τις δομές της υγείας και της παιδείας στα χρόνια της κρίσης, </w:t>
      </w:r>
      <w:r>
        <w:rPr>
          <w:rFonts w:eastAsia="Times New Roman" w:cs="Times New Roman"/>
          <w:szCs w:val="24"/>
        </w:rPr>
        <w:t xml:space="preserve">αλλά και πιο πριν, εξαιτίας της ασύμμετρης ανάπτυξης που επέφερε ο τουρισμός, αντιμετωπίζουν οξύτατα προβλήματα και μεταφοράς και διαβίωσης. Μ’ αυτή τη νομοθεσία προσφέρουμε ήδη μια βοήθεια στο κόμιστρο και στα μεταφορικά. </w:t>
      </w:r>
    </w:p>
    <w:p w14:paraId="3FCD8C2A"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Ελπίζω ότι η μέριμνα θα είναι δι</w:t>
      </w:r>
      <w:r>
        <w:rPr>
          <w:rFonts w:eastAsia="Times New Roman" w:cs="Times New Roman"/>
          <w:szCs w:val="24"/>
        </w:rPr>
        <w:t xml:space="preserve">αρκής και από την κεντρική </w:t>
      </w:r>
      <w:r>
        <w:rPr>
          <w:rFonts w:eastAsia="Times New Roman" w:cs="Times New Roman"/>
          <w:szCs w:val="24"/>
        </w:rPr>
        <w:t>κ</w:t>
      </w:r>
      <w:r>
        <w:rPr>
          <w:rFonts w:eastAsia="Times New Roman" w:cs="Times New Roman"/>
          <w:szCs w:val="24"/>
        </w:rPr>
        <w:t xml:space="preserve">υβέρνηση, αλλά και από 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 xml:space="preserve">υτοδιοίκηση και τους εμπορικούς φορείς, προκειμένου να δίδονται σταθερές και μόνιμες λύσεις στους ανθρώπους που φροντίζουν τις δομές του </w:t>
      </w:r>
      <w:r>
        <w:rPr>
          <w:rFonts w:eastAsia="Times New Roman" w:cs="Times New Roman"/>
          <w:szCs w:val="24"/>
        </w:rPr>
        <w:lastRenderedPageBreak/>
        <w:t>κράτους, τις δομές της παιδείας και της υγείας, για να β</w:t>
      </w:r>
      <w:r>
        <w:rPr>
          <w:rFonts w:eastAsia="Times New Roman" w:cs="Times New Roman"/>
          <w:szCs w:val="24"/>
        </w:rPr>
        <w:t xml:space="preserve">οηθηθούν μόνιμα και για τη διαμονή τους και για τη στέγη τους. </w:t>
      </w:r>
    </w:p>
    <w:p w14:paraId="3FCD8C2B"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Σ’ αυτή την κατεύθυνση νομίζω ότι καθώς θα δημιουργηθεί ένας δημοσιονομικός χώρος, θα επανέλθει και ο μειωμένος συντελεστής ΦΠΑ. Είναι μέρος της στρατηγικής της Κυβέρνησης για τον νησιωτικό χώ</w:t>
      </w:r>
      <w:r>
        <w:rPr>
          <w:rFonts w:eastAsia="Times New Roman" w:cs="Times New Roman"/>
          <w:szCs w:val="24"/>
        </w:rPr>
        <w:t xml:space="preserve">ρο, για τη νησιωτική Ελλάδα και παραμένει σ’ αυτή την κατεύθυνση. </w:t>
      </w:r>
    </w:p>
    <w:p w14:paraId="3FCD8C2C"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Ωστόσο, αυτή η συζήτηση που ανοίγει για το μεταφορικό ισοδύναμο ή για το πώς έμπρακτα, μόνιμα και σταθερά θα βοηθήσουμε τη νησιωτική Ελλάδα, εισάγεται μ’ αυτό το νομοσχέδιο. Μ’ αυτή</w:t>
      </w:r>
      <w:r>
        <w:rPr>
          <w:rFonts w:eastAsia="Times New Roman" w:cs="Times New Roman"/>
          <w:szCs w:val="24"/>
        </w:rPr>
        <w:t xml:space="preserve"> την αφορμή αξίζει να σκεφτούμε μεγάλους στοχαστές σαν τον πρόσφατα εκλιπόντα ιστορικό Σπύρο </w:t>
      </w:r>
      <w:proofErr w:type="spellStart"/>
      <w:r>
        <w:rPr>
          <w:rFonts w:eastAsia="Times New Roman" w:cs="Times New Roman"/>
          <w:szCs w:val="24"/>
        </w:rPr>
        <w:t>Ασδραχά</w:t>
      </w:r>
      <w:proofErr w:type="spellEnd"/>
      <w:r>
        <w:rPr>
          <w:rFonts w:eastAsia="Times New Roman" w:cs="Times New Roman"/>
          <w:szCs w:val="24"/>
        </w:rPr>
        <w:t xml:space="preserve">, με καταγωγή από τη Λευκάδα και το μνημειώδες έργο της δεκαετίας του 1980 για τη φύση του </w:t>
      </w:r>
      <w:r>
        <w:rPr>
          <w:rFonts w:eastAsia="Times New Roman" w:cs="Times New Roman"/>
          <w:szCs w:val="24"/>
        </w:rPr>
        <w:t>α</w:t>
      </w:r>
      <w:r>
        <w:rPr>
          <w:rFonts w:eastAsia="Times New Roman" w:cs="Times New Roman"/>
          <w:szCs w:val="24"/>
        </w:rPr>
        <w:t>ρχιπελάγους και το πώς περιέγραψε αυτή τη νησιωτική Ελλάδα ως μι</w:t>
      </w:r>
      <w:r>
        <w:rPr>
          <w:rFonts w:eastAsia="Times New Roman" w:cs="Times New Roman"/>
          <w:szCs w:val="24"/>
        </w:rPr>
        <w:t xml:space="preserve">α μεγάλη υδάτινη πόλη, μια διάσπαρτη πόλη, στην οποία οι δρόμοι είναι τα καράβια. </w:t>
      </w:r>
    </w:p>
    <w:p w14:paraId="3FCD8C2D"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Αυτό είναι το βαθύτερο νόημα του μεταφορικού ισοδύναμου με όρους ιστορίας, με όρους βαθύτερης κατανόησης του τι είναι η Ελλάδα των ακτογραμμών και των νησιών. Η ίδια η λέξη </w:t>
      </w:r>
      <w:r>
        <w:rPr>
          <w:rFonts w:eastAsia="Times New Roman" w:cs="Times New Roman"/>
          <w:szCs w:val="24"/>
        </w:rPr>
        <w:lastRenderedPageBreak/>
        <w:t>«νησί», με αρχαιότατη ελληνική ρίζα, είναι η μόνη σε όλες τις ευρωπαϊκές γλώσσες που δεν εννοεί το νησί ως απομονωμένο, αλλά ως κάτι που κολυμπά από το ρήμα «</w:t>
      </w:r>
      <w:proofErr w:type="spellStart"/>
      <w:r>
        <w:rPr>
          <w:rFonts w:eastAsia="Times New Roman" w:cs="Times New Roman"/>
          <w:szCs w:val="24"/>
        </w:rPr>
        <w:t>νήχω</w:t>
      </w:r>
      <w:proofErr w:type="spellEnd"/>
      <w:r>
        <w:rPr>
          <w:rFonts w:eastAsia="Times New Roman" w:cs="Times New Roman"/>
          <w:szCs w:val="24"/>
        </w:rPr>
        <w:t>». Δεν είναι «</w:t>
      </w:r>
      <w:proofErr w:type="spellStart"/>
      <w:r>
        <w:rPr>
          <w:rFonts w:eastAsia="Times New Roman" w:cs="Times New Roman"/>
          <w:szCs w:val="24"/>
          <w:lang w:val="en-US"/>
        </w:rPr>
        <w:t>isola</w:t>
      </w:r>
      <w:proofErr w:type="spellEnd"/>
      <w:r>
        <w:rPr>
          <w:rFonts w:eastAsia="Times New Roman" w:cs="Times New Roman"/>
          <w:szCs w:val="24"/>
        </w:rPr>
        <w:t>», δεν είναι «</w:t>
      </w:r>
      <w:r>
        <w:rPr>
          <w:rFonts w:eastAsia="Times New Roman" w:cs="Times New Roman"/>
          <w:szCs w:val="24"/>
          <w:lang w:val="en-US"/>
        </w:rPr>
        <w:t>island</w:t>
      </w:r>
      <w:r>
        <w:rPr>
          <w:rFonts w:eastAsia="Times New Roman" w:cs="Times New Roman"/>
          <w:szCs w:val="24"/>
        </w:rPr>
        <w:t xml:space="preserve">», διότι όλο το </w:t>
      </w:r>
      <w:r>
        <w:rPr>
          <w:rFonts w:eastAsia="Times New Roman" w:cs="Times New Roman"/>
          <w:szCs w:val="24"/>
        </w:rPr>
        <w:t>α</w:t>
      </w:r>
      <w:r>
        <w:rPr>
          <w:rFonts w:eastAsia="Times New Roman" w:cs="Times New Roman"/>
          <w:szCs w:val="24"/>
        </w:rPr>
        <w:t xml:space="preserve">ρχιπέλαγος είναι ο τόπος στον οποίο </w:t>
      </w:r>
      <w:r>
        <w:rPr>
          <w:rFonts w:eastAsia="Times New Roman" w:cs="Times New Roman"/>
          <w:szCs w:val="24"/>
        </w:rPr>
        <w:t>γεννιέται πολιτισμός, κουλτούρα, προσέγγιση, μεταφορά αλφαβήτου, μεταφορά των μετάλλων, μεταφορά του κρασιού. Είναι ο δρόμος ο διαρκής μέσω του οποίου γεννιέται πολιτισμός σε όλη τη Μεσόγειο.</w:t>
      </w:r>
    </w:p>
    <w:p w14:paraId="3FCD8C2E"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αυτά που ακούστηκαν και στην Αίθουσα και αυτά που </w:t>
      </w:r>
      <w:r>
        <w:rPr>
          <w:rFonts w:eastAsia="Times New Roman" w:cs="Times New Roman"/>
          <w:szCs w:val="24"/>
        </w:rPr>
        <w:t>κουβεντιάζει ο κόσμος έξω για το αν θα έχουμε αποστασίες, αν έχουμε αποστάτες, αν έχουμε μετακινήσεις, αν έχουμε αναταραχή, κατά τη δική μου ανάγνωση συνωμοσίες και επιχειρηματικά συμφέροντα πάντα υπήρχαν και πάντα θα υπάρχουν.</w:t>
      </w:r>
    </w:p>
    <w:p w14:paraId="3FCD8C2F"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Και ναι, υπάρχουν επιχειρημα</w:t>
      </w:r>
      <w:r>
        <w:rPr>
          <w:rFonts w:eastAsia="Times New Roman" w:cs="Times New Roman"/>
          <w:szCs w:val="24"/>
        </w:rPr>
        <w:t xml:space="preserve">τίες που δεν θέλουν μία Ελλάδα της διαφάνειας, της ισονομίας και της προκοπής. Θέλουν μία Ελλάδα, έναν χώρο όπου θα ανθεί η διαπλοκή, το συμφέρον και οι μέθοδοι της μαφίας. Αυτοί οι επιχειρηματίες προφανώς δεν θέλουν μία κυβέρνηση που βάζει άλλους κανόνες </w:t>
      </w:r>
      <w:r>
        <w:rPr>
          <w:rFonts w:eastAsia="Times New Roman" w:cs="Times New Roman"/>
          <w:szCs w:val="24"/>
        </w:rPr>
        <w:t xml:space="preserve">και προσπαθεί </w:t>
      </w:r>
      <w:r>
        <w:rPr>
          <w:rFonts w:eastAsia="Times New Roman" w:cs="Times New Roman"/>
          <w:szCs w:val="24"/>
        </w:rPr>
        <w:lastRenderedPageBreak/>
        <w:t>να πολιτευτεί με άλλους τρόπους σε μια ιστορική περίοδο που επιβάλλεται να φύγουμε από τα όποια παλιά. Και έχουμε δει -επειδή με προκάλεσε ο κ. Κεφαλογιάννης λέω ότι φυσικά και αποκηρύσσουμε όλες αυτές τις μεθόδους- από τη δεκαετία του ’80 έω</w:t>
      </w:r>
      <w:r>
        <w:rPr>
          <w:rFonts w:eastAsia="Times New Roman" w:cs="Times New Roman"/>
          <w:szCs w:val="24"/>
        </w:rPr>
        <w:t xml:space="preserve">ς και σήμερα έχουμε κάποιους </w:t>
      </w:r>
      <w:proofErr w:type="spellStart"/>
      <w:r>
        <w:rPr>
          <w:rFonts w:eastAsia="Times New Roman" w:cs="Times New Roman"/>
          <w:szCs w:val="24"/>
        </w:rPr>
        <w:t>ολιγάρχες</w:t>
      </w:r>
      <w:proofErr w:type="spellEnd"/>
      <w:r>
        <w:rPr>
          <w:rFonts w:eastAsia="Times New Roman" w:cs="Times New Roman"/>
          <w:szCs w:val="24"/>
        </w:rPr>
        <w:t xml:space="preserve"> να προσπαθούν να παράγουν πολιτική, να παράγουν χειραγώγηση μαζών και ανθρώπων μέσω ποδοσφαιρικών ανωνύμων εταιρειών, μέσω τηλεοπτικών σταθμών και εφημερίδων. Έχουν συμβεί αυτά. Έχουν συζητηθεί και στη Βουλή επανειλημ</w:t>
      </w:r>
      <w:r>
        <w:rPr>
          <w:rFonts w:eastAsia="Times New Roman" w:cs="Times New Roman"/>
          <w:szCs w:val="24"/>
        </w:rPr>
        <w:t>μένως. Έχουν ροκανίσει κυβερνήσεις, έχουν ροκανίσει κυβερνητικές πλειοψηφίες, έχουν πέσει κυβερνήσεις, έχουν σφραγίσει και το τέλος της δεκαετίας του ’80 και στη διάρκεια του ’90 και στη διάρκεια του 2000 εδώ σε αυτή την Αίθουσα Πρωθυπουργός αποκαλούσε άλλ</w:t>
      </w:r>
      <w:r>
        <w:rPr>
          <w:rFonts w:eastAsia="Times New Roman" w:cs="Times New Roman"/>
          <w:szCs w:val="24"/>
        </w:rPr>
        <w:t>ον πρώην Πρωθυπουργό «αρχιερέα της διαπλοκής». Εδώ έχουν ειπωθεί. Έχουν συμβεί.</w:t>
      </w:r>
    </w:p>
    <w:p w14:paraId="3FCD8C30"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Δεν είμαστε, λοιπόν, ούτε αθώοι, ούτε ανυποψίαστοι, ούτε άμοιροι ευθυνών όχι μόνο για το παρελθόν, αλλά κυρίως για το τι μέλλον σχεδιάζουμε και ποια χώρα και ποιο πολίτευμα και</w:t>
      </w:r>
      <w:r>
        <w:rPr>
          <w:rFonts w:eastAsia="Times New Roman" w:cs="Times New Roman"/>
          <w:szCs w:val="24"/>
        </w:rPr>
        <w:t xml:space="preserve"> ποια πολιτεία και ποιον δημόσιο βίο επεξεργαζόμαστε εδώ.</w:t>
      </w:r>
    </w:p>
    <w:p w14:paraId="3FCD8C31"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lastRenderedPageBreak/>
        <w:t>Αυτό που θα έλεγα εγώ, χωρίς να έχω κα</w:t>
      </w:r>
      <w:r>
        <w:rPr>
          <w:rFonts w:eastAsia="Times New Roman" w:cs="Times New Roman"/>
          <w:szCs w:val="24"/>
        </w:rPr>
        <w:t>μ</w:t>
      </w:r>
      <w:r>
        <w:rPr>
          <w:rFonts w:eastAsia="Times New Roman" w:cs="Times New Roman"/>
          <w:szCs w:val="24"/>
        </w:rPr>
        <w:t>μία διάθεση να κάνω κάποιο λογοπαίγνιο, είναι να μετατοπίσουμε τη συζήτηση από την αποστασία σε αυτό το οποίο συμβαίνει εδώ. Δεν υπάρχουν αποστάτες μόνον. Υπάρ</w:t>
      </w:r>
      <w:r>
        <w:rPr>
          <w:rFonts w:eastAsia="Times New Roman" w:cs="Times New Roman"/>
          <w:szCs w:val="24"/>
        </w:rPr>
        <w:t xml:space="preserve">χουν και αυτοί οι οποίοι παίρνουν αποστάσεις από το ιστορικό καθήκον που είναι ένα αυτή τη στιγμή: Στη </w:t>
      </w:r>
      <w:proofErr w:type="spellStart"/>
      <w:r>
        <w:rPr>
          <w:rFonts w:eastAsia="Times New Roman" w:cs="Times New Roman"/>
          <w:szCs w:val="24"/>
        </w:rPr>
        <w:t>μεταμνημονιακή</w:t>
      </w:r>
      <w:proofErr w:type="spellEnd"/>
      <w:r>
        <w:rPr>
          <w:rFonts w:eastAsia="Times New Roman" w:cs="Times New Roman"/>
          <w:szCs w:val="24"/>
        </w:rPr>
        <w:t xml:space="preserve"> Ελλάδα το καθήκον λέγεται εθνική ανοικοδόμηση, παραγωγική ανοικοδόμηση, κοινωνική ανασυγκρότηση, να δώσουμε ξανά τη δυνατότητα στην ελληνι</w:t>
      </w:r>
      <w:r>
        <w:rPr>
          <w:rFonts w:eastAsia="Times New Roman" w:cs="Times New Roman"/>
          <w:szCs w:val="24"/>
        </w:rPr>
        <w:t>κή κοινωνία να οικοδομήσει όρους υγιούς κοινωνικής αναπαραγωγής, να δώσουμε σχέδιο και ελπίδα στις νεότερες γενιές, κουράγιο και αυτοπεποίθηση στους ωριμότερους, αυτούς που τους έπληξε περισσότερο από όλους η κρίση και να δώσουμε κυρίως ένα μήνυμα στους συ</w:t>
      </w:r>
      <w:r>
        <w:rPr>
          <w:rFonts w:eastAsia="Times New Roman" w:cs="Times New Roman"/>
          <w:szCs w:val="24"/>
        </w:rPr>
        <w:t>μπατριώτες μας και μέσω αυτών ένα μήνυμα στις γειτονικές μας χώρες, στους περισσότερο ή λιγότερο φιλικούς, ότι η Ελλάδα δεν είναι απομονωμένη, δεν είναι μόνη της. Πλέει και συμπλέει με τους άλλους.</w:t>
      </w:r>
    </w:p>
    <w:p w14:paraId="3FCD8C32"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Και ξαναγυρνάμε σε αυτό το μήνυμα που μας έδωσαν και ο Σπύ</w:t>
      </w:r>
      <w:r>
        <w:rPr>
          <w:rFonts w:eastAsia="Times New Roman" w:cs="Times New Roman"/>
          <w:szCs w:val="24"/>
        </w:rPr>
        <w:t xml:space="preserve">ρος </w:t>
      </w:r>
      <w:proofErr w:type="spellStart"/>
      <w:r>
        <w:rPr>
          <w:rFonts w:eastAsia="Times New Roman" w:cs="Times New Roman"/>
          <w:szCs w:val="24"/>
        </w:rPr>
        <w:t>Ασδραχάς</w:t>
      </w:r>
      <w:proofErr w:type="spellEnd"/>
      <w:r>
        <w:rPr>
          <w:rFonts w:eastAsia="Times New Roman" w:cs="Times New Roman"/>
          <w:szCs w:val="24"/>
        </w:rPr>
        <w:t xml:space="preserve"> και οι αρχαίοι συγγραφείς και οι ποιητές του εικοστού αιώνα: Η Ελλάδα είναι ένα νησί που κολυμπάει, ένα </w:t>
      </w:r>
      <w:r>
        <w:rPr>
          <w:rFonts w:eastAsia="Times New Roman" w:cs="Times New Roman"/>
          <w:szCs w:val="24"/>
        </w:rPr>
        <w:lastRenderedPageBreak/>
        <w:t xml:space="preserve">νησί που πλέει. Τα βαπόρια είναι οι δρόμοι της. Δεν είναι απομονωμένος τόπος, στον οποίο επικρατεί η έρις, η μικροψυχία και η μοχθηρία. </w:t>
      </w:r>
    </w:p>
    <w:p w14:paraId="3FCD8C33"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Με</w:t>
      </w:r>
      <w:r>
        <w:rPr>
          <w:rFonts w:eastAsia="Times New Roman" w:cs="Times New Roman"/>
          <w:szCs w:val="24"/>
        </w:rPr>
        <w:t xml:space="preserve"> αυτά τα λόγια ευχαριστώ και τους συναδέλφους που κοπίασαν και τους κυβερνητικούς που έφτιαξαν αυτό το πρόπλασμα μίας νέας πολιτικής για την Ελλάδα, μιας νέας πολιτικής για τον </w:t>
      </w:r>
      <w:proofErr w:type="spellStart"/>
      <w:r>
        <w:rPr>
          <w:rFonts w:eastAsia="Times New Roman" w:cs="Times New Roman"/>
          <w:szCs w:val="24"/>
        </w:rPr>
        <w:t>νησιωτισμό</w:t>
      </w:r>
      <w:proofErr w:type="spellEnd"/>
      <w:r>
        <w:rPr>
          <w:rFonts w:eastAsia="Times New Roman" w:cs="Times New Roman"/>
          <w:szCs w:val="24"/>
        </w:rPr>
        <w:t xml:space="preserve"> και τη νέα εποχή, που μας τραβάει από το μανίκι. Εκφράζω επίσης τις </w:t>
      </w:r>
      <w:r>
        <w:rPr>
          <w:rFonts w:eastAsia="Times New Roman" w:cs="Times New Roman"/>
          <w:szCs w:val="24"/>
        </w:rPr>
        <w:t>ευχαριστίες προς τους Βουλευτές της Αντιπολίτευσης, η οποία, παρ’ όλη τη θεμιτή κριτική, συμπράττει και ψηφίζει αυτό το νομοσχέδιο.</w:t>
      </w:r>
    </w:p>
    <w:p w14:paraId="3FCD8C34"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3FCD8C35" w14:textId="77777777" w:rsidR="00BC419A" w:rsidRDefault="0035347C">
      <w:pPr>
        <w:spacing w:line="600" w:lineRule="auto"/>
        <w:ind w:firstLine="720"/>
        <w:contextualSpacing/>
        <w:jc w:val="both"/>
        <w:rPr>
          <w:rFonts w:eastAsia="Times New Roman" w:cs="Times New Roman"/>
          <w:szCs w:val="24"/>
        </w:rPr>
      </w:pPr>
      <w:r w:rsidRPr="00A23FE6">
        <w:rPr>
          <w:rFonts w:eastAsia="Times New Roman" w:cs="Times New Roman"/>
          <w:b/>
          <w:szCs w:val="24"/>
        </w:rPr>
        <w:t>ΠΡΟΕΔΡΕΥΩΝ (Μάριος Γεωργιάδης):</w:t>
      </w:r>
      <w:r>
        <w:rPr>
          <w:rFonts w:eastAsia="Times New Roman" w:cs="Times New Roman"/>
          <w:szCs w:val="24"/>
        </w:rPr>
        <w:t xml:space="preserve"> Ευχαριστούμε τον κ. </w:t>
      </w:r>
      <w:proofErr w:type="spellStart"/>
      <w:r>
        <w:rPr>
          <w:rFonts w:eastAsia="Times New Roman" w:cs="Times New Roman"/>
          <w:szCs w:val="24"/>
        </w:rPr>
        <w:t>Ξυδάκη</w:t>
      </w:r>
      <w:proofErr w:type="spellEnd"/>
      <w:r>
        <w:rPr>
          <w:rFonts w:eastAsia="Times New Roman" w:cs="Times New Roman"/>
          <w:szCs w:val="24"/>
        </w:rPr>
        <w:t>.</w:t>
      </w:r>
    </w:p>
    <w:p w14:paraId="3FCD8C36"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Κύριε Καματερέ, έχετε τον λόγο. Σας δίνω τρία λεπ</w:t>
      </w:r>
      <w:r>
        <w:rPr>
          <w:rFonts w:eastAsia="Times New Roman" w:cs="Times New Roman"/>
          <w:szCs w:val="24"/>
        </w:rPr>
        <w:t>τά. Από εκεί και πέρα, αν χρειαστείτε παραπάνω χρόνο, εννοείται ότι θα τον έχετε.</w:t>
      </w:r>
    </w:p>
    <w:p w14:paraId="3FCD8C37" w14:textId="77777777" w:rsidR="00BC419A" w:rsidRDefault="0035347C">
      <w:pPr>
        <w:spacing w:line="600" w:lineRule="auto"/>
        <w:ind w:firstLine="720"/>
        <w:contextualSpacing/>
        <w:jc w:val="both"/>
        <w:rPr>
          <w:rFonts w:eastAsia="Times New Roman" w:cs="Times New Roman"/>
          <w:szCs w:val="24"/>
        </w:rPr>
      </w:pPr>
      <w:r w:rsidRPr="00A23FE6">
        <w:rPr>
          <w:rFonts w:eastAsia="Times New Roman" w:cs="Times New Roman"/>
          <w:b/>
          <w:szCs w:val="24"/>
        </w:rPr>
        <w:lastRenderedPageBreak/>
        <w:t>ΗΛΙΑΣ ΚΑΜΑΤΕΡΟΣ:</w:t>
      </w:r>
      <w:r>
        <w:rPr>
          <w:rFonts w:eastAsia="Times New Roman" w:cs="Times New Roman"/>
          <w:szCs w:val="24"/>
        </w:rPr>
        <w:t xml:space="preserve"> Ευχαριστώ, κύριε Πρόεδρε, που ικανοποιήσατε το αίτημα. Νομίζω ότι είμαστε στο κλείσιμο της συζήτησης και κατά τη γνώμη μου καλό είναι να βγάζουμε κάποια συμπ</w:t>
      </w:r>
      <w:r>
        <w:rPr>
          <w:rFonts w:eastAsia="Times New Roman" w:cs="Times New Roman"/>
          <w:szCs w:val="24"/>
        </w:rPr>
        <w:t xml:space="preserve">εράσματα. </w:t>
      </w:r>
    </w:p>
    <w:p w14:paraId="3FCD8C38" w14:textId="77777777" w:rsidR="00BC419A" w:rsidRDefault="0035347C">
      <w:pPr>
        <w:spacing w:line="600" w:lineRule="auto"/>
        <w:ind w:firstLine="720"/>
        <w:contextualSpacing/>
        <w:jc w:val="both"/>
        <w:rPr>
          <w:rFonts w:eastAsia="Times New Roman"/>
          <w:color w:val="000000"/>
          <w:szCs w:val="24"/>
          <w:shd w:val="clear" w:color="auto" w:fill="FFFFFF"/>
        </w:rPr>
      </w:pPr>
      <w:r>
        <w:rPr>
          <w:rFonts w:eastAsia="Times New Roman" w:cs="Times New Roman"/>
          <w:szCs w:val="24"/>
        </w:rPr>
        <w:t xml:space="preserve">Θα ήθελα να επικεντρώσω σε δύο ζητήματα το κλείσιμο: Το ένα είναι ότι έγινε μία κριτική, μια συζήτηση εποικοδομητική σε μεγάλο βαθμό, για το ότι αυτό δεν είναι ολοκληρωμένο </w:t>
      </w:r>
      <w:r>
        <w:rPr>
          <w:rFonts w:eastAsia="Times New Roman"/>
          <w:color w:val="000000"/>
          <w:szCs w:val="24"/>
          <w:shd w:val="clear" w:color="auto" w:fill="FFFFFF"/>
        </w:rPr>
        <w:t>μ</w:t>
      </w:r>
      <w:r>
        <w:rPr>
          <w:rFonts w:eastAsia="Times New Roman"/>
          <w:color w:val="000000"/>
          <w:szCs w:val="24"/>
          <w:shd w:val="clear" w:color="auto" w:fill="FFFFFF"/>
        </w:rPr>
        <w:t xml:space="preserve">εταφορικό </w:t>
      </w:r>
      <w:r>
        <w:rPr>
          <w:rFonts w:eastAsia="Times New Roman"/>
          <w:color w:val="000000"/>
          <w:szCs w:val="24"/>
          <w:shd w:val="clear" w:color="auto" w:fill="FFFFFF"/>
        </w:rPr>
        <w:t>ι</w:t>
      </w:r>
      <w:r>
        <w:rPr>
          <w:rFonts w:eastAsia="Times New Roman"/>
          <w:color w:val="000000"/>
          <w:szCs w:val="24"/>
          <w:shd w:val="clear" w:color="auto" w:fill="FFFFFF"/>
        </w:rPr>
        <w:t>σοδύναμο, ότι δεν προβλέπεται από το νομοσχέδιο το οποίο ήρθ</w:t>
      </w:r>
      <w:r>
        <w:rPr>
          <w:rFonts w:eastAsia="Times New Roman"/>
          <w:color w:val="000000"/>
          <w:szCs w:val="24"/>
          <w:shd w:val="clear" w:color="auto" w:fill="FFFFFF"/>
        </w:rPr>
        <w:t xml:space="preserve">ε τώρα. </w:t>
      </w:r>
    </w:p>
    <w:p w14:paraId="3FCD8C39"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Νομίζω ότι η ίδια η εισήγηση του νομοσχεδίου, οι Υπουργοί και εμείς είπαμε ότι είναι πιλοτικό στο εξάμηνο αυτό, είναι ένα πρώτο βήμα και μάλιστα, το ίδιο το νομοσχέδιο προβλέπει ότι μέσα στην τριετία πρέπει να αναπτυχθεί ένα εθνικό στρατηγικό σχέδ</w:t>
      </w:r>
      <w:r>
        <w:rPr>
          <w:rFonts w:eastAsia="Times New Roman" w:cs="Times New Roman"/>
          <w:szCs w:val="24"/>
        </w:rPr>
        <w:t>ιο για την ολοκληρωμένη εφαρμογή του μεταφορικού ισοδύναμου.</w:t>
      </w:r>
    </w:p>
    <w:p w14:paraId="3FCD8C3A"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Εδώ είπαν πολλοί συνάδελφοι και πολύ πιο χαρακτηριστικά ο συνάδελφος, ο κ. </w:t>
      </w:r>
      <w:proofErr w:type="spellStart"/>
      <w:r>
        <w:rPr>
          <w:rFonts w:eastAsia="Times New Roman" w:cs="Times New Roman"/>
          <w:szCs w:val="24"/>
        </w:rPr>
        <w:t>Δρίτσας</w:t>
      </w:r>
      <w:proofErr w:type="spellEnd"/>
      <w:r>
        <w:rPr>
          <w:rFonts w:eastAsia="Times New Roman" w:cs="Times New Roman"/>
          <w:szCs w:val="24"/>
        </w:rPr>
        <w:t>, κάτι που θέλω να τονίσω, πόσο σύνθετο είναι το πρόβλημα. Δεν είναι έτσι απλό. Δεν είναι απλά, δηλαδή, άντε, δίν</w:t>
      </w:r>
      <w:r>
        <w:rPr>
          <w:rFonts w:eastAsia="Times New Roman" w:cs="Times New Roman"/>
          <w:szCs w:val="24"/>
        </w:rPr>
        <w:t xml:space="preserve">ουμε κάποια εκατομμύρια ανάλογα του </w:t>
      </w:r>
      <w:r>
        <w:rPr>
          <w:rFonts w:eastAsia="Times New Roman" w:cs="Times New Roman"/>
          <w:szCs w:val="24"/>
        </w:rPr>
        <w:lastRenderedPageBreak/>
        <w:t>πόσο μπορούμε κάθε φορά και τώρα θα μπορούμε 150 και αν δώσουμε 500, θα είναι καλύτερα. Δεν είναι έτσι απλό το ζήτημα. Έχει να κάνει με πάρα πολλούς άλλους παράγοντες, όπως είναι η ακτοπλοΐα, πώς δραστηριοποιούνται δηλαδ</w:t>
      </w:r>
      <w:r>
        <w:rPr>
          <w:rFonts w:eastAsia="Times New Roman" w:cs="Times New Roman"/>
          <w:szCs w:val="24"/>
        </w:rPr>
        <w:t>ή οι εταιρείες στην ακτοπλοΐα, ποιος ελέγχει, κατά πόσο μπορεί να παρέμβει το δημόσιο, πώς γίνονται οι εσωτερικές γραμμές, οι κυκλικές, στην ακτοπλοΐα και φυσικά με πολλούς άλλους παράγοντες που λόγω χρόνου δεν μπορώ να πω τώρα. Απλώς ήθελα να το επισημάνω</w:t>
      </w:r>
      <w:r>
        <w:rPr>
          <w:rFonts w:eastAsia="Times New Roman" w:cs="Times New Roman"/>
          <w:szCs w:val="24"/>
        </w:rPr>
        <w:t>.</w:t>
      </w:r>
    </w:p>
    <w:p w14:paraId="3FCD8C3B"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Από το σημείο, όμως, να γίνεται αυτή η κριτική και να φτάνουμε να το καταψηφίζουμε, εκεί υποκρύπτονται άλλες αιτίες.</w:t>
      </w:r>
    </w:p>
    <w:p w14:paraId="3FCD8C3C"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Ένα δεύτερο που ήθελα να πω είναι ότι ακριβώς επειδή σε αυτό το θέμα δεν μπορούσε κάποιος να φέρει μεγάλη αντίδραση -ποιος θα μπορούσε να</w:t>
      </w:r>
      <w:r>
        <w:rPr>
          <w:rFonts w:eastAsia="Times New Roman" w:cs="Times New Roman"/>
          <w:szCs w:val="24"/>
        </w:rPr>
        <w:t xml:space="preserve"> πει «εγώ είμαι κατά του μεταφορικού ισοδύναμου;- έγινε προσπάθεια από την Αντιπολίτευση να επικεντρωθεί όλη η συζήτηση στο θέμα της κατάργησης των μειωμένων συντελεστών ΦΠΑ, που πραγματικά είναι ένα πλήγμα για τη νησιωτική πολιτική.</w:t>
      </w:r>
    </w:p>
    <w:p w14:paraId="3FCD8C3D"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Πρώτα, όμως, ας δούμε </w:t>
      </w:r>
      <w:r>
        <w:rPr>
          <w:rFonts w:eastAsia="Times New Roman" w:cs="Times New Roman"/>
          <w:szCs w:val="24"/>
        </w:rPr>
        <w:t xml:space="preserve">ποιοι είναι αυτοί που το λένε. Δεν θα μείνω εγώ στα επιχειρήματα που ειπώθηκαν από πάρα πολλούς ομιλητές από τη δική μας μεριά, το ότι δηλαδή αυτό ψηφίστηκε από όλους -εννοώ αυτούς που ψήφισαν τη </w:t>
      </w:r>
      <w:r>
        <w:rPr>
          <w:rFonts w:eastAsia="Times New Roman" w:cs="Times New Roman"/>
          <w:szCs w:val="24"/>
        </w:rPr>
        <w:t>σ</w:t>
      </w:r>
      <w:r>
        <w:rPr>
          <w:rFonts w:eastAsia="Times New Roman" w:cs="Times New Roman"/>
          <w:szCs w:val="24"/>
        </w:rPr>
        <w:t xml:space="preserve">υμφωνία τον Αύγουστο του 2015- ούτε ότι προβλεπόταν στο </w:t>
      </w:r>
      <w:r>
        <w:rPr>
          <w:rFonts w:eastAsia="Times New Roman" w:cs="Times New Roman"/>
          <w:szCs w:val="24"/>
          <w:lang w:val="en-US"/>
        </w:rPr>
        <w:t>mai</w:t>
      </w:r>
      <w:r>
        <w:rPr>
          <w:rFonts w:eastAsia="Times New Roman" w:cs="Times New Roman"/>
          <w:szCs w:val="24"/>
          <w:lang w:val="en-US"/>
        </w:rPr>
        <w:t>l</w:t>
      </w:r>
      <w:r w:rsidRPr="0099103B">
        <w:rPr>
          <w:rFonts w:eastAsia="Times New Roman" w:cs="Times New Roman"/>
          <w:szCs w:val="24"/>
        </w:rPr>
        <w:t xml:space="preserve"> </w:t>
      </w:r>
      <w:proofErr w:type="spellStart"/>
      <w:r>
        <w:rPr>
          <w:rFonts w:eastAsia="Times New Roman" w:cs="Times New Roman"/>
          <w:szCs w:val="24"/>
        </w:rPr>
        <w:t>Χαρδούβελη</w:t>
      </w:r>
      <w:proofErr w:type="spellEnd"/>
      <w:r>
        <w:rPr>
          <w:rFonts w:eastAsia="Times New Roman" w:cs="Times New Roman"/>
          <w:szCs w:val="24"/>
        </w:rPr>
        <w:t xml:space="preserve"> κανονικά, στη σελίδα 27. Προβλεπόταν και το </w:t>
      </w:r>
      <w:r>
        <w:rPr>
          <w:rFonts w:eastAsia="Times New Roman" w:cs="Times New Roman"/>
          <w:szCs w:val="24"/>
          <w:lang w:val="en-US"/>
        </w:rPr>
        <w:t>mail</w:t>
      </w:r>
      <w:r w:rsidRPr="0099103B">
        <w:rPr>
          <w:rFonts w:eastAsia="Times New Roman" w:cs="Times New Roman"/>
          <w:szCs w:val="24"/>
        </w:rPr>
        <w:t xml:space="preserve"> </w:t>
      </w:r>
      <w:proofErr w:type="spellStart"/>
      <w:r>
        <w:rPr>
          <w:rFonts w:eastAsia="Times New Roman" w:cs="Times New Roman"/>
          <w:szCs w:val="24"/>
        </w:rPr>
        <w:t>Χαρδούβελη</w:t>
      </w:r>
      <w:proofErr w:type="spellEnd"/>
      <w:r>
        <w:rPr>
          <w:rFonts w:eastAsia="Times New Roman" w:cs="Times New Roman"/>
          <w:szCs w:val="24"/>
        </w:rPr>
        <w:t xml:space="preserve"> ήταν πρόταση της </w:t>
      </w:r>
      <w:r>
        <w:rPr>
          <w:rFonts w:eastAsia="Times New Roman" w:cs="Times New Roman"/>
          <w:szCs w:val="24"/>
        </w:rPr>
        <w:t>ε</w:t>
      </w:r>
      <w:r>
        <w:rPr>
          <w:rFonts w:eastAsia="Times New Roman" w:cs="Times New Roman"/>
          <w:szCs w:val="24"/>
        </w:rPr>
        <w:t>λληνικής Κυβέρνησης: Κατάργηση των μειωμένων συντελεστών ΦΠΑ κατά 30% στα νησιά.</w:t>
      </w:r>
    </w:p>
    <w:p w14:paraId="3FCD8C3E"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Θα πω κάτι που δεν ειπώθηκε. Στη </w:t>
      </w:r>
      <w:r>
        <w:rPr>
          <w:rFonts w:eastAsia="Times New Roman" w:cs="Times New Roman"/>
          <w:szCs w:val="24"/>
        </w:rPr>
        <w:t>σ</w:t>
      </w:r>
      <w:r>
        <w:rPr>
          <w:rFonts w:eastAsia="Times New Roman" w:cs="Times New Roman"/>
          <w:szCs w:val="24"/>
        </w:rPr>
        <w:t xml:space="preserve">υμφωνία που μας προτάθηκε και η Κυβέρνησή μας αρνήθηκε τον Ιούλιο του 2015 υπήρχε ή δεν υπήρχε; Φυσικά υπήρχε το μέτρο κατάργησης των μειωμένων συντελεστών ΦΠΑ στα νησιά. Εμείς τι είπαμε σε αυτή τη </w:t>
      </w:r>
      <w:r>
        <w:rPr>
          <w:rFonts w:eastAsia="Times New Roman" w:cs="Times New Roman"/>
          <w:szCs w:val="24"/>
        </w:rPr>
        <w:t>σ</w:t>
      </w:r>
      <w:r>
        <w:rPr>
          <w:rFonts w:eastAsia="Times New Roman" w:cs="Times New Roman"/>
          <w:szCs w:val="24"/>
        </w:rPr>
        <w:t>υμφωνία; Όχι. Πήγαμε σε δημοψήφισμα και υποστηρίξαμε το «</w:t>
      </w:r>
      <w:r>
        <w:rPr>
          <w:rFonts w:eastAsia="Times New Roman" w:cs="Times New Roman"/>
          <w:szCs w:val="24"/>
        </w:rPr>
        <w:t xml:space="preserve">όχι». Όλοι εσείς που υποστηρίζετε το μέτρο του μειωμένου συντελεστή ΦΠΑ και μας κατηγορείτε ότι εμείς το καταργούμε, τι λέγατε τότε; Ναι σε εκείνη τη </w:t>
      </w:r>
      <w:r>
        <w:rPr>
          <w:rFonts w:eastAsia="Times New Roman" w:cs="Times New Roman"/>
          <w:szCs w:val="24"/>
        </w:rPr>
        <w:t>σ</w:t>
      </w:r>
      <w:r>
        <w:rPr>
          <w:rFonts w:eastAsia="Times New Roman" w:cs="Times New Roman"/>
          <w:szCs w:val="24"/>
        </w:rPr>
        <w:t>υμφωνία. Αυτό νομίζω ότι δεν είναι καθόλου σωστό.</w:t>
      </w:r>
    </w:p>
    <w:p w14:paraId="3FCD8C3F"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lastRenderedPageBreak/>
        <w:t>Ήθελα, όμως, να τελειώσω στο θέμα του ΦΠΑ, επισημαίνοντ</w:t>
      </w:r>
      <w:r>
        <w:rPr>
          <w:rFonts w:eastAsia="Times New Roman" w:cs="Times New Roman"/>
          <w:szCs w:val="24"/>
        </w:rPr>
        <w:t xml:space="preserve">ας και παίρνοντας αφορμή και από τα όσα είπε κάποιος συνάδελφος από τους τελευταίους ομιλητές ότι -και πολλοί από την Αντιπολίτευση στηρίχθηκαν σε μια απάντηση που έδωσε ο </w:t>
      </w:r>
      <w:proofErr w:type="spellStart"/>
      <w:r>
        <w:rPr>
          <w:rFonts w:eastAsia="Times New Roman" w:cs="Times New Roman"/>
          <w:szCs w:val="24"/>
        </w:rPr>
        <w:t>Μοσκοβισί</w:t>
      </w:r>
      <w:proofErr w:type="spellEnd"/>
      <w:r>
        <w:rPr>
          <w:rFonts w:eastAsia="Times New Roman" w:cs="Times New Roman"/>
          <w:szCs w:val="24"/>
        </w:rPr>
        <w:t xml:space="preserve"> σε ένα ερώτημα ενός Ευρωβουλευτή- είναι αρμοδιότητα του κράτους-μέλους η φ</w:t>
      </w:r>
      <w:r>
        <w:rPr>
          <w:rFonts w:eastAsia="Times New Roman" w:cs="Times New Roman"/>
          <w:szCs w:val="24"/>
        </w:rPr>
        <w:t>ορολογική πολιτική. Φυσικά. Είπε κανένας ότι δεν είναι; Κάτω από ποιες συνθήκες;</w:t>
      </w:r>
    </w:p>
    <w:p w14:paraId="3FCD8C40"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Έχω να ρωτήσω: Είναι αρμοδιότητα του κράτους-μέλους ο ορισμός του κατώτατου μισθού ή όχι; Εσείς, λοιπόν, γιατί κατεβάσατε τον μισθό και τον πήγατε εκεί που τον πήγατε; Είναι α</w:t>
      </w:r>
      <w:r>
        <w:rPr>
          <w:rFonts w:eastAsia="Times New Roman" w:cs="Times New Roman"/>
          <w:szCs w:val="24"/>
        </w:rPr>
        <w:t>ρμοδιότητα του κράτους-μέλους οι συντάξεις; Εσείς γιατί τις κόψατε; Ποιος σας υποχρέωσε; Είναι αρμοδιότητα του κράτους-μέλους οι απολύσεις ή όχι από το δημόσιο, το πόσους δημοσίους υπαλλήλους θα έχουμε; Είναι. Εσείς γιατί κάνατε τις απολύσεις; Είναι αρμοδι</w:t>
      </w:r>
      <w:r>
        <w:rPr>
          <w:rFonts w:eastAsia="Times New Roman" w:cs="Times New Roman"/>
          <w:szCs w:val="24"/>
        </w:rPr>
        <w:t>ότητα η διαχείριση της κρατικής περιουσίας του κράτους-μέλους; Είναι. Εσείς γιατί φτιάξατε το ΤΑΙΠΕΔ για να ξεπουλήσετε όλη την περιουσία;</w:t>
      </w:r>
    </w:p>
    <w:p w14:paraId="3FCD8C41" w14:textId="77777777" w:rsidR="00BC419A" w:rsidRDefault="0035347C">
      <w:pPr>
        <w:spacing w:line="600" w:lineRule="auto"/>
        <w:ind w:firstLine="720"/>
        <w:contextualSpacing/>
        <w:jc w:val="both"/>
        <w:rPr>
          <w:rFonts w:eastAsia="Times New Roman" w:cs="Times New Roman"/>
          <w:szCs w:val="24"/>
        </w:rPr>
      </w:pPr>
      <w:r w:rsidRPr="00251171">
        <w:rPr>
          <w:rFonts w:eastAsia="Times New Roman" w:cs="Times New Roman"/>
          <w:szCs w:val="24"/>
        </w:rPr>
        <w:t>(Στο σημείο αυτό κτυπάει το κουδούνι λήξεως του χρόνου ομιλίας του κυρίου Βουλευτή)</w:t>
      </w:r>
    </w:p>
    <w:p w14:paraId="3FCD8C42"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Τελειώνω, κύριε Πρόεδρε. Είναι η </w:t>
      </w:r>
      <w:r>
        <w:rPr>
          <w:rFonts w:eastAsia="Times New Roman" w:cs="Times New Roman"/>
          <w:szCs w:val="24"/>
        </w:rPr>
        <w:t>τελευταία φράση αυτή.</w:t>
      </w:r>
    </w:p>
    <w:p w14:paraId="3FCD8C43"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για να έρθουμε στο πιο ειδικό θέμα, στα νησιά, βγήκαν και είπαν κάποιοι ομιλητές για τα νησιά : «Ξέρετε πόσο κοστίζει για να πας από εκεί </w:t>
      </w:r>
      <w:proofErr w:type="spellStart"/>
      <w:r>
        <w:rPr>
          <w:rFonts w:eastAsia="Times New Roman" w:cs="Times New Roman"/>
          <w:szCs w:val="24"/>
        </w:rPr>
        <w:t>εκεί</w:t>
      </w:r>
      <w:proofErr w:type="spellEnd"/>
      <w:r>
        <w:rPr>
          <w:rFonts w:eastAsia="Times New Roman" w:cs="Times New Roman"/>
          <w:szCs w:val="24"/>
        </w:rPr>
        <w:t>; Ξέρετε ότι θέλει έναν μισθό;». Ποιοι τα λέτε εσείς; Ποιοι κυβερνούσαν τόσα χρόνια;</w:t>
      </w:r>
      <w:r>
        <w:rPr>
          <w:rFonts w:eastAsia="Times New Roman" w:cs="Times New Roman"/>
          <w:szCs w:val="24"/>
        </w:rPr>
        <w:t xml:space="preserve"> Ποιοι τα δημιούργησαν; Εμείς;</w:t>
      </w:r>
    </w:p>
    <w:p w14:paraId="3FCD8C44"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Άρα, παίρνοντας υπ’ </w:t>
      </w:r>
      <w:proofErr w:type="spellStart"/>
      <w:r>
        <w:rPr>
          <w:rFonts w:eastAsia="Times New Roman" w:cs="Times New Roman"/>
          <w:szCs w:val="24"/>
        </w:rPr>
        <w:t>όψιν</w:t>
      </w:r>
      <w:proofErr w:type="spellEnd"/>
      <w:r>
        <w:rPr>
          <w:rFonts w:eastAsia="Times New Roman" w:cs="Times New Roman"/>
          <w:szCs w:val="24"/>
        </w:rPr>
        <w:t xml:space="preserve"> και όλα τα προηγούμενα που είπα για τις αρμοδιότητες του κράτους-μέλους, που αυτή την περίοδο μέσα στα μνημόνια δεν μπορούσαμε να τις ασκήσουμε, εμείς αναγκαστικά κάποια πράγματα δεχθήκαμε. Εσείς, όμω</w:t>
      </w:r>
      <w:r>
        <w:rPr>
          <w:rFonts w:eastAsia="Times New Roman" w:cs="Times New Roman"/>
          <w:szCs w:val="24"/>
        </w:rPr>
        <w:t>ς -και έχει αποδειχθεί πολλές φορές- όχι μόνο τα εφαρμόσατε με μεγάλη χαρά, αλλά βρήκατε και ευκαιρία τα μνημόνια για να εφαρμόσετε αυτή εδώ την πολιτική, όπως ήταν ο ΦΠΑ και όπως ήταν η άρνηση εφαρμογής οποιουδήποτε νησιωτικού μέτρου, νησιωτικής πολιτικής</w:t>
      </w:r>
      <w:r>
        <w:rPr>
          <w:rFonts w:eastAsia="Times New Roman" w:cs="Times New Roman"/>
          <w:szCs w:val="24"/>
        </w:rPr>
        <w:t xml:space="preserve"> που εσείς οριζόντια τα παίρνατε, κλείνατε γραφεία κ.λπ.</w:t>
      </w:r>
      <w:r>
        <w:rPr>
          <w:rFonts w:eastAsia="Times New Roman" w:cs="Times New Roman"/>
          <w:szCs w:val="24"/>
        </w:rPr>
        <w:t>.</w:t>
      </w:r>
    </w:p>
    <w:p w14:paraId="3FCD8C45" w14:textId="77777777" w:rsidR="00BC419A" w:rsidRDefault="0035347C">
      <w:pPr>
        <w:tabs>
          <w:tab w:val="left" w:pos="3873"/>
        </w:tabs>
        <w:spacing w:line="600" w:lineRule="auto"/>
        <w:ind w:firstLine="720"/>
        <w:contextualSpacing/>
        <w:jc w:val="both"/>
        <w:rPr>
          <w:rFonts w:eastAsia="Times New Roman" w:cs="Times New Roman"/>
          <w:szCs w:val="24"/>
        </w:rPr>
      </w:pPr>
      <w:r w:rsidRPr="00A95D50">
        <w:rPr>
          <w:rFonts w:eastAsia="Times New Roman" w:cs="Times New Roman"/>
          <w:b/>
          <w:bCs/>
          <w:szCs w:val="24"/>
        </w:rPr>
        <w:t>ΠΡΟΕΔΡΕΥΩΝ (Μάριος Γεωργιάδης):</w:t>
      </w:r>
      <w:r>
        <w:rPr>
          <w:rFonts w:eastAsia="Times New Roman" w:cs="Times New Roman"/>
          <w:szCs w:val="24"/>
        </w:rPr>
        <w:t xml:space="preserve"> Κύριε συνάδελφε, ολοκληρώστε. </w:t>
      </w:r>
    </w:p>
    <w:p w14:paraId="3FCD8C46" w14:textId="77777777" w:rsidR="00BC419A" w:rsidRDefault="0035347C">
      <w:pPr>
        <w:tabs>
          <w:tab w:val="left" w:pos="3873"/>
        </w:tabs>
        <w:spacing w:line="600" w:lineRule="auto"/>
        <w:ind w:firstLine="720"/>
        <w:contextualSpacing/>
        <w:jc w:val="both"/>
        <w:rPr>
          <w:rFonts w:eastAsia="Times New Roman" w:cs="Times New Roman"/>
          <w:szCs w:val="24"/>
        </w:rPr>
      </w:pPr>
      <w:r>
        <w:rPr>
          <w:rFonts w:eastAsia="Times New Roman" w:cs="Times New Roman"/>
          <w:b/>
          <w:szCs w:val="24"/>
        </w:rPr>
        <w:t xml:space="preserve">ΗΛΙΑΣ ΚΑΜΑΤΕΡΟΣ: </w:t>
      </w:r>
      <w:r>
        <w:rPr>
          <w:rFonts w:eastAsia="Times New Roman" w:cs="Times New Roman"/>
          <w:szCs w:val="24"/>
        </w:rPr>
        <w:t xml:space="preserve">Τελειώνω, </w:t>
      </w:r>
      <w:r w:rsidRPr="00A341B8">
        <w:rPr>
          <w:rFonts w:eastAsia="Times New Roman" w:cs="Times New Roman"/>
          <w:szCs w:val="24"/>
        </w:rPr>
        <w:t>κύριε Πρόεδρε</w:t>
      </w:r>
      <w:r>
        <w:rPr>
          <w:rFonts w:eastAsia="Times New Roman" w:cs="Times New Roman"/>
          <w:szCs w:val="24"/>
        </w:rPr>
        <w:t>.</w:t>
      </w:r>
    </w:p>
    <w:p w14:paraId="3FCD8C47" w14:textId="77777777" w:rsidR="00BC419A" w:rsidRDefault="0035347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Ήταν αρμοδιότητα του κράτους-μέλους ο καθορισμός του ΦΠΑ στις μεταφορές; Ήταν. Και εσείς ποιον συντελεστή είχατε και έχετε στις μεταφορές; Είχατε 24%. Δηλαδή, ενώ είχατε την αρμοδιότητα να μειώσετε τον συντελεστή στις μεταφορές στα νησιά, όπως ήταν 30% σε </w:t>
      </w:r>
      <w:r>
        <w:rPr>
          <w:rFonts w:eastAsia="Times New Roman" w:cs="Times New Roman"/>
          <w:szCs w:val="24"/>
        </w:rPr>
        <w:t xml:space="preserve">όλα τα άλλα, εσείς στις μεταφορές, που μας αφορά και συζητάμε σήμερα με το </w:t>
      </w:r>
      <w:r>
        <w:rPr>
          <w:rFonts w:eastAsia="Times New Roman" w:cs="Times New Roman"/>
          <w:szCs w:val="24"/>
        </w:rPr>
        <w:t>μ</w:t>
      </w:r>
      <w:r>
        <w:rPr>
          <w:rFonts w:eastAsia="Times New Roman" w:cs="Times New Roman"/>
          <w:szCs w:val="24"/>
        </w:rPr>
        <w:t xml:space="preserve">εταφορικό </w:t>
      </w:r>
      <w:r>
        <w:rPr>
          <w:rFonts w:eastAsia="Times New Roman" w:cs="Times New Roman"/>
          <w:szCs w:val="24"/>
        </w:rPr>
        <w:t>ι</w:t>
      </w:r>
      <w:r>
        <w:rPr>
          <w:rFonts w:eastAsia="Times New Roman" w:cs="Times New Roman"/>
          <w:szCs w:val="24"/>
        </w:rPr>
        <w:t>σοδύναμο, το κρατήσατε σκόπιμα, παρ</w:t>
      </w:r>
      <w:r>
        <w:rPr>
          <w:rFonts w:eastAsia="Times New Roman" w:cs="Times New Roman"/>
          <w:szCs w:val="24"/>
        </w:rPr>
        <w:t xml:space="preserve">’ </w:t>
      </w:r>
      <w:r>
        <w:rPr>
          <w:rFonts w:eastAsia="Times New Roman" w:cs="Times New Roman"/>
          <w:szCs w:val="24"/>
        </w:rPr>
        <w:t>όλο που δεν σας βίαζε κανένας, στο 24%, στον αυξημένο συντελεστή.</w:t>
      </w:r>
    </w:p>
    <w:p w14:paraId="3FCD8C48" w14:textId="77777777" w:rsidR="00BC419A" w:rsidRDefault="0035347C">
      <w:pPr>
        <w:tabs>
          <w:tab w:val="left" w:pos="3873"/>
        </w:tabs>
        <w:spacing w:line="600" w:lineRule="auto"/>
        <w:ind w:firstLine="720"/>
        <w:contextualSpacing/>
        <w:jc w:val="both"/>
        <w:rPr>
          <w:rFonts w:eastAsia="Times New Roman" w:cs="Times New Roman"/>
          <w:szCs w:val="24"/>
        </w:rPr>
      </w:pPr>
      <w:r w:rsidRPr="00AC365A">
        <w:rPr>
          <w:rFonts w:eastAsia="Times New Roman"/>
          <w:szCs w:val="24"/>
        </w:rPr>
        <w:t>Ευχαριστώ</w:t>
      </w:r>
      <w:r>
        <w:rPr>
          <w:rFonts w:eastAsia="Times New Roman"/>
          <w:szCs w:val="24"/>
        </w:rPr>
        <w:t>.</w:t>
      </w:r>
    </w:p>
    <w:p w14:paraId="3FCD8C49" w14:textId="77777777" w:rsidR="00BC419A" w:rsidRDefault="0035347C">
      <w:pPr>
        <w:spacing w:line="600" w:lineRule="auto"/>
        <w:ind w:firstLine="720"/>
        <w:contextualSpacing/>
        <w:jc w:val="center"/>
        <w:rPr>
          <w:rFonts w:eastAsia="Times New Roman"/>
          <w:bCs/>
        </w:rPr>
      </w:pPr>
      <w:r w:rsidRPr="006651D3">
        <w:rPr>
          <w:rFonts w:eastAsia="Times New Roman"/>
          <w:bCs/>
        </w:rPr>
        <w:t>(Χειροκροτήματα από την πτέρυγα του ΣΥΡΙΖΑ)</w:t>
      </w:r>
    </w:p>
    <w:p w14:paraId="3FCD8C4A" w14:textId="77777777" w:rsidR="00BC419A" w:rsidRDefault="0035347C">
      <w:pPr>
        <w:tabs>
          <w:tab w:val="left" w:pos="3873"/>
        </w:tabs>
        <w:spacing w:line="600" w:lineRule="auto"/>
        <w:ind w:firstLine="720"/>
        <w:contextualSpacing/>
        <w:jc w:val="both"/>
        <w:rPr>
          <w:rFonts w:eastAsia="Times New Roman" w:cs="Times New Roman"/>
          <w:szCs w:val="24"/>
        </w:rPr>
      </w:pPr>
      <w:r w:rsidRPr="00A95D50">
        <w:rPr>
          <w:rFonts w:eastAsia="Times New Roman" w:cs="Times New Roman"/>
          <w:b/>
          <w:bCs/>
          <w:szCs w:val="24"/>
        </w:rPr>
        <w:t xml:space="preserve">ΠΡΟΕΔΡΕΥΩΝ </w:t>
      </w:r>
      <w:r w:rsidRPr="00A95D50">
        <w:rPr>
          <w:rFonts w:eastAsia="Times New Roman" w:cs="Times New Roman"/>
          <w:b/>
          <w:bCs/>
          <w:szCs w:val="24"/>
        </w:rPr>
        <w:t>(Μάριος Γεωργιάδης):</w:t>
      </w:r>
      <w:r>
        <w:rPr>
          <w:rFonts w:eastAsia="Times New Roman" w:cs="Times New Roman"/>
          <w:szCs w:val="24"/>
        </w:rPr>
        <w:t xml:space="preserve"> Κύριε Αθανασίου, έχετε τον λόγο για τρία λεπτά με σχετική ανοχή και εσείς.</w:t>
      </w:r>
    </w:p>
    <w:p w14:paraId="3FCD8C4B" w14:textId="77777777" w:rsidR="00BC419A" w:rsidRDefault="0035347C">
      <w:pPr>
        <w:tabs>
          <w:tab w:val="left" w:pos="3873"/>
        </w:tabs>
        <w:spacing w:line="600" w:lineRule="auto"/>
        <w:ind w:firstLine="720"/>
        <w:contextualSpacing/>
        <w:jc w:val="both"/>
        <w:rPr>
          <w:rFonts w:eastAsia="Times New Roman" w:cs="Times New Roman"/>
          <w:szCs w:val="24"/>
        </w:rPr>
      </w:pPr>
      <w:r>
        <w:rPr>
          <w:rFonts w:eastAsia="Times New Roman" w:cs="Times New Roman"/>
          <w:b/>
          <w:szCs w:val="24"/>
        </w:rPr>
        <w:t xml:space="preserve">ΧΑΡΑΛΑΜΠΟΣ ΑΘΑΝΑΣΙΟΥ: </w:t>
      </w:r>
      <w:r w:rsidRPr="00480689">
        <w:rPr>
          <w:rFonts w:eastAsia="Times New Roman"/>
          <w:color w:val="000000"/>
          <w:szCs w:val="24"/>
        </w:rPr>
        <w:t>Ευχαριστώ, κύριε Πρόεδρε.</w:t>
      </w:r>
      <w:r>
        <w:rPr>
          <w:rFonts w:eastAsia="Times New Roman" w:cs="Times New Roman"/>
          <w:szCs w:val="24"/>
        </w:rPr>
        <w:t xml:space="preserve"> </w:t>
      </w:r>
    </w:p>
    <w:p w14:paraId="3FCD8C4C" w14:textId="77777777" w:rsidR="00BC419A" w:rsidRDefault="0035347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Αν και με το </w:t>
      </w:r>
      <w:r w:rsidRPr="00823F09">
        <w:rPr>
          <w:rFonts w:eastAsia="Times New Roman" w:cs="Times New Roman"/>
          <w:szCs w:val="24"/>
        </w:rPr>
        <w:t>νομοσχέδιο</w:t>
      </w:r>
      <w:r>
        <w:rPr>
          <w:rFonts w:eastAsia="Times New Roman" w:cs="Times New Roman"/>
          <w:szCs w:val="24"/>
        </w:rPr>
        <w:t xml:space="preserve"> δεν εισάγεται πραγματικό </w:t>
      </w:r>
      <w:r>
        <w:rPr>
          <w:rFonts w:eastAsia="Times New Roman" w:cs="Times New Roman"/>
          <w:szCs w:val="24"/>
        </w:rPr>
        <w:t>μ</w:t>
      </w:r>
      <w:r>
        <w:rPr>
          <w:rFonts w:eastAsia="Times New Roman" w:cs="Times New Roman"/>
          <w:szCs w:val="24"/>
        </w:rPr>
        <w:t xml:space="preserve">εταφορικό </w:t>
      </w:r>
      <w:r>
        <w:rPr>
          <w:rFonts w:eastAsia="Times New Roman" w:cs="Times New Roman"/>
          <w:szCs w:val="24"/>
        </w:rPr>
        <w:t>ι</w:t>
      </w:r>
      <w:r>
        <w:rPr>
          <w:rFonts w:eastAsia="Times New Roman" w:cs="Times New Roman"/>
          <w:szCs w:val="24"/>
        </w:rPr>
        <w:t xml:space="preserve">σοδύναμο παρά ένα είδος επιδότησης, παρά ταύτα οφείλω να αναγνωρίσω στον κύριο Υφυπουργό, στον κ. Σαντορινιό, ότι δέχθηκε αρκετές από τις προτάσεις μας που βελτιώνουν </w:t>
      </w:r>
      <w:r>
        <w:rPr>
          <w:rFonts w:eastAsia="Times New Roman" w:cs="Times New Roman"/>
          <w:szCs w:val="24"/>
        </w:rPr>
        <w:lastRenderedPageBreak/>
        <w:t>και θα βοηθήσουν τη λειτουργικότητα αυτής της επιδοματικού χαρακτήρα παροχής.</w:t>
      </w:r>
    </w:p>
    <w:p w14:paraId="3FCD8C4D" w14:textId="77777777" w:rsidR="00BC419A" w:rsidRDefault="0035347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Είπα ότι η </w:t>
      </w:r>
      <w:r w:rsidRPr="00391AB7">
        <w:rPr>
          <w:rFonts w:eastAsia="Times New Roman" w:cs="Times New Roman"/>
          <w:szCs w:val="24"/>
        </w:rPr>
        <w:t>Νέα Δημοκρατία</w:t>
      </w:r>
      <w:r>
        <w:rPr>
          <w:rFonts w:eastAsia="Times New Roman" w:cs="Times New Roman"/>
          <w:szCs w:val="24"/>
        </w:rPr>
        <w:t xml:space="preserve"> δεν είναι αντίθετη σε ένα </w:t>
      </w:r>
      <w:r>
        <w:rPr>
          <w:rFonts w:eastAsia="Times New Roman" w:cs="Times New Roman"/>
          <w:szCs w:val="24"/>
        </w:rPr>
        <w:t>μ</w:t>
      </w:r>
      <w:r>
        <w:rPr>
          <w:rFonts w:eastAsia="Times New Roman" w:cs="Times New Roman"/>
          <w:szCs w:val="24"/>
        </w:rPr>
        <w:t xml:space="preserve">εταφορικό </w:t>
      </w:r>
      <w:r>
        <w:rPr>
          <w:rFonts w:eastAsia="Times New Roman" w:cs="Times New Roman"/>
          <w:szCs w:val="24"/>
        </w:rPr>
        <w:t>ι</w:t>
      </w:r>
      <w:r>
        <w:rPr>
          <w:rFonts w:eastAsia="Times New Roman" w:cs="Times New Roman"/>
          <w:szCs w:val="24"/>
        </w:rPr>
        <w:t xml:space="preserve">σοδύναμο </w:t>
      </w:r>
      <w:r w:rsidRPr="002F7918">
        <w:rPr>
          <w:rFonts w:eastAsia="Times New Roman" w:cs="Times New Roman"/>
          <w:szCs w:val="24"/>
        </w:rPr>
        <w:t>το οποίο</w:t>
      </w:r>
      <w:r>
        <w:rPr>
          <w:rFonts w:eastAsia="Times New Roman" w:cs="Times New Roman"/>
          <w:szCs w:val="24"/>
        </w:rPr>
        <w:t xml:space="preserve"> θα είναι λειτουργικό, θα λύνει τα προβλήματα των νησιωτών μας και θα αντέξει στον χρόνο. </w:t>
      </w:r>
      <w:r w:rsidRPr="00AC526C">
        <w:rPr>
          <w:rFonts w:eastAsia="Times New Roman" w:cs="Times New Roman"/>
          <w:szCs w:val="24"/>
        </w:rPr>
        <w:t>Όμως</w:t>
      </w:r>
      <w:r>
        <w:rPr>
          <w:rFonts w:eastAsia="Times New Roman" w:cs="Times New Roman"/>
          <w:szCs w:val="24"/>
        </w:rPr>
        <w:t xml:space="preserve">, αυτό που εισάγεται με το </w:t>
      </w:r>
      <w:r w:rsidRPr="00823F09">
        <w:rPr>
          <w:rFonts w:eastAsia="Times New Roman" w:cs="Times New Roman"/>
          <w:szCs w:val="24"/>
        </w:rPr>
        <w:t>νομοσχέδιο</w:t>
      </w:r>
      <w:r>
        <w:rPr>
          <w:rFonts w:eastAsia="Times New Roman" w:cs="Times New Roman"/>
          <w:szCs w:val="24"/>
        </w:rPr>
        <w:t xml:space="preserve"> δεν είναι </w:t>
      </w:r>
      <w:r>
        <w:rPr>
          <w:rFonts w:eastAsia="Times New Roman" w:cs="Times New Roman"/>
          <w:szCs w:val="24"/>
        </w:rPr>
        <w:t>μ</w:t>
      </w:r>
      <w:r>
        <w:rPr>
          <w:rFonts w:eastAsia="Times New Roman" w:cs="Times New Roman"/>
          <w:szCs w:val="24"/>
        </w:rPr>
        <w:t xml:space="preserve">εταφορικό </w:t>
      </w:r>
      <w:r>
        <w:rPr>
          <w:rFonts w:eastAsia="Times New Roman" w:cs="Times New Roman"/>
          <w:szCs w:val="24"/>
        </w:rPr>
        <w:t>ι</w:t>
      </w:r>
      <w:r>
        <w:rPr>
          <w:rFonts w:eastAsia="Times New Roman" w:cs="Times New Roman"/>
          <w:szCs w:val="24"/>
        </w:rPr>
        <w:t>σοδύναμο, παρά ένα είδος επιδότη</w:t>
      </w:r>
      <w:r>
        <w:rPr>
          <w:rFonts w:eastAsia="Times New Roman" w:cs="Times New Roman"/>
          <w:szCs w:val="24"/>
        </w:rPr>
        <w:t xml:space="preserve">σης, όπως σας ανέφερα. Συνεπώς δεν είναι δυνατό να το ψηφίσουμε ως </w:t>
      </w:r>
      <w:r w:rsidRPr="00391AB7">
        <w:rPr>
          <w:rFonts w:eastAsia="Times New Roman" w:cs="Times New Roman"/>
          <w:szCs w:val="24"/>
        </w:rPr>
        <w:t>Νέα Δημοκρατία</w:t>
      </w:r>
      <w:r>
        <w:rPr>
          <w:rFonts w:eastAsia="Times New Roman" w:cs="Times New Roman"/>
          <w:szCs w:val="24"/>
        </w:rPr>
        <w:t xml:space="preserve">. </w:t>
      </w:r>
    </w:p>
    <w:p w14:paraId="3FCD8C4E" w14:textId="77777777" w:rsidR="00BC419A" w:rsidRDefault="0035347C">
      <w:pPr>
        <w:spacing w:line="600" w:lineRule="auto"/>
        <w:ind w:firstLine="720"/>
        <w:contextualSpacing/>
        <w:jc w:val="both"/>
        <w:rPr>
          <w:rFonts w:eastAsia="Times New Roman"/>
          <w:szCs w:val="24"/>
        </w:rPr>
      </w:pPr>
      <w:r>
        <w:rPr>
          <w:rFonts w:eastAsia="Times New Roman" w:cs="Times New Roman"/>
          <w:szCs w:val="24"/>
        </w:rPr>
        <w:t xml:space="preserve">Και γιατί δεν επιτυγχάνεται τίποτα με το </w:t>
      </w:r>
      <w:r>
        <w:rPr>
          <w:rFonts w:eastAsia="Times New Roman" w:cs="Times New Roman"/>
          <w:szCs w:val="24"/>
        </w:rPr>
        <w:t>μ</w:t>
      </w:r>
      <w:r>
        <w:rPr>
          <w:rFonts w:eastAsia="Times New Roman" w:cs="Times New Roman"/>
          <w:szCs w:val="24"/>
        </w:rPr>
        <w:t xml:space="preserve">εταφορικό </w:t>
      </w:r>
      <w:r>
        <w:rPr>
          <w:rFonts w:eastAsia="Times New Roman" w:cs="Times New Roman"/>
          <w:szCs w:val="24"/>
        </w:rPr>
        <w:t>ι</w:t>
      </w:r>
      <w:r>
        <w:rPr>
          <w:rFonts w:eastAsia="Times New Roman" w:cs="Times New Roman"/>
          <w:szCs w:val="24"/>
        </w:rPr>
        <w:t xml:space="preserve">σοδύναμο με το </w:t>
      </w:r>
      <w:r w:rsidRPr="00823F09">
        <w:rPr>
          <w:rFonts w:eastAsia="Times New Roman" w:cs="Times New Roman"/>
          <w:szCs w:val="24"/>
        </w:rPr>
        <w:t>νομοσχέδιο</w:t>
      </w:r>
      <w:r>
        <w:rPr>
          <w:rFonts w:eastAsia="Times New Roman" w:cs="Times New Roman"/>
          <w:szCs w:val="24"/>
        </w:rPr>
        <w:t xml:space="preserve"> όπως εισάγεται; Πρώτα-πρώτα δεν θα το απολαμβάνουν όλοι οι νησιώτες, όπως είπα. Και παρά τις </w:t>
      </w:r>
      <w:r>
        <w:rPr>
          <w:rFonts w:eastAsia="Times New Roman" w:cs="Times New Roman"/>
          <w:szCs w:val="24"/>
        </w:rPr>
        <w:t xml:space="preserve">τροποποιήσεις που είδα τις βελτιωτικές, όπου μάλιστα υπάρχουν και ουσιώδεις όπως στο άρθρο 7 που θα ψηφίσουμε, δεν θα το απολαμβάνουν όλοι οι νησιώτες και όλες οι επιχειρήσεις που δραστηριοποιούνται στα νησιά. Ζητούμε το κριτήριο, </w:t>
      </w:r>
      <w:r w:rsidRPr="00390D90">
        <w:rPr>
          <w:rFonts w:eastAsia="Times New Roman" w:cs="Times New Roman"/>
          <w:szCs w:val="24"/>
        </w:rPr>
        <w:t>κύριε Υπουργέ,</w:t>
      </w:r>
      <w:r>
        <w:rPr>
          <w:rFonts w:eastAsia="Times New Roman" w:cs="Times New Roman"/>
          <w:szCs w:val="24"/>
        </w:rPr>
        <w:t xml:space="preserve"> όπως το εί</w:t>
      </w:r>
      <w:r>
        <w:rPr>
          <w:rFonts w:eastAsia="Times New Roman" w:cs="Times New Roman"/>
          <w:szCs w:val="24"/>
        </w:rPr>
        <w:t xml:space="preserve">πα, να μην είναι η εντοπιότητα, αλλά η πραγματική </w:t>
      </w:r>
      <w:r w:rsidRPr="00E03534">
        <w:rPr>
          <w:rFonts w:eastAsia="Times New Roman"/>
          <w:szCs w:val="24"/>
        </w:rPr>
        <w:t>οικονομ</w:t>
      </w:r>
      <w:r>
        <w:rPr>
          <w:rFonts w:eastAsia="Times New Roman"/>
          <w:szCs w:val="24"/>
        </w:rPr>
        <w:t xml:space="preserve">ική δραστηριότητα. </w:t>
      </w:r>
    </w:p>
    <w:p w14:paraId="3FCD8C4F" w14:textId="77777777" w:rsidR="00BC419A" w:rsidRDefault="0035347C">
      <w:pPr>
        <w:spacing w:line="600" w:lineRule="auto"/>
        <w:ind w:firstLine="720"/>
        <w:contextualSpacing/>
        <w:jc w:val="both"/>
        <w:rPr>
          <w:rFonts w:eastAsia="Times New Roman"/>
          <w:szCs w:val="24"/>
        </w:rPr>
      </w:pPr>
      <w:r>
        <w:rPr>
          <w:rFonts w:eastAsia="Times New Roman"/>
          <w:szCs w:val="24"/>
        </w:rPr>
        <w:lastRenderedPageBreak/>
        <w:t xml:space="preserve">Δεύτερον, καθίσταται με τις υπουργικές αποφάσεις, αλλά και τις </w:t>
      </w:r>
      <w:r>
        <w:rPr>
          <w:rFonts w:eastAsia="Times New Roman"/>
          <w:szCs w:val="24"/>
        </w:rPr>
        <w:t>κ</w:t>
      </w:r>
      <w:r>
        <w:rPr>
          <w:rFonts w:eastAsia="Times New Roman"/>
          <w:szCs w:val="24"/>
        </w:rPr>
        <w:t xml:space="preserve">οινές </w:t>
      </w:r>
      <w:r>
        <w:rPr>
          <w:rFonts w:eastAsia="Times New Roman"/>
          <w:szCs w:val="24"/>
        </w:rPr>
        <w:t>υ</w:t>
      </w:r>
      <w:r>
        <w:rPr>
          <w:rFonts w:eastAsia="Times New Roman"/>
          <w:szCs w:val="24"/>
        </w:rPr>
        <w:t xml:space="preserve">πουργικές </w:t>
      </w:r>
      <w:r>
        <w:rPr>
          <w:rFonts w:eastAsia="Times New Roman"/>
          <w:szCs w:val="24"/>
        </w:rPr>
        <w:t>α</w:t>
      </w:r>
      <w:r>
        <w:rPr>
          <w:rFonts w:eastAsia="Times New Roman"/>
          <w:szCs w:val="24"/>
        </w:rPr>
        <w:t xml:space="preserve">ποφάσεις ο εκάστοτε Υπουργός Εμπορικής Ναυτιλίας νομοθέτης, πράγμα </w:t>
      </w:r>
      <w:r w:rsidRPr="00AD250E">
        <w:rPr>
          <w:rFonts w:eastAsia="Times New Roman"/>
          <w:szCs w:val="24"/>
        </w:rPr>
        <w:t>το οποίο</w:t>
      </w:r>
      <w:r>
        <w:rPr>
          <w:rFonts w:eastAsia="Times New Roman"/>
          <w:szCs w:val="24"/>
        </w:rPr>
        <w:t xml:space="preserve"> είναι αντισυνταγματικό και απαγορεύεται. Τουλάχιστον δεν βάλατε προεδρικά διατάγματα να ρυθμίζουν τις επιμέρους διαφορές για να υπάρχουν στον έλεγχο του Συμβουλίου της Επικρατείας.</w:t>
      </w:r>
    </w:p>
    <w:p w14:paraId="3FCD8C50" w14:textId="77777777" w:rsidR="00BC419A" w:rsidRDefault="0035347C">
      <w:pPr>
        <w:spacing w:line="600" w:lineRule="auto"/>
        <w:ind w:firstLine="720"/>
        <w:contextualSpacing/>
        <w:jc w:val="both"/>
        <w:rPr>
          <w:rFonts w:eastAsia="Times New Roman" w:cs="Times New Roman"/>
          <w:szCs w:val="24"/>
        </w:rPr>
      </w:pPr>
      <w:r>
        <w:rPr>
          <w:rFonts w:eastAsia="Times New Roman"/>
          <w:szCs w:val="24"/>
        </w:rPr>
        <w:t xml:space="preserve">Το κόστος του </w:t>
      </w:r>
      <w:r>
        <w:rPr>
          <w:rFonts w:eastAsia="Times New Roman" w:cs="Times New Roman"/>
          <w:szCs w:val="24"/>
        </w:rPr>
        <w:t>μ</w:t>
      </w:r>
      <w:r>
        <w:rPr>
          <w:rFonts w:eastAsia="Times New Roman" w:cs="Times New Roman"/>
          <w:szCs w:val="24"/>
        </w:rPr>
        <w:t xml:space="preserve">εταφορικού </w:t>
      </w:r>
      <w:r>
        <w:rPr>
          <w:rFonts w:eastAsia="Times New Roman" w:cs="Times New Roman"/>
          <w:szCs w:val="24"/>
        </w:rPr>
        <w:t>ι</w:t>
      </w:r>
      <w:r>
        <w:rPr>
          <w:rFonts w:eastAsia="Times New Roman" w:cs="Times New Roman"/>
          <w:szCs w:val="24"/>
        </w:rPr>
        <w:t>σοδυνάμου πέφτει, σύμφωνα με το νομοθέτημα, αλλ</w:t>
      </w:r>
      <w:r>
        <w:rPr>
          <w:rFonts w:eastAsia="Times New Roman" w:cs="Times New Roman"/>
          <w:szCs w:val="24"/>
        </w:rPr>
        <w:t xml:space="preserve">ά και από την Αιτιολογική Έκθεση, στο Πρόγραμμα Των Δημοσίων Επενδύσεων και στα συγχρηματοδοτούμενα προγράμματα με την </w:t>
      </w:r>
      <w:r w:rsidRPr="006F21CD">
        <w:rPr>
          <w:rFonts w:eastAsia="Times New Roman" w:cs="Times New Roman"/>
          <w:szCs w:val="24"/>
        </w:rPr>
        <w:t>Ευρωπαϊκή Ένωση</w:t>
      </w:r>
      <w:r>
        <w:rPr>
          <w:rFonts w:eastAsia="Times New Roman" w:cs="Times New Roman"/>
          <w:szCs w:val="24"/>
        </w:rPr>
        <w:t>.</w:t>
      </w:r>
      <w:r w:rsidRPr="00BF5E83">
        <w:rPr>
          <w:rFonts w:eastAsia="Times New Roman" w:cs="Times New Roman"/>
          <w:szCs w:val="24"/>
        </w:rPr>
        <w:t xml:space="preserve"> </w:t>
      </w:r>
      <w:r>
        <w:rPr>
          <w:rFonts w:eastAsia="Times New Roman" w:cs="Times New Roman"/>
          <w:szCs w:val="24"/>
        </w:rPr>
        <w:t>Μα, η τέταρτη αξιολόγηση απαγορεύει για το 2018 και για το 2019 την επιβάρυνση του Προγράμματος Δημοσίων Επενδύσεων. Δεν</w:t>
      </w:r>
      <w:r>
        <w:rPr>
          <w:rFonts w:eastAsia="Times New Roman" w:cs="Times New Roman"/>
          <w:szCs w:val="24"/>
        </w:rPr>
        <w:t xml:space="preserve"> προκύπτει πώς θα βρεθούν τα χρήματα αυτά. </w:t>
      </w:r>
    </w:p>
    <w:p w14:paraId="3FCD8C51" w14:textId="77777777" w:rsidR="00BC419A" w:rsidRDefault="0035347C">
      <w:pPr>
        <w:spacing w:line="600" w:lineRule="auto"/>
        <w:ind w:firstLine="720"/>
        <w:contextualSpacing/>
        <w:jc w:val="both"/>
        <w:rPr>
          <w:rFonts w:eastAsia="Times New Roman" w:cs="Times New Roman"/>
          <w:szCs w:val="24"/>
        </w:rPr>
      </w:pPr>
      <w:r w:rsidRPr="005143EC">
        <w:rPr>
          <w:rFonts w:eastAsia="Times New Roman" w:cs="Times New Roman"/>
          <w:szCs w:val="24"/>
        </w:rPr>
        <w:t xml:space="preserve">(Στο σημείο αυτό κτυπάει </w:t>
      </w:r>
      <w:r w:rsidRPr="005143EC">
        <w:rPr>
          <w:rFonts w:eastAsia="Times New Roman"/>
          <w:szCs w:val="24"/>
        </w:rPr>
        <w:t>προειδοποιητικά</w:t>
      </w:r>
      <w:r w:rsidRPr="005143EC">
        <w:rPr>
          <w:rFonts w:eastAsia="Times New Roman" w:cs="Times New Roman"/>
          <w:szCs w:val="24"/>
        </w:rPr>
        <w:t xml:space="preserve"> το κουδούνι λήξεως του χρόνου ομιλίας του κυρίου Βουλευτή)</w:t>
      </w:r>
    </w:p>
    <w:p w14:paraId="3FCD8C52" w14:textId="77777777" w:rsidR="00BC419A" w:rsidRDefault="0035347C">
      <w:pPr>
        <w:spacing w:line="600" w:lineRule="auto"/>
        <w:ind w:firstLine="720"/>
        <w:contextualSpacing/>
        <w:jc w:val="both"/>
        <w:rPr>
          <w:rFonts w:eastAsia="Times New Roman"/>
          <w:bCs/>
        </w:rPr>
      </w:pPr>
      <w:r>
        <w:rPr>
          <w:rFonts w:eastAsia="Times New Roman" w:cs="Times New Roman"/>
          <w:szCs w:val="24"/>
        </w:rPr>
        <w:t>Τέταρτον, το φέρατε επειγόντως λόγω της κατάργησης των συντελεστών ΦΠΑ. Και ενώ έπρεπε να υπάρξει μεγαλύτερη ευα</w:t>
      </w:r>
      <w:r>
        <w:rPr>
          <w:rFonts w:eastAsia="Times New Roman" w:cs="Times New Roman"/>
          <w:szCs w:val="24"/>
        </w:rPr>
        <w:t xml:space="preserve">ισθησία στο θέμα αυτό σε μια εποχή που μαστίζονται και από την </w:t>
      </w:r>
      <w:r w:rsidRPr="00A42664">
        <w:rPr>
          <w:rFonts w:eastAsia="Times New Roman" w:cs="Times New Roman"/>
          <w:szCs w:val="24"/>
        </w:rPr>
        <w:t>οικονομ</w:t>
      </w:r>
      <w:r>
        <w:rPr>
          <w:rFonts w:eastAsia="Times New Roman" w:cs="Times New Roman"/>
          <w:szCs w:val="24"/>
        </w:rPr>
        <w:t xml:space="preserve">ική κρίση τα νησιά μας, ειδικά του </w:t>
      </w:r>
      <w:r>
        <w:rPr>
          <w:rFonts w:eastAsia="Times New Roman" w:cs="Times New Roman"/>
          <w:szCs w:val="24"/>
        </w:rPr>
        <w:t>β</w:t>
      </w:r>
      <w:r>
        <w:rPr>
          <w:rFonts w:eastAsia="Times New Roman" w:cs="Times New Roman"/>
          <w:szCs w:val="24"/>
        </w:rPr>
        <w:t xml:space="preserve">ορείου Αιγαίου, </w:t>
      </w:r>
      <w:r>
        <w:rPr>
          <w:rFonts w:eastAsia="Times New Roman" w:cs="Times New Roman"/>
          <w:szCs w:val="24"/>
        </w:rPr>
        <w:lastRenderedPageBreak/>
        <w:t xml:space="preserve">αλλά και από το μεταναστευτικό </w:t>
      </w:r>
      <w:r w:rsidRPr="003173C1">
        <w:rPr>
          <w:rFonts w:eastAsia="Times New Roman"/>
          <w:bCs/>
        </w:rPr>
        <w:t>πρ</w:t>
      </w:r>
      <w:r>
        <w:rPr>
          <w:rFonts w:eastAsia="Times New Roman"/>
          <w:bCs/>
        </w:rPr>
        <w:t xml:space="preserve">όβλημα, είναι κάτι </w:t>
      </w:r>
      <w:r w:rsidRPr="00BF5E83">
        <w:rPr>
          <w:rFonts w:eastAsia="Times New Roman"/>
          <w:bCs/>
        </w:rPr>
        <w:t>το οποίο</w:t>
      </w:r>
      <w:r>
        <w:rPr>
          <w:rFonts w:eastAsia="Times New Roman"/>
          <w:bCs/>
        </w:rPr>
        <w:t xml:space="preserve">  κάνατε ύστερα από αιτήματα του συνόλου της </w:t>
      </w:r>
      <w:r w:rsidRPr="00AD250E">
        <w:rPr>
          <w:rFonts w:eastAsia="Times New Roman"/>
          <w:bCs/>
        </w:rPr>
        <w:t>Αντιπολίτευσης</w:t>
      </w:r>
      <w:r>
        <w:rPr>
          <w:rFonts w:eastAsia="Times New Roman"/>
          <w:bCs/>
        </w:rPr>
        <w:t>, όσον αφορά το</w:t>
      </w:r>
      <w:r>
        <w:rPr>
          <w:rFonts w:eastAsia="Times New Roman"/>
          <w:bCs/>
        </w:rPr>
        <w:t xml:space="preserve"> πρώτο εξάμηνο του 2018. Αρνείστε, </w:t>
      </w:r>
      <w:r w:rsidRPr="00AD250E">
        <w:rPr>
          <w:rFonts w:eastAsia="Times New Roman"/>
          <w:bCs/>
        </w:rPr>
        <w:t>όμως</w:t>
      </w:r>
      <w:r>
        <w:rPr>
          <w:rFonts w:eastAsia="Times New Roman"/>
          <w:bCs/>
        </w:rPr>
        <w:t xml:space="preserve">, επιμόνως να το κάνετε για το 2019. Και δεν </w:t>
      </w:r>
      <w:r w:rsidRPr="00AD250E">
        <w:rPr>
          <w:rFonts w:eastAsia="Times New Roman"/>
          <w:bCs/>
        </w:rPr>
        <w:t>μπορεί να</w:t>
      </w:r>
      <w:r>
        <w:rPr>
          <w:rFonts w:eastAsia="Times New Roman"/>
          <w:bCs/>
        </w:rPr>
        <w:t xml:space="preserve"> καταλάβω ποια θα είναι η ωφέλεια για τον </w:t>
      </w:r>
      <w:r w:rsidRPr="00AD250E">
        <w:rPr>
          <w:rFonts w:eastAsia="Times New Roman"/>
          <w:bCs/>
        </w:rPr>
        <w:t>προϋπολογισμό</w:t>
      </w:r>
      <w:r>
        <w:rPr>
          <w:rFonts w:eastAsia="Times New Roman"/>
          <w:bCs/>
        </w:rPr>
        <w:t xml:space="preserve"> των πέντε αυτών νησιών που μαστίζονται από το μεταναστευτικό, δηλαδή τη Χίο, τη Σάμο, τη Λέρο, την Κω και τ</w:t>
      </w:r>
      <w:r>
        <w:rPr>
          <w:rFonts w:eastAsia="Times New Roman"/>
          <w:bCs/>
        </w:rPr>
        <w:t>η Λέσβο.</w:t>
      </w:r>
    </w:p>
    <w:p w14:paraId="3FCD8C53" w14:textId="77777777" w:rsidR="00BC419A" w:rsidRDefault="0035347C">
      <w:pPr>
        <w:spacing w:line="600" w:lineRule="auto"/>
        <w:ind w:firstLine="720"/>
        <w:contextualSpacing/>
        <w:jc w:val="both"/>
        <w:rPr>
          <w:rFonts w:eastAsia="Times New Roman" w:cs="Times New Roman"/>
          <w:szCs w:val="24"/>
        </w:rPr>
      </w:pPr>
      <w:r w:rsidRPr="005143EC">
        <w:rPr>
          <w:rFonts w:eastAsia="Times New Roman" w:cs="Times New Roman"/>
          <w:szCs w:val="24"/>
        </w:rPr>
        <w:t>(Στο σημείο αυτό κτυπάει το κουδούνι λήξεως του χρόνου ομιλίας του κυρίου Βουλευτή)</w:t>
      </w:r>
    </w:p>
    <w:p w14:paraId="3FCD8C54"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Υπολογίζεται δε ότι το δεύτερο εξάμηνο του 2018 η επιβάρυνση από το </w:t>
      </w:r>
      <w:r>
        <w:rPr>
          <w:rFonts w:eastAsia="Times New Roman" w:cs="Times New Roman"/>
          <w:szCs w:val="24"/>
        </w:rPr>
        <w:t>μ</w:t>
      </w:r>
      <w:r>
        <w:rPr>
          <w:rFonts w:eastAsia="Times New Roman" w:cs="Times New Roman"/>
          <w:szCs w:val="24"/>
        </w:rPr>
        <w:t xml:space="preserve">εταφορικό </w:t>
      </w:r>
      <w:r>
        <w:rPr>
          <w:rFonts w:eastAsia="Times New Roman" w:cs="Times New Roman"/>
          <w:szCs w:val="24"/>
        </w:rPr>
        <w:t>ι</w:t>
      </w:r>
      <w:r>
        <w:rPr>
          <w:rFonts w:eastAsia="Times New Roman" w:cs="Times New Roman"/>
          <w:szCs w:val="24"/>
        </w:rPr>
        <w:t xml:space="preserve">σοδύναμο θα είναι περίπου 50 με 60 </w:t>
      </w:r>
      <w:r w:rsidRPr="00E6430E">
        <w:rPr>
          <w:rFonts w:eastAsia="Times New Roman" w:cs="Times New Roman"/>
          <w:szCs w:val="24"/>
        </w:rPr>
        <w:t>εκατομμύρια</w:t>
      </w:r>
      <w:r>
        <w:rPr>
          <w:rFonts w:eastAsia="Times New Roman" w:cs="Times New Roman"/>
          <w:szCs w:val="24"/>
        </w:rPr>
        <w:t xml:space="preserve">. Και του χρόνου θα είναι, φαντάζομαι, διπλάσιο για το σύνολο του έτους. Μα, η ωφέλεια που έχει από τα νησιά αυτά είναι πολύ μικρότερη. Και διερωτάται κανείς γιατί δεν το κάνετε, αφού ο στόχος ήταν με τη συμφωνία την οποία υπογράψατε για την κατάργηση των </w:t>
      </w:r>
      <w:r>
        <w:rPr>
          <w:rFonts w:eastAsia="Times New Roman" w:cs="Times New Roman"/>
          <w:szCs w:val="24"/>
        </w:rPr>
        <w:t xml:space="preserve">μειωμένων συντελεστών να μειωθούν οι δημόσιες δαπάνες, πράγμα </w:t>
      </w:r>
      <w:r w:rsidRPr="002F7918">
        <w:rPr>
          <w:rFonts w:eastAsia="Times New Roman" w:cs="Times New Roman"/>
          <w:szCs w:val="24"/>
        </w:rPr>
        <w:t>το οποίο</w:t>
      </w:r>
      <w:r>
        <w:rPr>
          <w:rFonts w:eastAsia="Times New Roman" w:cs="Times New Roman"/>
          <w:szCs w:val="24"/>
        </w:rPr>
        <w:t xml:space="preserve"> βεβαίως έτσι χειροτερεύει την κατάσταση. </w:t>
      </w:r>
    </w:p>
    <w:p w14:paraId="3FCD8C55"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Υπάρχει, βέβαια, και μια αντινομία στο θέμα αυτό, βλέποντας ότι, ενώ δεν προσδιοριζόταν, με την </w:t>
      </w:r>
      <w:r w:rsidRPr="005631E0">
        <w:rPr>
          <w:rFonts w:eastAsia="Times New Roman" w:cs="Times New Roman"/>
          <w:bCs/>
          <w:szCs w:val="24"/>
        </w:rPr>
        <w:t>τροπολογία</w:t>
      </w:r>
      <w:r>
        <w:rPr>
          <w:rFonts w:eastAsia="Times New Roman" w:cs="Times New Roman"/>
          <w:szCs w:val="24"/>
        </w:rPr>
        <w:t xml:space="preserve"> την οποία φέρατε, από του χρόνου θα </w:t>
      </w:r>
      <w:r>
        <w:rPr>
          <w:rFonts w:eastAsia="Times New Roman" w:cs="Times New Roman"/>
          <w:szCs w:val="24"/>
        </w:rPr>
        <w:t>εξαιρείται η Κρήτη, η Εύβοια και η Λευκάδα.</w:t>
      </w:r>
    </w:p>
    <w:p w14:paraId="3FCD8C56" w14:textId="77777777" w:rsidR="00BC419A" w:rsidRDefault="0035347C">
      <w:pPr>
        <w:spacing w:line="600" w:lineRule="auto"/>
        <w:ind w:firstLine="720"/>
        <w:contextualSpacing/>
        <w:jc w:val="both"/>
        <w:rPr>
          <w:rFonts w:eastAsia="Times New Roman"/>
          <w:szCs w:val="24"/>
        </w:rPr>
      </w:pPr>
      <w:r>
        <w:rPr>
          <w:rFonts w:eastAsia="Times New Roman"/>
          <w:szCs w:val="24"/>
        </w:rPr>
        <w:t>Εντάξει, η Λευκάδα μπορεί να έχει μια γέφυρα, αλλά από την άλλη πλευρά μην παραγνωρίζετε ότι είναι ένα νησί το οποίο δεν είναι πλούσιο. Δεν έχουν την οικονομική άνεση οι κάτοικοί της όπως έχουν σε άλλα νησιά. Δεν</w:t>
      </w:r>
      <w:r>
        <w:rPr>
          <w:rFonts w:eastAsia="Times New Roman"/>
          <w:szCs w:val="24"/>
        </w:rPr>
        <w:t xml:space="preserve"> είναι Σαντορίνη, η οποία μπαίνει μέσα, ούτε Μύκονος. Δεν έχω τίποτα ούτε με τη Σαντορίνη ούτε με τη Μύκονο, αλλά προσπαθώ να συγκρίνω τα οικονομικά μεγέθη. Γι’ αυτό δικαίως διαμαρτύρονται οι κάτοικοι της Λευκάδ</w:t>
      </w:r>
      <w:r>
        <w:rPr>
          <w:rFonts w:eastAsia="Times New Roman"/>
          <w:szCs w:val="24"/>
        </w:rPr>
        <w:t>α</w:t>
      </w:r>
      <w:r>
        <w:rPr>
          <w:rFonts w:eastAsia="Times New Roman"/>
          <w:szCs w:val="24"/>
        </w:rPr>
        <w:t xml:space="preserve">ς και ο Βουλευτής μας ο κ. </w:t>
      </w:r>
      <w:proofErr w:type="spellStart"/>
      <w:r>
        <w:rPr>
          <w:rFonts w:eastAsia="Times New Roman"/>
          <w:szCs w:val="24"/>
        </w:rPr>
        <w:t>Καββαδάς</w:t>
      </w:r>
      <w:proofErr w:type="spellEnd"/>
      <w:r>
        <w:rPr>
          <w:rFonts w:eastAsia="Times New Roman"/>
          <w:szCs w:val="24"/>
        </w:rPr>
        <w:t xml:space="preserve"> -ο οποίο</w:t>
      </w:r>
      <w:r>
        <w:rPr>
          <w:rFonts w:eastAsia="Times New Roman"/>
          <w:szCs w:val="24"/>
        </w:rPr>
        <w:t>ς ήταν εδώ, αλλά δεν πρόλαβε να δηλώσει- για το ζήτημα αυτό.</w:t>
      </w:r>
    </w:p>
    <w:p w14:paraId="3FCD8C57" w14:textId="77777777" w:rsidR="00BC419A" w:rsidRDefault="0035347C">
      <w:pPr>
        <w:spacing w:line="600" w:lineRule="auto"/>
        <w:ind w:firstLine="720"/>
        <w:contextualSpacing/>
        <w:jc w:val="both"/>
        <w:rPr>
          <w:rFonts w:eastAsia="Times New Roman"/>
          <w:szCs w:val="24"/>
        </w:rPr>
      </w:pPr>
      <w:r>
        <w:rPr>
          <w:rFonts w:eastAsia="Times New Roman"/>
          <w:szCs w:val="24"/>
        </w:rPr>
        <w:t xml:space="preserve">Μην ξεχνάτε -και τελειώνω με αυτό, κύριε Πρόεδρε- ότι η κατάργηση των μειωμένων συντελεστών ΦΠΑ, όπως σας ανέφερα και το πρωί, αναφέρεται και στη </w:t>
      </w:r>
      <w:r>
        <w:rPr>
          <w:rFonts w:eastAsia="Times New Roman"/>
          <w:szCs w:val="24"/>
        </w:rPr>
        <w:t>σ</w:t>
      </w:r>
      <w:r>
        <w:rPr>
          <w:rFonts w:eastAsia="Times New Roman"/>
          <w:szCs w:val="24"/>
        </w:rPr>
        <w:t>ύμβαση της λειτουργίας της Ευρωπαϊκής Ένωσης αλλ</w:t>
      </w:r>
      <w:r>
        <w:rPr>
          <w:rFonts w:eastAsia="Times New Roman"/>
          <w:szCs w:val="24"/>
        </w:rPr>
        <w:t xml:space="preserve">ά και στη </w:t>
      </w:r>
      <w:r>
        <w:rPr>
          <w:rFonts w:eastAsia="Times New Roman"/>
          <w:szCs w:val="24"/>
        </w:rPr>
        <w:t>σ</w:t>
      </w:r>
      <w:r>
        <w:rPr>
          <w:rFonts w:eastAsia="Times New Roman"/>
          <w:szCs w:val="24"/>
        </w:rPr>
        <w:t xml:space="preserve">ύμβαση της Λισαβόνας και της Ευρωπαϊκής Ένωσης, στα άρθρα 174, 175 και 176. Και λέω το εξής: Σήμερα, αφού γίνεται μια μεγάλη προσπάθεια στην </w:t>
      </w:r>
      <w:r>
        <w:rPr>
          <w:rFonts w:eastAsia="Times New Roman"/>
          <w:szCs w:val="24"/>
        </w:rPr>
        <w:lastRenderedPageBreak/>
        <w:t>Ευρωπαϊκή Ένωση και υποχρεώνει -όχι δικαιούνται- τα κράτη-μέλη η Ευρωπαϊκή Ένωση να φέρουν το ΦΠΑ στα νη</w:t>
      </w:r>
      <w:r>
        <w:rPr>
          <w:rFonts w:eastAsia="Times New Roman"/>
          <w:szCs w:val="24"/>
        </w:rPr>
        <w:t xml:space="preserve">σιά τους -και ήδη η Πορτογαλία το έχει κάνει-, θα μπορούσατε κάλλιστα να το φέρετε έστω και την τελευταία στιγμή. Εγώ έλεγα σε εσάς και στον κ. </w:t>
      </w:r>
      <w:proofErr w:type="spellStart"/>
      <w:r>
        <w:rPr>
          <w:rFonts w:eastAsia="Times New Roman"/>
          <w:szCs w:val="24"/>
        </w:rPr>
        <w:t>Κουρουμπλή</w:t>
      </w:r>
      <w:proofErr w:type="spellEnd"/>
      <w:r>
        <w:rPr>
          <w:rFonts w:eastAsia="Times New Roman"/>
          <w:szCs w:val="24"/>
        </w:rPr>
        <w:t xml:space="preserve">, αφού μιλούσατε με τον κ. </w:t>
      </w:r>
      <w:proofErr w:type="spellStart"/>
      <w:r>
        <w:rPr>
          <w:rFonts w:eastAsia="Times New Roman"/>
          <w:szCs w:val="24"/>
        </w:rPr>
        <w:t>Τσακαλώτο</w:t>
      </w:r>
      <w:proofErr w:type="spellEnd"/>
      <w:r>
        <w:rPr>
          <w:rFonts w:eastAsia="Times New Roman"/>
          <w:szCs w:val="24"/>
        </w:rPr>
        <w:t xml:space="preserve">, αν μπορούσαμε να το φέρναμε αυτό έστω και την τελευταία στιγμή. </w:t>
      </w:r>
      <w:r>
        <w:rPr>
          <w:rFonts w:eastAsia="Times New Roman"/>
          <w:szCs w:val="24"/>
        </w:rPr>
        <w:t>Και απορώ γιατί δεν έγινε για τα πέντε νησιά αυτά, εφόσον ούτε οι Ευρωπαίοι έχουν αντίρρηση εν όψει της μεταναστευτικής κρίσης στα νησιά μας αυτά.</w:t>
      </w:r>
    </w:p>
    <w:p w14:paraId="3FCD8C58" w14:textId="77777777" w:rsidR="00BC419A" w:rsidRDefault="0035347C">
      <w:pPr>
        <w:spacing w:line="600" w:lineRule="auto"/>
        <w:ind w:firstLine="720"/>
        <w:contextualSpacing/>
        <w:jc w:val="both"/>
        <w:rPr>
          <w:rFonts w:eastAsia="Times New Roman"/>
          <w:szCs w:val="24"/>
        </w:rPr>
      </w:pPr>
      <w:r>
        <w:rPr>
          <w:rFonts w:eastAsia="Times New Roman"/>
          <w:szCs w:val="24"/>
        </w:rPr>
        <w:t xml:space="preserve">Κατόπιν αυτού βεβαίως θα πω και τα εξής: Επί της αρχής δεν θα το ψηφίσουμε, αλλά σε μερικά άρθρα, ύστερα από </w:t>
      </w:r>
      <w:r>
        <w:rPr>
          <w:rFonts w:eastAsia="Times New Roman"/>
          <w:szCs w:val="24"/>
        </w:rPr>
        <w:t>τις βελτιώσεις τις οποίες κάνατε, η Νέα Δημοκρατία δεν είναι αρνητική, όπως σας είπα, γιατί μας ενδιαφέρει η οικονομική ανάπτυξη της χώρας. Οπότε σε μερικά άρθρα, όχι γιατί είναι σωστό το νομοθέτημα, αλλά επειδή θέλουμε να λειτουργήσει, που αμφιβάλλω ότι θ</w:t>
      </w:r>
      <w:r>
        <w:rPr>
          <w:rFonts w:eastAsia="Times New Roman"/>
          <w:szCs w:val="24"/>
        </w:rPr>
        <w:t xml:space="preserve">α λειτουργήσει λόγω των ζητημάτων που σας είπα και ειδικά γιατί δεν θα βρείτε πόρους, δεν θα το κάνετε γιατί απαγορεύεται από το Πρόγραμμα Δημοσίων Επενδύσεων, αλλά </w:t>
      </w:r>
      <w:r>
        <w:rPr>
          <w:rFonts w:eastAsia="Times New Roman"/>
          <w:szCs w:val="24"/>
        </w:rPr>
        <w:lastRenderedPageBreak/>
        <w:t>πάρα ταύτα εάν γίνει, θα θέλαμε τουλάχιστον να είναι πρακτικό και να λειτουργήσει.</w:t>
      </w:r>
    </w:p>
    <w:p w14:paraId="3FCD8C59" w14:textId="77777777" w:rsidR="00BC419A" w:rsidRDefault="0035347C">
      <w:pPr>
        <w:spacing w:line="600" w:lineRule="auto"/>
        <w:ind w:firstLine="720"/>
        <w:contextualSpacing/>
        <w:jc w:val="both"/>
        <w:rPr>
          <w:rFonts w:eastAsia="Times New Roman"/>
          <w:szCs w:val="24"/>
        </w:rPr>
      </w:pPr>
      <w:r>
        <w:rPr>
          <w:rFonts w:eastAsia="Times New Roman"/>
          <w:b/>
          <w:szCs w:val="24"/>
        </w:rPr>
        <w:t>ΠΡΟΕΔΡΕΥ</w:t>
      </w:r>
      <w:r>
        <w:rPr>
          <w:rFonts w:eastAsia="Times New Roman"/>
          <w:b/>
          <w:szCs w:val="24"/>
        </w:rPr>
        <w:t>ΩΝ (Μάριος Γεωργιάδης):</w:t>
      </w:r>
      <w:r>
        <w:rPr>
          <w:rFonts w:eastAsia="Times New Roman"/>
          <w:b/>
          <w:szCs w:val="24"/>
        </w:rPr>
        <w:t xml:space="preserve"> </w:t>
      </w:r>
      <w:r>
        <w:rPr>
          <w:rFonts w:eastAsia="Times New Roman"/>
          <w:szCs w:val="24"/>
        </w:rPr>
        <w:t>Ευχαριστούμε τον κ. Αθανασίου.</w:t>
      </w:r>
    </w:p>
    <w:p w14:paraId="3FCD8C5A" w14:textId="77777777" w:rsidR="00BC419A" w:rsidRDefault="0035347C">
      <w:pPr>
        <w:spacing w:line="600" w:lineRule="auto"/>
        <w:ind w:firstLine="720"/>
        <w:contextualSpacing/>
        <w:jc w:val="both"/>
        <w:rPr>
          <w:rFonts w:eastAsia="Times New Roman"/>
          <w:szCs w:val="24"/>
        </w:rPr>
      </w:pPr>
      <w:r>
        <w:rPr>
          <w:rFonts w:eastAsia="Times New Roman"/>
          <w:szCs w:val="24"/>
        </w:rPr>
        <w:t>Τρία λεπτά συμφωνήσαμε και τελικά στα έξι λεπτά πήγατε και οι δύο. Τώρα θα πρέπει να πω στον κ. Καρρά να ολοκληρώσει πιο γρήγορα.</w:t>
      </w:r>
    </w:p>
    <w:p w14:paraId="3FCD8C5B" w14:textId="77777777" w:rsidR="00BC419A" w:rsidRDefault="0035347C">
      <w:pPr>
        <w:spacing w:line="600" w:lineRule="auto"/>
        <w:ind w:firstLine="720"/>
        <w:contextualSpacing/>
        <w:jc w:val="both"/>
        <w:rPr>
          <w:rFonts w:eastAsia="Times New Roman"/>
          <w:szCs w:val="24"/>
        </w:rPr>
      </w:pPr>
      <w:r>
        <w:rPr>
          <w:rFonts w:eastAsia="Times New Roman"/>
          <w:szCs w:val="24"/>
        </w:rPr>
        <w:t>Ελάτε, κύριε Καρρά, έχετε τον λόγο.</w:t>
      </w:r>
    </w:p>
    <w:p w14:paraId="3FCD8C5C" w14:textId="77777777" w:rsidR="00BC419A" w:rsidRDefault="0035347C">
      <w:pPr>
        <w:spacing w:line="600" w:lineRule="auto"/>
        <w:ind w:firstLine="720"/>
        <w:contextualSpacing/>
        <w:jc w:val="both"/>
        <w:rPr>
          <w:rFonts w:eastAsia="Times New Roman"/>
          <w:szCs w:val="24"/>
        </w:rPr>
      </w:pPr>
      <w:r>
        <w:rPr>
          <w:rFonts w:eastAsia="Times New Roman"/>
          <w:b/>
          <w:szCs w:val="24"/>
        </w:rPr>
        <w:t>ΓΕΩΡΓΙΟΣ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ΔΗΜΗΤΡΙΟΣ ΚΑΡΡΑΣ:</w:t>
      </w:r>
      <w:r>
        <w:rPr>
          <w:rFonts w:eastAsia="Times New Roman"/>
          <w:szCs w:val="24"/>
        </w:rPr>
        <w:t xml:space="preserve"> Κύριε </w:t>
      </w:r>
      <w:r>
        <w:rPr>
          <w:rFonts w:eastAsia="Times New Roman"/>
          <w:szCs w:val="24"/>
        </w:rPr>
        <w:t xml:space="preserve">Πρόεδρε, τη σύστασή σας δεν ξέρω αν θα την ακολουθήσω. Ανεξάρτητα, όμως, από αυτό, το πρωί στην </w:t>
      </w:r>
      <w:proofErr w:type="spellStart"/>
      <w:r>
        <w:rPr>
          <w:rFonts w:eastAsia="Times New Roman"/>
          <w:szCs w:val="24"/>
        </w:rPr>
        <w:t>πρωτολογία</w:t>
      </w:r>
      <w:proofErr w:type="spellEnd"/>
      <w:r>
        <w:rPr>
          <w:rFonts w:eastAsia="Times New Roman"/>
          <w:szCs w:val="24"/>
        </w:rPr>
        <w:t xml:space="preserve"> μου δεν είχα ενημερωθεί, δεν είχα πληροφόρηση για τα γεγονότα στο γραφείο του συναδέλφου </w:t>
      </w:r>
      <w:proofErr w:type="spellStart"/>
      <w:r>
        <w:rPr>
          <w:rFonts w:eastAsia="Times New Roman"/>
          <w:szCs w:val="24"/>
        </w:rPr>
        <w:t>Κατσίκη</w:t>
      </w:r>
      <w:proofErr w:type="spellEnd"/>
      <w:r>
        <w:rPr>
          <w:rFonts w:eastAsia="Times New Roman"/>
          <w:szCs w:val="24"/>
        </w:rPr>
        <w:t xml:space="preserve"> και θέλω να πω ότι όχι μόνο έχει την προσωπική </w:t>
      </w:r>
      <w:r>
        <w:rPr>
          <w:rFonts w:eastAsia="Times New Roman"/>
          <w:szCs w:val="24"/>
        </w:rPr>
        <w:t xml:space="preserve">αλλά </w:t>
      </w:r>
      <w:r>
        <w:rPr>
          <w:rFonts w:eastAsia="Times New Roman"/>
          <w:szCs w:val="24"/>
        </w:rPr>
        <w:t xml:space="preserve">και την αμέριστη συμπαράσταση όλων μας από πλευράς της Δημοκρατικής Συμπαράταξης, </w:t>
      </w:r>
      <w:r>
        <w:rPr>
          <w:rFonts w:eastAsia="Times New Roman"/>
          <w:szCs w:val="24"/>
        </w:rPr>
        <w:t>και</w:t>
      </w:r>
      <w:r>
        <w:rPr>
          <w:rFonts w:eastAsia="Times New Roman"/>
          <w:szCs w:val="24"/>
        </w:rPr>
        <w:t xml:space="preserve"> καταδικάζουμε το γεγονός αυτό απερίφραστα από οπουδήποτε κι αν προέρχεται.</w:t>
      </w:r>
    </w:p>
    <w:p w14:paraId="3FCD8C5D" w14:textId="77777777" w:rsidR="00BC419A" w:rsidRDefault="0035347C">
      <w:pPr>
        <w:spacing w:line="600" w:lineRule="auto"/>
        <w:ind w:firstLine="720"/>
        <w:contextualSpacing/>
        <w:jc w:val="both"/>
        <w:rPr>
          <w:rFonts w:eastAsia="Times New Roman"/>
          <w:szCs w:val="24"/>
        </w:rPr>
      </w:pPr>
      <w:r>
        <w:rPr>
          <w:rFonts w:eastAsia="Times New Roman"/>
          <w:szCs w:val="24"/>
        </w:rPr>
        <w:t>Επίσης θέλω να αναφερθώ και σε ένα δεύτερο ζήτημα που είναι της επικαιρότητας, συντομότατα, στη</w:t>
      </w:r>
      <w:r>
        <w:rPr>
          <w:rFonts w:eastAsia="Times New Roman"/>
          <w:szCs w:val="24"/>
        </w:rPr>
        <w:t xml:space="preserve">ν ταλαιπωρία </w:t>
      </w:r>
      <w:r>
        <w:rPr>
          <w:rFonts w:eastAsia="Times New Roman"/>
          <w:szCs w:val="24"/>
        </w:rPr>
        <w:lastRenderedPageBreak/>
        <w:t xml:space="preserve">πάλι της Μάνδρας μετά τη χθεσινή νεροποντή και να </w:t>
      </w:r>
      <w:r>
        <w:rPr>
          <w:rFonts w:eastAsia="Times New Roman"/>
          <w:szCs w:val="24"/>
        </w:rPr>
        <w:t xml:space="preserve">ρωτήσω </w:t>
      </w:r>
      <w:r>
        <w:rPr>
          <w:rFonts w:eastAsia="Times New Roman"/>
          <w:szCs w:val="24"/>
        </w:rPr>
        <w:t>την Κυβέρνηση</w:t>
      </w:r>
      <w:r>
        <w:rPr>
          <w:rFonts w:eastAsia="Times New Roman"/>
          <w:szCs w:val="24"/>
        </w:rPr>
        <w:t>,</w:t>
      </w:r>
      <w:r>
        <w:rPr>
          <w:rFonts w:eastAsia="Times New Roman"/>
          <w:szCs w:val="24"/>
        </w:rPr>
        <w:t xml:space="preserve"> εν πάση </w:t>
      </w:r>
      <w:proofErr w:type="spellStart"/>
      <w:r>
        <w:rPr>
          <w:rFonts w:eastAsia="Times New Roman"/>
          <w:szCs w:val="24"/>
        </w:rPr>
        <w:t>περιπτώσει</w:t>
      </w:r>
      <w:proofErr w:type="spellEnd"/>
      <w:r>
        <w:rPr>
          <w:rFonts w:eastAsia="Times New Roman"/>
          <w:szCs w:val="24"/>
        </w:rPr>
        <w:t>,</w:t>
      </w:r>
      <w:r>
        <w:rPr>
          <w:rFonts w:eastAsia="Times New Roman"/>
          <w:szCs w:val="24"/>
        </w:rPr>
        <w:t xml:space="preserve"> πώς θα αντιμετωπίσε</w:t>
      </w:r>
      <w:r>
        <w:rPr>
          <w:rFonts w:eastAsia="Times New Roman"/>
          <w:szCs w:val="24"/>
        </w:rPr>
        <w:t>ι</w:t>
      </w:r>
      <w:r>
        <w:rPr>
          <w:rFonts w:eastAsia="Times New Roman"/>
          <w:szCs w:val="24"/>
        </w:rPr>
        <w:t xml:space="preserve"> αυτή την αδράνεια; Διότι φαίνεται ότι το φαινόμενο </w:t>
      </w:r>
      <w:r>
        <w:rPr>
          <w:rFonts w:eastAsia="Times New Roman"/>
          <w:szCs w:val="24"/>
        </w:rPr>
        <w:t>της καταστροφής στη Μάνδρα</w:t>
      </w:r>
      <w:r>
        <w:rPr>
          <w:rFonts w:eastAsia="Times New Roman"/>
          <w:szCs w:val="24"/>
        </w:rPr>
        <w:t xml:space="preserve"> κινδυνεύει να γίνει επαναλαμβανόμενο σε κάθε κακοκαι</w:t>
      </w:r>
      <w:r>
        <w:rPr>
          <w:rFonts w:eastAsia="Times New Roman"/>
          <w:szCs w:val="24"/>
        </w:rPr>
        <w:t>ρία.</w:t>
      </w:r>
    </w:p>
    <w:p w14:paraId="3FCD8C5E" w14:textId="77777777" w:rsidR="00BC419A" w:rsidRDefault="0035347C">
      <w:pPr>
        <w:spacing w:line="600" w:lineRule="auto"/>
        <w:ind w:firstLine="720"/>
        <w:contextualSpacing/>
        <w:jc w:val="both"/>
        <w:rPr>
          <w:rFonts w:eastAsia="Times New Roman"/>
          <w:szCs w:val="24"/>
        </w:rPr>
      </w:pPr>
      <w:r>
        <w:rPr>
          <w:rFonts w:eastAsia="Times New Roman"/>
          <w:szCs w:val="24"/>
        </w:rPr>
        <w:t xml:space="preserve">Ας πάμε, όμως, στο νομοσχέδιο αυτή τη στιγμή. Επειδή δεν μίλησα για τις τροπολογίες θα αναφερθώ για αυτό. Ως προς τη συμμετοχή μας στο νομοσχέδιο, θεωρώ ότι ήταν εποικοδομητική η πλευρά της Δημοκρατικής Συμπαράταξης και αισθάνομαι την ικανοποίηση ότι </w:t>
      </w:r>
      <w:r>
        <w:rPr>
          <w:rFonts w:eastAsia="Times New Roman"/>
          <w:szCs w:val="24"/>
        </w:rPr>
        <w:t>επιτάχυνα, με τις συμπληρώσεις που έγιναν, την εφαρμογή του νομοσχεδίου, σε σχέση με το ζήτημα του μεταβατικού σταδίου και πρέπει να πω</w:t>
      </w:r>
      <w:r>
        <w:rPr>
          <w:rFonts w:eastAsia="Times New Roman"/>
          <w:szCs w:val="24"/>
        </w:rPr>
        <w:t>,</w:t>
      </w:r>
      <w:r>
        <w:rPr>
          <w:rFonts w:eastAsia="Times New Roman"/>
          <w:szCs w:val="24"/>
        </w:rPr>
        <w:t xml:space="preserve"> ότι στους συμπατριώτες μου ήδη το έχω ανακοινώσει, να περιμένουν και την εφαρμογή του.</w:t>
      </w:r>
    </w:p>
    <w:p w14:paraId="3FCD8C5F" w14:textId="77777777" w:rsidR="00BC419A" w:rsidRDefault="0035347C">
      <w:pPr>
        <w:spacing w:line="600" w:lineRule="auto"/>
        <w:ind w:firstLine="720"/>
        <w:contextualSpacing/>
        <w:jc w:val="both"/>
        <w:rPr>
          <w:rFonts w:eastAsia="Times New Roman"/>
          <w:szCs w:val="24"/>
        </w:rPr>
      </w:pPr>
      <w:r>
        <w:rPr>
          <w:rFonts w:eastAsia="Times New Roman"/>
          <w:szCs w:val="24"/>
        </w:rPr>
        <w:t>Πάμε παρακάτω, λοιπόν. Θέλω να π</w:t>
      </w:r>
      <w:r>
        <w:rPr>
          <w:rFonts w:eastAsia="Times New Roman"/>
          <w:szCs w:val="24"/>
        </w:rPr>
        <w:t xml:space="preserve">ω το εξής ως προς τις τροπολογίες. Για αυτή που είναι ήδη το άρθρο 15 του νομοσχεδίου και αφορά τη συμπλήρωση διατάξεων του </w:t>
      </w:r>
      <w:r>
        <w:rPr>
          <w:rFonts w:eastAsia="Times New Roman"/>
          <w:szCs w:val="24"/>
        </w:rPr>
        <w:t>κ</w:t>
      </w:r>
      <w:r>
        <w:rPr>
          <w:rFonts w:eastAsia="Times New Roman"/>
          <w:szCs w:val="24"/>
        </w:rPr>
        <w:t>αταστατικού της «Κοινωνίας της Πληροφορίας», εμείς θα τοποθετηθούμε  με το «</w:t>
      </w:r>
      <w:r>
        <w:rPr>
          <w:rFonts w:eastAsia="Times New Roman"/>
          <w:szCs w:val="24"/>
        </w:rPr>
        <w:t>παρών</w:t>
      </w:r>
      <w:r>
        <w:rPr>
          <w:rFonts w:eastAsia="Times New Roman"/>
          <w:szCs w:val="24"/>
        </w:rPr>
        <w:t>» για τον λόγο ότι γίνεται απευθείας ο ορισμός των</w:t>
      </w:r>
      <w:r>
        <w:rPr>
          <w:rFonts w:eastAsia="Times New Roman"/>
          <w:szCs w:val="24"/>
        </w:rPr>
        <w:t xml:space="preserve"> </w:t>
      </w:r>
      <w:r>
        <w:rPr>
          <w:rFonts w:eastAsia="Times New Roman"/>
          <w:szCs w:val="24"/>
        </w:rPr>
        <w:lastRenderedPageBreak/>
        <w:t>μελών της διοίκησης, ενώ θα μπορούσε να γίνεται με προκήρυξη</w:t>
      </w:r>
      <w:r>
        <w:rPr>
          <w:rFonts w:eastAsia="Times New Roman"/>
          <w:szCs w:val="24"/>
        </w:rPr>
        <w:t>,</w:t>
      </w:r>
      <w:r>
        <w:rPr>
          <w:rFonts w:eastAsia="Times New Roman"/>
          <w:szCs w:val="24"/>
        </w:rPr>
        <w:t xml:space="preserve"> για πιο αδιάβλητη επιλογή.</w:t>
      </w:r>
    </w:p>
    <w:p w14:paraId="3FCD8C60" w14:textId="77777777" w:rsidR="00BC419A" w:rsidRDefault="0035347C">
      <w:pPr>
        <w:spacing w:line="600" w:lineRule="auto"/>
        <w:ind w:firstLine="720"/>
        <w:contextualSpacing/>
        <w:jc w:val="both"/>
        <w:rPr>
          <w:rFonts w:eastAsia="Times New Roman"/>
          <w:szCs w:val="24"/>
        </w:rPr>
      </w:pPr>
      <w:r>
        <w:rPr>
          <w:rFonts w:eastAsia="Times New Roman"/>
          <w:szCs w:val="24"/>
        </w:rPr>
        <w:t>Ως προς το άρθρο 16 του νομοσχεδίου, τροπολογία του Υπουργείου Υγείας, θα πούμε «</w:t>
      </w:r>
      <w:r>
        <w:rPr>
          <w:rFonts w:eastAsia="Times New Roman"/>
          <w:szCs w:val="24"/>
        </w:rPr>
        <w:t>ναι</w:t>
      </w:r>
      <w:r>
        <w:rPr>
          <w:rFonts w:eastAsia="Times New Roman"/>
          <w:szCs w:val="24"/>
        </w:rPr>
        <w:t>» όχι για άλλον λόγο παρά μόνο για τη συνέχιση της παροχής υπηρεσιών υγείας και τα</w:t>
      </w:r>
      <w:r>
        <w:rPr>
          <w:rFonts w:eastAsia="Times New Roman"/>
          <w:szCs w:val="24"/>
        </w:rPr>
        <w:t>υτόχρονα για την εξασφάλιση της εργασίας, έστω και προσωρινά, των νοσηλευτών και του άλλου προσωπικού, αν και θεωρούμε ότι έχει καθυστερήσει πάρα πολύ αυτή η διαδικασία και έχει και οριακ</w:t>
      </w:r>
      <w:r>
        <w:rPr>
          <w:rFonts w:eastAsia="Times New Roman"/>
          <w:szCs w:val="24"/>
        </w:rPr>
        <w:t>ή</w:t>
      </w:r>
      <w:r>
        <w:rPr>
          <w:rFonts w:eastAsia="Times New Roman"/>
          <w:szCs w:val="24"/>
        </w:rPr>
        <w:t xml:space="preserve"> πλέον νομιμότητα</w:t>
      </w:r>
      <w:r>
        <w:rPr>
          <w:rFonts w:eastAsia="Times New Roman"/>
          <w:szCs w:val="24"/>
        </w:rPr>
        <w:t>,</w:t>
      </w:r>
      <w:r>
        <w:rPr>
          <w:rFonts w:eastAsia="Times New Roman"/>
          <w:szCs w:val="24"/>
        </w:rPr>
        <w:t xml:space="preserve"> μετά την απόφαση του κλιμακίου του Ελεγκτικού Συν</w:t>
      </w:r>
      <w:r>
        <w:rPr>
          <w:rFonts w:eastAsia="Times New Roman"/>
          <w:szCs w:val="24"/>
        </w:rPr>
        <w:t xml:space="preserve">εδρίου. Δεν είναι </w:t>
      </w:r>
      <w:r>
        <w:rPr>
          <w:rFonts w:eastAsia="Times New Roman"/>
          <w:szCs w:val="24"/>
        </w:rPr>
        <w:t>παρών ο Υπουργός</w:t>
      </w:r>
      <w:r>
        <w:rPr>
          <w:rFonts w:eastAsia="Times New Roman"/>
          <w:szCs w:val="24"/>
        </w:rPr>
        <w:t xml:space="preserve"> Υ</w:t>
      </w:r>
      <w:r>
        <w:rPr>
          <w:rFonts w:eastAsia="Times New Roman"/>
          <w:szCs w:val="24"/>
        </w:rPr>
        <w:t>γείας</w:t>
      </w:r>
      <w:r>
        <w:rPr>
          <w:rFonts w:eastAsia="Times New Roman"/>
          <w:szCs w:val="24"/>
        </w:rPr>
        <w:t>, οφείλω όμως να το σημειώσω.</w:t>
      </w:r>
    </w:p>
    <w:p w14:paraId="3FCD8C61" w14:textId="77777777" w:rsidR="00BC419A" w:rsidRDefault="0035347C">
      <w:pPr>
        <w:spacing w:line="600" w:lineRule="auto"/>
        <w:ind w:firstLine="720"/>
        <w:contextualSpacing/>
        <w:jc w:val="both"/>
        <w:rPr>
          <w:rFonts w:eastAsia="Times New Roman" w:cs="Times New Roman"/>
          <w:szCs w:val="24"/>
        </w:rPr>
      </w:pPr>
      <w:r>
        <w:rPr>
          <w:rFonts w:eastAsia="Times New Roman"/>
          <w:szCs w:val="24"/>
        </w:rPr>
        <w:t xml:space="preserve">Ως προς τη στρατιωτική θητεία που προτείνει ο κ. </w:t>
      </w:r>
      <w:proofErr w:type="spellStart"/>
      <w:r>
        <w:rPr>
          <w:rFonts w:eastAsia="Times New Roman"/>
          <w:szCs w:val="24"/>
        </w:rPr>
        <w:t>Δρίτσας</w:t>
      </w:r>
      <w:proofErr w:type="spellEnd"/>
      <w:r>
        <w:rPr>
          <w:rFonts w:eastAsia="Times New Roman"/>
          <w:szCs w:val="24"/>
        </w:rPr>
        <w:t>, τον συνυπολογισμό</w:t>
      </w:r>
      <w:r>
        <w:rPr>
          <w:rFonts w:eastAsia="Times New Roman"/>
          <w:szCs w:val="24"/>
        </w:rPr>
        <w:t xml:space="preserve"> της στα δικαιώματα των λιμενικών</w:t>
      </w:r>
      <w:r>
        <w:rPr>
          <w:rFonts w:eastAsia="Times New Roman"/>
          <w:szCs w:val="24"/>
        </w:rPr>
        <w:t xml:space="preserve"> δεν μπορούμε να πούμε «</w:t>
      </w:r>
      <w:r>
        <w:rPr>
          <w:rFonts w:eastAsia="Times New Roman"/>
          <w:szCs w:val="24"/>
        </w:rPr>
        <w:t>όχι</w:t>
      </w:r>
      <w:r>
        <w:rPr>
          <w:rFonts w:eastAsia="Times New Roman"/>
          <w:szCs w:val="24"/>
        </w:rPr>
        <w:t>».</w:t>
      </w:r>
      <w:r>
        <w:rPr>
          <w:rFonts w:eastAsia="Times New Roman" w:cs="Times New Roman"/>
          <w:szCs w:val="24"/>
        </w:rPr>
        <w:t xml:space="preserve"> </w:t>
      </w:r>
      <w:r>
        <w:rPr>
          <w:rFonts w:eastAsia="Times New Roman" w:cs="Times New Roman"/>
          <w:szCs w:val="24"/>
        </w:rPr>
        <w:t>Θεωρούμε δίκαιο το άρθρο 17, διότι το να συνυπο</w:t>
      </w:r>
      <w:r>
        <w:rPr>
          <w:rFonts w:eastAsia="Times New Roman" w:cs="Times New Roman"/>
          <w:szCs w:val="24"/>
        </w:rPr>
        <w:t>λογίζεται μια παροχή υπηρεσίας και προς την κοινωνία και προς το κράτος</w:t>
      </w:r>
      <w:r>
        <w:rPr>
          <w:rFonts w:eastAsia="Times New Roman" w:cs="Times New Roman"/>
          <w:szCs w:val="24"/>
        </w:rPr>
        <w:t xml:space="preserve"> είναι ορθό.</w:t>
      </w:r>
      <w:r>
        <w:rPr>
          <w:rFonts w:eastAsia="Times New Roman" w:cs="Times New Roman"/>
          <w:szCs w:val="24"/>
        </w:rPr>
        <w:t xml:space="preserve"> </w:t>
      </w:r>
    </w:p>
    <w:p w14:paraId="3FCD8C62"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Στην επόμενη τροπολογία, τη με γενικό αριθμό 1629 και ειδικό 44, για το Κτηματολόγιο και την αναστολή εκτέλεσης αποφάσεων κατά του ΙΓΜΕ, τοποθετούμεθα στο «</w:t>
      </w:r>
      <w:r>
        <w:rPr>
          <w:rFonts w:eastAsia="Times New Roman" w:cs="Times New Roman"/>
          <w:szCs w:val="24"/>
        </w:rPr>
        <w:t>παρών</w:t>
      </w:r>
      <w:r>
        <w:rPr>
          <w:rFonts w:eastAsia="Times New Roman" w:cs="Times New Roman"/>
          <w:szCs w:val="24"/>
        </w:rPr>
        <w:t xml:space="preserve">» για τον </w:t>
      </w:r>
      <w:r>
        <w:rPr>
          <w:rFonts w:eastAsia="Times New Roman" w:cs="Times New Roman"/>
          <w:szCs w:val="24"/>
        </w:rPr>
        <w:lastRenderedPageBreak/>
        <w:t>λόγο ότι ναι μεν ως προς το πρώτο σκέλος του Κτηματολογίου είναι μια ανάγκη που πρέπει να ρυθμιστεί, αλλά ως προς το δεύτερο σκέλος υπάρχει ο εξής προβληματισμός: αναστέλλεται η εφαρμογή δικαστικών αποφάσεων που έχουν επιδικάσει αποζημιώσεις σε εργατικές δ</w:t>
      </w:r>
      <w:r>
        <w:rPr>
          <w:rFonts w:eastAsia="Times New Roman" w:cs="Times New Roman"/>
          <w:szCs w:val="24"/>
        </w:rPr>
        <w:t>ιαφορές στους δικαιούχους</w:t>
      </w:r>
      <w:r>
        <w:rPr>
          <w:rFonts w:eastAsia="Times New Roman" w:cs="Times New Roman"/>
          <w:szCs w:val="24"/>
        </w:rPr>
        <w:t xml:space="preserve"> – εργαζόμενους.</w:t>
      </w:r>
      <w:r>
        <w:rPr>
          <w:rFonts w:eastAsia="Times New Roman" w:cs="Times New Roman"/>
          <w:szCs w:val="24"/>
        </w:rPr>
        <w:t xml:space="preserve"> </w:t>
      </w:r>
    </w:p>
    <w:p w14:paraId="3FCD8C63"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Θα πούμε λοιπόν «</w:t>
      </w:r>
      <w:r>
        <w:rPr>
          <w:rFonts w:eastAsia="Times New Roman" w:cs="Times New Roman"/>
          <w:szCs w:val="24"/>
        </w:rPr>
        <w:t>παρών</w:t>
      </w:r>
      <w:r>
        <w:rPr>
          <w:rFonts w:eastAsia="Times New Roman" w:cs="Times New Roman"/>
          <w:szCs w:val="24"/>
        </w:rPr>
        <w:t>» για έναν και μοναδικό λόγο: Να εξασφαλιστεί η εργασία των ήδη υπηρετούντων και σε σχέση με το σύντομο της αναστολής θα ευχηθούμε να μην υπάρχει περαιτέρω άλλη αναστολή και οι άνθρωποι να μπ</w:t>
      </w:r>
      <w:r>
        <w:rPr>
          <w:rFonts w:eastAsia="Times New Roman" w:cs="Times New Roman"/>
          <w:szCs w:val="24"/>
        </w:rPr>
        <w:t xml:space="preserve">ορούν να εκτελέσουν τις </w:t>
      </w:r>
      <w:r>
        <w:rPr>
          <w:rFonts w:eastAsia="Times New Roman" w:cs="Times New Roman"/>
          <w:szCs w:val="24"/>
        </w:rPr>
        <w:t xml:space="preserve">δικαστικές </w:t>
      </w:r>
      <w:r>
        <w:rPr>
          <w:rFonts w:eastAsia="Times New Roman" w:cs="Times New Roman"/>
          <w:szCs w:val="24"/>
        </w:rPr>
        <w:t>αποφάσεις και να ικανοποιήσουν τα δικαιώματά τους.</w:t>
      </w:r>
    </w:p>
    <w:p w14:paraId="3FCD8C64"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Στην τροπολογία για την εκτέλεση άγονων γραμμών θα ήθελα να κάνω μια σημείωση. Επιδοτούμενες γραμμές νομίζω είναι νομοθετικά, αλλά δεν έχει αξία πια να μένουμε στη διατύπ</w:t>
      </w:r>
      <w:r>
        <w:rPr>
          <w:rFonts w:eastAsia="Times New Roman" w:cs="Times New Roman"/>
          <w:szCs w:val="24"/>
        </w:rPr>
        <w:t>ωση. Θα πούμε «</w:t>
      </w:r>
      <w:r>
        <w:rPr>
          <w:rFonts w:eastAsia="Times New Roman" w:cs="Times New Roman"/>
          <w:szCs w:val="24"/>
        </w:rPr>
        <w:t>ναι</w:t>
      </w:r>
      <w:r>
        <w:rPr>
          <w:rFonts w:eastAsia="Times New Roman" w:cs="Times New Roman"/>
          <w:szCs w:val="24"/>
        </w:rPr>
        <w:t xml:space="preserve">», γιατί μπορεί να φαίνεται μέσα ότι είναι χαριστική, μπορεί να μην αναφέρονται ποιοι θα είναι οι ωφελούμενοι -δεν το ξέρουμε αυτό-, αλλά εν πάση </w:t>
      </w:r>
      <w:proofErr w:type="spellStart"/>
      <w:r>
        <w:rPr>
          <w:rFonts w:eastAsia="Times New Roman" w:cs="Times New Roman"/>
          <w:szCs w:val="24"/>
        </w:rPr>
        <w:t>περιπτώσει</w:t>
      </w:r>
      <w:proofErr w:type="spellEnd"/>
      <w:r>
        <w:rPr>
          <w:rFonts w:eastAsia="Times New Roman" w:cs="Times New Roman"/>
          <w:szCs w:val="24"/>
        </w:rPr>
        <w:t xml:space="preserve"> κρίνουμε λογικό και τον συνυπολογισμό των λειτουργικών εξόδων, οπότε αυξάνεται το</w:t>
      </w:r>
      <w:r>
        <w:rPr>
          <w:rFonts w:eastAsia="Times New Roman" w:cs="Times New Roman"/>
          <w:szCs w:val="24"/>
        </w:rPr>
        <w:t xml:space="preserve"> ποσό του ακατάσχετου και ίσως, ενδεχομένως σε αυτές τις γραμμές εξυπηρετηθούν καλύτερα και οι επιβάτες και οι νησιώτες. Μόνο με αυτή την έννοια τοποθετούμεθα θετικά. Διαφορετικά θα ήμαστε αρνητικοί κάθετα.</w:t>
      </w:r>
    </w:p>
    <w:p w14:paraId="3FCD8C65"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Η επόμενη τροπολογία είναι ο ορισμός κριτηρίων επ</w:t>
      </w:r>
      <w:r>
        <w:rPr>
          <w:rFonts w:eastAsia="Times New Roman" w:cs="Times New Roman"/>
          <w:szCs w:val="24"/>
        </w:rPr>
        <w:t>ιλογής θέσης Προϊσταμένων Σώματος Επιθεώρησης Εργασίας. Δεν μπορούμε παρά να πούμε «</w:t>
      </w:r>
      <w:r>
        <w:rPr>
          <w:rFonts w:eastAsia="Times New Roman" w:cs="Times New Roman"/>
          <w:szCs w:val="24"/>
        </w:rPr>
        <w:t>όχι</w:t>
      </w:r>
      <w:r>
        <w:rPr>
          <w:rFonts w:eastAsia="Times New Roman" w:cs="Times New Roman"/>
          <w:szCs w:val="24"/>
        </w:rPr>
        <w:t>» για τον λόγο ότι έχει ήδη κατατεθεί νομοσχέδιο του Υπουργείου Εργασίας, επίκειται η εισαγωγή του στις επιτροπές. Γιατί έρχεται μόνη της και ξεκρέμαστη και ποια είναι η</w:t>
      </w:r>
      <w:r>
        <w:rPr>
          <w:rFonts w:eastAsia="Times New Roman" w:cs="Times New Roman"/>
          <w:szCs w:val="24"/>
        </w:rPr>
        <w:t xml:space="preserve"> επείγουσα ανάγκη; Σε μια εβδομάδα θα έχει ολοκληρωθεί η διαδικασία του άλλου νομοσχεδίου.</w:t>
      </w:r>
    </w:p>
    <w:p w14:paraId="3FCD8C66"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Είμαστε αρνητικοί στην τροπολογία του Υπουργείου Πολιτισμού για το θέμα της μίσθωσης ή της παράτασης της μίσθωσης των χώρων εντός των αρχαιολογικών περιοχών, για τον</w:t>
      </w:r>
      <w:r>
        <w:rPr>
          <w:rFonts w:eastAsia="Times New Roman" w:cs="Times New Roman"/>
          <w:szCs w:val="24"/>
        </w:rPr>
        <w:t xml:space="preserve"> λόγο ότι δεν βλέπουμε την πλήρη διαφάνεια. Έχει τη μορφή μιας αναγκαιότητας προσωρινής, αλλά δεν σημαίνει ότι δεν υπήρχε ο χρόνος να έχουν τακτοποιηθεί στο παρελθόν αυτά τα ζητήματα και δεν μπορεί να έρχονται υπό το καθεστώς πιέσεως και να ζητείται από τη</w:t>
      </w:r>
      <w:r>
        <w:rPr>
          <w:rFonts w:eastAsia="Times New Roman" w:cs="Times New Roman"/>
          <w:szCs w:val="24"/>
        </w:rPr>
        <w:t xml:space="preserve"> Βουλή η νομοθέτηση.</w:t>
      </w:r>
    </w:p>
    <w:p w14:paraId="3FCD8C67"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Στην τελευταία, συμπαθέστατου και εκλεκτού συναδέλφου</w:t>
      </w:r>
      <w:r>
        <w:rPr>
          <w:rFonts w:eastAsia="Times New Roman" w:cs="Times New Roman"/>
          <w:szCs w:val="24"/>
        </w:rPr>
        <w:t>,</w:t>
      </w:r>
      <w:r>
        <w:rPr>
          <w:rFonts w:eastAsia="Times New Roman" w:cs="Times New Roman"/>
          <w:szCs w:val="24"/>
        </w:rPr>
        <w:t xml:space="preserve"> βουλευτική τροπολογία, δεν μπορώ παρά να μείνω στο «</w:t>
      </w:r>
      <w:r>
        <w:rPr>
          <w:rFonts w:eastAsia="Times New Roman" w:cs="Times New Roman"/>
          <w:szCs w:val="24"/>
        </w:rPr>
        <w:t>παρών</w:t>
      </w:r>
      <w:r>
        <w:rPr>
          <w:rFonts w:eastAsia="Times New Roman" w:cs="Times New Roman"/>
          <w:szCs w:val="24"/>
        </w:rPr>
        <w:t>» για λόγους αρχής, διότι κύριε Πρόεδρε, είναι μια από τις γνωστές εκείνες που έχω ονομάσει «</w:t>
      </w:r>
      <w:proofErr w:type="spellStart"/>
      <w:r>
        <w:rPr>
          <w:rFonts w:eastAsia="Times New Roman" w:cs="Times New Roman"/>
          <w:szCs w:val="24"/>
        </w:rPr>
        <w:t>κρυπτοϋπουργικές</w:t>
      </w:r>
      <w:proofErr w:type="spellEnd"/>
      <w:r>
        <w:rPr>
          <w:rFonts w:eastAsia="Times New Roman" w:cs="Times New Roman"/>
          <w:szCs w:val="24"/>
        </w:rPr>
        <w:t>». Όταν το Υπο</w:t>
      </w:r>
      <w:r>
        <w:rPr>
          <w:rFonts w:eastAsia="Times New Roman" w:cs="Times New Roman"/>
          <w:szCs w:val="24"/>
        </w:rPr>
        <w:t>υργείο δεν μπορεί να νομοθετήσει γρήγορα και αισθάνεται μια ανάγκη, τη δίνει σε έναν καλό συνάδελφο, να καλύψει την ανάγκη. Κατανοώ τι είναι το περιεχόμενο της τροπολογίας, δεν μπορώ όμως να δώσω απόλυτα θετική ψήφο, παρά μόνο να μείνω στο «</w:t>
      </w:r>
      <w:r>
        <w:rPr>
          <w:rFonts w:eastAsia="Times New Roman" w:cs="Times New Roman"/>
          <w:szCs w:val="24"/>
        </w:rPr>
        <w:t>παρών</w:t>
      </w:r>
      <w:r>
        <w:rPr>
          <w:rFonts w:eastAsia="Times New Roman" w:cs="Times New Roman"/>
          <w:szCs w:val="24"/>
        </w:rPr>
        <w:t xml:space="preserve">», για να </w:t>
      </w:r>
      <w:r>
        <w:rPr>
          <w:rFonts w:eastAsia="Times New Roman" w:cs="Times New Roman"/>
          <w:szCs w:val="24"/>
        </w:rPr>
        <w:t xml:space="preserve">μείνω συνεπής στις αρχές μου περί </w:t>
      </w:r>
      <w:proofErr w:type="spellStart"/>
      <w:r>
        <w:rPr>
          <w:rFonts w:eastAsia="Times New Roman" w:cs="Times New Roman"/>
          <w:szCs w:val="24"/>
        </w:rPr>
        <w:t>κρυπτοϋπουργικών</w:t>
      </w:r>
      <w:proofErr w:type="spellEnd"/>
      <w:r>
        <w:rPr>
          <w:rFonts w:eastAsia="Times New Roman" w:cs="Times New Roman"/>
          <w:szCs w:val="24"/>
        </w:rPr>
        <w:t xml:space="preserve"> τροπολογιών, τις οποίες έχω στηλιτεύσει επανειλημμένα στην Αίθουσα.</w:t>
      </w:r>
    </w:p>
    <w:p w14:paraId="3FCD8C68"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3FCD8C69" w14:textId="77777777" w:rsidR="00BC419A" w:rsidRDefault="0035347C">
      <w:pPr>
        <w:spacing w:line="600" w:lineRule="auto"/>
        <w:ind w:firstLine="720"/>
        <w:contextualSpacing/>
        <w:jc w:val="both"/>
        <w:rPr>
          <w:rFonts w:eastAsia="Times New Roman" w:cs="Times New Roman"/>
          <w:szCs w:val="24"/>
        </w:rPr>
      </w:pPr>
      <w:r w:rsidRPr="00EC06D2">
        <w:rPr>
          <w:rFonts w:eastAsia="Times New Roman" w:cs="Times New Roman"/>
          <w:b/>
          <w:szCs w:val="24"/>
        </w:rPr>
        <w:t>ΠΡΟΕΔΡΕΥΩΝ (Μάριος Γεωργιάδης):</w:t>
      </w:r>
      <w:r>
        <w:rPr>
          <w:rFonts w:eastAsia="Times New Roman" w:cs="Times New Roman"/>
          <w:szCs w:val="24"/>
        </w:rPr>
        <w:t xml:space="preserve"> Ευχαριστούμε τον κ. Καρρά.</w:t>
      </w:r>
    </w:p>
    <w:p w14:paraId="3FCD8C6A"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Κούζηλε</w:t>
      </w:r>
      <w:proofErr w:type="spellEnd"/>
      <w:r>
        <w:rPr>
          <w:rFonts w:eastAsia="Times New Roman" w:cs="Times New Roman"/>
          <w:szCs w:val="24"/>
        </w:rPr>
        <w:t>, έχετε τον λόγο.</w:t>
      </w:r>
    </w:p>
    <w:p w14:paraId="3FCD8C6B" w14:textId="77777777" w:rsidR="00BC419A" w:rsidRDefault="0035347C">
      <w:pPr>
        <w:spacing w:line="600" w:lineRule="auto"/>
        <w:ind w:firstLine="720"/>
        <w:contextualSpacing/>
        <w:jc w:val="both"/>
        <w:rPr>
          <w:rFonts w:eastAsia="Times New Roman" w:cs="Times New Roman"/>
          <w:szCs w:val="24"/>
        </w:rPr>
      </w:pPr>
      <w:r w:rsidRPr="00664858">
        <w:rPr>
          <w:rFonts w:eastAsia="Times New Roman" w:cs="Times New Roman"/>
          <w:b/>
          <w:szCs w:val="24"/>
        </w:rPr>
        <w:t>ΝΙΚΟΛΑΟΣ ΚΟΥΖΗΛΟΣ:</w:t>
      </w:r>
      <w:r>
        <w:rPr>
          <w:rFonts w:eastAsia="Times New Roman" w:cs="Times New Roman"/>
          <w:szCs w:val="24"/>
        </w:rPr>
        <w:t xml:space="preserve"> Δεν θα χρειαστώ πολύ χρόνο, κύριε Πρόεδρε. Ευχαριστώ πολύ.</w:t>
      </w:r>
    </w:p>
    <w:p w14:paraId="3FCD8C6C"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Μόνο μια επισήμανση για το άρθρο 17, στην τροπολογία του κ. </w:t>
      </w:r>
      <w:proofErr w:type="spellStart"/>
      <w:r>
        <w:rPr>
          <w:rFonts w:eastAsia="Times New Roman" w:cs="Times New Roman"/>
          <w:szCs w:val="24"/>
        </w:rPr>
        <w:t>Δρίτσα</w:t>
      </w:r>
      <w:proofErr w:type="spellEnd"/>
      <w:r>
        <w:rPr>
          <w:rFonts w:eastAsia="Times New Roman" w:cs="Times New Roman"/>
          <w:szCs w:val="24"/>
        </w:rPr>
        <w:t xml:space="preserve"> που έγινε άρθρο. Είναι ακριβώς αυτό που σας είχαμε πει όταν είχε έλθει στον ν.4504. Ακριβώς αυτά σας λέγαμε από τότε και ευτυχώς </w:t>
      </w:r>
      <w:r>
        <w:rPr>
          <w:rFonts w:eastAsia="Times New Roman" w:cs="Times New Roman"/>
          <w:szCs w:val="24"/>
        </w:rPr>
        <w:t>ήλθε να διορθώσει. Πιστεύουμε ότι θα διορθώσει το συγκεκριμένο πρόβλημα που υπήρχε, γιατί κρίνεται το μέλλον πολλών στελεχών του Λιμενικού Σώματος.</w:t>
      </w:r>
    </w:p>
    <w:p w14:paraId="3FCD8C6D"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Θα ήθελα να κάνω και μια υπενθύμιση σε κάτι που είχατε δεσμευτεί. Στον συγκεκριμένο νόμο υπήρχε και Ημέρα Μν</w:t>
      </w:r>
      <w:r>
        <w:rPr>
          <w:rFonts w:eastAsia="Times New Roman" w:cs="Times New Roman"/>
          <w:szCs w:val="24"/>
        </w:rPr>
        <w:t>ήμης Πεσόντων Λιμενικού Σώματος. Περιμένουμε να δούμε τα εγκαίνια.</w:t>
      </w:r>
    </w:p>
    <w:p w14:paraId="3FCD8C6E"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3FCD8C6F" w14:textId="77777777" w:rsidR="00BC419A" w:rsidRDefault="0035347C">
      <w:pPr>
        <w:spacing w:line="600" w:lineRule="auto"/>
        <w:ind w:firstLine="720"/>
        <w:contextualSpacing/>
        <w:jc w:val="both"/>
        <w:rPr>
          <w:rFonts w:eastAsia="Times New Roman" w:cs="Times New Roman"/>
          <w:szCs w:val="24"/>
        </w:rPr>
      </w:pPr>
      <w:r w:rsidRPr="00664858">
        <w:rPr>
          <w:rFonts w:eastAsia="Times New Roman" w:cs="Times New Roman"/>
          <w:b/>
          <w:szCs w:val="24"/>
        </w:rPr>
        <w:t>ΠΡΟΕΔΡΕΥΩΝ (Μάριος Γεωργιάδης):</w:t>
      </w:r>
      <w:r>
        <w:rPr>
          <w:rFonts w:eastAsia="Times New Roman" w:cs="Times New Roman"/>
          <w:szCs w:val="24"/>
        </w:rPr>
        <w:t xml:space="preserve"> Ευχαριστούμε τον κ. </w:t>
      </w:r>
      <w:proofErr w:type="spellStart"/>
      <w:r>
        <w:rPr>
          <w:rFonts w:eastAsia="Times New Roman" w:cs="Times New Roman"/>
          <w:szCs w:val="24"/>
        </w:rPr>
        <w:t>Κούζηλο</w:t>
      </w:r>
      <w:proofErr w:type="spellEnd"/>
      <w:r>
        <w:rPr>
          <w:rFonts w:eastAsia="Times New Roman" w:cs="Times New Roman"/>
          <w:szCs w:val="24"/>
        </w:rPr>
        <w:t>.</w:t>
      </w:r>
    </w:p>
    <w:p w14:paraId="3FCD8C70"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Κύριε Τάσσο, έχετε τον λόγο.</w:t>
      </w:r>
    </w:p>
    <w:p w14:paraId="3FCD8C71" w14:textId="77777777" w:rsidR="00BC419A" w:rsidRDefault="0035347C">
      <w:pPr>
        <w:spacing w:line="600" w:lineRule="auto"/>
        <w:ind w:firstLine="720"/>
        <w:contextualSpacing/>
        <w:jc w:val="both"/>
        <w:rPr>
          <w:rFonts w:eastAsia="Times New Roman" w:cs="Times New Roman"/>
          <w:szCs w:val="24"/>
        </w:rPr>
      </w:pPr>
      <w:r w:rsidRPr="00664858">
        <w:rPr>
          <w:rFonts w:eastAsia="Times New Roman" w:cs="Times New Roman"/>
          <w:b/>
          <w:szCs w:val="24"/>
        </w:rPr>
        <w:t xml:space="preserve">ΣΤΑΥΡΟΣ ΤΑΣΣΟΣ: </w:t>
      </w:r>
      <w:r>
        <w:rPr>
          <w:rFonts w:eastAsia="Times New Roman" w:cs="Times New Roman"/>
          <w:szCs w:val="24"/>
        </w:rPr>
        <w:t xml:space="preserve">Θα ήθελα λίγο να σταθώ σε αυτά που ακούστηκαν για τη στάση του ΚΚΕ </w:t>
      </w:r>
      <w:r>
        <w:rPr>
          <w:rFonts w:eastAsia="Times New Roman" w:cs="Times New Roman"/>
          <w:szCs w:val="24"/>
        </w:rPr>
        <w:t>σε σχέση με αυτή την τροπολογία. Οι κυβερνητικοί Βουλευτές μάς εγκαλούν ότι είμαστε ασυνεπείς με την πολιτική μας. Εμείς τους ερωτάμε γιατί εμείς είμαστε ασυνεπείς και όχι εκείνοι;</w:t>
      </w:r>
    </w:p>
    <w:p w14:paraId="3FCD8C72" w14:textId="77777777" w:rsidR="00BC419A" w:rsidRDefault="0035347C">
      <w:pPr>
        <w:spacing w:line="600" w:lineRule="auto"/>
        <w:ind w:firstLine="720"/>
        <w:contextualSpacing/>
        <w:jc w:val="both"/>
        <w:rPr>
          <w:rFonts w:eastAsia="Times New Roman"/>
          <w:szCs w:val="24"/>
        </w:rPr>
      </w:pPr>
      <w:r>
        <w:rPr>
          <w:rFonts w:eastAsia="Times New Roman"/>
          <w:szCs w:val="24"/>
        </w:rPr>
        <w:t xml:space="preserve">Λέτε ότι θέλετε να μειώσετε το κόστος μεταφοράς ανθρώπων και προϊόντων από </w:t>
      </w:r>
      <w:r>
        <w:rPr>
          <w:rFonts w:eastAsia="Times New Roman"/>
          <w:szCs w:val="24"/>
        </w:rPr>
        <w:t xml:space="preserve">τα νησιά στην ηπειρωτική χώρα, γιατί το αντίστροφο όσον αφορά τους ανθρώπους δεν ισχύει. Γι’ αυτό διαθέτετε </w:t>
      </w:r>
      <w:r>
        <w:rPr>
          <w:rFonts w:eastAsia="Times New Roman"/>
          <w:szCs w:val="24"/>
        </w:rPr>
        <w:t>60.000.000</w:t>
      </w:r>
      <w:r>
        <w:rPr>
          <w:rFonts w:eastAsia="Times New Roman"/>
          <w:szCs w:val="24"/>
        </w:rPr>
        <w:t xml:space="preserve"> </w:t>
      </w:r>
      <w:r>
        <w:rPr>
          <w:rFonts w:eastAsia="Times New Roman"/>
          <w:szCs w:val="24"/>
        </w:rPr>
        <w:t xml:space="preserve">φέτος και </w:t>
      </w:r>
      <w:r>
        <w:rPr>
          <w:rFonts w:eastAsia="Times New Roman"/>
          <w:szCs w:val="24"/>
        </w:rPr>
        <w:t>150.000.000</w:t>
      </w:r>
      <w:r>
        <w:rPr>
          <w:rFonts w:eastAsia="Times New Roman"/>
          <w:szCs w:val="24"/>
        </w:rPr>
        <w:t xml:space="preserve"> </w:t>
      </w:r>
      <w:r>
        <w:rPr>
          <w:rFonts w:eastAsia="Times New Roman"/>
          <w:szCs w:val="24"/>
        </w:rPr>
        <w:t xml:space="preserve">του χρόνου για την πλήρη εφαρμογή του. </w:t>
      </w:r>
    </w:p>
    <w:p w14:paraId="3FCD8C73" w14:textId="77777777" w:rsidR="00BC419A" w:rsidRDefault="0035347C">
      <w:pPr>
        <w:spacing w:line="600" w:lineRule="auto"/>
        <w:ind w:firstLine="720"/>
        <w:contextualSpacing/>
        <w:jc w:val="both"/>
        <w:rPr>
          <w:rFonts w:eastAsia="Times New Roman"/>
          <w:szCs w:val="24"/>
        </w:rPr>
      </w:pPr>
      <w:r>
        <w:rPr>
          <w:rFonts w:eastAsia="Times New Roman"/>
          <w:szCs w:val="24"/>
        </w:rPr>
        <w:t>Εμείς λέμε</w:t>
      </w:r>
      <w:r w:rsidRPr="00AB1132">
        <w:rPr>
          <w:rFonts w:eastAsia="Times New Roman"/>
          <w:szCs w:val="24"/>
        </w:rPr>
        <w:t xml:space="preserve">: </w:t>
      </w:r>
      <w:r>
        <w:rPr>
          <w:rFonts w:eastAsia="Times New Roman"/>
          <w:szCs w:val="24"/>
        </w:rPr>
        <w:t xml:space="preserve">Ποιοι θα πληρώσουν αυτά τα </w:t>
      </w:r>
      <w:r>
        <w:rPr>
          <w:rFonts w:eastAsia="Times New Roman"/>
          <w:szCs w:val="24"/>
        </w:rPr>
        <w:t>150.000.000</w:t>
      </w:r>
      <w:r>
        <w:rPr>
          <w:rFonts w:eastAsia="Times New Roman"/>
          <w:szCs w:val="24"/>
        </w:rPr>
        <w:t xml:space="preserve"> </w:t>
      </w:r>
      <w:r>
        <w:rPr>
          <w:rFonts w:eastAsia="Times New Roman"/>
          <w:szCs w:val="24"/>
        </w:rPr>
        <w:t>στην πλήρη εφαρμογή; Μήπ</w:t>
      </w:r>
      <w:r>
        <w:rPr>
          <w:rFonts w:eastAsia="Times New Roman"/>
          <w:szCs w:val="24"/>
        </w:rPr>
        <w:t>ως θα τα πληρώσουν αυτοί που έχουν, δηλαδή οι εφοπλιστές; Προφανώς όχι. Θα τα πληρώσει ο κρατικός κορβανάς. Άρα, ισχύει αυτό που λέμε, ότι όχι μόνο σ’ αυτή την περίπτωση, αλλά και στις άλλες περιπτώσεις με τα διάφορα ισοδύναμα και αντίμετρα τι κάνετε; Παίρ</w:t>
      </w:r>
      <w:r>
        <w:rPr>
          <w:rFonts w:eastAsia="Times New Roman"/>
          <w:szCs w:val="24"/>
        </w:rPr>
        <w:t xml:space="preserve">νετε από τους φτωχούς και δίνετε στους φτωχότερους. Αυτό κάνετε, αναδιανομή της φτώχειας. Αυτό το μέτρο θα ήταν πράγματι αναδιανεμητικό, θα είχε μια τέτοια μορφή, αν παίρνατε από τους πλούσιους, δηλαδή τους εφοπλιστές, αυτά τα </w:t>
      </w:r>
      <w:r>
        <w:rPr>
          <w:rFonts w:eastAsia="Times New Roman"/>
          <w:szCs w:val="24"/>
        </w:rPr>
        <w:t>150.000.000</w:t>
      </w:r>
      <w:r>
        <w:rPr>
          <w:rFonts w:eastAsia="Times New Roman"/>
          <w:szCs w:val="24"/>
        </w:rPr>
        <w:t>. Δεν χρειάζεται ν</w:t>
      </w:r>
      <w:r>
        <w:rPr>
          <w:rFonts w:eastAsia="Times New Roman"/>
          <w:szCs w:val="24"/>
        </w:rPr>
        <w:t>α κάνετε πολλά πράγματα. Μια-δυο φοροαπαλλαγές να τους καταργήσετε και τα πήρατε αυτά τα</w:t>
      </w:r>
      <w:r>
        <w:rPr>
          <w:rFonts w:eastAsia="Times New Roman"/>
          <w:szCs w:val="24"/>
        </w:rPr>
        <w:t>150.000.000</w:t>
      </w:r>
      <w:r>
        <w:rPr>
          <w:rFonts w:eastAsia="Times New Roman"/>
          <w:szCs w:val="24"/>
        </w:rPr>
        <w:t xml:space="preserve">. Δεν πρόκειται για κανένα τεράστιο ποσό. </w:t>
      </w:r>
    </w:p>
    <w:p w14:paraId="3FCD8C74" w14:textId="77777777" w:rsidR="00BC419A" w:rsidRDefault="0035347C">
      <w:pPr>
        <w:spacing w:line="600" w:lineRule="auto"/>
        <w:ind w:firstLine="720"/>
        <w:contextualSpacing/>
        <w:jc w:val="both"/>
        <w:rPr>
          <w:rFonts w:eastAsia="Times New Roman"/>
          <w:szCs w:val="24"/>
        </w:rPr>
      </w:pPr>
      <w:r>
        <w:rPr>
          <w:rFonts w:eastAsia="Times New Roman"/>
          <w:szCs w:val="24"/>
        </w:rPr>
        <w:t>Αυτό προφανώς δεν το κάνετε, γιατί οι εφοπλιστές είναι οι άνθρωποι με τους οποίους κάνετε νταραβέρι. Αυτοί είναι π</w:t>
      </w:r>
      <w:r>
        <w:rPr>
          <w:rFonts w:eastAsia="Times New Roman"/>
          <w:szCs w:val="24"/>
        </w:rPr>
        <w:t>ου κάνουν την ανάπτυξη,</w:t>
      </w:r>
      <w:r>
        <w:rPr>
          <w:rFonts w:eastAsia="Times New Roman"/>
          <w:szCs w:val="24"/>
        </w:rPr>
        <w:t xml:space="preserve"> </w:t>
      </w:r>
      <w:r>
        <w:rPr>
          <w:rFonts w:eastAsia="Times New Roman"/>
          <w:szCs w:val="24"/>
        </w:rPr>
        <w:t>γιατί</w:t>
      </w:r>
      <w:r>
        <w:rPr>
          <w:rFonts w:eastAsia="Times New Roman"/>
          <w:szCs w:val="24"/>
        </w:rPr>
        <w:t>,</w:t>
      </w:r>
      <w:r>
        <w:rPr>
          <w:rFonts w:eastAsia="Times New Roman"/>
          <w:szCs w:val="24"/>
        </w:rPr>
        <w:t xml:space="preserve"> κατά την άποψή </w:t>
      </w:r>
      <w:r>
        <w:rPr>
          <w:rFonts w:eastAsia="Times New Roman"/>
          <w:szCs w:val="24"/>
        </w:rPr>
        <w:t>σας,</w:t>
      </w:r>
      <w:r>
        <w:rPr>
          <w:rFonts w:eastAsia="Times New Roman"/>
          <w:szCs w:val="24"/>
        </w:rPr>
        <w:t xml:space="preserve"> την ανάπτυξη και την παραγωγή και τον πλούτο τα παράγουν οι επιχειρηματίες, δεν τα παράγουν οι εργαζόμενοι. Άρα έχουμε τους εργαζόμενους, παίρνουμε απ’ αυτούς. Δεν συζητάω τώρα για υπεραξίες, εκμετάλλευση </w:t>
      </w:r>
      <w:r>
        <w:rPr>
          <w:rFonts w:eastAsia="Times New Roman"/>
          <w:szCs w:val="24"/>
        </w:rPr>
        <w:t>κ.λπ.</w:t>
      </w:r>
      <w:r>
        <w:rPr>
          <w:rFonts w:eastAsia="Times New Roman"/>
          <w:szCs w:val="24"/>
        </w:rPr>
        <w:t>.</w:t>
      </w:r>
      <w:r>
        <w:rPr>
          <w:rFonts w:eastAsia="Times New Roman"/>
          <w:szCs w:val="24"/>
        </w:rPr>
        <w:t xml:space="preserve"> Μιλάω μέσα από τη φορολογική πολιτική, δηλαδή μέσα από αστικές πολιτικές. Δίνουμε επιδοτήσεις στο κεφάλαιο και δίνουμε και κάποια «ψίχουλα» στους εξαθλιωμένους και στους φτωχούς. </w:t>
      </w:r>
    </w:p>
    <w:p w14:paraId="3FCD8C75" w14:textId="77777777" w:rsidR="00BC419A" w:rsidRDefault="0035347C">
      <w:pPr>
        <w:spacing w:line="600" w:lineRule="auto"/>
        <w:ind w:firstLine="720"/>
        <w:contextualSpacing/>
        <w:jc w:val="both"/>
        <w:rPr>
          <w:rFonts w:eastAsia="Times New Roman"/>
          <w:szCs w:val="24"/>
        </w:rPr>
      </w:pPr>
      <w:r>
        <w:rPr>
          <w:rFonts w:eastAsia="Times New Roman"/>
          <w:szCs w:val="24"/>
        </w:rPr>
        <w:t>Μη μας πείτε ότι αυτό που λέμε εμείς θα γίνει μόνο αν γίνει επανάστασ</w:t>
      </w:r>
      <w:r>
        <w:rPr>
          <w:rFonts w:eastAsia="Times New Roman"/>
          <w:szCs w:val="24"/>
        </w:rPr>
        <w:t xml:space="preserve">η. Όχι. Τώρα γίνεται, σε συνθήκες αστικής </w:t>
      </w:r>
      <w:r>
        <w:rPr>
          <w:rFonts w:eastAsia="Times New Roman"/>
          <w:szCs w:val="24"/>
        </w:rPr>
        <w:t>Κ</w:t>
      </w:r>
      <w:r>
        <w:rPr>
          <w:rFonts w:eastAsia="Times New Roman"/>
          <w:szCs w:val="24"/>
        </w:rPr>
        <w:t xml:space="preserve">οινοβουλευτικής </w:t>
      </w:r>
      <w:r>
        <w:rPr>
          <w:rFonts w:eastAsia="Times New Roman"/>
          <w:szCs w:val="24"/>
        </w:rPr>
        <w:t>Δ</w:t>
      </w:r>
      <w:r>
        <w:rPr>
          <w:rFonts w:eastAsia="Times New Roman"/>
          <w:szCs w:val="24"/>
        </w:rPr>
        <w:t>ημοκρατίας. Καταργήστε μια-δυο φοροαπαλλαγές από τους εφοπλιστές και αυτά που θα πάρετε δώστε τα στους κατοίκους των νησιών, αλλά και γενικότερα στον ελληνικό πληθυσμό, ώστε να μπορεί και ο κάτοικ</w:t>
      </w:r>
      <w:r>
        <w:rPr>
          <w:rFonts w:eastAsia="Times New Roman"/>
          <w:szCs w:val="24"/>
        </w:rPr>
        <w:t>ος της ενδοχώρας να πάει στα νησιά και να κάνει σχετικά φθηνές διακοπές, γιατί σήμερα τα εισιτήρια είναι πανάκριβα. Ποια οικογένεια μπορεί να πάει με τα σημερινά εισιτήρια να κάνει διακοπές, όταν μόνο για τα εισιτήρια θέλει ένα πεντακοσάρικο, αν βάλεις μέσ</w:t>
      </w:r>
      <w:r>
        <w:rPr>
          <w:rFonts w:eastAsia="Times New Roman"/>
          <w:szCs w:val="24"/>
        </w:rPr>
        <w:t xml:space="preserve">α και το αυτοκίνητο; Ποιος έχει αυτά τα χρήματα για να κάνει αυτό το πράγμα; </w:t>
      </w:r>
    </w:p>
    <w:p w14:paraId="3FCD8C76" w14:textId="77777777" w:rsidR="00BC419A" w:rsidRDefault="0035347C">
      <w:pPr>
        <w:spacing w:line="600" w:lineRule="auto"/>
        <w:ind w:firstLine="720"/>
        <w:contextualSpacing/>
        <w:jc w:val="both"/>
        <w:rPr>
          <w:rFonts w:eastAsia="Times New Roman"/>
          <w:szCs w:val="24"/>
        </w:rPr>
      </w:pPr>
      <w:r>
        <w:rPr>
          <w:rFonts w:eastAsia="Times New Roman"/>
          <w:szCs w:val="24"/>
        </w:rPr>
        <w:t>Εσείς, όμως, τι μας λέτε; Μας λέτε</w:t>
      </w:r>
      <w:r w:rsidRPr="00AB1132">
        <w:rPr>
          <w:rFonts w:eastAsia="Times New Roman"/>
          <w:szCs w:val="24"/>
        </w:rPr>
        <w:t xml:space="preserve">: </w:t>
      </w:r>
      <w:r>
        <w:rPr>
          <w:rFonts w:eastAsia="Times New Roman"/>
          <w:szCs w:val="24"/>
        </w:rPr>
        <w:t>«Τώρα τι θέλετε; Να φύγουμε εμείς και να έλθει η Νέα Δημοκρατία;». Το λέτε, βέβαια, στη λογική πια του μικρότερου κακού.</w:t>
      </w:r>
    </w:p>
    <w:p w14:paraId="3FCD8C77" w14:textId="77777777" w:rsidR="00BC419A" w:rsidRDefault="0035347C">
      <w:pPr>
        <w:spacing w:line="600" w:lineRule="auto"/>
        <w:ind w:firstLine="720"/>
        <w:contextualSpacing/>
        <w:jc w:val="both"/>
        <w:rPr>
          <w:rFonts w:eastAsia="Times New Roman"/>
          <w:szCs w:val="24"/>
        </w:rPr>
      </w:pPr>
      <w:r>
        <w:rPr>
          <w:rFonts w:eastAsia="Times New Roman"/>
          <w:szCs w:val="24"/>
        </w:rPr>
        <w:t>Εμείς λέμε στον κόσμο</w:t>
      </w:r>
      <w:r w:rsidRPr="00AB1132">
        <w:rPr>
          <w:rFonts w:eastAsia="Times New Roman"/>
          <w:szCs w:val="24"/>
        </w:rPr>
        <w:t>:</w:t>
      </w:r>
      <w:r>
        <w:rPr>
          <w:rFonts w:eastAsia="Times New Roman"/>
          <w:szCs w:val="24"/>
        </w:rPr>
        <w:t xml:space="preserve"> Χάθηκε ο ίσιος δρόμος; Χάθηκε δηλαδή το καλό; Χάθηκε το ΚΚΕ; Ενισχύστε το ΚΚΕ. Γιατί; Διότι τα υπόλοιπα κόμματα, όλα τα αστικά κόμματα, συμφωνείτε όσον αφορά τη στρατηγική στόχευση. Καπιταλισμό θέλετε όλοι σας, Ευρωπαϊκή Ένωση και ΝΑΤΟ θέλετε όλοι σας. Μ</w:t>
      </w:r>
      <w:r>
        <w:rPr>
          <w:rFonts w:eastAsia="Times New Roman"/>
          <w:szCs w:val="24"/>
        </w:rPr>
        <w:t xml:space="preserve">ε τον </w:t>
      </w:r>
      <w:proofErr w:type="spellStart"/>
      <w:r>
        <w:rPr>
          <w:rFonts w:eastAsia="Times New Roman"/>
          <w:szCs w:val="24"/>
        </w:rPr>
        <w:t>Γιούνκερ</w:t>
      </w:r>
      <w:proofErr w:type="spellEnd"/>
      <w:r>
        <w:rPr>
          <w:rFonts w:eastAsia="Times New Roman"/>
          <w:szCs w:val="24"/>
        </w:rPr>
        <w:t xml:space="preserve"> κοιμ</w:t>
      </w:r>
      <w:r>
        <w:rPr>
          <w:rFonts w:eastAsia="Times New Roman"/>
          <w:szCs w:val="24"/>
        </w:rPr>
        <w:t>ά</w:t>
      </w:r>
      <w:r>
        <w:rPr>
          <w:rFonts w:eastAsia="Times New Roman"/>
          <w:szCs w:val="24"/>
        </w:rPr>
        <w:t xml:space="preserve">στε, με τον </w:t>
      </w:r>
      <w:proofErr w:type="spellStart"/>
      <w:r>
        <w:rPr>
          <w:rFonts w:eastAsia="Times New Roman"/>
          <w:szCs w:val="24"/>
        </w:rPr>
        <w:t>Στόλτενμπεργκ</w:t>
      </w:r>
      <w:proofErr w:type="spellEnd"/>
      <w:r>
        <w:rPr>
          <w:rFonts w:eastAsia="Times New Roman"/>
          <w:szCs w:val="24"/>
        </w:rPr>
        <w:t xml:space="preserve"> ξυπνάτε. Αυτοί σ</w:t>
      </w:r>
      <w:r>
        <w:rPr>
          <w:rFonts w:eastAsia="Times New Roman"/>
          <w:szCs w:val="24"/>
        </w:rPr>
        <w:t>ά</w:t>
      </w:r>
      <w:r>
        <w:rPr>
          <w:rFonts w:eastAsia="Times New Roman"/>
          <w:szCs w:val="24"/>
        </w:rPr>
        <w:t xml:space="preserve">ς χτυπούν στοργικά στην πλάτη και σας λένε «μπράβο» γι’ αυτά που κάνετε. </w:t>
      </w:r>
    </w:p>
    <w:p w14:paraId="3FCD8C78" w14:textId="77777777" w:rsidR="00BC419A" w:rsidRDefault="0035347C">
      <w:pPr>
        <w:spacing w:line="600" w:lineRule="auto"/>
        <w:ind w:firstLine="720"/>
        <w:contextualSpacing/>
        <w:jc w:val="both"/>
        <w:rPr>
          <w:rFonts w:eastAsia="Times New Roman"/>
          <w:szCs w:val="24"/>
        </w:rPr>
      </w:pPr>
      <w:r>
        <w:rPr>
          <w:rFonts w:eastAsia="Times New Roman"/>
          <w:szCs w:val="24"/>
        </w:rPr>
        <w:t>Η συγκεκριμένη Κυβέρνηση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 κάνει αυτή τη στιγμή αυτά που δεν μπορούσαν να κάνουν</w:t>
      </w:r>
      <w:r w:rsidRPr="005367E5">
        <w:rPr>
          <w:rFonts w:eastAsia="Times New Roman"/>
          <w:szCs w:val="24"/>
        </w:rPr>
        <w:t xml:space="preserve"> </w:t>
      </w:r>
      <w:r>
        <w:rPr>
          <w:rFonts w:eastAsia="Times New Roman"/>
          <w:szCs w:val="24"/>
        </w:rPr>
        <w:t xml:space="preserve">το ΠΑΣΟΚ και η Νέα </w:t>
      </w:r>
      <w:r>
        <w:rPr>
          <w:rFonts w:eastAsia="Times New Roman"/>
          <w:szCs w:val="24"/>
        </w:rPr>
        <w:t>Δημοκρατία, επειδή δεν είχαν το αριστερό προσωπείο που έχετε εσείς. Περάσατε μέτρα αδιανόητα και βέβαια χωρίς να άρετε κανένα από τα προηγούμενα μέτρα, προσθέσατε και καινούργια. Άρα ποια είναι η επιλογή που έχει να κάνει ο ελληνικός λαός ανάμεσα στο μικρό</w:t>
      </w:r>
      <w:r>
        <w:rPr>
          <w:rFonts w:eastAsia="Times New Roman"/>
          <w:szCs w:val="24"/>
        </w:rPr>
        <w:t xml:space="preserve">τερο κακό, όπως το λέτε εσείς; Δεν είναι επιλογή το μικρότερο κακό. </w:t>
      </w:r>
    </w:p>
    <w:p w14:paraId="3FCD8C79" w14:textId="77777777" w:rsidR="00BC419A" w:rsidRDefault="0035347C">
      <w:pPr>
        <w:spacing w:line="600" w:lineRule="auto"/>
        <w:ind w:firstLine="720"/>
        <w:contextualSpacing/>
        <w:jc w:val="both"/>
        <w:rPr>
          <w:rFonts w:eastAsia="Times New Roman"/>
          <w:szCs w:val="24"/>
        </w:rPr>
      </w:pPr>
      <w:r w:rsidRPr="005367E5">
        <w:rPr>
          <w:rFonts w:eastAsia="Times New Roman"/>
          <w:b/>
          <w:szCs w:val="24"/>
        </w:rPr>
        <w:t>ΠΡΟΕΔΡΕΥΩΝ (Μάριος Γεωργιάδης):</w:t>
      </w:r>
      <w:r>
        <w:rPr>
          <w:rFonts w:eastAsia="Times New Roman"/>
          <w:szCs w:val="24"/>
        </w:rPr>
        <w:t xml:space="preserve"> Ευχαριστούμε τον κ. Τάσσο.</w:t>
      </w:r>
    </w:p>
    <w:p w14:paraId="3FCD8C7A" w14:textId="77777777" w:rsidR="00BC419A" w:rsidRDefault="0035347C">
      <w:pPr>
        <w:spacing w:line="600" w:lineRule="auto"/>
        <w:ind w:firstLine="720"/>
        <w:contextualSpacing/>
        <w:jc w:val="both"/>
        <w:rPr>
          <w:rFonts w:eastAsia="Times New Roman"/>
          <w:szCs w:val="24"/>
        </w:rPr>
      </w:pPr>
      <w:r>
        <w:rPr>
          <w:rFonts w:eastAsia="Times New Roman"/>
          <w:szCs w:val="24"/>
        </w:rPr>
        <w:t xml:space="preserve">Ο κ. </w:t>
      </w:r>
      <w:proofErr w:type="spellStart"/>
      <w:r>
        <w:rPr>
          <w:rFonts w:eastAsia="Times New Roman"/>
          <w:szCs w:val="24"/>
        </w:rPr>
        <w:t>Δανέλλης</w:t>
      </w:r>
      <w:proofErr w:type="spellEnd"/>
      <w:r>
        <w:rPr>
          <w:rFonts w:eastAsia="Times New Roman"/>
          <w:szCs w:val="24"/>
        </w:rPr>
        <w:t xml:space="preserve"> έχει τον λόγο.</w:t>
      </w:r>
    </w:p>
    <w:p w14:paraId="3FCD8C7B" w14:textId="77777777" w:rsidR="00BC419A" w:rsidRDefault="0035347C">
      <w:pPr>
        <w:spacing w:line="600" w:lineRule="auto"/>
        <w:ind w:firstLine="720"/>
        <w:contextualSpacing/>
        <w:jc w:val="both"/>
        <w:rPr>
          <w:rFonts w:eastAsia="Times New Roman"/>
          <w:szCs w:val="24"/>
        </w:rPr>
      </w:pPr>
      <w:r w:rsidRPr="005367E5">
        <w:rPr>
          <w:rFonts w:eastAsia="Times New Roman"/>
          <w:b/>
          <w:szCs w:val="24"/>
        </w:rPr>
        <w:t xml:space="preserve">ΓΕΩΡΓΙΟΣ </w:t>
      </w:r>
      <w:r>
        <w:rPr>
          <w:rFonts w:eastAsia="Times New Roman"/>
          <w:b/>
          <w:szCs w:val="24"/>
        </w:rPr>
        <w:t>-</w:t>
      </w:r>
      <w:r w:rsidRPr="005367E5">
        <w:rPr>
          <w:rFonts w:eastAsia="Times New Roman"/>
          <w:b/>
          <w:szCs w:val="24"/>
        </w:rPr>
        <w:t xml:space="preserve"> ΔΗΜΗΤΡΙΟΣ ΚΑΡΡΑΣ: </w:t>
      </w:r>
      <w:r>
        <w:rPr>
          <w:rFonts w:eastAsia="Times New Roman"/>
          <w:szCs w:val="24"/>
        </w:rPr>
        <w:t xml:space="preserve">Κύριε Πρόεδρε, θα μπορούσα να προηγηθώ του συναδέλφου για τριάντα </w:t>
      </w:r>
      <w:r>
        <w:rPr>
          <w:rFonts w:eastAsia="Times New Roman"/>
          <w:szCs w:val="24"/>
        </w:rPr>
        <w:t>δευτερόλεπτα</w:t>
      </w:r>
      <w:r>
        <w:rPr>
          <w:rFonts w:eastAsia="Times New Roman"/>
          <w:szCs w:val="24"/>
        </w:rPr>
        <w:t>,</w:t>
      </w:r>
      <w:r>
        <w:rPr>
          <w:rFonts w:eastAsia="Times New Roman"/>
          <w:szCs w:val="24"/>
        </w:rPr>
        <w:t xml:space="preserve"> επειδή ξέχασα να πω κάτι; </w:t>
      </w:r>
    </w:p>
    <w:p w14:paraId="3FCD8C7C" w14:textId="77777777" w:rsidR="00BC419A" w:rsidRDefault="0035347C">
      <w:pPr>
        <w:spacing w:line="600" w:lineRule="auto"/>
        <w:ind w:firstLine="720"/>
        <w:contextualSpacing/>
        <w:jc w:val="both"/>
        <w:rPr>
          <w:rFonts w:eastAsia="Times New Roman"/>
          <w:szCs w:val="24"/>
        </w:rPr>
      </w:pPr>
      <w:r w:rsidRPr="005367E5">
        <w:rPr>
          <w:rFonts w:eastAsia="Times New Roman"/>
          <w:b/>
          <w:szCs w:val="24"/>
        </w:rPr>
        <w:t>ΠΡΟΕΔΡΕΥΩΝ (Μάριος Γεωργιάδης):</w:t>
      </w:r>
      <w:r>
        <w:rPr>
          <w:rFonts w:eastAsia="Times New Roman"/>
          <w:szCs w:val="24"/>
        </w:rPr>
        <w:t xml:space="preserve"> Για ποιο θέμα, κύριε Καρρά;</w:t>
      </w:r>
    </w:p>
    <w:p w14:paraId="3FCD8C7D" w14:textId="77777777" w:rsidR="00BC419A" w:rsidRDefault="0035347C">
      <w:pPr>
        <w:spacing w:line="600" w:lineRule="auto"/>
        <w:ind w:firstLine="720"/>
        <w:contextualSpacing/>
        <w:jc w:val="both"/>
        <w:rPr>
          <w:rFonts w:eastAsia="Times New Roman"/>
          <w:szCs w:val="24"/>
        </w:rPr>
      </w:pPr>
      <w:r w:rsidRPr="005367E5">
        <w:rPr>
          <w:rFonts w:eastAsia="Times New Roman"/>
          <w:b/>
          <w:szCs w:val="24"/>
        </w:rPr>
        <w:t xml:space="preserve">ΓΕΩΡΓΙΟΣ </w:t>
      </w:r>
      <w:r>
        <w:rPr>
          <w:rFonts w:eastAsia="Times New Roman"/>
          <w:b/>
          <w:szCs w:val="24"/>
        </w:rPr>
        <w:t>-</w:t>
      </w:r>
      <w:r w:rsidRPr="005367E5">
        <w:rPr>
          <w:rFonts w:eastAsia="Times New Roman"/>
          <w:b/>
          <w:szCs w:val="24"/>
        </w:rPr>
        <w:t xml:space="preserve"> ΔΗΜΗΤΡΙΟΣ ΚΑΡΡΑΣ:</w:t>
      </w:r>
      <w:r w:rsidRPr="00D6097A">
        <w:rPr>
          <w:rFonts w:eastAsia="Times New Roman"/>
          <w:szCs w:val="24"/>
        </w:rPr>
        <w:t xml:space="preserve"> </w:t>
      </w:r>
      <w:r>
        <w:rPr>
          <w:rFonts w:eastAsia="Times New Roman"/>
          <w:szCs w:val="24"/>
        </w:rPr>
        <w:t>Μου διέφυγε μία σημείωση και θα ήθελα να την αναφέρω</w:t>
      </w:r>
      <w:r>
        <w:rPr>
          <w:rFonts w:eastAsia="Times New Roman"/>
          <w:szCs w:val="24"/>
        </w:rPr>
        <w:t>,</w:t>
      </w:r>
      <w:r>
        <w:rPr>
          <w:rFonts w:eastAsia="Times New Roman"/>
          <w:szCs w:val="24"/>
        </w:rPr>
        <w:t xml:space="preserve"> επειδή θα μιλήσει ο κύριος Υπουργός αμέσως μετά. Τριάντα δευτερόλεπτα χρ</w:t>
      </w:r>
      <w:r>
        <w:rPr>
          <w:rFonts w:eastAsia="Times New Roman"/>
          <w:szCs w:val="24"/>
        </w:rPr>
        <w:t>ειάζομαι.</w:t>
      </w:r>
    </w:p>
    <w:p w14:paraId="3FCD8C7E" w14:textId="77777777" w:rsidR="00BC419A" w:rsidRDefault="0035347C">
      <w:pPr>
        <w:spacing w:line="600" w:lineRule="auto"/>
        <w:ind w:firstLine="720"/>
        <w:contextualSpacing/>
        <w:jc w:val="both"/>
        <w:rPr>
          <w:rFonts w:eastAsia="Times New Roman"/>
          <w:szCs w:val="24"/>
        </w:rPr>
      </w:pPr>
      <w:r w:rsidRPr="005367E5">
        <w:rPr>
          <w:rFonts w:eastAsia="Times New Roman"/>
          <w:b/>
          <w:szCs w:val="24"/>
        </w:rPr>
        <w:t xml:space="preserve">ΠΡΟΕΔΡΕΥΩΝ (Μάριος Γεωργιάδης): </w:t>
      </w:r>
      <w:r>
        <w:rPr>
          <w:rFonts w:eastAsia="Times New Roman"/>
          <w:szCs w:val="24"/>
        </w:rPr>
        <w:t>Έχετε τον λόγο.</w:t>
      </w:r>
    </w:p>
    <w:p w14:paraId="3FCD8C7F" w14:textId="77777777" w:rsidR="00BC419A" w:rsidRDefault="0035347C">
      <w:pPr>
        <w:spacing w:line="600" w:lineRule="auto"/>
        <w:ind w:firstLine="720"/>
        <w:contextualSpacing/>
        <w:jc w:val="both"/>
        <w:rPr>
          <w:rFonts w:eastAsia="Times New Roman"/>
          <w:szCs w:val="24"/>
        </w:rPr>
      </w:pPr>
      <w:r w:rsidRPr="005367E5">
        <w:rPr>
          <w:rFonts w:eastAsia="Times New Roman"/>
          <w:b/>
          <w:szCs w:val="24"/>
        </w:rPr>
        <w:t xml:space="preserve">ΓΕΩΡΓΙΟΣ </w:t>
      </w:r>
      <w:r>
        <w:rPr>
          <w:rFonts w:eastAsia="Times New Roman"/>
          <w:b/>
          <w:szCs w:val="24"/>
        </w:rPr>
        <w:t>-</w:t>
      </w:r>
      <w:r w:rsidRPr="005367E5">
        <w:rPr>
          <w:rFonts w:eastAsia="Times New Roman"/>
          <w:b/>
          <w:szCs w:val="24"/>
        </w:rPr>
        <w:t xml:space="preserve"> ΔΗΜΗΤΡΙΟΣ ΚΑΡΡΑΣ: </w:t>
      </w:r>
      <w:r>
        <w:rPr>
          <w:rFonts w:eastAsia="Times New Roman"/>
          <w:szCs w:val="24"/>
        </w:rPr>
        <w:t>Αφού θα μιλήσετε, κύριε Υπουργέ, στο άρθρο 2 για τις προγραμματικές συμβάσεις, που αναφέρεται στην παράγραφο 2, βλέπω το εξής</w:t>
      </w:r>
      <w:r w:rsidRPr="00D6097A">
        <w:rPr>
          <w:rFonts w:eastAsia="Times New Roman"/>
          <w:szCs w:val="24"/>
        </w:rPr>
        <w:t>:</w:t>
      </w:r>
      <w:r>
        <w:rPr>
          <w:rFonts w:eastAsia="Times New Roman"/>
          <w:szCs w:val="24"/>
        </w:rPr>
        <w:t xml:space="preserve"> «…ή όποιον άλλο</w:t>
      </w:r>
      <w:r>
        <w:rPr>
          <w:rFonts w:eastAsia="Times New Roman"/>
          <w:szCs w:val="24"/>
        </w:rPr>
        <w:t>ν</w:t>
      </w:r>
      <w:r>
        <w:rPr>
          <w:rFonts w:eastAsia="Times New Roman"/>
          <w:szCs w:val="24"/>
        </w:rPr>
        <w:t xml:space="preserve"> φορέα κριθεί αναγκαίο». Β</w:t>
      </w:r>
      <w:r>
        <w:rPr>
          <w:rFonts w:eastAsia="Times New Roman"/>
          <w:szCs w:val="24"/>
        </w:rPr>
        <w:t>λέπω μια γενίκευση. Νομίζω ότι θα πρέπει να μείνουμε στα εκπαιδευτικά ιδρύματα και στα ερευνητικά ινστιτούτα, τα οποία αναφέρετε. Το «ή όποιον άλλο</w:t>
      </w:r>
      <w:r>
        <w:rPr>
          <w:rFonts w:eastAsia="Times New Roman"/>
          <w:szCs w:val="24"/>
        </w:rPr>
        <w:t>ν</w:t>
      </w:r>
      <w:r>
        <w:rPr>
          <w:rFonts w:eastAsia="Times New Roman"/>
          <w:szCs w:val="24"/>
        </w:rPr>
        <w:t xml:space="preserve"> φορέα κριθεί αναγκαίο» είναι εντελώς γενικό και δεν νομίζω ότι θα βοηθήσει στην εφαρμογή του νόμου. Αν θέλε</w:t>
      </w:r>
      <w:r>
        <w:rPr>
          <w:rFonts w:eastAsia="Times New Roman"/>
          <w:szCs w:val="24"/>
        </w:rPr>
        <w:t>τε, διαγράψτε το</w:t>
      </w:r>
      <w:r>
        <w:rPr>
          <w:rFonts w:eastAsia="Times New Roman"/>
          <w:szCs w:val="24"/>
        </w:rPr>
        <w:t>,</w:t>
      </w:r>
      <w:r>
        <w:rPr>
          <w:rFonts w:eastAsia="Times New Roman"/>
          <w:szCs w:val="24"/>
        </w:rPr>
        <w:t xml:space="preserve"> για να τελειώσουμε.</w:t>
      </w:r>
    </w:p>
    <w:p w14:paraId="3FCD8C80" w14:textId="77777777" w:rsidR="00BC419A" w:rsidRDefault="0035347C">
      <w:pPr>
        <w:spacing w:line="600" w:lineRule="auto"/>
        <w:ind w:firstLine="720"/>
        <w:contextualSpacing/>
        <w:jc w:val="both"/>
        <w:rPr>
          <w:rFonts w:eastAsia="Times New Roman"/>
          <w:szCs w:val="24"/>
        </w:rPr>
      </w:pPr>
      <w:r w:rsidRPr="0073079C">
        <w:rPr>
          <w:rFonts w:eastAsia="Times New Roman"/>
          <w:b/>
          <w:szCs w:val="24"/>
        </w:rPr>
        <w:t>ΠΡΟΕΔΡΕΥΩΝ (</w:t>
      </w:r>
      <w:r>
        <w:rPr>
          <w:rFonts w:eastAsia="Times New Roman"/>
          <w:b/>
          <w:szCs w:val="24"/>
        </w:rPr>
        <w:t>Μάριος Γεωργιάδης</w:t>
      </w:r>
      <w:r w:rsidRPr="0073079C">
        <w:rPr>
          <w:rFonts w:eastAsia="Times New Roman"/>
          <w:b/>
          <w:szCs w:val="24"/>
        </w:rPr>
        <w:t xml:space="preserve">): </w:t>
      </w:r>
      <w:r>
        <w:rPr>
          <w:rFonts w:eastAsia="Times New Roman"/>
          <w:szCs w:val="24"/>
        </w:rPr>
        <w:t xml:space="preserve">Ευχαριστούμε τον κ. Καρρά. </w:t>
      </w:r>
    </w:p>
    <w:p w14:paraId="3FCD8C81" w14:textId="77777777" w:rsidR="00BC419A" w:rsidRDefault="0035347C">
      <w:pPr>
        <w:spacing w:line="600" w:lineRule="auto"/>
        <w:ind w:firstLine="720"/>
        <w:contextualSpacing/>
        <w:jc w:val="both"/>
        <w:rPr>
          <w:rFonts w:eastAsia="Times New Roman"/>
          <w:szCs w:val="24"/>
        </w:rPr>
      </w:pPr>
      <w:r>
        <w:rPr>
          <w:rFonts w:eastAsia="Times New Roman"/>
          <w:b/>
          <w:szCs w:val="24"/>
        </w:rPr>
        <w:t xml:space="preserve">ΣΤΑΥΡΟΣ ΤΑΣΣΟΣ: </w:t>
      </w:r>
      <w:r>
        <w:rPr>
          <w:rFonts w:eastAsia="Times New Roman"/>
          <w:szCs w:val="24"/>
        </w:rPr>
        <w:t>Κύριε Πρόεδρε, μπορώ να έχω τον λόγο</w:t>
      </w:r>
      <w:r>
        <w:rPr>
          <w:rFonts w:eastAsia="Times New Roman"/>
          <w:szCs w:val="24"/>
        </w:rPr>
        <w:t>,</w:t>
      </w:r>
      <w:r>
        <w:rPr>
          <w:rFonts w:eastAsia="Times New Roman"/>
          <w:szCs w:val="24"/>
        </w:rPr>
        <w:t xml:space="preserve"> γιατί ξέχασα κι εγώ να αναφερθώ σε κάτι;</w:t>
      </w:r>
    </w:p>
    <w:p w14:paraId="3FCD8C82" w14:textId="77777777" w:rsidR="00BC419A" w:rsidRDefault="0035347C">
      <w:pPr>
        <w:spacing w:line="600" w:lineRule="auto"/>
        <w:ind w:firstLine="720"/>
        <w:contextualSpacing/>
        <w:jc w:val="both"/>
        <w:rPr>
          <w:rFonts w:eastAsia="Times New Roman"/>
          <w:szCs w:val="24"/>
        </w:rPr>
      </w:pPr>
      <w:r w:rsidRPr="0073079C">
        <w:rPr>
          <w:rFonts w:eastAsia="Times New Roman"/>
          <w:b/>
          <w:szCs w:val="24"/>
        </w:rPr>
        <w:t>ΠΡΟΕΔΡΕΥΩΝ (</w:t>
      </w:r>
      <w:r>
        <w:rPr>
          <w:rFonts w:eastAsia="Times New Roman"/>
          <w:b/>
          <w:szCs w:val="24"/>
        </w:rPr>
        <w:t>Μάριος Γεωργιάδης</w:t>
      </w:r>
      <w:r w:rsidRPr="0073079C">
        <w:rPr>
          <w:rFonts w:eastAsia="Times New Roman"/>
          <w:b/>
          <w:szCs w:val="24"/>
        </w:rPr>
        <w:t>):</w:t>
      </w:r>
      <w:r>
        <w:rPr>
          <w:rFonts w:eastAsia="Times New Roman"/>
          <w:b/>
          <w:szCs w:val="24"/>
        </w:rPr>
        <w:t xml:space="preserve"> </w:t>
      </w:r>
      <w:r>
        <w:rPr>
          <w:rFonts w:eastAsia="Times New Roman"/>
          <w:szCs w:val="24"/>
        </w:rPr>
        <w:t>Τι ξεχάσατε, κύριε Τάσσο; Γιατί</w:t>
      </w:r>
      <w:r>
        <w:rPr>
          <w:rFonts w:eastAsia="Times New Roman"/>
          <w:szCs w:val="24"/>
        </w:rPr>
        <w:t xml:space="preserve"> αν αρχίσουν όλοι να ξεχνάνε, καταλαβαίνετε τι θα γίνει. </w:t>
      </w:r>
    </w:p>
    <w:p w14:paraId="3FCD8C83" w14:textId="77777777" w:rsidR="00BC419A" w:rsidRDefault="0035347C">
      <w:pPr>
        <w:spacing w:line="600" w:lineRule="auto"/>
        <w:ind w:firstLine="720"/>
        <w:contextualSpacing/>
        <w:jc w:val="both"/>
        <w:rPr>
          <w:rFonts w:eastAsia="Times New Roman"/>
          <w:szCs w:val="24"/>
        </w:rPr>
      </w:pPr>
      <w:r>
        <w:rPr>
          <w:rFonts w:eastAsia="Times New Roman"/>
          <w:b/>
          <w:szCs w:val="24"/>
        </w:rPr>
        <w:t xml:space="preserve">ΣΤΑΥΡΟΣ ΤΑΣΣΟΣ: </w:t>
      </w:r>
      <w:r>
        <w:rPr>
          <w:rFonts w:eastAsia="Times New Roman"/>
          <w:szCs w:val="24"/>
        </w:rPr>
        <w:t xml:space="preserve">Επειδή έγινε αρκετή συζήτηση όσον αφορά τα δικαιώματα των εργαζομένων και την προστασία των δικαιωμάτων αυτών, έχω μπροστά στα χέρια μου μια ανακοίνωση τριών </w:t>
      </w:r>
      <w:r>
        <w:rPr>
          <w:rFonts w:eastAsia="Times New Roman"/>
          <w:szCs w:val="24"/>
        </w:rPr>
        <w:t>σ</w:t>
      </w:r>
      <w:r>
        <w:rPr>
          <w:rFonts w:eastAsia="Times New Roman"/>
          <w:szCs w:val="24"/>
        </w:rPr>
        <w:t xml:space="preserve">ωματείων, της Πανελλήνιας Ένωσης Μηχανικών Εμπορικού Ναυτικού, της Πανελλήνιας Ένωσης Κατωτέρων Πληρωμάτων Μηχανής και της Πανελλήνιας Επαγγελματικής Ένωσης Μαγείρων Εμπορικού Ναυτικού. Και λένε εδώ: «Μετά από το ναυάγιο των διαπραγματεύσεων…  </w:t>
      </w:r>
    </w:p>
    <w:p w14:paraId="3FCD8C84" w14:textId="77777777" w:rsidR="00BC419A" w:rsidRDefault="0035347C">
      <w:pPr>
        <w:spacing w:line="600" w:lineRule="auto"/>
        <w:ind w:firstLine="720"/>
        <w:contextualSpacing/>
        <w:jc w:val="both"/>
        <w:rPr>
          <w:rFonts w:eastAsia="Times New Roman"/>
          <w:szCs w:val="24"/>
        </w:rPr>
      </w:pPr>
      <w:r w:rsidRPr="0073079C">
        <w:rPr>
          <w:rFonts w:eastAsia="Times New Roman"/>
          <w:b/>
          <w:szCs w:val="24"/>
        </w:rPr>
        <w:t xml:space="preserve">ΠΡΟΕΔΡΕΥΩΝ </w:t>
      </w:r>
      <w:r w:rsidRPr="0073079C">
        <w:rPr>
          <w:rFonts w:eastAsia="Times New Roman"/>
          <w:b/>
          <w:szCs w:val="24"/>
        </w:rPr>
        <w:t>(</w:t>
      </w:r>
      <w:r>
        <w:rPr>
          <w:rFonts w:eastAsia="Times New Roman"/>
          <w:b/>
          <w:szCs w:val="24"/>
        </w:rPr>
        <w:t>Μάριος Γεωργιάδης</w:t>
      </w:r>
      <w:r w:rsidRPr="0073079C">
        <w:rPr>
          <w:rFonts w:eastAsia="Times New Roman"/>
          <w:b/>
          <w:szCs w:val="24"/>
        </w:rPr>
        <w:t>):</w:t>
      </w:r>
      <w:r>
        <w:rPr>
          <w:rFonts w:eastAsia="Times New Roman"/>
          <w:b/>
          <w:szCs w:val="24"/>
        </w:rPr>
        <w:t xml:space="preserve"> </w:t>
      </w:r>
      <w:r>
        <w:rPr>
          <w:rFonts w:eastAsia="Times New Roman"/>
          <w:szCs w:val="24"/>
        </w:rPr>
        <w:t xml:space="preserve">Κύριε Τάσσο, μην τη διαβάσετε. Καταθέστε την στα Πρακτικά. </w:t>
      </w:r>
    </w:p>
    <w:p w14:paraId="3FCD8C85" w14:textId="77777777" w:rsidR="00BC419A" w:rsidRDefault="0035347C">
      <w:pPr>
        <w:spacing w:line="600" w:lineRule="auto"/>
        <w:ind w:firstLine="720"/>
        <w:contextualSpacing/>
        <w:jc w:val="both"/>
        <w:rPr>
          <w:rFonts w:eastAsia="Times New Roman"/>
          <w:szCs w:val="24"/>
        </w:rPr>
      </w:pPr>
      <w:r>
        <w:rPr>
          <w:rFonts w:eastAsia="Times New Roman"/>
          <w:b/>
          <w:szCs w:val="24"/>
        </w:rPr>
        <w:t xml:space="preserve">ΣΤΑΥΡΟΣ ΤΑΣΣΟΣ: </w:t>
      </w:r>
      <w:r>
        <w:rPr>
          <w:rFonts w:eastAsia="Times New Roman"/>
          <w:szCs w:val="24"/>
        </w:rPr>
        <w:t xml:space="preserve">Εν πάση </w:t>
      </w:r>
      <w:proofErr w:type="spellStart"/>
      <w:r>
        <w:rPr>
          <w:rFonts w:eastAsia="Times New Roman"/>
          <w:szCs w:val="24"/>
        </w:rPr>
        <w:t>περιπτώσει</w:t>
      </w:r>
      <w:proofErr w:type="spellEnd"/>
      <w:r>
        <w:rPr>
          <w:rFonts w:eastAsia="Times New Roman"/>
          <w:szCs w:val="24"/>
        </w:rPr>
        <w:t>, οι άνθρωποι αυτοί, επειδή ναυάγησαν οι διαπραγματεύσεις για συλλογικές συμβάσεις εργασίας, κατεβαίνουν σε απεργία διεκδικώντας τα δικαιώματ</w:t>
      </w:r>
      <w:r>
        <w:rPr>
          <w:rFonts w:eastAsia="Times New Roman"/>
          <w:szCs w:val="24"/>
        </w:rPr>
        <w:t xml:space="preserve">ά τους. </w:t>
      </w:r>
    </w:p>
    <w:p w14:paraId="3FCD8C86" w14:textId="77777777" w:rsidR="00BC419A" w:rsidRDefault="0035347C">
      <w:pPr>
        <w:spacing w:line="600" w:lineRule="auto"/>
        <w:ind w:firstLine="720"/>
        <w:contextualSpacing/>
        <w:jc w:val="both"/>
        <w:rPr>
          <w:rFonts w:eastAsia="Times New Roman"/>
          <w:szCs w:val="24"/>
        </w:rPr>
      </w:pPr>
      <w:r>
        <w:rPr>
          <w:rFonts w:eastAsia="Times New Roman"/>
          <w:szCs w:val="24"/>
        </w:rPr>
        <w:t xml:space="preserve">Το καταθέτω για τα Πρακτικά. </w:t>
      </w:r>
    </w:p>
    <w:p w14:paraId="3FCD8C87" w14:textId="77777777" w:rsidR="00BC419A" w:rsidRDefault="0035347C">
      <w:pPr>
        <w:spacing w:line="600" w:lineRule="auto"/>
        <w:ind w:firstLine="720"/>
        <w:contextualSpacing/>
        <w:jc w:val="both"/>
        <w:rPr>
          <w:rFonts w:eastAsia="Times New Roman"/>
          <w:szCs w:val="24"/>
        </w:rPr>
      </w:pPr>
      <w:r w:rsidRPr="00404E28">
        <w:rPr>
          <w:rFonts w:eastAsia="Times New Roman"/>
          <w:szCs w:val="24"/>
        </w:rPr>
        <w:t xml:space="preserve">(Στο σημείο αυτό ο Βουλευτής κ. </w:t>
      </w:r>
      <w:r>
        <w:rPr>
          <w:rFonts w:eastAsia="Times New Roman"/>
          <w:szCs w:val="24"/>
        </w:rPr>
        <w:t xml:space="preserve">Σταύρος Τάσσος </w:t>
      </w:r>
      <w:r w:rsidRPr="00404E28">
        <w:rPr>
          <w:rFonts w:eastAsia="Times New Roman"/>
          <w:szCs w:val="24"/>
        </w:rPr>
        <w:t>καταθέτει για τα Πρακτικά τ</w:t>
      </w:r>
      <w:r>
        <w:rPr>
          <w:rFonts w:eastAsia="Times New Roman"/>
          <w:szCs w:val="24"/>
        </w:rPr>
        <w:t>ο</w:t>
      </w:r>
      <w:r w:rsidRPr="00404E28">
        <w:rPr>
          <w:rFonts w:eastAsia="Times New Roman"/>
          <w:szCs w:val="24"/>
        </w:rPr>
        <w:t xml:space="preserve"> προαναφερθέν έγγραφ</w:t>
      </w:r>
      <w:r>
        <w:rPr>
          <w:rFonts w:eastAsia="Times New Roman"/>
          <w:szCs w:val="24"/>
        </w:rPr>
        <w:t>ο</w:t>
      </w:r>
      <w:r w:rsidRPr="00404E28">
        <w:rPr>
          <w:rFonts w:eastAsia="Times New Roman"/>
          <w:szCs w:val="24"/>
        </w:rPr>
        <w:t>, τ</w:t>
      </w:r>
      <w:r>
        <w:rPr>
          <w:rFonts w:eastAsia="Times New Roman"/>
          <w:szCs w:val="24"/>
        </w:rPr>
        <w:t>ο</w:t>
      </w:r>
      <w:r w:rsidRPr="00404E28">
        <w:rPr>
          <w:rFonts w:eastAsia="Times New Roman"/>
          <w:szCs w:val="24"/>
        </w:rPr>
        <w:t xml:space="preserve"> οποί</w:t>
      </w:r>
      <w:r>
        <w:rPr>
          <w:rFonts w:eastAsia="Times New Roman"/>
          <w:szCs w:val="24"/>
        </w:rPr>
        <w:t>ο</w:t>
      </w:r>
      <w:r w:rsidRPr="00404E28">
        <w:rPr>
          <w:rFonts w:eastAsia="Times New Roman"/>
          <w:szCs w:val="24"/>
        </w:rPr>
        <w:t xml:space="preserve"> βρίσκ</w:t>
      </w:r>
      <w:r>
        <w:rPr>
          <w:rFonts w:eastAsia="Times New Roman"/>
          <w:szCs w:val="24"/>
        </w:rPr>
        <w:t>εται</w:t>
      </w:r>
      <w:r w:rsidRPr="00404E28">
        <w:rPr>
          <w:rFonts w:eastAsia="Times New Roman"/>
          <w:szCs w:val="24"/>
        </w:rPr>
        <w:t xml:space="preserve"> στο </w:t>
      </w:r>
      <w:r>
        <w:rPr>
          <w:rFonts w:eastAsia="Times New Roman"/>
          <w:szCs w:val="24"/>
        </w:rPr>
        <w:t>α</w:t>
      </w:r>
      <w:r w:rsidRPr="00404E28">
        <w:rPr>
          <w:rFonts w:eastAsia="Times New Roman"/>
          <w:szCs w:val="24"/>
        </w:rPr>
        <w:t>ρχείο του Τμήματος Γραμματείας της Διεύθυνσης Στενογραφίας και Πρακτικών της Βουλής)</w:t>
      </w:r>
    </w:p>
    <w:p w14:paraId="3FCD8C88" w14:textId="77777777" w:rsidR="00BC419A" w:rsidRDefault="0035347C">
      <w:pPr>
        <w:spacing w:line="600" w:lineRule="auto"/>
        <w:ind w:firstLine="720"/>
        <w:contextualSpacing/>
        <w:jc w:val="both"/>
        <w:rPr>
          <w:rFonts w:eastAsia="Times New Roman"/>
          <w:szCs w:val="24"/>
        </w:rPr>
      </w:pPr>
      <w:r>
        <w:rPr>
          <w:rFonts w:eastAsia="Times New Roman"/>
          <w:b/>
          <w:szCs w:val="24"/>
        </w:rPr>
        <w:t>ΠΡΟΕΔΡΕΥΩΝ</w:t>
      </w:r>
      <w:r>
        <w:rPr>
          <w:rFonts w:eastAsia="Times New Roman"/>
          <w:b/>
          <w:szCs w:val="24"/>
        </w:rPr>
        <w:t xml:space="preserve"> (Μάριος Γεωργιάδης): </w:t>
      </w:r>
      <w:r>
        <w:rPr>
          <w:rFonts w:eastAsia="Times New Roman"/>
          <w:szCs w:val="24"/>
        </w:rPr>
        <w:t xml:space="preserve">Κύριε </w:t>
      </w:r>
      <w:proofErr w:type="spellStart"/>
      <w:r>
        <w:rPr>
          <w:rFonts w:eastAsia="Times New Roman"/>
          <w:szCs w:val="24"/>
        </w:rPr>
        <w:t>Πολάκη</w:t>
      </w:r>
      <w:proofErr w:type="spellEnd"/>
      <w:r>
        <w:rPr>
          <w:rFonts w:eastAsia="Times New Roman"/>
          <w:szCs w:val="24"/>
        </w:rPr>
        <w:t xml:space="preserve">, ζητήσατε τον λόγο για κάποια διευκρίνιση στην τροπολογία, απ’ ό,τι κατάλαβα. </w:t>
      </w:r>
    </w:p>
    <w:p w14:paraId="3FCD8C89" w14:textId="77777777" w:rsidR="00BC419A" w:rsidRDefault="0035347C">
      <w:pPr>
        <w:spacing w:line="600" w:lineRule="auto"/>
        <w:ind w:firstLine="720"/>
        <w:contextualSpacing/>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 xml:space="preserve">Ευχαριστώ, κύριε Πρόεδρε. </w:t>
      </w:r>
    </w:p>
    <w:p w14:paraId="3FCD8C8A" w14:textId="77777777" w:rsidR="00BC419A" w:rsidRDefault="0035347C">
      <w:pPr>
        <w:spacing w:line="600" w:lineRule="auto"/>
        <w:ind w:firstLine="720"/>
        <w:contextualSpacing/>
        <w:jc w:val="both"/>
        <w:rPr>
          <w:rFonts w:eastAsia="Times New Roman"/>
          <w:szCs w:val="24"/>
        </w:rPr>
      </w:pPr>
      <w:r>
        <w:rPr>
          <w:rFonts w:eastAsia="Times New Roman"/>
          <w:szCs w:val="24"/>
        </w:rPr>
        <w:t xml:space="preserve">Θέλω να απαντήσω σε κάτι που ακούστηκε από τον κ. Τάσσο, απ’ ό,τι με </w:t>
      </w:r>
      <w:r>
        <w:rPr>
          <w:rFonts w:eastAsia="Times New Roman"/>
          <w:szCs w:val="24"/>
        </w:rPr>
        <w:t xml:space="preserve">ενημέρωσαν, σε κάποια στιγμή της τοποθέτησής του, σε σχέση με την τροπολογία που καταθέσαμε για το επικουρικό προσωπικό. </w:t>
      </w:r>
    </w:p>
    <w:p w14:paraId="3FCD8C8B" w14:textId="77777777" w:rsidR="00BC419A" w:rsidRDefault="0035347C">
      <w:pPr>
        <w:spacing w:line="600" w:lineRule="auto"/>
        <w:ind w:firstLine="720"/>
        <w:contextualSpacing/>
        <w:jc w:val="both"/>
        <w:rPr>
          <w:rFonts w:eastAsia="Times New Roman"/>
          <w:szCs w:val="24"/>
        </w:rPr>
      </w:pPr>
      <w:r>
        <w:rPr>
          <w:rFonts w:eastAsia="Times New Roman"/>
          <w:szCs w:val="24"/>
        </w:rPr>
        <w:t>Χαίρομαι που τη δέχεστε και την ψηφίζετε. Να σας διευκρινίσω για τα άτομα που είπατε. Αυτοί οι είκοσι άνθρωποι διορίστηκαν μετά τις 7</w:t>
      </w:r>
      <w:r>
        <w:rPr>
          <w:rFonts w:eastAsia="Times New Roman"/>
          <w:szCs w:val="24"/>
        </w:rPr>
        <w:t>-</w:t>
      </w:r>
      <w:r>
        <w:rPr>
          <w:rFonts w:eastAsia="Times New Roman"/>
          <w:szCs w:val="24"/>
        </w:rPr>
        <w:t>8</w:t>
      </w:r>
      <w:r>
        <w:rPr>
          <w:rFonts w:eastAsia="Times New Roman"/>
          <w:szCs w:val="24"/>
        </w:rPr>
        <w:t>-</w:t>
      </w:r>
      <w:r>
        <w:rPr>
          <w:rFonts w:eastAsia="Times New Roman"/>
          <w:szCs w:val="24"/>
        </w:rPr>
        <w:t>2017</w:t>
      </w:r>
      <w:r>
        <w:rPr>
          <w:rFonts w:eastAsia="Times New Roman"/>
          <w:szCs w:val="24"/>
        </w:rPr>
        <w:t>,</w:t>
      </w:r>
      <w:r>
        <w:rPr>
          <w:rFonts w:eastAsia="Times New Roman"/>
          <w:szCs w:val="24"/>
        </w:rPr>
        <w:t xml:space="preserve"> που υπήρξε η παράταση αυτών που είχαν διοριστεί είτε πριν το 2015 είτε από τον Μάιο του 2016 και μετά. Ήταν κάποιες θέσεις που είχαν μείνει κενές, προχώρησαν στον πίνακα των επιλαχόντων και κάποιοι, είκοσι άτομα, το ξέρουν. </w:t>
      </w:r>
    </w:p>
    <w:p w14:paraId="3FCD8C8C" w14:textId="77777777" w:rsidR="00BC419A" w:rsidRDefault="0035347C">
      <w:pPr>
        <w:spacing w:line="600" w:lineRule="auto"/>
        <w:ind w:firstLine="720"/>
        <w:contextualSpacing/>
        <w:jc w:val="both"/>
        <w:rPr>
          <w:rFonts w:eastAsia="Times New Roman"/>
          <w:szCs w:val="24"/>
        </w:rPr>
      </w:pPr>
      <w:r>
        <w:rPr>
          <w:rFonts w:eastAsia="Times New Roman"/>
          <w:szCs w:val="24"/>
        </w:rPr>
        <w:t>Αυτοί δεν έχουν πρόβλημ</w:t>
      </w:r>
      <w:r>
        <w:rPr>
          <w:rFonts w:eastAsia="Times New Roman"/>
          <w:szCs w:val="24"/>
        </w:rPr>
        <w:t>α πληρωμής ούτε πρόβλημα που δημιουργούσε η απόφαση για την απόλυση</w:t>
      </w:r>
      <w:r>
        <w:rPr>
          <w:rFonts w:eastAsia="Times New Roman"/>
          <w:szCs w:val="24"/>
        </w:rPr>
        <w:t>,</w:t>
      </w:r>
      <w:r>
        <w:rPr>
          <w:rFonts w:eastAsia="Times New Roman"/>
          <w:szCs w:val="24"/>
        </w:rPr>
        <w:t xml:space="preserve"> όπως δημιουργούσε με τους </w:t>
      </w:r>
      <w:r>
        <w:rPr>
          <w:rFonts w:eastAsia="Times New Roman"/>
          <w:szCs w:val="24"/>
        </w:rPr>
        <w:t>άλλους,</w:t>
      </w:r>
      <w:r>
        <w:rPr>
          <w:rFonts w:eastAsia="Times New Roman"/>
          <w:szCs w:val="24"/>
        </w:rPr>
        <w:t xml:space="preserve"> πριν καταθέσουμε την τροπολογία. Αυτοί οι άνθρωποι συνεχίζουν την υπηρεσία τους κανονικά. Σαφώς και μπορούν να συμμετ</w:t>
      </w:r>
      <w:r>
        <w:rPr>
          <w:rFonts w:eastAsia="Times New Roman"/>
          <w:szCs w:val="24"/>
        </w:rPr>
        <w:t>άσ</w:t>
      </w:r>
      <w:r>
        <w:rPr>
          <w:rFonts w:eastAsia="Times New Roman"/>
          <w:szCs w:val="24"/>
        </w:rPr>
        <w:t>χουν στον διαγωνισμό που θα προκηρ</w:t>
      </w:r>
      <w:r>
        <w:rPr>
          <w:rFonts w:eastAsia="Times New Roman"/>
          <w:szCs w:val="24"/>
        </w:rPr>
        <w:t xml:space="preserve">υχθεί, με την αυξημένη </w:t>
      </w:r>
      <w:proofErr w:type="spellStart"/>
      <w:r>
        <w:rPr>
          <w:rFonts w:eastAsia="Times New Roman"/>
          <w:szCs w:val="24"/>
        </w:rPr>
        <w:t>μοριοδότηση</w:t>
      </w:r>
      <w:proofErr w:type="spellEnd"/>
      <w:r>
        <w:rPr>
          <w:rFonts w:eastAsia="Times New Roman"/>
          <w:szCs w:val="24"/>
        </w:rPr>
        <w:t xml:space="preserve"> της προϋπηρεσίας που έχουν κάνει. Υπολογίζουμε ότι στις 30</w:t>
      </w:r>
      <w:r>
        <w:rPr>
          <w:rFonts w:eastAsia="Times New Roman"/>
          <w:szCs w:val="24"/>
        </w:rPr>
        <w:t>-</w:t>
      </w:r>
      <w:r>
        <w:rPr>
          <w:rFonts w:eastAsia="Times New Roman"/>
          <w:szCs w:val="24"/>
        </w:rPr>
        <w:t>5</w:t>
      </w:r>
      <w:r>
        <w:rPr>
          <w:rFonts w:eastAsia="Times New Roman"/>
          <w:szCs w:val="24"/>
        </w:rPr>
        <w:t>-</w:t>
      </w:r>
      <w:r>
        <w:rPr>
          <w:rFonts w:eastAsia="Times New Roman"/>
          <w:szCs w:val="24"/>
        </w:rPr>
        <w:t xml:space="preserve">2019 θα έχει ολοκληρωθεί η διαδικασία, οπότε θα μπορούμε να προσλάβουμε το καινούργιο μόνιμο προσωπικό. </w:t>
      </w:r>
    </w:p>
    <w:p w14:paraId="3FCD8C8D" w14:textId="77777777" w:rsidR="00BC419A" w:rsidRDefault="0035347C">
      <w:pPr>
        <w:spacing w:line="600" w:lineRule="auto"/>
        <w:ind w:firstLine="720"/>
        <w:contextualSpacing/>
        <w:jc w:val="both"/>
        <w:rPr>
          <w:rFonts w:eastAsia="Times New Roman"/>
          <w:szCs w:val="24"/>
        </w:rPr>
      </w:pPr>
      <w:r>
        <w:rPr>
          <w:rFonts w:eastAsia="Times New Roman"/>
          <w:szCs w:val="24"/>
        </w:rPr>
        <w:t>Εάν χρειαστεί να υπάρξει ειδική ρύθμιση γι’ αυτούς, για</w:t>
      </w:r>
      <w:r>
        <w:rPr>
          <w:rFonts w:eastAsia="Times New Roman"/>
          <w:szCs w:val="24"/>
        </w:rPr>
        <w:t>τί τώρα δεν υπάρχει αυτή η αναγκαιότητα, θα τους καλύψουμε</w:t>
      </w:r>
      <w:r>
        <w:rPr>
          <w:rFonts w:eastAsia="Times New Roman"/>
          <w:szCs w:val="24"/>
        </w:rPr>
        <w:t>,</w:t>
      </w:r>
      <w:r>
        <w:rPr>
          <w:rFonts w:eastAsia="Times New Roman"/>
          <w:szCs w:val="24"/>
        </w:rPr>
        <w:t xml:space="preserve"> προκειμένου να συνεχίσουν να υπηρετούν. </w:t>
      </w:r>
    </w:p>
    <w:p w14:paraId="3FCD8C8E" w14:textId="77777777" w:rsidR="00BC419A" w:rsidRDefault="0035347C">
      <w:pPr>
        <w:spacing w:line="600" w:lineRule="auto"/>
        <w:ind w:firstLine="720"/>
        <w:contextualSpacing/>
        <w:jc w:val="both"/>
        <w:rPr>
          <w:rFonts w:eastAsia="Times New Roman"/>
          <w:szCs w:val="24"/>
        </w:rPr>
      </w:pPr>
      <w:r>
        <w:rPr>
          <w:rFonts w:eastAsia="Times New Roman"/>
          <w:b/>
          <w:szCs w:val="24"/>
        </w:rPr>
        <w:t xml:space="preserve">ΠΡΟΕΔΡΕΥΩΝ (Μάριος Γεωργιάδης): </w:t>
      </w:r>
      <w:r>
        <w:rPr>
          <w:rFonts w:eastAsia="Times New Roman"/>
          <w:szCs w:val="24"/>
        </w:rPr>
        <w:t xml:space="preserve">Ευχαριστούμε τον κύριο Υπουργό. </w:t>
      </w:r>
    </w:p>
    <w:p w14:paraId="3FCD8C8F" w14:textId="77777777" w:rsidR="00BC419A" w:rsidRDefault="0035347C">
      <w:pPr>
        <w:spacing w:line="600" w:lineRule="auto"/>
        <w:ind w:firstLine="720"/>
        <w:contextualSpacing/>
        <w:jc w:val="both"/>
        <w:rPr>
          <w:rFonts w:eastAsia="Times New Roman"/>
          <w:szCs w:val="24"/>
        </w:rPr>
      </w:pPr>
      <w:r>
        <w:rPr>
          <w:rFonts w:eastAsia="Times New Roman"/>
          <w:szCs w:val="24"/>
        </w:rPr>
        <w:t xml:space="preserve">Κύριε </w:t>
      </w:r>
      <w:proofErr w:type="spellStart"/>
      <w:r>
        <w:rPr>
          <w:rFonts w:eastAsia="Times New Roman"/>
          <w:szCs w:val="24"/>
        </w:rPr>
        <w:t>Δανέλλη</w:t>
      </w:r>
      <w:proofErr w:type="spellEnd"/>
      <w:r>
        <w:rPr>
          <w:rFonts w:eastAsia="Times New Roman"/>
          <w:szCs w:val="24"/>
        </w:rPr>
        <w:t xml:space="preserve">, έχετε τον λόγο. </w:t>
      </w:r>
    </w:p>
    <w:p w14:paraId="3FCD8C90" w14:textId="77777777" w:rsidR="00BC419A" w:rsidRDefault="0035347C">
      <w:pPr>
        <w:spacing w:line="600" w:lineRule="auto"/>
        <w:ind w:firstLine="720"/>
        <w:contextualSpacing/>
        <w:jc w:val="both"/>
        <w:rPr>
          <w:rFonts w:eastAsia="Times New Roman"/>
          <w:szCs w:val="24"/>
        </w:rPr>
      </w:pPr>
      <w:r>
        <w:rPr>
          <w:rFonts w:eastAsia="Times New Roman"/>
          <w:b/>
          <w:szCs w:val="24"/>
        </w:rPr>
        <w:t xml:space="preserve">ΣΠΥΡΙΔΩΝ ΔΑΝΕΛΛΗΣ: </w:t>
      </w:r>
      <w:r>
        <w:rPr>
          <w:rFonts w:eastAsia="Times New Roman"/>
          <w:szCs w:val="24"/>
        </w:rPr>
        <w:t>Είναι προφανές, κυρίες και κύριοι συνάδ</w:t>
      </w:r>
      <w:r>
        <w:rPr>
          <w:rFonts w:eastAsia="Times New Roman"/>
          <w:szCs w:val="24"/>
        </w:rPr>
        <w:t>ελφοι, ότι με τις προβλέψεις του παρόντος νομοσχεδίου δεν αίρονται οι μεγάλες ανισότητες που χαρακτηρίζουν όσον αφορά στην επιβάρυνση τους κατοίκους των νησιωτικών περιφερειών της χώρας με εκείνους των ηπειρωτικών περιοχών της χώρας, σε σχέση με τη μετακίν</w:t>
      </w:r>
      <w:r>
        <w:rPr>
          <w:rFonts w:eastAsia="Times New Roman"/>
          <w:szCs w:val="24"/>
        </w:rPr>
        <w:t xml:space="preserve">ησή τους ή με τη μεταφορά των αγαθών από και προς τα νησιά. Είναι προφανές, λοιπόν, ότι δεν αίρονται αυτές οι αντιθέσεις. </w:t>
      </w:r>
    </w:p>
    <w:p w14:paraId="3FCD8C91" w14:textId="77777777" w:rsidR="00BC419A" w:rsidRDefault="0035347C">
      <w:pPr>
        <w:spacing w:line="600" w:lineRule="auto"/>
        <w:ind w:firstLine="720"/>
        <w:contextualSpacing/>
        <w:jc w:val="both"/>
        <w:rPr>
          <w:rFonts w:eastAsia="Times New Roman"/>
          <w:szCs w:val="24"/>
        </w:rPr>
      </w:pPr>
      <w:r>
        <w:rPr>
          <w:rFonts w:eastAsia="Times New Roman"/>
          <w:szCs w:val="24"/>
        </w:rPr>
        <w:t>Είναι, όμως, θετικό και δεν μπορούμε παρά να χαιρετίσουμε το ότι επιτέλους, μετά από σχεδόν τέσσερις δεκαετίες δημόσιας συζήτησης για</w:t>
      </w:r>
      <w:r>
        <w:rPr>
          <w:rFonts w:eastAsia="Times New Roman"/>
          <w:szCs w:val="24"/>
        </w:rPr>
        <w:t xml:space="preserve"> την αναγκαιότητα υιοθέτησης μέτρων στήριξης των νησιωτικών περιοχών, με το περίφημο </w:t>
      </w:r>
      <w:r>
        <w:rPr>
          <w:rFonts w:eastAsia="Times New Roman"/>
          <w:szCs w:val="24"/>
        </w:rPr>
        <w:t>μ</w:t>
      </w:r>
      <w:r>
        <w:rPr>
          <w:rFonts w:eastAsia="Times New Roman"/>
          <w:szCs w:val="24"/>
        </w:rPr>
        <w:t xml:space="preserve">εταφορικό </w:t>
      </w:r>
      <w:r>
        <w:rPr>
          <w:rFonts w:eastAsia="Times New Roman"/>
          <w:szCs w:val="24"/>
        </w:rPr>
        <w:t>ι</w:t>
      </w:r>
      <w:r>
        <w:rPr>
          <w:rFonts w:eastAsia="Times New Roman"/>
          <w:szCs w:val="24"/>
        </w:rPr>
        <w:t>σοδύναμο έχουμε μία αρχή. Είναι δειλή η αρχή; Είναι δειλή. Είναι ατελής; Είναι ατελής. Κυρίως, όμως, είναι πειραματική</w:t>
      </w:r>
      <w:r>
        <w:rPr>
          <w:rFonts w:eastAsia="Times New Roman"/>
          <w:szCs w:val="24"/>
        </w:rPr>
        <w:t>,</w:t>
      </w:r>
      <w:r>
        <w:rPr>
          <w:rFonts w:eastAsia="Times New Roman"/>
          <w:szCs w:val="24"/>
        </w:rPr>
        <w:t xml:space="preserve"> θα έλεγα εγώ</w:t>
      </w:r>
      <w:r>
        <w:rPr>
          <w:rFonts w:eastAsia="Times New Roman"/>
          <w:szCs w:val="24"/>
        </w:rPr>
        <w:t>,</w:t>
      </w:r>
      <w:r>
        <w:rPr>
          <w:rFonts w:eastAsia="Times New Roman"/>
          <w:szCs w:val="24"/>
        </w:rPr>
        <w:t xml:space="preserve"> και με βάση τις εμπειρίες που θα αποκτήσουμε, ανοίγονται τουλάχιστον ευκαιρίες για βελτίωση. Και βεβαίως, αν ορθοποδήσει επιτέλους η χώρα μας δημοσιονομικά, θα έχουμε κι άλλα περιθώρια υιοθέτησης άλλων μέτρων στήριξης και άρσης αυτών των μεγάλων ανισοτήτω</w:t>
      </w:r>
      <w:r>
        <w:rPr>
          <w:rFonts w:eastAsia="Times New Roman"/>
          <w:szCs w:val="24"/>
        </w:rPr>
        <w:t xml:space="preserve">ν. Άρα δεν μπορεί κανείς παρά να σταθεί θετικά με αυτή την κατ’ αρχάς δημιουργία προϋποθέσεων άρσης νησιωτικών ανισοτήτων. </w:t>
      </w:r>
    </w:p>
    <w:p w14:paraId="3FCD8C92" w14:textId="77777777" w:rsidR="00BC419A" w:rsidRDefault="0035347C">
      <w:pPr>
        <w:spacing w:line="600" w:lineRule="auto"/>
        <w:ind w:firstLine="720"/>
        <w:contextualSpacing/>
        <w:jc w:val="both"/>
        <w:rPr>
          <w:rFonts w:eastAsia="Times New Roman"/>
          <w:szCs w:val="24"/>
        </w:rPr>
      </w:pPr>
      <w:r>
        <w:rPr>
          <w:rFonts w:eastAsia="Times New Roman"/>
          <w:szCs w:val="24"/>
        </w:rPr>
        <w:t xml:space="preserve">(Στο σημείο αυτό την Προεδρική Έδρα καταλαμβάνει ο ΣΤ΄ Αντιπρόεδρος της Βουλής κ. </w:t>
      </w:r>
      <w:r w:rsidRPr="003D0E7A">
        <w:rPr>
          <w:rFonts w:eastAsia="Times New Roman"/>
          <w:b/>
          <w:szCs w:val="24"/>
        </w:rPr>
        <w:t>ΓΕΩΡΓΙΟΣ ΛΑΜΠΡΟΥΛΗΣ</w:t>
      </w:r>
      <w:r>
        <w:rPr>
          <w:rFonts w:eastAsia="Times New Roman"/>
          <w:szCs w:val="24"/>
        </w:rPr>
        <w:t>)</w:t>
      </w:r>
    </w:p>
    <w:p w14:paraId="3FCD8C93" w14:textId="77777777" w:rsidR="00BC419A" w:rsidRDefault="0035347C">
      <w:pPr>
        <w:spacing w:line="600" w:lineRule="auto"/>
        <w:ind w:firstLine="720"/>
        <w:contextualSpacing/>
        <w:jc w:val="both"/>
        <w:rPr>
          <w:rFonts w:eastAsia="Times New Roman"/>
          <w:szCs w:val="24"/>
        </w:rPr>
      </w:pPr>
      <w:r>
        <w:rPr>
          <w:rFonts w:eastAsia="Times New Roman"/>
          <w:szCs w:val="24"/>
        </w:rPr>
        <w:t>Το δεύτερο που θέλω να πω είν</w:t>
      </w:r>
      <w:r>
        <w:rPr>
          <w:rFonts w:eastAsia="Times New Roman"/>
          <w:szCs w:val="24"/>
        </w:rPr>
        <w:t xml:space="preserve">αι ότι η αντιπαραβολή και η συσχέτιση του </w:t>
      </w:r>
      <w:r>
        <w:rPr>
          <w:rFonts w:eastAsia="Times New Roman"/>
          <w:szCs w:val="24"/>
        </w:rPr>
        <w:t>μ</w:t>
      </w:r>
      <w:r>
        <w:rPr>
          <w:rFonts w:eastAsia="Times New Roman"/>
          <w:szCs w:val="24"/>
        </w:rPr>
        <w:t xml:space="preserve">εταφορικού </w:t>
      </w:r>
      <w:r>
        <w:rPr>
          <w:rFonts w:eastAsia="Times New Roman"/>
          <w:szCs w:val="24"/>
        </w:rPr>
        <w:t>ι</w:t>
      </w:r>
      <w:r>
        <w:rPr>
          <w:rFonts w:eastAsia="Times New Roman"/>
          <w:szCs w:val="24"/>
        </w:rPr>
        <w:t>σοδύναμου με τον μειωμένο ΦΠΑ στα νησιά του Αιγαίου είναι υποκριτική. Είναι υποκριτική</w:t>
      </w:r>
      <w:r>
        <w:rPr>
          <w:rFonts w:eastAsia="Times New Roman"/>
          <w:szCs w:val="24"/>
        </w:rPr>
        <w:t>,</w:t>
      </w:r>
      <w:r>
        <w:rPr>
          <w:rFonts w:eastAsia="Times New Roman"/>
          <w:szCs w:val="24"/>
        </w:rPr>
        <w:t xml:space="preserve"> γιατί γνωρίζουμε πολύ καλά μέσα από ποιες διαδικασίες υποχρεωθήκαμε στην εξίσωση του ΦΠΑ των νησιών με εκείνον τη</w:t>
      </w:r>
      <w:r>
        <w:rPr>
          <w:rFonts w:eastAsia="Times New Roman"/>
          <w:szCs w:val="24"/>
        </w:rPr>
        <w:t xml:space="preserve">ς ηπειρωτικής Ελλάδας. </w:t>
      </w:r>
    </w:p>
    <w:p w14:paraId="3FCD8C94" w14:textId="77777777" w:rsidR="00BC419A" w:rsidRDefault="0035347C">
      <w:pPr>
        <w:spacing w:line="600" w:lineRule="auto"/>
        <w:ind w:firstLine="720"/>
        <w:contextualSpacing/>
        <w:jc w:val="both"/>
        <w:rPr>
          <w:rFonts w:eastAsia="Times New Roman"/>
          <w:szCs w:val="24"/>
        </w:rPr>
      </w:pPr>
      <w:r>
        <w:rPr>
          <w:rFonts w:eastAsia="Times New Roman"/>
          <w:szCs w:val="24"/>
        </w:rPr>
        <w:t>Και αν όντως επιθυμούμε οι πολιτικές δυνάμεις του τόπου, γιατί κρίνουμε ότι είναι δίκαιο κι ορθό, να επανέλθει ένα μέτρο στήριξης με μείωση των συντελεστών ΦΠΑ στα νησιά, με άλλον τρόπο όμως -</w:t>
      </w:r>
      <w:r>
        <w:rPr>
          <w:rFonts w:eastAsia="Times New Roman" w:cs="Times New Roman"/>
          <w:szCs w:val="24"/>
        </w:rPr>
        <w:t>γιατί έλεγα στην ομιλία μου ότι η εμπειρ</w:t>
      </w:r>
      <w:r>
        <w:rPr>
          <w:rFonts w:eastAsia="Times New Roman" w:cs="Times New Roman"/>
          <w:szCs w:val="24"/>
        </w:rPr>
        <w:t>ία δείχνει πως δεν αξιοποιήθηκε όπως έπρεπε το μέτρο αυτό τα χρόνια που ίσχυε, προκειμένου οι ωφελημένοι να είναι το σύνολο των κοινωνιών των νησιών-</w:t>
      </w:r>
      <w:r>
        <w:rPr>
          <w:rFonts w:eastAsia="Times New Roman" w:cs="Times New Roman"/>
          <w:szCs w:val="24"/>
        </w:rPr>
        <w:t>,</w:t>
      </w:r>
      <w:r>
        <w:rPr>
          <w:rFonts w:eastAsia="Times New Roman" w:cs="Times New Roman"/>
          <w:szCs w:val="24"/>
        </w:rPr>
        <w:t xml:space="preserve"> ας δούμε με μια σοβαρή συνεννόηση μεταξύ μας πώς θα αξιοποιήσουμε τις ευκαιρίες που θα έχουμε από εδώ και</w:t>
      </w:r>
      <w:r>
        <w:rPr>
          <w:rFonts w:eastAsia="Times New Roman" w:cs="Times New Roman"/>
          <w:szCs w:val="24"/>
        </w:rPr>
        <w:t xml:space="preserve"> μπρος -ο κ. Αθανασίου αναφέρθηκε λίγο πριν σε νέες ευκαιρίες που ανοίγονται-</w:t>
      </w:r>
      <w:r>
        <w:rPr>
          <w:rFonts w:eastAsia="Times New Roman" w:cs="Times New Roman"/>
          <w:szCs w:val="24"/>
        </w:rPr>
        <w:t>,</w:t>
      </w:r>
      <w:r>
        <w:rPr>
          <w:rFonts w:eastAsia="Times New Roman" w:cs="Times New Roman"/>
          <w:szCs w:val="24"/>
        </w:rPr>
        <w:t xml:space="preserve"> για να επανέλθει αυτό σε μία σοβαρή διαπραγμάτευση. </w:t>
      </w:r>
    </w:p>
    <w:p w14:paraId="3FCD8C95"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Ας έχουμε, λοιπόν, τη διακομματική συνεννόηση για ένα τέτοιο ζήτημα</w:t>
      </w:r>
      <w:r>
        <w:rPr>
          <w:rFonts w:eastAsia="Times New Roman" w:cs="Times New Roman"/>
          <w:szCs w:val="24"/>
        </w:rPr>
        <w:t>,</w:t>
      </w:r>
      <w:r>
        <w:rPr>
          <w:rFonts w:eastAsia="Times New Roman" w:cs="Times New Roman"/>
          <w:szCs w:val="24"/>
        </w:rPr>
        <w:t xml:space="preserve"> για να έχουμε και αποτέλεσμα και να φανούμε χρήσιμοι.</w:t>
      </w:r>
    </w:p>
    <w:p w14:paraId="3FCD8C96"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3FCD8C97" w14:textId="77777777" w:rsidR="00BC419A" w:rsidRDefault="0035347C">
      <w:pPr>
        <w:spacing w:line="600" w:lineRule="auto"/>
        <w:ind w:firstLine="720"/>
        <w:contextualSpacing/>
        <w:jc w:val="both"/>
        <w:rPr>
          <w:rFonts w:eastAsia="Times New Roman"/>
          <w:bCs/>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bCs/>
          <w:szCs w:val="24"/>
        </w:rPr>
        <w:t xml:space="preserve">Ευχαριστούμε τον κ. </w:t>
      </w:r>
      <w:proofErr w:type="spellStart"/>
      <w:r>
        <w:rPr>
          <w:rFonts w:eastAsia="Times New Roman"/>
          <w:bCs/>
          <w:szCs w:val="24"/>
        </w:rPr>
        <w:t>Δανέλλη</w:t>
      </w:r>
      <w:proofErr w:type="spellEnd"/>
      <w:r>
        <w:rPr>
          <w:rFonts w:eastAsia="Times New Roman"/>
          <w:bCs/>
          <w:szCs w:val="24"/>
        </w:rPr>
        <w:t>,</w:t>
      </w:r>
      <w:r>
        <w:rPr>
          <w:rFonts w:eastAsia="Times New Roman"/>
          <w:bCs/>
          <w:szCs w:val="24"/>
        </w:rPr>
        <w:t xml:space="preserve"> με τον οποίο ολοκληρώνεται ο κύκλος των δευτερολογιών των ειδικών αγορητών και εισηγητών.</w:t>
      </w:r>
    </w:p>
    <w:p w14:paraId="3FCD8C98" w14:textId="77777777" w:rsidR="00BC419A" w:rsidRDefault="0035347C">
      <w:pPr>
        <w:spacing w:line="600" w:lineRule="auto"/>
        <w:ind w:firstLine="720"/>
        <w:contextualSpacing/>
        <w:jc w:val="both"/>
        <w:rPr>
          <w:rFonts w:eastAsia="Times New Roman"/>
          <w:bCs/>
          <w:szCs w:val="24"/>
        </w:rPr>
      </w:pPr>
      <w:r>
        <w:rPr>
          <w:rFonts w:eastAsia="Times New Roman"/>
          <w:bCs/>
          <w:szCs w:val="24"/>
        </w:rPr>
        <w:t>Τον λόγο έχει ο Υφυπουργός Ναυτιλίας και Νησιωτικής Πολιτικής κ. Σαντορινιός.</w:t>
      </w:r>
    </w:p>
    <w:p w14:paraId="3FCD8C99" w14:textId="77777777" w:rsidR="00BC419A" w:rsidRDefault="0035347C">
      <w:pPr>
        <w:spacing w:line="600" w:lineRule="auto"/>
        <w:ind w:firstLine="720"/>
        <w:contextualSpacing/>
        <w:jc w:val="both"/>
        <w:rPr>
          <w:rFonts w:eastAsia="Times New Roman"/>
          <w:bCs/>
          <w:szCs w:val="24"/>
        </w:rPr>
      </w:pPr>
      <w:r w:rsidRPr="00BA3901">
        <w:rPr>
          <w:rFonts w:eastAsia="Times New Roman"/>
          <w:b/>
          <w:bCs/>
          <w:szCs w:val="24"/>
        </w:rPr>
        <w:t xml:space="preserve">ΝΕΚΤΑΡΙΟΣ </w:t>
      </w:r>
      <w:r w:rsidRPr="00BA3901">
        <w:rPr>
          <w:rFonts w:eastAsia="Times New Roman"/>
          <w:b/>
          <w:bCs/>
          <w:szCs w:val="24"/>
        </w:rPr>
        <w:t>ΣΑΝΤΟΡΙΝΙΟΣ (Υφυπουργός Ναυτιλίας και Νησιωτικής Πολιτικής):</w:t>
      </w:r>
      <w:r>
        <w:rPr>
          <w:rFonts w:eastAsia="Times New Roman"/>
          <w:bCs/>
          <w:szCs w:val="24"/>
        </w:rPr>
        <w:t xml:space="preserve"> Ευχαριστώ, κύριε Πρόεδρε.</w:t>
      </w:r>
    </w:p>
    <w:p w14:paraId="3FCD8C9A" w14:textId="77777777" w:rsidR="00BC419A" w:rsidRDefault="0035347C">
      <w:pPr>
        <w:spacing w:line="600" w:lineRule="auto"/>
        <w:ind w:firstLine="720"/>
        <w:contextualSpacing/>
        <w:jc w:val="both"/>
        <w:rPr>
          <w:rFonts w:eastAsia="Times New Roman"/>
          <w:bCs/>
          <w:szCs w:val="24"/>
        </w:rPr>
      </w:pPr>
      <w:r>
        <w:rPr>
          <w:rFonts w:eastAsia="Times New Roman"/>
          <w:bCs/>
          <w:szCs w:val="24"/>
        </w:rPr>
        <w:t xml:space="preserve">Κυρίες και κύριοι συνάδελφοι, σήμερα συζητάμε για τα νησιά μας, για την πλέον </w:t>
      </w:r>
      <w:proofErr w:type="spellStart"/>
      <w:r>
        <w:rPr>
          <w:rFonts w:eastAsia="Times New Roman"/>
          <w:bCs/>
          <w:szCs w:val="24"/>
        </w:rPr>
        <w:t>πολυνησιωτική</w:t>
      </w:r>
      <w:proofErr w:type="spellEnd"/>
      <w:r>
        <w:rPr>
          <w:rFonts w:eastAsia="Times New Roman"/>
          <w:bCs/>
          <w:szCs w:val="24"/>
        </w:rPr>
        <w:t xml:space="preserve"> χώρα της Ευρώπης και ίσως του κόσμου, την Ελλάδα. Το ίδιο το νησί, η γεωγραφί</w:t>
      </w:r>
      <w:r>
        <w:rPr>
          <w:rFonts w:eastAsia="Times New Roman"/>
          <w:bCs/>
          <w:szCs w:val="24"/>
        </w:rPr>
        <w:t xml:space="preserve">α του νησιού, δημιουργεί εγγενή προβλήματα στους ίδιους τους κατοίκους του, στους νησιώτες, στους επιχειρηματίες, σε αυτούς που προσπαθούν να επιβιώσουν, να αναπτύξουν τις επιχειρήσεις τους, να μεγαλώσουν τα παιδιά τους, στην καθημερινή τους διαβίωση, στο </w:t>
      </w:r>
      <w:r>
        <w:rPr>
          <w:rFonts w:eastAsia="Times New Roman"/>
          <w:bCs/>
          <w:szCs w:val="24"/>
        </w:rPr>
        <w:t xml:space="preserve">επίπεδο των υπηρεσιών αλλά και στο κόστος της ζωής. </w:t>
      </w:r>
    </w:p>
    <w:p w14:paraId="3FCD8C9B" w14:textId="77777777" w:rsidR="00BC419A" w:rsidRDefault="0035347C">
      <w:pPr>
        <w:spacing w:line="600" w:lineRule="auto"/>
        <w:ind w:firstLine="720"/>
        <w:contextualSpacing/>
        <w:jc w:val="both"/>
        <w:rPr>
          <w:rFonts w:eastAsia="Times New Roman"/>
          <w:bCs/>
          <w:szCs w:val="24"/>
        </w:rPr>
      </w:pPr>
      <w:r>
        <w:rPr>
          <w:rFonts w:eastAsia="Times New Roman"/>
          <w:bCs/>
          <w:szCs w:val="24"/>
        </w:rPr>
        <w:t>Ο συνταγματικός νομοθέτης -ακούστηκε πολλές φορές- προέβλεψε με το άρθρο 101 παράγραφος 4 και με το άρθρο 106 παράγραφος 1 τις ειδικές νησιωτικές πρόνοιες. Αλλά και στην Ευρώπη η Συνθήκη της Λισαβόνας στ</w:t>
      </w:r>
      <w:r>
        <w:rPr>
          <w:rFonts w:eastAsia="Times New Roman"/>
          <w:bCs/>
          <w:szCs w:val="24"/>
        </w:rPr>
        <w:t>ο άρθρο 174 και στο άρθρο 176 έχει ειδικές μέριμνες για τα νησιά.</w:t>
      </w:r>
    </w:p>
    <w:p w14:paraId="3FCD8C9C" w14:textId="77777777" w:rsidR="00BC419A" w:rsidRDefault="0035347C">
      <w:pPr>
        <w:spacing w:line="600" w:lineRule="auto"/>
        <w:ind w:firstLine="720"/>
        <w:contextualSpacing/>
        <w:jc w:val="both"/>
        <w:rPr>
          <w:rFonts w:eastAsia="Times New Roman"/>
          <w:bCs/>
          <w:szCs w:val="24"/>
        </w:rPr>
      </w:pPr>
      <w:r>
        <w:rPr>
          <w:rFonts w:eastAsia="Times New Roman"/>
          <w:bCs/>
          <w:szCs w:val="24"/>
        </w:rPr>
        <w:t>Οι προβλέψεις αυτές του συνταγματικού νομοθέτη αλλά και των ευρωπαϊκών οργάνων παραχωρήθηκαν έτσι; Διεκδικήθηκαν με αγώνες από τους νησιώτες, από τους νησιώτες που προσπάθησαν, από φωτισμένο</w:t>
      </w:r>
      <w:r>
        <w:rPr>
          <w:rFonts w:eastAsia="Times New Roman"/>
          <w:bCs/>
          <w:szCs w:val="24"/>
        </w:rPr>
        <w:t xml:space="preserve">υς ανθρώπους που μέσα στο </w:t>
      </w:r>
      <w:r>
        <w:rPr>
          <w:rFonts w:eastAsia="Times New Roman"/>
          <w:bCs/>
          <w:szCs w:val="24"/>
        </w:rPr>
        <w:t>Κ</w:t>
      </w:r>
      <w:r>
        <w:rPr>
          <w:rFonts w:eastAsia="Times New Roman"/>
          <w:bCs/>
          <w:szCs w:val="24"/>
        </w:rPr>
        <w:t xml:space="preserve">οινοβούλιο, μέσα στο </w:t>
      </w:r>
      <w:r>
        <w:rPr>
          <w:rFonts w:eastAsia="Times New Roman"/>
          <w:bCs/>
          <w:szCs w:val="24"/>
        </w:rPr>
        <w:t>Ε</w:t>
      </w:r>
      <w:r>
        <w:rPr>
          <w:rFonts w:eastAsia="Times New Roman"/>
          <w:bCs/>
          <w:szCs w:val="24"/>
        </w:rPr>
        <w:t xml:space="preserve">υρωκοινοβούλιο έδωσαν μάχες και αγώνες για τη </w:t>
      </w:r>
      <w:proofErr w:type="spellStart"/>
      <w:r>
        <w:rPr>
          <w:rFonts w:eastAsia="Times New Roman"/>
          <w:bCs/>
          <w:szCs w:val="24"/>
        </w:rPr>
        <w:t>νησιωτικότητα</w:t>
      </w:r>
      <w:proofErr w:type="spellEnd"/>
      <w:r>
        <w:rPr>
          <w:rFonts w:eastAsia="Times New Roman"/>
          <w:bCs/>
          <w:szCs w:val="24"/>
        </w:rPr>
        <w:t xml:space="preserve">. Και τουλάχιστον στο </w:t>
      </w:r>
      <w:r>
        <w:rPr>
          <w:rFonts w:eastAsia="Times New Roman"/>
          <w:bCs/>
          <w:szCs w:val="24"/>
        </w:rPr>
        <w:t>Ε</w:t>
      </w:r>
      <w:r>
        <w:rPr>
          <w:rFonts w:eastAsia="Times New Roman"/>
          <w:bCs/>
          <w:szCs w:val="24"/>
        </w:rPr>
        <w:t xml:space="preserve">υρωκοινοβούλιο και στο </w:t>
      </w:r>
      <w:r>
        <w:rPr>
          <w:rFonts w:eastAsia="Times New Roman"/>
          <w:bCs/>
          <w:szCs w:val="24"/>
        </w:rPr>
        <w:t>Κ</w:t>
      </w:r>
      <w:r>
        <w:rPr>
          <w:rFonts w:eastAsia="Times New Roman"/>
          <w:bCs/>
          <w:szCs w:val="24"/>
        </w:rPr>
        <w:t xml:space="preserve">οινοβούλιο ήταν και ο κ. </w:t>
      </w:r>
      <w:proofErr w:type="spellStart"/>
      <w:r>
        <w:rPr>
          <w:rFonts w:eastAsia="Times New Roman"/>
          <w:bCs/>
          <w:szCs w:val="24"/>
        </w:rPr>
        <w:t>Δανέλλης</w:t>
      </w:r>
      <w:proofErr w:type="spellEnd"/>
      <w:r>
        <w:rPr>
          <w:rFonts w:eastAsia="Times New Roman"/>
          <w:bCs/>
          <w:szCs w:val="24"/>
        </w:rPr>
        <w:t xml:space="preserve"> ένας απ’ αυτούς που έδωσαν μάχες.</w:t>
      </w:r>
    </w:p>
    <w:p w14:paraId="3FCD8C9D" w14:textId="77777777" w:rsidR="00BC419A" w:rsidRDefault="0035347C">
      <w:pPr>
        <w:spacing w:line="600" w:lineRule="auto"/>
        <w:ind w:firstLine="720"/>
        <w:contextualSpacing/>
        <w:jc w:val="both"/>
        <w:rPr>
          <w:rFonts w:eastAsia="Times New Roman"/>
          <w:bCs/>
          <w:szCs w:val="24"/>
        </w:rPr>
      </w:pPr>
      <w:r>
        <w:rPr>
          <w:rFonts w:eastAsia="Times New Roman"/>
          <w:bCs/>
          <w:szCs w:val="24"/>
        </w:rPr>
        <w:t>Δικαιώθηκαν, όμως, άραγε αυτές οι προβλέψεις; Ασκήθηκε πραγματική νησιωτική πολιτική; Σήμερα συζητάμε για μια ουσιαστική νησιωτική θεσμική τομή. Είναι μία τομή η οποία ήταν μια από τις διεκδικήσεις των νησιωτών εδώ και πάρα πολλά χρόνια. Κανένας, όμως, ποτ</w:t>
      </w:r>
      <w:r>
        <w:rPr>
          <w:rFonts w:eastAsia="Times New Roman"/>
          <w:bCs/>
          <w:szCs w:val="24"/>
        </w:rPr>
        <w:t xml:space="preserve">έ δεν τόλμησε να φέρει την εφαρμογή του </w:t>
      </w:r>
      <w:r>
        <w:rPr>
          <w:rFonts w:eastAsia="Times New Roman"/>
          <w:bCs/>
          <w:szCs w:val="24"/>
        </w:rPr>
        <w:t>μ</w:t>
      </w:r>
      <w:r>
        <w:rPr>
          <w:rFonts w:eastAsia="Times New Roman"/>
          <w:bCs/>
          <w:szCs w:val="24"/>
        </w:rPr>
        <w:t xml:space="preserve">εταφορικού </w:t>
      </w:r>
      <w:r>
        <w:rPr>
          <w:rFonts w:eastAsia="Times New Roman"/>
          <w:bCs/>
          <w:szCs w:val="24"/>
        </w:rPr>
        <w:t>ι</w:t>
      </w:r>
      <w:r>
        <w:rPr>
          <w:rFonts w:eastAsia="Times New Roman"/>
          <w:bCs/>
          <w:szCs w:val="24"/>
        </w:rPr>
        <w:t>σοδυνάμου.</w:t>
      </w:r>
    </w:p>
    <w:p w14:paraId="3FCD8C9E" w14:textId="77777777" w:rsidR="00BC419A" w:rsidRDefault="0035347C">
      <w:pPr>
        <w:spacing w:line="600" w:lineRule="auto"/>
        <w:ind w:firstLine="720"/>
        <w:contextualSpacing/>
        <w:jc w:val="both"/>
        <w:rPr>
          <w:rFonts w:eastAsia="Times New Roman"/>
          <w:bCs/>
          <w:szCs w:val="24"/>
        </w:rPr>
      </w:pPr>
      <w:r>
        <w:rPr>
          <w:rFonts w:eastAsia="Times New Roman"/>
          <w:bCs/>
          <w:szCs w:val="24"/>
        </w:rPr>
        <w:t xml:space="preserve">Και θα σας πω κάτι. Στα περισσότερα κόμματα το </w:t>
      </w:r>
      <w:r>
        <w:rPr>
          <w:rFonts w:eastAsia="Times New Roman"/>
          <w:bCs/>
          <w:szCs w:val="24"/>
        </w:rPr>
        <w:t>μ</w:t>
      </w:r>
      <w:r>
        <w:rPr>
          <w:rFonts w:eastAsia="Times New Roman"/>
          <w:bCs/>
          <w:szCs w:val="24"/>
        </w:rPr>
        <w:t xml:space="preserve">εταφορικό </w:t>
      </w:r>
      <w:r>
        <w:rPr>
          <w:rFonts w:eastAsia="Times New Roman"/>
          <w:bCs/>
          <w:szCs w:val="24"/>
        </w:rPr>
        <w:t>ι</w:t>
      </w:r>
      <w:r>
        <w:rPr>
          <w:rFonts w:eastAsia="Times New Roman"/>
          <w:bCs/>
          <w:szCs w:val="24"/>
        </w:rPr>
        <w:t>σοδύναμο δεν ήταν καν στις προγραμματικές τους θέσεις, ούτε καν στις πρόσφατες. Ήταν, όμως, διαχρονικά προγραμματική θέση της Αριστερ</w:t>
      </w:r>
      <w:r>
        <w:rPr>
          <w:rFonts w:eastAsia="Times New Roman"/>
          <w:bCs/>
          <w:szCs w:val="24"/>
        </w:rPr>
        <w:t xml:space="preserve">άς εν συνόλω -και γι’ αυτό μου κάνει εντύπωση και η στάση του ΚΚΕ- ότι πρέπει να υπάρχει </w:t>
      </w:r>
      <w:r>
        <w:rPr>
          <w:rFonts w:eastAsia="Times New Roman"/>
          <w:bCs/>
          <w:szCs w:val="24"/>
        </w:rPr>
        <w:t>μ</w:t>
      </w:r>
      <w:r>
        <w:rPr>
          <w:rFonts w:eastAsia="Times New Roman"/>
          <w:bCs/>
          <w:szCs w:val="24"/>
        </w:rPr>
        <w:t xml:space="preserve">εταφορικό </w:t>
      </w:r>
      <w:r>
        <w:rPr>
          <w:rFonts w:eastAsia="Times New Roman"/>
          <w:bCs/>
          <w:szCs w:val="24"/>
        </w:rPr>
        <w:t>ι</w:t>
      </w:r>
      <w:r>
        <w:rPr>
          <w:rFonts w:eastAsia="Times New Roman"/>
          <w:bCs/>
          <w:szCs w:val="24"/>
        </w:rPr>
        <w:t xml:space="preserve">σοδύναμο. Ήταν θέση στις εκλογές του Σεπτεμβρίου του 2015, στο </w:t>
      </w:r>
      <w:r>
        <w:rPr>
          <w:rFonts w:eastAsia="Times New Roman"/>
          <w:bCs/>
          <w:szCs w:val="24"/>
        </w:rPr>
        <w:t>π</w:t>
      </w:r>
      <w:r>
        <w:rPr>
          <w:rFonts w:eastAsia="Times New Roman"/>
          <w:bCs/>
          <w:szCs w:val="24"/>
        </w:rPr>
        <w:t xml:space="preserve">αράλληλο </w:t>
      </w:r>
      <w:r>
        <w:rPr>
          <w:rFonts w:eastAsia="Times New Roman"/>
          <w:bCs/>
          <w:szCs w:val="24"/>
        </w:rPr>
        <w:t>π</w:t>
      </w:r>
      <w:r>
        <w:rPr>
          <w:rFonts w:eastAsia="Times New Roman"/>
          <w:bCs/>
          <w:szCs w:val="24"/>
        </w:rPr>
        <w:t xml:space="preserve">ρόγραμμα. Προβλέπαμε το </w:t>
      </w:r>
      <w:r>
        <w:rPr>
          <w:rFonts w:eastAsia="Times New Roman"/>
          <w:bCs/>
          <w:szCs w:val="24"/>
        </w:rPr>
        <w:t>μ</w:t>
      </w:r>
      <w:r>
        <w:rPr>
          <w:rFonts w:eastAsia="Times New Roman"/>
          <w:bCs/>
          <w:szCs w:val="24"/>
        </w:rPr>
        <w:t xml:space="preserve">εταφορικό </w:t>
      </w:r>
      <w:r>
        <w:rPr>
          <w:rFonts w:eastAsia="Times New Roman"/>
          <w:bCs/>
          <w:szCs w:val="24"/>
        </w:rPr>
        <w:t>ι</w:t>
      </w:r>
      <w:r>
        <w:rPr>
          <w:rFonts w:eastAsia="Times New Roman"/>
          <w:bCs/>
          <w:szCs w:val="24"/>
        </w:rPr>
        <w:t xml:space="preserve">σοδύναμο. Ήταν δέσμευση του Πρωθυπουργού στη </w:t>
      </w:r>
      <w:r>
        <w:rPr>
          <w:rFonts w:eastAsia="Times New Roman"/>
          <w:bCs/>
          <w:szCs w:val="24"/>
        </w:rPr>
        <w:t>Νίσυρο το 2016.</w:t>
      </w:r>
    </w:p>
    <w:p w14:paraId="3FCD8C9F" w14:textId="77777777" w:rsidR="00BC419A" w:rsidRDefault="0035347C">
      <w:pPr>
        <w:spacing w:line="600" w:lineRule="auto"/>
        <w:ind w:firstLine="720"/>
        <w:contextualSpacing/>
        <w:jc w:val="both"/>
        <w:rPr>
          <w:rFonts w:eastAsia="Times New Roman"/>
          <w:bCs/>
          <w:szCs w:val="24"/>
        </w:rPr>
      </w:pPr>
      <w:r>
        <w:rPr>
          <w:rFonts w:eastAsia="Times New Roman"/>
          <w:bCs/>
          <w:szCs w:val="24"/>
        </w:rPr>
        <w:t xml:space="preserve">Γιατί αυτές είναι πολιτικές εδαφικής συνοχής στην πράξη. Η εξίσωση του κόστους μεταφοράς των νησιωτών και των εμπορευμάτων από και προς τα νησιά σε σχέση με τη χερσαία μεταφορά είναι πράξεις εδαφικής πολιτικής συνοχής. </w:t>
      </w:r>
    </w:p>
    <w:p w14:paraId="3FCD8CA0" w14:textId="77777777" w:rsidR="00BC419A" w:rsidRDefault="0035347C">
      <w:pPr>
        <w:spacing w:line="600" w:lineRule="auto"/>
        <w:ind w:firstLine="720"/>
        <w:contextualSpacing/>
        <w:jc w:val="both"/>
        <w:rPr>
          <w:rFonts w:eastAsia="Times New Roman"/>
          <w:bCs/>
          <w:szCs w:val="24"/>
        </w:rPr>
      </w:pPr>
      <w:r>
        <w:rPr>
          <w:rFonts w:eastAsia="Times New Roman"/>
          <w:bCs/>
          <w:szCs w:val="24"/>
        </w:rPr>
        <w:t>Και πώς χρηματοδοτού</w:t>
      </w:r>
      <w:r>
        <w:rPr>
          <w:rFonts w:eastAsia="Times New Roman"/>
          <w:bCs/>
          <w:szCs w:val="24"/>
        </w:rPr>
        <w:t>νται αυτές; Τα διεκδικούμε από τη Ευρωπαϊκή Ένωση και αν τα πάρουμε; Χρηματοδοτούνται από το Εθνικό Πρόγραμμα Δημοσίων Επενδύσεων. Και, κύριε Αθανασίου, προβλέπεται. Έχουν προβλεφθεί 60 εκατομμύρια για φέτος, 150 εκατομμύρια για του χρόνου και για άλλα δύο</w:t>
      </w:r>
      <w:r>
        <w:rPr>
          <w:rFonts w:eastAsia="Times New Roman"/>
          <w:bCs/>
          <w:szCs w:val="24"/>
        </w:rPr>
        <w:t xml:space="preserve"> χρόνια υπάρχει ήδη η χρηματοδότηση. Και μην υπερασπίζεστε τόσο πολύ την τέταρτη αξιολόγηση, που άλλωστε την καταδικάζετε έτσι και αλλιώς.</w:t>
      </w:r>
    </w:p>
    <w:p w14:paraId="3FCD8CA1" w14:textId="77777777" w:rsidR="00BC419A" w:rsidRDefault="0035347C">
      <w:pPr>
        <w:spacing w:line="600" w:lineRule="auto"/>
        <w:ind w:firstLine="720"/>
        <w:contextualSpacing/>
        <w:jc w:val="both"/>
        <w:rPr>
          <w:rFonts w:eastAsia="Times New Roman"/>
          <w:bCs/>
          <w:szCs w:val="24"/>
        </w:rPr>
      </w:pPr>
      <w:r w:rsidRPr="00F06B41">
        <w:rPr>
          <w:rFonts w:eastAsia="Times New Roman"/>
          <w:b/>
          <w:bCs/>
          <w:szCs w:val="24"/>
        </w:rPr>
        <w:t xml:space="preserve">ΧΑΡΑΛΑΜΠΟΣ ΑΘΑΝΑΣΙΟΥ: </w:t>
      </w:r>
      <w:r>
        <w:rPr>
          <w:rFonts w:eastAsia="Times New Roman"/>
          <w:bCs/>
          <w:szCs w:val="24"/>
        </w:rPr>
        <w:t>Δεν την υπερασπίζομαι εγώ, κύριε Υπουργέ.</w:t>
      </w:r>
    </w:p>
    <w:p w14:paraId="3FCD8CA2" w14:textId="77777777" w:rsidR="00BC419A" w:rsidRDefault="0035347C">
      <w:pPr>
        <w:spacing w:line="600" w:lineRule="auto"/>
        <w:ind w:firstLine="720"/>
        <w:contextualSpacing/>
        <w:jc w:val="both"/>
        <w:rPr>
          <w:rFonts w:eastAsia="Times New Roman"/>
          <w:bCs/>
          <w:szCs w:val="24"/>
        </w:rPr>
      </w:pPr>
      <w:r>
        <w:rPr>
          <w:rFonts w:eastAsia="Times New Roman"/>
          <w:bCs/>
          <w:szCs w:val="24"/>
        </w:rPr>
        <w:t>Εσείς την ψηφίσατε.</w:t>
      </w:r>
    </w:p>
    <w:p w14:paraId="3FCD8CA3" w14:textId="77777777" w:rsidR="00BC419A" w:rsidRDefault="0035347C">
      <w:pPr>
        <w:spacing w:line="600" w:lineRule="auto"/>
        <w:ind w:firstLine="720"/>
        <w:contextualSpacing/>
        <w:jc w:val="both"/>
        <w:rPr>
          <w:rFonts w:eastAsia="Times New Roman"/>
          <w:bCs/>
          <w:szCs w:val="24"/>
        </w:rPr>
      </w:pPr>
      <w:r>
        <w:rPr>
          <w:rFonts w:eastAsia="Times New Roman"/>
          <w:b/>
          <w:bCs/>
          <w:szCs w:val="24"/>
        </w:rPr>
        <w:t>ΝΕΚΤΑΡΙΟΣ ΣΑΝΤΟΡΙΝΙΟΣ (Υφυπουργός</w:t>
      </w:r>
      <w:r>
        <w:rPr>
          <w:rFonts w:eastAsia="Times New Roman"/>
          <w:b/>
          <w:bCs/>
          <w:szCs w:val="24"/>
        </w:rPr>
        <w:t xml:space="preserve"> Ναυτιλίας και Νησιωτικής Πολιτικής):</w:t>
      </w:r>
      <w:r>
        <w:rPr>
          <w:rFonts w:eastAsia="Times New Roman"/>
          <w:bCs/>
          <w:szCs w:val="24"/>
        </w:rPr>
        <w:t xml:space="preserve"> Σας λέω, λοιπόν, ότι δεν μπορεί σήμερα να ζητάμε νησιωτικές πολιτικές από την Ευρώπη. Μόνο από εκεί, όμως; Εμείς θα ασκήσουμε νησιωτικές πολιτικές; Αυτό κάνουμε στην πράξη σήμερα. Πρώτα, λοιπόν, υλοποιούμε στην Ελλάδα </w:t>
      </w:r>
      <w:r>
        <w:rPr>
          <w:rFonts w:eastAsia="Times New Roman"/>
          <w:bCs/>
          <w:szCs w:val="24"/>
        </w:rPr>
        <w:t xml:space="preserve">και ζητάμε και από την Ευρώπη. </w:t>
      </w:r>
    </w:p>
    <w:p w14:paraId="3FCD8CA4"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μ</w:t>
      </w:r>
      <w:r>
        <w:rPr>
          <w:rFonts w:eastAsia="Times New Roman" w:cs="Times New Roman"/>
          <w:szCs w:val="24"/>
        </w:rPr>
        <w:t xml:space="preserve">εταφορικό </w:t>
      </w:r>
      <w:r>
        <w:rPr>
          <w:rFonts w:eastAsia="Times New Roman" w:cs="Times New Roman"/>
          <w:szCs w:val="24"/>
        </w:rPr>
        <w:t>ι</w:t>
      </w:r>
      <w:r>
        <w:rPr>
          <w:rFonts w:eastAsia="Times New Roman" w:cs="Times New Roman"/>
          <w:szCs w:val="24"/>
        </w:rPr>
        <w:t xml:space="preserve">σοδύναμο σήμερα, έτσι </w:t>
      </w:r>
      <w:r>
        <w:rPr>
          <w:rFonts w:eastAsia="Times New Roman" w:cs="Times New Roman"/>
          <w:szCs w:val="24"/>
        </w:rPr>
        <w:t>μας</w:t>
      </w:r>
      <w:r>
        <w:rPr>
          <w:rFonts w:eastAsia="Times New Roman" w:cs="Times New Roman"/>
          <w:szCs w:val="24"/>
        </w:rPr>
        <w:t xml:space="preserve"> έρχεται να υλοποιηθεί, δεν υπάρχει παρόμοιό του στην Ευρώπη. Υπάρχουν πολλές εφαρμογές στην Ευρώπη, στη Σκωτία, στη Δανία, στην Κορσική, στη Νορβηγία, που είναι συνδεδεμένη με την Ευρ</w:t>
      </w:r>
      <w:r>
        <w:rPr>
          <w:rFonts w:eastAsia="Times New Roman" w:cs="Times New Roman"/>
          <w:szCs w:val="24"/>
        </w:rPr>
        <w:t>ωπαϊκή Ένωση. Όμως, δεν είναι αυτό το οποίο εμείς επιχειρούμε σήμερα να φέρουμε.</w:t>
      </w:r>
    </w:p>
    <w:p w14:paraId="3FCD8CA5"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Γιατί; Γιατί ο πολυνησιακός χαρακτήρας της χώρας μας είναι τέτοιος</w:t>
      </w:r>
      <w:r>
        <w:rPr>
          <w:rFonts w:eastAsia="Times New Roman" w:cs="Times New Roman"/>
          <w:szCs w:val="24"/>
        </w:rPr>
        <w:t>,</w:t>
      </w:r>
      <w:r>
        <w:rPr>
          <w:rFonts w:eastAsia="Times New Roman" w:cs="Times New Roman"/>
          <w:szCs w:val="24"/>
        </w:rPr>
        <w:t xml:space="preserve"> που δεν μπορούμε να πάρουμε ατόφιο ένα σύστημα και να το φέρουμε εδώ. Γιατί εμείς επιδιώκουμε και κάτι επιπ</w:t>
      </w:r>
      <w:r>
        <w:rPr>
          <w:rFonts w:eastAsia="Times New Roman" w:cs="Times New Roman"/>
          <w:szCs w:val="24"/>
        </w:rPr>
        <w:t>λέον από αυτό που έχουν τα άλλα συστήματα: την άρση και του ανταγωνιστικού μειονεκτήματος των επιχειρήσεων. Τα άλλα συστήματα μιλάνε μόνο για τις μεταφορές των επιβατών. Δεν μιλάνε για τις μεταφορές των προϊόντων. Και εμείς προσπαθούμε να άρουμε αυτό το αν</w:t>
      </w:r>
      <w:r>
        <w:rPr>
          <w:rFonts w:eastAsia="Times New Roman" w:cs="Times New Roman"/>
          <w:szCs w:val="24"/>
        </w:rPr>
        <w:t>ταγωνιστικό μειονέκτημα.</w:t>
      </w:r>
    </w:p>
    <w:p w14:paraId="3FCD8CA6"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προειδοποιητικά το κουδούνι λήξεως του χρόνου ομιλίας του κυρίου Υφυπουργού)</w:t>
      </w:r>
    </w:p>
    <w:p w14:paraId="3FCD8CA7"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θα μου επιτρέψετε να μιλήσω αρκετά παραπάνω. </w:t>
      </w:r>
    </w:p>
    <w:p w14:paraId="3FCD8CA8" w14:textId="77777777" w:rsidR="00BC419A" w:rsidRDefault="0035347C">
      <w:pPr>
        <w:spacing w:line="600" w:lineRule="auto"/>
        <w:ind w:firstLine="720"/>
        <w:contextualSpacing/>
        <w:jc w:val="both"/>
        <w:rPr>
          <w:rFonts w:eastAsia="Times New Roman" w:cs="Times New Roman"/>
          <w:szCs w:val="24"/>
        </w:rPr>
      </w:pPr>
      <w:r w:rsidRPr="00971C98">
        <w:rPr>
          <w:rFonts w:eastAsia="Times New Roman" w:cs="Times New Roman"/>
          <w:b/>
          <w:szCs w:val="24"/>
        </w:rPr>
        <w:t xml:space="preserve">ΠΡΟΕΔΡΕΥΩΝ (Γεώργιος </w:t>
      </w:r>
      <w:proofErr w:type="spellStart"/>
      <w:r w:rsidRPr="00971C98">
        <w:rPr>
          <w:rFonts w:eastAsia="Times New Roman" w:cs="Times New Roman"/>
          <w:b/>
          <w:szCs w:val="24"/>
        </w:rPr>
        <w:t>Λαμπρούλης</w:t>
      </w:r>
      <w:proofErr w:type="spellEnd"/>
      <w:r w:rsidRPr="00971C98">
        <w:rPr>
          <w:rFonts w:eastAsia="Times New Roman" w:cs="Times New Roman"/>
          <w:b/>
          <w:szCs w:val="24"/>
        </w:rPr>
        <w:t>):</w:t>
      </w:r>
      <w:r>
        <w:rPr>
          <w:rFonts w:eastAsia="Times New Roman" w:cs="Times New Roman"/>
          <w:szCs w:val="24"/>
        </w:rPr>
        <w:t xml:space="preserve"> Ε, πόσο παραπάνω; Κλείστε, κύριε Υ</w:t>
      </w:r>
      <w:r>
        <w:rPr>
          <w:rFonts w:eastAsia="Times New Roman" w:cs="Times New Roman"/>
          <w:szCs w:val="24"/>
        </w:rPr>
        <w:t>φυπουργέ.</w:t>
      </w:r>
    </w:p>
    <w:p w14:paraId="3FCD8CA9" w14:textId="77777777" w:rsidR="00BC419A" w:rsidRDefault="0035347C">
      <w:pPr>
        <w:spacing w:line="600" w:lineRule="auto"/>
        <w:ind w:firstLine="720"/>
        <w:contextualSpacing/>
        <w:jc w:val="both"/>
        <w:rPr>
          <w:rFonts w:eastAsia="Times New Roman" w:cs="Times New Roman"/>
          <w:szCs w:val="24"/>
        </w:rPr>
      </w:pPr>
      <w:r w:rsidRPr="00971C98">
        <w:rPr>
          <w:rFonts w:eastAsia="Times New Roman" w:cs="Times New Roman"/>
          <w:b/>
          <w:szCs w:val="24"/>
        </w:rPr>
        <w:t>ΝΕΚΤΑΡΙΟΣ ΣΑΝΤΟΡΙΝΙΟΣ (Υφυπουργός Ναυτιλίας και Νησιωτικής Πολιτικής):</w:t>
      </w:r>
      <w:r>
        <w:rPr>
          <w:rFonts w:eastAsia="Times New Roman" w:cs="Times New Roman"/>
          <w:szCs w:val="24"/>
        </w:rPr>
        <w:t xml:space="preserve"> Άλλα πέντε λεπτά τα θέλω, σας παρακαλώ. </w:t>
      </w:r>
    </w:p>
    <w:p w14:paraId="3FCD8CAA"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Νομίζω ότι μπορείτε να τα συνοψίσετε σε πιο σύντομο χρόνο.</w:t>
      </w:r>
    </w:p>
    <w:p w14:paraId="3FCD8CAB"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b/>
          <w:szCs w:val="24"/>
        </w:rPr>
        <w:t xml:space="preserve">ΝΕΚΤΑΡΙΟΣ ΣΑΝΤΟΡΙΝΙΟΣ (Υφυπουργός </w:t>
      </w:r>
      <w:r>
        <w:rPr>
          <w:rFonts w:eastAsia="Times New Roman" w:cs="Times New Roman"/>
          <w:b/>
          <w:szCs w:val="24"/>
        </w:rPr>
        <w:t>Ναυτιλίας και Νησιωτικής Πολιτικής):</w:t>
      </w:r>
      <w:r>
        <w:rPr>
          <w:rFonts w:eastAsia="Times New Roman" w:cs="Times New Roman"/>
          <w:szCs w:val="24"/>
        </w:rPr>
        <w:t xml:space="preserve"> Θα το προσπαθήσω.</w:t>
      </w:r>
    </w:p>
    <w:p w14:paraId="3FCD8CAC"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Γι</w:t>
      </w:r>
      <w:r>
        <w:rPr>
          <w:rFonts w:eastAsia="Times New Roman" w:cs="Times New Roman"/>
          <w:szCs w:val="24"/>
        </w:rPr>
        <w:t>α</w:t>
      </w:r>
      <w:r>
        <w:rPr>
          <w:rFonts w:eastAsia="Times New Roman" w:cs="Times New Roman"/>
          <w:szCs w:val="24"/>
        </w:rPr>
        <w:t xml:space="preserve"> αυτό, λοιπόν, καινοτομούμε αυτή τη στιγμή με αυτό το πρόγραμμα σε ευρωπαϊκό επίπεδο. Και πιστεύω ότι θα μπορέσουμε αυτό να αποτελέσει καλή πρακτική. Για πρώτη φορά να μεταφέρουμε και εμείς μία καλή</w:t>
      </w:r>
      <w:r>
        <w:rPr>
          <w:rFonts w:eastAsia="Times New Roman" w:cs="Times New Roman"/>
          <w:szCs w:val="24"/>
        </w:rPr>
        <w:t xml:space="preserve"> πρακτική στην Ευρώπη.</w:t>
      </w:r>
    </w:p>
    <w:p w14:paraId="3FCD8CAD"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Γιατί είναι αναπτυξιακό; Γιατί και αίρει το ανταγωνιστικό μειονέκτημα των επιχειρήσεων και γιατί δίνει τη δυνατότητα στους νησιώτες, δίνει κίνητρα στους νησιώτες να κάνουν νέες επιχειρήσεις. Άρα τι; Να άρουν και το </w:t>
      </w:r>
      <w:proofErr w:type="spellStart"/>
      <w:r>
        <w:rPr>
          <w:rFonts w:eastAsia="Times New Roman" w:cs="Times New Roman"/>
          <w:szCs w:val="24"/>
        </w:rPr>
        <w:t>ολιγοπωλιακό</w:t>
      </w:r>
      <w:proofErr w:type="spellEnd"/>
      <w:r>
        <w:rPr>
          <w:rFonts w:eastAsia="Times New Roman" w:cs="Times New Roman"/>
          <w:szCs w:val="24"/>
        </w:rPr>
        <w:t xml:space="preserve"> καθεσ</w:t>
      </w:r>
      <w:r>
        <w:rPr>
          <w:rFonts w:eastAsia="Times New Roman" w:cs="Times New Roman"/>
          <w:szCs w:val="24"/>
        </w:rPr>
        <w:t>τώς που υπάρχει στα μικρά νησιά, στις αγορές των μικρών νησιών.</w:t>
      </w:r>
    </w:p>
    <w:p w14:paraId="3FCD8CAE"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είναι η πρώτη φορά που το </w:t>
      </w:r>
      <w:r>
        <w:rPr>
          <w:rFonts w:eastAsia="Times New Roman" w:cs="Times New Roman"/>
          <w:szCs w:val="24"/>
        </w:rPr>
        <w:t>μ</w:t>
      </w:r>
      <w:r>
        <w:rPr>
          <w:rFonts w:eastAsia="Times New Roman" w:cs="Times New Roman"/>
          <w:szCs w:val="24"/>
        </w:rPr>
        <w:t xml:space="preserve">εταφορικό </w:t>
      </w:r>
      <w:r>
        <w:rPr>
          <w:rFonts w:eastAsia="Times New Roman" w:cs="Times New Roman"/>
          <w:szCs w:val="24"/>
        </w:rPr>
        <w:t>ι</w:t>
      </w:r>
      <w:r>
        <w:rPr>
          <w:rFonts w:eastAsia="Times New Roman" w:cs="Times New Roman"/>
          <w:szCs w:val="24"/>
        </w:rPr>
        <w:t>σοδύναμο θα εφαρμοστεί στο Ιόνιο και στον Αργοσαρωνικό, που εκεί δεν υπήρχαν και ειδικοί συντελεστές ΦΠΑ.</w:t>
      </w:r>
    </w:p>
    <w:p w14:paraId="3FCD8CAF"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Πάμε με πιλοτική εφαρμογή. Γιατί πάμε με </w:t>
      </w:r>
      <w:r>
        <w:rPr>
          <w:rFonts w:eastAsia="Times New Roman" w:cs="Times New Roman"/>
          <w:szCs w:val="24"/>
        </w:rPr>
        <w:t xml:space="preserve">πιλοτική εφαρμογή; Γιατί δεν είχαμε δεδομένα. Γιατί κανένας ποτέ, όσες φορές το θυμηθήκαν να το διακηρύξουν, δεν έκανε μία μελέτη. Η μόνη μελέτη είναι αυτή που είπαμε με την </w:t>
      </w:r>
      <w:r>
        <w:rPr>
          <w:rFonts w:eastAsia="Times New Roman" w:cs="Times New Roman"/>
          <w:szCs w:val="24"/>
        </w:rPr>
        <w:t>«</w:t>
      </w:r>
      <w:r>
        <w:rPr>
          <w:rFonts w:eastAsia="Times New Roman" w:cs="Times New Roman"/>
          <w:szCs w:val="24"/>
        </w:rPr>
        <w:t>ΚΑΝΤΟ</w:t>
      </w:r>
      <w:r>
        <w:rPr>
          <w:rFonts w:eastAsia="Times New Roman" w:cs="Times New Roman"/>
          <w:szCs w:val="24"/>
          <w:lang w:val="en-US"/>
        </w:rPr>
        <w:t>R</w:t>
      </w:r>
      <w:r>
        <w:rPr>
          <w:rFonts w:eastAsia="Times New Roman" w:cs="Times New Roman"/>
          <w:szCs w:val="24"/>
        </w:rPr>
        <w:t>»</w:t>
      </w:r>
      <w:r>
        <w:rPr>
          <w:rFonts w:eastAsia="Times New Roman" w:cs="Times New Roman"/>
          <w:szCs w:val="24"/>
        </w:rPr>
        <w:t>, η οποία ουσιαστικά τι προέβλεπε; Μόνο για τις άγονες γραμμές και να αγορ</w:t>
      </w:r>
      <w:r>
        <w:rPr>
          <w:rFonts w:eastAsia="Times New Roman" w:cs="Times New Roman"/>
          <w:szCs w:val="24"/>
        </w:rPr>
        <w:t>άσουμε πλοίο</w:t>
      </w:r>
      <w:r>
        <w:rPr>
          <w:rFonts w:eastAsia="Times New Roman" w:cs="Times New Roman"/>
          <w:szCs w:val="24"/>
        </w:rPr>
        <w:t>,</w:t>
      </w:r>
      <w:r>
        <w:rPr>
          <w:rFonts w:eastAsia="Times New Roman" w:cs="Times New Roman"/>
          <w:szCs w:val="24"/>
        </w:rPr>
        <w:t xml:space="preserve"> το οποίο έστελνε το κόστος πάρα πολύ ψηλά. Άρα ουσιαστικά ήταν ουτοπική ως μελέτη.</w:t>
      </w:r>
    </w:p>
    <w:p w14:paraId="3FCD8CB0"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τι θέλουμε; Να μαζέψουμε εμπειρικά δεδομένα, να δούμε πώς λειτουργεί το σύστημα και με αυτόν τον τρόπο να βελτιώσουμε και να ανασχεδιάσουμε το μέτρο. </w:t>
      </w:r>
      <w:r>
        <w:rPr>
          <w:rFonts w:eastAsia="Times New Roman" w:cs="Times New Roman"/>
          <w:szCs w:val="24"/>
        </w:rPr>
        <w:t xml:space="preserve">Έτσι, με αυτόν τον τρόπο στα επόμενα τρία χρόνια θα δημιουργηθεί και η εθνική πολιτική για το </w:t>
      </w:r>
      <w:r>
        <w:rPr>
          <w:rFonts w:eastAsia="Times New Roman" w:cs="Times New Roman"/>
          <w:szCs w:val="24"/>
        </w:rPr>
        <w:t>μ</w:t>
      </w:r>
      <w:r>
        <w:rPr>
          <w:rFonts w:eastAsia="Times New Roman" w:cs="Times New Roman"/>
          <w:szCs w:val="24"/>
        </w:rPr>
        <w:t xml:space="preserve">εταφορικό </w:t>
      </w:r>
      <w:r>
        <w:rPr>
          <w:rFonts w:eastAsia="Times New Roman" w:cs="Times New Roman"/>
          <w:szCs w:val="24"/>
        </w:rPr>
        <w:t>ι</w:t>
      </w:r>
      <w:r>
        <w:rPr>
          <w:rFonts w:eastAsia="Times New Roman" w:cs="Times New Roman"/>
          <w:szCs w:val="24"/>
        </w:rPr>
        <w:t>σοδύναμο, η οποία θα περάσει από τη Βουλή με τα νέα δεδομένα.</w:t>
      </w:r>
    </w:p>
    <w:p w14:paraId="3FCD8CB1"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Τώρα, άκουσα πολλά για τον ΦΠΑ. Το είπα από την πρώτη στιγμή: Το </w:t>
      </w:r>
      <w:r>
        <w:rPr>
          <w:rFonts w:eastAsia="Times New Roman" w:cs="Times New Roman"/>
          <w:szCs w:val="24"/>
        </w:rPr>
        <w:t>μ</w:t>
      </w:r>
      <w:r>
        <w:rPr>
          <w:rFonts w:eastAsia="Times New Roman" w:cs="Times New Roman"/>
          <w:szCs w:val="24"/>
        </w:rPr>
        <w:t xml:space="preserve">εταφορικό </w:t>
      </w:r>
      <w:r>
        <w:rPr>
          <w:rFonts w:eastAsia="Times New Roman" w:cs="Times New Roman"/>
          <w:szCs w:val="24"/>
        </w:rPr>
        <w:t>ι</w:t>
      </w:r>
      <w:r>
        <w:rPr>
          <w:rFonts w:eastAsia="Times New Roman" w:cs="Times New Roman"/>
          <w:szCs w:val="24"/>
        </w:rPr>
        <w:t>σοδύναμο δε</w:t>
      </w:r>
      <w:r>
        <w:rPr>
          <w:rFonts w:eastAsia="Times New Roman" w:cs="Times New Roman"/>
          <w:szCs w:val="24"/>
        </w:rPr>
        <w:t xml:space="preserve">ν είναι αντιστάθμισμα στους μειωμένους συντελεστές ΦΠΑ. </w:t>
      </w:r>
    </w:p>
    <w:p w14:paraId="3FCD8CB2"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Μας είπε, λοιπόν, ο κ. </w:t>
      </w:r>
      <w:proofErr w:type="spellStart"/>
      <w:r>
        <w:rPr>
          <w:rFonts w:eastAsia="Times New Roman" w:cs="Times New Roman"/>
          <w:szCs w:val="24"/>
        </w:rPr>
        <w:t>Κεγκέρογλου</w:t>
      </w:r>
      <w:proofErr w:type="spellEnd"/>
      <w:r>
        <w:rPr>
          <w:rFonts w:eastAsia="Times New Roman" w:cs="Times New Roman"/>
          <w:szCs w:val="24"/>
        </w:rPr>
        <w:t xml:space="preserve"> ότι ο </w:t>
      </w:r>
      <w:proofErr w:type="spellStart"/>
      <w:r>
        <w:rPr>
          <w:rFonts w:eastAsia="Times New Roman" w:cs="Times New Roman"/>
          <w:szCs w:val="24"/>
        </w:rPr>
        <w:t>Μοσκοβισί</w:t>
      </w:r>
      <w:proofErr w:type="spellEnd"/>
      <w:r>
        <w:rPr>
          <w:rFonts w:eastAsia="Times New Roman" w:cs="Times New Roman"/>
          <w:szCs w:val="24"/>
        </w:rPr>
        <w:t xml:space="preserve"> είπε ότι είναι επιλογή της Κυβέρνησης. Ξεχνάτε ότι το καλοκαίρι του 2015 ψηφίστηκε με τον ν.4336 η κατάργηση των ειδικών συντελεστών ΦΠΑ στα νησιά, </w:t>
      </w:r>
      <w:r>
        <w:rPr>
          <w:rFonts w:eastAsia="Times New Roman" w:cs="Times New Roman"/>
          <w:szCs w:val="24"/>
        </w:rPr>
        <w:t>ως αναγκαστικό μέτρο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μνημονίου, και δεν ψηφίστηκε μόνο από εμάς. Ψηφίστηκε και από τη Νέα Δημοκρατία και από το ΠΑΣΟΚ και από το Ποτάμι, από διακόσιους είκοσι δύο.</w:t>
      </w:r>
    </w:p>
    <w:p w14:paraId="3FCD8CB3" w14:textId="77777777" w:rsidR="00BC419A" w:rsidRDefault="0035347C">
      <w:pPr>
        <w:spacing w:line="600" w:lineRule="auto"/>
        <w:ind w:firstLine="720"/>
        <w:contextualSpacing/>
        <w:jc w:val="both"/>
        <w:rPr>
          <w:rFonts w:eastAsia="Times New Roman" w:cs="Times New Roman"/>
          <w:szCs w:val="24"/>
        </w:rPr>
      </w:pPr>
      <w:r w:rsidRPr="00961F32">
        <w:rPr>
          <w:rFonts w:eastAsia="Times New Roman" w:cs="Times New Roman"/>
          <w:b/>
          <w:szCs w:val="24"/>
        </w:rPr>
        <w:t>ΓΕΩΡΓΙΟΣ</w:t>
      </w:r>
      <w:r>
        <w:rPr>
          <w:rFonts w:eastAsia="Times New Roman" w:cs="Times New Roman"/>
          <w:b/>
          <w:szCs w:val="24"/>
        </w:rPr>
        <w:t xml:space="preserve"> </w:t>
      </w:r>
      <w:r w:rsidRPr="00961F32">
        <w:rPr>
          <w:rFonts w:eastAsia="Times New Roman" w:cs="Times New Roman"/>
          <w:b/>
          <w:szCs w:val="24"/>
        </w:rPr>
        <w:t>-</w:t>
      </w:r>
      <w:r>
        <w:rPr>
          <w:rFonts w:eastAsia="Times New Roman" w:cs="Times New Roman"/>
          <w:b/>
          <w:szCs w:val="24"/>
        </w:rPr>
        <w:t xml:space="preserve"> </w:t>
      </w:r>
      <w:r w:rsidRPr="00961F32">
        <w:rPr>
          <w:rFonts w:eastAsia="Times New Roman" w:cs="Times New Roman"/>
          <w:b/>
          <w:szCs w:val="24"/>
        </w:rPr>
        <w:t>ΔΗΜΗΤΡΙΟΣ ΚΑΡΡΑΣ:</w:t>
      </w:r>
      <w:r>
        <w:rPr>
          <w:rFonts w:eastAsia="Times New Roman" w:cs="Times New Roman"/>
          <w:szCs w:val="24"/>
        </w:rPr>
        <w:t xml:space="preserve"> Τι λέτε!</w:t>
      </w:r>
    </w:p>
    <w:p w14:paraId="3FCD8CB4" w14:textId="77777777" w:rsidR="00BC419A" w:rsidRDefault="0035347C">
      <w:pPr>
        <w:spacing w:line="600" w:lineRule="auto"/>
        <w:ind w:firstLine="720"/>
        <w:contextualSpacing/>
        <w:jc w:val="both"/>
        <w:rPr>
          <w:rFonts w:eastAsia="Times New Roman" w:cs="Times New Roman"/>
          <w:szCs w:val="24"/>
        </w:rPr>
      </w:pPr>
      <w:r w:rsidRPr="00971C98">
        <w:rPr>
          <w:rFonts w:eastAsia="Times New Roman" w:cs="Times New Roman"/>
          <w:b/>
          <w:szCs w:val="24"/>
        </w:rPr>
        <w:t>ΝΕΚΤΑΡΙΟΣ ΣΑΝΤΟΡΙΝΙΟΣ (Υφυπουργός Ναυτ</w:t>
      </w:r>
      <w:r w:rsidRPr="00971C98">
        <w:rPr>
          <w:rFonts w:eastAsia="Times New Roman" w:cs="Times New Roman"/>
          <w:b/>
          <w:szCs w:val="24"/>
        </w:rPr>
        <w:t>ιλίας και Νησιωτικής Πολιτικής):</w:t>
      </w:r>
      <w:r>
        <w:rPr>
          <w:rFonts w:eastAsia="Times New Roman" w:cs="Times New Roman"/>
          <w:szCs w:val="24"/>
        </w:rPr>
        <w:t xml:space="preserve"> Κύριε Καρρά, εσείς δεν ήσασταν στη Βουλή.</w:t>
      </w:r>
    </w:p>
    <w:p w14:paraId="3FCD8CB5" w14:textId="77777777" w:rsidR="00BC419A" w:rsidRDefault="0035347C">
      <w:pPr>
        <w:spacing w:line="600" w:lineRule="auto"/>
        <w:ind w:firstLine="720"/>
        <w:contextualSpacing/>
        <w:jc w:val="both"/>
        <w:rPr>
          <w:rFonts w:eastAsia="Times New Roman" w:cs="Times New Roman"/>
          <w:szCs w:val="24"/>
        </w:rPr>
      </w:pPr>
      <w:r w:rsidRPr="00971C98">
        <w:rPr>
          <w:rFonts w:eastAsia="Times New Roman" w:cs="Times New Roman"/>
          <w:b/>
          <w:szCs w:val="24"/>
        </w:rPr>
        <w:t>ΧΑΡΑΛΑΜΠΟΣ ΑΘΑΝΑΣΙΟΥ:</w:t>
      </w:r>
      <w:r>
        <w:rPr>
          <w:rFonts w:eastAsia="Times New Roman" w:cs="Times New Roman"/>
          <w:szCs w:val="24"/>
        </w:rPr>
        <w:t xml:space="preserve"> Δεν είναι έτσι. Κύριε Υπουργέ, το βάλατε σε μία παράγραφο, όχι ξεχωριστό.</w:t>
      </w:r>
    </w:p>
    <w:p w14:paraId="3FCD8CB6"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b/>
          <w:szCs w:val="24"/>
        </w:rPr>
        <w:t>ΝΕΚΤΑΡΙΟΣ ΣΑΝΤΟΡΙΝΙΟΣ (Υφυπουργός Ναυτιλίας και Νησιωτικής Πολιτικής):</w:t>
      </w:r>
      <w:r>
        <w:rPr>
          <w:rFonts w:eastAsia="Times New Roman" w:cs="Times New Roman"/>
          <w:szCs w:val="24"/>
        </w:rPr>
        <w:t xml:space="preserve"> Έτσι είναι. Ακριβώς έτσι είναι</w:t>
      </w:r>
      <w:r>
        <w:rPr>
          <w:rFonts w:eastAsia="Times New Roman" w:cs="Times New Roman"/>
          <w:szCs w:val="24"/>
        </w:rPr>
        <w:t>,</w:t>
      </w:r>
      <w:r>
        <w:rPr>
          <w:rFonts w:eastAsia="Times New Roman" w:cs="Times New Roman"/>
          <w:szCs w:val="24"/>
        </w:rPr>
        <w:t xml:space="preserve"> κύριε Αθανασίου. Δείτε την ψηφοφορία σας.</w:t>
      </w:r>
    </w:p>
    <w:p w14:paraId="3FCD8CB7"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Και μας φέρνετε, κύριε Αθανασίου, και μία τροπολογία -σας το είπα και προχθές- και λέτε για τον νησιωτικό ΦΠΑ. Αυτό είναι οι νησιωτικοί ΦΠΑ; Ή είναι στα προσφυγικά νησιά; Μην πάτε σ</w:t>
      </w:r>
      <w:r>
        <w:rPr>
          <w:rFonts w:eastAsia="Times New Roman" w:cs="Times New Roman"/>
          <w:szCs w:val="24"/>
        </w:rPr>
        <w:t xml:space="preserve">τη Λήμνο και στον </w:t>
      </w:r>
      <w:proofErr w:type="spellStart"/>
      <w:r>
        <w:rPr>
          <w:rFonts w:eastAsia="Times New Roman" w:cs="Times New Roman"/>
          <w:szCs w:val="24"/>
        </w:rPr>
        <w:t>Ά</w:t>
      </w:r>
      <w:r>
        <w:rPr>
          <w:rFonts w:eastAsia="Times New Roman" w:cs="Times New Roman"/>
          <w:szCs w:val="24"/>
        </w:rPr>
        <w:t>η</w:t>
      </w:r>
      <w:proofErr w:type="spellEnd"/>
      <w:r>
        <w:rPr>
          <w:rFonts w:eastAsia="Times New Roman" w:cs="Times New Roman"/>
          <w:szCs w:val="24"/>
        </w:rPr>
        <w:t xml:space="preserve"> </w:t>
      </w:r>
      <w:proofErr w:type="spellStart"/>
      <w:r>
        <w:rPr>
          <w:rFonts w:eastAsia="Times New Roman" w:cs="Times New Roman"/>
          <w:szCs w:val="24"/>
        </w:rPr>
        <w:t>Στράτη</w:t>
      </w:r>
      <w:proofErr w:type="spellEnd"/>
      <w:r>
        <w:rPr>
          <w:rFonts w:eastAsia="Times New Roman" w:cs="Times New Roman"/>
          <w:szCs w:val="24"/>
        </w:rPr>
        <w:t xml:space="preserve"> και τους πείτε «έφερα τροπολογία για να κρατήσω τους συντελεστές ΦΠΑ». Μην πάτε να κοροϊδέψετε τον κόσμο. Μην πάτε στην Κάρπαθο, στη Σύμη, στους Λειψούς, στα Ψαρά να τους πείτε ότι θα διατηρήσετε τους ειδικούς συντελεστές ΦΠΑ. Ε</w:t>
      </w:r>
      <w:r>
        <w:rPr>
          <w:rFonts w:eastAsia="Times New Roman" w:cs="Times New Roman"/>
          <w:szCs w:val="24"/>
        </w:rPr>
        <w:t>πιτέλους!</w:t>
      </w:r>
    </w:p>
    <w:p w14:paraId="3FCD8CB8" w14:textId="77777777" w:rsidR="00BC419A" w:rsidRDefault="0035347C">
      <w:pPr>
        <w:spacing w:line="600" w:lineRule="auto"/>
        <w:ind w:firstLine="720"/>
        <w:contextualSpacing/>
        <w:jc w:val="both"/>
        <w:rPr>
          <w:rFonts w:eastAsia="Times New Roman" w:cs="Times New Roman"/>
          <w:szCs w:val="24"/>
        </w:rPr>
      </w:pPr>
      <w:r w:rsidRPr="00971C98">
        <w:rPr>
          <w:rFonts w:eastAsia="Times New Roman" w:cs="Times New Roman"/>
          <w:b/>
          <w:szCs w:val="24"/>
        </w:rPr>
        <w:t>ΧΑΡΑΛΑΜΠΟΣ ΑΘΑΝΑΣΙΟΥ:</w:t>
      </w:r>
      <w:r>
        <w:rPr>
          <w:rFonts w:eastAsia="Times New Roman" w:cs="Times New Roman"/>
          <w:szCs w:val="24"/>
        </w:rPr>
        <w:t xml:space="preserve"> Εσείς το κάνετε. Εγώ έχω επιχειρήματα</w:t>
      </w:r>
      <w:r>
        <w:rPr>
          <w:rFonts w:eastAsia="Times New Roman" w:cs="Times New Roman"/>
          <w:szCs w:val="24"/>
        </w:rPr>
        <w:t>,</w:t>
      </w:r>
      <w:r>
        <w:rPr>
          <w:rFonts w:eastAsia="Times New Roman" w:cs="Times New Roman"/>
          <w:szCs w:val="24"/>
        </w:rPr>
        <w:t xml:space="preserve"> δεν αντιδικώ. Εσείς το κάνετε.</w:t>
      </w:r>
    </w:p>
    <w:p w14:paraId="3FCD8CB9"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b/>
          <w:szCs w:val="24"/>
        </w:rPr>
        <w:t>ΝΕΚΤΑΡΙΟΣ ΣΑΝΤΟΡΙΝΙΟΣ (Υφυπουργός Ναυτιλίας και Νησιωτικής Πολιτικής):</w:t>
      </w:r>
      <w:r>
        <w:rPr>
          <w:rFonts w:eastAsia="Times New Roman" w:cs="Times New Roman"/>
          <w:szCs w:val="24"/>
        </w:rPr>
        <w:t xml:space="preserve"> Εμείς είμαστε πολύ ξεκάθαροι σε αυτά που κάνουμε. Είναι καταγεγραμμένα και έχουν γρ</w:t>
      </w:r>
      <w:r>
        <w:rPr>
          <w:rFonts w:eastAsia="Times New Roman" w:cs="Times New Roman"/>
          <w:szCs w:val="24"/>
        </w:rPr>
        <w:t>αφτεί στην ιστορία.</w:t>
      </w:r>
    </w:p>
    <w:p w14:paraId="3FCD8CBA" w14:textId="77777777" w:rsidR="00BC419A" w:rsidRDefault="0035347C">
      <w:pPr>
        <w:spacing w:line="600" w:lineRule="auto"/>
        <w:ind w:firstLine="720"/>
        <w:contextualSpacing/>
        <w:jc w:val="both"/>
        <w:rPr>
          <w:rFonts w:eastAsia="Times New Roman" w:cs="Times New Roman"/>
          <w:szCs w:val="24"/>
        </w:rPr>
      </w:pPr>
      <w:r w:rsidRPr="00971C98">
        <w:rPr>
          <w:rFonts w:eastAsia="Times New Roman" w:cs="Times New Roman"/>
          <w:b/>
          <w:szCs w:val="24"/>
        </w:rPr>
        <w:t>ΧΑΡΑΛΑΜΠΟΣ ΑΘΑΝΑΣΙΟΥ:</w:t>
      </w:r>
      <w:r>
        <w:rPr>
          <w:rFonts w:eastAsia="Times New Roman" w:cs="Times New Roman"/>
          <w:b/>
          <w:szCs w:val="24"/>
        </w:rPr>
        <w:t xml:space="preserve"> </w:t>
      </w:r>
      <w:r>
        <w:rPr>
          <w:rFonts w:eastAsia="Times New Roman" w:cs="Times New Roman"/>
          <w:szCs w:val="24"/>
        </w:rPr>
        <w:t>Εσείς το κάνατε, κύριε Υπουργέ, το πρώτο εξάμηνο του 2016.</w:t>
      </w:r>
    </w:p>
    <w:p w14:paraId="3FCD8CBB" w14:textId="77777777" w:rsidR="00BC419A" w:rsidRDefault="0035347C">
      <w:pPr>
        <w:spacing w:line="600" w:lineRule="auto"/>
        <w:ind w:firstLine="720"/>
        <w:contextualSpacing/>
        <w:jc w:val="both"/>
        <w:rPr>
          <w:rFonts w:eastAsia="Times New Roman" w:cs="Times New Roman"/>
          <w:szCs w:val="24"/>
        </w:rPr>
      </w:pPr>
      <w:r w:rsidRPr="00971C98">
        <w:rPr>
          <w:rFonts w:eastAsia="Times New Roman" w:cs="Times New Roman"/>
          <w:b/>
          <w:szCs w:val="24"/>
        </w:rPr>
        <w:t xml:space="preserve">ΠΡΟΕΔΡΕΥΩΝ (Γεώργιος </w:t>
      </w:r>
      <w:proofErr w:type="spellStart"/>
      <w:r w:rsidRPr="00971C98">
        <w:rPr>
          <w:rFonts w:eastAsia="Times New Roman" w:cs="Times New Roman"/>
          <w:b/>
          <w:szCs w:val="24"/>
        </w:rPr>
        <w:t>Λαμπρούλης</w:t>
      </w:r>
      <w:proofErr w:type="spellEnd"/>
      <w:r w:rsidRPr="00971C98">
        <w:rPr>
          <w:rFonts w:eastAsia="Times New Roman" w:cs="Times New Roman"/>
          <w:b/>
          <w:szCs w:val="24"/>
        </w:rPr>
        <w:t>):</w:t>
      </w:r>
      <w:r>
        <w:rPr>
          <w:rFonts w:eastAsia="Times New Roman" w:cs="Times New Roman"/>
          <w:szCs w:val="24"/>
        </w:rPr>
        <w:t xml:space="preserve"> Παρακαλώ, κύριε Αθανασίου, μη διακόπτετε.</w:t>
      </w:r>
    </w:p>
    <w:p w14:paraId="3FCD8CBC"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Κύριε Υπουργέ, συνεχίστε.</w:t>
      </w:r>
    </w:p>
    <w:p w14:paraId="3FCD8CBD"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Κύριε Πρόεδρε, θέλω τον λόγο, ε</w:t>
      </w:r>
      <w:r>
        <w:rPr>
          <w:rFonts w:eastAsia="Times New Roman" w:cs="Times New Roman"/>
          <w:szCs w:val="24"/>
        </w:rPr>
        <w:t>πειδή παραποιεί. Είναι προσωπικό θέμα.</w:t>
      </w:r>
    </w:p>
    <w:p w14:paraId="3FCD8CBE"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Μη διακόπτετε, σας παρακαλώ.</w:t>
      </w:r>
    </w:p>
    <w:p w14:paraId="3FCD8CBF"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b/>
          <w:szCs w:val="24"/>
        </w:rPr>
        <w:t>ΝΕΚΤΑΡΙΟΣ ΣΑΝΤΟΡΙΝΙΟΣ (Υφυπουργός Ναυτιλίας και Νησιωτικής Πολιτικής):</w:t>
      </w:r>
      <w:r>
        <w:rPr>
          <w:rFonts w:eastAsia="Times New Roman" w:cs="Times New Roman"/>
          <w:szCs w:val="24"/>
        </w:rPr>
        <w:t xml:space="preserve"> Επιτρέψτε μου, λοιπόν.</w:t>
      </w:r>
    </w:p>
    <w:p w14:paraId="3FCD8CC0"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Σελίδα 27, σημείο πέντε του </w:t>
      </w:r>
      <w:r>
        <w:rPr>
          <w:rFonts w:eastAsia="Times New Roman" w:cs="Times New Roman"/>
          <w:szCs w:val="24"/>
          <w:lang w:val="en-US"/>
        </w:rPr>
        <w:t>mail</w:t>
      </w:r>
      <w:r w:rsidRPr="001F5732">
        <w:rPr>
          <w:rFonts w:eastAsia="Times New Roman" w:cs="Times New Roman"/>
          <w:szCs w:val="24"/>
        </w:rPr>
        <w:t xml:space="preserve"> </w:t>
      </w:r>
      <w:proofErr w:type="spellStart"/>
      <w:r>
        <w:rPr>
          <w:rFonts w:eastAsia="Times New Roman" w:cs="Times New Roman"/>
          <w:szCs w:val="24"/>
        </w:rPr>
        <w:t>Χαρδούβελη</w:t>
      </w:r>
      <w:proofErr w:type="spellEnd"/>
      <w:r>
        <w:rPr>
          <w:rFonts w:eastAsia="Times New Roman" w:cs="Times New Roman"/>
          <w:szCs w:val="24"/>
        </w:rPr>
        <w:t xml:space="preserve"> στις 29</w:t>
      </w:r>
      <w:r>
        <w:rPr>
          <w:rFonts w:eastAsia="Times New Roman" w:cs="Times New Roman"/>
          <w:szCs w:val="24"/>
        </w:rPr>
        <w:t>-</w:t>
      </w:r>
      <w:r>
        <w:rPr>
          <w:rFonts w:eastAsia="Times New Roman" w:cs="Times New Roman"/>
          <w:szCs w:val="24"/>
        </w:rPr>
        <w:t>11</w:t>
      </w:r>
      <w:r>
        <w:rPr>
          <w:rFonts w:eastAsia="Times New Roman" w:cs="Times New Roman"/>
          <w:szCs w:val="24"/>
        </w:rPr>
        <w:t>-</w:t>
      </w:r>
      <w:r>
        <w:rPr>
          <w:rFonts w:eastAsia="Times New Roman" w:cs="Times New Roman"/>
          <w:szCs w:val="24"/>
        </w:rPr>
        <w:t>2014.</w:t>
      </w:r>
      <w:r>
        <w:rPr>
          <w:rFonts w:eastAsia="Times New Roman" w:cs="Times New Roman"/>
          <w:szCs w:val="24"/>
        </w:rPr>
        <w:t xml:space="preserve"> </w:t>
      </w:r>
    </w:p>
    <w:p w14:paraId="3FCD8CC1"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Το </w:t>
      </w:r>
      <w:r>
        <w:rPr>
          <w:rFonts w:eastAsia="Times New Roman" w:cs="Times New Roman"/>
          <w:szCs w:val="24"/>
          <w:lang w:val="en-US"/>
        </w:rPr>
        <w:t>mail</w:t>
      </w:r>
      <w:r w:rsidRPr="00C67FD6">
        <w:rPr>
          <w:rFonts w:eastAsia="Times New Roman" w:cs="Times New Roman"/>
          <w:szCs w:val="24"/>
        </w:rPr>
        <w:t xml:space="preserve"> </w:t>
      </w:r>
      <w:proofErr w:type="spellStart"/>
      <w:r>
        <w:rPr>
          <w:rFonts w:eastAsia="Times New Roman" w:cs="Times New Roman"/>
          <w:szCs w:val="24"/>
        </w:rPr>
        <w:t>Χαρδούβελη</w:t>
      </w:r>
      <w:proofErr w:type="spellEnd"/>
      <w:r>
        <w:rPr>
          <w:rFonts w:eastAsia="Times New Roman" w:cs="Times New Roman"/>
          <w:szCs w:val="24"/>
        </w:rPr>
        <w:t xml:space="preserve"> ήταν η πρόταση της ελληνικής </w:t>
      </w:r>
      <w:r>
        <w:rPr>
          <w:rFonts w:eastAsia="Times New Roman" w:cs="Times New Roman"/>
          <w:szCs w:val="24"/>
        </w:rPr>
        <w:t>κ</w:t>
      </w:r>
      <w:r>
        <w:rPr>
          <w:rFonts w:eastAsia="Times New Roman" w:cs="Times New Roman"/>
          <w:szCs w:val="24"/>
        </w:rPr>
        <w:t>υβέρνησης</w:t>
      </w:r>
      <w:r w:rsidRPr="00D75628">
        <w:rPr>
          <w:rFonts w:eastAsia="Times New Roman" w:cs="Times New Roman"/>
          <w:szCs w:val="24"/>
        </w:rPr>
        <w:t>,</w:t>
      </w:r>
      <w:r>
        <w:rPr>
          <w:rFonts w:eastAsia="Times New Roman" w:cs="Times New Roman"/>
          <w:szCs w:val="24"/>
        </w:rPr>
        <w:t xml:space="preserve"> για να κλείσει η πέμπτη αξιολόγηση</w:t>
      </w:r>
      <w:r>
        <w:rPr>
          <w:rFonts w:eastAsia="Times New Roman" w:cs="Times New Roman"/>
          <w:szCs w:val="24"/>
        </w:rPr>
        <w:t>,</w:t>
      </w:r>
      <w:r>
        <w:rPr>
          <w:rFonts w:eastAsia="Times New Roman" w:cs="Times New Roman"/>
          <w:szCs w:val="24"/>
        </w:rPr>
        <w:t xml:space="preserve"> που δεν έκλεισε ποτέ. Δηλαδή, τι πρότεινε ως το λιγότερο η ελληνική </w:t>
      </w:r>
      <w:r>
        <w:rPr>
          <w:rFonts w:eastAsia="Times New Roman" w:cs="Times New Roman"/>
          <w:szCs w:val="24"/>
        </w:rPr>
        <w:t>κ</w:t>
      </w:r>
      <w:r>
        <w:rPr>
          <w:rFonts w:eastAsia="Times New Roman" w:cs="Times New Roman"/>
          <w:szCs w:val="24"/>
        </w:rPr>
        <w:t>υβέρνηση</w:t>
      </w:r>
      <w:r w:rsidRPr="00D75628">
        <w:rPr>
          <w:rFonts w:eastAsia="Times New Roman" w:cs="Times New Roman"/>
          <w:szCs w:val="24"/>
        </w:rPr>
        <w:t>,</w:t>
      </w:r>
      <w:r>
        <w:rPr>
          <w:rFonts w:eastAsia="Times New Roman" w:cs="Times New Roman"/>
          <w:szCs w:val="24"/>
        </w:rPr>
        <w:t xml:space="preserve"> για να πάρει μετά απάντηση από τους </w:t>
      </w:r>
      <w:r>
        <w:rPr>
          <w:rFonts w:eastAsia="Times New Roman" w:cs="Times New Roman"/>
          <w:szCs w:val="24"/>
        </w:rPr>
        <w:t>θ</w:t>
      </w:r>
      <w:r>
        <w:rPr>
          <w:rFonts w:eastAsia="Times New Roman" w:cs="Times New Roman"/>
          <w:szCs w:val="24"/>
        </w:rPr>
        <w:t xml:space="preserve">εσμούς; Τι έλεγε στο σημείο πέντε; Ότι για τους </w:t>
      </w:r>
      <w:r>
        <w:rPr>
          <w:rFonts w:eastAsia="Times New Roman" w:cs="Times New Roman"/>
          <w:szCs w:val="24"/>
        </w:rPr>
        <w:t>«</w:t>
      </w:r>
      <w:r>
        <w:rPr>
          <w:rFonts w:eastAsia="Times New Roman" w:cs="Times New Roman"/>
          <w:szCs w:val="24"/>
          <w:lang w:val="en-US"/>
        </w:rPr>
        <w:t>VAT</w:t>
      </w:r>
      <w:r w:rsidRPr="00D75628">
        <w:rPr>
          <w:rFonts w:eastAsia="Times New Roman" w:cs="Times New Roman"/>
          <w:szCs w:val="24"/>
        </w:rPr>
        <w:t xml:space="preserve"> </w:t>
      </w:r>
      <w:r>
        <w:rPr>
          <w:rFonts w:eastAsia="Times New Roman" w:cs="Times New Roman"/>
          <w:szCs w:val="24"/>
          <w:lang w:val="en-US"/>
        </w:rPr>
        <w:t>islands</w:t>
      </w:r>
      <w:r w:rsidRPr="00D75628">
        <w:rPr>
          <w:rFonts w:eastAsia="Times New Roman" w:cs="Times New Roman"/>
          <w:szCs w:val="24"/>
        </w:rPr>
        <w:t xml:space="preserve">’ </w:t>
      </w:r>
      <w:r>
        <w:rPr>
          <w:rFonts w:eastAsia="Times New Roman" w:cs="Times New Roman"/>
          <w:szCs w:val="24"/>
          <w:lang w:val="en-US"/>
        </w:rPr>
        <w:t>rates</w:t>
      </w:r>
      <w:r>
        <w:rPr>
          <w:rFonts w:eastAsia="Times New Roman" w:cs="Times New Roman"/>
          <w:szCs w:val="24"/>
        </w:rPr>
        <w:t>»</w:t>
      </w:r>
      <w:r w:rsidRPr="00D75628">
        <w:rPr>
          <w:rFonts w:eastAsia="Times New Roman" w:cs="Times New Roman"/>
          <w:szCs w:val="24"/>
        </w:rPr>
        <w:t xml:space="preserve">, </w:t>
      </w:r>
      <w:r>
        <w:rPr>
          <w:rFonts w:eastAsia="Times New Roman" w:cs="Times New Roman"/>
          <w:szCs w:val="24"/>
        </w:rPr>
        <w:t>έτσι τους ονόμαζε τους νησιωτικούς συντελεστές ΦΠΑ, θα αναθεωρήσουμε αυτά τα ειδικά καθεστώτα στο πλαίσιο της ευρωπαϊκής πολιτικής, προκειμένου να γίνει ένα πιο απλό και αποτελεσματικό σ</w:t>
      </w:r>
      <w:r>
        <w:rPr>
          <w:rFonts w:eastAsia="Times New Roman" w:cs="Times New Roman"/>
          <w:szCs w:val="24"/>
        </w:rPr>
        <w:t xml:space="preserve">ύστημα ΦΠΑ. </w:t>
      </w:r>
    </w:p>
    <w:p w14:paraId="3FCD8CC2"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Για το </w:t>
      </w:r>
      <w:r>
        <w:rPr>
          <w:rFonts w:eastAsia="Times New Roman" w:cs="Times New Roman"/>
          <w:szCs w:val="24"/>
          <w:lang w:val="en-US"/>
        </w:rPr>
        <w:t>mail</w:t>
      </w:r>
      <w:r w:rsidRPr="00C67FD6">
        <w:rPr>
          <w:rFonts w:eastAsia="Times New Roman" w:cs="Times New Roman"/>
          <w:szCs w:val="24"/>
        </w:rPr>
        <w:t xml:space="preserve"> </w:t>
      </w:r>
      <w:proofErr w:type="spellStart"/>
      <w:r>
        <w:rPr>
          <w:rFonts w:eastAsia="Times New Roman" w:cs="Times New Roman"/>
          <w:szCs w:val="24"/>
        </w:rPr>
        <w:t>Χαρδούβελη</w:t>
      </w:r>
      <w:proofErr w:type="spellEnd"/>
      <w:r>
        <w:rPr>
          <w:rFonts w:eastAsia="Times New Roman" w:cs="Times New Roman"/>
          <w:szCs w:val="24"/>
        </w:rPr>
        <w:t xml:space="preserve"> λέτε; Το έχω μπροστά μου. </w:t>
      </w:r>
    </w:p>
    <w:p w14:paraId="3FCD8CC3" w14:textId="77777777" w:rsidR="00BC419A" w:rsidRDefault="0035347C">
      <w:pPr>
        <w:spacing w:line="600" w:lineRule="auto"/>
        <w:ind w:firstLine="720"/>
        <w:contextualSpacing/>
        <w:jc w:val="both"/>
        <w:rPr>
          <w:rFonts w:eastAsia="Times New Roman" w:cs="Times New Roman"/>
          <w:szCs w:val="24"/>
        </w:rPr>
      </w:pPr>
      <w:r w:rsidRPr="00926F24">
        <w:rPr>
          <w:rFonts w:eastAsia="Times New Roman" w:cs="Times New Roman"/>
          <w:b/>
          <w:szCs w:val="24"/>
        </w:rPr>
        <w:t xml:space="preserve">ΝΕΚΤΑΡΙΟΣ ΣΑΝΤΟΡΙΝΙΟΣ </w:t>
      </w:r>
      <w:r w:rsidRPr="00926F24">
        <w:rPr>
          <w:rFonts w:eastAsia="Times New Roman"/>
          <w:b/>
          <w:bCs/>
        </w:rPr>
        <w:t>(Υφυπουργός Ναυτιλίας και Νησιωτικής Πολιτικής):</w:t>
      </w:r>
      <w:r>
        <w:rPr>
          <w:rFonts w:eastAsia="Times New Roman" w:cs="Times New Roman"/>
          <w:szCs w:val="24"/>
        </w:rPr>
        <w:t xml:space="preserve"> Μάλιστα. Εδώ είναι! </w:t>
      </w:r>
    </w:p>
    <w:p w14:paraId="3FCD8CC4"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Το καταθέτω στα Πρακτικά. </w:t>
      </w:r>
    </w:p>
    <w:p w14:paraId="3FCD8CC5" w14:textId="77777777" w:rsidR="00BC419A" w:rsidRDefault="0035347C">
      <w:pPr>
        <w:spacing w:line="600" w:lineRule="auto"/>
        <w:ind w:firstLine="720"/>
        <w:contextualSpacing/>
        <w:jc w:val="both"/>
        <w:rPr>
          <w:rFonts w:eastAsia="Times New Roman" w:cs="Times New Roman"/>
        </w:rPr>
      </w:pPr>
      <w:r w:rsidRPr="000731CA">
        <w:rPr>
          <w:rFonts w:eastAsia="Times New Roman" w:cs="Times New Roman"/>
        </w:rPr>
        <w:t xml:space="preserve">(Στο σημείο αυτό ο </w:t>
      </w:r>
      <w:r w:rsidRPr="00F24865">
        <w:rPr>
          <w:rFonts w:eastAsia="Times New Roman"/>
          <w:bCs/>
        </w:rPr>
        <w:t xml:space="preserve">Υφυπουργός </w:t>
      </w:r>
      <w:r w:rsidRPr="00F24865">
        <w:rPr>
          <w:rFonts w:eastAsia="Times New Roman" w:cs="Times New Roman"/>
        </w:rPr>
        <w:t>κ.</w:t>
      </w:r>
      <w:r>
        <w:rPr>
          <w:rFonts w:eastAsia="Times New Roman" w:cs="Times New Roman"/>
        </w:rPr>
        <w:t xml:space="preserve"> Νεκτάριος Σαντορινι</w:t>
      </w:r>
      <w:r>
        <w:rPr>
          <w:rFonts w:eastAsia="Times New Roman" w:cs="Times New Roman"/>
        </w:rPr>
        <w:t>ός καταθέτει για τα Πρακτικά το προαναφερθέν έγγραφο</w:t>
      </w:r>
      <w:r w:rsidRPr="000731CA">
        <w:rPr>
          <w:rFonts w:eastAsia="Times New Roman" w:cs="Times New Roman"/>
        </w:rPr>
        <w:t>, τ</w:t>
      </w:r>
      <w:r>
        <w:rPr>
          <w:rFonts w:eastAsia="Times New Roman" w:cs="Times New Roman"/>
        </w:rPr>
        <w:t>ο οποίο βρίσκε</w:t>
      </w:r>
      <w:r w:rsidRPr="000731CA">
        <w:rPr>
          <w:rFonts w:eastAsia="Times New Roman" w:cs="Times New Roman"/>
        </w:rPr>
        <w:t>ται στο αρχείο του Τμήματος Γραμματείας τ</w:t>
      </w:r>
      <w:r>
        <w:rPr>
          <w:rFonts w:eastAsia="Times New Roman" w:cs="Times New Roman"/>
        </w:rPr>
        <w:t xml:space="preserve">ης Διεύθυνσης Στενογραφίας και </w:t>
      </w:r>
      <w:r w:rsidRPr="000731CA">
        <w:rPr>
          <w:rFonts w:eastAsia="Times New Roman" w:cs="Times New Roman"/>
        </w:rPr>
        <w:t>Πρακτικών της Βουλής)</w:t>
      </w:r>
    </w:p>
    <w:p w14:paraId="3FCD8CC6"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Θα το χοντρύνουμε; </w:t>
      </w:r>
    </w:p>
    <w:p w14:paraId="3FCD8CC7" w14:textId="77777777" w:rsidR="00BC419A" w:rsidRDefault="0035347C">
      <w:pPr>
        <w:spacing w:line="600" w:lineRule="auto"/>
        <w:ind w:firstLine="720"/>
        <w:contextualSpacing/>
        <w:jc w:val="both"/>
        <w:rPr>
          <w:rFonts w:eastAsia="Times New Roman" w:cs="Times New Roman"/>
          <w:szCs w:val="24"/>
        </w:rPr>
      </w:pPr>
      <w:r w:rsidRPr="00926F24">
        <w:rPr>
          <w:rFonts w:eastAsia="Times New Roman" w:cs="Times New Roman"/>
          <w:b/>
          <w:szCs w:val="24"/>
        </w:rPr>
        <w:t xml:space="preserve">ΝΕΚΤΑΡΙΟΣ ΣΑΝΤΟΡΙΝΙΟΣ </w:t>
      </w:r>
      <w:r w:rsidRPr="00926F24">
        <w:rPr>
          <w:rFonts w:eastAsia="Times New Roman"/>
          <w:b/>
          <w:bCs/>
        </w:rPr>
        <w:t>(Υφυπουργός Ναυτιλίας και Νησ</w:t>
      </w:r>
      <w:r w:rsidRPr="00926F24">
        <w:rPr>
          <w:rFonts w:eastAsia="Times New Roman"/>
          <w:b/>
          <w:bCs/>
        </w:rPr>
        <w:t>ιωτικής Πολιτικής):</w:t>
      </w:r>
      <w:r>
        <w:rPr>
          <w:rFonts w:eastAsia="Times New Roman" w:cs="Times New Roman"/>
          <w:szCs w:val="24"/>
        </w:rPr>
        <w:t xml:space="preserve"> Δεν θα χοντρύνουμε τίποτα. </w:t>
      </w:r>
    </w:p>
    <w:p w14:paraId="3FCD8CC8"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Σήμερα δεν ακούστηκε πολύ η γραφειοκρατία. Η αλήθεια είναι ότι μάλλον υπερασπίστηκαν μερικές φορές τη γραφειοκρατία οι Βουλευτές της Νέας Δημοκρατίας, για να υπερασπιστούν την τοποθέτηση της κ</w:t>
      </w:r>
      <w:r>
        <w:rPr>
          <w:rFonts w:eastAsia="Times New Roman" w:cs="Times New Roman"/>
          <w:szCs w:val="24"/>
        </w:rPr>
        <w:t>.</w:t>
      </w:r>
      <w:r>
        <w:rPr>
          <w:rFonts w:eastAsia="Times New Roman" w:cs="Times New Roman"/>
          <w:szCs w:val="24"/>
        </w:rPr>
        <w:t xml:space="preserve"> Μπακογιάννη στ</w:t>
      </w:r>
      <w:r>
        <w:rPr>
          <w:rFonts w:eastAsia="Times New Roman" w:cs="Times New Roman"/>
          <w:szCs w:val="24"/>
        </w:rPr>
        <w:t xml:space="preserve">ην </w:t>
      </w:r>
      <w:r>
        <w:rPr>
          <w:rFonts w:eastAsia="Times New Roman" w:cs="Times New Roman"/>
          <w:szCs w:val="24"/>
        </w:rPr>
        <w:t>ε</w:t>
      </w:r>
      <w:r>
        <w:rPr>
          <w:rFonts w:eastAsia="Times New Roman" w:cs="Times New Roman"/>
          <w:szCs w:val="24"/>
        </w:rPr>
        <w:t xml:space="preserve">πιτροπή. </w:t>
      </w:r>
    </w:p>
    <w:p w14:paraId="3FCD8CC9"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Μας είπαν για τη γραφειοκρατία τα εξής: Πρώτη φορά το Εθνικό Δίκτυο Έρευνας και Τεχνολογίας κάνει μια τέτοια εφαρμογή για εννιακόσιες χιλιάδες νησιώτες και μικρομεσαίες επιχειρήσεις. </w:t>
      </w:r>
    </w:p>
    <w:p w14:paraId="3FCD8CCA"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Πόσο δύσκολο και γραφειοκρατικό θα είναι αυτό το σύστημα; Τέσσερα σημεία: Μπαίνουμε με τους κωδικούς του </w:t>
      </w:r>
      <w:r>
        <w:rPr>
          <w:rFonts w:eastAsia="Times New Roman" w:cs="Times New Roman"/>
          <w:szCs w:val="24"/>
        </w:rPr>
        <w:t>«</w:t>
      </w:r>
      <w:r>
        <w:rPr>
          <w:rFonts w:eastAsia="Times New Roman" w:cs="Times New Roman"/>
          <w:szCs w:val="24"/>
          <w:lang w:val="en-US"/>
        </w:rPr>
        <w:t>TAXIS</w:t>
      </w:r>
      <w:r>
        <w:rPr>
          <w:rFonts w:eastAsia="Times New Roman" w:cs="Times New Roman"/>
          <w:szCs w:val="24"/>
        </w:rPr>
        <w:t>»</w:t>
      </w:r>
      <w:r>
        <w:rPr>
          <w:rFonts w:eastAsia="Times New Roman" w:cs="Times New Roman"/>
          <w:szCs w:val="24"/>
        </w:rPr>
        <w:t>, παίρνουμε τον Μοναδικό Αριθμό Νησιώτη, πηγαίνουμε να βγάλουμε εισιτήριο και έρχονται τα λεφτά στο τέλος του μήνα στην τράπεζά μας. Τόσο δύσκολ</w:t>
      </w:r>
      <w:r>
        <w:rPr>
          <w:rFonts w:eastAsia="Times New Roman" w:cs="Times New Roman"/>
          <w:szCs w:val="24"/>
        </w:rPr>
        <w:t>ο και γραφειοκρατικό!</w:t>
      </w:r>
    </w:p>
    <w:p w14:paraId="3FCD8CCB"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Για τις επιχειρήσεις: Μπαίνουμε με τους κωδικούς του </w:t>
      </w:r>
      <w:r>
        <w:rPr>
          <w:rFonts w:eastAsia="Times New Roman" w:cs="Times New Roman"/>
          <w:szCs w:val="24"/>
        </w:rPr>
        <w:t>«</w:t>
      </w:r>
      <w:r>
        <w:rPr>
          <w:rFonts w:eastAsia="Times New Roman" w:cs="Times New Roman"/>
          <w:szCs w:val="24"/>
          <w:lang w:val="en-US"/>
        </w:rPr>
        <w:t>TAXIS</w:t>
      </w:r>
      <w:r>
        <w:rPr>
          <w:rFonts w:eastAsia="Times New Roman" w:cs="Times New Roman"/>
          <w:szCs w:val="24"/>
        </w:rPr>
        <w:t>»</w:t>
      </w:r>
      <w:r>
        <w:rPr>
          <w:rFonts w:eastAsia="Times New Roman" w:cs="Times New Roman"/>
          <w:szCs w:val="24"/>
        </w:rPr>
        <w:t>, παίρνουμε τον Μοναδικό Αριθμό Νησιωτικής Επιχείρησης, καταχωρ</w:t>
      </w:r>
      <w:r>
        <w:rPr>
          <w:rFonts w:eastAsia="Times New Roman" w:cs="Times New Roman"/>
          <w:szCs w:val="24"/>
        </w:rPr>
        <w:t>ίζου</w:t>
      </w:r>
      <w:r>
        <w:rPr>
          <w:rFonts w:eastAsia="Times New Roman" w:cs="Times New Roman"/>
          <w:szCs w:val="24"/>
        </w:rPr>
        <w:t>με τις φορτωτικές των εμπορευμάτων και στο τέλος του τριμήνου παίρνουμε τα λεφτά. Τόσο δύσκολο! Τόσο γραφει</w:t>
      </w:r>
      <w:r>
        <w:rPr>
          <w:rFonts w:eastAsia="Times New Roman" w:cs="Times New Roman"/>
          <w:szCs w:val="24"/>
        </w:rPr>
        <w:t>οκρατικό! Γι</w:t>
      </w:r>
      <w:r>
        <w:rPr>
          <w:rFonts w:eastAsia="Times New Roman" w:cs="Times New Roman"/>
          <w:szCs w:val="24"/>
        </w:rPr>
        <w:t>α</w:t>
      </w:r>
      <w:r>
        <w:rPr>
          <w:rFonts w:eastAsia="Times New Roman" w:cs="Times New Roman"/>
          <w:szCs w:val="24"/>
        </w:rPr>
        <w:t xml:space="preserve"> αυτή τη γραφειοκρατία μ</w:t>
      </w:r>
      <w:r>
        <w:rPr>
          <w:rFonts w:eastAsia="Times New Roman" w:cs="Times New Roman"/>
          <w:szCs w:val="24"/>
        </w:rPr>
        <w:t>ά</w:t>
      </w:r>
      <w:r>
        <w:rPr>
          <w:rFonts w:eastAsia="Times New Roman" w:cs="Times New Roman"/>
          <w:szCs w:val="24"/>
        </w:rPr>
        <w:t>ς μιλάτε!</w:t>
      </w:r>
    </w:p>
    <w:p w14:paraId="3FCD8CCC"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Μας είπε ο κ. Κεφαλογιάννης ότι δεν εξυπηρετούμε τους αναπληρωτές εκπαιδευτικούς που για πρώτη φορά μπαίνουν σε ένα τέτοιο μέτρο. Σε ένα τέτοιο μέτρο μπαίνουν πρώτη φορά οι αναπληρωτές εκπαιδευτικοί, οι επικο</w:t>
      </w:r>
      <w:r>
        <w:rPr>
          <w:rFonts w:eastAsia="Times New Roman" w:cs="Times New Roman"/>
          <w:szCs w:val="24"/>
        </w:rPr>
        <w:t xml:space="preserve">υρικοί γιατροί, οι επικουρικοί εργαζόμενοι στα αγροτικά ιατρεία, στα νοσοκομεία, τα παιδιά στα αθλητικά σωματεία -και γι’ αυτά υπάρχει πρόβλεψη- που κάνουν ατομικά αθλήματα. </w:t>
      </w:r>
    </w:p>
    <w:p w14:paraId="3FCD8CCD"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Μας είπε ότι δεν συμφέρει τους αναπληρωτές καθηγητές, γιατί το 50%</w:t>
      </w:r>
      <w:r>
        <w:rPr>
          <w:rFonts w:eastAsia="Times New Roman" w:cs="Times New Roman"/>
          <w:szCs w:val="24"/>
        </w:rPr>
        <w:t>,</w:t>
      </w:r>
      <w:r>
        <w:rPr>
          <w:rFonts w:eastAsia="Times New Roman" w:cs="Times New Roman"/>
          <w:szCs w:val="24"/>
        </w:rPr>
        <w:t xml:space="preserve"> που, βέβαια, </w:t>
      </w:r>
      <w:r>
        <w:rPr>
          <w:rFonts w:eastAsia="Times New Roman" w:cs="Times New Roman"/>
          <w:szCs w:val="24"/>
        </w:rPr>
        <w:t>δεν είναι θεσμοθετημένο, είναι υψηλότερο σαν ποσοστό έκπτωσης. Πότε καθιερώθηκε; Έχετε εικόνα; Για πρώτη φορά σε αυτή τη χρονιά σε συνεργασία του Υπουργείου Παιδείας, του Υπουργείου Ναυτιλίας και Νησιωτικής Πολιτικής και σε συνεργασία με τους ακτοπλόους. Γ</w:t>
      </w:r>
      <w:r>
        <w:rPr>
          <w:rFonts w:eastAsia="Times New Roman" w:cs="Times New Roman"/>
          <w:szCs w:val="24"/>
        </w:rPr>
        <w:t xml:space="preserve">ια πρώτη φορά! Ποτέ δεν είχατε ασχοληθεί με τους αναπληρωτές καθηγητές. Τώρα μας λέτε ότι θα χάσουν ίσως ένα 10%. Ναι, αλλά θα έχουν αυτά τα εισιτήρια </w:t>
      </w:r>
      <w:proofErr w:type="spellStart"/>
      <w:r>
        <w:rPr>
          <w:rFonts w:eastAsia="Times New Roman" w:cs="Times New Roman"/>
          <w:szCs w:val="24"/>
        </w:rPr>
        <w:t>καθόλη</w:t>
      </w:r>
      <w:proofErr w:type="spellEnd"/>
      <w:r>
        <w:rPr>
          <w:rFonts w:eastAsia="Times New Roman" w:cs="Times New Roman"/>
          <w:szCs w:val="24"/>
        </w:rPr>
        <w:t xml:space="preserve"> τη διάρκεια της χρονιάς να τα χρησιμοποιήσουν όποτε θέλουν. </w:t>
      </w:r>
    </w:p>
    <w:p w14:paraId="3FCD8CCE" w14:textId="77777777" w:rsidR="00BC419A" w:rsidRDefault="0035347C">
      <w:pPr>
        <w:spacing w:line="600" w:lineRule="auto"/>
        <w:ind w:firstLine="720"/>
        <w:contextualSpacing/>
        <w:jc w:val="both"/>
        <w:rPr>
          <w:rFonts w:eastAsia="Times New Roman"/>
          <w:bCs/>
        </w:rPr>
      </w:pPr>
      <w:r w:rsidRPr="003D7B98">
        <w:rPr>
          <w:rFonts w:eastAsia="Times New Roman"/>
          <w:b/>
          <w:bCs/>
        </w:rPr>
        <w:t xml:space="preserve">ΠΡΟΕΔΡΕΥΩΝ (Γεώργιος </w:t>
      </w:r>
      <w:proofErr w:type="spellStart"/>
      <w:r w:rsidRPr="003D7B98">
        <w:rPr>
          <w:rFonts w:eastAsia="Times New Roman"/>
          <w:b/>
          <w:bCs/>
        </w:rPr>
        <w:t>Λαμπρούλης</w:t>
      </w:r>
      <w:proofErr w:type="spellEnd"/>
      <w:r w:rsidRPr="003D7B98">
        <w:rPr>
          <w:rFonts w:eastAsia="Times New Roman"/>
          <w:b/>
          <w:bCs/>
        </w:rPr>
        <w:t>):</w:t>
      </w:r>
      <w:r>
        <w:rPr>
          <w:rFonts w:eastAsia="Times New Roman"/>
          <w:b/>
          <w:bCs/>
        </w:rPr>
        <w:t xml:space="preserve"> </w:t>
      </w:r>
      <w:r>
        <w:rPr>
          <w:rFonts w:eastAsia="Times New Roman"/>
          <w:bCs/>
        </w:rPr>
        <w:t xml:space="preserve">Κύριε Υπουργέ, ολοκληρώστε. </w:t>
      </w:r>
    </w:p>
    <w:p w14:paraId="3FCD8CCF" w14:textId="77777777" w:rsidR="00BC419A" w:rsidRDefault="0035347C">
      <w:pPr>
        <w:spacing w:line="600" w:lineRule="auto"/>
        <w:ind w:firstLine="720"/>
        <w:contextualSpacing/>
        <w:jc w:val="both"/>
        <w:rPr>
          <w:rFonts w:eastAsia="Times New Roman"/>
          <w:bCs/>
        </w:rPr>
      </w:pPr>
      <w:r w:rsidRPr="003D7B98">
        <w:rPr>
          <w:rFonts w:eastAsia="Times New Roman"/>
          <w:b/>
          <w:bCs/>
        </w:rPr>
        <w:t>ΝΕΚΤΑΡΙΟΣ ΣΑΝΤΟΡΙΝΙΟΣ (Υφυπουργός Ναυτιλίας και Νησιωτικής Πολιτικής):</w:t>
      </w:r>
      <w:r>
        <w:rPr>
          <w:rFonts w:eastAsia="Times New Roman"/>
          <w:bCs/>
        </w:rPr>
        <w:t xml:space="preserve"> Κύριε Πρόεδρε, θα ολοκληρώσω με μερικά παραδείγματα. </w:t>
      </w:r>
    </w:p>
    <w:p w14:paraId="3FCD8CD0"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Με την τροπολογία που ήρθε είναι παροχές στους εφοπλιστές. </w:t>
      </w:r>
    </w:p>
    <w:p w14:paraId="3FCD8CD1" w14:textId="77777777" w:rsidR="00BC419A" w:rsidRDefault="0035347C">
      <w:pPr>
        <w:spacing w:line="600" w:lineRule="auto"/>
        <w:ind w:firstLine="720"/>
        <w:contextualSpacing/>
        <w:jc w:val="both"/>
        <w:rPr>
          <w:rFonts w:eastAsia="Times New Roman" w:cs="Times New Roman"/>
          <w:szCs w:val="24"/>
        </w:rPr>
      </w:pPr>
      <w:r w:rsidRPr="00FB7172">
        <w:rPr>
          <w:rFonts w:eastAsia="Times New Roman"/>
          <w:b/>
          <w:bCs/>
        </w:rPr>
        <w:t>ΠΡΟΕΔΡΕΥΩΝ (Γεώργιος</w:t>
      </w:r>
      <w:r w:rsidRPr="00FB7172">
        <w:rPr>
          <w:rFonts w:eastAsia="Times New Roman"/>
          <w:b/>
          <w:bCs/>
        </w:rPr>
        <w:t xml:space="preserve"> </w:t>
      </w:r>
      <w:proofErr w:type="spellStart"/>
      <w:r w:rsidRPr="00FB7172">
        <w:rPr>
          <w:rFonts w:eastAsia="Times New Roman"/>
          <w:b/>
          <w:bCs/>
        </w:rPr>
        <w:t>Λαμπρούλης</w:t>
      </w:r>
      <w:proofErr w:type="spellEnd"/>
      <w:r w:rsidRPr="00FB7172">
        <w:rPr>
          <w:rFonts w:eastAsia="Times New Roman"/>
          <w:b/>
          <w:bCs/>
        </w:rPr>
        <w:t>):</w:t>
      </w:r>
      <w:r>
        <w:rPr>
          <w:rFonts w:eastAsia="Times New Roman" w:cs="Times New Roman"/>
          <w:szCs w:val="24"/>
        </w:rPr>
        <w:t xml:space="preserve"> Κύριε Αθανασίου, δεν καταγράφεται τίποτα. </w:t>
      </w:r>
    </w:p>
    <w:p w14:paraId="3FCD8CD2" w14:textId="77777777" w:rsidR="00BC419A" w:rsidRDefault="0035347C">
      <w:pPr>
        <w:spacing w:line="600" w:lineRule="auto"/>
        <w:ind w:firstLine="720"/>
        <w:contextualSpacing/>
        <w:jc w:val="both"/>
        <w:rPr>
          <w:rFonts w:eastAsia="Times New Roman" w:cs="Times New Roman"/>
          <w:szCs w:val="24"/>
        </w:rPr>
      </w:pPr>
      <w:r w:rsidRPr="00926F24">
        <w:rPr>
          <w:rFonts w:eastAsia="Times New Roman" w:cs="Times New Roman"/>
          <w:b/>
          <w:szCs w:val="24"/>
        </w:rPr>
        <w:t xml:space="preserve">ΝΕΚΤΑΡΙΟΣ ΣΑΝΤΟΡΙΝΙΟΣ </w:t>
      </w:r>
      <w:r w:rsidRPr="00926F24">
        <w:rPr>
          <w:rFonts w:eastAsia="Times New Roman"/>
          <w:b/>
          <w:bCs/>
        </w:rPr>
        <w:t>(Υφυπουργός Ναυτιλίας και Νησιωτικής Πολιτικής):</w:t>
      </w:r>
      <w:r>
        <w:rPr>
          <w:rFonts w:eastAsia="Times New Roman" w:cs="Times New Roman"/>
          <w:szCs w:val="24"/>
        </w:rPr>
        <w:t xml:space="preserve"> Κλείνω με μερικά παραδείγματα. Αυτό εδώ είναι το τόσο δύσκολο στο οποίο θα μπαίνουν οι νησιώτες και θα βλέπουν πόσα εισιτήρια έχ</w:t>
      </w:r>
      <w:r>
        <w:rPr>
          <w:rFonts w:eastAsia="Times New Roman" w:cs="Times New Roman"/>
          <w:szCs w:val="24"/>
        </w:rPr>
        <w:t xml:space="preserve">ουν, ποιος είναι ο αριθμός, ο Μοναδικός Αριθμός Νησιώτη. </w:t>
      </w:r>
    </w:p>
    <w:p w14:paraId="3FCD8CD3"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Το καταθέτω στα Πρακτικά. </w:t>
      </w:r>
    </w:p>
    <w:p w14:paraId="3FCD8CD4" w14:textId="77777777" w:rsidR="00BC419A" w:rsidRDefault="0035347C">
      <w:pPr>
        <w:spacing w:line="600" w:lineRule="auto"/>
        <w:ind w:firstLine="720"/>
        <w:contextualSpacing/>
        <w:jc w:val="both"/>
        <w:rPr>
          <w:rFonts w:eastAsia="Times New Roman" w:cs="Times New Roman"/>
        </w:rPr>
      </w:pPr>
      <w:r>
        <w:rPr>
          <w:rFonts w:eastAsia="Times New Roman" w:cs="Times New Roman"/>
        </w:rPr>
        <w:t xml:space="preserve">(Στο σημείο αυτό ο </w:t>
      </w:r>
      <w:r>
        <w:rPr>
          <w:rFonts w:eastAsia="Times New Roman"/>
          <w:bCs/>
        </w:rPr>
        <w:t>Υφυπουργός Ναυτιλίας και Νησιωτικής Πολιτικής</w:t>
      </w:r>
      <w:r>
        <w:rPr>
          <w:rFonts w:eastAsia="Times New Roman" w:cs="Times New Roman"/>
        </w:rPr>
        <w:t xml:space="preserve"> κ. Νεκτάριος Σαντορινιός καταθέτει για τα Πρακτικά το προαναφερθέν έγγραφο, το οποίο βρίσκεται στο αρχείο </w:t>
      </w:r>
      <w:r>
        <w:rPr>
          <w:rFonts w:eastAsia="Times New Roman" w:cs="Times New Roman"/>
        </w:rPr>
        <w:t>του Τμήματος Γραμματείας της Διεύθυνσης Στενογραφίας και Πρακτικών της Βουλής)</w:t>
      </w:r>
    </w:p>
    <w:p w14:paraId="3FCD8CD5" w14:textId="77777777" w:rsidR="00BC419A" w:rsidRDefault="0035347C">
      <w:pPr>
        <w:spacing w:line="600" w:lineRule="auto"/>
        <w:ind w:firstLine="720"/>
        <w:contextualSpacing/>
        <w:jc w:val="both"/>
        <w:rPr>
          <w:rFonts w:eastAsia="Times New Roman" w:cs="Times New Roman"/>
        </w:rPr>
      </w:pPr>
      <w:r>
        <w:rPr>
          <w:rFonts w:eastAsia="Times New Roman" w:cs="Times New Roman"/>
        </w:rPr>
        <w:t xml:space="preserve">Μια τετραμελής οικογένεια γι’ αυτό το εξάμηνο, για ένα εξάμηνο στο Κουφονήσι μπορεί να επωφεληθεί μέχρι 849 ευρώ, στο Αγαθονήσι 1.575 ευρώ, στις Οινούσσες 720 ευρώ, στον </w:t>
      </w:r>
      <w:proofErr w:type="spellStart"/>
      <w:r>
        <w:rPr>
          <w:rFonts w:eastAsia="Times New Roman" w:cs="Times New Roman"/>
        </w:rPr>
        <w:t>Άη</w:t>
      </w:r>
      <w:proofErr w:type="spellEnd"/>
      <w:r>
        <w:rPr>
          <w:rFonts w:eastAsia="Times New Roman" w:cs="Times New Roman"/>
        </w:rPr>
        <w:t xml:space="preserve"> </w:t>
      </w:r>
      <w:proofErr w:type="spellStart"/>
      <w:r>
        <w:rPr>
          <w:rFonts w:eastAsia="Times New Roman" w:cs="Times New Roman"/>
        </w:rPr>
        <w:t>Στρά</w:t>
      </w:r>
      <w:r>
        <w:rPr>
          <w:rFonts w:eastAsia="Times New Roman" w:cs="Times New Roman"/>
        </w:rPr>
        <w:t>τη</w:t>
      </w:r>
      <w:proofErr w:type="spellEnd"/>
      <w:r>
        <w:rPr>
          <w:rFonts w:eastAsia="Times New Roman" w:cs="Times New Roman"/>
        </w:rPr>
        <w:t xml:space="preserve"> 456 ευρώ. Τόσο είναι το όφελος που μπορεί να έχει μια οικογένεια από τη διαφορά των εισιτηρίων. </w:t>
      </w:r>
    </w:p>
    <w:p w14:paraId="3FCD8CD6" w14:textId="77777777" w:rsidR="00BC419A" w:rsidRDefault="0035347C">
      <w:pPr>
        <w:spacing w:line="600" w:lineRule="auto"/>
        <w:ind w:firstLine="720"/>
        <w:contextualSpacing/>
        <w:jc w:val="both"/>
        <w:rPr>
          <w:rFonts w:eastAsia="Times New Roman" w:cs="Times New Roman"/>
        </w:rPr>
      </w:pPr>
      <w:r>
        <w:rPr>
          <w:rFonts w:eastAsia="Times New Roman" w:cs="Times New Roman"/>
        </w:rPr>
        <w:t>Στους Φούρνους 592 ευρώ…</w:t>
      </w:r>
    </w:p>
    <w:p w14:paraId="3FCD8CD7"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Πώς τα βγάζετε;</w:t>
      </w:r>
    </w:p>
    <w:p w14:paraId="3FCD8CD8" w14:textId="77777777" w:rsidR="00BC419A" w:rsidRDefault="0035347C">
      <w:pPr>
        <w:spacing w:line="600" w:lineRule="auto"/>
        <w:ind w:firstLine="720"/>
        <w:contextualSpacing/>
        <w:jc w:val="both"/>
        <w:rPr>
          <w:rFonts w:eastAsia="Times New Roman" w:cs="Times New Roman"/>
          <w:szCs w:val="24"/>
        </w:rPr>
      </w:pPr>
      <w:r w:rsidRPr="00926F24">
        <w:rPr>
          <w:rFonts w:eastAsia="Times New Roman" w:cs="Times New Roman"/>
          <w:b/>
          <w:szCs w:val="24"/>
        </w:rPr>
        <w:t xml:space="preserve">ΝΕΚΤΑΡΙΟΣ ΣΑΝΤΟΡΙΝΙΟΣ </w:t>
      </w:r>
      <w:r w:rsidRPr="00926F24">
        <w:rPr>
          <w:rFonts w:eastAsia="Times New Roman"/>
          <w:b/>
          <w:bCs/>
        </w:rPr>
        <w:t>(Υφυπουργός Ναυτιλίας και Νησιωτικής Πολιτικής):</w:t>
      </w:r>
      <w:r>
        <w:rPr>
          <w:rFonts w:eastAsia="Times New Roman" w:cs="Times New Roman"/>
          <w:szCs w:val="24"/>
        </w:rPr>
        <w:t xml:space="preserve"> Κύριε Αθανασίου, θα με αφήσετε, για να ακούσουν οι νησιώτες ποιο θα είναι το όφελός τους. </w:t>
      </w:r>
    </w:p>
    <w:p w14:paraId="3FCD8CD9"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Στην Κάρπαθο 947 ευρώ, στην Ικαρία 519 ευρώ και πάει λέγοντας. </w:t>
      </w:r>
    </w:p>
    <w:p w14:paraId="3FCD8CDA"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Είπαμε για τις επιχειρήσεις πόσο μπορούν να πάρουν. Αναφέρθηκαν κι από άλλους. Και επειδή συζητάμε γ</w:t>
      </w:r>
      <w:r>
        <w:rPr>
          <w:rFonts w:eastAsia="Times New Roman" w:cs="Times New Roman"/>
          <w:szCs w:val="24"/>
        </w:rPr>
        <w:t xml:space="preserve">ια το αν υπάρχει ωφέλεια στα βασικά είδη διατροφής, θα πω ότι ένα κιβώτιο αλεύρι έχει σήμερα 9,55 ευρώ στην Πάτμο. </w:t>
      </w:r>
    </w:p>
    <w:p w14:paraId="3FCD8CDB" w14:textId="77777777" w:rsidR="00BC419A" w:rsidRDefault="0035347C">
      <w:pPr>
        <w:spacing w:line="600" w:lineRule="auto"/>
        <w:contextualSpacing/>
        <w:jc w:val="both"/>
        <w:rPr>
          <w:rFonts w:eastAsia="Times New Roman" w:cs="Times New Roman"/>
          <w:szCs w:val="24"/>
        </w:rPr>
      </w:pPr>
      <w:r>
        <w:rPr>
          <w:rFonts w:eastAsia="Times New Roman" w:cs="Times New Roman"/>
          <w:szCs w:val="24"/>
        </w:rPr>
        <w:t>Θα πάρει 10,08 με την αύξηση του ΦΠΑ, διαφορά 0,53. Πόσο είναι να μεταφερθεί από τον Πειραιά ως την Πάτμο; Έξι ευρώ. Πόσο είναι από την Αθήν</w:t>
      </w:r>
      <w:r>
        <w:rPr>
          <w:rFonts w:eastAsia="Times New Roman" w:cs="Times New Roman"/>
          <w:szCs w:val="24"/>
        </w:rPr>
        <w:t>α μέχρι την Καλαμάτα; Δυόμισι ευρώ. Πόσο θα μειωθεί τελικά; Πόσο θα πάρει η επιχείρηση; Τριάμισι ευρώ, σε σύγκριση με το 0,53 που θα αυξηθούν με την κατάργηση των ειδικών συντελεστών ΦΠΑ.</w:t>
      </w:r>
    </w:p>
    <w:p w14:paraId="3FCD8CDC"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Τα προϊόντα βασικής διατροφής, λοιπόν, τα προϊόντα που ενδιαφέρουν κ</w:t>
      </w:r>
      <w:r>
        <w:rPr>
          <w:rFonts w:eastAsia="Times New Roman" w:cs="Times New Roman"/>
          <w:szCs w:val="24"/>
        </w:rPr>
        <w:t xml:space="preserve">αθημερινά τον νησιώτη, θα έχουν μεγαλύτερη έκπτωση από το </w:t>
      </w:r>
      <w:r>
        <w:rPr>
          <w:rFonts w:eastAsia="Times New Roman" w:cs="Times New Roman"/>
          <w:szCs w:val="24"/>
        </w:rPr>
        <w:t>μ</w:t>
      </w:r>
      <w:r>
        <w:rPr>
          <w:rFonts w:eastAsia="Times New Roman" w:cs="Times New Roman"/>
          <w:szCs w:val="24"/>
        </w:rPr>
        <w:t xml:space="preserve">εταφορικό </w:t>
      </w:r>
      <w:r>
        <w:rPr>
          <w:rFonts w:eastAsia="Times New Roman" w:cs="Times New Roman"/>
          <w:szCs w:val="24"/>
        </w:rPr>
        <w:t>ι</w:t>
      </w:r>
      <w:r>
        <w:rPr>
          <w:rFonts w:eastAsia="Times New Roman" w:cs="Times New Roman"/>
          <w:szCs w:val="24"/>
        </w:rPr>
        <w:t>σοδύναμο, αν θέλετε αυτό.</w:t>
      </w:r>
    </w:p>
    <w:p w14:paraId="3FCD8CDD"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είναι μία ιστορική ημέρα, γιατί μπαίνει μία τομή θεσμική για τη νησιωτική πολιτική. Θα το εφαρμόσουμε και πολύ σύντομα θα το βλέπετε στο </w:t>
      </w:r>
      <w:r w:rsidRPr="00D012F8">
        <w:rPr>
          <w:rFonts w:eastAsia="Times New Roman"/>
          <w:bCs/>
          <w:szCs w:val="24"/>
          <w:shd w:val="clear" w:color="auto" w:fill="FFFFFF"/>
        </w:rPr>
        <w:t>metaforikoisodyn</w:t>
      </w:r>
      <w:r w:rsidRPr="00D012F8">
        <w:rPr>
          <w:rFonts w:eastAsia="Times New Roman"/>
          <w:bCs/>
          <w:szCs w:val="24"/>
          <w:shd w:val="clear" w:color="auto" w:fill="FFFFFF"/>
        </w:rPr>
        <w:t>amo</w:t>
      </w:r>
      <w:r w:rsidRPr="00D012F8">
        <w:rPr>
          <w:rFonts w:eastAsia="Times New Roman"/>
          <w:szCs w:val="24"/>
          <w:shd w:val="clear" w:color="auto" w:fill="FFFFFF"/>
        </w:rPr>
        <w:t>.</w:t>
      </w:r>
      <w:r w:rsidRPr="00D012F8">
        <w:rPr>
          <w:rFonts w:eastAsia="Times New Roman"/>
          <w:bCs/>
          <w:szCs w:val="24"/>
          <w:shd w:val="clear" w:color="auto" w:fill="FFFFFF"/>
        </w:rPr>
        <w:t>gr</w:t>
      </w:r>
      <w:r>
        <w:rPr>
          <w:rFonts w:eastAsia="Times New Roman" w:cs="Times New Roman"/>
          <w:szCs w:val="24"/>
        </w:rPr>
        <w:t>. Εκεί θα κριθούμε όλοι, και αυτοί που θα το ψηφίσουμε και αυτοί που δεν θα το ψηφίσουμε. Αλλά σίγουρα θα κρίνουν οι νησιώτες ποιοι πραγματικά έφεραν πολιτικές για τα νησιά και ποιοι το μόνο που ήξεραν ήταν να έχουν το</w:t>
      </w:r>
      <w:r>
        <w:rPr>
          <w:rFonts w:eastAsia="Times New Roman" w:cs="Times New Roman"/>
          <w:szCs w:val="24"/>
        </w:rPr>
        <w:t>ν</w:t>
      </w:r>
      <w:r>
        <w:rPr>
          <w:rFonts w:eastAsia="Times New Roman" w:cs="Times New Roman"/>
          <w:szCs w:val="24"/>
        </w:rPr>
        <w:t xml:space="preserve"> ΦΠΑ μειωμένο.</w:t>
      </w:r>
    </w:p>
    <w:p w14:paraId="3FCD8CDE" w14:textId="77777777" w:rsidR="00BC419A" w:rsidRDefault="0035347C">
      <w:pPr>
        <w:spacing w:line="600" w:lineRule="auto"/>
        <w:ind w:firstLine="720"/>
        <w:contextualSpacing/>
        <w:jc w:val="both"/>
        <w:rPr>
          <w:rFonts w:eastAsia="Times New Roman" w:cs="Times New Roman"/>
          <w:szCs w:val="24"/>
        </w:rPr>
      </w:pPr>
      <w:r w:rsidRPr="00754654">
        <w:rPr>
          <w:rFonts w:eastAsia="Times New Roman" w:cs="Times New Roman"/>
          <w:b/>
          <w:szCs w:val="24"/>
        </w:rPr>
        <w:t>ΧΑΡΑΛΑΜΠΟΣ ΑΘΑΝΑ</w:t>
      </w:r>
      <w:r w:rsidRPr="00754654">
        <w:rPr>
          <w:rFonts w:eastAsia="Times New Roman" w:cs="Times New Roman"/>
          <w:b/>
          <w:szCs w:val="24"/>
        </w:rPr>
        <w:t>ΣΙΟΥ:</w:t>
      </w:r>
      <w:r>
        <w:rPr>
          <w:rFonts w:eastAsia="Times New Roman" w:cs="Times New Roman"/>
          <w:szCs w:val="24"/>
        </w:rPr>
        <w:t xml:space="preserve"> Κύριε Πρόεδρε, μία διευκρίνιση παρακαλώ.</w:t>
      </w:r>
    </w:p>
    <w:p w14:paraId="3FCD8CDF" w14:textId="77777777" w:rsidR="00BC419A" w:rsidRDefault="0035347C">
      <w:pPr>
        <w:spacing w:line="600" w:lineRule="auto"/>
        <w:ind w:firstLine="720"/>
        <w:contextualSpacing/>
        <w:jc w:val="both"/>
        <w:rPr>
          <w:rFonts w:eastAsia="Times New Roman" w:cs="Times New Roman"/>
          <w:szCs w:val="24"/>
        </w:rPr>
      </w:pPr>
      <w:r w:rsidRPr="008238F0">
        <w:rPr>
          <w:rFonts w:eastAsia="Times New Roman" w:cs="Times New Roman"/>
          <w:b/>
          <w:szCs w:val="24"/>
        </w:rPr>
        <w:t xml:space="preserve">ΠΡΟΕΔΡΕΥΩΝ (Γεώργιος </w:t>
      </w:r>
      <w:proofErr w:type="spellStart"/>
      <w:r w:rsidRPr="008238F0">
        <w:rPr>
          <w:rFonts w:eastAsia="Times New Roman" w:cs="Times New Roman"/>
          <w:b/>
          <w:szCs w:val="24"/>
        </w:rPr>
        <w:t>Λαμπρούλης</w:t>
      </w:r>
      <w:proofErr w:type="spellEnd"/>
      <w:r w:rsidRPr="008238F0">
        <w:rPr>
          <w:rFonts w:eastAsia="Times New Roman" w:cs="Times New Roman"/>
          <w:b/>
          <w:szCs w:val="24"/>
        </w:rPr>
        <w:t>):</w:t>
      </w:r>
      <w:r>
        <w:rPr>
          <w:rFonts w:eastAsia="Times New Roman" w:cs="Times New Roman"/>
          <w:szCs w:val="24"/>
        </w:rPr>
        <w:t xml:space="preserve"> Κύριε Αθανασίου, σας παρακαλώ! Είστε παλαιός Κοινοβουλευτικός και γνωρίζετε πολύ καλά ότι με τον Υπουργό ολοκληρώνεται η συζήτηση ενός νομοσχεδίου. </w:t>
      </w:r>
    </w:p>
    <w:p w14:paraId="3FCD8CE0"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Τι λ</w:t>
      </w:r>
      <w:r>
        <w:rPr>
          <w:rFonts w:eastAsia="Times New Roman" w:cs="Times New Roman"/>
          <w:szCs w:val="24"/>
        </w:rPr>
        <w:t>έτε; Τριπλάσιο χρόνο για ανακρίβειες;</w:t>
      </w:r>
    </w:p>
    <w:p w14:paraId="3FCD8CE1"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Είχατε αρκετές ώρες συζήτηση και στην </w:t>
      </w:r>
      <w:r>
        <w:rPr>
          <w:rFonts w:eastAsia="Times New Roman" w:cs="Times New Roman"/>
          <w:szCs w:val="24"/>
        </w:rPr>
        <w:t>ε</w:t>
      </w:r>
      <w:r>
        <w:rPr>
          <w:rFonts w:eastAsia="Times New Roman" w:cs="Times New Roman"/>
          <w:szCs w:val="24"/>
        </w:rPr>
        <w:t>πιτροπή, προφανώς, αλλά και εδώ στην Ολομέλεια, για να λυθούν τυχόν ενστάσεις ή απορίες, αν είχατε.</w:t>
      </w:r>
    </w:p>
    <w:p w14:paraId="3FCD8CE2"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Ναι, αλλά ακούστε…</w:t>
      </w:r>
    </w:p>
    <w:p w14:paraId="3FCD8CE3"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b/>
          <w:szCs w:val="24"/>
        </w:rPr>
        <w:t>ΠΡΟΕ</w:t>
      </w:r>
      <w:r>
        <w:rPr>
          <w:rFonts w:eastAsia="Times New Roman" w:cs="Times New Roman"/>
          <w:b/>
          <w:szCs w:val="24"/>
        </w:rPr>
        <w:t xml:space="preserve">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Όχι, δεν έχετε δικαίωμα παρέμβασης.</w:t>
      </w:r>
    </w:p>
    <w:p w14:paraId="3FCD8CE4"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Ναι, αλλά δεν μπορείτε να δίνετε τριπλάσιο χρόνο για ανακρίβειες.</w:t>
      </w:r>
    </w:p>
    <w:p w14:paraId="3FCD8CE5"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Δεν καταγράφεται τίποτε.</w:t>
      </w:r>
    </w:p>
    <w:p w14:paraId="3FCD8CE6"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Κύριε Πρόεδρε, καταθέτω για τα Πρακτικά το </w:t>
      </w:r>
      <w:r>
        <w:rPr>
          <w:rFonts w:eastAsia="Times New Roman" w:cs="Times New Roman"/>
          <w:szCs w:val="24"/>
          <w:lang w:val="en-US"/>
        </w:rPr>
        <w:t>mail</w:t>
      </w:r>
      <w:r w:rsidRPr="00754654">
        <w:rPr>
          <w:rFonts w:eastAsia="Times New Roman" w:cs="Times New Roman"/>
          <w:szCs w:val="24"/>
        </w:rPr>
        <w:t xml:space="preserve"> </w:t>
      </w:r>
      <w:proofErr w:type="spellStart"/>
      <w:r>
        <w:rPr>
          <w:rFonts w:eastAsia="Times New Roman" w:cs="Times New Roman"/>
          <w:szCs w:val="24"/>
        </w:rPr>
        <w:t>Χαρδούβελη</w:t>
      </w:r>
      <w:proofErr w:type="spellEnd"/>
      <w:r>
        <w:rPr>
          <w:rFonts w:eastAsia="Times New Roman" w:cs="Times New Roman"/>
          <w:szCs w:val="24"/>
        </w:rPr>
        <w:t>.</w:t>
      </w:r>
    </w:p>
    <w:p w14:paraId="3FCD8CE7" w14:textId="77777777" w:rsidR="00BC419A" w:rsidRDefault="0035347C">
      <w:pPr>
        <w:spacing w:line="600" w:lineRule="auto"/>
        <w:ind w:firstLine="720"/>
        <w:contextualSpacing/>
        <w:jc w:val="both"/>
        <w:rPr>
          <w:rFonts w:eastAsia="Times New Roman" w:cs="Times New Roman"/>
        </w:rPr>
      </w:pPr>
      <w:r w:rsidRPr="000731CA">
        <w:rPr>
          <w:rFonts w:eastAsia="Times New Roman" w:cs="Times New Roman"/>
        </w:rPr>
        <w:t>(Στο σημείο αυτό ο Βουλευτής κ.</w:t>
      </w:r>
      <w:r>
        <w:rPr>
          <w:rFonts w:eastAsia="Times New Roman" w:cs="Times New Roman"/>
        </w:rPr>
        <w:t xml:space="preserve"> Χαράλαμπος Αθανασίου καταθέτει για τα Πρακτικά το προαναφερθέν</w:t>
      </w:r>
      <w:r w:rsidRPr="000731CA">
        <w:rPr>
          <w:rFonts w:eastAsia="Times New Roman" w:cs="Times New Roman"/>
        </w:rPr>
        <w:t xml:space="preserve"> έγγραφ</w:t>
      </w:r>
      <w:r>
        <w:rPr>
          <w:rFonts w:eastAsia="Times New Roman" w:cs="Times New Roman"/>
        </w:rPr>
        <w:t>ο</w:t>
      </w:r>
      <w:r w:rsidRPr="000731CA">
        <w:rPr>
          <w:rFonts w:eastAsia="Times New Roman" w:cs="Times New Roman"/>
        </w:rPr>
        <w:t>, τ</w:t>
      </w:r>
      <w:r>
        <w:rPr>
          <w:rFonts w:eastAsia="Times New Roman" w:cs="Times New Roman"/>
        </w:rPr>
        <w:t>ο</w:t>
      </w:r>
      <w:r w:rsidRPr="000731CA">
        <w:rPr>
          <w:rFonts w:eastAsia="Times New Roman" w:cs="Times New Roman"/>
        </w:rPr>
        <w:t xml:space="preserve"> οποί</w:t>
      </w:r>
      <w:r>
        <w:rPr>
          <w:rFonts w:eastAsia="Times New Roman" w:cs="Times New Roman"/>
        </w:rPr>
        <w:t>ο βρίσκε</w:t>
      </w:r>
      <w:r w:rsidRPr="000731CA">
        <w:rPr>
          <w:rFonts w:eastAsia="Times New Roman" w:cs="Times New Roman"/>
        </w:rPr>
        <w:t>ται στο αρχείο του Τμήματος Γραμματείας της Διεύθυνσης Στενογραφίας και Πρακ</w:t>
      </w:r>
      <w:r w:rsidRPr="000731CA">
        <w:rPr>
          <w:rFonts w:eastAsia="Times New Roman" w:cs="Times New Roman"/>
        </w:rPr>
        <w:t>τικών της Βουλής)</w:t>
      </w:r>
    </w:p>
    <w:p w14:paraId="3FCD8CE8"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Κηρύσσεται περαιωμένη η συζήτηση επί της αρχής, των άρθρων</w:t>
      </w:r>
      <w:r>
        <w:rPr>
          <w:rFonts w:eastAsia="Times New Roman" w:cs="Times New Roman"/>
          <w:szCs w:val="24"/>
        </w:rPr>
        <w:t xml:space="preserve"> και</w:t>
      </w:r>
      <w:r>
        <w:rPr>
          <w:rFonts w:eastAsia="Times New Roman" w:cs="Times New Roman"/>
          <w:szCs w:val="24"/>
        </w:rPr>
        <w:t xml:space="preserve"> των τροπολογιών του σχεδίου νόμου του Υπουργείου Ναυτιλίας και Νησιωτικής Πολιτικής</w:t>
      </w:r>
      <w:r>
        <w:rPr>
          <w:rFonts w:eastAsia="Times New Roman" w:cs="Times New Roman"/>
          <w:szCs w:val="24"/>
        </w:rPr>
        <w:t>:</w:t>
      </w:r>
      <w:r>
        <w:rPr>
          <w:rFonts w:eastAsia="Times New Roman" w:cs="Times New Roman"/>
          <w:szCs w:val="24"/>
        </w:rPr>
        <w:t xml:space="preserve"> «</w:t>
      </w:r>
      <w:r w:rsidRPr="00FE25DE">
        <w:rPr>
          <w:rFonts w:eastAsia="Times New Roman" w:cs="Times New Roman"/>
          <w:szCs w:val="24"/>
        </w:rPr>
        <w:t>Μηχανισμός εφαρμογής, κρατική εποπτεία, γενικοί όροι υλ</w:t>
      </w:r>
      <w:r w:rsidRPr="00FE25DE">
        <w:rPr>
          <w:rFonts w:eastAsia="Times New Roman" w:cs="Times New Roman"/>
          <w:szCs w:val="24"/>
        </w:rPr>
        <w:t>οποίησης του Μεταφορικού Ισοδυνάμου (Μ.Ι.) και άλλες διατάξεις».</w:t>
      </w:r>
    </w:p>
    <w:p w14:paraId="3FCD8CE9"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Εισερχόμαστε στην ψήφιση επί της αρχής, των άρθρων, των τροπολογιών και του συνόλου και η ψήφισή τους θα γίνει χωριστά.</w:t>
      </w:r>
    </w:p>
    <w:p w14:paraId="3FCD8CEA"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szCs w:val="24"/>
        </w:rPr>
        <w:t>Παρακαλώ να ανοίξει το σύστημα της ηλεκτρονικής ψηφοφορίας.</w:t>
      </w:r>
    </w:p>
    <w:p w14:paraId="3FCD8CEB" w14:textId="77777777" w:rsidR="00BC419A" w:rsidRDefault="0035347C">
      <w:pPr>
        <w:spacing w:line="600" w:lineRule="auto"/>
        <w:ind w:firstLine="720"/>
        <w:contextualSpacing/>
        <w:jc w:val="center"/>
        <w:rPr>
          <w:rFonts w:eastAsia="Times New Roman" w:cs="Times New Roman"/>
          <w:szCs w:val="24"/>
        </w:rPr>
      </w:pPr>
      <w:r>
        <w:rPr>
          <w:rFonts w:eastAsia="Times New Roman" w:cs="Times New Roman"/>
          <w:szCs w:val="24"/>
        </w:rPr>
        <w:t>(ΨΗΦΟΦΟΡΙΑ)</w:t>
      </w:r>
    </w:p>
    <w:p w14:paraId="3FCD8CEC" w14:textId="77777777" w:rsidR="00BC419A" w:rsidRDefault="0035347C">
      <w:pPr>
        <w:autoSpaceDE w:val="0"/>
        <w:autoSpaceDN w:val="0"/>
        <w:adjustRightInd w:val="0"/>
        <w:spacing w:line="600" w:lineRule="auto"/>
        <w:ind w:firstLine="709"/>
        <w:contextualSpacing/>
        <w:jc w:val="both"/>
        <w:rPr>
          <w:rFonts w:eastAsia="SimSun"/>
          <w:szCs w:val="24"/>
          <w:lang w:eastAsia="zh-CN"/>
        </w:rPr>
      </w:pPr>
      <w:r w:rsidRPr="00EF3F89">
        <w:rPr>
          <w:rFonts w:eastAsia="SimSun"/>
          <w:b/>
          <w:bCs/>
          <w:szCs w:val="24"/>
          <w:lang w:eastAsia="zh-CN"/>
        </w:rPr>
        <w:t xml:space="preserve">ΠΡΟΕΔΡΕΥΩΝ (Γεώργιος </w:t>
      </w:r>
      <w:proofErr w:type="spellStart"/>
      <w:r w:rsidRPr="00EF3F89">
        <w:rPr>
          <w:rFonts w:eastAsia="SimSun"/>
          <w:b/>
          <w:bCs/>
          <w:szCs w:val="24"/>
          <w:lang w:eastAsia="zh-CN"/>
        </w:rPr>
        <w:t>Λαμπρούλης</w:t>
      </w:r>
      <w:proofErr w:type="spellEnd"/>
      <w:r w:rsidRPr="00EF3F89">
        <w:rPr>
          <w:rFonts w:eastAsia="SimSun"/>
          <w:b/>
          <w:bCs/>
          <w:szCs w:val="24"/>
          <w:lang w:eastAsia="zh-CN"/>
        </w:rPr>
        <w:t xml:space="preserve">): </w:t>
      </w:r>
      <w:r w:rsidRPr="00EF3F89">
        <w:rPr>
          <w:rFonts w:eastAsia="SimSun"/>
          <w:szCs w:val="24"/>
          <w:lang w:eastAsia="zh-CN"/>
        </w:rPr>
        <w:t>Παρακαλώ να κλείσει το σύστημα της ηλεκτρονικής ψηφοφορίας.</w:t>
      </w:r>
    </w:p>
    <w:p w14:paraId="3FCD8CED" w14:textId="77777777" w:rsidR="00BC419A" w:rsidRDefault="0035347C">
      <w:pPr>
        <w:spacing w:line="600" w:lineRule="auto"/>
        <w:contextualSpacing/>
        <w:jc w:val="center"/>
        <w:rPr>
          <w:rFonts w:eastAsia="Times New Roman" w:cs="Times New Roman"/>
          <w:szCs w:val="24"/>
        </w:rPr>
      </w:pPr>
      <w:r w:rsidRPr="008762A6">
        <w:rPr>
          <w:rFonts w:eastAsia="Times New Roman" w:cs="Times New Roman"/>
          <w:szCs w:val="24"/>
        </w:rPr>
        <w:t>(ΗΛΕΚΤΡΟΝΙΚΗ ΚΑΤΑΜΕΤΡΗΣΗ)</w:t>
      </w:r>
    </w:p>
    <w:p w14:paraId="3FCD8CEE" w14:textId="77777777" w:rsidR="00BC419A" w:rsidRDefault="0035347C">
      <w:pPr>
        <w:spacing w:line="600" w:lineRule="auto"/>
        <w:ind w:firstLine="720"/>
        <w:contextualSpacing/>
        <w:jc w:val="center"/>
        <w:rPr>
          <w:rFonts w:eastAsia="Times New Roman" w:cs="Times New Roman"/>
          <w:szCs w:val="24"/>
        </w:rPr>
      </w:pPr>
      <w:r w:rsidRPr="0001772E">
        <w:rPr>
          <w:rFonts w:eastAsia="Times New Roman" w:cs="Times New Roman"/>
          <w:szCs w:val="24"/>
        </w:rPr>
        <w:t>(ΜΕΤΑ ΤΗΝ ΗΛΕΚΤΡΟΝΙΚΗ ΚΑΤΑΜΕΤΡΗΣΗ)</w:t>
      </w:r>
    </w:p>
    <w:p w14:paraId="3FCD8CEF" w14:textId="77777777" w:rsidR="00BC419A" w:rsidRDefault="0035347C">
      <w:pPr>
        <w:spacing w:line="600" w:lineRule="auto"/>
        <w:ind w:firstLine="709"/>
        <w:contextualSpacing/>
        <w:jc w:val="both"/>
        <w:rPr>
          <w:rFonts w:eastAsia="Times New Roman" w:cs="Times New Roman"/>
          <w:szCs w:val="24"/>
        </w:rPr>
      </w:pPr>
      <w:r w:rsidRPr="00EF3F89">
        <w:rPr>
          <w:rFonts w:eastAsia="SimSun"/>
          <w:b/>
          <w:bCs/>
          <w:szCs w:val="24"/>
          <w:lang w:eastAsia="zh-CN"/>
        </w:rPr>
        <w:t xml:space="preserve">ΠΡΟΕΔΡΕΥΩΝ (Γεώργιος </w:t>
      </w:r>
      <w:proofErr w:type="spellStart"/>
      <w:r w:rsidRPr="00EF3F89">
        <w:rPr>
          <w:rFonts w:eastAsia="SimSun"/>
          <w:b/>
          <w:bCs/>
          <w:szCs w:val="24"/>
          <w:lang w:eastAsia="zh-CN"/>
        </w:rPr>
        <w:t>Λαμπρούλης</w:t>
      </w:r>
      <w:proofErr w:type="spellEnd"/>
      <w:r w:rsidRPr="00EF3F89">
        <w:rPr>
          <w:rFonts w:eastAsia="SimSun"/>
          <w:b/>
          <w:bCs/>
          <w:szCs w:val="24"/>
          <w:lang w:eastAsia="zh-CN"/>
        </w:rPr>
        <w:t>):</w:t>
      </w:r>
      <w:r w:rsidRPr="00EF3F89">
        <w:rPr>
          <w:rFonts w:eastAsia="SimSun"/>
          <w:szCs w:val="24"/>
          <w:lang w:eastAsia="zh-CN"/>
        </w:rPr>
        <w:t xml:space="preserve"> </w:t>
      </w:r>
      <w:r w:rsidRPr="0001772E">
        <w:rPr>
          <w:rFonts w:eastAsia="Times New Roman" w:cs="Times New Roman"/>
          <w:szCs w:val="24"/>
        </w:rPr>
        <w:t xml:space="preserve">Οι θέσεις των κομμάτων, όπως αποτυπώθηκαν κατά την ψήφιση με το </w:t>
      </w:r>
      <w:r w:rsidRPr="0001772E">
        <w:rPr>
          <w:rFonts w:eastAsia="Times New Roman" w:cs="Times New Roman"/>
          <w:szCs w:val="24"/>
        </w:rPr>
        <w:t>ηλεκτρονικό σύστημα, καταχωρίζονται στα Πρακτικά της σημερινής συνεδρίασης και έχουν ως εξής:</w:t>
      </w:r>
    </w:p>
    <w:p w14:paraId="3FCD8CF0" w14:textId="77777777" w:rsidR="00BC419A" w:rsidRDefault="0035347C">
      <w:pPr>
        <w:spacing w:line="600" w:lineRule="auto"/>
        <w:ind w:firstLine="709"/>
        <w:contextualSpacing/>
        <w:jc w:val="center"/>
        <w:rPr>
          <w:rFonts w:eastAsia="Times New Roman" w:cs="Times New Roman"/>
          <w:szCs w:val="24"/>
        </w:rPr>
      </w:pPr>
      <w:r>
        <w:rPr>
          <w:rFonts w:eastAsia="SimSun"/>
          <w:szCs w:val="24"/>
          <w:lang w:eastAsia="zh-CN"/>
        </w:rPr>
        <w:t>ΜΗΧΑΝΙΣΜΟΣ ΕΦΑΡΜΟΓΗΣ, ΚΡΑΤΙΚΗ ΕΠΟΠΤΕΙΑ ΚΑΙ ΓΕΝΙΚΟΙ ΟΡΟΙ ΥΛΟΠΟΙΗΣΗΣ ΤΟΥ ΜΕΤΑΦΟΡΙΚΟΥ ΙΣΟΔΥΝΑΜΟΥ (Μ.Ι.) ΚΑΙ ΑΛΛΕΣ ΔΙΑΤΑΞΕΙΣ</w:t>
      </w:r>
      <w:r>
        <w:rPr>
          <w:rFonts w:eastAsia="SimSun"/>
          <w:szCs w:val="24"/>
          <w:lang w:eastAsia="zh-CN"/>
        </w:rPr>
        <w:fldChar w:fldCharType="begin"/>
      </w:r>
      <w:r>
        <w:rPr>
          <w:rFonts w:eastAsia="SimSun"/>
          <w:szCs w:val="24"/>
          <w:lang w:eastAsia="zh-CN"/>
        </w:rPr>
        <w:instrText xml:space="preserve"> LINK Excel.SheetBinaryMacroEnabled.12 "E:</w:instrText>
      </w:r>
      <w:r>
        <w:rPr>
          <w:rFonts w:eastAsia="SimSun"/>
          <w:szCs w:val="24"/>
          <w:lang w:eastAsia="zh-CN"/>
        </w:rPr>
        <w:instrText xml:space="preserve">\\ResultPolitical_27062018_182635.csv" "ResultPolitical_27062018_182635!R1C1:R254C14" \a \f 4 \h </w:instrText>
      </w:r>
      <w:r>
        <w:rPr>
          <w:rFonts w:eastAsia="SimSun"/>
          <w:szCs w:val="24"/>
          <w:lang w:eastAsia="zh-CN"/>
        </w:rPr>
        <w:instrText xml:space="preserve"> \* MERGEFORMAT </w:instrText>
      </w:r>
      <w:r>
        <w:rPr>
          <w:rFonts w:eastAsia="SimSun"/>
          <w:szCs w:val="24"/>
          <w:lang w:eastAsia="zh-CN"/>
        </w:rPr>
        <w:fldChar w:fldCharType="separate"/>
      </w:r>
    </w:p>
    <w:tbl>
      <w:tblPr>
        <w:tblW w:w="13440" w:type="dxa"/>
        <w:tblCellMar>
          <w:left w:w="10" w:type="dxa"/>
          <w:right w:w="10" w:type="dxa"/>
        </w:tblCellMar>
        <w:tblLook w:val="04A0" w:firstRow="1" w:lastRow="0" w:firstColumn="1" w:lastColumn="0" w:noHBand="0" w:noVBand="1"/>
      </w:tblPr>
      <w:tblGrid>
        <w:gridCol w:w="2720"/>
        <w:gridCol w:w="2685"/>
        <w:gridCol w:w="2954"/>
        <w:gridCol w:w="1354"/>
        <w:gridCol w:w="115"/>
        <w:gridCol w:w="1245"/>
        <w:gridCol w:w="1562"/>
        <w:gridCol w:w="115"/>
        <w:gridCol w:w="115"/>
        <w:gridCol w:w="115"/>
        <w:gridCol w:w="115"/>
        <w:gridCol w:w="115"/>
        <w:gridCol w:w="115"/>
        <w:gridCol w:w="115"/>
      </w:tblGrid>
      <w:tr w:rsidR="00BC419A" w14:paraId="3FCD8CFF" w14:textId="77777777">
        <w:trPr>
          <w:trHeight w:val="300"/>
        </w:trPr>
        <w:tc>
          <w:tcPr>
            <w:tcW w:w="2720" w:type="dxa"/>
            <w:tcBorders>
              <w:top w:val="nil"/>
              <w:left w:val="nil"/>
              <w:bottom w:val="nil"/>
              <w:right w:val="nil"/>
            </w:tcBorders>
            <w:shd w:val="clear" w:color="auto" w:fill="auto"/>
            <w:noWrap/>
            <w:vAlign w:val="bottom"/>
            <w:hideMark/>
          </w:tcPr>
          <w:p w14:paraId="3FCD8CF1" w14:textId="77777777" w:rsidR="00F63EA7" w:rsidRPr="00CD5F2C" w:rsidRDefault="0035347C">
            <w:pPr>
              <w:contextualSpacing/>
              <w:rPr>
                <w:rFonts w:ascii="Calibri" w:eastAsia="Times New Roman" w:hAnsi="Calibri" w:cs="Times New Roman"/>
                <w:color w:val="000000"/>
                <w:szCs w:val="24"/>
              </w:rPr>
            </w:pPr>
          </w:p>
        </w:tc>
        <w:tc>
          <w:tcPr>
            <w:tcW w:w="2685" w:type="dxa"/>
            <w:tcBorders>
              <w:top w:val="nil"/>
              <w:left w:val="nil"/>
              <w:bottom w:val="nil"/>
              <w:right w:val="nil"/>
            </w:tcBorders>
            <w:shd w:val="clear" w:color="auto" w:fill="auto"/>
            <w:noWrap/>
            <w:vAlign w:val="bottom"/>
            <w:hideMark/>
          </w:tcPr>
          <w:p w14:paraId="3FCD8CF2" w14:textId="77777777" w:rsidR="00F63EA7" w:rsidRPr="00CD5F2C" w:rsidRDefault="0035347C">
            <w:pPr>
              <w:contextualSpacing/>
              <w:rPr>
                <w:rFonts w:ascii="Calibri" w:eastAsia="Times New Roman" w:hAnsi="Calibri" w:cs="Times New Roman"/>
                <w:color w:val="000000"/>
                <w:szCs w:val="24"/>
              </w:rPr>
            </w:pPr>
            <w:proofErr w:type="spellStart"/>
            <w:r w:rsidRPr="00CD5F2C">
              <w:rPr>
                <w:rFonts w:ascii="Calibri" w:eastAsia="Times New Roman" w:hAnsi="Calibri" w:cs="Times New Roman"/>
                <w:color w:val="000000"/>
                <w:szCs w:val="24"/>
              </w:rPr>
              <w:t>Ημ</w:t>
            </w:r>
            <w:proofErr w:type="spellEnd"/>
            <w:r w:rsidRPr="00CD5F2C">
              <w:rPr>
                <w:rFonts w:ascii="Calibri" w:eastAsia="Times New Roman" w:hAnsi="Calibri" w:cs="Times New Roman"/>
                <w:color w:val="000000"/>
                <w:szCs w:val="24"/>
              </w:rPr>
              <w:t>/</w:t>
            </w:r>
            <w:proofErr w:type="spellStart"/>
            <w:r w:rsidRPr="00CD5F2C">
              <w:rPr>
                <w:rFonts w:ascii="Calibri" w:eastAsia="Times New Roman" w:hAnsi="Calibri" w:cs="Times New Roman"/>
                <w:color w:val="000000"/>
                <w:szCs w:val="24"/>
              </w:rPr>
              <w:t>νία</w:t>
            </w:r>
            <w:proofErr w:type="spellEnd"/>
            <w:r w:rsidRPr="00CD5F2C">
              <w:rPr>
                <w:rFonts w:ascii="Calibri" w:eastAsia="Times New Roman" w:hAnsi="Calibri" w:cs="Times New Roman"/>
                <w:color w:val="000000"/>
                <w:szCs w:val="24"/>
              </w:rPr>
              <w:t>:</w:t>
            </w:r>
          </w:p>
        </w:tc>
        <w:tc>
          <w:tcPr>
            <w:tcW w:w="2954" w:type="dxa"/>
            <w:tcBorders>
              <w:top w:val="nil"/>
              <w:left w:val="nil"/>
              <w:bottom w:val="nil"/>
              <w:right w:val="nil"/>
            </w:tcBorders>
            <w:shd w:val="clear" w:color="auto" w:fill="auto"/>
            <w:noWrap/>
            <w:vAlign w:val="bottom"/>
            <w:hideMark/>
          </w:tcPr>
          <w:p w14:paraId="3FCD8CF3" w14:textId="77777777" w:rsidR="00F63EA7" w:rsidRPr="00CD5F2C" w:rsidRDefault="0035347C">
            <w:pPr>
              <w:contextualSpacing/>
              <w:jc w:val="center"/>
              <w:rPr>
                <w:rFonts w:ascii="Calibri" w:eastAsia="Times New Roman" w:hAnsi="Calibri" w:cs="Times New Roman"/>
                <w:color w:val="000000"/>
                <w:szCs w:val="24"/>
              </w:rPr>
            </w:pPr>
            <w:r w:rsidRPr="00CD5F2C">
              <w:rPr>
                <w:rFonts w:ascii="Calibri" w:eastAsia="Times New Roman" w:hAnsi="Calibri" w:cs="Times New Roman"/>
                <w:color w:val="000000"/>
                <w:szCs w:val="24"/>
              </w:rPr>
              <w:t>########</w:t>
            </w:r>
          </w:p>
        </w:tc>
        <w:tc>
          <w:tcPr>
            <w:tcW w:w="1354" w:type="dxa"/>
            <w:tcBorders>
              <w:top w:val="nil"/>
              <w:left w:val="nil"/>
              <w:bottom w:val="nil"/>
              <w:right w:val="nil"/>
            </w:tcBorders>
            <w:shd w:val="clear" w:color="auto" w:fill="auto"/>
            <w:noWrap/>
            <w:vAlign w:val="bottom"/>
            <w:hideMark/>
          </w:tcPr>
          <w:p w14:paraId="3FCD8CF4" w14:textId="77777777" w:rsidR="00F63EA7" w:rsidRPr="00CD5F2C" w:rsidRDefault="0035347C">
            <w:pPr>
              <w:contextualSpacing/>
              <w:jc w:val="center"/>
              <w:rPr>
                <w:rFonts w:ascii="Calibri" w:eastAsia="Times New Roman" w:hAnsi="Calibri" w:cs="Times New Roman"/>
                <w:color w:val="000000"/>
                <w:szCs w:val="24"/>
              </w:rPr>
            </w:pPr>
          </w:p>
        </w:tc>
        <w:tc>
          <w:tcPr>
            <w:tcW w:w="115" w:type="dxa"/>
            <w:tcBorders>
              <w:top w:val="nil"/>
              <w:left w:val="nil"/>
              <w:bottom w:val="nil"/>
              <w:right w:val="nil"/>
            </w:tcBorders>
            <w:shd w:val="clear" w:color="auto" w:fill="auto"/>
            <w:noWrap/>
            <w:vAlign w:val="bottom"/>
            <w:hideMark/>
          </w:tcPr>
          <w:p w14:paraId="3FCD8CF5" w14:textId="77777777" w:rsidR="00F63EA7" w:rsidRPr="00CD5F2C" w:rsidRDefault="0035347C">
            <w:pPr>
              <w:contextualSpacing/>
              <w:rPr>
                <w:rFonts w:ascii="Times New Roman" w:eastAsia="Times New Roman" w:hAnsi="Times New Roman" w:cs="Times New Roman"/>
                <w:sz w:val="20"/>
              </w:rPr>
            </w:pPr>
          </w:p>
        </w:tc>
        <w:tc>
          <w:tcPr>
            <w:tcW w:w="1245" w:type="dxa"/>
            <w:tcBorders>
              <w:top w:val="nil"/>
              <w:left w:val="nil"/>
              <w:bottom w:val="nil"/>
              <w:right w:val="nil"/>
            </w:tcBorders>
            <w:shd w:val="clear" w:color="auto" w:fill="auto"/>
            <w:noWrap/>
            <w:vAlign w:val="bottom"/>
            <w:hideMark/>
          </w:tcPr>
          <w:p w14:paraId="3FCD8CF6"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8CF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CF8"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CF9"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CFA"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CFB"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CFC"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CFD"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CFE" w14:textId="77777777" w:rsidR="00F63EA7" w:rsidRPr="00CD5F2C" w:rsidRDefault="0035347C">
            <w:pPr>
              <w:contextualSpacing/>
              <w:rPr>
                <w:rFonts w:ascii="Times New Roman" w:eastAsia="Times New Roman" w:hAnsi="Times New Roman" w:cs="Times New Roman"/>
                <w:sz w:val="20"/>
              </w:rPr>
            </w:pPr>
          </w:p>
        </w:tc>
      </w:tr>
      <w:tr w:rsidR="00BC419A" w14:paraId="3FCD8D0E" w14:textId="77777777">
        <w:trPr>
          <w:trHeight w:val="300"/>
        </w:trPr>
        <w:tc>
          <w:tcPr>
            <w:tcW w:w="2720" w:type="dxa"/>
            <w:tcBorders>
              <w:top w:val="nil"/>
              <w:left w:val="nil"/>
              <w:bottom w:val="nil"/>
              <w:right w:val="nil"/>
            </w:tcBorders>
            <w:shd w:val="clear" w:color="auto" w:fill="auto"/>
            <w:noWrap/>
            <w:vAlign w:val="bottom"/>
            <w:hideMark/>
          </w:tcPr>
          <w:p w14:paraId="3FCD8D00" w14:textId="77777777" w:rsidR="00F63EA7" w:rsidRPr="00CD5F2C" w:rsidRDefault="0035347C">
            <w:pPr>
              <w:contextualSpacing/>
              <w:rPr>
                <w:rFonts w:ascii="Times New Roman" w:eastAsia="Times New Roman" w:hAnsi="Times New Roman" w:cs="Times New Roman"/>
                <w:sz w:val="20"/>
              </w:rPr>
            </w:pPr>
          </w:p>
        </w:tc>
        <w:tc>
          <w:tcPr>
            <w:tcW w:w="2685" w:type="dxa"/>
            <w:tcBorders>
              <w:top w:val="nil"/>
              <w:left w:val="nil"/>
              <w:bottom w:val="nil"/>
              <w:right w:val="nil"/>
            </w:tcBorders>
            <w:shd w:val="clear" w:color="auto" w:fill="auto"/>
            <w:noWrap/>
            <w:vAlign w:val="bottom"/>
            <w:hideMark/>
          </w:tcPr>
          <w:p w14:paraId="3FCD8D01"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Κωδικός:</w:t>
            </w:r>
          </w:p>
        </w:tc>
        <w:tc>
          <w:tcPr>
            <w:tcW w:w="2954" w:type="dxa"/>
            <w:tcBorders>
              <w:top w:val="nil"/>
              <w:left w:val="nil"/>
              <w:bottom w:val="nil"/>
              <w:right w:val="nil"/>
            </w:tcBorders>
            <w:shd w:val="clear" w:color="auto" w:fill="auto"/>
            <w:noWrap/>
            <w:vAlign w:val="bottom"/>
            <w:hideMark/>
          </w:tcPr>
          <w:p w14:paraId="3FCD8D02" w14:textId="77777777" w:rsidR="00F63EA7" w:rsidRPr="00CD5F2C" w:rsidRDefault="0035347C">
            <w:pPr>
              <w:contextualSpacing/>
              <w:jc w:val="right"/>
              <w:rPr>
                <w:rFonts w:ascii="Calibri" w:eastAsia="Times New Roman" w:hAnsi="Calibri" w:cs="Times New Roman"/>
                <w:color w:val="000000"/>
                <w:szCs w:val="24"/>
              </w:rPr>
            </w:pPr>
            <w:r w:rsidRPr="00CD5F2C">
              <w:rPr>
                <w:rFonts w:ascii="Calibri" w:eastAsia="Times New Roman" w:hAnsi="Calibri" w:cs="Times New Roman"/>
                <w:color w:val="000000"/>
                <w:szCs w:val="24"/>
              </w:rPr>
              <w:t>20180627</w:t>
            </w:r>
          </w:p>
        </w:tc>
        <w:tc>
          <w:tcPr>
            <w:tcW w:w="1354" w:type="dxa"/>
            <w:tcBorders>
              <w:top w:val="nil"/>
              <w:left w:val="nil"/>
              <w:bottom w:val="nil"/>
              <w:right w:val="nil"/>
            </w:tcBorders>
            <w:shd w:val="clear" w:color="auto" w:fill="auto"/>
            <w:noWrap/>
            <w:vAlign w:val="bottom"/>
            <w:hideMark/>
          </w:tcPr>
          <w:p w14:paraId="3FCD8D03" w14:textId="77777777" w:rsidR="00F63EA7" w:rsidRPr="00CD5F2C" w:rsidRDefault="0035347C">
            <w:pPr>
              <w:contextualSpacing/>
              <w:jc w:val="right"/>
              <w:rPr>
                <w:rFonts w:ascii="Calibri" w:eastAsia="Times New Roman" w:hAnsi="Calibri" w:cs="Times New Roman"/>
                <w:color w:val="000000"/>
                <w:szCs w:val="24"/>
              </w:rPr>
            </w:pPr>
          </w:p>
        </w:tc>
        <w:tc>
          <w:tcPr>
            <w:tcW w:w="115" w:type="dxa"/>
            <w:tcBorders>
              <w:top w:val="nil"/>
              <w:left w:val="nil"/>
              <w:bottom w:val="nil"/>
              <w:right w:val="nil"/>
            </w:tcBorders>
            <w:shd w:val="clear" w:color="auto" w:fill="auto"/>
            <w:noWrap/>
            <w:vAlign w:val="bottom"/>
            <w:hideMark/>
          </w:tcPr>
          <w:p w14:paraId="3FCD8D04" w14:textId="77777777" w:rsidR="00F63EA7" w:rsidRPr="00CD5F2C" w:rsidRDefault="0035347C">
            <w:pPr>
              <w:contextualSpacing/>
              <w:rPr>
                <w:rFonts w:ascii="Times New Roman" w:eastAsia="Times New Roman" w:hAnsi="Times New Roman" w:cs="Times New Roman"/>
                <w:sz w:val="20"/>
              </w:rPr>
            </w:pPr>
          </w:p>
        </w:tc>
        <w:tc>
          <w:tcPr>
            <w:tcW w:w="1245" w:type="dxa"/>
            <w:tcBorders>
              <w:top w:val="nil"/>
              <w:left w:val="nil"/>
              <w:bottom w:val="nil"/>
              <w:right w:val="nil"/>
            </w:tcBorders>
            <w:shd w:val="clear" w:color="auto" w:fill="auto"/>
            <w:noWrap/>
            <w:vAlign w:val="bottom"/>
            <w:hideMark/>
          </w:tcPr>
          <w:p w14:paraId="3FCD8D05"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8D0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0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08"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09"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0A"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0B"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0C"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0D" w14:textId="77777777" w:rsidR="00F63EA7" w:rsidRPr="00CD5F2C" w:rsidRDefault="0035347C">
            <w:pPr>
              <w:contextualSpacing/>
              <w:rPr>
                <w:rFonts w:ascii="Times New Roman" w:eastAsia="Times New Roman" w:hAnsi="Times New Roman" w:cs="Times New Roman"/>
                <w:sz w:val="20"/>
              </w:rPr>
            </w:pPr>
          </w:p>
        </w:tc>
      </w:tr>
      <w:tr w:rsidR="00BC419A" w14:paraId="3FCD8D19" w14:textId="77777777">
        <w:trPr>
          <w:trHeight w:val="300"/>
        </w:trPr>
        <w:tc>
          <w:tcPr>
            <w:tcW w:w="2720" w:type="dxa"/>
            <w:tcBorders>
              <w:top w:val="nil"/>
              <w:left w:val="nil"/>
              <w:bottom w:val="nil"/>
              <w:right w:val="nil"/>
            </w:tcBorders>
            <w:shd w:val="clear" w:color="auto" w:fill="auto"/>
            <w:noWrap/>
            <w:vAlign w:val="bottom"/>
            <w:hideMark/>
          </w:tcPr>
          <w:p w14:paraId="3FCD8D0F" w14:textId="77777777" w:rsidR="00F63EA7" w:rsidRPr="00CD5F2C" w:rsidRDefault="0035347C">
            <w:pPr>
              <w:contextualSpacing/>
              <w:rPr>
                <w:rFonts w:ascii="Times New Roman" w:eastAsia="Times New Roman" w:hAnsi="Times New Roman" w:cs="Times New Roman"/>
                <w:sz w:val="20"/>
              </w:rPr>
            </w:pPr>
          </w:p>
        </w:tc>
        <w:tc>
          <w:tcPr>
            <w:tcW w:w="8353" w:type="dxa"/>
            <w:gridSpan w:val="5"/>
            <w:tcBorders>
              <w:top w:val="nil"/>
              <w:left w:val="nil"/>
              <w:bottom w:val="nil"/>
              <w:right w:val="nil"/>
            </w:tcBorders>
            <w:shd w:val="clear" w:color="auto" w:fill="auto"/>
            <w:noWrap/>
            <w:vAlign w:val="bottom"/>
            <w:hideMark/>
          </w:tcPr>
          <w:p w14:paraId="3FCD8D10"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Επί της Αρχής   ΔΕΚΤΟ ΚΑΤΑ ΠΛΕΙΟΨΗΦΙΑ</w:t>
            </w:r>
          </w:p>
        </w:tc>
        <w:tc>
          <w:tcPr>
            <w:tcW w:w="1562" w:type="dxa"/>
            <w:tcBorders>
              <w:top w:val="nil"/>
              <w:left w:val="nil"/>
              <w:bottom w:val="nil"/>
              <w:right w:val="nil"/>
            </w:tcBorders>
            <w:shd w:val="clear" w:color="auto" w:fill="auto"/>
            <w:noWrap/>
            <w:vAlign w:val="bottom"/>
            <w:hideMark/>
          </w:tcPr>
          <w:p w14:paraId="3FCD8D11" w14:textId="77777777" w:rsidR="00F63EA7" w:rsidRPr="00CD5F2C" w:rsidRDefault="0035347C">
            <w:pPr>
              <w:contextualSpacing/>
              <w:rPr>
                <w:rFonts w:ascii="Calibri" w:eastAsia="Times New Roman" w:hAnsi="Calibri" w:cs="Times New Roman"/>
                <w:color w:val="000000"/>
                <w:szCs w:val="24"/>
              </w:rPr>
            </w:pPr>
          </w:p>
        </w:tc>
        <w:tc>
          <w:tcPr>
            <w:tcW w:w="115" w:type="dxa"/>
            <w:tcBorders>
              <w:top w:val="nil"/>
              <w:left w:val="nil"/>
              <w:bottom w:val="nil"/>
              <w:right w:val="nil"/>
            </w:tcBorders>
            <w:shd w:val="clear" w:color="auto" w:fill="auto"/>
            <w:noWrap/>
            <w:vAlign w:val="bottom"/>
            <w:hideMark/>
          </w:tcPr>
          <w:p w14:paraId="3FCD8D1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1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1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1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1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1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18" w14:textId="77777777" w:rsidR="00F63EA7" w:rsidRPr="00CD5F2C" w:rsidRDefault="0035347C">
            <w:pPr>
              <w:contextualSpacing/>
              <w:rPr>
                <w:rFonts w:ascii="Times New Roman" w:eastAsia="Times New Roman" w:hAnsi="Times New Roman" w:cs="Times New Roman"/>
                <w:sz w:val="20"/>
              </w:rPr>
            </w:pPr>
          </w:p>
        </w:tc>
      </w:tr>
      <w:tr w:rsidR="00BC419A" w14:paraId="3FCD8D28" w14:textId="77777777">
        <w:trPr>
          <w:trHeight w:val="300"/>
        </w:trPr>
        <w:tc>
          <w:tcPr>
            <w:tcW w:w="2720" w:type="dxa"/>
            <w:tcBorders>
              <w:top w:val="nil"/>
              <w:left w:val="nil"/>
              <w:bottom w:val="nil"/>
              <w:right w:val="nil"/>
            </w:tcBorders>
            <w:shd w:val="clear" w:color="auto" w:fill="auto"/>
            <w:noWrap/>
            <w:vAlign w:val="bottom"/>
            <w:hideMark/>
          </w:tcPr>
          <w:p w14:paraId="3FCD8D1A"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ΣΥΡΙΖΑ:</w:t>
            </w:r>
          </w:p>
        </w:tc>
        <w:tc>
          <w:tcPr>
            <w:tcW w:w="2685" w:type="dxa"/>
            <w:tcBorders>
              <w:top w:val="nil"/>
              <w:left w:val="nil"/>
              <w:bottom w:val="nil"/>
              <w:right w:val="nil"/>
            </w:tcBorders>
            <w:shd w:val="clear" w:color="auto" w:fill="auto"/>
            <w:noWrap/>
            <w:vAlign w:val="bottom"/>
            <w:hideMark/>
          </w:tcPr>
          <w:p w14:paraId="3FCD8D1B"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8D1C"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8D1D"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8D1E"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8D1F"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8D2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2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2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2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2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2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2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27" w14:textId="77777777" w:rsidR="00F63EA7" w:rsidRPr="00CD5F2C" w:rsidRDefault="0035347C">
            <w:pPr>
              <w:contextualSpacing/>
              <w:rPr>
                <w:rFonts w:ascii="Times New Roman" w:eastAsia="Times New Roman" w:hAnsi="Times New Roman" w:cs="Times New Roman"/>
                <w:sz w:val="20"/>
              </w:rPr>
            </w:pPr>
          </w:p>
        </w:tc>
      </w:tr>
      <w:tr w:rsidR="00BC419A" w14:paraId="3FCD8D37" w14:textId="77777777">
        <w:trPr>
          <w:trHeight w:val="300"/>
        </w:trPr>
        <w:tc>
          <w:tcPr>
            <w:tcW w:w="2720" w:type="dxa"/>
            <w:tcBorders>
              <w:top w:val="nil"/>
              <w:left w:val="nil"/>
              <w:bottom w:val="nil"/>
              <w:right w:val="nil"/>
            </w:tcBorders>
            <w:shd w:val="clear" w:color="auto" w:fill="auto"/>
            <w:noWrap/>
            <w:vAlign w:val="bottom"/>
            <w:hideMark/>
          </w:tcPr>
          <w:p w14:paraId="3FCD8D29"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Ν.Δ:</w:t>
            </w:r>
          </w:p>
        </w:tc>
        <w:tc>
          <w:tcPr>
            <w:tcW w:w="2685" w:type="dxa"/>
            <w:tcBorders>
              <w:top w:val="nil"/>
              <w:left w:val="nil"/>
              <w:bottom w:val="nil"/>
              <w:right w:val="nil"/>
            </w:tcBorders>
            <w:shd w:val="clear" w:color="auto" w:fill="auto"/>
            <w:noWrap/>
            <w:vAlign w:val="bottom"/>
            <w:hideMark/>
          </w:tcPr>
          <w:p w14:paraId="3FCD8D2A"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8D2B"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8D2C"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OXI</w:t>
            </w:r>
          </w:p>
        </w:tc>
        <w:tc>
          <w:tcPr>
            <w:tcW w:w="115" w:type="dxa"/>
            <w:tcBorders>
              <w:top w:val="nil"/>
              <w:left w:val="nil"/>
              <w:bottom w:val="nil"/>
              <w:right w:val="nil"/>
            </w:tcBorders>
            <w:shd w:val="clear" w:color="auto" w:fill="auto"/>
            <w:noWrap/>
            <w:vAlign w:val="bottom"/>
            <w:hideMark/>
          </w:tcPr>
          <w:p w14:paraId="3FCD8D2D"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8D2E"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8D2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3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3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3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3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3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3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36" w14:textId="77777777" w:rsidR="00F63EA7" w:rsidRPr="00CD5F2C" w:rsidRDefault="0035347C">
            <w:pPr>
              <w:contextualSpacing/>
              <w:rPr>
                <w:rFonts w:ascii="Times New Roman" w:eastAsia="Times New Roman" w:hAnsi="Times New Roman" w:cs="Times New Roman"/>
                <w:sz w:val="20"/>
              </w:rPr>
            </w:pPr>
          </w:p>
        </w:tc>
      </w:tr>
      <w:tr w:rsidR="00BC419A" w14:paraId="3FCD8D46" w14:textId="77777777">
        <w:trPr>
          <w:trHeight w:val="300"/>
        </w:trPr>
        <w:tc>
          <w:tcPr>
            <w:tcW w:w="2720" w:type="dxa"/>
            <w:tcBorders>
              <w:top w:val="nil"/>
              <w:left w:val="nil"/>
              <w:bottom w:val="nil"/>
              <w:right w:val="nil"/>
            </w:tcBorders>
            <w:shd w:val="clear" w:color="auto" w:fill="auto"/>
            <w:noWrap/>
            <w:vAlign w:val="bottom"/>
            <w:hideMark/>
          </w:tcPr>
          <w:p w14:paraId="3FCD8D38"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ΔΗ.ΣΥ:</w:t>
            </w:r>
          </w:p>
        </w:tc>
        <w:tc>
          <w:tcPr>
            <w:tcW w:w="2685" w:type="dxa"/>
            <w:tcBorders>
              <w:top w:val="nil"/>
              <w:left w:val="nil"/>
              <w:bottom w:val="nil"/>
              <w:right w:val="nil"/>
            </w:tcBorders>
            <w:shd w:val="clear" w:color="auto" w:fill="auto"/>
            <w:noWrap/>
            <w:vAlign w:val="bottom"/>
            <w:hideMark/>
          </w:tcPr>
          <w:p w14:paraId="3FCD8D39"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8D3A"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8D3B"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8D3C"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8D3D"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8D3E"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3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4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4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4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4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4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45" w14:textId="77777777" w:rsidR="00F63EA7" w:rsidRPr="00CD5F2C" w:rsidRDefault="0035347C">
            <w:pPr>
              <w:contextualSpacing/>
              <w:rPr>
                <w:rFonts w:ascii="Times New Roman" w:eastAsia="Times New Roman" w:hAnsi="Times New Roman" w:cs="Times New Roman"/>
                <w:sz w:val="20"/>
              </w:rPr>
            </w:pPr>
          </w:p>
        </w:tc>
      </w:tr>
      <w:tr w:rsidR="00BC419A" w14:paraId="3FCD8D55" w14:textId="77777777">
        <w:trPr>
          <w:trHeight w:val="300"/>
        </w:trPr>
        <w:tc>
          <w:tcPr>
            <w:tcW w:w="2720" w:type="dxa"/>
            <w:tcBorders>
              <w:top w:val="nil"/>
              <w:left w:val="nil"/>
              <w:bottom w:val="nil"/>
              <w:right w:val="nil"/>
            </w:tcBorders>
            <w:shd w:val="clear" w:color="auto" w:fill="auto"/>
            <w:noWrap/>
            <w:vAlign w:val="bottom"/>
            <w:hideMark/>
          </w:tcPr>
          <w:p w14:paraId="3FCD8D47"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Χ.Α:</w:t>
            </w:r>
          </w:p>
        </w:tc>
        <w:tc>
          <w:tcPr>
            <w:tcW w:w="2685" w:type="dxa"/>
            <w:tcBorders>
              <w:top w:val="nil"/>
              <w:left w:val="nil"/>
              <w:bottom w:val="nil"/>
              <w:right w:val="nil"/>
            </w:tcBorders>
            <w:shd w:val="clear" w:color="auto" w:fill="auto"/>
            <w:noWrap/>
            <w:vAlign w:val="bottom"/>
            <w:hideMark/>
          </w:tcPr>
          <w:p w14:paraId="3FCD8D48"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8D49"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8D4A"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ΠΡΝ</w:t>
            </w:r>
          </w:p>
        </w:tc>
        <w:tc>
          <w:tcPr>
            <w:tcW w:w="115" w:type="dxa"/>
            <w:tcBorders>
              <w:top w:val="nil"/>
              <w:left w:val="nil"/>
              <w:bottom w:val="nil"/>
              <w:right w:val="nil"/>
            </w:tcBorders>
            <w:shd w:val="clear" w:color="auto" w:fill="auto"/>
            <w:noWrap/>
            <w:vAlign w:val="bottom"/>
            <w:hideMark/>
          </w:tcPr>
          <w:p w14:paraId="3FCD8D4B"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8D4C"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8D4D"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4E"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4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5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5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5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5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54" w14:textId="77777777" w:rsidR="00F63EA7" w:rsidRPr="00CD5F2C" w:rsidRDefault="0035347C">
            <w:pPr>
              <w:contextualSpacing/>
              <w:rPr>
                <w:rFonts w:ascii="Times New Roman" w:eastAsia="Times New Roman" w:hAnsi="Times New Roman" w:cs="Times New Roman"/>
                <w:sz w:val="20"/>
              </w:rPr>
            </w:pPr>
          </w:p>
        </w:tc>
      </w:tr>
      <w:tr w:rsidR="00BC419A" w14:paraId="3FCD8D64" w14:textId="77777777">
        <w:trPr>
          <w:trHeight w:val="300"/>
        </w:trPr>
        <w:tc>
          <w:tcPr>
            <w:tcW w:w="2720" w:type="dxa"/>
            <w:tcBorders>
              <w:top w:val="nil"/>
              <w:left w:val="nil"/>
              <w:bottom w:val="nil"/>
              <w:right w:val="nil"/>
            </w:tcBorders>
            <w:shd w:val="clear" w:color="auto" w:fill="auto"/>
            <w:noWrap/>
            <w:vAlign w:val="bottom"/>
            <w:hideMark/>
          </w:tcPr>
          <w:p w14:paraId="3FCD8D56"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Κ.Κ.Ε:</w:t>
            </w:r>
          </w:p>
        </w:tc>
        <w:tc>
          <w:tcPr>
            <w:tcW w:w="2685" w:type="dxa"/>
            <w:tcBorders>
              <w:top w:val="nil"/>
              <w:left w:val="nil"/>
              <w:bottom w:val="nil"/>
              <w:right w:val="nil"/>
            </w:tcBorders>
            <w:shd w:val="clear" w:color="auto" w:fill="auto"/>
            <w:noWrap/>
            <w:vAlign w:val="bottom"/>
            <w:hideMark/>
          </w:tcPr>
          <w:p w14:paraId="3FCD8D57"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8D58"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8D59"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OXI</w:t>
            </w:r>
          </w:p>
        </w:tc>
        <w:tc>
          <w:tcPr>
            <w:tcW w:w="115" w:type="dxa"/>
            <w:tcBorders>
              <w:top w:val="nil"/>
              <w:left w:val="nil"/>
              <w:bottom w:val="nil"/>
              <w:right w:val="nil"/>
            </w:tcBorders>
            <w:shd w:val="clear" w:color="auto" w:fill="auto"/>
            <w:noWrap/>
            <w:vAlign w:val="bottom"/>
            <w:hideMark/>
          </w:tcPr>
          <w:p w14:paraId="3FCD8D5A"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8D5B"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8D5C"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5D"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5E"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5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6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6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6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63" w14:textId="77777777" w:rsidR="00F63EA7" w:rsidRPr="00CD5F2C" w:rsidRDefault="0035347C">
            <w:pPr>
              <w:contextualSpacing/>
              <w:rPr>
                <w:rFonts w:ascii="Times New Roman" w:eastAsia="Times New Roman" w:hAnsi="Times New Roman" w:cs="Times New Roman"/>
                <w:sz w:val="20"/>
              </w:rPr>
            </w:pPr>
          </w:p>
        </w:tc>
      </w:tr>
      <w:tr w:rsidR="00BC419A" w14:paraId="3FCD8D73" w14:textId="77777777">
        <w:trPr>
          <w:trHeight w:val="300"/>
        </w:trPr>
        <w:tc>
          <w:tcPr>
            <w:tcW w:w="2720" w:type="dxa"/>
            <w:tcBorders>
              <w:top w:val="nil"/>
              <w:left w:val="nil"/>
              <w:bottom w:val="nil"/>
              <w:right w:val="nil"/>
            </w:tcBorders>
            <w:shd w:val="clear" w:color="auto" w:fill="auto"/>
            <w:noWrap/>
            <w:vAlign w:val="bottom"/>
            <w:hideMark/>
          </w:tcPr>
          <w:p w14:paraId="3FCD8D65"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ΑΝ.ΕΛ:</w:t>
            </w:r>
          </w:p>
        </w:tc>
        <w:tc>
          <w:tcPr>
            <w:tcW w:w="2685" w:type="dxa"/>
            <w:tcBorders>
              <w:top w:val="nil"/>
              <w:left w:val="nil"/>
              <w:bottom w:val="nil"/>
              <w:right w:val="nil"/>
            </w:tcBorders>
            <w:shd w:val="clear" w:color="auto" w:fill="auto"/>
            <w:noWrap/>
            <w:vAlign w:val="bottom"/>
            <w:hideMark/>
          </w:tcPr>
          <w:p w14:paraId="3FCD8D66"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8D67"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8D68"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8D69"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8D6A"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8D6B"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6C"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6D"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6E"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6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7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7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72" w14:textId="77777777" w:rsidR="00F63EA7" w:rsidRPr="00CD5F2C" w:rsidRDefault="0035347C">
            <w:pPr>
              <w:contextualSpacing/>
              <w:rPr>
                <w:rFonts w:ascii="Times New Roman" w:eastAsia="Times New Roman" w:hAnsi="Times New Roman" w:cs="Times New Roman"/>
                <w:sz w:val="20"/>
              </w:rPr>
            </w:pPr>
          </w:p>
        </w:tc>
      </w:tr>
      <w:tr w:rsidR="00BC419A" w14:paraId="3FCD8D82" w14:textId="77777777">
        <w:trPr>
          <w:trHeight w:val="300"/>
        </w:trPr>
        <w:tc>
          <w:tcPr>
            <w:tcW w:w="2720" w:type="dxa"/>
            <w:tcBorders>
              <w:top w:val="nil"/>
              <w:left w:val="nil"/>
              <w:bottom w:val="nil"/>
              <w:right w:val="nil"/>
            </w:tcBorders>
            <w:shd w:val="clear" w:color="auto" w:fill="auto"/>
            <w:noWrap/>
            <w:vAlign w:val="bottom"/>
            <w:hideMark/>
          </w:tcPr>
          <w:p w14:paraId="3FCD8D74"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ΠΟΤΑΜΙ:</w:t>
            </w:r>
          </w:p>
        </w:tc>
        <w:tc>
          <w:tcPr>
            <w:tcW w:w="2685" w:type="dxa"/>
            <w:tcBorders>
              <w:top w:val="nil"/>
              <w:left w:val="nil"/>
              <w:bottom w:val="nil"/>
              <w:right w:val="nil"/>
            </w:tcBorders>
            <w:shd w:val="clear" w:color="auto" w:fill="auto"/>
            <w:noWrap/>
            <w:vAlign w:val="bottom"/>
            <w:hideMark/>
          </w:tcPr>
          <w:p w14:paraId="3FCD8D75"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8D76"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8D77"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8D78"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8D79"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8D7A"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7B"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7C"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7D"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7E"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7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8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81" w14:textId="77777777" w:rsidR="00F63EA7" w:rsidRPr="00CD5F2C" w:rsidRDefault="0035347C">
            <w:pPr>
              <w:contextualSpacing/>
              <w:rPr>
                <w:rFonts w:ascii="Times New Roman" w:eastAsia="Times New Roman" w:hAnsi="Times New Roman" w:cs="Times New Roman"/>
                <w:sz w:val="20"/>
              </w:rPr>
            </w:pPr>
          </w:p>
        </w:tc>
      </w:tr>
      <w:tr w:rsidR="00BC419A" w14:paraId="3FCD8D90" w14:textId="77777777">
        <w:trPr>
          <w:trHeight w:val="300"/>
        </w:trPr>
        <w:tc>
          <w:tcPr>
            <w:tcW w:w="5405" w:type="dxa"/>
            <w:gridSpan w:val="2"/>
            <w:tcBorders>
              <w:top w:val="nil"/>
              <w:left w:val="nil"/>
              <w:bottom w:val="nil"/>
              <w:right w:val="nil"/>
            </w:tcBorders>
            <w:shd w:val="clear" w:color="auto" w:fill="auto"/>
            <w:noWrap/>
            <w:vAlign w:val="bottom"/>
            <w:hideMark/>
          </w:tcPr>
          <w:p w14:paraId="3FCD8D83"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ΕΝ. ΚΕΝΤΡΩΩΝ:</w:t>
            </w:r>
          </w:p>
        </w:tc>
        <w:tc>
          <w:tcPr>
            <w:tcW w:w="2954" w:type="dxa"/>
            <w:tcBorders>
              <w:top w:val="nil"/>
              <w:left w:val="nil"/>
              <w:bottom w:val="nil"/>
              <w:right w:val="nil"/>
            </w:tcBorders>
            <w:shd w:val="clear" w:color="auto" w:fill="auto"/>
            <w:noWrap/>
            <w:vAlign w:val="bottom"/>
            <w:hideMark/>
          </w:tcPr>
          <w:p w14:paraId="3FCD8D84" w14:textId="77777777" w:rsidR="00F63EA7" w:rsidRPr="00CD5F2C" w:rsidRDefault="0035347C">
            <w:pPr>
              <w:contextualSpacing/>
              <w:rPr>
                <w:rFonts w:ascii="Calibri" w:eastAsia="Times New Roman" w:hAnsi="Calibri" w:cs="Times New Roman"/>
                <w:color w:val="000000"/>
                <w:szCs w:val="24"/>
              </w:rPr>
            </w:pPr>
          </w:p>
        </w:tc>
        <w:tc>
          <w:tcPr>
            <w:tcW w:w="1354" w:type="dxa"/>
            <w:tcBorders>
              <w:top w:val="nil"/>
              <w:left w:val="nil"/>
              <w:bottom w:val="nil"/>
              <w:right w:val="nil"/>
            </w:tcBorders>
            <w:shd w:val="clear" w:color="auto" w:fill="auto"/>
            <w:noWrap/>
            <w:vAlign w:val="bottom"/>
            <w:hideMark/>
          </w:tcPr>
          <w:p w14:paraId="3FCD8D85"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OXI</w:t>
            </w:r>
          </w:p>
        </w:tc>
        <w:tc>
          <w:tcPr>
            <w:tcW w:w="115" w:type="dxa"/>
            <w:tcBorders>
              <w:top w:val="nil"/>
              <w:left w:val="nil"/>
              <w:bottom w:val="nil"/>
              <w:right w:val="nil"/>
            </w:tcBorders>
            <w:shd w:val="clear" w:color="auto" w:fill="auto"/>
            <w:noWrap/>
            <w:vAlign w:val="bottom"/>
            <w:hideMark/>
          </w:tcPr>
          <w:p w14:paraId="3FCD8D86"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8D87"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8D88"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89"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8A"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8B"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8C"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8D"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8E"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8F" w14:textId="77777777" w:rsidR="00F63EA7" w:rsidRPr="00CD5F2C" w:rsidRDefault="0035347C">
            <w:pPr>
              <w:contextualSpacing/>
              <w:rPr>
                <w:rFonts w:ascii="Times New Roman" w:eastAsia="Times New Roman" w:hAnsi="Times New Roman" w:cs="Times New Roman"/>
                <w:sz w:val="20"/>
              </w:rPr>
            </w:pPr>
          </w:p>
        </w:tc>
      </w:tr>
      <w:tr w:rsidR="00BC419A" w14:paraId="3FCD8D9F" w14:textId="77777777">
        <w:trPr>
          <w:trHeight w:val="300"/>
        </w:trPr>
        <w:tc>
          <w:tcPr>
            <w:tcW w:w="2720" w:type="dxa"/>
            <w:tcBorders>
              <w:top w:val="nil"/>
              <w:left w:val="nil"/>
              <w:bottom w:val="nil"/>
              <w:right w:val="nil"/>
            </w:tcBorders>
            <w:shd w:val="clear" w:color="auto" w:fill="auto"/>
            <w:noWrap/>
            <w:vAlign w:val="bottom"/>
            <w:hideMark/>
          </w:tcPr>
          <w:p w14:paraId="3FCD8D91" w14:textId="77777777" w:rsidR="00F63EA7" w:rsidRPr="00CD5F2C" w:rsidRDefault="0035347C">
            <w:pPr>
              <w:contextualSpacing/>
              <w:rPr>
                <w:rFonts w:ascii="Times New Roman" w:eastAsia="Times New Roman" w:hAnsi="Times New Roman" w:cs="Times New Roman"/>
                <w:sz w:val="20"/>
              </w:rPr>
            </w:pPr>
          </w:p>
        </w:tc>
        <w:tc>
          <w:tcPr>
            <w:tcW w:w="2685" w:type="dxa"/>
            <w:tcBorders>
              <w:top w:val="nil"/>
              <w:left w:val="nil"/>
              <w:bottom w:val="nil"/>
              <w:right w:val="nil"/>
            </w:tcBorders>
            <w:shd w:val="clear" w:color="auto" w:fill="auto"/>
            <w:noWrap/>
            <w:vAlign w:val="bottom"/>
            <w:hideMark/>
          </w:tcPr>
          <w:p w14:paraId="3FCD8D92" w14:textId="77777777" w:rsidR="00F63EA7" w:rsidRPr="00CD5F2C" w:rsidRDefault="0035347C">
            <w:pPr>
              <w:contextualSpacing/>
              <w:rPr>
                <w:rFonts w:ascii="Times New Roman" w:eastAsia="Times New Roman" w:hAnsi="Times New Roman" w:cs="Times New Roman"/>
                <w:sz w:val="20"/>
              </w:rPr>
            </w:pPr>
          </w:p>
        </w:tc>
        <w:tc>
          <w:tcPr>
            <w:tcW w:w="2954" w:type="dxa"/>
            <w:tcBorders>
              <w:top w:val="nil"/>
              <w:left w:val="nil"/>
              <w:bottom w:val="nil"/>
              <w:right w:val="nil"/>
            </w:tcBorders>
            <w:shd w:val="clear" w:color="auto" w:fill="auto"/>
            <w:noWrap/>
            <w:vAlign w:val="bottom"/>
            <w:hideMark/>
          </w:tcPr>
          <w:p w14:paraId="3FCD8D93"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8D9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95" w14:textId="77777777" w:rsidR="00F63EA7" w:rsidRPr="00CD5F2C" w:rsidRDefault="0035347C">
            <w:pPr>
              <w:contextualSpacing/>
              <w:rPr>
                <w:rFonts w:ascii="Times New Roman" w:eastAsia="Times New Roman" w:hAnsi="Times New Roman" w:cs="Times New Roman"/>
                <w:sz w:val="20"/>
              </w:rPr>
            </w:pPr>
          </w:p>
        </w:tc>
        <w:tc>
          <w:tcPr>
            <w:tcW w:w="1245" w:type="dxa"/>
            <w:tcBorders>
              <w:top w:val="nil"/>
              <w:left w:val="nil"/>
              <w:bottom w:val="nil"/>
              <w:right w:val="nil"/>
            </w:tcBorders>
            <w:shd w:val="clear" w:color="auto" w:fill="auto"/>
            <w:noWrap/>
            <w:vAlign w:val="bottom"/>
            <w:hideMark/>
          </w:tcPr>
          <w:p w14:paraId="3FCD8D96"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8D9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98"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99"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9A"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9B"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9C"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9D"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9E" w14:textId="77777777" w:rsidR="00F63EA7" w:rsidRPr="00CD5F2C" w:rsidRDefault="0035347C">
            <w:pPr>
              <w:contextualSpacing/>
              <w:rPr>
                <w:rFonts w:ascii="Times New Roman" w:eastAsia="Times New Roman" w:hAnsi="Times New Roman" w:cs="Times New Roman"/>
                <w:sz w:val="20"/>
              </w:rPr>
            </w:pPr>
          </w:p>
        </w:tc>
      </w:tr>
      <w:tr w:rsidR="00BC419A" w14:paraId="3FCD8DA9" w14:textId="77777777">
        <w:trPr>
          <w:trHeight w:val="300"/>
        </w:trPr>
        <w:tc>
          <w:tcPr>
            <w:tcW w:w="2720" w:type="dxa"/>
            <w:tcBorders>
              <w:top w:val="nil"/>
              <w:left w:val="nil"/>
              <w:bottom w:val="nil"/>
              <w:right w:val="nil"/>
            </w:tcBorders>
            <w:shd w:val="clear" w:color="auto" w:fill="auto"/>
            <w:noWrap/>
            <w:vAlign w:val="bottom"/>
            <w:hideMark/>
          </w:tcPr>
          <w:p w14:paraId="3FCD8DA0" w14:textId="77777777" w:rsidR="00F63EA7" w:rsidRPr="00CD5F2C" w:rsidRDefault="0035347C">
            <w:pPr>
              <w:contextualSpacing/>
              <w:rPr>
                <w:rFonts w:ascii="Times New Roman" w:eastAsia="Times New Roman" w:hAnsi="Times New Roman" w:cs="Times New Roman"/>
                <w:sz w:val="20"/>
              </w:rPr>
            </w:pPr>
          </w:p>
        </w:tc>
        <w:tc>
          <w:tcPr>
            <w:tcW w:w="9915" w:type="dxa"/>
            <w:gridSpan w:val="6"/>
            <w:tcBorders>
              <w:top w:val="nil"/>
              <w:left w:val="nil"/>
              <w:bottom w:val="nil"/>
              <w:right w:val="nil"/>
            </w:tcBorders>
            <w:shd w:val="clear" w:color="auto" w:fill="auto"/>
            <w:noWrap/>
            <w:vAlign w:val="bottom"/>
            <w:hideMark/>
          </w:tcPr>
          <w:p w14:paraId="3FCD8DA1"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Άρθρο 1 όπως τροποποιήθηκε   ΔΕΚΤΟ ΚΑΤΑ ΠΛΕΙΟΨΗΦΙΑ</w:t>
            </w:r>
          </w:p>
        </w:tc>
        <w:tc>
          <w:tcPr>
            <w:tcW w:w="115" w:type="dxa"/>
            <w:tcBorders>
              <w:top w:val="nil"/>
              <w:left w:val="nil"/>
              <w:bottom w:val="nil"/>
              <w:right w:val="nil"/>
            </w:tcBorders>
            <w:shd w:val="clear" w:color="auto" w:fill="auto"/>
            <w:noWrap/>
            <w:vAlign w:val="bottom"/>
            <w:hideMark/>
          </w:tcPr>
          <w:p w14:paraId="3FCD8DA2" w14:textId="77777777" w:rsidR="00F63EA7" w:rsidRPr="00CD5F2C" w:rsidRDefault="0035347C">
            <w:pPr>
              <w:contextualSpacing/>
              <w:rPr>
                <w:rFonts w:ascii="Calibri" w:eastAsia="Times New Roman" w:hAnsi="Calibri" w:cs="Times New Roman"/>
                <w:color w:val="000000"/>
                <w:szCs w:val="24"/>
              </w:rPr>
            </w:pPr>
          </w:p>
        </w:tc>
        <w:tc>
          <w:tcPr>
            <w:tcW w:w="115" w:type="dxa"/>
            <w:tcBorders>
              <w:top w:val="nil"/>
              <w:left w:val="nil"/>
              <w:bottom w:val="nil"/>
              <w:right w:val="nil"/>
            </w:tcBorders>
            <w:shd w:val="clear" w:color="auto" w:fill="auto"/>
            <w:noWrap/>
            <w:vAlign w:val="bottom"/>
            <w:hideMark/>
          </w:tcPr>
          <w:p w14:paraId="3FCD8DA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A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A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A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A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A8" w14:textId="77777777" w:rsidR="00F63EA7" w:rsidRPr="00CD5F2C" w:rsidRDefault="0035347C">
            <w:pPr>
              <w:contextualSpacing/>
              <w:rPr>
                <w:rFonts w:ascii="Times New Roman" w:eastAsia="Times New Roman" w:hAnsi="Times New Roman" w:cs="Times New Roman"/>
                <w:sz w:val="20"/>
              </w:rPr>
            </w:pPr>
          </w:p>
        </w:tc>
      </w:tr>
      <w:tr w:rsidR="00BC419A" w14:paraId="3FCD8DB8" w14:textId="77777777">
        <w:trPr>
          <w:trHeight w:val="300"/>
        </w:trPr>
        <w:tc>
          <w:tcPr>
            <w:tcW w:w="2720" w:type="dxa"/>
            <w:tcBorders>
              <w:top w:val="nil"/>
              <w:left w:val="nil"/>
              <w:bottom w:val="nil"/>
              <w:right w:val="nil"/>
            </w:tcBorders>
            <w:shd w:val="clear" w:color="auto" w:fill="auto"/>
            <w:noWrap/>
            <w:vAlign w:val="bottom"/>
            <w:hideMark/>
          </w:tcPr>
          <w:p w14:paraId="3FCD8DAA"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ΣΥΡΙΖΑ:</w:t>
            </w:r>
          </w:p>
        </w:tc>
        <w:tc>
          <w:tcPr>
            <w:tcW w:w="2685" w:type="dxa"/>
            <w:tcBorders>
              <w:top w:val="nil"/>
              <w:left w:val="nil"/>
              <w:bottom w:val="nil"/>
              <w:right w:val="nil"/>
            </w:tcBorders>
            <w:shd w:val="clear" w:color="auto" w:fill="auto"/>
            <w:noWrap/>
            <w:vAlign w:val="bottom"/>
            <w:hideMark/>
          </w:tcPr>
          <w:p w14:paraId="3FCD8DAB"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8DAC"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8DAD"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8DAE"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8DAF"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8DB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B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B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B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B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B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B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B7" w14:textId="77777777" w:rsidR="00F63EA7" w:rsidRPr="00CD5F2C" w:rsidRDefault="0035347C">
            <w:pPr>
              <w:contextualSpacing/>
              <w:rPr>
                <w:rFonts w:ascii="Times New Roman" w:eastAsia="Times New Roman" w:hAnsi="Times New Roman" w:cs="Times New Roman"/>
                <w:sz w:val="20"/>
              </w:rPr>
            </w:pPr>
          </w:p>
        </w:tc>
      </w:tr>
      <w:tr w:rsidR="00BC419A" w14:paraId="3FCD8DC7" w14:textId="77777777">
        <w:trPr>
          <w:trHeight w:val="300"/>
        </w:trPr>
        <w:tc>
          <w:tcPr>
            <w:tcW w:w="2720" w:type="dxa"/>
            <w:tcBorders>
              <w:top w:val="nil"/>
              <w:left w:val="nil"/>
              <w:bottom w:val="nil"/>
              <w:right w:val="nil"/>
            </w:tcBorders>
            <w:shd w:val="clear" w:color="auto" w:fill="auto"/>
            <w:noWrap/>
            <w:vAlign w:val="bottom"/>
            <w:hideMark/>
          </w:tcPr>
          <w:p w14:paraId="3FCD8DB9"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Ν.Δ:</w:t>
            </w:r>
          </w:p>
        </w:tc>
        <w:tc>
          <w:tcPr>
            <w:tcW w:w="2685" w:type="dxa"/>
            <w:tcBorders>
              <w:top w:val="nil"/>
              <w:left w:val="nil"/>
              <w:bottom w:val="nil"/>
              <w:right w:val="nil"/>
            </w:tcBorders>
            <w:shd w:val="clear" w:color="auto" w:fill="auto"/>
            <w:noWrap/>
            <w:vAlign w:val="bottom"/>
            <w:hideMark/>
          </w:tcPr>
          <w:p w14:paraId="3FCD8DBA"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8DBB"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8DBC"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OXI</w:t>
            </w:r>
          </w:p>
        </w:tc>
        <w:tc>
          <w:tcPr>
            <w:tcW w:w="115" w:type="dxa"/>
            <w:tcBorders>
              <w:top w:val="nil"/>
              <w:left w:val="nil"/>
              <w:bottom w:val="nil"/>
              <w:right w:val="nil"/>
            </w:tcBorders>
            <w:shd w:val="clear" w:color="auto" w:fill="auto"/>
            <w:noWrap/>
            <w:vAlign w:val="bottom"/>
            <w:hideMark/>
          </w:tcPr>
          <w:p w14:paraId="3FCD8DBD"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8DBE"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8DB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C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C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C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C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C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C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C6" w14:textId="77777777" w:rsidR="00F63EA7" w:rsidRPr="00CD5F2C" w:rsidRDefault="0035347C">
            <w:pPr>
              <w:contextualSpacing/>
              <w:rPr>
                <w:rFonts w:ascii="Times New Roman" w:eastAsia="Times New Roman" w:hAnsi="Times New Roman" w:cs="Times New Roman"/>
                <w:sz w:val="20"/>
              </w:rPr>
            </w:pPr>
          </w:p>
        </w:tc>
      </w:tr>
      <w:tr w:rsidR="00BC419A" w14:paraId="3FCD8DD6" w14:textId="77777777">
        <w:trPr>
          <w:trHeight w:val="300"/>
        </w:trPr>
        <w:tc>
          <w:tcPr>
            <w:tcW w:w="2720" w:type="dxa"/>
            <w:tcBorders>
              <w:top w:val="nil"/>
              <w:left w:val="nil"/>
              <w:bottom w:val="nil"/>
              <w:right w:val="nil"/>
            </w:tcBorders>
            <w:shd w:val="clear" w:color="auto" w:fill="auto"/>
            <w:noWrap/>
            <w:vAlign w:val="bottom"/>
            <w:hideMark/>
          </w:tcPr>
          <w:p w14:paraId="3FCD8DC8"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ΔΗ.ΣΥ:</w:t>
            </w:r>
          </w:p>
        </w:tc>
        <w:tc>
          <w:tcPr>
            <w:tcW w:w="2685" w:type="dxa"/>
            <w:tcBorders>
              <w:top w:val="nil"/>
              <w:left w:val="nil"/>
              <w:bottom w:val="nil"/>
              <w:right w:val="nil"/>
            </w:tcBorders>
            <w:shd w:val="clear" w:color="auto" w:fill="auto"/>
            <w:noWrap/>
            <w:vAlign w:val="bottom"/>
            <w:hideMark/>
          </w:tcPr>
          <w:p w14:paraId="3FCD8DC9"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8DCA"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8DCB"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8DCC"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8DCD"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8DCE"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C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D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D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D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D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D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D5" w14:textId="77777777" w:rsidR="00F63EA7" w:rsidRPr="00CD5F2C" w:rsidRDefault="0035347C">
            <w:pPr>
              <w:contextualSpacing/>
              <w:rPr>
                <w:rFonts w:ascii="Times New Roman" w:eastAsia="Times New Roman" w:hAnsi="Times New Roman" w:cs="Times New Roman"/>
                <w:sz w:val="20"/>
              </w:rPr>
            </w:pPr>
          </w:p>
        </w:tc>
      </w:tr>
      <w:tr w:rsidR="00BC419A" w14:paraId="3FCD8DE5" w14:textId="77777777">
        <w:trPr>
          <w:trHeight w:val="300"/>
        </w:trPr>
        <w:tc>
          <w:tcPr>
            <w:tcW w:w="2720" w:type="dxa"/>
            <w:tcBorders>
              <w:top w:val="nil"/>
              <w:left w:val="nil"/>
              <w:bottom w:val="nil"/>
              <w:right w:val="nil"/>
            </w:tcBorders>
            <w:shd w:val="clear" w:color="auto" w:fill="auto"/>
            <w:noWrap/>
            <w:vAlign w:val="bottom"/>
            <w:hideMark/>
          </w:tcPr>
          <w:p w14:paraId="3FCD8DD7"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Χ.Α:</w:t>
            </w:r>
          </w:p>
        </w:tc>
        <w:tc>
          <w:tcPr>
            <w:tcW w:w="2685" w:type="dxa"/>
            <w:tcBorders>
              <w:top w:val="nil"/>
              <w:left w:val="nil"/>
              <w:bottom w:val="nil"/>
              <w:right w:val="nil"/>
            </w:tcBorders>
            <w:shd w:val="clear" w:color="auto" w:fill="auto"/>
            <w:noWrap/>
            <w:vAlign w:val="bottom"/>
            <w:hideMark/>
          </w:tcPr>
          <w:p w14:paraId="3FCD8DD8"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8DD9"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8DDA"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ΠΡΝ</w:t>
            </w:r>
          </w:p>
        </w:tc>
        <w:tc>
          <w:tcPr>
            <w:tcW w:w="115" w:type="dxa"/>
            <w:tcBorders>
              <w:top w:val="nil"/>
              <w:left w:val="nil"/>
              <w:bottom w:val="nil"/>
              <w:right w:val="nil"/>
            </w:tcBorders>
            <w:shd w:val="clear" w:color="auto" w:fill="auto"/>
            <w:noWrap/>
            <w:vAlign w:val="bottom"/>
            <w:hideMark/>
          </w:tcPr>
          <w:p w14:paraId="3FCD8DDB"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8DDC"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8DDD"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DE"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D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E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E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E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E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E4" w14:textId="77777777" w:rsidR="00F63EA7" w:rsidRPr="00CD5F2C" w:rsidRDefault="0035347C">
            <w:pPr>
              <w:contextualSpacing/>
              <w:rPr>
                <w:rFonts w:ascii="Times New Roman" w:eastAsia="Times New Roman" w:hAnsi="Times New Roman" w:cs="Times New Roman"/>
                <w:sz w:val="20"/>
              </w:rPr>
            </w:pPr>
          </w:p>
        </w:tc>
      </w:tr>
      <w:tr w:rsidR="00BC419A" w14:paraId="3FCD8DF4" w14:textId="77777777">
        <w:trPr>
          <w:trHeight w:val="300"/>
        </w:trPr>
        <w:tc>
          <w:tcPr>
            <w:tcW w:w="2720" w:type="dxa"/>
            <w:tcBorders>
              <w:top w:val="nil"/>
              <w:left w:val="nil"/>
              <w:bottom w:val="nil"/>
              <w:right w:val="nil"/>
            </w:tcBorders>
            <w:shd w:val="clear" w:color="auto" w:fill="auto"/>
            <w:noWrap/>
            <w:vAlign w:val="bottom"/>
            <w:hideMark/>
          </w:tcPr>
          <w:p w14:paraId="3FCD8DE6"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Κ.Κ.Ε:</w:t>
            </w:r>
          </w:p>
        </w:tc>
        <w:tc>
          <w:tcPr>
            <w:tcW w:w="2685" w:type="dxa"/>
            <w:tcBorders>
              <w:top w:val="nil"/>
              <w:left w:val="nil"/>
              <w:bottom w:val="nil"/>
              <w:right w:val="nil"/>
            </w:tcBorders>
            <w:shd w:val="clear" w:color="auto" w:fill="auto"/>
            <w:noWrap/>
            <w:vAlign w:val="bottom"/>
            <w:hideMark/>
          </w:tcPr>
          <w:p w14:paraId="3FCD8DE7"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8DE8"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8DE9"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OXI</w:t>
            </w:r>
          </w:p>
        </w:tc>
        <w:tc>
          <w:tcPr>
            <w:tcW w:w="115" w:type="dxa"/>
            <w:tcBorders>
              <w:top w:val="nil"/>
              <w:left w:val="nil"/>
              <w:bottom w:val="nil"/>
              <w:right w:val="nil"/>
            </w:tcBorders>
            <w:shd w:val="clear" w:color="auto" w:fill="auto"/>
            <w:noWrap/>
            <w:vAlign w:val="bottom"/>
            <w:hideMark/>
          </w:tcPr>
          <w:p w14:paraId="3FCD8DEA"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8DEB"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8DEC"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ED"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EE"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E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F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F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F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F3" w14:textId="77777777" w:rsidR="00F63EA7" w:rsidRPr="00CD5F2C" w:rsidRDefault="0035347C">
            <w:pPr>
              <w:contextualSpacing/>
              <w:rPr>
                <w:rFonts w:ascii="Times New Roman" w:eastAsia="Times New Roman" w:hAnsi="Times New Roman" w:cs="Times New Roman"/>
                <w:sz w:val="20"/>
              </w:rPr>
            </w:pPr>
          </w:p>
        </w:tc>
      </w:tr>
      <w:tr w:rsidR="00BC419A" w14:paraId="3FCD8E03" w14:textId="77777777">
        <w:trPr>
          <w:trHeight w:val="300"/>
        </w:trPr>
        <w:tc>
          <w:tcPr>
            <w:tcW w:w="2720" w:type="dxa"/>
            <w:tcBorders>
              <w:top w:val="nil"/>
              <w:left w:val="nil"/>
              <w:bottom w:val="nil"/>
              <w:right w:val="nil"/>
            </w:tcBorders>
            <w:shd w:val="clear" w:color="auto" w:fill="auto"/>
            <w:noWrap/>
            <w:vAlign w:val="bottom"/>
            <w:hideMark/>
          </w:tcPr>
          <w:p w14:paraId="3FCD8DF5"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ΑΝ.ΕΛ:</w:t>
            </w:r>
          </w:p>
        </w:tc>
        <w:tc>
          <w:tcPr>
            <w:tcW w:w="2685" w:type="dxa"/>
            <w:tcBorders>
              <w:top w:val="nil"/>
              <w:left w:val="nil"/>
              <w:bottom w:val="nil"/>
              <w:right w:val="nil"/>
            </w:tcBorders>
            <w:shd w:val="clear" w:color="auto" w:fill="auto"/>
            <w:noWrap/>
            <w:vAlign w:val="bottom"/>
            <w:hideMark/>
          </w:tcPr>
          <w:p w14:paraId="3FCD8DF6"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8DF7"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8DF8"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8DF9"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8DFA"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8DFB"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FC"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FD"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FE"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DF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0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0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02" w14:textId="77777777" w:rsidR="00F63EA7" w:rsidRPr="00CD5F2C" w:rsidRDefault="0035347C">
            <w:pPr>
              <w:contextualSpacing/>
              <w:rPr>
                <w:rFonts w:ascii="Times New Roman" w:eastAsia="Times New Roman" w:hAnsi="Times New Roman" w:cs="Times New Roman"/>
                <w:sz w:val="20"/>
              </w:rPr>
            </w:pPr>
          </w:p>
        </w:tc>
      </w:tr>
      <w:tr w:rsidR="00BC419A" w14:paraId="3FCD8E12" w14:textId="77777777">
        <w:trPr>
          <w:trHeight w:val="300"/>
        </w:trPr>
        <w:tc>
          <w:tcPr>
            <w:tcW w:w="2720" w:type="dxa"/>
            <w:tcBorders>
              <w:top w:val="nil"/>
              <w:left w:val="nil"/>
              <w:bottom w:val="nil"/>
              <w:right w:val="nil"/>
            </w:tcBorders>
            <w:shd w:val="clear" w:color="auto" w:fill="auto"/>
            <w:noWrap/>
            <w:vAlign w:val="bottom"/>
            <w:hideMark/>
          </w:tcPr>
          <w:p w14:paraId="3FCD8E04"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ΠΟΤΑΜΙ:</w:t>
            </w:r>
          </w:p>
        </w:tc>
        <w:tc>
          <w:tcPr>
            <w:tcW w:w="2685" w:type="dxa"/>
            <w:tcBorders>
              <w:top w:val="nil"/>
              <w:left w:val="nil"/>
              <w:bottom w:val="nil"/>
              <w:right w:val="nil"/>
            </w:tcBorders>
            <w:shd w:val="clear" w:color="auto" w:fill="auto"/>
            <w:noWrap/>
            <w:vAlign w:val="bottom"/>
            <w:hideMark/>
          </w:tcPr>
          <w:p w14:paraId="3FCD8E05"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8E06"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8E07"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8E08"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8E09"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8E0A"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0B"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0C"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0D"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0E"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0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1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11" w14:textId="77777777" w:rsidR="00F63EA7" w:rsidRPr="00CD5F2C" w:rsidRDefault="0035347C">
            <w:pPr>
              <w:contextualSpacing/>
              <w:rPr>
                <w:rFonts w:ascii="Times New Roman" w:eastAsia="Times New Roman" w:hAnsi="Times New Roman" w:cs="Times New Roman"/>
                <w:sz w:val="20"/>
              </w:rPr>
            </w:pPr>
          </w:p>
        </w:tc>
      </w:tr>
      <w:tr w:rsidR="00BC419A" w14:paraId="3FCD8E20" w14:textId="77777777">
        <w:trPr>
          <w:trHeight w:val="300"/>
        </w:trPr>
        <w:tc>
          <w:tcPr>
            <w:tcW w:w="5405" w:type="dxa"/>
            <w:gridSpan w:val="2"/>
            <w:tcBorders>
              <w:top w:val="nil"/>
              <w:left w:val="nil"/>
              <w:bottom w:val="nil"/>
              <w:right w:val="nil"/>
            </w:tcBorders>
            <w:shd w:val="clear" w:color="auto" w:fill="auto"/>
            <w:noWrap/>
            <w:vAlign w:val="bottom"/>
            <w:hideMark/>
          </w:tcPr>
          <w:p w14:paraId="3FCD8E13"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ΕΝ. ΚΕΝΤΡΩΩΝ:</w:t>
            </w:r>
          </w:p>
        </w:tc>
        <w:tc>
          <w:tcPr>
            <w:tcW w:w="2954" w:type="dxa"/>
            <w:tcBorders>
              <w:top w:val="nil"/>
              <w:left w:val="nil"/>
              <w:bottom w:val="nil"/>
              <w:right w:val="nil"/>
            </w:tcBorders>
            <w:shd w:val="clear" w:color="auto" w:fill="auto"/>
            <w:noWrap/>
            <w:vAlign w:val="bottom"/>
            <w:hideMark/>
          </w:tcPr>
          <w:p w14:paraId="3FCD8E14" w14:textId="77777777" w:rsidR="00F63EA7" w:rsidRPr="00CD5F2C" w:rsidRDefault="0035347C">
            <w:pPr>
              <w:contextualSpacing/>
              <w:rPr>
                <w:rFonts w:ascii="Calibri" w:eastAsia="Times New Roman" w:hAnsi="Calibri" w:cs="Times New Roman"/>
                <w:color w:val="000000"/>
                <w:szCs w:val="24"/>
              </w:rPr>
            </w:pPr>
          </w:p>
        </w:tc>
        <w:tc>
          <w:tcPr>
            <w:tcW w:w="1354" w:type="dxa"/>
            <w:tcBorders>
              <w:top w:val="nil"/>
              <w:left w:val="nil"/>
              <w:bottom w:val="nil"/>
              <w:right w:val="nil"/>
            </w:tcBorders>
            <w:shd w:val="clear" w:color="auto" w:fill="auto"/>
            <w:noWrap/>
            <w:vAlign w:val="bottom"/>
            <w:hideMark/>
          </w:tcPr>
          <w:p w14:paraId="3FCD8E15"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ΠΡΝ</w:t>
            </w:r>
          </w:p>
        </w:tc>
        <w:tc>
          <w:tcPr>
            <w:tcW w:w="115" w:type="dxa"/>
            <w:tcBorders>
              <w:top w:val="nil"/>
              <w:left w:val="nil"/>
              <w:bottom w:val="nil"/>
              <w:right w:val="nil"/>
            </w:tcBorders>
            <w:shd w:val="clear" w:color="auto" w:fill="auto"/>
            <w:noWrap/>
            <w:vAlign w:val="bottom"/>
            <w:hideMark/>
          </w:tcPr>
          <w:p w14:paraId="3FCD8E16"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8E17"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8E18"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19"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1A"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1B"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1C"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1D"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1E"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1F" w14:textId="77777777" w:rsidR="00F63EA7" w:rsidRPr="00CD5F2C" w:rsidRDefault="0035347C">
            <w:pPr>
              <w:contextualSpacing/>
              <w:rPr>
                <w:rFonts w:ascii="Times New Roman" w:eastAsia="Times New Roman" w:hAnsi="Times New Roman" w:cs="Times New Roman"/>
                <w:sz w:val="20"/>
              </w:rPr>
            </w:pPr>
          </w:p>
        </w:tc>
      </w:tr>
      <w:tr w:rsidR="00BC419A" w14:paraId="3FCD8E2F" w14:textId="77777777">
        <w:trPr>
          <w:trHeight w:val="300"/>
        </w:trPr>
        <w:tc>
          <w:tcPr>
            <w:tcW w:w="2720" w:type="dxa"/>
            <w:tcBorders>
              <w:top w:val="nil"/>
              <w:left w:val="nil"/>
              <w:bottom w:val="nil"/>
              <w:right w:val="nil"/>
            </w:tcBorders>
            <w:shd w:val="clear" w:color="auto" w:fill="auto"/>
            <w:noWrap/>
            <w:vAlign w:val="bottom"/>
            <w:hideMark/>
          </w:tcPr>
          <w:p w14:paraId="3FCD8E21" w14:textId="77777777" w:rsidR="00F63EA7" w:rsidRPr="00CD5F2C" w:rsidRDefault="0035347C">
            <w:pPr>
              <w:contextualSpacing/>
              <w:rPr>
                <w:rFonts w:ascii="Times New Roman" w:eastAsia="Times New Roman" w:hAnsi="Times New Roman" w:cs="Times New Roman"/>
                <w:sz w:val="20"/>
              </w:rPr>
            </w:pPr>
          </w:p>
        </w:tc>
        <w:tc>
          <w:tcPr>
            <w:tcW w:w="2685" w:type="dxa"/>
            <w:tcBorders>
              <w:top w:val="nil"/>
              <w:left w:val="nil"/>
              <w:bottom w:val="nil"/>
              <w:right w:val="nil"/>
            </w:tcBorders>
            <w:shd w:val="clear" w:color="auto" w:fill="auto"/>
            <w:noWrap/>
            <w:vAlign w:val="bottom"/>
            <w:hideMark/>
          </w:tcPr>
          <w:p w14:paraId="3FCD8E22" w14:textId="77777777" w:rsidR="00F63EA7" w:rsidRPr="00CD5F2C" w:rsidRDefault="0035347C">
            <w:pPr>
              <w:contextualSpacing/>
              <w:rPr>
                <w:rFonts w:ascii="Times New Roman" w:eastAsia="Times New Roman" w:hAnsi="Times New Roman" w:cs="Times New Roman"/>
                <w:sz w:val="20"/>
              </w:rPr>
            </w:pPr>
          </w:p>
        </w:tc>
        <w:tc>
          <w:tcPr>
            <w:tcW w:w="2954" w:type="dxa"/>
            <w:tcBorders>
              <w:top w:val="nil"/>
              <w:left w:val="nil"/>
              <w:bottom w:val="nil"/>
              <w:right w:val="nil"/>
            </w:tcBorders>
            <w:shd w:val="clear" w:color="auto" w:fill="auto"/>
            <w:noWrap/>
            <w:vAlign w:val="bottom"/>
            <w:hideMark/>
          </w:tcPr>
          <w:p w14:paraId="3FCD8E23"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8E2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25" w14:textId="77777777" w:rsidR="00F63EA7" w:rsidRPr="00CD5F2C" w:rsidRDefault="0035347C">
            <w:pPr>
              <w:contextualSpacing/>
              <w:rPr>
                <w:rFonts w:ascii="Times New Roman" w:eastAsia="Times New Roman" w:hAnsi="Times New Roman" w:cs="Times New Roman"/>
                <w:sz w:val="20"/>
              </w:rPr>
            </w:pPr>
          </w:p>
        </w:tc>
        <w:tc>
          <w:tcPr>
            <w:tcW w:w="1245" w:type="dxa"/>
            <w:tcBorders>
              <w:top w:val="nil"/>
              <w:left w:val="nil"/>
              <w:bottom w:val="nil"/>
              <w:right w:val="nil"/>
            </w:tcBorders>
            <w:shd w:val="clear" w:color="auto" w:fill="auto"/>
            <w:noWrap/>
            <w:vAlign w:val="bottom"/>
            <w:hideMark/>
          </w:tcPr>
          <w:p w14:paraId="3FCD8E26"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8E2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28"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29"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2A"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2B"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2C"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2D"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2E" w14:textId="77777777" w:rsidR="00F63EA7" w:rsidRPr="00CD5F2C" w:rsidRDefault="0035347C">
            <w:pPr>
              <w:contextualSpacing/>
              <w:rPr>
                <w:rFonts w:ascii="Times New Roman" w:eastAsia="Times New Roman" w:hAnsi="Times New Roman" w:cs="Times New Roman"/>
                <w:sz w:val="20"/>
              </w:rPr>
            </w:pPr>
          </w:p>
        </w:tc>
      </w:tr>
      <w:tr w:rsidR="00BC419A" w14:paraId="3FCD8E39" w14:textId="77777777">
        <w:trPr>
          <w:trHeight w:val="300"/>
        </w:trPr>
        <w:tc>
          <w:tcPr>
            <w:tcW w:w="2720" w:type="dxa"/>
            <w:tcBorders>
              <w:top w:val="nil"/>
              <w:left w:val="nil"/>
              <w:bottom w:val="nil"/>
              <w:right w:val="nil"/>
            </w:tcBorders>
            <w:shd w:val="clear" w:color="auto" w:fill="auto"/>
            <w:noWrap/>
            <w:vAlign w:val="bottom"/>
            <w:hideMark/>
          </w:tcPr>
          <w:p w14:paraId="3FCD8E30" w14:textId="77777777" w:rsidR="00F63EA7" w:rsidRPr="00CD5F2C" w:rsidRDefault="0035347C">
            <w:pPr>
              <w:contextualSpacing/>
              <w:rPr>
                <w:rFonts w:ascii="Times New Roman" w:eastAsia="Times New Roman" w:hAnsi="Times New Roman" w:cs="Times New Roman"/>
                <w:sz w:val="20"/>
              </w:rPr>
            </w:pPr>
          </w:p>
        </w:tc>
        <w:tc>
          <w:tcPr>
            <w:tcW w:w="9915" w:type="dxa"/>
            <w:gridSpan w:val="6"/>
            <w:tcBorders>
              <w:top w:val="nil"/>
              <w:left w:val="nil"/>
              <w:bottom w:val="nil"/>
              <w:right w:val="nil"/>
            </w:tcBorders>
            <w:shd w:val="clear" w:color="auto" w:fill="auto"/>
            <w:noWrap/>
            <w:vAlign w:val="bottom"/>
            <w:hideMark/>
          </w:tcPr>
          <w:p w14:paraId="3FCD8E31"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Άρθρο 2 όπως τροποποιήθηκε   ΔΕΚΤΟ ΚΑΤΑ ΠΛΕΙΟΨΗΦΙΑ</w:t>
            </w:r>
          </w:p>
        </w:tc>
        <w:tc>
          <w:tcPr>
            <w:tcW w:w="115" w:type="dxa"/>
            <w:tcBorders>
              <w:top w:val="nil"/>
              <w:left w:val="nil"/>
              <w:bottom w:val="nil"/>
              <w:right w:val="nil"/>
            </w:tcBorders>
            <w:shd w:val="clear" w:color="auto" w:fill="auto"/>
            <w:noWrap/>
            <w:vAlign w:val="bottom"/>
            <w:hideMark/>
          </w:tcPr>
          <w:p w14:paraId="3FCD8E32" w14:textId="77777777" w:rsidR="00F63EA7" w:rsidRPr="00CD5F2C" w:rsidRDefault="0035347C">
            <w:pPr>
              <w:contextualSpacing/>
              <w:rPr>
                <w:rFonts w:ascii="Calibri" w:eastAsia="Times New Roman" w:hAnsi="Calibri" w:cs="Times New Roman"/>
                <w:color w:val="000000"/>
                <w:szCs w:val="24"/>
              </w:rPr>
            </w:pPr>
          </w:p>
        </w:tc>
        <w:tc>
          <w:tcPr>
            <w:tcW w:w="115" w:type="dxa"/>
            <w:tcBorders>
              <w:top w:val="nil"/>
              <w:left w:val="nil"/>
              <w:bottom w:val="nil"/>
              <w:right w:val="nil"/>
            </w:tcBorders>
            <w:shd w:val="clear" w:color="auto" w:fill="auto"/>
            <w:noWrap/>
            <w:vAlign w:val="bottom"/>
            <w:hideMark/>
          </w:tcPr>
          <w:p w14:paraId="3FCD8E3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3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3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3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3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38" w14:textId="77777777" w:rsidR="00F63EA7" w:rsidRPr="00CD5F2C" w:rsidRDefault="0035347C">
            <w:pPr>
              <w:contextualSpacing/>
              <w:rPr>
                <w:rFonts w:ascii="Times New Roman" w:eastAsia="Times New Roman" w:hAnsi="Times New Roman" w:cs="Times New Roman"/>
                <w:sz w:val="20"/>
              </w:rPr>
            </w:pPr>
          </w:p>
        </w:tc>
      </w:tr>
      <w:tr w:rsidR="00BC419A" w14:paraId="3FCD8E48" w14:textId="77777777">
        <w:trPr>
          <w:trHeight w:val="300"/>
        </w:trPr>
        <w:tc>
          <w:tcPr>
            <w:tcW w:w="2720" w:type="dxa"/>
            <w:tcBorders>
              <w:top w:val="nil"/>
              <w:left w:val="nil"/>
              <w:bottom w:val="nil"/>
              <w:right w:val="nil"/>
            </w:tcBorders>
            <w:shd w:val="clear" w:color="auto" w:fill="auto"/>
            <w:noWrap/>
            <w:vAlign w:val="bottom"/>
            <w:hideMark/>
          </w:tcPr>
          <w:p w14:paraId="3FCD8E3A"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ΣΥΡΙΖΑ:</w:t>
            </w:r>
          </w:p>
        </w:tc>
        <w:tc>
          <w:tcPr>
            <w:tcW w:w="2685" w:type="dxa"/>
            <w:tcBorders>
              <w:top w:val="nil"/>
              <w:left w:val="nil"/>
              <w:bottom w:val="nil"/>
              <w:right w:val="nil"/>
            </w:tcBorders>
            <w:shd w:val="clear" w:color="auto" w:fill="auto"/>
            <w:noWrap/>
            <w:vAlign w:val="bottom"/>
            <w:hideMark/>
          </w:tcPr>
          <w:p w14:paraId="3FCD8E3B"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8E3C"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8E3D"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8E3E"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8E3F"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8E4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4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4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4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4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4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4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47" w14:textId="77777777" w:rsidR="00F63EA7" w:rsidRPr="00CD5F2C" w:rsidRDefault="0035347C">
            <w:pPr>
              <w:contextualSpacing/>
              <w:rPr>
                <w:rFonts w:ascii="Times New Roman" w:eastAsia="Times New Roman" w:hAnsi="Times New Roman" w:cs="Times New Roman"/>
                <w:sz w:val="20"/>
              </w:rPr>
            </w:pPr>
          </w:p>
        </w:tc>
      </w:tr>
      <w:tr w:rsidR="00BC419A" w14:paraId="3FCD8E57" w14:textId="77777777">
        <w:trPr>
          <w:trHeight w:val="300"/>
        </w:trPr>
        <w:tc>
          <w:tcPr>
            <w:tcW w:w="2720" w:type="dxa"/>
            <w:tcBorders>
              <w:top w:val="nil"/>
              <w:left w:val="nil"/>
              <w:bottom w:val="nil"/>
              <w:right w:val="nil"/>
            </w:tcBorders>
            <w:shd w:val="clear" w:color="auto" w:fill="auto"/>
            <w:noWrap/>
            <w:vAlign w:val="bottom"/>
            <w:hideMark/>
          </w:tcPr>
          <w:p w14:paraId="3FCD8E49"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Ν.Δ:</w:t>
            </w:r>
          </w:p>
        </w:tc>
        <w:tc>
          <w:tcPr>
            <w:tcW w:w="2685" w:type="dxa"/>
            <w:tcBorders>
              <w:top w:val="nil"/>
              <w:left w:val="nil"/>
              <w:bottom w:val="nil"/>
              <w:right w:val="nil"/>
            </w:tcBorders>
            <w:shd w:val="clear" w:color="auto" w:fill="auto"/>
            <w:noWrap/>
            <w:vAlign w:val="bottom"/>
            <w:hideMark/>
          </w:tcPr>
          <w:p w14:paraId="3FCD8E4A"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8E4B"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8E4C"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OXI</w:t>
            </w:r>
          </w:p>
        </w:tc>
        <w:tc>
          <w:tcPr>
            <w:tcW w:w="115" w:type="dxa"/>
            <w:tcBorders>
              <w:top w:val="nil"/>
              <w:left w:val="nil"/>
              <w:bottom w:val="nil"/>
              <w:right w:val="nil"/>
            </w:tcBorders>
            <w:shd w:val="clear" w:color="auto" w:fill="auto"/>
            <w:noWrap/>
            <w:vAlign w:val="bottom"/>
            <w:hideMark/>
          </w:tcPr>
          <w:p w14:paraId="3FCD8E4D"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8E4E"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8E4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5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5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5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5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5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5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56" w14:textId="77777777" w:rsidR="00F63EA7" w:rsidRPr="00CD5F2C" w:rsidRDefault="0035347C">
            <w:pPr>
              <w:contextualSpacing/>
              <w:rPr>
                <w:rFonts w:ascii="Times New Roman" w:eastAsia="Times New Roman" w:hAnsi="Times New Roman" w:cs="Times New Roman"/>
                <w:sz w:val="20"/>
              </w:rPr>
            </w:pPr>
          </w:p>
        </w:tc>
      </w:tr>
      <w:tr w:rsidR="00BC419A" w14:paraId="3FCD8E66" w14:textId="77777777">
        <w:trPr>
          <w:trHeight w:val="300"/>
        </w:trPr>
        <w:tc>
          <w:tcPr>
            <w:tcW w:w="2720" w:type="dxa"/>
            <w:tcBorders>
              <w:top w:val="nil"/>
              <w:left w:val="nil"/>
              <w:bottom w:val="nil"/>
              <w:right w:val="nil"/>
            </w:tcBorders>
            <w:shd w:val="clear" w:color="auto" w:fill="auto"/>
            <w:noWrap/>
            <w:vAlign w:val="bottom"/>
            <w:hideMark/>
          </w:tcPr>
          <w:p w14:paraId="3FCD8E58"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ΔΗ.ΣΥ:</w:t>
            </w:r>
          </w:p>
        </w:tc>
        <w:tc>
          <w:tcPr>
            <w:tcW w:w="2685" w:type="dxa"/>
            <w:tcBorders>
              <w:top w:val="nil"/>
              <w:left w:val="nil"/>
              <w:bottom w:val="nil"/>
              <w:right w:val="nil"/>
            </w:tcBorders>
            <w:shd w:val="clear" w:color="auto" w:fill="auto"/>
            <w:noWrap/>
            <w:vAlign w:val="bottom"/>
            <w:hideMark/>
          </w:tcPr>
          <w:p w14:paraId="3FCD8E59"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8E5A"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8E5B"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8E5C"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8E5D"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8E5E"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5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6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6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6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6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6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65" w14:textId="77777777" w:rsidR="00F63EA7" w:rsidRPr="00CD5F2C" w:rsidRDefault="0035347C">
            <w:pPr>
              <w:contextualSpacing/>
              <w:rPr>
                <w:rFonts w:ascii="Times New Roman" w:eastAsia="Times New Roman" w:hAnsi="Times New Roman" w:cs="Times New Roman"/>
                <w:sz w:val="20"/>
              </w:rPr>
            </w:pPr>
          </w:p>
        </w:tc>
      </w:tr>
      <w:tr w:rsidR="00BC419A" w14:paraId="3FCD8E75" w14:textId="77777777">
        <w:trPr>
          <w:trHeight w:val="300"/>
        </w:trPr>
        <w:tc>
          <w:tcPr>
            <w:tcW w:w="2720" w:type="dxa"/>
            <w:tcBorders>
              <w:top w:val="nil"/>
              <w:left w:val="nil"/>
              <w:bottom w:val="nil"/>
              <w:right w:val="nil"/>
            </w:tcBorders>
            <w:shd w:val="clear" w:color="auto" w:fill="auto"/>
            <w:noWrap/>
            <w:vAlign w:val="bottom"/>
            <w:hideMark/>
          </w:tcPr>
          <w:p w14:paraId="3FCD8E67"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Χ.Α:</w:t>
            </w:r>
          </w:p>
        </w:tc>
        <w:tc>
          <w:tcPr>
            <w:tcW w:w="2685" w:type="dxa"/>
            <w:tcBorders>
              <w:top w:val="nil"/>
              <w:left w:val="nil"/>
              <w:bottom w:val="nil"/>
              <w:right w:val="nil"/>
            </w:tcBorders>
            <w:shd w:val="clear" w:color="auto" w:fill="auto"/>
            <w:noWrap/>
            <w:vAlign w:val="bottom"/>
            <w:hideMark/>
          </w:tcPr>
          <w:p w14:paraId="3FCD8E68"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8E69"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8E6A"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ΠΡΝ</w:t>
            </w:r>
          </w:p>
        </w:tc>
        <w:tc>
          <w:tcPr>
            <w:tcW w:w="115" w:type="dxa"/>
            <w:tcBorders>
              <w:top w:val="nil"/>
              <w:left w:val="nil"/>
              <w:bottom w:val="nil"/>
              <w:right w:val="nil"/>
            </w:tcBorders>
            <w:shd w:val="clear" w:color="auto" w:fill="auto"/>
            <w:noWrap/>
            <w:vAlign w:val="bottom"/>
            <w:hideMark/>
          </w:tcPr>
          <w:p w14:paraId="3FCD8E6B"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8E6C"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8E6D"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6E"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6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7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7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7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7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74" w14:textId="77777777" w:rsidR="00F63EA7" w:rsidRPr="00CD5F2C" w:rsidRDefault="0035347C">
            <w:pPr>
              <w:contextualSpacing/>
              <w:rPr>
                <w:rFonts w:ascii="Times New Roman" w:eastAsia="Times New Roman" w:hAnsi="Times New Roman" w:cs="Times New Roman"/>
                <w:sz w:val="20"/>
              </w:rPr>
            </w:pPr>
          </w:p>
        </w:tc>
      </w:tr>
      <w:tr w:rsidR="00BC419A" w14:paraId="3FCD8E84" w14:textId="77777777">
        <w:trPr>
          <w:trHeight w:val="300"/>
        </w:trPr>
        <w:tc>
          <w:tcPr>
            <w:tcW w:w="2720" w:type="dxa"/>
            <w:tcBorders>
              <w:top w:val="nil"/>
              <w:left w:val="nil"/>
              <w:bottom w:val="nil"/>
              <w:right w:val="nil"/>
            </w:tcBorders>
            <w:shd w:val="clear" w:color="auto" w:fill="auto"/>
            <w:noWrap/>
            <w:vAlign w:val="bottom"/>
            <w:hideMark/>
          </w:tcPr>
          <w:p w14:paraId="3FCD8E76"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Κ.Κ.Ε:</w:t>
            </w:r>
          </w:p>
        </w:tc>
        <w:tc>
          <w:tcPr>
            <w:tcW w:w="2685" w:type="dxa"/>
            <w:tcBorders>
              <w:top w:val="nil"/>
              <w:left w:val="nil"/>
              <w:bottom w:val="nil"/>
              <w:right w:val="nil"/>
            </w:tcBorders>
            <w:shd w:val="clear" w:color="auto" w:fill="auto"/>
            <w:noWrap/>
            <w:vAlign w:val="bottom"/>
            <w:hideMark/>
          </w:tcPr>
          <w:p w14:paraId="3FCD8E77"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8E78"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8E79"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OXI</w:t>
            </w:r>
          </w:p>
        </w:tc>
        <w:tc>
          <w:tcPr>
            <w:tcW w:w="115" w:type="dxa"/>
            <w:tcBorders>
              <w:top w:val="nil"/>
              <w:left w:val="nil"/>
              <w:bottom w:val="nil"/>
              <w:right w:val="nil"/>
            </w:tcBorders>
            <w:shd w:val="clear" w:color="auto" w:fill="auto"/>
            <w:noWrap/>
            <w:vAlign w:val="bottom"/>
            <w:hideMark/>
          </w:tcPr>
          <w:p w14:paraId="3FCD8E7A"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8E7B"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8E7C"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7D"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7E"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7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8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8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8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83" w14:textId="77777777" w:rsidR="00F63EA7" w:rsidRPr="00CD5F2C" w:rsidRDefault="0035347C">
            <w:pPr>
              <w:contextualSpacing/>
              <w:rPr>
                <w:rFonts w:ascii="Times New Roman" w:eastAsia="Times New Roman" w:hAnsi="Times New Roman" w:cs="Times New Roman"/>
                <w:sz w:val="20"/>
              </w:rPr>
            </w:pPr>
          </w:p>
        </w:tc>
      </w:tr>
      <w:tr w:rsidR="00BC419A" w14:paraId="3FCD8E93" w14:textId="77777777">
        <w:trPr>
          <w:trHeight w:val="300"/>
        </w:trPr>
        <w:tc>
          <w:tcPr>
            <w:tcW w:w="2720" w:type="dxa"/>
            <w:tcBorders>
              <w:top w:val="nil"/>
              <w:left w:val="nil"/>
              <w:bottom w:val="nil"/>
              <w:right w:val="nil"/>
            </w:tcBorders>
            <w:shd w:val="clear" w:color="auto" w:fill="auto"/>
            <w:noWrap/>
            <w:vAlign w:val="bottom"/>
            <w:hideMark/>
          </w:tcPr>
          <w:p w14:paraId="3FCD8E85"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ΑΝ.ΕΛ:</w:t>
            </w:r>
          </w:p>
        </w:tc>
        <w:tc>
          <w:tcPr>
            <w:tcW w:w="2685" w:type="dxa"/>
            <w:tcBorders>
              <w:top w:val="nil"/>
              <w:left w:val="nil"/>
              <w:bottom w:val="nil"/>
              <w:right w:val="nil"/>
            </w:tcBorders>
            <w:shd w:val="clear" w:color="auto" w:fill="auto"/>
            <w:noWrap/>
            <w:vAlign w:val="bottom"/>
            <w:hideMark/>
          </w:tcPr>
          <w:p w14:paraId="3FCD8E86"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8E87"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8E88"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8E89"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8E8A"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8E8B"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8C"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8D"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8E"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8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9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9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92" w14:textId="77777777" w:rsidR="00F63EA7" w:rsidRPr="00CD5F2C" w:rsidRDefault="0035347C">
            <w:pPr>
              <w:contextualSpacing/>
              <w:rPr>
                <w:rFonts w:ascii="Times New Roman" w:eastAsia="Times New Roman" w:hAnsi="Times New Roman" w:cs="Times New Roman"/>
                <w:sz w:val="20"/>
              </w:rPr>
            </w:pPr>
          </w:p>
        </w:tc>
      </w:tr>
      <w:tr w:rsidR="00BC419A" w14:paraId="3FCD8EA2" w14:textId="77777777">
        <w:trPr>
          <w:trHeight w:val="300"/>
        </w:trPr>
        <w:tc>
          <w:tcPr>
            <w:tcW w:w="2720" w:type="dxa"/>
            <w:tcBorders>
              <w:top w:val="nil"/>
              <w:left w:val="nil"/>
              <w:bottom w:val="nil"/>
              <w:right w:val="nil"/>
            </w:tcBorders>
            <w:shd w:val="clear" w:color="auto" w:fill="auto"/>
            <w:noWrap/>
            <w:vAlign w:val="bottom"/>
            <w:hideMark/>
          </w:tcPr>
          <w:p w14:paraId="3FCD8E94"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ΠΟΤΑΜΙ:</w:t>
            </w:r>
          </w:p>
        </w:tc>
        <w:tc>
          <w:tcPr>
            <w:tcW w:w="2685" w:type="dxa"/>
            <w:tcBorders>
              <w:top w:val="nil"/>
              <w:left w:val="nil"/>
              <w:bottom w:val="nil"/>
              <w:right w:val="nil"/>
            </w:tcBorders>
            <w:shd w:val="clear" w:color="auto" w:fill="auto"/>
            <w:noWrap/>
            <w:vAlign w:val="bottom"/>
            <w:hideMark/>
          </w:tcPr>
          <w:p w14:paraId="3FCD8E95"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8E96"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8E97"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8E98"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8E99"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8E9A"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9B"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9C"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9D"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9E"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9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A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A1" w14:textId="77777777" w:rsidR="00F63EA7" w:rsidRPr="00CD5F2C" w:rsidRDefault="0035347C">
            <w:pPr>
              <w:contextualSpacing/>
              <w:rPr>
                <w:rFonts w:ascii="Times New Roman" w:eastAsia="Times New Roman" w:hAnsi="Times New Roman" w:cs="Times New Roman"/>
                <w:sz w:val="20"/>
              </w:rPr>
            </w:pPr>
          </w:p>
        </w:tc>
      </w:tr>
      <w:tr w:rsidR="00BC419A" w14:paraId="3FCD8EB0" w14:textId="77777777">
        <w:trPr>
          <w:trHeight w:val="300"/>
        </w:trPr>
        <w:tc>
          <w:tcPr>
            <w:tcW w:w="5405" w:type="dxa"/>
            <w:gridSpan w:val="2"/>
            <w:tcBorders>
              <w:top w:val="nil"/>
              <w:left w:val="nil"/>
              <w:bottom w:val="nil"/>
              <w:right w:val="nil"/>
            </w:tcBorders>
            <w:shd w:val="clear" w:color="auto" w:fill="auto"/>
            <w:noWrap/>
            <w:vAlign w:val="bottom"/>
            <w:hideMark/>
          </w:tcPr>
          <w:p w14:paraId="3FCD8EA3"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ΕΝ. ΚΕΝΤΡΩΩΝ:</w:t>
            </w:r>
          </w:p>
        </w:tc>
        <w:tc>
          <w:tcPr>
            <w:tcW w:w="2954" w:type="dxa"/>
            <w:tcBorders>
              <w:top w:val="nil"/>
              <w:left w:val="nil"/>
              <w:bottom w:val="nil"/>
              <w:right w:val="nil"/>
            </w:tcBorders>
            <w:shd w:val="clear" w:color="auto" w:fill="auto"/>
            <w:noWrap/>
            <w:vAlign w:val="bottom"/>
            <w:hideMark/>
          </w:tcPr>
          <w:p w14:paraId="3FCD8EA4" w14:textId="77777777" w:rsidR="00F63EA7" w:rsidRPr="00CD5F2C" w:rsidRDefault="0035347C">
            <w:pPr>
              <w:contextualSpacing/>
              <w:rPr>
                <w:rFonts w:ascii="Calibri" w:eastAsia="Times New Roman" w:hAnsi="Calibri" w:cs="Times New Roman"/>
                <w:color w:val="000000"/>
                <w:szCs w:val="24"/>
              </w:rPr>
            </w:pPr>
          </w:p>
        </w:tc>
        <w:tc>
          <w:tcPr>
            <w:tcW w:w="1354" w:type="dxa"/>
            <w:tcBorders>
              <w:top w:val="nil"/>
              <w:left w:val="nil"/>
              <w:bottom w:val="nil"/>
              <w:right w:val="nil"/>
            </w:tcBorders>
            <w:shd w:val="clear" w:color="auto" w:fill="auto"/>
            <w:noWrap/>
            <w:vAlign w:val="bottom"/>
            <w:hideMark/>
          </w:tcPr>
          <w:p w14:paraId="3FCD8EA5"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ΠΡΝ</w:t>
            </w:r>
          </w:p>
        </w:tc>
        <w:tc>
          <w:tcPr>
            <w:tcW w:w="115" w:type="dxa"/>
            <w:tcBorders>
              <w:top w:val="nil"/>
              <w:left w:val="nil"/>
              <w:bottom w:val="nil"/>
              <w:right w:val="nil"/>
            </w:tcBorders>
            <w:shd w:val="clear" w:color="auto" w:fill="auto"/>
            <w:noWrap/>
            <w:vAlign w:val="bottom"/>
            <w:hideMark/>
          </w:tcPr>
          <w:p w14:paraId="3FCD8EA6"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8EA7"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8EA8"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A9"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AA"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AB"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AC"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AD"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AE"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AF" w14:textId="77777777" w:rsidR="00F63EA7" w:rsidRPr="00CD5F2C" w:rsidRDefault="0035347C">
            <w:pPr>
              <w:contextualSpacing/>
              <w:rPr>
                <w:rFonts w:ascii="Times New Roman" w:eastAsia="Times New Roman" w:hAnsi="Times New Roman" w:cs="Times New Roman"/>
                <w:sz w:val="20"/>
              </w:rPr>
            </w:pPr>
          </w:p>
        </w:tc>
      </w:tr>
      <w:tr w:rsidR="00BC419A" w14:paraId="3FCD8EBF" w14:textId="77777777">
        <w:trPr>
          <w:trHeight w:val="300"/>
        </w:trPr>
        <w:tc>
          <w:tcPr>
            <w:tcW w:w="2720" w:type="dxa"/>
            <w:tcBorders>
              <w:top w:val="nil"/>
              <w:left w:val="nil"/>
              <w:bottom w:val="nil"/>
              <w:right w:val="nil"/>
            </w:tcBorders>
            <w:shd w:val="clear" w:color="auto" w:fill="auto"/>
            <w:noWrap/>
            <w:vAlign w:val="bottom"/>
            <w:hideMark/>
          </w:tcPr>
          <w:p w14:paraId="3FCD8EB1" w14:textId="77777777" w:rsidR="00F63EA7" w:rsidRPr="00CD5F2C" w:rsidRDefault="0035347C">
            <w:pPr>
              <w:contextualSpacing/>
              <w:rPr>
                <w:rFonts w:ascii="Times New Roman" w:eastAsia="Times New Roman" w:hAnsi="Times New Roman" w:cs="Times New Roman"/>
                <w:sz w:val="20"/>
              </w:rPr>
            </w:pPr>
          </w:p>
        </w:tc>
        <w:tc>
          <w:tcPr>
            <w:tcW w:w="2685" w:type="dxa"/>
            <w:tcBorders>
              <w:top w:val="nil"/>
              <w:left w:val="nil"/>
              <w:bottom w:val="nil"/>
              <w:right w:val="nil"/>
            </w:tcBorders>
            <w:shd w:val="clear" w:color="auto" w:fill="auto"/>
            <w:noWrap/>
            <w:vAlign w:val="bottom"/>
            <w:hideMark/>
          </w:tcPr>
          <w:p w14:paraId="3FCD8EB2" w14:textId="77777777" w:rsidR="00F63EA7" w:rsidRPr="00CD5F2C" w:rsidRDefault="0035347C">
            <w:pPr>
              <w:contextualSpacing/>
              <w:rPr>
                <w:rFonts w:ascii="Times New Roman" w:eastAsia="Times New Roman" w:hAnsi="Times New Roman" w:cs="Times New Roman"/>
                <w:sz w:val="20"/>
              </w:rPr>
            </w:pPr>
          </w:p>
        </w:tc>
        <w:tc>
          <w:tcPr>
            <w:tcW w:w="2954" w:type="dxa"/>
            <w:tcBorders>
              <w:top w:val="nil"/>
              <w:left w:val="nil"/>
              <w:bottom w:val="nil"/>
              <w:right w:val="nil"/>
            </w:tcBorders>
            <w:shd w:val="clear" w:color="auto" w:fill="auto"/>
            <w:noWrap/>
            <w:vAlign w:val="bottom"/>
            <w:hideMark/>
          </w:tcPr>
          <w:p w14:paraId="3FCD8EB3"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8EB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B5" w14:textId="77777777" w:rsidR="00F63EA7" w:rsidRPr="00CD5F2C" w:rsidRDefault="0035347C">
            <w:pPr>
              <w:contextualSpacing/>
              <w:rPr>
                <w:rFonts w:ascii="Times New Roman" w:eastAsia="Times New Roman" w:hAnsi="Times New Roman" w:cs="Times New Roman"/>
                <w:sz w:val="20"/>
              </w:rPr>
            </w:pPr>
          </w:p>
        </w:tc>
        <w:tc>
          <w:tcPr>
            <w:tcW w:w="1245" w:type="dxa"/>
            <w:tcBorders>
              <w:top w:val="nil"/>
              <w:left w:val="nil"/>
              <w:bottom w:val="nil"/>
              <w:right w:val="nil"/>
            </w:tcBorders>
            <w:shd w:val="clear" w:color="auto" w:fill="auto"/>
            <w:noWrap/>
            <w:vAlign w:val="bottom"/>
            <w:hideMark/>
          </w:tcPr>
          <w:p w14:paraId="3FCD8EB6"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8EB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B8"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B9"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BA"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BB"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BC"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BD"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BE" w14:textId="77777777" w:rsidR="00F63EA7" w:rsidRPr="00CD5F2C" w:rsidRDefault="0035347C">
            <w:pPr>
              <w:contextualSpacing/>
              <w:rPr>
                <w:rFonts w:ascii="Times New Roman" w:eastAsia="Times New Roman" w:hAnsi="Times New Roman" w:cs="Times New Roman"/>
                <w:sz w:val="20"/>
              </w:rPr>
            </w:pPr>
          </w:p>
        </w:tc>
      </w:tr>
      <w:tr w:rsidR="00BC419A" w14:paraId="3FCD8EC9" w14:textId="77777777">
        <w:trPr>
          <w:trHeight w:val="300"/>
        </w:trPr>
        <w:tc>
          <w:tcPr>
            <w:tcW w:w="2720" w:type="dxa"/>
            <w:tcBorders>
              <w:top w:val="nil"/>
              <w:left w:val="nil"/>
              <w:bottom w:val="nil"/>
              <w:right w:val="nil"/>
            </w:tcBorders>
            <w:shd w:val="clear" w:color="auto" w:fill="auto"/>
            <w:noWrap/>
            <w:vAlign w:val="bottom"/>
            <w:hideMark/>
          </w:tcPr>
          <w:p w14:paraId="3FCD8EC0" w14:textId="77777777" w:rsidR="00F63EA7" w:rsidRPr="00CD5F2C" w:rsidRDefault="0035347C">
            <w:pPr>
              <w:contextualSpacing/>
              <w:rPr>
                <w:rFonts w:ascii="Times New Roman" w:eastAsia="Times New Roman" w:hAnsi="Times New Roman" w:cs="Times New Roman"/>
                <w:sz w:val="20"/>
              </w:rPr>
            </w:pPr>
          </w:p>
        </w:tc>
        <w:tc>
          <w:tcPr>
            <w:tcW w:w="9915" w:type="dxa"/>
            <w:gridSpan w:val="6"/>
            <w:tcBorders>
              <w:top w:val="nil"/>
              <w:left w:val="nil"/>
              <w:bottom w:val="nil"/>
              <w:right w:val="nil"/>
            </w:tcBorders>
            <w:shd w:val="clear" w:color="auto" w:fill="auto"/>
            <w:noWrap/>
            <w:vAlign w:val="bottom"/>
            <w:hideMark/>
          </w:tcPr>
          <w:p w14:paraId="3FCD8EC1"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 xml:space="preserve">Άρθρο 3 όπως τροποποιήθηκε   ΔΕΚΤΟ ΚΑΤΑ </w:t>
            </w:r>
            <w:r w:rsidRPr="00CD5F2C">
              <w:rPr>
                <w:rFonts w:ascii="Calibri" w:eastAsia="Times New Roman" w:hAnsi="Calibri" w:cs="Times New Roman"/>
                <w:color w:val="000000"/>
                <w:szCs w:val="24"/>
              </w:rPr>
              <w:t>ΠΛΕΙΟΨΗΦΙΑ</w:t>
            </w:r>
          </w:p>
        </w:tc>
        <w:tc>
          <w:tcPr>
            <w:tcW w:w="115" w:type="dxa"/>
            <w:tcBorders>
              <w:top w:val="nil"/>
              <w:left w:val="nil"/>
              <w:bottom w:val="nil"/>
              <w:right w:val="nil"/>
            </w:tcBorders>
            <w:shd w:val="clear" w:color="auto" w:fill="auto"/>
            <w:noWrap/>
            <w:vAlign w:val="bottom"/>
            <w:hideMark/>
          </w:tcPr>
          <w:p w14:paraId="3FCD8EC2" w14:textId="77777777" w:rsidR="00F63EA7" w:rsidRPr="00CD5F2C" w:rsidRDefault="0035347C">
            <w:pPr>
              <w:contextualSpacing/>
              <w:rPr>
                <w:rFonts w:ascii="Calibri" w:eastAsia="Times New Roman" w:hAnsi="Calibri" w:cs="Times New Roman"/>
                <w:color w:val="000000"/>
                <w:szCs w:val="24"/>
              </w:rPr>
            </w:pPr>
          </w:p>
        </w:tc>
        <w:tc>
          <w:tcPr>
            <w:tcW w:w="115" w:type="dxa"/>
            <w:tcBorders>
              <w:top w:val="nil"/>
              <w:left w:val="nil"/>
              <w:bottom w:val="nil"/>
              <w:right w:val="nil"/>
            </w:tcBorders>
            <w:shd w:val="clear" w:color="auto" w:fill="auto"/>
            <w:noWrap/>
            <w:vAlign w:val="bottom"/>
            <w:hideMark/>
          </w:tcPr>
          <w:p w14:paraId="3FCD8EC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C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C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C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C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C8" w14:textId="77777777" w:rsidR="00F63EA7" w:rsidRPr="00CD5F2C" w:rsidRDefault="0035347C">
            <w:pPr>
              <w:contextualSpacing/>
              <w:rPr>
                <w:rFonts w:ascii="Times New Roman" w:eastAsia="Times New Roman" w:hAnsi="Times New Roman" w:cs="Times New Roman"/>
                <w:sz w:val="20"/>
              </w:rPr>
            </w:pPr>
          </w:p>
        </w:tc>
      </w:tr>
      <w:tr w:rsidR="00BC419A" w14:paraId="3FCD8ED8" w14:textId="77777777">
        <w:trPr>
          <w:trHeight w:val="300"/>
        </w:trPr>
        <w:tc>
          <w:tcPr>
            <w:tcW w:w="2720" w:type="dxa"/>
            <w:tcBorders>
              <w:top w:val="nil"/>
              <w:left w:val="nil"/>
              <w:bottom w:val="nil"/>
              <w:right w:val="nil"/>
            </w:tcBorders>
            <w:shd w:val="clear" w:color="auto" w:fill="auto"/>
            <w:noWrap/>
            <w:vAlign w:val="bottom"/>
            <w:hideMark/>
          </w:tcPr>
          <w:p w14:paraId="3FCD8ECA"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ΣΥΡΙΖΑ:</w:t>
            </w:r>
          </w:p>
        </w:tc>
        <w:tc>
          <w:tcPr>
            <w:tcW w:w="2685" w:type="dxa"/>
            <w:tcBorders>
              <w:top w:val="nil"/>
              <w:left w:val="nil"/>
              <w:bottom w:val="nil"/>
              <w:right w:val="nil"/>
            </w:tcBorders>
            <w:shd w:val="clear" w:color="auto" w:fill="auto"/>
            <w:noWrap/>
            <w:vAlign w:val="bottom"/>
            <w:hideMark/>
          </w:tcPr>
          <w:p w14:paraId="3FCD8ECB"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8ECC"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8ECD"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8ECE"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8ECF"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8ED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D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D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D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D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D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D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D7" w14:textId="77777777" w:rsidR="00F63EA7" w:rsidRPr="00CD5F2C" w:rsidRDefault="0035347C">
            <w:pPr>
              <w:contextualSpacing/>
              <w:rPr>
                <w:rFonts w:ascii="Times New Roman" w:eastAsia="Times New Roman" w:hAnsi="Times New Roman" w:cs="Times New Roman"/>
                <w:sz w:val="20"/>
              </w:rPr>
            </w:pPr>
          </w:p>
        </w:tc>
      </w:tr>
      <w:tr w:rsidR="00BC419A" w14:paraId="3FCD8EE7" w14:textId="77777777">
        <w:trPr>
          <w:trHeight w:val="300"/>
        </w:trPr>
        <w:tc>
          <w:tcPr>
            <w:tcW w:w="2720" w:type="dxa"/>
            <w:tcBorders>
              <w:top w:val="nil"/>
              <w:left w:val="nil"/>
              <w:bottom w:val="nil"/>
              <w:right w:val="nil"/>
            </w:tcBorders>
            <w:shd w:val="clear" w:color="auto" w:fill="auto"/>
            <w:noWrap/>
            <w:vAlign w:val="bottom"/>
            <w:hideMark/>
          </w:tcPr>
          <w:p w14:paraId="3FCD8ED9"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Ν.Δ:</w:t>
            </w:r>
          </w:p>
        </w:tc>
        <w:tc>
          <w:tcPr>
            <w:tcW w:w="2685" w:type="dxa"/>
            <w:tcBorders>
              <w:top w:val="nil"/>
              <w:left w:val="nil"/>
              <w:bottom w:val="nil"/>
              <w:right w:val="nil"/>
            </w:tcBorders>
            <w:shd w:val="clear" w:color="auto" w:fill="auto"/>
            <w:noWrap/>
            <w:vAlign w:val="bottom"/>
            <w:hideMark/>
          </w:tcPr>
          <w:p w14:paraId="3FCD8EDA"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8EDB"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8EDC"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OXI</w:t>
            </w:r>
          </w:p>
        </w:tc>
        <w:tc>
          <w:tcPr>
            <w:tcW w:w="115" w:type="dxa"/>
            <w:tcBorders>
              <w:top w:val="nil"/>
              <w:left w:val="nil"/>
              <w:bottom w:val="nil"/>
              <w:right w:val="nil"/>
            </w:tcBorders>
            <w:shd w:val="clear" w:color="auto" w:fill="auto"/>
            <w:noWrap/>
            <w:vAlign w:val="bottom"/>
            <w:hideMark/>
          </w:tcPr>
          <w:p w14:paraId="3FCD8EDD"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8EDE"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8ED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E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E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E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E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E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E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E6" w14:textId="77777777" w:rsidR="00F63EA7" w:rsidRPr="00CD5F2C" w:rsidRDefault="0035347C">
            <w:pPr>
              <w:contextualSpacing/>
              <w:rPr>
                <w:rFonts w:ascii="Times New Roman" w:eastAsia="Times New Roman" w:hAnsi="Times New Roman" w:cs="Times New Roman"/>
                <w:sz w:val="20"/>
              </w:rPr>
            </w:pPr>
          </w:p>
        </w:tc>
      </w:tr>
      <w:tr w:rsidR="00BC419A" w14:paraId="3FCD8EF6" w14:textId="77777777">
        <w:trPr>
          <w:trHeight w:val="300"/>
        </w:trPr>
        <w:tc>
          <w:tcPr>
            <w:tcW w:w="2720" w:type="dxa"/>
            <w:tcBorders>
              <w:top w:val="nil"/>
              <w:left w:val="nil"/>
              <w:bottom w:val="nil"/>
              <w:right w:val="nil"/>
            </w:tcBorders>
            <w:shd w:val="clear" w:color="auto" w:fill="auto"/>
            <w:noWrap/>
            <w:vAlign w:val="bottom"/>
            <w:hideMark/>
          </w:tcPr>
          <w:p w14:paraId="3FCD8EE8"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ΔΗ.ΣΥ:</w:t>
            </w:r>
          </w:p>
        </w:tc>
        <w:tc>
          <w:tcPr>
            <w:tcW w:w="2685" w:type="dxa"/>
            <w:tcBorders>
              <w:top w:val="nil"/>
              <w:left w:val="nil"/>
              <w:bottom w:val="nil"/>
              <w:right w:val="nil"/>
            </w:tcBorders>
            <w:shd w:val="clear" w:color="auto" w:fill="auto"/>
            <w:noWrap/>
            <w:vAlign w:val="bottom"/>
            <w:hideMark/>
          </w:tcPr>
          <w:p w14:paraId="3FCD8EE9"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8EEA"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8EEB"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8EEC"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8EED"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8EEE"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E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F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F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F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F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F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F5" w14:textId="77777777" w:rsidR="00F63EA7" w:rsidRPr="00CD5F2C" w:rsidRDefault="0035347C">
            <w:pPr>
              <w:contextualSpacing/>
              <w:rPr>
                <w:rFonts w:ascii="Times New Roman" w:eastAsia="Times New Roman" w:hAnsi="Times New Roman" w:cs="Times New Roman"/>
                <w:sz w:val="20"/>
              </w:rPr>
            </w:pPr>
          </w:p>
        </w:tc>
      </w:tr>
      <w:tr w:rsidR="00BC419A" w14:paraId="3FCD8F05" w14:textId="77777777">
        <w:trPr>
          <w:trHeight w:val="300"/>
        </w:trPr>
        <w:tc>
          <w:tcPr>
            <w:tcW w:w="2720" w:type="dxa"/>
            <w:tcBorders>
              <w:top w:val="nil"/>
              <w:left w:val="nil"/>
              <w:bottom w:val="nil"/>
              <w:right w:val="nil"/>
            </w:tcBorders>
            <w:shd w:val="clear" w:color="auto" w:fill="auto"/>
            <w:noWrap/>
            <w:vAlign w:val="bottom"/>
            <w:hideMark/>
          </w:tcPr>
          <w:p w14:paraId="3FCD8EF7"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Χ.Α:</w:t>
            </w:r>
          </w:p>
        </w:tc>
        <w:tc>
          <w:tcPr>
            <w:tcW w:w="2685" w:type="dxa"/>
            <w:tcBorders>
              <w:top w:val="nil"/>
              <w:left w:val="nil"/>
              <w:bottom w:val="nil"/>
              <w:right w:val="nil"/>
            </w:tcBorders>
            <w:shd w:val="clear" w:color="auto" w:fill="auto"/>
            <w:noWrap/>
            <w:vAlign w:val="bottom"/>
            <w:hideMark/>
          </w:tcPr>
          <w:p w14:paraId="3FCD8EF8"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8EF9"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8EFA"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ΠΡΝ</w:t>
            </w:r>
          </w:p>
        </w:tc>
        <w:tc>
          <w:tcPr>
            <w:tcW w:w="115" w:type="dxa"/>
            <w:tcBorders>
              <w:top w:val="nil"/>
              <w:left w:val="nil"/>
              <w:bottom w:val="nil"/>
              <w:right w:val="nil"/>
            </w:tcBorders>
            <w:shd w:val="clear" w:color="auto" w:fill="auto"/>
            <w:noWrap/>
            <w:vAlign w:val="bottom"/>
            <w:hideMark/>
          </w:tcPr>
          <w:p w14:paraId="3FCD8EFB"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8EFC"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8EFD"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FE"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EF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0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0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0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0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04" w14:textId="77777777" w:rsidR="00F63EA7" w:rsidRPr="00CD5F2C" w:rsidRDefault="0035347C">
            <w:pPr>
              <w:contextualSpacing/>
              <w:rPr>
                <w:rFonts w:ascii="Times New Roman" w:eastAsia="Times New Roman" w:hAnsi="Times New Roman" w:cs="Times New Roman"/>
                <w:sz w:val="20"/>
              </w:rPr>
            </w:pPr>
          </w:p>
        </w:tc>
      </w:tr>
      <w:tr w:rsidR="00BC419A" w14:paraId="3FCD8F14" w14:textId="77777777">
        <w:trPr>
          <w:trHeight w:val="300"/>
        </w:trPr>
        <w:tc>
          <w:tcPr>
            <w:tcW w:w="2720" w:type="dxa"/>
            <w:tcBorders>
              <w:top w:val="nil"/>
              <w:left w:val="nil"/>
              <w:bottom w:val="nil"/>
              <w:right w:val="nil"/>
            </w:tcBorders>
            <w:shd w:val="clear" w:color="auto" w:fill="auto"/>
            <w:noWrap/>
            <w:vAlign w:val="bottom"/>
            <w:hideMark/>
          </w:tcPr>
          <w:p w14:paraId="3FCD8F06"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Κ.Κ.Ε:</w:t>
            </w:r>
          </w:p>
        </w:tc>
        <w:tc>
          <w:tcPr>
            <w:tcW w:w="2685" w:type="dxa"/>
            <w:tcBorders>
              <w:top w:val="nil"/>
              <w:left w:val="nil"/>
              <w:bottom w:val="nil"/>
              <w:right w:val="nil"/>
            </w:tcBorders>
            <w:shd w:val="clear" w:color="auto" w:fill="auto"/>
            <w:noWrap/>
            <w:vAlign w:val="bottom"/>
            <w:hideMark/>
          </w:tcPr>
          <w:p w14:paraId="3FCD8F07"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8F08"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8F09"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OXI</w:t>
            </w:r>
          </w:p>
        </w:tc>
        <w:tc>
          <w:tcPr>
            <w:tcW w:w="115" w:type="dxa"/>
            <w:tcBorders>
              <w:top w:val="nil"/>
              <w:left w:val="nil"/>
              <w:bottom w:val="nil"/>
              <w:right w:val="nil"/>
            </w:tcBorders>
            <w:shd w:val="clear" w:color="auto" w:fill="auto"/>
            <w:noWrap/>
            <w:vAlign w:val="bottom"/>
            <w:hideMark/>
          </w:tcPr>
          <w:p w14:paraId="3FCD8F0A"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8F0B"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8F0C"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0D"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0E"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0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1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1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1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13" w14:textId="77777777" w:rsidR="00F63EA7" w:rsidRPr="00CD5F2C" w:rsidRDefault="0035347C">
            <w:pPr>
              <w:contextualSpacing/>
              <w:rPr>
                <w:rFonts w:ascii="Times New Roman" w:eastAsia="Times New Roman" w:hAnsi="Times New Roman" w:cs="Times New Roman"/>
                <w:sz w:val="20"/>
              </w:rPr>
            </w:pPr>
          </w:p>
        </w:tc>
      </w:tr>
      <w:tr w:rsidR="00BC419A" w14:paraId="3FCD8F23" w14:textId="77777777">
        <w:trPr>
          <w:trHeight w:val="300"/>
        </w:trPr>
        <w:tc>
          <w:tcPr>
            <w:tcW w:w="2720" w:type="dxa"/>
            <w:tcBorders>
              <w:top w:val="nil"/>
              <w:left w:val="nil"/>
              <w:bottom w:val="nil"/>
              <w:right w:val="nil"/>
            </w:tcBorders>
            <w:shd w:val="clear" w:color="auto" w:fill="auto"/>
            <w:noWrap/>
            <w:vAlign w:val="bottom"/>
            <w:hideMark/>
          </w:tcPr>
          <w:p w14:paraId="3FCD8F15"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ΑΝ.ΕΛ:</w:t>
            </w:r>
          </w:p>
        </w:tc>
        <w:tc>
          <w:tcPr>
            <w:tcW w:w="2685" w:type="dxa"/>
            <w:tcBorders>
              <w:top w:val="nil"/>
              <w:left w:val="nil"/>
              <w:bottom w:val="nil"/>
              <w:right w:val="nil"/>
            </w:tcBorders>
            <w:shd w:val="clear" w:color="auto" w:fill="auto"/>
            <w:noWrap/>
            <w:vAlign w:val="bottom"/>
            <w:hideMark/>
          </w:tcPr>
          <w:p w14:paraId="3FCD8F16"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8F17"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8F18"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8F19"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8F1A"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8F1B"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1C"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1D"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1E"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1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2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2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22" w14:textId="77777777" w:rsidR="00F63EA7" w:rsidRPr="00CD5F2C" w:rsidRDefault="0035347C">
            <w:pPr>
              <w:contextualSpacing/>
              <w:rPr>
                <w:rFonts w:ascii="Times New Roman" w:eastAsia="Times New Roman" w:hAnsi="Times New Roman" w:cs="Times New Roman"/>
                <w:sz w:val="20"/>
              </w:rPr>
            </w:pPr>
          </w:p>
        </w:tc>
      </w:tr>
      <w:tr w:rsidR="00BC419A" w14:paraId="3FCD8F32" w14:textId="77777777">
        <w:trPr>
          <w:trHeight w:val="300"/>
        </w:trPr>
        <w:tc>
          <w:tcPr>
            <w:tcW w:w="2720" w:type="dxa"/>
            <w:tcBorders>
              <w:top w:val="nil"/>
              <w:left w:val="nil"/>
              <w:bottom w:val="nil"/>
              <w:right w:val="nil"/>
            </w:tcBorders>
            <w:shd w:val="clear" w:color="auto" w:fill="auto"/>
            <w:noWrap/>
            <w:vAlign w:val="bottom"/>
            <w:hideMark/>
          </w:tcPr>
          <w:p w14:paraId="3FCD8F24"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ΠΟΤΑΜΙ:</w:t>
            </w:r>
          </w:p>
        </w:tc>
        <w:tc>
          <w:tcPr>
            <w:tcW w:w="2685" w:type="dxa"/>
            <w:tcBorders>
              <w:top w:val="nil"/>
              <w:left w:val="nil"/>
              <w:bottom w:val="nil"/>
              <w:right w:val="nil"/>
            </w:tcBorders>
            <w:shd w:val="clear" w:color="auto" w:fill="auto"/>
            <w:noWrap/>
            <w:vAlign w:val="bottom"/>
            <w:hideMark/>
          </w:tcPr>
          <w:p w14:paraId="3FCD8F25"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8F26"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8F27"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8F28"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8F29"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8F2A"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2B"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2C"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2D"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2E"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2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3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31" w14:textId="77777777" w:rsidR="00F63EA7" w:rsidRPr="00CD5F2C" w:rsidRDefault="0035347C">
            <w:pPr>
              <w:contextualSpacing/>
              <w:rPr>
                <w:rFonts w:ascii="Times New Roman" w:eastAsia="Times New Roman" w:hAnsi="Times New Roman" w:cs="Times New Roman"/>
                <w:sz w:val="20"/>
              </w:rPr>
            </w:pPr>
          </w:p>
        </w:tc>
      </w:tr>
      <w:tr w:rsidR="00BC419A" w14:paraId="3FCD8F40" w14:textId="77777777">
        <w:trPr>
          <w:trHeight w:val="300"/>
        </w:trPr>
        <w:tc>
          <w:tcPr>
            <w:tcW w:w="5405" w:type="dxa"/>
            <w:gridSpan w:val="2"/>
            <w:tcBorders>
              <w:top w:val="nil"/>
              <w:left w:val="nil"/>
              <w:bottom w:val="nil"/>
              <w:right w:val="nil"/>
            </w:tcBorders>
            <w:shd w:val="clear" w:color="auto" w:fill="auto"/>
            <w:noWrap/>
            <w:vAlign w:val="bottom"/>
            <w:hideMark/>
          </w:tcPr>
          <w:p w14:paraId="3FCD8F33"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ΕΝ. ΚΕΝΤΡΩΩΝ:</w:t>
            </w:r>
          </w:p>
        </w:tc>
        <w:tc>
          <w:tcPr>
            <w:tcW w:w="2954" w:type="dxa"/>
            <w:tcBorders>
              <w:top w:val="nil"/>
              <w:left w:val="nil"/>
              <w:bottom w:val="nil"/>
              <w:right w:val="nil"/>
            </w:tcBorders>
            <w:shd w:val="clear" w:color="auto" w:fill="auto"/>
            <w:noWrap/>
            <w:vAlign w:val="bottom"/>
            <w:hideMark/>
          </w:tcPr>
          <w:p w14:paraId="3FCD8F34" w14:textId="77777777" w:rsidR="00F63EA7" w:rsidRPr="00CD5F2C" w:rsidRDefault="0035347C">
            <w:pPr>
              <w:contextualSpacing/>
              <w:rPr>
                <w:rFonts w:ascii="Calibri" w:eastAsia="Times New Roman" w:hAnsi="Calibri" w:cs="Times New Roman"/>
                <w:color w:val="000000"/>
                <w:szCs w:val="24"/>
              </w:rPr>
            </w:pPr>
          </w:p>
        </w:tc>
        <w:tc>
          <w:tcPr>
            <w:tcW w:w="1354" w:type="dxa"/>
            <w:tcBorders>
              <w:top w:val="nil"/>
              <w:left w:val="nil"/>
              <w:bottom w:val="nil"/>
              <w:right w:val="nil"/>
            </w:tcBorders>
            <w:shd w:val="clear" w:color="auto" w:fill="auto"/>
            <w:noWrap/>
            <w:vAlign w:val="bottom"/>
            <w:hideMark/>
          </w:tcPr>
          <w:p w14:paraId="3FCD8F35"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ΠΡΝ</w:t>
            </w:r>
          </w:p>
        </w:tc>
        <w:tc>
          <w:tcPr>
            <w:tcW w:w="115" w:type="dxa"/>
            <w:tcBorders>
              <w:top w:val="nil"/>
              <w:left w:val="nil"/>
              <w:bottom w:val="nil"/>
              <w:right w:val="nil"/>
            </w:tcBorders>
            <w:shd w:val="clear" w:color="auto" w:fill="auto"/>
            <w:noWrap/>
            <w:vAlign w:val="bottom"/>
            <w:hideMark/>
          </w:tcPr>
          <w:p w14:paraId="3FCD8F36"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8F37"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8F38"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39"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3A"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3B"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3C"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3D"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3E"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3F" w14:textId="77777777" w:rsidR="00F63EA7" w:rsidRPr="00CD5F2C" w:rsidRDefault="0035347C">
            <w:pPr>
              <w:contextualSpacing/>
              <w:rPr>
                <w:rFonts w:ascii="Times New Roman" w:eastAsia="Times New Roman" w:hAnsi="Times New Roman" w:cs="Times New Roman"/>
                <w:sz w:val="20"/>
              </w:rPr>
            </w:pPr>
          </w:p>
        </w:tc>
      </w:tr>
      <w:tr w:rsidR="00BC419A" w14:paraId="3FCD8F4F" w14:textId="77777777">
        <w:trPr>
          <w:trHeight w:val="300"/>
        </w:trPr>
        <w:tc>
          <w:tcPr>
            <w:tcW w:w="2720" w:type="dxa"/>
            <w:tcBorders>
              <w:top w:val="nil"/>
              <w:left w:val="nil"/>
              <w:bottom w:val="nil"/>
              <w:right w:val="nil"/>
            </w:tcBorders>
            <w:shd w:val="clear" w:color="auto" w:fill="auto"/>
            <w:noWrap/>
            <w:vAlign w:val="bottom"/>
            <w:hideMark/>
          </w:tcPr>
          <w:p w14:paraId="3FCD8F41" w14:textId="77777777" w:rsidR="00F63EA7" w:rsidRPr="00CD5F2C" w:rsidRDefault="0035347C">
            <w:pPr>
              <w:contextualSpacing/>
              <w:rPr>
                <w:rFonts w:ascii="Times New Roman" w:eastAsia="Times New Roman" w:hAnsi="Times New Roman" w:cs="Times New Roman"/>
                <w:sz w:val="20"/>
              </w:rPr>
            </w:pPr>
          </w:p>
        </w:tc>
        <w:tc>
          <w:tcPr>
            <w:tcW w:w="2685" w:type="dxa"/>
            <w:tcBorders>
              <w:top w:val="nil"/>
              <w:left w:val="nil"/>
              <w:bottom w:val="nil"/>
              <w:right w:val="nil"/>
            </w:tcBorders>
            <w:shd w:val="clear" w:color="auto" w:fill="auto"/>
            <w:noWrap/>
            <w:vAlign w:val="bottom"/>
            <w:hideMark/>
          </w:tcPr>
          <w:p w14:paraId="3FCD8F42" w14:textId="77777777" w:rsidR="00F63EA7" w:rsidRPr="00CD5F2C" w:rsidRDefault="0035347C">
            <w:pPr>
              <w:contextualSpacing/>
              <w:rPr>
                <w:rFonts w:ascii="Times New Roman" w:eastAsia="Times New Roman" w:hAnsi="Times New Roman" w:cs="Times New Roman"/>
                <w:sz w:val="20"/>
              </w:rPr>
            </w:pPr>
          </w:p>
        </w:tc>
        <w:tc>
          <w:tcPr>
            <w:tcW w:w="2954" w:type="dxa"/>
            <w:tcBorders>
              <w:top w:val="nil"/>
              <w:left w:val="nil"/>
              <w:bottom w:val="nil"/>
              <w:right w:val="nil"/>
            </w:tcBorders>
            <w:shd w:val="clear" w:color="auto" w:fill="auto"/>
            <w:noWrap/>
            <w:vAlign w:val="bottom"/>
            <w:hideMark/>
          </w:tcPr>
          <w:p w14:paraId="3FCD8F43"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8F4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45" w14:textId="77777777" w:rsidR="00F63EA7" w:rsidRPr="00CD5F2C" w:rsidRDefault="0035347C">
            <w:pPr>
              <w:contextualSpacing/>
              <w:rPr>
                <w:rFonts w:ascii="Times New Roman" w:eastAsia="Times New Roman" w:hAnsi="Times New Roman" w:cs="Times New Roman"/>
                <w:sz w:val="20"/>
              </w:rPr>
            </w:pPr>
          </w:p>
        </w:tc>
        <w:tc>
          <w:tcPr>
            <w:tcW w:w="1245" w:type="dxa"/>
            <w:tcBorders>
              <w:top w:val="nil"/>
              <w:left w:val="nil"/>
              <w:bottom w:val="nil"/>
              <w:right w:val="nil"/>
            </w:tcBorders>
            <w:shd w:val="clear" w:color="auto" w:fill="auto"/>
            <w:noWrap/>
            <w:vAlign w:val="bottom"/>
            <w:hideMark/>
          </w:tcPr>
          <w:p w14:paraId="3FCD8F46"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8F4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48"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49"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4A"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4B"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4C"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4D"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4E" w14:textId="77777777" w:rsidR="00F63EA7" w:rsidRPr="00CD5F2C" w:rsidRDefault="0035347C">
            <w:pPr>
              <w:contextualSpacing/>
              <w:rPr>
                <w:rFonts w:ascii="Times New Roman" w:eastAsia="Times New Roman" w:hAnsi="Times New Roman" w:cs="Times New Roman"/>
                <w:sz w:val="20"/>
              </w:rPr>
            </w:pPr>
          </w:p>
        </w:tc>
      </w:tr>
      <w:tr w:rsidR="00BC419A" w14:paraId="3FCD8F59" w14:textId="77777777">
        <w:trPr>
          <w:trHeight w:val="300"/>
        </w:trPr>
        <w:tc>
          <w:tcPr>
            <w:tcW w:w="2720" w:type="dxa"/>
            <w:tcBorders>
              <w:top w:val="nil"/>
              <w:left w:val="nil"/>
              <w:bottom w:val="nil"/>
              <w:right w:val="nil"/>
            </w:tcBorders>
            <w:shd w:val="clear" w:color="auto" w:fill="auto"/>
            <w:noWrap/>
            <w:vAlign w:val="bottom"/>
            <w:hideMark/>
          </w:tcPr>
          <w:p w14:paraId="3FCD8F50" w14:textId="77777777" w:rsidR="00F63EA7" w:rsidRPr="00CD5F2C" w:rsidRDefault="0035347C">
            <w:pPr>
              <w:contextualSpacing/>
              <w:rPr>
                <w:rFonts w:ascii="Times New Roman" w:eastAsia="Times New Roman" w:hAnsi="Times New Roman" w:cs="Times New Roman"/>
                <w:sz w:val="20"/>
              </w:rPr>
            </w:pPr>
          </w:p>
        </w:tc>
        <w:tc>
          <w:tcPr>
            <w:tcW w:w="9915" w:type="dxa"/>
            <w:gridSpan w:val="6"/>
            <w:tcBorders>
              <w:top w:val="nil"/>
              <w:left w:val="nil"/>
              <w:bottom w:val="nil"/>
              <w:right w:val="nil"/>
            </w:tcBorders>
            <w:shd w:val="clear" w:color="auto" w:fill="auto"/>
            <w:noWrap/>
            <w:vAlign w:val="bottom"/>
            <w:hideMark/>
          </w:tcPr>
          <w:p w14:paraId="3FCD8F51"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 xml:space="preserve">Άρθρο 4 όπως </w:t>
            </w:r>
            <w:r w:rsidRPr="00CD5F2C">
              <w:rPr>
                <w:rFonts w:ascii="Calibri" w:eastAsia="Times New Roman" w:hAnsi="Calibri" w:cs="Times New Roman"/>
                <w:color w:val="000000"/>
                <w:szCs w:val="24"/>
              </w:rPr>
              <w:t>τροποποιήθηκε   ΔΕΚΤΟ ΚΑΤΑ ΠΛΕΙΟΨΗΦΙΑ</w:t>
            </w:r>
          </w:p>
        </w:tc>
        <w:tc>
          <w:tcPr>
            <w:tcW w:w="115" w:type="dxa"/>
            <w:tcBorders>
              <w:top w:val="nil"/>
              <w:left w:val="nil"/>
              <w:bottom w:val="nil"/>
              <w:right w:val="nil"/>
            </w:tcBorders>
            <w:shd w:val="clear" w:color="auto" w:fill="auto"/>
            <w:noWrap/>
            <w:vAlign w:val="bottom"/>
            <w:hideMark/>
          </w:tcPr>
          <w:p w14:paraId="3FCD8F52" w14:textId="77777777" w:rsidR="00F63EA7" w:rsidRPr="00CD5F2C" w:rsidRDefault="0035347C">
            <w:pPr>
              <w:contextualSpacing/>
              <w:rPr>
                <w:rFonts w:ascii="Calibri" w:eastAsia="Times New Roman" w:hAnsi="Calibri" w:cs="Times New Roman"/>
                <w:color w:val="000000"/>
                <w:szCs w:val="24"/>
              </w:rPr>
            </w:pPr>
          </w:p>
        </w:tc>
        <w:tc>
          <w:tcPr>
            <w:tcW w:w="115" w:type="dxa"/>
            <w:tcBorders>
              <w:top w:val="nil"/>
              <w:left w:val="nil"/>
              <w:bottom w:val="nil"/>
              <w:right w:val="nil"/>
            </w:tcBorders>
            <w:shd w:val="clear" w:color="auto" w:fill="auto"/>
            <w:noWrap/>
            <w:vAlign w:val="bottom"/>
            <w:hideMark/>
          </w:tcPr>
          <w:p w14:paraId="3FCD8F5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5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5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5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5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58" w14:textId="77777777" w:rsidR="00F63EA7" w:rsidRPr="00CD5F2C" w:rsidRDefault="0035347C">
            <w:pPr>
              <w:contextualSpacing/>
              <w:rPr>
                <w:rFonts w:ascii="Times New Roman" w:eastAsia="Times New Roman" w:hAnsi="Times New Roman" w:cs="Times New Roman"/>
                <w:sz w:val="20"/>
              </w:rPr>
            </w:pPr>
          </w:p>
        </w:tc>
      </w:tr>
      <w:tr w:rsidR="00BC419A" w14:paraId="3FCD8F68" w14:textId="77777777">
        <w:trPr>
          <w:trHeight w:val="300"/>
        </w:trPr>
        <w:tc>
          <w:tcPr>
            <w:tcW w:w="2720" w:type="dxa"/>
            <w:tcBorders>
              <w:top w:val="nil"/>
              <w:left w:val="nil"/>
              <w:bottom w:val="nil"/>
              <w:right w:val="nil"/>
            </w:tcBorders>
            <w:shd w:val="clear" w:color="auto" w:fill="auto"/>
            <w:noWrap/>
            <w:vAlign w:val="bottom"/>
            <w:hideMark/>
          </w:tcPr>
          <w:p w14:paraId="3FCD8F5A"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ΣΥΡΙΖΑ:</w:t>
            </w:r>
          </w:p>
        </w:tc>
        <w:tc>
          <w:tcPr>
            <w:tcW w:w="2685" w:type="dxa"/>
            <w:tcBorders>
              <w:top w:val="nil"/>
              <w:left w:val="nil"/>
              <w:bottom w:val="nil"/>
              <w:right w:val="nil"/>
            </w:tcBorders>
            <w:shd w:val="clear" w:color="auto" w:fill="auto"/>
            <w:noWrap/>
            <w:vAlign w:val="bottom"/>
            <w:hideMark/>
          </w:tcPr>
          <w:p w14:paraId="3FCD8F5B"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8F5C"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8F5D"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8F5E"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8F5F"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8F6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6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6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6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6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6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6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67" w14:textId="77777777" w:rsidR="00F63EA7" w:rsidRPr="00CD5F2C" w:rsidRDefault="0035347C">
            <w:pPr>
              <w:contextualSpacing/>
              <w:rPr>
                <w:rFonts w:ascii="Times New Roman" w:eastAsia="Times New Roman" w:hAnsi="Times New Roman" w:cs="Times New Roman"/>
                <w:sz w:val="20"/>
              </w:rPr>
            </w:pPr>
          </w:p>
        </w:tc>
      </w:tr>
      <w:tr w:rsidR="00BC419A" w14:paraId="3FCD8F77" w14:textId="77777777">
        <w:trPr>
          <w:trHeight w:val="300"/>
        </w:trPr>
        <w:tc>
          <w:tcPr>
            <w:tcW w:w="2720" w:type="dxa"/>
            <w:tcBorders>
              <w:top w:val="nil"/>
              <w:left w:val="nil"/>
              <w:bottom w:val="nil"/>
              <w:right w:val="nil"/>
            </w:tcBorders>
            <w:shd w:val="clear" w:color="auto" w:fill="auto"/>
            <w:noWrap/>
            <w:vAlign w:val="bottom"/>
            <w:hideMark/>
          </w:tcPr>
          <w:p w14:paraId="3FCD8F69"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Ν.Δ:</w:t>
            </w:r>
          </w:p>
        </w:tc>
        <w:tc>
          <w:tcPr>
            <w:tcW w:w="2685" w:type="dxa"/>
            <w:tcBorders>
              <w:top w:val="nil"/>
              <w:left w:val="nil"/>
              <w:bottom w:val="nil"/>
              <w:right w:val="nil"/>
            </w:tcBorders>
            <w:shd w:val="clear" w:color="auto" w:fill="auto"/>
            <w:noWrap/>
            <w:vAlign w:val="bottom"/>
            <w:hideMark/>
          </w:tcPr>
          <w:p w14:paraId="3FCD8F6A"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8F6B"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8F6C"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OXI</w:t>
            </w:r>
          </w:p>
        </w:tc>
        <w:tc>
          <w:tcPr>
            <w:tcW w:w="115" w:type="dxa"/>
            <w:tcBorders>
              <w:top w:val="nil"/>
              <w:left w:val="nil"/>
              <w:bottom w:val="nil"/>
              <w:right w:val="nil"/>
            </w:tcBorders>
            <w:shd w:val="clear" w:color="auto" w:fill="auto"/>
            <w:noWrap/>
            <w:vAlign w:val="bottom"/>
            <w:hideMark/>
          </w:tcPr>
          <w:p w14:paraId="3FCD8F6D"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8F6E"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8F6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7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7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7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7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7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7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76" w14:textId="77777777" w:rsidR="00F63EA7" w:rsidRPr="00CD5F2C" w:rsidRDefault="0035347C">
            <w:pPr>
              <w:contextualSpacing/>
              <w:rPr>
                <w:rFonts w:ascii="Times New Roman" w:eastAsia="Times New Roman" w:hAnsi="Times New Roman" w:cs="Times New Roman"/>
                <w:sz w:val="20"/>
              </w:rPr>
            </w:pPr>
          </w:p>
        </w:tc>
      </w:tr>
      <w:tr w:rsidR="00BC419A" w14:paraId="3FCD8F86" w14:textId="77777777">
        <w:trPr>
          <w:trHeight w:val="300"/>
        </w:trPr>
        <w:tc>
          <w:tcPr>
            <w:tcW w:w="2720" w:type="dxa"/>
            <w:tcBorders>
              <w:top w:val="nil"/>
              <w:left w:val="nil"/>
              <w:bottom w:val="nil"/>
              <w:right w:val="nil"/>
            </w:tcBorders>
            <w:shd w:val="clear" w:color="auto" w:fill="auto"/>
            <w:noWrap/>
            <w:vAlign w:val="bottom"/>
            <w:hideMark/>
          </w:tcPr>
          <w:p w14:paraId="3FCD8F78"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ΔΗ.ΣΥ:</w:t>
            </w:r>
          </w:p>
        </w:tc>
        <w:tc>
          <w:tcPr>
            <w:tcW w:w="2685" w:type="dxa"/>
            <w:tcBorders>
              <w:top w:val="nil"/>
              <w:left w:val="nil"/>
              <w:bottom w:val="nil"/>
              <w:right w:val="nil"/>
            </w:tcBorders>
            <w:shd w:val="clear" w:color="auto" w:fill="auto"/>
            <w:noWrap/>
            <w:vAlign w:val="bottom"/>
            <w:hideMark/>
          </w:tcPr>
          <w:p w14:paraId="3FCD8F79"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8F7A"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8F7B"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8F7C"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8F7D"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8F7E"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7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8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8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8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8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8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85" w14:textId="77777777" w:rsidR="00F63EA7" w:rsidRPr="00CD5F2C" w:rsidRDefault="0035347C">
            <w:pPr>
              <w:contextualSpacing/>
              <w:rPr>
                <w:rFonts w:ascii="Times New Roman" w:eastAsia="Times New Roman" w:hAnsi="Times New Roman" w:cs="Times New Roman"/>
                <w:sz w:val="20"/>
              </w:rPr>
            </w:pPr>
          </w:p>
        </w:tc>
      </w:tr>
      <w:tr w:rsidR="00BC419A" w14:paraId="3FCD8F95" w14:textId="77777777">
        <w:trPr>
          <w:trHeight w:val="300"/>
        </w:trPr>
        <w:tc>
          <w:tcPr>
            <w:tcW w:w="2720" w:type="dxa"/>
            <w:tcBorders>
              <w:top w:val="nil"/>
              <w:left w:val="nil"/>
              <w:bottom w:val="nil"/>
              <w:right w:val="nil"/>
            </w:tcBorders>
            <w:shd w:val="clear" w:color="auto" w:fill="auto"/>
            <w:noWrap/>
            <w:vAlign w:val="bottom"/>
            <w:hideMark/>
          </w:tcPr>
          <w:p w14:paraId="3FCD8F87"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Χ.Α:</w:t>
            </w:r>
          </w:p>
        </w:tc>
        <w:tc>
          <w:tcPr>
            <w:tcW w:w="2685" w:type="dxa"/>
            <w:tcBorders>
              <w:top w:val="nil"/>
              <w:left w:val="nil"/>
              <w:bottom w:val="nil"/>
              <w:right w:val="nil"/>
            </w:tcBorders>
            <w:shd w:val="clear" w:color="auto" w:fill="auto"/>
            <w:noWrap/>
            <w:vAlign w:val="bottom"/>
            <w:hideMark/>
          </w:tcPr>
          <w:p w14:paraId="3FCD8F88"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8F89"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8F8A"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ΠΡΝ</w:t>
            </w:r>
          </w:p>
        </w:tc>
        <w:tc>
          <w:tcPr>
            <w:tcW w:w="115" w:type="dxa"/>
            <w:tcBorders>
              <w:top w:val="nil"/>
              <w:left w:val="nil"/>
              <w:bottom w:val="nil"/>
              <w:right w:val="nil"/>
            </w:tcBorders>
            <w:shd w:val="clear" w:color="auto" w:fill="auto"/>
            <w:noWrap/>
            <w:vAlign w:val="bottom"/>
            <w:hideMark/>
          </w:tcPr>
          <w:p w14:paraId="3FCD8F8B"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8F8C"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8F8D"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8E"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8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9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9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9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9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94" w14:textId="77777777" w:rsidR="00F63EA7" w:rsidRPr="00CD5F2C" w:rsidRDefault="0035347C">
            <w:pPr>
              <w:contextualSpacing/>
              <w:rPr>
                <w:rFonts w:ascii="Times New Roman" w:eastAsia="Times New Roman" w:hAnsi="Times New Roman" w:cs="Times New Roman"/>
                <w:sz w:val="20"/>
              </w:rPr>
            </w:pPr>
          </w:p>
        </w:tc>
      </w:tr>
      <w:tr w:rsidR="00BC419A" w14:paraId="3FCD8FA4" w14:textId="77777777">
        <w:trPr>
          <w:trHeight w:val="300"/>
        </w:trPr>
        <w:tc>
          <w:tcPr>
            <w:tcW w:w="2720" w:type="dxa"/>
            <w:tcBorders>
              <w:top w:val="nil"/>
              <w:left w:val="nil"/>
              <w:bottom w:val="nil"/>
              <w:right w:val="nil"/>
            </w:tcBorders>
            <w:shd w:val="clear" w:color="auto" w:fill="auto"/>
            <w:noWrap/>
            <w:vAlign w:val="bottom"/>
            <w:hideMark/>
          </w:tcPr>
          <w:p w14:paraId="3FCD8F96"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Κ.Κ.Ε:</w:t>
            </w:r>
          </w:p>
        </w:tc>
        <w:tc>
          <w:tcPr>
            <w:tcW w:w="2685" w:type="dxa"/>
            <w:tcBorders>
              <w:top w:val="nil"/>
              <w:left w:val="nil"/>
              <w:bottom w:val="nil"/>
              <w:right w:val="nil"/>
            </w:tcBorders>
            <w:shd w:val="clear" w:color="auto" w:fill="auto"/>
            <w:noWrap/>
            <w:vAlign w:val="bottom"/>
            <w:hideMark/>
          </w:tcPr>
          <w:p w14:paraId="3FCD8F97"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8F98"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8F99"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OXI</w:t>
            </w:r>
          </w:p>
        </w:tc>
        <w:tc>
          <w:tcPr>
            <w:tcW w:w="115" w:type="dxa"/>
            <w:tcBorders>
              <w:top w:val="nil"/>
              <w:left w:val="nil"/>
              <w:bottom w:val="nil"/>
              <w:right w:val="nil"/>
            </w:tcBorders>
            <w:shd w:val="clear" w:color="auto" w:fill="auto"/>
            <w:noWrap/>
            <w:vAlign w:val="bottom"/>
            <w:hideMark/>
          </w:tcPr>
          <w:p w14:paraId="3FCD8F9A"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8F9B"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8F9C"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9D"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9E"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9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A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A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A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A3" w14:textId="77777777" w:rsidR="00F63EA7" w:rsidRPr="00CD5F2C" w:rsidRDefault="0035347C">
            <w:pPr>
              <w:contextualSpacing/>
              <w:rPr>
                <w:rFonts w:ascii="Times New Roman" w:eastAsia="Times New Roman" w:hAnsi="Times New Roman" w:cs="Times New Roman"/>
                <w:sz w:val="20"/>
              </w:rPr>
            </w:pPr>
          </w:p>
        </w:tc>
      </w:tr>
      <w:tr w:rsidR="00BC419A" w14:paraId="3FCD8FB3" w14:textId="77777777">
        <w:trPr>
          <w:trHeight w:val="300"/>
        </w:trPr>
        <w:tc>
          <w:tcPr>
            <w:tcW w:w="2720" w:type="dxa"/>
            <w:tcBorders>
              <w:top w:val="nil"/>
              <w:left w:val="nil"/>
              <w:bottom w:val="nil"/>
              <w:right w:val="nil"/>
            </w:tcBorders>
            <w:shd w:val="clear" w:color="auto" w:fill="auto"/>
            <w:noWrap/>
            <w:vAlign w:val="bottom"/>
            <w:hideMark/>
          </w:tcPr>
          <w:p w14:paraId="3FCD8FA5"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ΑΝ.ΕΛ:</w:t>
            </w:r>
          </w:p>
        </w:tc>
        <w:tc>
          <w:tcPr>
            <w:tcW w:w="2685" w:type="dxa"/>
            <w:tcBorders>
              <w:top w:val="nil"/>
              <w:left w:val="nil"/>
              <w:bottom w:val="nil"/>
              <w:right w:val="nil"/>
            </w:tcBorders>
            <w:shd w:val="clear" w:color="auto" w:fill="auto"/>
            <w:noWrap/>
            <w:vAlign w:val="bottom"/>
            <w:hideMark/>
          </w:tcPr>
          <w:p w14:paraId="3FCD8FA6"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8FA7"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8FA8"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8FA9"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8FAA"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8FAB"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AC"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AD"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AE"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A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B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B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B2" w14:textId="77777777" w:rsidR="00F63EA7" w:rsidRPr="00CD5F2C" w:rsidRDefault="0035347C">
            <w:pPr>
              <w:contextualSpacing/>
              <w:rPr>
                <w:rFonts w:ascii="Times New Roman" w:eastAsia="Times New Roman" w:hAnsi="Times New Roman" w:cs="Times New Roman"/>
                <w:sz w:val="20"/>
              </w:rPr>
            </w:pPr>
          </w:p>
        </w:tc>
      </w:tr>
      <w:tr w:rsidR="00BC419A" w14:paraId="3FCD8FC2" w14:textId="77777777">
        <w:trPr>
          <w:trHeight w:val="300"/>
        </w:trPr>
        <w:tc>
          <w:tcPr>
            <w:tcW w:w="2720" w:type="dxa"/>
            <w:tcBorders>
              <w:top w:val="nil"/>
              <w:left w:val="nil"/>
              <w:bottom w:val="nil"/>
              <w:right w:val="nil"/>
            </w:tcBorders>
            <w:shd w:val="clear" w:color="auto" w:fill="auto"/>
            <w:noWrap/>
            <w:vAlign w:val="bottom"/>
            <w:hideMark/>
          </w:tcPr>
          <w:p w14:paraId="3FCD8FB4"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ΠΟΤΑΜΙ:</w:t>
            </w:r>
          </w:p>
        </w:tc>
        <w:tc>
          <w:tcPr>
            <w:tcW w:w="2685" w:type="dxa"/>
            <w:tcBorders>
              <w:top w:val="nil"/>
              <w:left w:val="nil"/>
              <w:bottom w:val="nil"/>
              <w:right w:val="nil"/>
            </w:tcBorders>
            <w:shd w:val="clear" w:color="auto" w:fill="auto"/>
            <w:noWrap/>
            <w:vAlign w:val="bottom"/>
            <w:hideMark/>
          </w:tcPr>
          <w:p w14:paraId="3FCD8FB5"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8FB6"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8FB7"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8FB8"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8FB9"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8FBA"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BB"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BC"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BD"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BE"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B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C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C1" w14:textId="77777777" w:rsidR="00F63EA7" w:rsidRPr="00CD5F2C" w:rsidRDefault="0035347C">
            <w:pPr>
              <w:contextualSpacing/>
              <w:rPr>
                <w:rFonts w:ascii="Times New Roman" w:eastAsia="Times New Roman" w:hAnsi="Times New Roman" w:cs="Times New Roman"/>
                <w:sz w:val="20"/>
              </w:rPr>
            </w:pPr>
          </w:p>
        </w:tc>
      </w:tr>
      <w:tr w:rsidR="00BC419A" w14:paraId="3FCD8FD0" w14:textId="77777777">
        <w:trPr>
          <w:trHeight w:val="300"/>
        </w:trPr>
        <w:tc>
          <w:tcPr>
            <w:tcW w:w="5405" w:type="dxa"/>
            <w:gridSpan w:val="2"/>
            <w:tcBorders>
              <w:top w:val="nil"/>
              <w:left w:val="nil"/>
              <w:bottom w:val="nil"/>
              <w:right w:val="nil"/>
            </w:tcBorders>
            <w:shd w:val="clear" w:color="auto" w:fill="auto"/>
            <w:noWrap/>
            <w:vAlign w:val="bottom"/>
            <w:hideMark/>
          </w:tcPr>
          <w:p w14:paraId="3FCD8FC3"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ΕΝ. ΚΕΝΤΡΩΩΝ:</w:t>
            </w:r>
          </w:p>
        </w:tc>
        <w:tc>
          <w:tcPr>
            <w:tcW w:w="2954" w:type="dxa"/>
            <w:tcBorders>
              <w:top w:val="nil"/>
              <w:left w:val="nil"/>
              <w:bottom w:val="nil"/>
              <w:right w:val="nil"/>
            </w:tcBorders>
            <w:shd w:val="clear" w:color="auto" w:fill="auto"/>
            <w:noWrap/>
            <w:vAlign w:val="bottom"/>
            <w:hideMark/>
          </w:tcPr>
          <w:p w14:paraId="3FCD8FC4" w14:textId="77777777" w:rsidR="00F63EA7" w:rsidRPr="00CD5F2C" w:rsidRDefault="0035347C">
            <w:pPr>
              <w:contextualSpacing/>
              <w:rPr>
                <w:rFonts w:ascii="Calibri" w:eastAsia="Times New Roman" w:hAnsi="Calibri" w:cs="Times New Roman"/>
                <w:color w:val="000000"/>
                <w:szCs w:val="24"/>
              </w:rPr>
            </w:pPr>
          </w:p>
        </w:tc>
        <w:tc>
          <w:tcPr>
            <w:tcW w:w="1354" w:type="dxa"/>
            <w:tcBorders>
              <w:top w:val="nil"/>
              <w:left w:val="nil"/>
              <w:bottom w:val="nil"/>
              <w:right w:val="nil"/>
            </w:tcBorders>
            <w:shd w:val="clear" w:color="auto" w:fill="auto"/>
            <w:noWrap/>
            <w:vAlign w:val="bottom"/>
            <w:hideMark/>
          </w:tcPr>
          <w:p w14:paraId="3FCD8FC5"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ΠΡΝ</w:t>
            </w:r>
          </w:p>
        </w:tc>
        <w:tc>
          <w:tcPr>
            <w:tcW w:w="115" w:type="dxa"/>
            <w:tcBorders>
              <w:top w:val="nil"/>
              <w:left w:val="nil"/>
              <w:bottom w:val="nil"/>
              <w:right w:val="nil"/>
            </w:tcBorders>
            <w:shd w:val="clear" w:color="auto" w:fill="auto"/>
            <w:noWrap/>
            <w:vAlign w:val="bottom"/>
            <w:hideMark/>
          </w:tcPr>
          <w:p w14:paraId="3FCD8FC6"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8FC7"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8FC8"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C9"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CA"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CB"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CC"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CD"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CE"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CF" w14:textId="77777777" w:rsidR="00F63EA7" w:rsidRPr="00CD5F2C" w:rsidRDefault="0035347C">
            <w:pPr>
              <w:contextualSpacing/>
              <w:rPr>
                <w:rFonts w:ascii="Times New Roman" w:eastAsia="Times New Roman" w:hAnsi="Times New Roman" w:cs="Times New Roman"/>
                <w:sz w:val="20"/>
              </w:rPr>
            </w:pPr>
          </w:p>
        </w:tc>
      </w:tr>
      <w:tr w:rsidR="00BC419A" w14:paraId="3FCD8FDF" w14:textId="77777777">
        <w:trPr>
          <w:trHeight w:val="300"/>
        </w:trPr>
        <w:tc>
          <w:tcPr>
            <w:tcW w:w="2720" w:type="dxa"/>
            <w:tcBorders>
              <w:top w:val="nil"/>
              <w:left w:val="nil"/>
              <w:bottom w:val="nil"/>
              <w:right w:val="nil"/>
            </w:tcBorders>
            <w:shd w:val="clear" w:color="auto" w:fill="auto"/>
            <w:noWrap/>
            <w:vAlign w:val="bottom"/>
            <w:hideMark/>
          </w:tcPr>
          <w:p w14:paraId="3FCD8FD1" w14:textId="77777777" w:rsidR="00F63EA7" w:rsidRPr="00CD5F2C" w:rsidRDefault="0035347C">
            <w:pPr>
              <w:contextualSpacing/>
              <w:rPr>
                <w:rFonts w:ascii="Times New Roman" w:eastAsia="Times New Roman" w:hAnsi="Times New Roman" w:cs="Times New Roman"/>
                <w:sz w:val="20"/>
              </w:rPr>
            </w:pPr>
          </w:p>
        </w:tc>
        <w:tc>
          <w:tcPr>
            <w:tcW w:w="2685" w:type="dxa"/>
            <w:tcBorders>
              <w:top w:val="nil"/>
              <w:left w:val="nil"/>
              <w:bottom w:val="nil"/>
              <w:right w:val="nil"/>
            </w:tcBorders>
            <w:shd w:val="clear" w:color="auto" w:fill="auto"/>
            <w:noWrap/>
            <w:vAlign w:val="bottom"/>
            <w:hideMark/>
          </w:tcPr>
          <w:p w14:paraId="3FCD8FD2" w14:textId="77777777" w:rsidR="00F63EA7" w:rsidRPr="00CD5F2C" w:rsidRDefault="0035347C">
            <w:pPr>
              <w:contextualSpacing/>
              <w:rPr>
                <w:rFonts w:ascii="Times New Roman" w:eastAsia="Times New Roman" w:hAnsi="Times New Roman" w:cs="Times New Roman"/>
                <w:sz w:val="20"/>
              </w:rPr>
            </w:pPr>
          </w:p>
        </w:tc>
        <w:tc>
          <w:tcPr>
            <w:tcW w:w="2954" w:type="dxa"/>
            <w:tcBorders>
              <w:top w:val="nil"/>
              <w:left w:val="nil"/>
              <w:bottom w:val="nil"/>
              <w:right w:val="nil"/>
            </w:tcBorders>
            <w:shd w:val="clear" w:color="auto" w:fill="auto"/>
            <w:noWrap/>
            <w:vAlign w:val="bottom"/>
            <w:hideMark/>
          </w:tcPr>
          <w:p w14:paraId="3FCD8FD3"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8FD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D5" w14:textId="77777777" w:rsidR="00F63EA7" w:rsidRPr="00CD5F2C" w:rsidRDefault="0035347C">
            <w:pPr>
              <w:contextualSpacing/>
              <w:rPr>
                <w:rFonts w:ascii="Times New Roman" w:eastAsia="Times New Roman" w:hAnsi="Times New Roman" w:cs="Times New Roman"/>
                <w:sz w:val="20"/>
              </w:rPr>
            </w:pPr>
          </w:p>
        </w:tc>
        <w:tc>
          <w:tcPr>
            <w:tcW w:w="1245" w:type="dxa"/>
            <w:tcBorders>
              <w:top w:val="nil"/>
              <w:left w:val="nil"/>
              <w:bottom w:val="nil"/>
              <w:right w:val="nil"/>
            </w:tcBorders>
            <w:shd w:val="clear" w:color="auto" w:fill="auto"/>
            <w:noWrap/>
            <w:vAlign w:val="bottom"/>
            <w:hideMark/>
          </w:tcPr>
          <w:p w14:paraId="3FCD8FD6"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8FD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D8"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D9"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DA"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DB"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DC"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DD"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DE" w14:textId="77777777" w:rsidR="00F63EA7" w:rsidRPr="00CD5F2C" w:rsidRDefault="0035347C">
            <w:pPr>
              <w:contextualSpacing/>
              <w:rPr>
                <w:rFonts w:ascii="Times New Roman" w:eastAsia="Times New Roman" w:hAnsi="Times New Roman" w:cs="Times New Roman"/>
                <w:sz w:val="20"/>
              </w:rPr>
            </w:pPr>
          </w:p>
        </w:tc>
      </w:tr>
      <w:tr w:rsidR="00BC419A" w14:paraId="3FCD8FE9" w14:textId="77777777">
        <w:trPr>
          <w:trHeight w:val="300"/>
        </w:trPr>
        <w:tc>
          <w:tcPr>
            <w:tcW w:w="2720" w:type="dxa"/>
            <w:tcBorders>
              <w:top w:val="nil"/>
              <w:left w:val="nil"/>
              <w:bottom w:val="nil"/>
              <w:right w:val="nil"/>
            </w:tcBorders>
            <w:shd w:val="clear" w:color="auto" w:fill="auto"/>
            <w:noWrap/>
            <w:vAlign w:val="bottom"/>
            <w:hideMark/>
          </w:tcPr>
          <w:p w14:paraId="3FCD8FE0" w14:textId="77777777" w:rsidR="00F63EA7" w:rsidRPr="00CD5F2C" w:rsidRDefault="0035347C">
            <w:pPr>
              <w:contextualSpacing/>
              <w:rPr>
                <w:rFonts w:ascii="Times New Roman" w:eastAsia="Times New Roman" w:hAnsi="Times New Roman" w:cs="Times New Roman"/>
                <w:sz w:val="20"/>
              </w:rPr>
            </w:pPr>
          </w:p>
        </w:tc>
        <w:tc>
          <w:tcPr>
            <w:tcW w:w="9915" w:type="dxa"/>
            <w:gridSpan w:val="6"/>
            <w:tcBorders>
              <w:top w:val="nil"/>
              <w:left w:val="nil"/>
              <w:bottom w:val="nil"/>
              <w:right w:val="nil"/>
            </w:tcBorders>
            <w:shd w:val="clear" w:color="auto" w:fill="auto"/>
            <w:noWrap/>
            <w:vAlign w:val="bottom"/>
            <w:hideMark/>
          </w:tcPr>
          <w:p w14:paraId="3FCD8FE1"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Άρθρο 5 όπως τροποποιήθηκε   ΔΕΚΤΟ ΚΑΤΑ ΠΛΕΙΟΨΗΦΙΑ</w:t>
            </w:r>
          </w:p>
        </w:tc>
        <w:tc>
          <w:tcPr>
            <w:tcW w:w="115" w:type="dxa"/>
            <w:tcBorders>
              <w:top w:val="nil"/>
              <w:left w:val="nil"/>
              <w:bottom w:val="nil"/>
              <w:right w:val="nil"/>
            </w:tcBorders>
            <w:shd w:val="clear" w:color="auto" w:fill="auto"/>
            <w:noWrap/>
            <w:vAlign w:val="bottom"/>
            <w:hideMark/>
          </w:tcPr>
          <w:p w14:paraId="3FCD8FE2" w14:textId="77777777" w:rsidR="00F63EA7" w:rsidRPr="00CD5F2C" w:rsidRDefault="0035347C">
            <w:pPr>
              <w:contextualSpacing/>
              <w:rPr>
                <w:rFonts w:ascii="Calibri" w:eastAsia="Times New Roman" w:hAnsi="Calibri" w:cs="Times New Roman"/>
                <w:color w:val="000000"/>
                <w:szCs w:val="24"/>
              </w:rPr>
            </w:pPr>
          </w:p>
        </w:tc>
        <w:tc>
          <w:tcPr>
            <w:tcW w:w="115" w:type="dxa"/>
            <w:tcBorders>
              <w:top w:val="nil"/>
              <w:left w:val="nil"/>
              <w:bottom w:val="nil"/>
              <w:right w:val="nil"/>
            </w:tcBorders>
            <w:shd w:val="clear" w:color="auto" w:fill="auto"/>
            <w:noWrap/>
            <w:vAlign w:val="bottom"/>
            <w:hideMark/>
          </w:tcPr>
          <w:p w14:paraId="3FCD8FE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E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E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E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E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E8" w14:textId="77777777" w:rsidR="00F63EA7" w:rsidRPr="00CD5F2C" w:rsidRDefault="0035347C">
            <w:pPr>
              <w:contextualSpacing/>
              <w:rPr>
                <w:rFonts w:ascii="Times New Roman" w:eastAsia="Times New Roman" w:hAnsi="Times New Roman" w:cs="Times New Roman"/>
                <w:sz w:val="20"/>
              </w:rPr>
            </w:pPr>
          </w:p>
        </w:tc>
      </w:tr>
      <w:tr w:rsidR="00BC419A" w14:paraId="3FCD8FF8" w14:textId="77777777">
        <w:trPr>
          <w:trHeight w:val="300"/>
        </w:trPr>
        <w:tc>
          <w:tcPr>
            <w:tcW w:w="2720" w:type="dxa"/>
            <w:tcBorders>
              <w:top w:val="nil"/>
              <w:left w:val="nil"/>
              <w:bottom w:val="nil"/>
              <w:right w:val="nil"/>
            </w:tcBorders>
            <w:shd w:val="clear" w:color="auto" w:fill="auto"/>
            <w:noWrap/>
            <w:vAlign w:val="bottom"/>
            <w:hideMark/>
          </w:tcPr>
          <w:p w14:paraId="3FCD8FEA"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ΣΥΡΙΖΑ:</w:t>
            </w:r>
          </w:p>
        </w:tc>
        <w:tc>
          <w:tcPr>
            <w:tcW w:w="2685" w:type="dxa"/>
            <w:tcBorders>
              <w:top w:val="nil"/>
              <w:left w:val="nil"/>
              <w:bottom w:val="nil"/>
              <w:right w:val="nil"/>
            </w:tcBorders>
            <w:shd w:val="clear" w:color="auto" w:fill="auto"/>
            <w:noWrap/>
            <w:vAlign w:val="bottom"/>
            <w:hideMark/>
          </w:tcPr>
          <w:p w14:paraId="3FCD8FEB"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8FEC"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8FED"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8FEE"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8FEF"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8FF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F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F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F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F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F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F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8FF7" w14:textId="77777777" w:rsidR="00F63EA7" w:rsidRPr="00CD5F2C" w:rsidRDefault="0035347C">
            <w:pPr>
              <w:contextualSpacing/>
              <w:rPr>
                <w:rFonts w:ascii="Times New Roman" w:eastAsia="Times New Roman" w:hAnsi="Times New Roman" w:cs="Times New Roman"/>
                <w:sz w:val="20"/>
              </w:rPr>
            </w:pPr>
          </w:p>
        </w:tc>
      </w:tr>
      <w:tr w:rsidR="00BC419A" w14:paraId="3FCD9007" w14:textId="77777777">
        <w:trPr>
          <w:trHeight w:val="300"/>
        </w:trPr>
        <w:tc>
          <w:tcPr>
            <w:tcW w:w="2720" w:type="dxa"/>
            <w:tcBorders>
              <w:top w:val="nil"/>
              <w:left w:val="nil"/>
              <w:bottom w:val="nil"/>
              <w:right w:val="nil"/>
            </w:tcBorders>
            <w:shd w:val="clear" w:color="auto" w:fill="auto"/>
            <w:noWrap/>
            <w:vAlign w:val="bottom"/>
            <w:hideMark/>
          </w:tcPr>
          <w:p w14:paraId="3FCD8FF9"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Ν.Δ:</w:t>
            </w:r>
          </w:p>
        </w:tc>
        <w:tc>
          <w:tcPr>
            <w:tcW w:w="2685" w:type="dxa"/>
            <w:tcBorders>
              <w:top w:val="nil"/>
              <w:left w:val="nil"/>
              <w:bottom w:val="nil"/>
              <w:right w:val="nil"/>
            </w:tcBorders>
            <w:shd w:val="clear" w:color="auto" w:fill="auto"/>
            <w:noWrap/>
            <w:vAlign w:val="bottom"/>
            <w:hideMark/>
          </w:tcPr>
          <w:p w14:paraId="3FCD8FFA"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8FFB"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8FFC"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ΠΡΝ</w:t>
            </w:r>
          </w:p>
        </w:tc>
        <w:tc>
          <w:tcPr>
            <w:tcW w:w="115" w:type="dxa"/>
            <w:tcBorders>
              <w:top w:val="nil"/>
              <w:left w:val="nil"/>
              <w:bottom w:val="nil"/>
              <w:right w:val="nil"/>
            </w:tcBorders>
            <w:shd w:val="clear" w:color="auto" w:fill="auto"/>
            <w:noWrap/>
            <w:vAlign w:val="bottom"/>
            <w:hideMark/>
          </w:tcPr>
          <w:p w14:paraId="3FCD8FFD"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8FFE"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8FF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0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0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0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0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0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0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06" w14:textId="77777777" w:rsidR="00F63EA7" w:rsidRPr="00CD5F2C" w:rsidRDefault="0035347C">
            <w:pPr>
              <w:contextualSpacing/>
              <w:rPr>
                <w:rFonts w:ascii="Times New Roman" w:eastAsia="Times New Roman" w:hAnsi="Times New Roman" w:cs="Times New Roman"/>
                <w:sz w:val="20"/>
              </w:rPr>
            </w:pPr>
          </w:p>
        </w:tc>
      </w:tr>
      <w:tr w:rsidR="00BC419A" w14:paraId="3FCD9016" w14:textId="77777777">
        <w:trPr>
          <w:trHeight w:val="300"/>
        </w:trPr>
        <w:tc>
          <w:tcPr>
            <w:tcW w:w="2720" w:type="dxa"/>
            <w:tcBorders>
              <w:top w:val="nil"/>
              <w:left w:val="nil"/>
              <w:bottom w:val="nil"/>
              <w:right w:val="nil"/>
            </w:tcBorders>
            <w:shd w:val="clear" w:color="auto" w:fill="auto"/>
            <w:noWrap/>
            <w:vAlign w:val="bottom"/>
            <w:hideMark/>
          </w:tcPr>
          <w:p w14:paraId="3FCD9008"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ΔΗ.ΣΥ:</w:t>
            </w:r>
          </w:p>
        </w:tc>
        <w:tc>
          <w:tcPr>
            <w:tcW w:w="2685" w:type="dxa"/>
            <w:tcBorders>
              <w:top w:val="nil"/>
              <w:left w:val="nil"/>
              <w:bottom w:val="nil"/>
              <w:right w:val="nil"/>
            </w:tcBorders>
            <w:shd w:val="clear" w:color="auto" w:fill="auto"/>
            <w:noWrap/>
            <w:vAlign w:val="bottom"/>
            <w:hideMark/>
          </w:tcPr>
          <w:p w14:paraId="3FCD9009"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00A"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00B"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900C"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00D"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00E"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0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1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1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1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1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1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15" w14:textId="77777777" w:rsidR="00F63EA7" w:rsidRPr="00CD5F2C" w:rsidRDefault="0035347C">
            <w:pPr>
              <w:contextualSpacing/>
              <w:rPr>
                <w:rFonts w:ascii="Times New Roman" w:eastAsia="Times New Roman" w:hAnsi="Times New Roman" w:cs="Times New Roman"/>
                <w:sz w:val="20"/>
              </w:rPr>
            </w:pPr>
          </w:p>
        </w:tc>
      </w:tr>
      <w:tr w:rsidR="00BC419A" w14:paraId="3FCD9025" w14:textId="77777777">
        <w:trPr>
          <w:trHeight w:val="300"/>
        </w:trPr>
        <w:tc>
          <w:tcPr>
            <w:tcW w:w="2720" w:type="dxa"/>
            <w:tcBorders>
              <w:top w:val="nil"/>
              <w:left w:val="nil"/>
              <w:bottom w:val="nil"/>
              <w:right w:val="nil"/>
            </w:tcBorders>
            <w:shd w:val="clear" w:color="auto" w:fill="auto"/>
            <w:noWrap/>
            <w:vAlign w:val="bottom"/>
            <w:hideMark/>
          </w:tcPr>
          <w:p w14:paraId="3FCD9017"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Χ.Α:</w:t>
            </w:r>
          </w:p>
        </w:tc>
        <w:tc>
          <w:tcPr>
            <w:tcW w:w="2685" w:type="dxa"/>
            <w:tcBorders>
              <w:top w:val="nil"/>
              <w:left w:val="nil"/>
              <w:bottom w:val="nil"/>
              <w:right w:val="nil"/>
            </w:tcBorders>
            <w:shd w:val="clear" w:color="auto" w:fill="auto"/>
            <w:noWrap/>
            <w:vAlign w:val="bottom"/>
            <w:hideMark/>
          </w:tcPr>
          <w:p w14:paraId="3FCD9018"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019"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01A"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ΠΡΝ</w:t>
            </w:r>
          </w:p>
        </w:tc>
        <w:tc>
          <w:tcPr>
            <w:tcW w:w="115" w:type="dxa"/>
            <w:tcBorders>
              <w:top w:val="nil"/>
              <w:left w:val="nil"/>
              <w:bottom w:val="nil"/>
              <w:right w:val="nil"/>
            </w:tcBorders>
            <w:shd w:val="clear" w:color="auto" w:fill="auto"/>
            <w:noWrap/>
            <w:vAlign w:val="bottom"/>
            <w:hideMark/>
          </w:tcPr>
          <w:p w14:paraId="3FCD901B"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01C"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01D"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1E"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1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2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2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2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2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24" w14:textId="77777777" w:rsidR="00F63EA7" w:rsidRPr="00CD5F2C" w:rsidRDefault="0035347C">
            <w:pPr>
              <w:contextualSpacing/>
              <w:rPr>
                <w:rFonts w:ascii="Times New Roman" w:eastAsia="Times New Roman" w:hAnsi="Times New Roman" w:cs="Times New Roman"/>
                <w:sz w:val="20"/>
              </w:rPr>
            </w:pPr>
          </w:p>
        </w:tc>
      </w:tr>
      <w:tr w:rsidR="00BC419A" w14:paraId="3FCD9034" w14:textId="77777777">
        <w:trPr>
          <w:trHeight w:val="300"/>
        </w:trPr>
        <w:tc>
          <w:tcPr>
            <w:tcW w:w="2720" w:type="dxa"/>
            <w:tcBorders>
              <w:top w:val="nil"/>
              <w:left w:val="nil"/>
              <w:bottom w:val="nil"/>
              <w:right w:val="nil"/>
            </w:tcBorders>
            <w:shd w:val="clear" w:color="auto" w:fill="auto"/>
            <w:noWrap/>
            <w:vAlign w:val="bottom"/>
            <w:hideMark/>
          </w:tcPr>
          <w:p w14:paraId="3FCD9026"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Κ.Κ.Ε:</w:t>
            </w:r>
          </w:p>
        </w:tc>
        <w:tc>
          <w:tcPr>
            <w:tcW w:w="2685" w:type="dxa"/>
            <w:tcBorders>
              <w:top w:val="nil"/>
              <w:left w:val="nil"/>
              <w:bottom w:val="nil"/>
              <w:right w:val="nil"/>
            </w:tcBorders>
            <w:shd w:val="clear" w:color="auto" w:fill="auto"/>
            <w:noWrap/>
            <w:vAlign w:val="bottom"/>
            <w:hideMark/>
          </w:tcPr>
          <w:p w14:paraId="3FCD9027"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028"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029"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OXI</w:t>
            </w:r>
          </w:p>
        </w:tc>
        <w:tc>
          <w:tcPr>
            <w:tcW w:w="115" w:type="dxa"/>
            <w:tcBorders>
              <w:top w:val="nil"/>
              <w:left w:val="nil"/>
              <w:bottom w:val="nil"/>
              <w:right w:val="nil"/>
            </w:tcBorders>
            <w:shd w:val="clear" w:color="auto" w:fill="auto"/>
            <w:noWrap/>
            <w:vAlign w:val="bottom"/>
            <w:hideMark/>
          </w:tcPr>
          <w:p w14:paraId="3FCD902A"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02B"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02C"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2D"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2E"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2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3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3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3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33" w14:textId="77777777" w:rsidR="00F63EA7" w:rsidRPr="00CD5F2C" w:rsidRDefault="0035347C">
            <w:pPr>
              <w:contextualSpacing/>
              <w:rPr>
                <w:rFonts w:ascii="Times New Roman" w:eastAsia="Times New Roman" w:hAnsi="Times New Roman" w:cs="Times New Roman"/>
                <w:sz w:val="20"/>
              </w:rPr>
            </w:pPr>
          </w:p>
        </w:tc>
      </w:tr>
      <w:tr w:rsidR="00BC419A" w14:paraId="3FCD9043" w14:textId="77777777">
        <w:trPr>
          <w:trHeight w:val="300"/>
        </w:trPr>
        <w:tc>
          <w:tcPr>
            <w:tcW w:w="2720" w:type="dxa"/>
            <w:tcBorders>
              <w:top w:val="nil"/>
              <w:left w:val="nil"/>
              <w:bottom w:val="nil"/>
              <w:right w:val="nil"/>
            </w:tcBorders>
            <w:shd w:val="clear" w:color="auto" w:fill="auto"/>
            <w:noWrap/>
            <w:vAlign w:val="bottom"/>
            <w:hideMark/>
          </w:tcPr>
          <w:p w14:paraId="3FCD9035"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ΑΝ.ΕΛ:</w:t>
            </w:r>
          </w:p>
        </w:tc>
        <w:tc>
          <w:tcPr>
            <w:tcW w:w="2685" w:type="dxa"/>
            <w:tcBorders>
              <w:top w:val="nil"/>
              <w:left w:val="nil"/>
              <w:bottom w:val="nil"/>
              <w:right w:val="nil"/>
            </w:tcBorders>
            <w:shd w:val="clear" w:color="auto" w:fill="auto"/>
            <w:noWrap/>
            <w:vAlign w:val="bottom"/>
            <w:hideMark/>
          </w:tcPr>
          <w:p w14:paraId="3FCD9036"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037"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038"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9039"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03A"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03B"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3C"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3D"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3E"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3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4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4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42" w14:textId="77777777" w:rsidR="00F63EA7" w:rsidRPr="00CD5F2C" w:rsidRDefault="0035347C">
            <w:pPr>
              <w:contextualSpacing/>
              <w:rPr>
                <w:rFonts w:ascii="Times New Roman" w:eastAsia="Times New Roman" w:hAnsi="Times New Roman" w:cs="Times New Roman"/>
                <w:sz w:val="20"/>
              </w:rPr>
            </w:pPr>
          </w:p>
        </w:tc>
      </w:tr>
      <w:tr w:rsidR="00BC419A" w14:paraId="3FCD9052" w14:textId="77777777">
        <w:trPr>
          <w:trHeight w:val="300"/>
        </w:trPr>
        <w:tc>
          <w:tcPr>
            <w:tcW w:w="2720" w:type="dxa"/>
            <w:tcBorders>
              <w:top w:val="nil"/>
              <w:left w:val="nil"/>
              <w:bottom w:val="nil"/>
              <w:right w:val="nil"/>
            </w:tcBorders>
            <w:shd w:val="clear" w:color="auto" w:fill="auto"/>
            <w:noWrap/>
            <w:vAlign w:val="bottom"/>
            <w:hideMark/>
          </w:tcPr>
          <w:p w14:paraId="3FCD9044"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ΠΟΤΑΜΙ:</w:t>
            </w:r>
          </w:p>
        </w:tc>
        <w:tc>
          <w:tcPr>
            <w:tcW w:w="2685" w:type="dxa"/>
            <w:tcBorders>
              <w:top w:val="nil"/>
              <w:left w:val="nil"/>
              <w:bottom w:val="nil"/>
              <w:right w:val="nil"/>
            </w:tcBorders>
            <w:shd w:val="clear" w:color="auto" w:fill="auto"/>
            <w:noWrap/>
            <w:vAlign w:val="bottom"/>
            <w:hideMark/>
          </w:tcPr>
          <w:p w14:paraId="3FCD9045"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046"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047"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9048"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049"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04A"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4B"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4C"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4D"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4E"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4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5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51" w14:textId="77777777" w:rsidR="00F63EA7" w:rsidRPr="00CD5F2C" w:rsidRDefault="0035347C">
            <w:pPr>
              <w:contextualSpacing/>
              <w:rPr>
                <w:rFonts w:ascii="Times New Roman" w:eastAsia="Times New Roman" w:hAnsi="Times New Roman" w:cs="Times New Roman"/>
                <w:sz w:val="20"/>
              </w:rPr>
            </w:pPr>
          </w:p>
        </w:tc>
      </w:tr>
      <w:tr w:rsidR="00BC419A" w14:paraId="3FCD9060" w14:textId="77777777">
        <w:trPr>
          <w:trHeight w:val="300"/>
        </w:trPr>
        <w:tc>
          <w:tcPr>
            <w:tcW w:w="5405" w:type="dxa"/>
            <w:gridSpan w:val="2"/>
            <w:tcBorders>
              <w:top w:val="nil"/>
              <w:left w:val="nil"/>
              <w:bottom w:val="nil"/>
              <w:right w:val="nil"/>
            </w:tcBorders>
            <w:shd w:val="clear" w:color="auto" w:fill="auto"/>
            <w:noWrap/>
            <w:vAlign w:val="bottom"/>
            <w:hideMark/>
          </w:tcPr>
          <w:p w14:paraId="3FCD9053"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ΕΝ. ΚΕΝΤΡΩΩΝ:</w:t>
            </w:r>
          </w:p>
        </w:tc>
        <w:tc>
          <w:tcPr>
            <w:tcW w:w="2954" w:type="dxa"/>
            <w:tcBorders>
              <w:top w:val="nil"/>
              <w:left w:val="nil"/>
              <w:bottom w:val="nil"/>
              <w:right w:val="nil"/>
            </w:tcBorders>
            <w:shd w:val="clear" w:color="auto" w:fill="auto"/>
            <w:noWrap/>
            <w:vAlign w:val="bottom"/>
            <w:hideMark/>
          </w:tcPr>
          <w:p w14:paraId="3FCD9054" w14:textId="77777777" w:rsidR="00F63EA7" w:rsidRPr="00CD5F2C" w:rsidRDefault="0035347C">
            <w:pPr>
              <w:contextualSpacing/>
              <w:rPr>
                <w:rFonts w:ascii="Calibri" w:eastAsia="Times New Roman" w:hAnsi="Calibri" w:cs="Times New Roman"/>
                <w:color w:val="000000"/>
                <w:szCs w:val="24"/>
              </w:rPr>
            </w:pPr>
          </w:p>
        </w:tc>
        <w:tc>
          <w:tcPr>
            <w:tcW w:w="1354" w:type="dxa"/>
            <w:tcBorders>
              <w:top w:val="nil"/>
              <w:left w:val="nil"/>
              <w:bottom w:val="nil"/>
              <w:right w:val="nil"/>
            </w:tcBorders>
            <w:shd w:val="clear" w:color="auto" w:fill="auto"/>
            <w:noWrap/>
            <w:vAlign w:val="bottom"/>
            <w:hideMark/>
          </w:tcPr>
          <w:p w14:paraId="3FCD9055"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9056"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057"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058"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59"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5A"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5B"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5C"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5D"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5E"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5F" w14:textId="77777777" w:rsidR="00F63EA7" w:rsidRPr="00CD5F2C" w:rsidRDefault="0035347C">
            <w:pPr>
              <w:contextualSpacing/>
              <w:rPr>
                <w:rFonts w:ascii="Times New Roman" w:eastAsia="Times New Roman" w:hAnsi="Times New Roman" w:cs="Times New Roman"/>
                <w:sz w:val="20"/>
              </w:rPr>
            </w:pPr>
          </w:p>
        </w:tc>
      </w:tr>
      <w:tr w:rsidR="00BC419A" w14:paraId="3FCD906F" w14:textId="77777777">
        <w:trPr>
          <w:trHeight w:val="300"/>
        </w:trPr>
        <w:tc>
          <w:tcPr>
            <w:tcW w:w="2720" w:type="dxa"/>
            <w:tcBorders>
              <w:top w:val="nil"/>
              <w:left w:val="nil"/>
              <w:bottom w:val="nil"/>
              <w:right w:val="nil"/>
            </w:tcBorders>
            <w:shd w:val="clear" w:color="auto" w:fill="auto"/>
            <w:noWrap/>
            <w:vAlign w:val="bottom"/>
            <w:hideMark/>
          </w:tcPr>
          <w:p w14:paraId="3FCD9061" w14:textId="77777777" w:rsidR="00F63EA7" w:rsidRPr="00CD5F2C" w:rsidRDefault="0035347C">
            <w:pPr>
              <w:contextualSpacing/>
              <w:rPr>
                <w:rFonts w:ascii="Times New Roman" w:eastAsia="Times New Roman" w:hAnsi="Times New Roman" w:cs="Times New Roman"/>
                <w:sz w:val="20"/>
              </w:rPr>
            </w:pPr>
          </w:p>
        </w:tc>
        <w:tc>
          <w:tcPr>
            <w:tcW w:w="2685" w:type="dxa"/>
            <w:tcBorders>
              <w:top w:val="nil"/>
              <w:left w:val="nil"/>
              <w:bottom w:val="nil"/>
              <w:right w:val="nil"/>
            </w:tcBorders>
            <w:shd w:val="clear" w:color="auto" w:fill="auto"/>
            <w:noWrap/>
            <w:vAlign w:val="bottom"/>
            <w:hideMark/>
          </w:tcPr>
          <w:p w14:paraId="3FCD9062" w14:textId="77777777" w:rsidR="00F63EA7" w:rsidRPr="00CD5F2C" w:rsidRDefault="0035347C">
            <w:pPr>
              <w:contextualSpacing/>
              <w:rPr>
                <w:rFonts w:ascii="Times New Roman" w:eastAsia="Times New Roman" w:hAnsi="Times New Roman" w:cs="Times New Roman"/>
                <w:sz w:val="20"/>
              </w:rPr>
            </w:pPr>
          </w:p>
        </w:tc>
        <w:tc>
          <w:tcPr>
            <w:tcW w:w="2954" w:type="dxa"/>
            <w:tcBorders>
              <w:top w:val="nil"/>
              <w:left w:val="nil"/>
              <w:bottom w:val="nil"/>
              <w:right w:val="nil"/>
            </w:tcBorders>
            <w:shd w:val="clear" w:color="auto" w:fill="auto"/>
            <w:noWrap/>
            <w:vAlign w:val="bottom"/>
            <w:hideMark/>
          </w:tcPr>
          <w:p w14:paraId="3FCD9063"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06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65" w14:textId="77777777" w:rsidR="00F63EA7" w:rsidRPr="00CD5F2C" w:rsidRDefault="0035347C">
            <w:pPr>
              <w:contextualSpacing/>
              <w:rPr>
                <w:rFonts w:ascii="Times New Roman" w:eastAsia="Times New Roman" w:hAnsi="Times New Roman" w:cs="Times New Roman"/>
                <w:sz w:val="20"/>
              </w:rPr>
            </w:pPr>
          </w:p>
        </w:tc>
        <w:tc>
          <w:tcPr>
            <w:tcW w:w="1245" w:type="dxa"/>
            <w:tcBorders>
              <w:top w:val="nil"/>
              <w:left w:val="nil"/>
              <w:bottom w:val="nil"/>
              <w:right w:val="nil"/>
            </w:tcBorders>
            <w:shd w:val="clear" w:color="auto" w:fill="auto"/>
            <w:noWrap/>
            <w:vAlign w:val="bottom"/>
            <w:hideMark/>
          </w:tcPr>
          <w:p w14:paraId="3FCD9066"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06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68"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69"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6A"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6B"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6C"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6D"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6E" w14:textId="77777777" w:rsidR="00F63EA7" w:rsidRPr="00CD5F2C" w:rsidRDefault="0035347C">
            <w:pPr>
              <w:contextualSpacing/>
              <w:rPr>
                <w:rFonts w:ascii="Times New Roman" w:eastAsia="Times New Roman" w:hAnsi="Times New Roman" w:cs="Times New Roman"/>
                <w:sz w:val="20"/>
              </w:rPr>
            </w:pPr>
          </w:p>
        </w:tc>
      </w:tr>
      <w:tr w:rsidR="00BC419A" w14:paraId="3FCD9079" w14:textId="77777777">
        <w:trPr>
          <w:trHeight w:val="300"/>
        </w:trPr>
        <w:tc>
          <w:tcPr>
            <w:tcW w:w="2720" w:type="dxa"/>
            <w:tcBorders>
              <w:top w:val="nil"/>
              <w:left w:val="nil"/>
              <w:bottom w:val="nil"/>
              <w:right w:val="nil"/>
            </w:tcBorders>
            <w:shd w:val="clear" w:color="auto" w:fill="auto"/>
            <w:noWrap/>
            <w:vAlign w:val="bottom"/>
            <w:hideMark/>
          </w:tcPr>
          <w:p w14:paraId="3FCD9070" w14:textId="77777777" w:rsidR="00F63EA7" w:rsidRPr="00CD5F2C" w:rsidRDefault="0035347C">
            <w:pPr>
              <w:contextualSpacing/>
              <w:rPr>
                <w:rFonts w:ascii="Times New Roman" w:eastAsia="Times New Roman" w:hAnsi="Times New Roman" w:cs="Times New Roman"/>
                <w:sz w:val="20"/>
              </w:rPr>
            </w:pPr>
          </w:p>
        </w:tc>
        <w:tc>
          <w:tcPr>
            <w:tcW w:w="9915" w:type="dxa"/>
            <w:gridSpan w:val="6"/>
            <w:tcBorders>
              <w:top w:val="nil"/>
              <w:left w:val="nil"/>
              <w:bottom w:val="nil"/>
              <w:right w:val="nil"/>
            </w:tcBorders>
            <w:shd w:val="clear" w:color="auto" w:fill="auto"/>
            <w:noWrap/>
            <w:vAlign w:val="bottom"/>
            <w:hideMark/>
          </w:tcPr>
          <w:p w14:paraId="3FCD9071"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Άρθρο 6 όπως τροποποιήθηκε   ΔΕΚΤΟ ΚΑΤΑ ΠΛΕΙΟΨΗΦΙΑ</w:t>
            </w:r>
          </w:p>
        </w:tc>
        <w:tc>
          <w:tcPr>
            <w:tcW w:w="115" w:type="dxa"/>
            <w:tcBorders>
              <w:top w:val="nil"/>
              <w:left w:val="nil"/>
              <w:bottom w:val="nil"/>
              <w:right w:val="nil"/>
            </w:tcBorders>
            <w:shd w:val="clear" w:color="auto" w:fill="auto"/>
            <w:noWrap/>
            <w:vAlign w:val="bottom"/>
            <w:hideMark/>
          </w:tcPr>
          <w:p w14:paraId="3FCD9072" w14:textId="77777777" w:rsidR="00F63EA7" w:rsidRPr="00CD5F2C" w:rsidRDefault="0035347C">
            <w:pPr>
              <w:contextualSpacing/>
              <w:rPr>
                <w:rFonts w:ascii="Calibri" w:eastAsia="Times New Roman" w:hAnsi="Calibri" w:cs="Times New Roman"/>
                <w:color w:val="000000"/>
                <w:szCs w:val="24"/>
              </w:rPr>
            </w:pPr>
          </w:p>
        </w:tc>
        <w:tc>
          <w:tcPr>
            <w:tcW w:w="115" w:type="dxa"/>
            <w:tcBorders>
              <w:top w:val="nil"/>
              <w:left w:val="nil"/>
              <w:bottom w:val="nil"/>
              <w:right w:val="nil"/>
            </w:tcBorders>
            <w:shd w:val="clear" w:color="auto" w:fill="auto"/>
            <w:noWrap/>
            <w:vAlign w:val="bottom"/>
            <w:hideMark/>
          </w:tcPr>
          <w:p w14:paraId="3FCD907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7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7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7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7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78" w14:textId="77777777" w:rsidR="00F63EA7" w:rsidRPr="00CD5F2C" w:rsidRDefault="0035347C">
            <w:pPr>
              <w:contextualSpacing/>
              <w:rPr>
                <w:rFonts w:ascii="Times New Roman" w:eastAsia="Times New Roman" w:hAnsi="Times New Roman" w:cs="Times New Roman"/>
                <w:sz w:val="20"/>
              </w:rPr>
            </w:pPr>
          </w:p>
        </w:tc>
      </w:tr>
      <w:tr w:rsidR="00BC419A" w14:paraId="3FCD9088" w14:textId="77777777">
        <w:trPr>
          <w:trHeight w:val="300"/>
        </w:trPr>
        <w:tc>
          <w:tcPr>
            <w:tcW w:w="2720" w:type="dxa"/>
            <w:tcBorders>
              <w:top w:val="nil"/>
              <w:left w:val="nil"/>
              <w:bottom w:val="nil"/>
              <w:right w:val="nil"/>
            </w:tcBorders>
            <w:shd w:val="clear" w:color="auto" w:fill="auto"/>
            <w:noWrap/>
            <w:vAlign w:val="bottom"/>
            <w:hideMark/>
          </w:tcPr>
          <w:p w14:paraId="3FCD907A"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ΣΥΡΙΖΑ:</w:t>
            </w:r>
          </w:p>
        </w:tc>
        <w:tc>
          <w:tcPr>
            <w:tcW w:w="2685" w:type="dxa"/>
            <w:tcBorders>
              <w:top w:val="nil"/>
              <w:left w:val="nil"/>
              <w:bottom w:val="nil"/>
              <w:right w:val="nil"/>
            </w:tcBorders>
            <w:shd w:val="clear" w:color="auto" w:fill="auto"/>
            <w:noWrap/>
            <w:vAlign w:val="bottom"/>
            <w:hideMark/>
          </w:tcPr>
          <w:p w14:paraId="3FCD907B"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07C"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07D"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907E"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07F"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08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8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8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8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8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8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8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87" w14:textId="77777777" w:rsidR="00F63EA7" w:rsidRPr="00CD5F2C" w:rsidRDefault="0035347C">
            <w:pPr>
              <w:contextualSpacing/>
              <w:rPr>
                <w:rFonts w:ascii="Times New Roman" w:eastAsia="Times New Roman" w:hAnsi="Times New Roman" w:cs="Times New Roman"/>
                <w:sz w:val="20"/>
              </w:rPr>
            </w:pPr>
          </w:p>
        </w:tc>
      </w:tr>
      <w:tr w:rsidR="00BC419A" w14:paraId="3FCD9097" w14:textId="77777777">
        <w:trPr>
          <w:trHeight w:val="300"/>
        </w:trPr>
        <w:tc>
          <w:tcPr>
            <w:tcW w:w="2720" w:type="dxa"/>
            <w:tcBorders>
              <w:top w:val="nil"/>
              <w:left w:val="nil"/>
              <w:bottom w:val="nil"/>
              <w:right w:val="nil"/>
            </w:tcBorders>
            <w:shd w:val="clear" w:color="auto" w:fill="auto"/>
            <w:noWrap/>
            <w:vAlign w:val="bottom"/>
            <w:hideMark/>
          </w:tcPr>
          <w:p w14:paraId="3FCD9089"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Ν.Δ:</w:t>
            </w:r>
          </w:p>
        </w:tc>
        <w:tc>
          <w:tcPr>
            <w:tcW w:w="2685" w:type="dxa"/>
            <w:tcBorders>
              <w:top w:val="nil"/>
              <w:left w:val="nil"/>
              <w:bottom w:val="nil"/>
              <w:right w:val="nil"/>
            </w:tcBorders>
            <w:shd w:val="clear" w:color="auto" w:fill="auto"/>
            <w:noWrap/>
            <w:vAlign w:val="bottom"/>
            <w:hideMark/>
          </w:tcPr>
          <w:p w14:paraId="3FCD908A"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08B"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08C"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OXI</w:t>
            </w:r>
          </w:p>
        </w:tc>
        <w:tc>
          <w:tcPr>
            <w:tcW w:w="115" w:type="dxa"/>
            <w:tcBorders>
              <w:top w:val="nil"/>
              <w:left w:val="nil"/>
              <w:bottom w:val="nil"/>
              <w:right w:val="nil"/>
            </w:tcBorders>
            <w:shd w:val="clear" w:color="auto" w:fill="auto"/>
            <w:noWrap/>
            <w:vAlign w:val="bottom"/>
            <w:hideMark/>
          </w:tcPr>
          <w:p w14:paraId="3FCD908D"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08E"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08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9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9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9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9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9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9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96" w14:textId="77777777" w:rsidR="00F63EA7" w:rsidRPr="00CD5F2C" w:rsidRDefault="0035347C">
            <w:pPr>
              <w:contextualSpacing/>
              <w:rPr>
                <w:rFonts w:ascii="Times New Roman" w:eastAsia="Times New Roman" w:hAnsi="Times New Roman" w:cs="Times New Roman"/>
                <w:sz w:val="20"/>
              </w:rPr>
            </w:pPr>
          </w:p>
        </w:tc>
      </w:tr>
      <w:tr w:rsidR="00BC419A" w14:paraId="3FCD90A6" w14:textId="77777777">
        <w:trPr>
          <w:trHeight w:val="300"/>
        </w:trPr>
        <w:tc>
          <w:tcPr>
            <w:tcW w:w="2720" w:type="dxa"/>
            <w:tcBorders>
              <w:top w:val="nil"/>
              <w:left w:val="nil"/>
              <w:bottom w:val="nil"/>
              <w:right w:val="nil"/>
            </w:tcBorders>
            <w:shd w:val="clear" w:color="auto" w:fill="auto"/>
            <w:noWrap/>
            <w:vAlign w:val="bottom"/>
            <w:hideMark/>
          </w:tcPr>
          <w:p w14:paraId="3FCD9098"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ΔΗ.ΣΥ:</w:t>
            </w:r>
          </w:p>
        </w:tc>
        <w:tc>
          <w:tcPr>
            <w:tcW w:w="2685" w:type="dxa"/>
            <w:tcBorders>
              <w:top w:val="nil"/>
              <w:left w:val="nil"/>
              <w:bottom w:val="nil"/>
              <w:right w:val="nil"/>
            </w:tcBorders>
            <w:shd w:val="clear" w:color="auto" w:fill="auto"/>
            <w:noWrap/>
            <w:vAlign w:val="bottom"/>
            <w:hideMark/>
          </w:tcPr>
          <w:p w14:paraId="3FCD9099"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09A"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09B"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909C"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09D"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09E"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9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A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A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A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A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A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A5" w14:textId="77777777" w:rsidR="00F63EA7" w:rsidRPr="00CD5F2C" w:rsidRDefault="0035347C">
            <w:pPr>
              <w:contextualSpacing/>
              <w:rPr>
                <w:rFonts w:ascii="Times New Roman" w:eastAsia="Times New Roman" w:hAnsi="Times New Roman" w:cs="Times New Roman"/>
                <w:sz w:val="20"/>
              </w:rPr>
            </w:pPr>
          </w:p>
        </w:tc>
      </w:tr>
      <w:tr w:rsidR="00BC419A" w14:paraId="3FCD90B5" w14:textId="77777777">
        <w:trPr>
          <w:trHeight w:val="300"/>
        </w:trPr>
        <w:tc>
          <w:tcPr>
            <w:tcW w:w="2720" w:type="dxa"/>
            <w:tcBorders>
              <w:top w:val="nil"/>
              <w:left w:val="nil"/>
              <w:bottom w:val="nil"/>
              <w:right w:val="nil"/>
            </w:tcBorders>
            <w:shd w:val="clear" w:color="auto" w:fill="auto"/>
            <w:noWrap/>
            <w:vAlign w:val="bottom"/>
            <w:hideMark/>
          </w:tcPr>
          <w:p w14:paraId="3FCD90A7"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Χ.Α:</w:t>
            </w:r>
          </w:p>
        </w:tc>
        <w:tc>
          <w:tcPr>
            <w:tcW w:w="2685" w:type="dxa"/>
            <w:tcBorders>
              <w:top w:val="nil"/>
              <w:left w:val="nil"/>
              <w:bottom w:val="nil"/>
              <w:right w:val="nil"/>
            </w:tcBorders>
            <w:shd w:val="clear" w:color="auto" w:fill="auto"/>
            <w:noWrap/>
            <w:vAlign w:val="bottom"/>
            <w:hideMark/>
          </w:tcPr>
          <w:p w14:paraId="3FCD90A8"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0A9"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0AA"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ΠΡΝ</w:t>
            </w:r>
          </w:p>
        </w:tc>
        <w:tc>
          <w:tcPr>
            <w:tcW w:w="115" w:type="dxa"/>
            <w:tcBorders>
              <w:top w:val="nil"/>
              <w:left w:val="nil"/>
              <w:bottom w:val="nil"/>
              <w:right w:val="nil"/>
            </w:tcBorders>
            <w:shd w:val="clear" w:color="auto" w:fill="auto"/>
            <w:noWrap/>
            <w:vAlign w:val="bottom"/>
            <w:hideMark/>
          </w:tcPr>
          <w:p w14:paraId="3FCD90AB"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0AC"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0AD"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AE"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A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B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B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B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B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B4" w14:textId="77777777" w:rsidR="00F63EA7" w:rsidRPr="00CD5F2C" w:rsidRDefault="0035347C">
            <w:pPr>
              <w:contextualSpacing/>
              <w:rPr>
                <w:rFonts w:ascii="Times New Roman" w:eastAsia="Times New Roman" w:hAnsi="Times New Roman" w:cs="Times New Roman"/>
                <w:sz w:val="20"/>
              </w:rPr>
            </w:pPr>
          </w:p>
        </w:tc>
      </w:tr>
      <w:tr w:rsidR="00BC419A" w14:paraId="3FCD90C4" w14:textId="77777777">
        <w:trPr>
          <w:trHeight w:val="300"/>
        </w:trPr>
        <w:tc>
          <w:tcPr>
            <w:tcW w:w="2720" w:type="dxa"/>
            <w:tcBorders>
              <w:top w:val="nil"/>
              <w:left w:val="nil"/>
              <w:bottom w:val="nil"/>
              <w:right w:val="nil"/>
            </w:tcBorders>
            <w:shd w:val="clear" w:color="auto" w:fill="auto"/>
            <w:noWrap/>
            <w:vAlign w:val="bottom"/>
            <w:hideMark/>
          </w:tcPr>
          <w:p w14:paraId="3FCD90B6"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Κ.Κ.Ε:</w:t>
            </w:r>
          </w:p>
        </w:tc>
        <w:tc>
          <w:tcPr>
            <w:tcW w:w="2685" w:type="dxa"/>
            <w:tcBorders>
              <w:top w:val="nil"/>
              <w:left w:val="nil"/>
              <w:bottom w:val="nil"/>
              <w:right w:val="nil"/>
            </w:tcBorders>
            <w:shd w:val="clear" w:color="auto" w:fill="auto"/>
            <w:noWrap/>
            <w:vAlign w:val="bottom"/>
            <w:hideMark/>
          </w:tcPr>
          <w:p w14:paraId="3FCD90B7"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0B8"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0B9"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OXI</w:t>
            </w:r>
          </w:p>
        </w:tc>
        <w:tc>
          <w:tcPr>
            <w:tcW w:w="115" w:type="dxa"/>
            <w:tcBorders>
              <w:top w:val="nil"/>
              <w:left w:val="nil"/>
              <w:bottom w:val="nil"/>
              <w:right w:val="nil"/>
            </w:tcBorders>
            <w:shd w:val="clear" w:color="auto" w:fill="auto"/>
            <w:noWrap/>
            <w:vAlign w:val="bottom"/>
            <w:hideMark/>
          </w:tcPr>
          <w:p w14:paraId="3FCD90BA"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0BB"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0BC"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BD"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BE"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B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C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C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C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C3" w14:textId="77777777" w:rsidR="00F63EA7" w:rsidRPr="00CD5F2C" w:rsidRDefault="0035347C">
            <w:pPr>
              <w:contextualSpacing/>
              <w:rPr>
                <w:rFonts w:ascii="Times New Roman" w:eastAsia="Times New Roman" w:hAnsi="Times New Roman" w:cs="Times New Roman"/>
                <w:sz w:val="20"/>
              </w:rPr>
            </w:pPr>
          </w:p>
        </w:tc>
      </w:tr>
      <w:tr w:rsidR="00BC419A" w14:paraId="3FCD90D3" w14:textId="77777777">
        <w:trPr>
          <w:trHeight w:val="300"/>
        </w:trPr>
        <w:tc>
          <w:tcPr>
            <w:tcW w:w="2720" w:type="dxa"/>
            <w:tcBorders>
              <w:top w:val="nil"/>
              <w:left w:val="nil"/>
              <w:bottom w:val="nil"/>
              <w:right w:val="nil"/>
            </w:tcBorders>
            <w:shd w:val="clear" w:color="auto" w:fill="auto"/>
            <w:noWrap/>
            <w:vAlign w:val="bottom"/>
            <w:hideMark/>
          </w:tcPr>
          <w:p w14:paraId="3FCD90C5"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ΑΝ.ΕΛ:</w:t>
            </w:r>
          </w:p>
        </w:tc>
        <w:tc>
          <w:tcPr>
            <w:tcW w:w="2685" w:type="dxa"/>
            <w:tcBorders>
              <w:top w:val="nil"/>
              <w:left w:val="nil"/>
              <w:bottom w:val="nil"/>
              <w:right w:val="nil"/>
            </w:tcBorders>
            <w:shd w:val="clear" w:color="auto" w:fill="auto"/>
            <w:noWrap/>
            <w:vAlign w:val="bottom"/>
            <w:hideMark/>
          </w:tcPr>
          <w:p w14:paraId="3FCD90C6"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0C7"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0C8"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90C9"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0CA"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0CB"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CC"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CD"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CE"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C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D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D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D2" w14:textId="77777777" w:rsidR="00F63EA7" w:rsidRPr="00CD5F2C" w:rsidRDefault="0035347C">
            <w:pPr>
              <w:contextualSpacing/>
              <w:rPr>
                <w:rFonts w:ascii="Times New Roman" w:eastAsia="Times New Roman" w:hAnsi="Times New Roman" w:cs="Times New Roman"/>
                <w:sz w:val="20"/>
              </w:rPr>
            </w:pPr>
          </w:p>
        </w:tc>
      </w:tr>
      <w:tr w:rsidR="00BC419A" w14:paraId="3FCD90E2" w14:textId="77777777">
        <w:trPr>
          <w:trHeight w:val="300"/>
        </w:trPr>
        <w:tc>
          <w:tcPr>
            <w:tcW w:w="2720" w:type="dxa"/>
            <w:tcBorders>
              <w:top w:val="nil"/>
              <w:left w:val="nil"/>
              <w:bottom w:val="nil"/>
              <w:right w:val="nil"/>
            </w:tcBorders>
            <w:shd w:val="clear" w:color="auto" w:fill="auto"/>
            <w:noWrap/>
            <w:vAlign w:val="bottom"/>
            <w:hideMark/>
          </w:tcPr>
          <w:p w14:paraId="3FCD90D4"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ΠΟΤΑΜΙ:</w:t>
            </w:r>
          </w:p>
        </w:tc>
        <w:tc>
          <w:tcPr>
            <w:tcW w:w="2685" w:type="dxa"/>
            <w:tcBorders>
              <w:top w:val="nil"/>
              <w:left w:val="nil"/>
              <w:bottom w:val="nil"/>
              <w:right w:val="nil"/>
            </w:tcBorders>
            <w:shd w:val="clear" w:color="auto" w:fill="auto"/>
            <w:noWrap/>
            <w:vAlign w:val="bottom"/>
            <w:hideMark/>
          </w:tcPr>
          <w:p w14:paraId="3FCD90D5"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0D6"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0D7"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90D8"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0D9"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0DA"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DB"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DC"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DD"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DE"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D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E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E1" w14:textId="77777777" w:rsidR="00F63EA7" w:rsidRPr="00CD5F2C" w:rsidRDefault="0035347C">
            <w:pPr>
              <w:contextualSpacing/>
              <w:rPr>
                <w:rFonts w:ascii="Times New Roman" w:eastAsia="Times New Roman" w:hAnsi="Times New Roman" w:cs="Times New Roman"/>
                <w:sz w:val="20"/>
              </w:rPr>
            </w:pPr>
          </w:p>
        </w:tc>
      </w:tr>
      <w:tr w:rsidR="00BC419A" w14:paraId="3FCD90F0" w14:textId="77777777">
        <w:trPr>
          <w:trHeight w:val="300"/>
        </w:trPr>
        <w:tc>
          <w:tcPr>
            <w:tcW w:w="5405" w:type="dxa"/>
            <w:gridSpan w:val="2"/>
            <w:tcBorders>
              <w:top w:val="nil"/>
              <w:left w:val="nil"/>
              <w:bottom w:val="nil"/>
              <w:right w:val="nil"/>
            </w:tcBorders>
            <w:shd w:val="clear" w:color="auto" w:fill="auto"/>
            <w:noWrap/>
            <w:vAlign w:val="bottom"/>
            <w:hideMark/>
          </w:tcPr>
          <w:p w14:paraId="3FCD90E3"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ΕΝ. ΚΕΝΤΡΩΩΝ:</w:t>
            </w:r>
          </w:p>
        </w:tc>
        <w:tc>
          <w:tcPr>
            <w:tcW w:w="2954" w:type="dxa"/>
            <w:tcBorders>
              <w:top w:val="nil"/>
              <w:left w:val="nil"/>
              <w:bottom w:val="nil"/>
              <w:right w:val="nil"/>
            </w:tcBorders>
            <w:shd w:val="clear" w:color="auto" w:fill="auto"/>
            <w:noWrap/>
            <w:vAlign w:val="bottom"/>
            <w:hideMark/>
          </w:tcPr>
          <w:p w14:paraId="3FCD90E4" w14:textId="77777777" w:rsidR="00F63EA7" w:rsidRPr="00CD5F2C" w:rsidRDefault="0035347C">
            <w:pPr>
              <w:contextualSpacing/>
              <w:rPr>
                <w:rFonts w:ascii="Calibri" w:eastAsia="Times New Roman" w:hAnsi="Calibri" w:cs="Times New Roman"/>
                <w:color w:val="000000"/>
                <w:szCs w:val="24"/>
              </w:rPr>
            </w:pPr>
          </w:p>
        </w:tc>
        <w:tc>
          <w:tcPr>
            <w:tcW w:w="1354" w:type="dxa"/>
            <w:tcBorders>
              <w:top w:val="nil"/>
              <w:left w:val="nil"/>
              <w:bottom w:val="nil"/>
              <w:right w:val="nil"/>
            </w:tcBorders>
            <w:shd w:val="clear" w:color="auto" w:fill="auto"/>
            <w:noWrap/>
            <w:vAlign w:val="bottom"/>
            <w:hideMark/>
          </w:tcPr>
          <w:p w14:paraId="3FCD90E5"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ΠΡΝ</w:t>
            </w:r>
          </w:p>
        </w:tc>
        <w:tc>
          <w:tcPr>
            <w:tcW w:w="115" w:type="dxa"/>
            <w:tcBorders>
              <w:top w:val="nil"/>
              <w:left w:val="nil"/>
              <w:bottom w:val="nil"/>
              <w:right w:val="nil"/>
            </w:tcBorders>
            <w:shd w:val="clear" w:color="auto" w:fill="auto"/>
            <w:noWrap/>
            <w:vAlign w:val="bottom"/>
            <w:hideMark/>
          </w:tcPr>
          <w:p w14:paraId="3FCD90E6"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0E7"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0E8"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E9"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EA"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EB"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EC"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ED"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EE"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EF" w14:textId="77777777" w:rsidR="00F63EA7" w:rsidRPr="00CD5F2C" w:rsidRDefault="0035347C">
            <w:pPr>
              <w:contextualSpacing/>
              <w:rPr>
                <w:rFonts w:ascii="Times New Roman" w:eastAsia="Times New Roman" w:hAnsi="Times New Roman" w:cs="Times New Roman"/>
                <w:sz w:val="20"/>
              </w:rPr>
            </w:pPr>
          </w:p>
        </w:tc>
      </w:tr>
      <w:tr w:rsidR="00BC419A" w14:paraId="3FCD90FF" w14:textId="77777777">
        <w:trPr>
          <w:trHeight w:val="300"/>
        </w:trPr>
        <w:tc>
          <w:tcPr>
            <w:tcW w:w="2720" w:type="dxa"/>
            <w:tcBorders>
              <w:top w:val="nil"/>
              <w:left w:val="nil"/>
              <w:bottom w:val="nil"/>
              <w:right w:val="nil"/>
            </w:tcBorders>
            <w:shd w:val="clear" w:color="auto" w:fill="auto"/>
            <w:noWrap/>
            <w:vAlign w:val="bottom"/>
            <w:hideMark/>
          </w:tcPr>
          <w:p w14:paraId="3FCD90F1" w14:textId="77777777" w:rsidR="00F63EA7" w:rsidRPr="00CD5F2C" w:rsidRDefault="0035347C">
            <w:pPr>
              <w:contextualSpacing/>
              <w:rPr>
                <w:rFonts w:ascii="Times New Roman" w:eastAsia="Times New Roman" w:hAnsi="Times New Roman" w:cs="Times New Roman"/>
                <w:sz w:val="20"/>
              </w:rPr>
            </w:pPr>
          </w:p>
        </w:tc>
        <w:tc>
          <w:tcPr>
            <w:tcW w:w="2685" w:type="dxa"/>
            <w:tcBorders>
              <w:top w:val="nil"/>
              <w:left w:val="nil"/>
              <w:bottom w:val="nil"/>
              <w:right w:val="nil"/>
            </w:tcBorders>
            <w:shd w:val="clear" w:color="auto" w:fill="auto"/>
            <w:noWrap/>
            <w:vAlign w:val="bottom"/>
            <w:hideMark/>
          </w:tcPr>
          <w:p w14:paraId="3FCD90F2" w14:textId="77777777" w:rsidR="00F63EA7" w:rsidRPr="00CD5F2C" w:rsidRDefault="0035347C">
            <w:pPr>
              <w:contextualSpacing/>
              <w:rPr>
                <w:rFonts w:ascii="Times New Roman" w:eastAsia="Times New Roman" w:hAnsi="Times New Roman" w:cs="Times New Roman"/>
                <w:sz w:val="20"/>
              </w:rPr>
            </w:pPr>
          </w:p>
        </w:tc>
        <w:tc>
          <w:tcPr>
            <w:tcW w:w="2954" w:type="dxa"/>
            <w:tcBorders>
              <w:top w:val="nil"/>
              <w:left w:val="nil"/>
              <w:bottom w:val="nil"/>
              <w:right w:val="nil"/>
            </w:tcBorders>
            <w:shd w:val="clear" w:color="auto" w:fill="auto"/>
            <w:noWrap/>
            <w:vAlign w:val="bottom"/>
            <w:hideMark/>
          </w:tcPr>
          <w:p w14:paraId="3FCD90F3"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0F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F5" w14:textId="77777777" w:rsidR="00F63EA7" w:rsidRPr="00CD5F2C" w:rsidRDefault="0035347C">
            <w:pPr>
              <w:contextualSpacing/>
              <w:rPr>
                <w:rFonts w:ascii="Times New Roman" w:eastAsia="Times New Roman" w:hAnsi="Times New Roman" w:cs="Times New Roman"/>
                <w:sz w:val="20"/>
              </w:rPr>
            </w:pPr>
          </w:p>
        </w:tc>
        <w:tc>
          <w:tcPr>
            <w:tcW w:w="1245" w:type="dxa"/>
            <w:tcBorders>
              <w:top w:val="nil"/>
              <w:left w:val="nil"/>
              <w:bottom w:val="nil"/>
              <w:right w:val="nil"/>
            </w:tcBorders>
            <w:shd w:val="clear" w:color="auto" w:fill="auto"/>
            <w:noWrap/>
            <w:vAlign w:val="bottom"/>
            <w:hideMark/>
          </w:tcPr>
          <w:p w14:paraId="3FCD90F6"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0F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F8"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F9"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FA"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FB"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FC"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FD"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0FE" w14:textId="77777777" w:rsidR="00F63EA7" w:rsidRPr="00CD5F2C" w:rsidRDefault="0035347C">
            <w:pPr>
              <w:contextualSpacing/>
              <w:rPr>
                <w:rFonts w:ascii="Times New Roman" w:eastAsia="Times New Roman" w:hAnsi="Times New Roman" w:cs="Times New Roman"/>
                <w:sz w:val="20"/>
              </w:rPr>
            </w:pPr>
          </w:p>
        </w:tc>
      </w:tr>
      <w:tr w:rsidR="00BC419A" w14:paraId="3FCD9109" w14:textId="77777777">
        <w:trPr>
          <w:trHeight w:val="300"/>
        </w:trPr>
        <w:tc>
          <w:tcPr>
            <w:tcW w:w="2720" w:type="dxa"/>
            <w:tcBorders>
              <w:top w:val="nil"/>
              <w:left w:val="nil"/>
              <w:bottom w:val="nil"/>
              <w:right w:val="nil"/>
            </w:tcBorders>
            <w:shd w:val="clear" w:color="auto" w:fill="auto"/>
            <w:noWrap/>
            <w:vAlign w:val="bottom"/>
            <w:hideMark/>
          </w:tcPr>
          <w:p w14:paraId="3FCD9100" w14:textId="77777777" w:rsidR="00F63EA7" w:rsidRPr="00CD5F2C" w:rsidRDefault="0035347C">
            <w:pPr>
              <w:contextualSpacing/>
              <w:rPr>
                <w:rFonts w:ascii="Times New Roman" w:eastAsia="Times New Roman" w:hAnsi="Times New Roman" w:cs="Times New Roman"/>
                <w:sz w:val="20"/>
              </w:rPr>
            </w:pPr>
          </w:p>
        </w:tc>
        <w:tc>
          <w:tcPr>
            <w:tcW w:w="9915" w:type="dxa"/>
            <w:gridSpan w:val="6"/>
            <w:tcBorders>
              <w:top w:val="nil"/>
              <w:left w:val="nil"/>
              <w:bottom w:val="nil"/>
              <w:right w:val="nil"/>
            </w:tcBorders>
            <w:shd w:val="clear" w:color="auto" w:fill="auto"/>
            <w:noWrap/>
            <w:vAlign w:val="bottom"/>
            <w:hideMark/>
          </w:tcPr>
          <w:p w14:paraId="3FCD9101"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Άρθρο 7 όπως τροποποιήθηκε   ΔΕΚΤΟ ΚΑΤΑ ΠΛΕΙΟΨΗΦΙΑ</w:t>
            </w:r>
          </w:p>
        </w:tc>
        <w:tc>
          <w:tcPr>
            <w:tcW w:w="115" w:type="dxa"/>
            <w:tcBorders>
              <w:top w:val="nil"/>
              <w:left w:val="nil"/>
              <w:bottom w:val="nil"/>
              <w:right w:val="nil"/>
            </w:tcBorders>
            <w:shd w:val="clear" w:color="auto" w:fill="auto"/>
            <w:noWrap/>
            <w:vAlign w:val="bottom"/>
            <w:hideMark/>
          </w:tcPr>
          <w:p w14:paraId="3FCD9102" w14:textId="77777777" w:rsidR="00F63EA7" w:rsidRPr="00CD5F2C" w:rsidRDefault="0035347C">
            <w:pPr>
              <w:contextualSpacing/>
              <w:rPr>
                <w:rFonts w:ascii="Calibri" w:eastAsia="Times New Roman" w:hAnsi="Calibri" w:cs="Times New Roman"/>
                <w:color w:val="000000"/>
                <w:szCs w:val="24"/>
              </w:rPr>
            </w:pPr>
          </w:p>
        </w:tc>
        <w:tc>
          <w:tcPr>
            <w:tcW w:w="115" w:type="dxa"/>
            <w:tcBorders>
              <w:top w:val="nil"/>
              <w:left w:val="nil"/>
              <w:bottom w:val="nil"/>
              <w:right w:val="nil"/>
            </w:tcBorders>
            <w:shd w:val="clear" w:color="auto" w:fill="auto"/>
            <w:noWrap/>
            <w:vAlign w:val="bottom"/>
            <w:hideMark/>
          </w:tcPr>
          <w:p w14:paraId="3FCD910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0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0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0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0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08" w14:textId="77777777" w:rsidR="00F63EA7" w:rsidRPr="00CD5F2C" w:rsidRDefault="0035347C">
            <w:pPr>
              <w:contextualSpacing/>
              <w:rPr>
                <w:rFonts w:ascii="Times New Roman" w:eastAsia="Times New Roman" w:hAnsi="Times New Roman" w:cs="Times New Roman"/>
                <w:sz w:val="20"/>
              </w:rPr>
            </w:pPr>
          </w:p>
        </w:tc>
      </w:tr>
      <w:tr w:rsidR="00BC419A" w14:paraId="3FCD9118" w14:textId="77777777">
        <w:trPr>
          <w:trHeight w:val="300"/>
        </w:trPr>
        <w:tc>
          <w:tcPr>
            <w:tcW w:w="2720" w:type="dxa"/>
            <w:tcBorders>
              <w:top w:val="nil"/>
              <w:left w:val="nil"/>
              <w:bottom w:val="nil"/>
              <w:right w:val="nil"/>
            </w:tcBorders>
            <w:shd w:val="clear" w:color="auto" w:fill="auto"/>
            <w:noWrap/>
            <w:vAlign w:val="bottom"/>
            <w:hideMark/>
          </w:tcPr>
          <w:p w14:paraId="3FCD910A"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ΣΥΡΙΖΑ:</w:t>
            </w:r>
          </w:p>
        </w:tc>
        <w:tc>
          <w:tcPr>
            <w:tcW w:w="2685" w:type="dxa"/>
            <w:tcBorders>
              <w:top w:val="nil"/>
              <w:left w:val="nil"/>
              <w:bottom w:val="nil"/>
              <w:right w:val="nil"/>
            </w:tcBorders>
            <w:shd w:val="clear" w:color="auto" w:fill="auto"/>
            <w:noWrap/>
            <w:vAlign w:val="bottom"/>
            <w:hideMark/>
          </w:tcPr>
          <w:p w14:paraId="3FCD910B"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10C"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10D"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910E"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10F"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11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1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1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1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1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1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1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17" w14:textId="77777777" w:rsidR="00F63EA7" w:rsidRPr="00CD5F2C" w:rsidRDefault="0035347C">
            <w:pPr>
              <w:contextualSpacing/>
              <w:rPr>
                <w:rFonts w:ascii="Times New Roman" w:eastAsia="Times New Roman" w:hAnsi="Times New Roman" w:cs="Times New Roman"/>
                <w:sz w:val="20"/>
              </w:rPr>
            </w:pPr>
          </w:p>
        </w:tc>
      </w:tr>
      <w:tr w:rsidR="00BC419A" w14:paraId="3FCD9127" w14:textId="77777777">
        <w:trPr>
          <w:trHeight w:val="300"/>
        </w:trPr>
        <w:tc>
          <w:tcPr>
            <w:tcW w:w="2720" w:type="dxa"/>
            <w:tcBorders>
              <w:top w:val="nil"/>
              <w:left w:val="nil"/>
              <w:bottom w:val="nil"/>
              <w:right w:val="nil"/>
            </w:tcBorders>
            <w:shd w:val="clear" w:color="auto" w:fill="auto"/>
            <w:noWrap/>
            <w:vAlign w:val="bottom"/>
            <w:hideMark/>
          </w:tcPr>
          <w:p w14:paraId="3FCD9119"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Ν.Δ:</w:t>
            </w:r>
          </w:p>
        </w:tc>
        <w:tc>
          <w:tcPr>
            <w:tcW w:w="2685" w:type="dxa"/>
            <w:tcBorders>
              <w:top w:val="nil"/>
              <w:left w:val="nil"/>
              <w:bottom w:val="nil"/>
              <w:right w:val="nil"/>
            </w:tcBorders>
            <w:shd w:val="clear" w:color="auto" w:fill="auto"/>
            <w:noWrap/>
            <w:vAlign w:val="bottom"/>
            <w:hideMark/>
          </w:tcPr>
          <w:p w14:paraId="3FCD911A"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11B"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11C"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911D"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11E"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11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2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2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2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2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2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2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26" w14:textId="77777777" w:rsidR="00F63EA7" w:rsidRPr="00CD5F2C" w:rsidRDefault="0035347C">
            <w:pPr>
              <w:contextualSpacing/>
              <w:rPr>
                <w:rFonts w:ascii="Times New Roman" w:eastAsia="Times New Roman" w:hAnsi="Times New Roman" w:cs="Times New Roman"/>
                <w:sz w:val="20"/>
              </w:rPr>
            </w:pPr>
          </w:p>
        </w:tc>
      </w:tr>
      <w:tr w:rsidR="00BC419A" w14:paraId="3FCD9136" w14:textId="77777777">
        <w:trPr>
          <w:trHeight w:val="300"/>
        </w:trPr>
        <w:tc>
          <w:tcPr>
            <w:tcW w:w="2720" w:type="dxa"/>
            <w:tcBorders>
              <w:top w:val="nil"/>
              <w:left w:val="nil"/>
              <w:bottom w:val="nil"/>
              <w:right w:val="nil"/>
            </w:tcBorders>
            <w:shd w:val="clear" w:color="auto" w:fill="auto"/>
            <w:noWrap/>
            <w:vAlign w:val="bottom"/>
            <w:hideMark/>
          </w:tcPr>
          <w:p w14:paraId="3FCD9128"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ΔΗ.ΣΥ:</w:t>
            </w:r>
          </w:p>
        </w:tc>
        <w:tc>
          <w:tcPr>
            <w:tcW w:w="2685" w:type="dxa"/>
            <w:tcBorders>
              <w:top w:val="nil"/>
              <w:left w:val="nil"/>
              <w:bottom w:val="nil"/>
              <w:right w:val="nil"/>
            </w:tcBorders>
            <w:shd w:val="clear" w:color="auto" w:fill="auto"/>
            <w:noWrap/>
            <w:vAlign w:val="bottom"/>
            <w:hideMark/>
          </w:tcPr>
          <w:p w14:paraId="3FCD9129"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12A"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12B"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912C"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12D"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12E"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2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3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3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3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3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3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35" w14:textId="77777777" w:rsidR="00F63EA7" w:rsidRPr="00CD5F2C" w:rsidRDefault="0035347C">
            <w:pPr>
              <w:contextualSpacing/>
              <w:rPr>
                <w:rFonts w:ascii="Times New Roman" w:eastAsia="Times New Roman" w:hAnsi="Times New Roman" w:cs="Times New Roman"/>
                <w:sz w:val="20"/>
              </w:rPr>
            </w:pPr>
          </w:p>
        </w:tc>
      </w:tr>
      <w:tr w:rsidR="00BC419A" w14:paraId="3FCD9145" w14:textId="77777777">
        <w:trPr>
          <w:trHeight w:val="300"/>
        </w:trPr>
        <w:tc>
          <w:tcPr>
            <w:tcW w:w="2720" w:type="dxa"/>
            <w:tcBorders>
              <w:top w:val="nil"/>
              <w:left w:val="nil"/>
              <w:bottom w:val="nil"/>
              <w:right w:val="nil"/>
            </w:tcBorders>
            <w:shd w:val="clear" w:color="auto" w:fill="auto"/>
            <w:noWrap/>
            <w:vAlign w:val="bottom"/>
            <w:hideMark/>
          </w:tcPr>
          <w:p w14:paraId="3FCD9137"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Χ.Α:</w:t>
            </w:r>
          </w:p>
        </w:tc>
        <w:tc>
          <w:tcPr>
            <w:tcW w:w="2685" w:type="dxa"/>
            <w:tcBorders>
              <w:top w:val="nil"/>
              <w:left w:val="nil"/>
              <w:bottom w:val="nil"/>
              <w:right w:val="nil"/>
            </w:tcBorders>
            <w:shd w:val="clear" w:color="auto" w:fill="auto"/>
            <w:noWrap/>
            <w:vAlign w:val="bottom"/>
            <w:hideMark/>
          </w:tcPr>
          <w:p w14:paraId="3FCD9138"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139"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13A"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ΠΡΝ</w:t>
            </w:r>
          </w:p>
        </w:tc>
        <w:tc>
          <w:tcPr>
            <w:tcW w:w="115" w:type="dxa"/>
            <w:tcBorders>
              <w:top w:val="nil"/>
              <w:left w:val="nil"/>
              <w:bottom w:val="nil"/>
              <w:right w:val="nil"/>
            </w:tcBorders>
            <w:shd w:val="clear" w:color="auto" w:fill="auto"/>
            <w:noWrap/>
            <w:vAlign w:val="bottom"/>
            <w:hideMark/>
          </w:tcPr>
          <w:p w14:paraId="3FCD913B"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13C"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13D"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3E"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3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4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4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4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4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44" w14:textId="77777777" w:rsidR="00F63EA7" w:rsidRPr="00CD5F2C" w:rsidRDefault="0035347C">
            <w:pPr>
              <w:contextualSpacing/>
              <w:rPr>
                <w:rFonts w:ascii="Times New Roman" w:eastAsia="Times New Roman" w:hAnsi="Times New Roman" w:cs="Times New Roman"/>
                <w:sz w:val="20"/>
              </w:rPr>
            </w:pPr>
          </w:p>
        </w:tc>
      </w:tr>
      <w:tr w:rsidR="00BC419A" w14:paraId="3FCD9154" w14:textId="77777777">
        <w:trPr>
          <w:trHeight w:val="300"/>
        </w:trPr>
        <w:tc>
          <w:tcPr>
            <w:tcW w:w="2720" w:type="dxa"/>
            <w:tcBorders>
              <w:top w:val="nil"/>
              <w:left w:val="nil"/>
              <w:bottom w:val="nil"/>
              <w:right w:val="nil"/>
            </w:tcBorders>
            <w:shd w:val="clear" w:color="auto" w:fill="auto"/>
            <w:noWrap/>
            <w:vAlign w:val="bottom"/>
            <w:hideMark/>
          </w:tcPr>
          <w:p w14:paraId="3FCD9146"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Κ.Κ.Ε:</w:t>
            </w:r>
          </w:p>
        </w:tc>
        <w:tc>
          <w:tcPr>
            <w:tcW w:w="2685" w:type="dxa"/>
            <w:tcBorders>
              <w:top w:val="nil"/>
              <w:left w:val="nil"/>
              <w:bottom w:val="nil"/>
              <w:right w:val="nil"/>
            </w:tcBorders>
            <w:shd w:val="clear" w:color="auto" w:fill="auto"/>
            <w:noWrap/>
            <w:vAlign w:val="bottom"/>
            <w:hideMark/>
          </w:tcPr>
          <w:p w14:paraId="3FCD9147"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148"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149"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OXI</w:t>
            </w:r>
          </w:p>
        </w:tc>
        <w:tc>
          <w:tcPr>
            <w:tcW w:w="115" w:type="dxa"/>
            <w:tcBorders>
              <w:top w:val="nil"/>
              <w:left w:val="nil"/>
              <w:bottom w:val="nil"/>
              <w:right w:val="nil"/>
            </w:tcBorders>
            <w:shd w:val="clear" w:color="auto" w:fill="auto"/>
            <w:noWrap/>
            <w:vAlign w:val="bottom"/>
            <w:hideMark/>
          </w:tcPr>
          <w:p w14:paraId="3FCD914A"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14B"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14C"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4D"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4E"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4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5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5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5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53" w14:textId="77777777" w:rsidR="00F63EA7" w:rsidRPr="00CD5F2C" w:rsidRDefault="0035347C">
            <w:pPr>
              <w:contextualSpacing/>
              <w:rPr>
                <w:rFonts w:ascii="Times New Roman" w:eastAsia="Times New Roman" w:hAnsi="Times New Roman" w:cs="Times New Roman"/>
                <w:sz w:val="20"/>
              </w:rPr>
            </w:pPr>
          </w:p>
        </w:tc>
      </w:tr>
      <w:tr w:rsidR="00BC419A" w14:paraId="3FCD9163" w14:textId="77777777">
        <w:trPr>
          <w:trHeight w:val="300"/>
        </w:trPr>
        <w:tc>
          <w:tcPr>
            <w:tcW w:w="2720" w:type="dxa"/>
            <w:tcBorders>
              <w:top w:val="nil"/>
              <w:left w:val="nil"/>
              <w:bottom w:val="nil"/>
              <w:right w:val="nil"/>
            </w:tcBorders>
            <w:shd w:val="clear" w:color="auto" w:fill="auto"/>
            <w:noWrap/>
            <w:vAlign w:val="bottom"/>
            <w:hideMark/>
          </w:tcPr>
          <w:p w14:paraId="3FCD9155"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ΑΝ.ΕΛ:</w:t>
            </w:r>
          </w:p>
        </w:tc>
        <w:tc>
          <w:tcPr>
            <w:tcW w:w="2685" w:type="dxa"/>
            <w:tcBorders>
              <w:top w:val="nil"/>
              <w:left w:val="nil"/>
              <w:bottom w:val="nil"/>
              <w:right w:val="nil"/>
            </w:tcBorders>
            <w:shd w:val="clear" w:color="auto" w:fill="auto"/>
            <w:noWrap/>
            <w:vAlign w:val="bottom"/>
            <w:hideMark/>
          </w:tcPr>
          <w:p w14:paraId="3FCD9156"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157"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158"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9159"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15A"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15B"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5C"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5D"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5E"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5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6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6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62" w14:textId="77777777" w:rsidR="00F63EA7" w:rsidRPr="00CD5F2C" w:rsidRDefault="0035347C">
            <w:pPr>
              <w:contextualSpacing/>
              <w:rPr>
                <w:rFonts w:ascii="Times New Roman" w:eastAsia="Times New Roman" w:hAnsi="Times New Roman" w:cs="Times New Roman"/>
                <w:sz w:val="20"/>
              </w:rPr>
            </w:pPr>
          </w:p>
        </w:tc>
      </w:tr>
      <w:tr w:rsidR="00BC419A" w14:paraId="3FCD9172" w14:textId="77777777">
        <w:trPr>
          <w:trHeight w:val="300"/>
        </w:trPr>
        <w:tc>
          <w:tcPr>
            <w:tcW w:w="2720" w:type="dxa"/>
            <w:tcBorders>
              <w:top w:val="nil"/>
              <w:left w:val="nil"/>
              <w:bottom w:val="nil"/>
              <w:right w:val="nil"/>
            </w:tcBorders>
            <w:shd w:val="clear" w:color="auto" w:fill="auto"/>
            <w:noWrap/>
            <w:vAlign w:val="bottom"/>
            <w:hideMark/>
          </w:tcPr>
          <w:p w14:paraId="3FCD9164"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ΠΟΤΑΜΙ:</w:t>
            </w:r>
          </w:p>
        </w:tc>
        <w:tc>
          <w:tcPr>
            <w:tcW w:w="2685" w:type="dxa"/>
            <w:tcBorders>
              <w:top w:val="nil"/>
              <w:left w:val="nil"/>
              <w:bottom w:val="nil"/>
              <w:right w:val="nil"/>
            </w:tcBorders>
            <w:shd w:val="clear" w:color="auto" w:fill="auto"/>
            <w:noWrap/>
            <w:vAlign w:val="bottom"/>
            <w:hideMark/>
          </w:tcPr>
          <w:p w14:paraId="3FCD9165"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166"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167"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9168"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169"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16A"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6B"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6C"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6D"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6E"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6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7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71" w14:textId="77777777" w:rsidR="00F63EA7" w:rsidRPr="00CD5F2C" w:rsidRDefault="0035347C">
            <w:pPr>
              <w:contextualSpacing/>
              <w:rPr>
                <w:rFonts w:ascii="Times New Roman" w:eastAsia="Times New Roman" w:hAnsi="Times New Roman" w:cs="Times New Roman"/>
                <w:sz w:val="20"/>
              </w:rPr>
            </w:pPr>
          </w:p>
        </w:tc>
      </w:tr>
      <w:tr w:rsidR="00BC419A" w14:paraId="3FCD9180" w14:textId="77777777">
        <w:trPr>
          <w:trHeight w:val="300"/>
        </w:trPr>
        <w:tc>
          <w:tcPr>
            <w:tcW w:w="5405" w:type="dxa"/>
            <w:gridSpan w:val="2"/>
            <w:tcBorders>
              <w:top w:val="nil"/>
              <w:left w:val="nil"/>
              <w:bottom w:val="nil"/>
              <w:right w:val="nil"/>
            </w:tcBorders>
            <w:shd w:val="clear" w:color="auto" w:fill="auto"/>
            <w:noWrap/>
            <w:vAlign w:val="bottom"/>
            <w:hideMark/>
          </w:tcPr>
          <w:p w14:paraId="3FCD9173"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ΕΝ. ΚΕΝΤΡΩΩΝ:</w:t>
            </w:r>
          </w:p>
        </w:tc>
        <w:tc>
          <w:tcPr>
            <w:tcW w:w="2954" w:type="dxa"/>
            <w:tcBorders>
              <w:top w:val="nil"/>
              <w:left w:val="nil"/>
              <w:bottom w:val="nil"/>
              <w:right w:val="nil"/>
            </w:tcBorders>
            <w:shd w:val="clear" w:color="auto" w:fill="auto"/>
            <w:noWrap/>
            <w:vAlign w:val="bottom"/>
            <w:hideMark/>
          </w:tcPr>
          <w:p w14:paraId="3FCD9174" w14:textId="77777777" w:rsidR="00F63EA7" w:rsidRPr="00CD5F2C" w:rsidRDefault="0035347C">
            <w:pPr>
              <w:contextualSpacing/>
              <w:rPr>
                <w:rFonts w:ascii="Calibri" w:eastAsia="Times New Roman" w:hAnsi="Calibri" w:cs="Times New Roman"/>
                <w:color w:val="000000"/>
                <w:szCs w:val="24"/>
              </w:rPr>
            </w:pPr>
          </w:p>
        </w:tc>
        <w:tc>
          <w:tcPr>
            <w:tcW w:w="1354" w:type="dxa"/>
            <w:tcBorders>
              <w:top w:val="nil"/>
              <w:left w:val="nil"/>
              <w:bottom w:val="nil"/>
              <w:right w:val="nil"/>
            </w:tcBorders>
            <w:shd w:val="clear" w:color="auto" w:fill="auto"/>
            <w:noWrap/>
            <w:vAlign w:val="bottom"/>
            <w:hideMark/>
          </w:tcPr>
          <w:p w14:paraId="3FCD9175"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9176"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177"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178"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79"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7A"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7B"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7C"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7D"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7E"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7F" w14:textId="77777777" w:rsidR="00F63EA7" w:rsidRPr="00CD5F2C" w:rsidRDefault="0035347C">
            <w:pPr>
              <w:contextualSpacing/>
              <w:rPr>
                <w:rFonts w:ascii="Times New Roman" w:eastAsia="Times New Roman" w:hAnsi="Times New Roman" w:cs="Times New Roman"/>
                <w:sz w:val="20"/>
              </w:rPr>
            </w:pPr>
          </w:p>
        </w:tc>
      </w:tr>
      <w:tr w:rsidR="00BC419A" w14:paraId="3FCD918F" w14:textId="77777777">
        <w:trPr>
          <w:trHeight w:val="300"/>
        </w:trPr>
        <w:tc>
          <w:tcPr>
            <w:tcW w:w="2720" w:type="dxa"/>
            <w:tcBorders>
              <w:top w:val="nil"/>
              <w:left w:val="nil"/>
              <w:bottom w:val="nil"/>
              <w:right w:val="nil"/>
            </w:tcBorders>
            <w:shd w:val="clear" w:color="auto" w:fill="auto"/>
            <w:noWrap/>
            <w:vAlign w:val="bottom"/>
            <w:hideMark/>
          </w:tcPr>
          <w:p w14:paraId="3FCD9181" w14:textId="77777777" w:rsidR="00F63EA7" w:rsidRPr="00CD5F2C" w:rsidRDefault="0035347C">
            <w:pPr>
              <w:contextualSpacing/>
              <w:rPr>
                <w:rFonts w:ascii="Times New Roman" w:eastAsia="Times New Roman" w:hAnsi="Times New Roman" w:cs="Times New Roman"/>
                <w:sz w:val="20"/>
              </w:rPr>
            </w:pPr>
          </w:p>
        </w:tc>
        <w:tc>
          <w:tcPr>
            <w:tcW w:w="2685" w:type="dxa"/>
            <w:tcBorders>
              <w:top w:val="nil"/>
              <w:left w:val="nil"/>
              <w:bottom w:val="nil"/>
              <w:right w:val="nil"/>
            </w:tcBorders>
            <w:shd w:val="clear" w:color="auto" w:fill="auto"/>
            <w:noWrap/>
            <w:vAlign w:val="bottom"/>
            <w:hideMark/>
          </w:tcPr>
          <w:p w14:paraId="3FCD9182" w14:textId="77777777" w:rsidR="00F63EA7" w:rsidRPr="00CD5F2C" w:rsidRDefault="0035347C">
            <w:pPr>
              <w:contextualSpacing/>
              <w:rPr>
                <w:rFonts w:ascii="Times New Roman" w:eastAsia="Times New Roman" w:hAnsi="Times New Roman" w:cs="Times New Roman"/>
                <w:sz w:val="20"/>
              </w:rPr>
            </w:pPr>
          </w:p>
        </w:tc>
        <w:tc>
          <w:tcPr>
            <w:tcW w:w="2954" w:type="dxa"/>
            <w:tcBorders>
              <w:top w:val="nil"/>
              <w:left w:val="nil"/>
              <w:bottom w:val="nil"/>
              <w:right w:val="nil"/>
            </w:tcBorders>
            <w:shd w:val="clear" w:color="auto" w:fill="auto"/>
            <w:noWrap/>
            <w:vAlign w:val="bottom"/>
            <w:hideMark/>
          </w:tcPr>
          <w:p w14:paraId="3FCD9183"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18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85" w14:textId="77777777" w:rsidR="00F63EA7" w:rsidRPr="00CD5F2C" w:rsidRDefault="0035347C">
            <w:pPr>
              <w:contextualSpacing/>
              <w:rPr>
                <w:rFonts w:ascii="Times New Roman" w:eastAsia="Times New Roman" w:hAnsi="Times New Roman" w:cs="Times New Roman"/>
                <w:sz w:val="20"/>
              </w:rPr>
            </w:pPr>
          </w:p>
        </w:tc>
        <w:tc>
          <w:tcPr>
            <w:tcW w:w="1245" w:type="dxa"/>
            <w:tcBorders>
              <w:top w:val="nil"/>
              <w:left w:val="nil"/>
              <w:bottom w:val="nil"/>
              <w:right w:val="nil"/>
            </w:tcBorders>
            <w:shd w:val="clear" w:color="auto" w:fill="auto"/>
            <w:noWrap/>
            <w:vAlign w:val="bottom"/>
            <w:hideMark/>
          </w:tcPr>
          <w:p w14:paraId="3FCD9186"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18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88"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89"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8A"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8B"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8C"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8D"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8E" w14:textId="77777777" w:rsidR="00F63EA7" w:rsidRPr="00CD5F2C" w:rsidRDefault="0035347C">
            <w:pPr>
              <w:contextualSpacing/>
              <w:rPr>
                <w:rFonts w:ascii="Times New Roman" w:eastAsia="Times New Roman" w:hAnsi="Times New Roman" w:cs="Times New Roman"/>
                <w:sz w:val="20"/>
              </w:rPr>
            </w:pPr>
          </w:p>
        </w:tc>
      </w:tr>
      <w:tr w:rsidR="00BC419A" w14:paraId="3FCD919A" w14:textId="77777777">
        <w:trPr>
          <w:trHeight w:val="300"/>
        </w:trPr>
        <w:tc>
          <w:tcPr>
            <w:tcW w:w="2720" w:type="dxa"/>
            <w:tcBorders>
              <w:top w:val="nil"/>
              <w:left w:val="nil"/>
              <w:bottom w:val="nil"/>
              <w:right w:val="nil"/>
            </w:tcBorders>
            <w:shd w:val="clear" w:color="auto" w:fill="auto"/>
            <w:noWrap/>
            <w:vAlign w:val="bottom"/>
            <w:hideMark/>
          </w:tcPr>
          <w:p w14:paraId="3FCD9190" w14:textId="77777777" w:rsidR="00F63EA7" w:rsidRPr="00CD5F2C" w:rsidRDefault="0035347C">
            <w:pPr>
              <w:contextualSpacing/>
              <w:rPr>
                <w:rFonts w:ascii="Times New Roman" w:eastAsia="Times New Roman" w:hAnsi="Times New Roman" w:cs="Times New Roman"/>
                <w:sz w:val="20"/>
              </w:rPr>
            </w:pPr>
          </w:p>
        </w:tc>
        <w:tc>
          <w:tcPr>
            <w:tcW w:w="8353" w:type="dxa"/>
            <w:gridSpan w:val="5"/>
            <w:tcBorders>
              <w:top w:val="nil"/>
              <w:left w:val="nil"/>
              <w:bottom w:val="nil"/>
              <w:right w:val="nil"/>
            </w:tcBorders>
            <w:shd w:val="clear" w:color="auto" w:fill="auto"/>
            <w:noWrap/>
            <w:vAlign w:val="bottom"/>
            <w:hideMark/>
          </w:tcPr>
          <w:p w14:paraId="3FCD9191"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Άρθρο 8 ως έχει   ΔΕΚΤΟ ΚΑΤΑ ΠΛΕΙΟΨΗΦΙΑ</w:t>
            </w:r>
          </w:p>
        </w:tc>
        <w:tc>
          <w:tcPr>
            <w:tcW w:w="1562" w:type="dxa"/>
            <w:tcBorders>
              <w:top w:val="nil"/>
              <w:left w:val="nil"/>
              <w:bottom w:val="nil"/>
              <w:right w:val="nil"/>
            </w:tcBorders>
            <w:shd w:val="clear" w:color="auto" w:fill="auto"/>
            <w:noWrap/>
            <w:vAlign w:val="bottom"/>
            <w:hideMark/>
          </w:tcPr>
          <w:p w14:paraId="3FCD9192" w14:textId="77777777" w:rsidR="00F63EA7" w:rsidRPr="00CD5F2C" w:rsidRDefault="0035347C">
            <w:pPr>
              <w:contextualSpacing/>
              <w:rPr>
                <w:rFonts w:ascii="Calibri" w:eastAsia="Times New Roman" w:hAnsi="Calibri" w:cs="Times New Roman"/>
                <w:color w:val="000000"/>
                <w:szCs w:val="24"/>
              </w:rPr>
            </w:pPr>
          </w:p>
        </w:tc>
        <w:tc>
          <w:tcPr>
            <w:tcW w:w="115" w:type="dxa"/>
            <w:tcBorders>
              <w:top w:val="nil"/>
              <w:left w:val="nil"/>
              <w:bottom w:val="nil"/>
              <w:right w:val="nil"/>
            </w:tcBorders>
            <w:shd w:val="clear" w:color="auto" w:fill="auto"/>
            <w:noWrap/>
            <w:vAlign w:val="bottom"/>
            <w:hideMark/>
          </w:tcPr>
          <w:p w14:paraId="3FCD919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9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9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9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9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98"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99" w14:textId="77777777" w:rsidR="00F63EA7" w:rsidRPr="00CD5F2C" w:rsidRDefault="0035347C">
            <w:pPr>
              <w:contextualSpacing/>
              <w:rPr>
                <w:rFonts w:ascii="Times New Roman" w:eastAsia="Times New Roman" w:hAnsi="Times New Roman" w:cs="Times New Roman"/>
                <w:sz w:val="20"/>
              </w:rPr>
            </w:pPr>
          </w:p>
        </w:tc>
      </w:tr>
      <w:tr w:rsidR="00BC419A" w14:paraId="3FCD91A9" w14:textId="77777777">
        <w:trPr>
          <w:trHeight w:val="300"/>
        </w:trPr>
        <w:tc>
          <w:tcPr>
            <w:tcW w:w="2720" w:type="dxa"/>
            <w:tcBorders>
              <w:top w:val="nil"/>
              <w:left w:val="nil"/>
              <w:bottom w:val="nil"/>
              <w:right w:val="nil"/>
            </w:tcBorders>
            <w:shd w:val="clear" w:color="auto" w:fill="auto"/>
            <w:noWrap/>
            <w:vAlign w:val="bottom"/>
            <w:hideMark/>
          </w:tcPr>
          <w:p w14:paraId="3FCD919B"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ΣΥΡΙΖΑ:</w:t>
            </w:r>
          </w:p>
        </w:tc>
        <w:tc>
          <w:tcPr>
            <w:tcW w:w="2685" w:type="dxa"/>
            <w:tcBorders>
              <w:top w:val="nil"/>
              <w:left w:val="nil"/>
              <w:bottom w:val="nil"/>
              <w:right w:val="nil"/>
            </w:tcBorders>
            <w:shd w:val="clear" w:color="auto" w:fill="auto"/>
            <w:noWrap/>
            <w:vAlign w:val="bottom"/>
            <w:hideMark/>
          </w:tcPr>
          <w:p w14:paraId="3FCD919C"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19D"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19E"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919F"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1A0"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1A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A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A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A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A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A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A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A8" w14:textId="77777777" w:rsidR="00F63EA7" w:rsidRPr="00CD5F2C" w:rsidRDefault="0035347C">
            <w:pPr>
              <w:contextualSpacing/>
              <w:rPr>
                <w:rFonts w:ascii="Times New Roman" w:eastAsia="Times New Roman" w:hAnsi="Times New Roman" w:cs="Times New Roman"/>
                <w:sz w:val="20"/>
              </w:rPr>
            </w:pPr>
          </w:p>
        </w:tc>
      </w:tr>
      <w:tr w:rsidR="00BC419A" w14:paraId="3FCD91B8" w14:textId="77777777">
        <w:trPr>
          <w:trHeight w:val="300"/>
        </w:trPr>
        <w:tc>
          <w:tcPr>
            <w:tcW w:w="2720" w:type="dxa"/>
            <w:tcBorders>
              <w:top w:val="nil"/>
              <w:left w:val="nil"/>
              <w:bottom w:val="nil"/>
              <w:right w:val="nil"/>
            </w:tcBorders>
            <w:shd w:val="clear" w:color="auto" w:fill="auto"/>
            <w:noWrap/>
            <w:vAlign w:val="bottom"/>
            <w:hideMark/>
          </w:tcPr>
          <w:p w14:paraId="3FCD91AA"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Ν.Δ:</w:t>
            </w:r>
          </w:p>
        </w:tc>
        <w:tc>
          <w:tcPr>
            <w:tcW w:w="2685" w:type="dxa"/>
            <w:tcBorders>
              <w:top w:val="nil"/>
              <w:left w:val="nil"/>
              <w:bottom w:val="nil"/>
              <w:right w:val="nil"/>
            </w:tcBorders>
            <w:shd w:val="clear" w:color="auto" w:fill="auto"/>
            <w:noWrap/>
            <w:vAlign w:val="bottom"/>
            <w:hideMark/>
          </w:tcPr>
          <w:p w14:paraId="3FCD91AB"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1AC"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1AD"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ΠΡΝ</w:t>
            </w:r>
          </w:p>
        </w:tc>
        <w:tc>
          <w:tcPr>
            <w:tcW w:w="115" w:type="dxa"/>
            <w:tcBorders>
              <w:top w:val="nil"/>
              <w:left w:val="nil"/>
              <w:bottom w:val="nil"/>
              <w:right w:val="nil"/>
            </w:tcBorders>
            <w:shd w:val="clear" w:color="auto" w:fill="auto"/>
            <w:noWrap/>
            <w:vAlign w:val="bottom"/>
            <w:hideMark/>
          </w:tcPr>
          <w:p w14:paraId="3FCD91AE"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1AF"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1B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B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B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B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B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B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B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B7" w14:textId="77777777" w:rsidR="00F63EA7" w:rsidRPr="00CD5F2C" w:rsidRDefault="0035347C">
            <w:pPr>
              <w:contextualSpacing/>
              <w:rPr>
                <w:rFonts w:ascii="Times New Roman" w:eastAsia="Times New Roman" w:hAnsi="Times New Roman" w:cs="Times New Roman"/>
                <w:sz w:val="20"/>
              </w:rPr>
            </w:pPr>
          </w:p>
        </w:tc>
      </w:tr>
      <w:tr w:rsidR="00BC419A" w14:paraId="3FCD91C7" w14:textId="77777777">
        <w:trPr>
          <w:trHeight w:val="300"/>
        </w:trPr>
        <w:tc>
          <w:tcPr>
            <w:tcW w:w="2720" w:type="dxa"/>
            <w:tcBorders>
              <w:top w:val="nil"/>
              <w:left w:val="nil"/>
              <w:bottom w:val="nil"/>
              <w:right w:val="nil"/>
            </w:tcBorders>
            <w:shd w:val="clear" w:color="auto" w:fill="auto"/>
            <w:noWrap/>
            <w:vAlign w:val="bottom"/>
            <w:hideMark/>
          </w:tcPr>
          <w:p w14:paraId="3FCD91B9"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ΔΗ.ΣΥ:</w:t>
            </w:r>
          </w:p>
        </w:tc>
        <w:tc>
          <w:tcPr>
            <w:tcW w:w="2685" w:type="dxa"/>
            <w:tcBorders>
              <w:top w:val="nil"/>
              <w:left w:val="nil"/>
              <w:bottom w:val="nil"/>
              <w:right w:val="nil"/>
            </w:tcBorders>
            <w:shd w:val="clear" w:color="auto" w:fill="auto"/>
            <w:noWrap/>
            <w:vAlign w:val="bottom"/>
            <w:hideMark/>
          </w:tcPr>
          <w:p w14:paraId="3FCD91BA"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1BB"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1BC"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91BD"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1BE"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1B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C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C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C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C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C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C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C6" w14:textId="77777777" w:rsidR="00F63EA7" w:rsidRPr="00CD5F2C" w:rsidRDefault="0035347C">
            <w:pPr>
              <w:contextualSpacing/>
              <w:rPr>
                <w:rFonts w:ascii="Times New Roman" w:eastAsia="Times New Roman" w:hAnsi="Times New Roman" w:cs="Times New Roman"/>
                <w:sz w:val="20"/>
              </w:rPr>
            </w:pPr>
          </w:p>
        </w:tc>
      </w:tr>
      <w:tr w:rsidR="00BC419A" w14:paraId="3FCD91D6" w14:textId="77777777">
        <w:trPr>
          <w:trHeight w:val="300"/>
        </w:trPr>
        <w:tc>
          <w:tcPr>
            <w:tcW w:w="2720" w:type="dxa"/>
            <w:tcBorders>
              <w:top w:val="nil"/>
              <w:left w:val="nil"/>
              <w:bottom w:val="nil"/>
              <w:right w:val="nil"/>
            </w:tcBorders>
            <w:shd w:val="clear" w:color="auto" w:fill="auto"/>
            <w:noWrap/>
            <w:vAlign w:val="bottom"/>
            <w:hideMark/>
          </w:tcPr>
          <w:p w14:paraId="3FCD91C8"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Χ.Α:</w:t>
            </w:r>
          </w:p>
        </w:tc>
        <w:tc>
          <w:tcPr>
            <w:tcW w:w="2685" w:type="dxa"/>
            <w:tcBorders>
              <w:top w:val="nil"/>
              <w:left w:val="nil"/>
              <w:bottom w:val="nil"/>
              <w:right w:val="nil"/>
            </w:tcBorders>
            <w:shd w:val="clear" w:color="auto" w:fill="auto"/>
            <w:noWrap/>
            <w:vAlign w:val="bottom"/>
            <w:hideMark/>
          </w:tcPr>
          <w:p w14:paraId="3FCD91C9"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1CA"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1CB"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ΠΡΝ</w:t>
            </w:r>
          </w:p>
        </w:tc>
        <w:tc>
          <w:tcPr>
            <w:tcW w:w="115" w:type="dxa"/>
            <w:tcBorders>
              <w:top w:val="nil"/>
              <w:left w:val="nil"/>
              <w:bottom w:val="nil"/>
              <w:right w:val="nil"/>
            </w:tcBorders>
            <w:shd w:val="clear" w:color="auto" w:fill="auto"/>
            <w:noWrap/>
            <w:vAlign w:val="bottom"/>
            <w:hideMark/>
          </w:tcPr>
          <w:p w14:paraId="3FCD91CC"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1CD"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1CE"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C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D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D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D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D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D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D5" w14:textId="77777777" w:rsidR="00F63EA7" w:rsidRPr="00CD5F2C" w:rsidRDefault="0035347C">
            <w:pPr>
              <w:contextualSpacing/>
              <w:rPr>
                <w:rFonts w:ascii="Times New Roman" w:eastAsia="Times New Roman" w:hAnsi="Times New Roman" w:cs="Times New Roman"/>
                <w:sz w:val="20"/>
              </w:rPr>
            </w:pPr>
          </w:p>
        </w:tc>
      </w:tr>
      <w:tr w:rsidR="00BC419A" w14:paraId="3FCD91E5" w14:textId="77777777">
        <w:trPr>
          <w:trHeight w:val="300"/>
        </w:trPr>
        <w:tc>
          <w:tcPr>
            <w:tcW w:w="2720" w:type="dxa"/>
            <w:tcBorders>
              <w:top w:val="nil"/>
              <w:left w:val="nil"/>
              <w:bottom w:val="nil"/>
              <w:right w:val="nil"/>
            </w:tcBorders>
            <w:shd w:val="clear" w:color="auto" w:fill="auto"/>
            <w:noWrap/>
            <w:vAlign w:val="bottom"/>
            <w:hideMark/>
          </w:tcPr>
          <w:p w14:paraId="3FCD91D7"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Κ.Κ.Ε:</w:t>
            </w:r>
          </w:p>
        </w:tc>
        <w:tc>
          <w:tcPr>
            <w:tcW w:w="2685" w:type="dxa"/>
            <w:tcBorders>
              <w:top w:val="nil"/>
              <w:left w:val="nil"/>
              <w:bottom w:val="nil"/>
              <w:right w:val="nil"/>
            </w:tcBorders>
            <w:shd w:val="clear" w:color="auto" w:fill="auto"/>
            <w:noWrap/>
            <w:vAlign w:val="bottom"/>
            <w:hideMark/>
          </w:tcPr>
          <w:p w14:paraId="3FCD91D8"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1D9"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1DA"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OXI</w:t>
            </w:r>
          </w:p>
        </w:tc>
        <w:tc>
          <w:tcPr>
            <w:tcW w:w="115" w:type="dxa"/>
            <w:tcBorders>
              <w:top w:val="nil"/>
              <w:left w:val="nil"/>
              <w:bottom w:val="nil"/>
              <w:right w:val="nil"/>
            </w:tcBorders>
            <w:shd w:val="clear" w:color="auto" w:fill="auto"/>
            <w:noWrap/>
            <w:vAlign w:val="bottom"/>
            <w:hideMark/>
          </w:tcPr>
          <w:p w14:paraId="3FCD91DB"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1DC"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1DD"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DE"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D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E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E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E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E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E4" w14:textId="77777777" w:rsidR="00F63EA7" w:rsidRPr="00CD5F2C" w:rsidRDefault="0035347C">
            <w:pPr>
              <w:contextualSpacing/>
              <w:rPr>
                <w:rFonts w:ascii="Times New Roman" w:eastAsia="Times New Roman" w:hAnsi="Times New Roman" w:cs="Times New Roman"/>
                <w:sz w:val="20"/>
              </w:rPr>
            </w:pPr>
          </w:p>
        </w:tc>
      </w:tr>
      <w:tr w:rsidR="00BC419A" w14:paraId="3FCD91F4" w14:textId="77777777">
        <w:trPr>
          <w:trHeight w:val="300"/>
        </w:trPr>
        <w:tc>
          <w:tcPr>
            <w:tcW w:w="2720" w:type="dxa"/>
            <w:tcBorders>
              <w:top w:val="nil"/>
              <w:left w:val="nil"/>
              <w:bottom w:val="nil"/>
              <w:right w:val="nil"/>
            </w:tcBorders>
            <w:shd w:val="clear" w:color="auto" w:fill="auto"/>
            <w:noWrap/>
            <w:vAlign w:val="bottom"/>
            <w:hideMark/>
          </w:tcPr>
          <w:p w14:paraId="3FCD91E6"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ΑΝ.ΕΛ:</w:t>
            </w:r>
          </w:p>
        </w:tc>
        <w:tc>
          <w:tcPr>
            <w:tcW w:w="2685" w:type="dxa"/>
            <w:tcBorders>
              <w:top w:val="nil"/>
              <w:left w:val="nil"/>
              <w:bottom w:val="nil"/>
              <w:right w:val="nil"/>
            </w:tcBorders>
            <w:shd w:val="clear" w:color="auto" w:fill="auto"/>
            <w:noWrap/>
            <w:vAlign w:val="bottom"/>
            <w:hideMark/>
          </w:tcPr>
          <w:p w14:paraId="3FCD91E7"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1E8"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1E9"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91EA"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1EB"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1EC"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ED"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EE"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E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F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F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F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F3" w14:textId="77777777" w:rsidR="00F63EA7" w:rsidRPr="00CD5F2C" w:rsidRDefault="0035347C">
            <w:pPr>
              <w:contextualSpacing/>
              <w:rPr>
                <w:rFonts w:ascii="Times New Roman" w:eastAsia="Times New Roman" w:hAnsi="Times New Roman" w:cs="Times New Roman"/>
                <w:sz w:val="20"/>
              </w:rPr>
            </w:pPr>
          </w:p>
        </w:tc>
      </w:tr>
      <w:tr w:rsidR="00BC419A" w14:paraId="3FCD9203" w14:textId="77777777">
        <w:trPr>
          <w:trHeight w:val="300"/>
        </w:trPr>
        <w:tc>
          <w:tcPr>
            <w:tcW w:w="2720" w:type="dxa"/>
            <w:tcBorders>
              <w:top w:val="nil"/>
              <w:left w:val="nil"/>
              <w:bottom w:val="nil"/>
              <w:right w:val="nil"/>
            </w:tcBorders>
            <w:shd w:val="clear" w:color="auto" w:fill="auto"/>
            <w:noWrap/>
            <w:vAlign w:val="bottom"/>
            <w:hideMark/>
          </w:tcPr>
          <w:p w14:paraId="3FCD91F5"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ΠΟΤΑΜΙ:</w:t>
            </w:r>
          </w:p>
        </w:tc>
        <w:tc>
          <w:tcPr>
            <w:tcW w:w="2685" w:type="dxa"/>
            <w:tcBorders>
              <w:top w:val="nil"/>
              <w:left w:val="nil"/>
              <w:bottom w:val="nil"/>
              <w:right w:val="nil"/>
            </w:tcBorders>
            <w:shd w:val="clear" w:color="auto" w:fill="auto"/>
            <w:noWrap/>
            <w:vAlign w:val="bottom"/>
            <w:hideMark/>
          </w:tcPr>
          <w:p w14:paraId="3FCD91F6"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1F7"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1F8"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91F9"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1FA"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1FB"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FC"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FD"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FE"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1F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0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0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02" w14:textId="77777777" w:rsidR="00F63EA7" w:rsidRPr="00CD5F2C" w:rsidRDefault="0035347C">
            <w:pPr>
              <w:contextualSpacing/>
              <w:rPr>
                <w:rFonts w:ascii="Times New Roman" w:eastAsia="Times New Roman" w:hAnsi="Times New Roman" w:cs="Times New Roman"/>
                <w:sz w:val="20"/>
              </w:rPr>
            </w:pPr>
          </w:p>
        </w:tc>
      </w:tr>
      <w:tr w:rsidR="00BC419A" w14:paraId="3FCD9211" w14:textId="77777777">
        <w:trPr>
          <w:trHeight w:val="300"/>
        </w:trPr>
        <w:tc>
          <w:tcPr>
            <w:tcW w:w="5405" w:type="dxa"/>
            <w:gridSpan w:val="2"/>
            <w:tcBorders>
              <w:top w:val="nil"/>
              <w:left w:val="nil"/>
              <w:bottom w:val="nil"/>
              <w:right w:val="nil"/>
            </w:tcBorders>
            <w:shd w:val="clear" w:color="auto" w:fill="auto"/>
            <w:noWrap/>
            <w:vAlign w:val="bottom"/>
            <w:hideMark/>
          </w:tcPr>
          <w:p w14:paraId="3FCD9204"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ΕΝ. ΚΕΝΤΡΩΩΝ:</w:t>
            </w:r>
          </w:p>
        </w:tc>
        <w:tc>
          <w:tcPr>
            <w:tcW w:w="2954" w:type="dxa"/>
            <w:tcBorders>
              <w:top w:val="nil"/>
              <w:left w:val="nil"/>
              <w:bottom w:val="nil"/>
              <w:right w:val="nil"/>
            </w:tcBorders>
            <w:shd w:val="clear" w:color="auto" w:fill="auto"/>
            <w:noWrap/>
            <w:vAlign w:val="bottom"/>
            <w:hideMark/>
          </w:tcPr>
          <w:p w14:paraId="3FCD9205" w14:textId="77777777" w:rsidR="00F63EA7" w:rsidRPr="00CD5F2C" w:rsidRDefault="0035347C">
            <w:pPr>
              <w:contextualSpacing/>
              <w:rPr>
                <w:rFonts w:ascii="Calibri" w:eastAsia="Times New Roman" w:hAnsi="Calibri" w:cs="Times New Roman"/>
                <w:color w:val="000000"/>
                <w:szCs w:val="24"/>
              </w:rPr>
            </w:pPr>
          </w:p>
        </w:tc>
        <w:tc>
          <w:tcPr>
            <w:tcW w:w="1354" w:type="dxa"/>
            <w:tcBorders>
              <w:top w:val="nil"/>
              <w:left w:val="nil"/>
              <w:bottom w:val="nil"/>
              <w:right w:val="nil"/>
            </w:tcBorders>
            <w:shd w:val="clear" w:color="auto" w:fill="auto"/>
            <w:noWrap/>
            <w:vAlign w:val="bottom"/>
            <w:hideMark/>
          </w:tcPr>
          <w:p w14:paraId="3FCD9206"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9207"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208"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209"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0A"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0B"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0C"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0D"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0E"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0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10" w14:textId="77777777" w:rsidR="00F63EA7" w:rsidRPr="00CD5F2C" w:rsidRDefault="0035347C">
            <w:pPr>
              <w:contextualSpacing/>
              <w:rPr>
                <w:rFonts w:ascii="Times New Roman" w:eastAsia="Times New Roman" w:hAnsi="Times New Roman" w:cs="Times New Roman"/>
                <w:sz w:val="20"/>
              </w:rPr>
            </w:pPr>
          </w:p>
        </w:tc>
      </w:tr>
      <w:tr w:rsidR="00BC419A" w14:paraId="3FCD9220" w14:textId="77777777">
        <w:trPr>
          <w:trHeight w:val="300"/>
        </w:trPr>
        <w:tc>
          <w:tcPr>
            <w:tcW w:w="2720" w:type="dxa"/>
            <w:tcBorders>
              <w:top w:val="nil"/>
              <w:left w:val="nil"/>
              <w:bottom w:val="nil"/>
              <w:right w:val="nil"/>
            </w:tcBorders>
            <w:shd w:val="clear" w:color="auto" w:fill="auto"/>
            <w:noWrap/>
            <w:vAlign w:val="bottom"/>
            <w:hideMark/>
          </w:tcPr>
          <w:p w14:paraId="3FCD9212" w14:textId="77777777" w:rsidR="00F63EA7" w:rsidRPr="00CD5F2C" w:rsidRDefault="0035347C">
            <w:pPr>
              <w:contextualSpacing/>
              <w:rPr>
                <w:rFonts w:ascii="Times New Roman" w:eastAsia="Times New Roman" w:hAnsi="Times New Roman" w:cs="Times New Roman"/>
                <w:sz w:val="20"/>
              </w:rPr>
            </w:pPr>
          </w:p>
        </w:tc>
        <w:tc>
          <w:tcPr>
            <w:tcW w:w="2685" w:type="dxa"/>
            <w:tcBorders>
              <w:top w:val="nil"/>
              <w:left w:val="nil"/>
              <w:bottom w:val="nil"/>
              <w:right w:val="nil"/>
            </w:tcBorders>
            <w:shd w:val="clear" w:color="auto" w:fill="auto"/>
            <w:noWrap/>
            <w:vAlign w:val="bottom"/>
            <w:hideMark/>
          </w:tcPr>
          <w:p w14:paraId="3FCD9213" w14:textId="77777777" w:rsidR="00F63EA7" w:rsidRPr="00CD5F2C" w:rsidRDefault="0035347C">
            <w:pPr>
              <w:contextualSpacing/>
              <w:rPr>
                <w:rFonts w:ascii="Times New Roman" w:eastAsia="Times New Roman" w:hAnsi="Times New Roman" w:cs="Times New Roman"/>
                <w:sz w:val="20"/>
              </w:rPr>
            </w:pPr>
          </w:p>
        </w:tc>
        <w:tc>
          <w:tcPr>
            <w:tcW w:w="2954" w:type="dxa"/>
            <w:tcBorders>
              <w:top w:val="nil"/>
              <w:left w:val="nil"/>
              <w:bottom w:val="nil"/>
              <w:right w:val="nil"/>
            </w:tcBorders>
            <w:shd w:val="clear" w:color="auto" w:fill="auto"/>
            <w:noWrap/>
            <w:vAlign w:val="bottom"/>
            <w:hideMark/>
          </w:tcPr>
          <w:p w14:paraId="3FCD9214"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21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16" w14:textId="77777777" w:rsidR="00F63EA7" w:rsidRPr="00CD5F2C" w:rsidRDefault="0035347C">
            <w:pPr>
              <w:contextualSpacing/>
              <w:rPr>
                <w:rFonts w:ascii="Times New Roman" w:eastAsia="Times New Roman" w:hAnsi="Times New Roman" w:cs="Times New Roman"/>
                <w:sz w:val="20"/>
              </w:rPr>
            </w:pPr>
          </w:p>
        </w:tc>
        <w:tc>
          <w:tcPr>
            <w:tcW w:w="1245" w:type="dxa"/>
            <w:tcBorders>
              <w:top w:val="nil"/>
              <w:left w:val="nil"/>
              <w:bottom w:val="nil"/>
              <w:right w:val="nil"/>
            </w:tcBorders>
            <w:shd w:val="clear" w:color="auto" w:fill="auto"/>
            <w:noWrap/>
            <w:vAlign w:val="bottom"/>
            <w:hideMark/>
          </w:tcPr>
          <w:p w14:paraId="3FCD9217"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218"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19"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1A"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1B"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1C"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1D"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1E"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1F" w14:textId="77777777" w:rsidR="00F63EA7" w:rsidRPr="00CD5F2C" w:rsidRDefault="0035347C">
            <w:pPr>
              <w:contextualSpacing/>
              <w:rPr>
                <w:rFonts w:ascii="Times New Roman" w:eastAsia="Times New Roman" w:hAnsi="Times New Roman" w:cs="Times New Roman"/>
                <w:sz w:val="20"/>
              </w:rPr>
            </w:pPr>
          </w:p>
        </w:tc>
      </w:tr>
      <w:tr w:rsidR="00BC419A" w14:paraId="3FCD922A" w14:textId="77777777">
        <w:trPr>
          <w:trHeight w:val="300"/>
        </w:trPr>
        <w:tc>
          <w:tcPr>
            <w:tcW w:w="2720" w:type="dxa"/>
            <w:tcBorders>
              <w:top w:val="nil"/>
              <w:left w:val="nil"/>
              <w:bottom w:val="nil"/>
              <w:right w:val="nil"/>
            </w:tcBorders>
            <w:shd w:val="clear" w:color="auto" w:fill="auto"/>
            <w:noWrap/>
            <w:vAlign w:val="bottom"/>
            <w:hideMark/>
          </w:tcPr>
          <w:p w14:paraId="3FCD9221" w14:textId="77777777" w:rsidR="00F63EA7" w:rsidRPr="00CD5F2C" w:rsidRDefault="0035347C">
            <w:pPr>
              <w:contextualSpacing/>
              <w:rPr>
                <w:rFonts w:ascii="Times New Roman" w:eastAsia="Times New Roman" w:hAnsi="Times New Roman" w:cs="Times New Roman"/>
                <w:sz w:val="20"/>
              </w:rPr>
            </w:pPr>
          </w:p>
        </w:tc>
        <w:tc>
          <w:tcPr>
            <w:tcW w:w="9915" w:type="dxa"/>
            <w:gridSpan w:val="6"/>
            <w:tcBorders>
              <w:top w:val="nil"/>
              <w:left w:val="nil"/>
              <w:bottom w:val="nil"/>
              <w:right w:val="nil"/>
            </w:tcBorders>
            <w:shd w:val="clear" w:color="auto" w:fill="auto"/>
            <w:noWrap/>
            <w:vAlign w:val="bottom"/>
            <w:hideMark/>
          </w:tcPr>
          <w:p w14:paraId="3FCD9222"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Άρθρο 9 όπως τροποποιήθηκε   ΔΕΚΤΟ ΚΑΤΑ ΠΛΕΙΟΨΗΦΙΑ</w:t>
            </w:r>
          </w:p>
        </w:tc>
        <w:tc>
          <w:tcPr>
            <w:tcW w:w="115" w:type="dxa"/>
            <w:tcBorders>
              <w:top w:val="nil"/>
              <w:left w:val="nil"/>
              <w:bottom w:val="nil"/>
              <w:right w:val="nil"/>
            </w:tcBorders>
            <w:shd w:val="clear" w:color="auto" w:fill="auto"/>
            <w:noWrap/>
            <w:vAlign w:val="bottom"/>
            <w:hideMark/>
          </w:tcPr>
          <w:p w14:paraId="3FCD9223" w14:textId="77777777" w:rsidR="00F63EA7" w:rsidRPr="00CD5F2C" w:rsidRDefault="0035347C">
            <w:pPr>
              <w:contextualSpacing/>
              <w:rPr>
                <w:rFonts w:ascii="Calibri" w:eastAsia="Times New Roman" w:hAnsi="Calibri" w:cs="Times New Roman"/>
                <w:color w:val="000000"/>
                <w:szCs w:val="24"/>
              </w:rPr>
            </w:pPr>
          </w:p>
        </w:tc>
        <w:tc>
          <w:tcPr>
            <w:tcW w:w="115" w:type="dxa"/>
            <w:tcBorders>
              <w:top w:val="nil"/>
              <w:left w:val="nil"/>
              <w:bottom w:val="nil"/>
              <w:right w:val="nil"/>
            </w:tcBorders>
            <w:shd w:val="clear" w:color="auto" w:fill="auto"/>
            <w:noWrap/>
            <w:vAlign w:val="bottom"/>
            <w:hideMark/>
          </w:tcPr>
          <w:p w14:paraId="3FCD922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2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2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2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28"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29" w14:textId="77777777" w:rsidR="00F63EA7" w:rsidRPr="00CD5F2C" w:rsidRDefault="0035347C">
            <w:pPr>
              <w:contextualSpacing/>
              <w:rPr>
                <w:rFonts w:ascii="Times New Roman" w:eastAsia="Times New Roman" w:hAnsi="Times New Roman" w:cs="Times New Roman"/>
                <w:sz w:val="20"/>
              </w:rPr>
            </w:pPr>
          </w:p>
        </w:tc>
      </w:tr>
      <w:tr w:rsidR="00BC419A" w14:paraId="3FCD9239" w14:textId="77777777">
        <w:trPr>
          <w:trHeight w:val="300"/>
        </w:trPr>
        <w:tc>
          <w:tcPr>
            <w:tcW w:w="2720" w:type="dxa"/>
            <w:tcBorders>
              <w:top w:val="nil"/>
              <w:left w:val="nil"/>
              <w:bottom w:val="nil"/>
              <w:right w:val="nil"/>
            </w:tcBorders>
            <w:shd w:val="clear" w:color="auto" w:fill="auto"/>
            <w:noWrap/>
            <w:vAlign w:val="bottom"/>
            <w:hideMark/>
          </w:tcPr>
          <w:p w14:paraId="3FCD922B"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ΣΥΡΙΖΑ:</w:t>
            </w:r>
          </w:p>
        </w:tc>
        <w:tc>
          <w:tcPr>
            <w:tcW w:w="2685" w:type="dxa"/>
            <w:tcBorders>
              <w:top w:val="nil"/>
              <w:left w:val="nil"/>
              <w:bottom w:val="nil"/>
              <w:right w:val="nil"/>
            </w:tcBorders>
            <w:shd w:val="clear" w:color="auto" w:fill="auto"/>
            <w:noWrap/>
            <w:vAlign w:val="bottom"/>
            <w:hideMark/>
          </w:tcPr>
          <w:p w14:paraId="3FCD922C"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22D"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22E"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922F"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230"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23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3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3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3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3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3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3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38" w14:textId="77777777" w:rsidR="00F63EA7" w:rsidRPr="00CD5F2C" w:rsidRDefault="0035347C">
            <w:pPr>
              <w:contextualSpacing/>
              <w:rPr>
                <w:rFonts w:ascii="Times New Roman" w:eastAsia="Times New Roman" w:hAnsi="Times New Roman" w:cs="Times New Roman"/>
                <w:sz w:val="20"/>
              </w:rPr>
            </w:pPr>
          </w:p>
        </w:tc>
      </w:tr>
      <w:tr w:rsidR="00BC419A" w14:paraId="3FCD9248" w14:textId="77777777">
        <w:trPr>
          <w:trHeight w:val="300"/>
        </w:trPr>
        <w:tc>
          <w:tcPr>
            <w:tcW w:w="2720" w:type="dxa"/>
            <w:tcBorders>
              <w:top w:val="nil"/>
              <w:left w:val="nil"/>
              <w:bottom w:val="nil"/>
              <w:right w:val="nil"/>
            </w:tcBorders>
            <w:shd w:val="clear" w:color="auto" w:fill="auto"/>
            <w:noWrap/>
            <w:vAlign w:val="bottom"/>
            <w:hideMark/>
          </w:tcPr>
          <w:p w14:paraId="3FCD923A"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Ν.Δ:</w:t>
            </w:r>
          </w:p>
        </w:tc>
        <w:tc>
          <w:tcPr>
            <w:tcW w:w="2685" w:type="dxa"/>
            <w:tcBorders>
              <w:top w:val="nil"/>
              <w:left w:val="nil"/>
              <w:bottom w:val="nil"/>
              <w:right w:val="nil"/>
            </w:tcBorders>
            <w:shd w:val="clear" w:color="auto" w:fill="auto"/>
            <w:noWrap/>
            <w:vAlign w:val="bottom"/>
            <w:hideMark/>
          </w:tcPr>
          <w:p w14:paraId="3FCD923B"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23C"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23D"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OXI</w:t>
            </w:r>
          </w:p>
        </w:tc>
        <w:tc>
          <w:tcPr>
            <w:tcW w:w="115" w:type="dxa"/>
            <w:tcBorders>
              <w:top w:val="nil"/>
              <w:left w:val="nil"/>
              <w:bottom w:val="nil"/>
              <w:right w:val="nil"/>
            </w:tcBorders>
            <w:shd w:val="clear" w:color="auto" w:fill="auto"/>
            <w:noWrap/>
            <w:vAlign w:val="bottom"/>
            <w:hideMark/>
          </w:tcPr>
          <w:p w14:paraId="3FCD923E"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23F"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24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4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4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4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4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4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4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47" w14:textId="77777777" w:rsidR="00F63EA7" w:rsidRPr="00CD5F2C" w:rsidRDefault="0035347C">
            <w:pPr>
              <w:contextualSpacing/>
              <w:rPr>
                <w:rFonts w:ascii="Times New Roman" w:eastAsia="Times New Roman" w:hAnsi="Times New Roman" w:cs="Times New Roman"/>
                <w:sz w:val="20"/>
              </w:rPr>
            </w:pPr>
          </w:p>
        </w:tc>
      </w:tr>
      <w:tr w:rsidR="00BC419A" w14:paraId="3FCD9257" w14:textId="77777777">
        <w:trPr>
          <w:trHeight w:val="300"/>
        </w:trPr>
        <w:tc>
          <w:tcPr>
            <w:tcW w:w="2720" w:type="dxa"/>
            <w:tcBorders>
              <w:top w:val="nil"/>
              <w:left w:val="nil"/>
              <w:bottom w:val="nil"/>
              <w:right w:val="nil"/>
            </w:tcBorders>
            <w:shd w:val="clear" w:color="auto" w:fill="auto"/>
            <w:noWrap/>
            <w:vAlign w:val="bottom"/>
            <w:hideMark/>
          </w:tcPr>
          <w:p w14:paraId="3FCD9249"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ΔΗ.ΣΥ:</w:t>
            </w:r>
          </w:p>
        </w:tc>
        <w:tc>
          <w:tcPr>
            <w:tcW w:w="2685" w:type="dxa"/>
            <w:tcBorders>
              <w:top w:val="nil"/>
              <w:left w:val="nil"/>
              <w:bottom w:val="nil"/>
              <w:right w:val="nil"/>
            </w:tcBorders>
            <w:shd w:val="clear" w:color="auto" w:fill="auto"/>
            <w:noWrap/>
            <w:vAlign w:val="bottom"/>
            <w:hideMark/>
          </w:tcPr>
          <w:p w14:paraId="3FCD924A"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24B"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24C"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ΠΡΝ</w:t>
            </w:r>
          </w:p>
        </w:tc>
        <w:tc>
          <w:tcPr>
            <w:tcW w:w="115" w:type="dxa"/>
            <w:tcBorders>
              <w:top w:val="nil"/>
              <w:left w:val="nil"/>
              <w:bottom w:val="nil"/>
              <w:right w:val="nil"/>
            </w:tcBorders>
            <w:shd w:val="clear" w:color="auto" w:fill="auto"/>
            <w:noWrap/>
            <w:vAlign w:val="bottom"/>
            <w:hideMark/>
          </w:tcPr>
          <w:p w14:paraId="3FCD924D"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24E"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24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5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5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5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5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5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5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56" w14:textId="77777777" w:rsidR="00F63EA7" w:rsidRPr="00CD5F2C" w:rsidRDefault="0035347C">
            <w:pPr>
              <w:contextualSpacing/>
              <w:rPr>
                <w:rFonts w:ascii="Times New Roman" w:eastAsia="Times New Roman" w:hAnsi="Times New Roman" w:cs="Times New Roman"/>
                <w:sz w:val="20"/>
              </w:rPr>
            </w:pPr>
          </w:p>
        </w:tc>
      </w:tr>
      <w:tr w:rsidR="00BC419A" w14:paraId="3FCD9266" w14:textId="77777777">
        <w:trPr>
          <w:trHeight w:val="300"/>
        </w:trPr>
        <w:tc>
          <w:tcPr>
            <w:tcW w:w="2720" w:type="dxa"/>
            <w:tcBorders>
              <w:top w:val="nil"/>
              <w:left w:val="nil"/>
              <w:bottom w:val="nil"/>
              <w:right w:val="nil"/>
            </w:tcBorders>
            <w:shd w:val="clear" w:color="auto" w:fill="auto"/>
            <w:noWrap/>
            <w:vAlign w:val="bottom"/>
            <w:hideMark/>
          </w:tcPr>
          <w:p w14:paraId="3FCD9258"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Χ.Α:</w:t>
            </w:r>
          </w:p>
        </w:tc>
        <w:tc>
          <w:tcPr>
            <w:tcW w:w="2685" w:type="dxa"/>
            <w:tcBorders>
              <w:top w:val="nil"/>
              <w:left w:val="nil"/>
              <w:bottom w:val="nil"/>
              <w:right w:val="nil"/>
            </w:tcBorders>
            <w:shd w:val="clear" w:color="auto" w:fill="auto"/>
            <w:noWrap/>
            <w:vAlign w:val="bottom"/>
            <w:hideMark/>
          </w:tcPr>
          <w:p w14:paraId="3FCD9259"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25A"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25B"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ΠΡΝ</w:t>
            </w:r>
          </w:p>
        </w:tc>
        <w:tc>
          <w:tcPr>
            <w:tcW w:w="115" w:type="dxa"/>
            <w:tcBorders>
              <w:top w:val="nil"/>
              <w:left w:val="nil"/>
              <w:bottom w:val="nil"/>
              <w:right w:val="nil"/>
            </w:tcBorders>
            <w:shd w:val="clear" w:color="auto" w:fill="auto"/>
            <w:noWrap/>
            <w:vAlign w:val="bottom"/>
            <w:hideMark/>
          </w:tcPr>
          <w:p w14:paraId="3FCD925C"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25D"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25E"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5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6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6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6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6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6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65" w14:textId="77777777" w:rsidR="00F63EA7" w:rsidRPr="00CD5F2C" w:rsidRDefault="0035347C">
            <w:pPr>
              <w:contextualSpacing/>
              <w:rPr>
                <w:rFonts w:ascii="Times New Roman" w:eastAsia="Times New Roman" w:hAnsi="Times New Roman" w:cs="Times New Roman"/>
                <w:sz w:val="20"/>
              </w:rPr>
            </w:pPr>
          </w:p>
        </w:tc>
      </w:tr>
      <w:tr w:rsidR="00BC419A" w14:paraId="3FCD9275" w14:textId="77777777">
        <w:trPr>
          <w:trHeight w:val="300"/>
        </w:trPr>
        <w:tc>
          <w:tcPr>
            <w:tcW w:w="2720" w:type="dxa"/>
            <w:tcBorders>
              <w:top w:val="nil"/>
              <w:left w:val="nil"/>
              <w:bottom w:val="nil"/>
              <w:right w:val="nil"/>
            </w:tcBorders>
            <w:shd w:val="clear" w:color="auto" w:fill="auto"/>
            <w:noWrap/>
            <w:vAlign w:val="bottom"/>
            <w:hideMark/>
          </w:tcPr>
          <w:p w14:paraId="3FCD9267"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Κ.Κ.Ε:</w:t>
            </w:r>
          </w:p>
        </w:tc>
        <w:tc>
          <w:tcPr>
            <w:tcW w:w="2685" w:type="dxa"/>
            <w:tcBorders>
              <w:top w:val="nil"/>
              <w:left w:val="nil"/>
              <w:bottom w:val="nil"/>
              <w:right w:val="nil"/>
            </w:tcBorders>
            <w:shd w:val="clear" w:color="auto" w:fill="auto"/>
            <w:noWrap/>
            <w:vAlign w:val="bottom"/>
            <w:hideMark/>
          </w:tcPr>
          <w:p w14:paraId="3FCD9268"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269"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26A"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OXI</w:t>
            </w:r>
          </w:p>
        </w:tc>
        <w:tc>
          <w:tcPr>
            <w:tcW w:w="115" w:type="dxa"/>
            <w:tcBorders>
              <w:top w:val="nil"/>
              <w:left w:val="nil"/>
              <w:bottom w:val="nil"/>
              <w:right w:val="nil"/>
            </w:tcBorders>
            <w:shd w:val="clear" w:color="auto" w:fill="auto"/>
            <w:noWrap/>
            <w:vAlign w:val="bottom"/>
            <w:hideMark/>
          </w:tcPr>
          <w:p w14:paraId="3FCD926B"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26C"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26D"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6E"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6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7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7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7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7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74" w14:textId="77777777" w:rsidR="00F63EA7" w:rsidRPr="00CD5F2C" w:rsidRDefault="0035347C">
            <w:pPr>
              <w:contextualSpacing/>
              <w:rPr>
                <w:rFonts w:ascii="Times New Roman" w:eastAsia="Times New Roman" w:hAnsi="Times New Roman" w:cs="Times New Roman"/>
                <w:sz w:val="20"/>
              </w:rPr>
            </w:pPr>
          </w:p>
        </w:tc>
      </w:tr>
      <w:tr w:rsidR="00BC419A" w14:paraId="3FCD9284" w14:textId="77777777">
        <w:trPr>
          <w:trHeight w:val="300"/>
        </w:trPr>
        <w:tc>
          <w:tcPr>
            <w:tcW w:w="2720" w:type="dxa"/>
            <w:tcBorders>
              <w:top w:val="nil"/>
              <w:left w:val="nil"/>
              <w:bottom w:val="nil"/>
              <w:right w:val="nil"/>
            </w:tcBorders>
            <w:shd w:val="clear" w:color="auto" w:fill="auto"/>
            <w:noWrap/>
            <w:vAlign w:val="bottom"/>
            <w:hideMark/>
          </w:tcPr>
          <w:p w14:paraId="3FCD9276"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ΑΝ.ΕΛ:</w:t>
            </w:r>
          </w:p>
        </w:tc>
        <w:tc>
          <w:tcPr>
            <w:tcW w:w="2685" w:type="dxa"/>
            <w:tcBorders>
              <w:top w:val="nil"/>
              <w:left w:val="nil"/>
              <w:bottom w:val="nil"/>
              <w:right w:val="nil"/>
            </w:tcBorders>
            <w:shd w:val="clear" w:color="auto" w:fill="auto"/>
            <w:noWrap/>
            <w:vAlign w:val="bottom"/>
            <w:hideMark/>
          </w:tcPr>
          <w:p w14:paraId="3FCD9277"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278"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279"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927A"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27B"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27C"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7D"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7E"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7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8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8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8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83" w14:textId="77777777" w:rsidR="00F63EA7" w:rsidRPr="00CD5F2C" w:rsidRDefault="0035347C">
            <w:pPr>
              <w:contextualSpacing/>
              <w:rPr>
                <w:rFonts w:ascii="Times New Roman" w:eastAsia="Times New Roman" w:hAnsi="Times New Roman" w:cs="Times New Roman"/>
                <w:sz w:val="20"/>
              </w:rPr>
            </w:pPr>
          </w:p>
        </w:tc>
      </w:tr>
      <w:tr w:rsidR="00BC419A" w14:paraId="3FCD9293" w14:textId="77777777">
        <w:trPr>
          <w:trHeight w:val="300"/>
        </w:trPr>
        <w:tc>
          <w:tcPr>
            <w:tcW w:w="2720" w:type="dxa"/>
            <w:tcBorders>
              <w:top w:val="nil"/>
              <w:left w:val="nil"/>
              <w:bottom w:val="nil"/>
              <w:right w:val="nil"/>
            </w:tcBorders>
            <w:shd w:val="clear" w:color="auto" w:fill="auto"/>
            <w:noWrap/>
            <w:vAlign w:val="bottom"/>
            <w:hideMark/>
          </w:tcPr>
          <w:p w14:paraId="3FCD9285"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ΠΟΤΑΜΙ:</w:t>
            </w:r>
          </w:p>
        </w:tc>
        <w:tc>
          <w:tcPr>
            <w:tcW w:w="2685" w:type="dxa"/>
            <w:tcBorders>
              <w:top w:val="nil"/>
              <w:left w:val="nil"/>
              <w:bottom w:val="nil"/>
              <w:right w:val="nil"/>
            </w:tcBorders>
            <w:shd w:val="clear" w:color="auto" w:fill="auto"/>
            <w:noWrap/>
            <w:vAlign w:val="bottom"/>
            <w:hideMark/>
          </w:tcPr>
          <w:p w14:paraId="3FCD9286"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287"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288"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9289"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28A"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28B"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8C"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8D"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8E"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8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9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9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92" w14:textId="77777777" w:rsidR="00F63EA7" w:rsidRPr="00CD5F2C" w:rsidRDefault="0035347C">
            <w:pPr>
              <w:contextualSpacing/>
              <w:rPr>
                <w:rFonts w:ascii="Times New Roman" w:eastAsia="Times New Roman" w:hAnsi="Times New Roman" w:cs="Times New Roman"/>
                <w:sz w:val="20"/>
              </w:rPr>
            </w:pPr>
          </w:p>
        </w:tc>
      </w:tr>
      <w:tr w:rsidR="00BC419A" w14:paraId="3FCD92A1" w14:textId="77777777">
        <w:trPr>
          <w:trHeight w:val="300"/>
        </w:trPr>
        <w:tc>
          <w:tcPr>
            <w:tcW w:w="5405" w:type="dxa"/>
            <w:gridSpan w:val="2"/>
            <w:tcBorders>
              <w:top w:val="nil"/>
              <w:left w:val="nil"/>
              <w:bottom w:val="nil"/>
              <w:right w:val="nil"/>
            </w:tcBorders>
            <w:shd w:val="clear" w:color="auto" w:fill="auto"/>
            <w:noWrap/>
            <w:vAlign w:val="bottom"/>
            <w:hideMark/>
          </w:tcPr>
          <w:p w14:paraId="3FCD9294"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ΕΝ. ΚΕΝΤΡΩΩΝ:</w:t>
            </w:r>
          </w:p>
        </w:tc>
        <w:tc>
          <w:tcPr>
            <w:tcW w:w="2954" w:type="dxa"/>
            <w:tcBorders>
              <w:top w:val="nil"/>
              <w:left w:val="nil"/>
              <w:bottom w:val="nil"/>
              <w:right w:val="nil"/>
            </w:tcBorders>
            <w:shd w:val="clear" w:color="auto" w:fill="auto"/>
            <w:noWrap/>
            <w:vAlign w:val="bottom"/>
            <w:hideMark/>
          </w:tcPr>
          <w:p w14:paraId="3FCD9295" w14:textId="77777777" w:rsidR="00F63EA7" w:rsidRPr="00CD5F2C" w:rsidRDefault="0035347C">
            <w:pPr>
              <w:contextualSpacing/>
              <w:rPr>
                <w:rFonts w:ascii="Calibri" w:eastAsia="Times New Roman" w:hAnsi="Calibri" w:cs="Times New Roman"/>
                <w:color w:val="000000"/>
                <w:szCs w:val="24"/>
              </w:rPr>
            </w:pPr>
          </w:p>
        </w:tc>
        <w:tc>
          <w:tcPr>
            <w:tcW w:w="1354" w:type="dxa"/>
            <w:tcBorders>
              <w:top w:val="nil"/>
              <w:left w:val="nil"/>
              <w:bottom w:val="nil"/>
              <w:right w:val="nil"/>
            </w:tcBorders>
            <w:shd w:val="clear" w:color="auto" w:fill="auto"/>
            <w:noWrap/>
            <w:vAlign w:val="bottom"/>
            <w:hideMark/>
          </w:tcPr>
          <w:p w14:paraId="3FCD9296"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OXI</w:t>
            </w:r>
          </w:p>
        </w:tc>
        <w:tc>
          <w:tcPr>
            <w:tcW w:w="115" w:type="dxa"/>
            <w:tcBorders>
              <w:top w:val="nil"/>
              <w:left w:val="nil"/>
              <w:bottom w:val="nil"/>
              <w:right w:val="nil"/>
            </w:tcBorders>
            <w:shd w:val="clear" w:color="auto" w:fill="auto"/>
            <w:noWrap/>
            <w:vAlign w:val="bottom"/>
            <w:hideMark/>
          </w:tcPr>
          <w:p w14:paraId="3FCD9297"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298"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299"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9A"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9B"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9C"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9D"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9E"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9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A0" w14:textId="77777777" w:rsidR="00F63EA7" w:rsidRPr="00CD5F2C" w:rsidRDefault="0035347C">
            <w:pPr>
              <w:contextualSpacing/>
              <w:rPr>
                <w:rFonts w:ascii="Times New Roman" w:eastAsia="Times New Roman" w:hAnsi="Times New Roman" w:cs="Times New Roman"/>
                <w:sz w:val="20"/>
              </w:rPr>
            </w:pPr>
          </w:p>
        </w:tc>
      </w:tr>
      <w:tr w:rsidR="00BC419A" w14:paraId="3FCD92B0" w14:textId="77777777">
        <w:trPr>
          <w:trHeight w:val="300"/>
        </w:trPr>
        <w:tc>
          <w:tcPr>
            <w:tcW w:w="2720" w:type="dxa"/>
            <w:tcBorders>
              <w:top w:val="nil"/>
              <w:left w:val="nil"/>
              <w:bottom w:val="nil"/>
              <w:right w:val="nil"/>
            </w:tcBorders>
            <w:shd w:val="clear" w:color="auto" w:fill="auto"/>
            <w:noWrap/>
            <w:vAlign w:val="bottom"/>
            <w:hideMark/>
          </w:tcPr>
          <w:p w14:paraId="3FCD92A2" w14:textId="77777777" w:rsidR="00F63EA7" w:rsidRPr="00CD5F2C" w:rsidRDefault="0035347C">
            <w:pPr>
              <w:contextualSpacing/>
              <w:rPr>
                <w:rFonts w:ascii="Times New Roman" w:eastAsia="Times New Roman" w:hAnsi="Times New Roman" w:cs="Times New Roman"/>
                <w:sz w:val="20"/>
              </w:rPr>
            </w:pPr>
          </w:p>
        </w:tc>
        <w:tc>
          <w:tcPr>
            <w:tcW w:w="2685" w:type="dxa"/>
            <w:tcBorders>
              <w:top w:val="nil"/>
              <w:left w:val="nil"/>
              <w:bottom w:val="nil"/>
              <w:right w:val="nil"/>
            </w:tcBorders>
            <w:shd w:val="clear" w:color="auto" w:fill="auto"/>
            <w:noWrap/>
            <w:vAlign w:val="bottom"/>
            <w:hideMark/>
          </w:tcPr>
          <w:p w14:paraId="3FCD92A3" w14:textId="77777777" w:rsidR="00F63EA7" w:rsidRPr="00CD5F2C" w:rsidRDefault="0035347C">
            <w:pPr>
              <w:contextualSpacing/>
              <w:rPr>
                <w:rFonts w:ascii="Times New Roman" w:eastAsia="Times New Roman" w:hAnsi="Times New Roman" w:cs="Times New Roman"/>
                <w:sz w:val="20"/>
              </w:rPr>
            </w:pPr>
          </w:p>
        </w:tc>
        <w:tc>
          <w:tcPr>
            <w:tcW w:w="2954" w:type="dxa"/>
            <w:tcBorders>
              <w:top w:val="nil"/>
              <w:left w:val="nil"/>
              <w:bottom w:val="nil"/>
              <w:right w:val="nil"/>
            </w:tcBorders>
            <w:shd w:val="clear" w:color="auto" w:fill="auto"/>
            <w:noWrap/>
            <w:vAlign w:val="bottom"/>
            <w:hideMark/>
          </w:tcPr>
          <w:p w14:paraId="3FCD92A4"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2A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A6" w14:textId="77777777" w:rsidR="00F63EA7" w:rsidRPr="00CD5F2C" w:rsidRDefault="0035347C">
            <w:pPr>
              <w:contextualSpacing/>
              <w:rPr>
                <w:rFonts w:ascii="Times New Roman" w:eastAsia="Times New Roman" w:hAnsi="Times New Roman" w:cs="Times New Roman"/>
                <w:sz w:val="20"/>
              </w:rPr>
            </w:pPr>
          </w:p>
        </w:tc>
        <w:tc>
          <w:tcPr>
            <w:tcW w:w="1245" w:type="dxa"/>
            <w:tcBorders>
              <w:top w:val="nil"/>
              <w:left w:val="nil"/>
              <w:bottom w:val="nil"/>
              <w:right w:val="nil"/>
            </w:tcBorders>
            <w:shd w:val="clear" w:color="auto" w:fill="auto"/>
            <w:noWrap/>
            <w:vAlign w:val="bottom"/>
            <w:hideMark/>
          </w:tcPr>
          <w:p w14:paraId="3FCD92A7"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2A8"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A9"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AA"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AB"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AC"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AD"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AE"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AF" w14:textId="77777777" w:rsidR="00F63EA7" w:rsidRPr="00CD5F2C" w:rsidRDefault="0035347C">
            <w:pPr>
              <w:contextualSpacing/>
              <w:rPr>
                <w:rFonts w:ascii="Times New Roman" w:eastAsia="Times New Roman" w:hAnsi="Times New Roman" w:cs="Times New Roman"/>
                <w:sz w:val="20"/>
              </w:rPr>
            </w:pPr>
          </w:p>
        </w:tc>
      </w:tr>
      <w:tr w:rsidR="00BC419A" w14:paraId="3FCD92BA" w14:textId="77777777">
        <w:trPr>
          <w:trHeight w:val="300"/>
        </w:trPr>
        <w:tc>
          <w:tcPr>
            <w:tcW w:w="2720" w:type="dxa"/>
            <w:tcBorders>
              <w:top w:val="nil"/>
              <w:left w:val="nil"/>
              <w:bottom w:val="nil"/>
              <w:right w:val="nil"/>
            </w:tcBorders>
            <w:shd w:val="clear" w:color="auto" w:fill="auto"/>
            <w:noWrap/>
            <w:vAlign w:val="bottom"/>
            <w:hideMark/>
          </w:tcPr>
          <w:p w14:paraId="3FCD92B1" w14:textId="77777777" w:rsidR="00F63EA7" w:rsidRPr="00CD5F2C" w:rsidRDefault="0035347C">
            <w:pPr>
              <w:contextualSpacing/>
              <w:rPr>
                <w:rFonts w:ascii="Times New Roman" w:eastAsia="Times New Roman" w:hAnsi="Times New Roman" w:cs="Times New Roman"/>
                <w:sz w:val="20"/>
              </w:rPr>
            </w:pPr>
          </w:p>
        </w:tc>
        <w:tc>
          <w:tcPr>
            <w:tcW w:w="9915" w:type="dxa"/>
            <w:gridSpan w:val="6"/>
            <w:tcBorders>
              <w:top w:val="nil"/>
              <w:left w:val="nil"/>
              <w:bottom w:val="nil"/>
              <w:right w:val="nil"/>
            </w:tcBorders>
            <w:shd w:val="clear" w:color="auto" w:fill="auto"/>
            <w:noWrap/>
            <w:vAlign w:val="bottom"/>
            <w:hideMark/>
          </w:tcPr>
          <w:p w14:paraId="3FCD92B2"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Άρθρο 10 όπως τροποποιήθηκε   ΔΕΚΤΟ ΚΑΤΑ ΠΛΕΙΟΨΗΦΙΑ</w:t>
            </w:r>
          </w:p>
        </w:tc>
        <w:tc>
          <w:tcPr>
            <w:tcW w:w="115" w:type="dxa"/>
            <w:tcBorders>
              <w:top w:val="nil"/>
              <w:left w:val="nil"/>
              <w:bottom w:val="nil"/>
              <w:right w:val="nil"/>
            </w:tcBorders>
            <w:shd w:val="clear" w:color="auto" w:fill="auto"/>
            <w:noWrap/>
            <w:vAlign w:val="bottom"/>
            <w:hideMark/>
          </w:tcPr>
          <w:p w14:paraId="3FCD92B3" w14:textId="77777777" w:rsidR="00F63EA7" w:rsidRPr="00CD5F2C" w:rsidRDefault="0035347C">
            <w:pPr>
              <w:contextualSpacing/>
              <w:rPr>
                <w:rFonts w:ascii="Calibri" w:eastAsia="Times New Roman" w:hAnsi="Calibri" w:cs="Times New Roman"/>
                <w:color w:val="000000"/>
                <w:szCs w:val="24"/>
              </w:rPr>
            </w:pPr>
          </w:p>
        </w:tc>
        <w:tc>
          <w:tcPr>
            <w:tcW w:w="115" w:type="dxa"/>
            <w:tcBorders>
              <w:top w:val="nil"/>
              <w:left w:val="nil"/>
              <w:bottom w:val="nil"/>
              <w:right w:val="nil"/>
            </w:tcBorders>
            <w:shd w:val="clear" w:color="auto" w:fill="auto"/>
            <w:noWrap/>
            <w:vAlign w:val="bottom"/>
            <w:hideMark/>
          </w:tcPr>
          <w:p w14:paraId="3FCD92B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B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B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B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B8"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B9" w14:textId="77777777" w:rsidR="00F63EA7" w:rsidRPr="00CD5F2C" w:rsidRDefault="0035347C">
            <w:pPr>
              <w:contextualSpacing/>
              <w:rPr>
                <w:rFonts w:ascii="Times New Roman" w:eastAsia="Times New Roman" w:hAnsi="Times New Roman" w:cs="Times New Roman"/>
                <w:sz w:val="20"/>
              </w:rPr>
            </w:pPr>
          </w:p>
        </w:tc>
      </w:tr>
      <w:tr w:rsidR="00BC419A" w14:paraId="3FCD92C9" w14:textId="77777777">
        <w:trPr>
          <w:trHeight w:val="300"/>
        </w:trPr>
        <w:tc>
          <w:tcPr>
            <w:tcW w:w="2720" w:type="dxa"/>
            <w:tcBorders>
              <w:top w:val="nil"/>
              <w:left w:val="nil"/>
              <w:bottom w:val="nil"/>
              <w:right w:val="nil"/>
            </w:tcBorders>
            <w:shd w:val="clear" w:color="auto" w:fill="auto"/>
            <w:noWrap/>
            <w:vAlign w:val="bottom"/>
            <w:hideMark/>
          </w:tcPr>
          <w:p w14:paraId="3FCD92BB"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ΣΥΡΙΖΑ:</w:t>
            </w:r>
          </w:p>
        </w:tc>
        <w:tc>
          <w:tcPr>
            <w:tcW w:w="2685" w:type="dxa"/>
            <w:tcBorders>
              <w:top w:val="nil"/>
              <w:left w:val="nil"/>
              <w:bottom w:val="nil"/>
              <w:right w:val="nil"/>
            </w:tcBorders>
            <w:shd w:val="clear" w:color="auto" w:fill="auto"/>
            <w:noWrap/>
            <w:vAlign w:val="bottom"/>
            <w:hideMark/>
          </w:tcPr>
          <w:p w14:paraId="3FCD92BC"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2BD"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2BE"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92BF"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2C0"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2C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C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C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C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C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C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C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C8" w14:textId="77777777" w:rsidR="00F63EA7" w:rsidRPr="00CD5F2C" w:rsidRDefault="0035347C">
            <w:pPr>
              <w:contextualSpacing/>
              <w:rPr>
                <w:rFonts w:ascii="Times New Roman" w:eastAsia="Times New Roman" w:hAnsi="Times New Roman" w:cs="Times New Roman"/>
                <w:sz w:val="20"/>
              </w:rPr>
            </w:pPr>
          </w:p>
        </w:tc>
      </w:tr>
      <w:tr w:rsidR="00BC419A" w14:paraId="3FCD92D8" w14:textId="77777777">
        <w:trPr>
          <w:trHeight w:val="300"/>
        </w:trPr>
        <w:tc>
          <w:tcPr>
            <w:tcW w:w="2720" w:type="dxa"/>
            <w:tcBorders>
              <w:top w:val="nil"/>
              <w:left w:val="nil"/>
              <w:bottom w:val="nil"/>
              <w:right w:val="nil"/>
            </w:tcBorders>
            <w:shd w:val="clear" w:color="auto" w:fill="auto"/>
            <w:noWrap/>
            <w:vAlign w:val="bottom"/>
            <w:hideMark/>
          </w:tcPr>
          <w:p w14:paraId="3FCD92CA"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Ν.Δ:</w:t>
            </w:r>
          </w:p>
        </w:tc>
        <w:tc>
          <w:tcPr>
            <w:tcW w:w="2685" w:type="dxa"/>
            <w:tcBorders>
              <w:top w:val="nil"/>
              <w:left w:val="nil"/>
              <w:bottom w:val="nil"/>
              <w:right w:val="nil"/>
            </w:tcBorders>
            <w:shd w:val="clear" w:color="auto" w:fill="auto"/>
            <w:noWrap/>
            <w:vAlign w:val="bottom"/>
            <w:hideMark/>
          </w:tcPr>
          <w:p w14:paraId="3FCD92CB"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2CC"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2CD"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ΠΡΝ</w:t>
            </w:r>
          </w:p>
        </w:tc>
        <w:tc>
          <w:tcPr>
            <w:tcW w:w="115" w:type="dxa"/>
            <w:tcBorders>
              <w:top w:val="nil"/>
              <w:left w:val="nil"/>
              <w:bottom w:val="nil"/>
              <w:right w:val="nil"/>
            </w:tcBorders>
            <w:shd w:val="clear" w:color="auto" w:fill="auto"/>
            <w:noWrap/>
            <w:vAlign w:val="bottom"/>
            <w:hideMark/>
          </w:tcPr>
          <w:p w14:paraId="3FCD92CE"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2CF"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2D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D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D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D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D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D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D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D7" w14:textId="77777777" w:rsidR="00F63EA7" w:rsidRPr="00CD5F2C" w:rsidRDefault="0035347C">
            <w:pPr>
              <w:contextualSpacing/>
              <w:rPr>
                <w:rFonts w:ascii="Times New Roman" w:eastAsia="Times New Roman" w:hAnsi="Times New Roman" w:cs="Times New Roman"/>
                <w:sz w:val="20"/>
              </w:rPr>
            </w:pPr>
          </w:p>
        </w:tc>
      </w:tr>
      <w:tr w:rsidR="00BC419A" w14:paraId="3FCD92E7" w14:textId="77777777">
        <w:trPr>
          <w:trHeight w:val="300"/>
        </w:trPr>
        <w:tc>
          <w:tcPr>
            <w:tcW w:w="2720" w:type="dxa"/>
            <w:tcBorders>
              <w:top w:val="nil"/>
              <w:left w:val="nil"/>
              <w:bottom w:val="nil"/>
              <w:right w:val="nil"/>
            </w:tcBorders>
            <w:shd w:val="clear" w:color="auto" w:fill="auto"/>
            <w:noWrap/>
            <w:vAlign w:val="bottom"/>
            <w:hideMark/>
          </w:tcPr>
          <w:p w14:paraId="3FCD92D9"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ΔΗ.ΣΥ:</w:t>
            </w:r>
          </w:p>
        </w:tc>
        <w:tc>
          <w:tcPr>
            <w:tcW w:w="2685" w:type="dxa"/>
            <w:tcBorders>
              <w:top w:val="nil"/>
              <w:left w:val="nil"/>
              <w:bottom w:val="nil"/>
              <w:right w:val="nil"/>
            </w:tcBorders>
            <w:shd w:val="clear" w:color="auto" w:fill="auto"/>
            <w:noWrap/>
            <w:vAlign w:val="bottom"/>
            <w:hideMark/>
          </w:tcPr>
          <w:p w14:paraId="3FCD92DA"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2DB"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2DC"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92DD"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2DE"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2D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E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E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E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E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E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E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E6" w14:textId="77777777" w:rsidR="00F63EA7" w:rsidRPr="00CD5F2C" w:rsidRDefault="0035347C">
            <w:pPr>
              <w:contextualSpacing/>
              <w:rPr>
                <w:rFonts w:ascii="Times New Roman" w:eastAsia="Times New Roman" w:hAnsi="Times New Roman" w:cs="Times New Roman"/>
                <w:sz w:val="20"/>
              </w:rPr>
            </w:pPr>
          </w:p>
        </w:tc>
      </w:tr>
      <w:tr w:rsidR="00BC419A" w14:paraId="3FCD92F6" w14:textId="77777777">
        <w:trPr>
          <w:trHeight w:val="300"/>
        </w:trPr>
        <w:tc>
          <w:tcPr>
            <w:tcW w:w="2720" w:type="dxa"/>
            <w:tcBorders>
              <w:top w:val="nil"/>
              <w:left w:val="nil"/>
              <w:bottom w:val="nil"/>
              <w:right w:val="nil"/>
            </w:tcBorders>
            <w:shd w:val="clear" w:color="auto" w:fill="auto"/>
            <w:noWrap/>
            <w:vAlign w:val="bottom"/>
            <w:hideMark/>
          </w:tcPr>
          <w:p w14:paraId="3FCD92E8"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Χ.Α:</w:t>
            </w:r>
          </w:p>
        </w:tc>
        <w:tc>
          <w:tcPr>
            <w:tcW w:w="2685" w:type="dxa"/>
            <w:tcBorders>
              <w:top w:val="nil"/>
              <w:left w:val="nil"/>
              <w:bottom w:val="nil"/>
              <w:right w:val="nil"/>
            </w:tcBorders>
            <w:shd w:val="clear" w:color="auto" w:fill="auto"/>
            <w:noWrap/>
            <w:vAlign w:val="bottom"/>
            <w:hideMark/>
          </w:tcPr>
          <w:p w14:paraId="3FCD92E9"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2EA"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2EB"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ΠΡΝ</w:t>
            </w:r>
          </w:p>
        </w:tc>
        <w:tc>
          <w:tcPr>
            <w:tcW w:w="115" w:type="dxa"/>
            <w:tcBorders>
              <w:top w:val="nil"/>
              <w:left w:val="nil"/>
              <w:bottom w:val="nil"/>
              <w:right w:val="nil"/>
            </w:tcBorders>
            <w:shd w:val="clear" w:color="auto" w:fill="auto"/>
            <w:noWrap/>
            <w:vAlign w:val="bottom"/>
            <w:hideMark/>
          </w:tcPr>
          <w:p w14:paraId="3FCD92EC"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2ED"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2EE"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E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F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F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F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F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F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F5" w14:textId="77777777" w:rsidR="00F63EA7" w:rsidRPr="00CD5F2C" w:rsidRDefault="0035347C">
            <w:pPr>
              <w:contextualSpacing/>
              <w:rPr>
                <w:rFonts w:ascii="Times New Roman" w:eastAsia="Times New Roman" w:hAnsi="Times New Roman" w:cs="Times New Roman"/>
                <w:sz w:val="20"/>
              </w:rPr>
            </w:pPr>
          </w:p>
        </w:tc>
      </w:tr>
      <w:tr w:rsidR="00BC419A" w14:paraId="3FCD9305" w14:textId="77777777">
        <w:trPr>
          <w:trHeight w:val="300"/>
        </w:trPr>
        <w:tc>
          <w:tcPr>
            <w:tcW w:w="2720" w:type="dxa"/>
            <w:tcBorders>
              <w:top w:val="nil"/>
              <w:left w:val="nil"/>
              <w:bottom w:val="nil"/>
              <w:right w:val="nil"/>
            </w:tcBorders>
            <w:shd w:val="clear" w:color="auto" w:fill="auto"/>
            <w:noWrap/>
            <w:vAlign w:val="bottom"/>
            <w:hideMark/>
          </w:tcPr>
          <w:p w14:paraId="3FCD92F7"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Κ.Κ.Ε:</w:t>
            </w:r>
          </w:p>
        </w:tc>
        <w:tc>
          <w:tcPr>
            <w:tcW w:w="2685" w:type="dxa"/>
            <w:tcBorders>
              <w:top w:val="nil"/>
              <w:left w:val="nil"/>
              <w:bottom w:val="nil"/>
              <w:right w:val="nil"/>
            </w:tcBorders>
            <w:shd w:val="clear" w:color="auto" w:fill="auto"/>
            <w:noWrap/>
            <w:vAlign w:val="bottom"/>
            <w:hideMark/>
          </w:tcPr>
          <w:p w14:paraId="3FCD92F8"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2F9"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2FA"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OXI</w:t>
            </w:r>
          </w:p>
        </w:tc>
        <w:tc>
          <w:tcPr>
            <w:tcW w:w="115" w:type="dxa"/>
            <w:tcBorders>
              <w:top w:val="nil"/>
              <w:left w:val="nil"/>
              <w:bottom w:val="nil"/>
              <w:right w:val="nil"/>
            </w:tcBorders>
            <w:shd w:val="clear" w:color="auto" w:fill="auto"/>
            <w:noWrap/>
            <w:vAlign w:val="bottom"/>
            <w:hideMark/>
          </w:tcPr>
          <w:p w14:paraId="3FCD92FB"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2FC"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2FD"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FE"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2F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0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0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0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0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04" w14:textId="77777777" w:rsidR="00F63EA7" w:rsidRPr="00CD5F2C" w:rsidRDefault="0035347C">
            <w:pPr>
              <w:contextualSpacing/>
              <w:rPr>
                <w:rFonts w:ascii="Times New Roman" w:eastAsia="Times New Roman" w:hAnsi="Times New Roman" w:cs="Times New Roman"/>
                <w:sz w:val="20"/>
              </w:rPr>
            </w:pPr>
          </w:p>
        </w:tc>
      </w:tr>
      <w:tr w:rsidR="00BC419A" w14:paraId="3FCD9314" w14:textId="77777777">
        <w:trPr>
          <w:trHeight w:val="300"/>
        </w:trPr>
        <w:tc>
          <w:tcPr>
            <w:tcW w:w="2720" w:type="dxa"/>
            <w:tcBorders>
              <w:top w:val="nil"/>
              <w:left w:val="nil"/>
              <w:bottom w:val="nil"/>
              <w:right w:val="nil"/>
            </w:tcBorders>
            <w:shd w:val="clear" w:color="auto" w:fill="auto"/>
            <w:noWrap/>
            <w:vAlign w:val="bottom"/>
            <w:hideMark/>
          </w:tcPr>
          <w:p w14:paraId="3FCD9306"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ΑΝ.ΕΛ:</w:t>
            </w:r>
          </w:p>
        </w:tc>
        <w:tc>
          <w:tcPr>
            <w:tcW w:w="2685" w:type="dxa"/>
            <w:tcBorders>
              <w:top w:val="nil"/>
              <w:left w:val="nil"/>
              <w:bottom w:val="nil"/>
              <w:right w:val="nil"/>
            </w:tcBorders>
            <w:shd w:val="clear" w:color="auto" w:fill="auto"/>
            <w:noWrap/>
            <w:vAlign w:val="bottom"/>
            <w:hideMark/>
          </w:tcPr>
          <w:p w14:paraId="3FCD9307"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308"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309"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930A"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30B"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30C"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0D"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0E"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0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1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1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1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13" w14:textId="77777777" w:rsidR="00F63EA7" w:rsidRPr="00CD5F2C" w:rsidRDefault="0035347C">
            <w:pPr>
              <w:contextualSpacing/>
              <w:rPr>
                <w:rFonts w:ascii="Times New Roman" w:eastAsia="Times New Roman" w:hAnsi="Times New Roman" w:cs="Times New Roman"/>
                <w:sz w:val="20"/>
              </w:rPr>
            </w:pPr>
          </w:p>
        </w:tc>
      </w:tr>
      <w:tr w:rsidR="00BC419A" w14:paraId="3FCD9323" w14:textId="77777777">
        <w:trPr>
          <w:trHeight w:val="300"/>
        </w:trPr>
        <w:tc>
          <w:tcPr>
            <w:tcW w:w="2720" w:type="dxa"/>
            <w:tcBorders>
              <w:top w:val="nil"/>
              <w:left w:val="nil"/>
              <w:bottom w:val="nil"/>
              <w:right w:val="nil"/>
            </w:tcBorders>
            <w:shd w:val="clear" w:color="auto" w:fill="auto"/>
            <w:noWrap/>
            <w:vAlign w:val="bottom"/>
            <w:hideMark/>
          </w:tcPr>
          <w:p w14:paraId="3FCD9315"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ΠΟΤΑΜΙ:</w:t>
            </w:r>
          </w:p>
        </w:tc>
        <w:tc>
          <w:tcPr>
            <w:tcW w:w="2685" w:type="dxa"/>
            <w:tcBorders>
              <w:top w:val="nil"/>
              <w:left w:val="nil"/>
              <w:bottom w:val="nil"/>
              <w:right w:val="nil"/>
            </w:tcBorders>
            <w:shd w:val="clear" w:color="auto" w:fill="auto"/>
            <w:noWrap/>
            <w:vAlign w:val="bottom"/>
            <w:hideMark/>
          </w:tcPr>
          <w:p w14:paraId="3FCD9316"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317"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318"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9319"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31A"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31B"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1C"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1D"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1E"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1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2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2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22" w14:textId="77777777" w:rsidR="00F63EA7" w:rsidRPr="00CD5F2C" w:rsidRDefault="0035347C">
            <w:pPr>
              <w:contextualSpacing/>
              <w:rPr>
                <w:rFonts w:ascii="Times New Roman" w:eastAsia="Times New Roman" w:hAnsi="Times New Roman" w:cs="Times New Roman"/>
                <w:sz w:val="20"/>
              </w:rPr>
            </w:pPr>
          </w:p>
        </w:tc>
      </w:tr>
      <w:tr w:rsidR="00BC419A" w14:paraId="3FCD9331" w14:textId="77777777">
        <w:trPr>
          <w:trHeight w:val="300"/>
        </w:trPr>
        <w:tc>
          <w:tcPr>
            <w:tcW w:w="5405" w:type="dxa"/>
            <w:gridSpan w:val="2"/>
            <w:tcBorders>
              <w:top w:val="nil"/>
              <w:left w:val="nil"/>
              <w:bottom w:val="nil"/>
              <w:right w:val="nil"/>
            </w:tcBorders>
            <w:shd w:val="clear" w:color="auto" w:fill="auto"/>
            <w:noWrap/>
            <w:vAlign w:val="bottom"/>
            <w:hideMark/>
          </w:tcPr>
          <w:p w14:paraId="3FCD9324"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ΕΝ. ΚΕΝΤΡΩΩΝ:</w:t>
            </w:r>
          </w:p>
        </w:tc>
        <w:tc>
          <w:tcPr>
            <w:tcW w:w="2954" w:type="dxa"/>
            <w:tcBorders>
              <w:top w:val="nil"/>
              <w:left w:val="nil"/>
              <w:bottom w:val="nil"/>
              <w:right w:val="nil"/>
            </w:tcBorders>
            <w:shd w:val="clear" w:color="auto" w:fill="auto"/>
            <w:noWrap/>
            <w:vAlign w:val="bottom"/>
            <w:hideMark/>
          </w:tcPr>
          <w:p w14:paraId="3FCD9325" w14:textId="77777777" w:rsidR="00F63EA7" w:rsidRPr="00CD5F2C" w:rsidRDefault="0035347C">
            <w:pPr>
              <w:contextualSpacing/>
              <w:rPr>
                <w:rFonts w:ascii="Calibri" w:eastAsia="Times New Roman" w:hAnsi="Calibri" w:cs="Times New Roman"/>
                <w:color w:val="000000"/>
                <w:szCs w:val="24"/>
              </w:rPr>
            </w:pPr>
          </w:p>
        </w:tc>
        <w:tc>
          <w:tcPr>
            <w:tcW w:w="1354" w:type="dxa"/>
            <w:tcBorders>
              <w:top w:val="nil"/>
              <w:left w:val="nil"/>
              <w:bottom w:val="nil"/>
              <w:right w:val="nil"/>
            </w:tcBorders>
            <w:shd w:val="clear" w:color="auto" w:fill="auto"/>
            <w:noWrap/>
            <w:vAlign w:val="bottom"/>
            <w:hideMark/>
          </w:tcPr>
          <w:p w14:paraId="3FCD9326"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9327"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328"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329"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2A"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2B"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2C"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2D"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2E"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2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30" w14:textId="77777777" w:rsidR="00F63EA7" w:rsidRPr="00CD5F2C" w:rsidRDefault="0035347C">
            <w:pPr>
              <w:contextualSpacing/>
              <w:rPr>
                <w:rFonts w:ascii="Times New Roman" w:eastAsia="Times New Roman" w:hAnsi="Times New Roman" w:cs="Times New Roman"/>
                <w:sz w:val="20"/>
              </w:rPr>
            </w:pPr>
          </w:p>
        </w:tc>
      </w:tr>
      <w:tr w:rsidR="00BC419A" w14:paraId="3FCD9340" w14:textId="77777777">
        <w:trPr>
          <w:trHeight w:val="300"/>
        </w:trPr>
        <w:tc>
          <w:tcPr>
            <w:tcW w:w="2720" w:type="dxa"/>
            <w:tcBorders>
              <w:top w:val="nil"/>
              <w:left w:val="nil"/>
              <w:bottom w:val="nil"/>
              <w:right w:val="nil"/>
            </w:tcBorders>
            <w:shd w:val="clear" w:color="auto" w:fill="auto"/>
            <w:noWrap/>
            <w:vAlign w:val="bottom"/>
            <w:hideMark/>
          </w:tcPr>
          <w:p w14:paraId="3FCD9332" w14:textId="77777777" w:rsidR="00F63EA7" w:rsidRPr="00CD5F2C" w:rsidRDefault="0035347C">
            <w:pPr>
              <w:contextualSpacing/>
              <w:rPr>
                <w:rFonts w:ascii="Times New Roman" w:eastAsia="Times New Roman" w:hAnsi="Times New Roman" w:cs="Times New Roman"/>
                <w:sz w:val="20"/>
              </w:rPr>
            </w:pPr>
          </w:p>
        </w:tc>
        <w:tc>
          <w:tcPr>
            <w:tcW w:w="2685" w:type="dxa"/>
            <w:tcBorders>
              <w:top w:val="nil"/>
              <w:left w:val="nil"/>
              <w:bottom w:val="nil"/>
              <w:right w:val="nil"/>
            </w:tcBorders>
            <w:shd w:val="clear" w:color="auto" w:fill="auto"/>
            <w:noWrap/>
            <w:vAlign w:val="bottom"/>
            <w:hideMark/>
          </w:tcPr>
          <w:p w14:paraId="3FCD9333" w14:textId="77777777" w:rsidR="00F63EA7" w:rsidRPr="00CD5F2C" w:rsidRDefault="0035347C">
            <w:pPr>
              <w:contextualSpacing/>
              <w:rPr>
                <w:rFonts w:ascii="Times New Roman" w:eastAsia="Times New Roman" w:hAnsi="Times New Roman" w:cs="Times New Roman"/>
                <w:sz w:val="20"/>
              </w:rPr>
            </w:pPr>
          </w:p>
        </w:tc>
        <w:tc>
          <w:tcPr>
            <w:tcW w:w="2954" w:type="dxa"/>
            <w:tcBorders>
              <w:top w:val="nil"/>
              <w:left w:val="nil"/>
              <w:bottom w:val="nil"/>
              <w:right w:val="nil"/>
            </w:tcBorders>
            <w:shd w:val="clear" w:color="auto" w:fill="auto"/>
            <w:noWrap/>
            <w:vAlign w:val="bottom"/>
            <w:hideMark/>
          </w:tcPr>
          <w:p w14:paraId="3FCD9334"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33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36" w14:textId="77777777" w:rsidR="00F63EA7" w:rsidRPr="00CD5F2C" w:rsidRDefault="0035347C">
            <w:pPr>
              <w:contextualSpacing/>
              <w:rPr>
                <w:rFonts w:ascii="Times New Roman" w:eastAsia="Times New Roman" w:hAnsi="Times New Roman" w:cs="Times New Roman"/>
                <w:sz w:val="20"/>
              </w:rPr>
            </w:pPr>
          </w:p>
        </w:tc>
        <w:tc>
          <w:tcPr>
            <w:tcW w:w="1245" w:type="dxa"/>
            <w:tcBorders>
              <w:top w:val="nil"/>
              <w:left w:val="nil"/>
              <w:bottom w:val="nil"/>
              <w:right w:val="nil"/>
            </w:tcBorders>
            <w:shd w:val="clear" w:color="auto" w:fill="auto"/>
            <w:noWrap/>
            <w:vAlign w:val="bottom"/>
            <w:hideMark/>
          </w:tcPr>
          <w:p w14:paraId="3FCD9337"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338"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39"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3A"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3B"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3C"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3D"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3E"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3F" w14:textId="77777777" w:rsidR="00F63EA7" w:rsidRPr="00CD5F2C" w:rsidRDefault="0035347C">
            <w:pPr>
              <w:contextualSpacing/>
              <w:rPr>
                <w:rFonts w:ascii="Times New Roman" w:eastAsia="Times New Roman" w:hAnsi="Times New Roman" w:cs="Times New Roman"/>
                <w:sz w:val="20"/>
              </w:rPr>
            </w:pPr>
          </w:p>
        </w:tc>
      </w:tr>
      <w:tr w:rsidR="00BC419A" w14:paraId="3FCD934A" w14:textId="77777777">
        <w:trPr>
          <w:trHeight w:val="300"/>
        </w:trPr>
        <w:tc>
          <w:tcPr>
            <w:tcW w:w="2720" w:type="dxa"/>
            <w:tcBorders>
              <w:top w:val="nil"/>
              <w:left w:val="nil"/>
              <w:bottom w:val="nil"/>
              <w:right w:val="nil"/>
            </w:tcBorders>
            <w:shd w:val="clear" w:color="auto" w:fill="auto"/>
            <w:noWrap/>
            <w:vAlign w:val="bottom"/>
            <w:hideMark/>
          </w:tcPr>
          <w:p w14:paraId="3FCD9341" w14:textId="77777777" w:rsidR="00F63EA7" w:rsidRPr="00CD5F2C" w:rsidRDefault="0035347C">
            <w:pPr>
              <w:contextualSpacing/>
              <w:rPr>
                <w:rFonts w:ascii="Times New Roman" w:eastAsia="Times New Roman" w:hAnsi="Times New Roman" w:cs="Times New Roman"/>
                <w:sz w:val="20"/>
              </w:rPr>
            </w:pPr>
          </w:p>
        </w:tc>
        <w:tc>
          <w:tcPr>
            <w:tcW w:w="9915" w:type="dxa"/>
            <w:gridSpan w:val="6"/>
            <w:tcBorders>
              <w:top w:val="nil"/>
              <w:left w:val="nil"/>
              <w:bottom w:val="nil"/>
              <w:right w:val="nil"/>
            </w:tcBorders>
            <w:shd w:val="clear" w:color="auto" w:fill="auto"/>
            <w:noWrap/>
            <w:vAlign w:val="bottom"/>
            <w:hideMark/>
          </w:tcPr>
          <w:p w14:paraId="3FCD9342"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Άρθρο 11 όπως τροποποιήθηκε   ΔΕΚΤΟ ΚΑΤΑ ΠΛΕΙΟΨΗΦΙΑ</w:t>
            </w:r>
          </w:p>
        </w:tc>
        <w:tc>
          <w:tcPr>
            <w:tcW w:w="115" w:type="dxa"/>
            <w:tcBorders>
              <w:top w:val="nil"/>
              <w:left w:val="nil"/>
              <w:bottom w:val="nil"/>
              <w:right w:val="nil"/>
            </w:tcBorders>
            <w:shd w:val="clear" w:color="auto" w:fill="auto"/>
            <w:noWrap/>
            <w:vAlign w:val="bottom"/>
            <w:hideMark/>
          </w:tcPr>
          <w:p w14:paraId="3FCD9343" w14:textId="77777777" w:rsidR="00F63EA7" w:rsidRPr="00CD5F2C" w:rsidRDefault="0035347C">
            <w:pPr>
              <w:contextualSpacing/>
              <w:rPr>
                <w:rFonts w:ascii="Calibri" w:eastAsia="Times New Roman" w:hAnsi="Calibri" w:cs="Times New Roman"/>
                <w:color w:val="000000"/>
                <w:szCs w:val="24"/>
              </w:rPr>
            </w:pPr>
          </w:p>
        </w:tc>
        <w:tc>
          <w:tcPr>
            <w:tcW w:w="115" w:type="dxa"/>
            <w:tcBorders>
              <w:top w:val="nil"/>
              <w:left w:val="nil"/>
              <w:bottom w:val="nil"/>
              <w:right w:val="nil"/>
            </w:tcBorders>
            <w:shd w:val="clear" w:color="auto" w:fill="auto"/>
            <w:noWrap/>
            <w:vAlign w:val="bottom"/>
            <w:hideMark/>
          </w:tcPr>
          <w:p w14:paraId="3FCD934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4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4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4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48"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49" w14:textId="77777777" w:rsidR="00F63EA7" w:rsidRPr="00CD5F2C" w:rsidRDefault="0035347C">
            <w:pPr>
              <w:contextualSpacing/>
              <w:rPr>
                <w:rFonts w:ascii="Times New Roman" w:eastAsia="Times New Roman" w:hAnsi="Times New Roman" w:cs="Times New Roman"/>
                <w:sz w:val="20"/>
              </w:rPr>
            </w:pPr>
          </w:p>
        </w:tc>
      </w:tr>
      <w:tr w:rsidR="00BC419A" w14:paraId="3FCD9359" w14:textId="77777777">
        <w:trPr>
          <w:trHeight w:val="300"/>
        </w:trPr>
        <w:tc>
          <w:tcPr>
            <w:tcW w:w="2720" w:type="dxa"/>
            <w:tcBorders>
              <w:top w:val="nil"/>
              <w:left w:val="nil"/>
              <w:bottom w:val="nil"/>
              <w:right w:val="nil"/>
            </w:tcBorders>
            <w:shd w:val="clear" w:color="auto" w:fill="auto"/>
            <w:noWrap/>
            <w:vAlign w:val="bottom"/>
            <w:hideMark/>
          </w:tcPr>
          <w:p w14:paraId="3FCD934B"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ΣΥΡΙΖΑ:</w:t>
            </w:r>
          </w:p>
        </w:tc>
        <w:tc>
          <w:tcPr>
            <w:tcW w:w="2685" w:type="dxa"/>
            <w:tcBorders>
              <w:top w:val="nil"/>
              <w:left w:val="nil"/>
              <w:bottom w:val="nil"/>
              <w:right w:val="nil"/>
            </w:tcBorders>
            <w:shd w:val="clear" w:color="auto" w:fill="auto"/>
            <w:noWrap/>
            <w:vAlign w:val="bottom"/>
            <w:hideMark/>
          </w:tcPr>
          <w:p w14:paraId="3FCD934C"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34D"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34E"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934F"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350"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35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5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5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5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5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5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5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58" w14:textId="77777777" w:rsidR="00F63EA7" w:rsidRPr="00CD5F2C" w:rsidRDefault="0035347C">
            <w:pPr>
              <w:contextualSpacing/>
              <w:rPr>
                <w:rFonts w:ascii="Times New Roman" w:eastAsia="Times New Roman" w:hAnsi="Times New Roman" w:cs="Times New Roman"/>
                <w:sz w:val="20"/>
              </w:rPr>
            </w:pPr>
          </w:p>
        </w:tc>
      </w:tr>
      <w:tr w:rsidR="00BC419A" w14:paraId="3FCD9368" w14:textId="77777777">
        <w:trPr>
          <w:trHeight w:val="300"/>
        </w:trPr>
        <w:tc>
          <w:tcPr>
            <w:tcW w:w="2720" w:type="dxa"/>
            <w:tcBorders>
              <w:top w:val="nil"/>
              <w:left w:val="nil"/>
              <w:bottom w:val="nil"/>
              <w:right w:val="nil"/>
            </w:tcBorders>
            <w:shd w:val="clear" w:color="auto" w:fill="auto"/>
            <w:noWrap/>
            <w:vAlign w:val="bottom"/>
            <w:hideMark/>
          </w:tcPr>
          <w:p w14:paraId="3FCD935A"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Ν.Δ:</w:t>
            </w:r>
          </w:p>
        </w:tc>
        <w:tc>
          <w:tcPr>
            <w:tcW w:w="2685" w:type="dxa"/>
            <w:tcBorders>
              <w:top w:val="nil"/>
              <w:left w:val="nil"/>
              <w:bottom w:val="nil"/>
              <w:right w:val="nil"/>
            </w:tcBorders>
            <w:shd w:val="clear" w:color="auto" w:fill="auto"/>
            <w:noWrap/>
            <w:vAlign w:val="bottom"/>
            <w:hideMark/>
          </w:tcPr>
          <w:p w14:paraId="3FCD935B"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35C"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35D"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OXI</w:t>
            </w:r>
          </w:p>
        </w:tc>
        <w:tc>
          <w:tcPr>
            <w:tcW w:w="115" w:type="dxa"/>
            <w:tcBorders>
              <w:top w:val="nil"/>
              <w:left w:val="nil"/>
              <w:bottom w:val="nil"/>
              <w:right w:val="nil"/>
            </w:tcBorders>
            <w:shd w:val="clear" w:color="auto" w:fill="auto"/>
            <w:noWrap/>
            <w:vAlign w:val="bottom"/>
            <w:hideMark/>
          </w:tcPr>
          <w:p w14:paraId="3FCD935E"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35F"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36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6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6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6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6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6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6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67" w14:textId="77777777" w:rsidR="00F63EA7" w:rsidRPr="00CD5F2C" w:rsidRDefault="0035347C">
            <w:pPr>
              <w:contextualSpacing/>
              <w:rPr>
                <w:rFonts w:ascii="Times New Roman" w:eastAsia="Times New Roman" w:hAnsi="Times New Roman" w:cs="Times New Roman"/>
                <w:sz w:val="20"/>
              </w:rPr>
            </w:pPr>
          </w:p>
        </w:tc>
      </w:tr>
      <w:tr w:rsidR="00BC419A" w14:paraId="3FCD9377" w14:textId="77777777">
        <w:trPr>
          <w:trHeight w:val="300"/>
        </w:trPr>
        <w:tc>
          <w:tcPr>
            <w:tcW w:w="2720" w:type="dxa"/>
            <w:tcBorders>
              <w:top w:val="nil"/>
              <w:left w:val="nil"/>
              <w:bottom w:val="nil"/>
              <w:right w:val="nil"/>
            </w:tcBorders>
            <w:shd w:val="clear" w:color="auto" w:fill="auto"/>
            <w:noWrap/>
            <w:vAlign w:val="bottom"/>
            <w:hideMark/>
          </w:tcPr>
          <w:p w14:paraId="3FCD9369"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ΔΗ.ΣΥ:</w:t>
            </w:r>
          </w:p>
        </w:tc>
        <w:tc>
          <w:tcPr>
            <w:tcW w:w="2685" w:type="dxa"/>
            <w:tcBorders>
              <w:top w:val="nil"/>
              <w:left w:val="nil"/>
              <w:bottom w:val="nil"/>
              <w:right w:val="nil"/>
            </w:tcBorders>
            <w:shd w:val="clear" w:color="auto" w:fill="auto"/>
            <w:noWrap/>
            <w:vAlign w:val="bottom"/>
            <w:hideMark/>
          </w:tcPr>
          <w:p w14:paraId="3FCD936A"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36B"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36C"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OXI</w:t>
            </w:r>
          </w:p>
        </w:tc>
        <w:tc>
          <w:tcPr>
            <w:tcW w:w="115" w:type="dxa"/>
            <w:tcBorders>
              <w:top w:val="nil"/>
              <w:left w:val="nil"/>
              <w:bottom w:val="nil"/>
              <w:right w:val="nil"/>
            </w:tcBorders>
            <w:shd w:val="clear" w:color="auto" w:fill="auto"/>
            <w:noWrap/>
            <w:vAlign w:val="bottom"/>
            <w:hideMark/>
          </w:tcPr>
          <w:p w14:paraId="3FCD936D"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36E"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36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7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7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7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7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7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7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76" w14:textId="77777777" w:rsidR="00F63EA7" w:rsidRPr="00CD5F2C" w:rsidRDefault="0035347C">
            <w:pPr>
              <w:contextualSpacing/>
              <w:rPr>
                <w:rFonts w:ascii="Times New Roman" w:eastAsia="Times New Roman" w:hAnsi="Times New Roman" w:cs="Times New Roman"/>
                <w:sz w:val="20"/>
              </w:rPr>
            </w:pPr>
          </w:p>
        </w:tc>
      </w:tr>
      <w:tr w:rsidR="00BC419A" w14:paraId="3FCD9386" w14:textId="77777777">
        <w:trPr>
          <w:trHeight w:val="300"/>
        </w:trPr>
        <w:tc>
          <w:tcPr>
            <w:tcW w:w="2720" w:type="dxa"/>
            <w:tcBorders>
              <w:top w:val="nil"/>
              <w:left w:val="nil"/>
              <w:bottom w:val="nil"/>
              <w:right w:val="nil"/>
            </w:tcBorders>
            <w:shd w:val="clear" w:color="auto" w:fill="auto"/>
            <w:noWrap/>
            <w:vAlign w:val="bottom"/>
            <w:hideMark/>
          </w:tcPr>
          <w:p w14:paraId="3FCD9378"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Χ.Α:</w:t>
            </w:r>
          </w:p>
        </w:tc>
        <w:tc>
          <w:tcPr>
            <w:tcW w:w="2685" w:type="dxa"/>
            <w:tcBorders>
              <w:top w:val="nil"/>
              <w:left w:val="nil"/>
              <w:bottom w:val="nil"/>
              <w:right w:val="nil"/>
            </w:tcBorders>
            <w:shd w:val="clear" w:color="auto" w:fill="auto"/>
            <w:noWrap/>
            <w:vAlign w:val="bottom"/>
            <w:hideMark/>
          </w:tcPr>
          <w:p w14:paraId="3FCD9379"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37A"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37B"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ΠΡΝ</w:t>
            </w:r>
          </w:p>
        </w:tc>
        <w:tc>
          <w:tcPr>
            <w:tcW w:w="115" w:type="dxa"/>
            <w:tcBorders>
              <w:top w:val="nil"/>
              <w:left w:val="nil"/>
              <w:bottom w:val="nil"/>
              <w:right w:val="nil"/>
            </w:tcBorders>
            <w:shd w:val="clear" w:color="auto" w:fill="auto"/>
            <w:noWrap/>
            <w:vAlign w:val="bottom"/>
            <w:hideMark/>
          </w:tcPr>
          <w:p w14:paraId="3FCD937C"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37D"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37E"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7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8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8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8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8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8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85" w14:textId="77777777" w:rsidR="00F63EA7" w:rsidRPr="00CD5F2C" w:rsidRDefault="0035347C">
            <w:pPr>
              <w:contextualSpacing/>
              <w:rPr>
                <w:rFonts w:ascii="Times New Roman" w:eastAsia="Times New Roman" w:hAnsi="Times New Roman" w:cs="Times New Roman"/>
                <w:sz w:val="20"/>
              </w:rPr>
            </w:pPr>
          </w:p>
        </w:tc>
      </w:tr>
      <w:tr w:rsidR="00BC419A" w14:paraId="3FCD9395" w14:textId="77777777">
        <w:trPr>
          <w:trHeight w:val="300"/>
        </w:trPr>
        <w:tc>
          <w:tcPr>
            <w:tcW w:w="2720" w:type="dxa"/>
            <w:tcBorders>
              <w:top w:val="nil"/>
              <w:left w:val="nil"/>
              <w:bottom w:val="nil"/>
              <w:right w:val="nil"/>
            </w:tcBorders>
            <w:shd w:val="clear" w:color="auto" w:fill="auto"/>
            <w:noWrap/>
            <w:vAlign w:val="bottom"/>
            <w:hideMark/>
          </w:tcPr>
          <w:p w14:paraId="3FCD9387"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Κ.Κ.Ε:</w:t>
            </w:r>
          </w:p>
        </w:tc>
        <w:tc>
          <w:tcPr>
            <w:tcW w:w="2685" w:type="dxa"/>
            <w:tcBorders>
              <w:top w:val="nil"/>
              <w:left w:val="nil"/>
              <w:bottom w:val="nil"/>
              <w:right w:val="nil"/>
            </w:tcBorders>
            <w:shd w:val="clear" w:color="auto" w:fill="auto"/>
            <w:noWrap/>
            <w:vAlign w:val="bottom"/>
            <w:hideMark/>
          </w:tcPr>
          <w:p w14:paraId="3FCD9388"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389"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38A"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OXI</w:t>
            </w:r>
          </w:p>
        </w:tc>
        <w:tc>
          <w:tcPr>
            <w:tcW w:w="115" w:type="dxa"/>
            <w:tcBorders>
              <w:top w:val="nil"/>
              <w:left w:val="nil"/>
              <w:bottom w:val="nil"/>
              <w:right w:val="nil"/>
            </w:tcBorders>
            <w:shd w:val="clear" w:color="auto" w:fill="auto"/>
            <w:noWrap/>
            <w:vAlign w:val="bottom"/>
            <w:hideMark/>
          </w:tcPr>
          <w:p w14:paraId="3FCD938B"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38C"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38D"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8E"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8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9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9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9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9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94" w14:textId="77777777" w:rsidR="00F63EA7" w:rsidRPr="00CD5F2C" w:rsidRDefault="0035347C">
            <w:pPr>
              <w:contextualSpacing/>
              <w:rPr>
                <w:rFonts w:ascii="Times New Roman" w:eastAsia="Times New Roman" w:hAnsi="Times New Roman" w:cs="Times New Roman"/>
                <w:sz w:val="20"/>
              </w:rPr>
            </w:pPr>
          </w:p>
        </w:tc>
      </w:tr>
      <w:tr w:rsidR="00BC419A" w14:paraId="3FCD93A4" w14:textId="77777777">
        <w:trPr>
          <w:trHeight w:val="300"/>
        </w:trPr>
        <w:tc>
          <w:tcPr>
            <w:tcW w:w="2720" w:type="dxa"/>
            <w:tcBorders>
              <w:top w:val="nil"/>
              <w:left w:val="nil"/>
              <w:bottom w:val="nil"/>
              <w:right w:val="nil"/>
            </w:tcBorders>
            <w:shd w:val="clear" w:color="auto" w:fill="auto"/>
            <w:noWrap/>
            <w:vAlign w:val="bottom"/>
            <w:hideMark/>
          </w:tcPr>
          <w:p w14:paraId="3FCD9396"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ΑΝ.ΕΛ:</w:t>
            </w:r>
          </w:p>
        </w:tc>
        <w:tc>
          <w:tcPr>
            <w:tcW w:w="2685" w:type="dxa"/>
            <w:tcBorders>
              <w:top w:val="nil"/>
              <w:left w:val="nil"/>
              <w:bottom w:val="nil"/>
              <w:right w:val="nil"/>
            </w:tcBorders>
            <w:shd w:val="clear" w:color="auto" w:fill="auto"/>
            <w:noWrap/>
            <w:vAlign w:val="bottom"/>
            <w:hideMark/>
          </w:tcPr>
          <w:p w14:paraId="3FCD9397"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398"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399"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939A"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39B"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39C"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9D"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9E"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9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A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A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A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A3" w14:textId="77777777" w:rsidR="00F63EA7" w:rsidRPr="00CD5F2C" w:rsidRDefault="0035347C">
            <w:pPr>
              <w:contextualSpacing/>
              <w:rPr>
                <w:rFonts w:ascii="Times New Roman" w:eastAsia="Times New Roman" w:hAnsi="Times New Roman" w:cs="Times New Roman"/>
                <w:sz w:val="20"/>
              </w:rPr>
            </w:pPr>
          </w:p>
        </w:tc>
      </w:tr>
      <w:tr w:rsidR="00BC419A" w14:paraId="3FCD93B3" w14:textId="77777777">
        <w:trPr>
          <w:trHeight w:val="300"/>
        </w:trPr>
        <w:tc>
          <w:tcPr>
            <w:tcW w:w="2720" w:type="dxa"/>
            <w:tcBorders>
              <w:top w:val="nil"/>
              <w:left w:val="nil"/>
              <w:bottom w:val="nil"/>
              <w:right w:val="nil"/>
            </w:tcBorders>
            <w:shd w:val="clear" w:color="auto" w:fill="auto"/>
            <w:noWrap/>
            <w:vAlign w:val="bottom"/>
            <w:hideMark/>
          </w:tcPr>
          <w:p w14:paraId="3FCD93A5"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ΠΟΤΑΜΙ:</w:t>
            </w:r>
          </w:p>
        </w:tc>
        <w:tc>
          <w:tcPr>
            <w:tcW w:w="2685" w:type="dxa"/>
            <w:tcBorders>
              <w:top w:val="nil"/>
              <w:left w:val="nil"/>
              <w:bottom w:val="nil"/>
              <w:right w:val="nil"/>
            </w:tcBorders>
            <w:shd w:val="clear" w:color="auto" w:fill="auto"/>
            <w:noWrap/>
            <w:vAlign w:val="bottom"/>
            <w:hideMark/>
          </w:tcPr>
          <w:p w14:paraId="3FCD93A6"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3A7"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3A8"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93A9"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3AA"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3AB"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AC"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AD"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AE"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A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B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B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B2" w14:textId="77777777" w:rsidR="00F63EA7" w:rsidRPr="00CD5F2C" w:rsidRDefault="0035347C">
            <w:pPr>
              <w:contextualSpacing/>
              <w:rPr>
                <w:rFonts w:ascii="Times New Roman" w:eastAsia="Times New Roman" w:hAnsi="Times New Roman" w:cs="Times New Roman"/>
                <w:sz w:val="20"/>
              </w:rPr>
            </w:pPr>
          </w:p>
        </w:tc>
      </w:tr>
      <w:tr w:rsidR="00BC419A" w14:paraId="3FCD93C1" w14:textId="77777777">
        <w:trPr>
          <w:trHeight w:val="300"/>
        </w:trPr>
        <w:tc>
          <w:tcPr>
            <w:tcW w:w="5405" w:type="dxa"/>
            <w:gridSpan w:val="2"/>
            <w:tcBorders>
              <w:top w:val="nil"/>
              <w:left w:val="nil"/>
              <w:bottom w:val="nil"/>
              <w:right w:val="nil"/>
            </w:tcBorders>
            <w:shd w:val="clear" w:color="auto" w:fill="auto"/>
            <w:noWrap/>
            <w:vAlign w:val="bottom"/>
            <w:hideMark/>
          </w:tcPr>
          <w:p w14:paraId="3FCD93B4"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ΕΝ. ΚΕΝΤΡΩΩΝ:</w:t>
            </w:r>
          </w:p>
        </w:tc>
        <w:tc>
          <w:tcPr>
            <w:tcW w:w="2954" w:type="dxa"/>
            <w:tcBorders>
              <w:top w:val="nil"/>
              <w:left w:val="nil"/>
              <w:bottom w:val="nil"/>
              <w:right w:val="nil"/>
            </w:tcBorders>
            <w:shd w:val="clear" w:color="auto" w:fill="auto"/>
            <w:noWrap/>
            <w:vAlign w:val="bottom"/>
            <w:hideMark/>
          </w:tcPr>
          <w:p w14:paraId="3FCD93B5" w14:textId="77777777" w:rsidR="00F63EA7" w:rsidRPr="00CD5F2C" w:rsidRDefault="0035347C">
            <w:pPr>
              <w:contextualSpacing/>
              <w:rPr>
                <w:rFonts w:ascii="Calibri" w:eastAsia="Times New Roman" w:hAnsi="Calibri" w:cs="Times New Roman"/>
                <w:color w:val="000000"/>
                <w:szCs w:val="24"/>
              </w:rPr>
            </w:pPr>
          </w:p>
        </w:tc>
        <w:tc>
          <w:tcPr>
            <w:tcW w:w="1354" w:type="dxa"/>
            <w:tcBorders>
              <w:top w:val="nil"/>
              <w:left w:val="nil"/>
              <w:bottom w:val="nil"/>
              <w:right w:val="nil"/>
            </w:tcBorders>
            <w:shd w:val="clear" w:color="auto" w:fill="auto"/>
            <w:noWrap/>
            <w:vAlign w:val="bottom"/>
            <w:hideMark/>
          </w:tcPr>
          <w:p w14:paraId="3FCD93B6"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OXI</w:t>
            </w:r>
          </w:p>
        </w:tc>
        <w:tc>
          <w:tcPr>
            <w:tcW w:w="115" w:type="dxa"/>
            <w:tcBorders>
              <w:top w:val="nil"/>
              <w:left w:val="nil"/>
              <w:bottom w:val="nil"/>
              <w:right w:val="nil"/>
            </w:tcBorders>
            <w:shd w:val="clear" w:color="auto" w:fill="auto"/>
            <w:noWrap/>
            <w:vAlign w:val="bottom"/>
            <w:hideMark/>
          </w:tcPr>
          <w:p w14:paraId="3FCD93B7"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3B8"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3B9"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BA"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BB"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BC"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BD"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BE"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B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C0" w14:textId="77777777" w:rsidR="00F63EA7" w:rsidRPr="00CD5F2C" w:rsidRDefault="0035347C">
            <w:pPr>
              <w:contextualSpacing/>
              <w:rPr>
                <w:rFonts w:ascii="Times New Roman" w:eastAsia="Times New Roman" w:hAnsi="Times New Roman" w:cs="Times New Roman"/>
                <w:sz w:val="20"/>
              </w:rPr>
            </w:pPr>
          </w:p>
        </w:tc>
      </w:tr>
      <w:tr w:rsidR="00BC419A" w14:paraId="3FCD93D0" w14:textId="77777777">
        <w:trPr>
          <w:trHeight w:val="300"/>
        </w:trPr>
        <w:tc>
          <w:tcPr>
            <w:tcW w:w="2720" w:type="dxa"/>
            <w:tcBorders>
              <w:top w:val="nil"/>
              <w:left w:val="nil"/>
              <w:bottom w:val="nil"/>
              <w:right w:val="nil"/>
            </w:tcBorders>
            <w:shd w:val="clear" w:color="auto" w:fill="auto"/>
            <w:noWrap/>
            <w:vAlign w:val="bottom"/>
            <w:hideMark/>
          </w:tcPr>
          <w:p w14:paraId="3FCD93C2" w14:textId="77777777" w:rsidR="00F63EA7" w:rsidRPr="00CD5F2C" w:rsidRDefault="0035347C">
            <w:pPr>
              <w:contextualSpacing/>
              <w:rPr>
                <w:rFonts w:ascii="Times New Roman" w:eastAsia="Times New Roman" w:hAnsi="Times New Roman" w:cs="Times New Roman"/>
                <w:sz w:val="20"/>
              </w:rPr>
            </w:pPr>
          </w:p>
        </w:tc>
        <w:tc>
          <w:tcPr>
            <w:tcW w:w="2685" w:type="dxa"/>
            <w:tcBorders>
              <w:top w:val="nil"/>
              <w:left w:val="nil"/>
              <w:bottom w:val="nil"/>
              <w:right w:val="nil"/>
            </w:tcBorders>
            <w:shd w:val="clear" w:color="auto" w:fill="auto"/>
            <w:noWrap/>
            <w:vAlign w:val="bottom"/>
            <w:hideMark/>
          </w:tcPr>
          <w:p w14:paraId="3FCD93C3" w14:textId="77777777" w:rsidR="00F63EA7" w:rsidRPr="00CD5F2C" w:rsidRDefault="0035347C">
            <w:pPr>
              <w:contextualSpacing/>
              <w:rPr>
                <w:rFonts w:ascii="Times New Roman" w:eastAsia="Times New Roman" w:hAnsi="Times New Roman" w:cs="Times New Roman"/>
                <w:sz w:val="20"/>
              </w:rPr>
            </w:pPr>
          </w:p>
        </w:tc>
        <w:tc>
          <w:tcPr>
            <w:tcW w:w="2954" w:type="dxa"/>
            <w:tcBorders>
              <w:top w:val="nil"/>
              <w:left w:val="nil"/>
              <w:bottom w:val="nil"/>
              <w:right w:val="nil"/>
            </w:tcBorders>
            <w:shd w:val="clear" w:color="auto" w:fill="auto"/>
            <w:noWrap/>
            <w:vAlign w:val="bottom"/>
            <w:hideMark/>
          </w:tcPr>
          <w:p w14:paraId="3FCD93C4"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3C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C6" w14:textId="77777777" w:rsidR="00F63EA7" w:rsidRPr="00CD5F2C" w:rsidRDefault="0035347C">
            <w:pPr>
              <w:contextualSpacing/>
              <w:rPr>
                <w:rFonts w:ascii="Times New Roman" w:eastAsia="Times New Roman" w:hAnsi="Times New Roman" w:cs="Times New Roman"/>
                <w:sz w:val="20"/>
              </w:rPr>
            </w:pPr>
          </w:p>
        </w:tc>
        <w:tc>
          <w:tcPr>
            <w:tcW w:w="1245" w:type="dxa"/>
            <w:tcBorders>
              <w:top w:val="nil"/>
              <w:left w:val="nil"/>
              <w:bottom w:val="nil"/>
              <w:right w:val="nil"/>
            </w:tcBorders>
            <w:shd w:val="clear" w:color="auto" w:fill="auto"/>
            <w:noWrap/>
            <w:vAlign w:val="bottom"/>
            <w:hideMark/>
          </w:tcPr>
          <w:p w14:paraId="3FCD93C7"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3C8"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C9"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CA"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CB"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CC"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CD"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CE"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CF" w14:textId="77777777" w:rsidR="00F63EA7" w:rsidRPr="00CD5F2C" w:rsidRDefault="0035347C">
            <w:pPr>
              <w:contextualSpacing/>
              <w:rPr>
                <w:rFonts w:ascii="Times New Roman" w:eastAsia="Times New Roman" w:hAnsi="Times New Roman" w:cs="Times New Roman"/>
                <w:sz w:val="20"/>
              </w:rPr>
            </w:pPr>
          </w:p>
        </w:tc>
      </w:tr>
      <w:tr w:rsidR="00BC419A" w14:paraId="3FCD93DC" w14:textId="77777777">
        <w:trPr>
          <w:trHeight w:val="300"/>
        </w:trPr>
        <w:tc>
          <w:tcPr>
            <w:tcW w:w="2720" w:type="dxa"/>
            <w:tcBorders>
              <w:top w:val="nil"/>
              <w:left w:val="nil"/>
              <w:bottom w:val="nil"/>
              <w:right w:val="nil"/>
            </w:tcBorders>
            <w:shd w:val="clear" w:color="auto" w:fill="auto"/>
            <w:noWrap/>
            <w:vAlign w:val="bottom"/>
            <w:hideMark/>
          </w:tcPr>
          <w:p w14:paraId="3FCD93D1" w14:textId="77777777" w:rsidR="00F63EA7" w:rsidRPr="00CD5F2C" w:rsidRDefault="0035347C">
            <w:pPr>
              <w:contextualSpacing/>
              <w:rPr>
                <w:rFonts w:ascii="Times New Roman" w:eastAsia="Times New Roman" w:hAnsi="Times New Roman" w:cs="Times New Roman"/>
                <w:sz w:val="20"/>
              </w:rPr>
            </w:pPr>
          </w:p>
        </w:tc>
        <w:tc>
          <w:tcPr>
            <w:tcW w:w="6993" w:type="dxa"/>
            <w:gridSpan w:val="3"/>
            <w:tcBorders>
              <w:top w:val="nil"/>
              <w:left w:val="nil"/>
              <w:bottom w:val="nil"/>
              <w:right w:val="nil"/>
            </w:tcBorders>
            <w:shd w:val="clear" w:color="auto" w:fill="auto"/>
            <w:noWrap/>
            <w:vAlign w:val="bottom"/>
            <w:hideMark/>
          </w:tcPr>
          <w:p w14:paraId="3FCD93D2"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Άρθρο 12 όπως τροποποιήθηκε   ΔΕΚΤΟ ΚΑΤΑ ΠΛΕΙΟΨΗΦΙΑ</w:t>
            </w:r>
          </w:p>
        </w:tc>
        <w:tc>
          <w:tcPr>
            <w:tcW w:w="1360" w:type="dxa"/>
            <w:gridSpan w:val="2"/>
            <w:tcBorders>
              <w:top w:val="nil"/>
              <w:left w:val="nil"/>
              <w:bottom w:val="nil"/>
              <w:right w:val="nil"/>
            </w:tcBorders>
            <w:shd w:val="clear" w:color="auto" w:fill="auto"/>
            <w:noWrap/>
            <w:vAlign w:val="bottom"/>
            <w:hideMark/>
          </w:tcPr>
          <w:p w14:paraId="3FCD93D3"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ΟΜΟΦΩΝΑ</w:t>
            </w:r>
          </w:p>
        </w:tc>
        <w:tc>
          <w:tcPr>
            <w:tcW w:w="1562" w:type="dxa"/>
            <w:tcBorders>
              <w:top w:val="nil"/>
              <w:left w:val="nil"/>
              <w:bottom w:val="nil"/>
              <w:right w:val="nil"/>
            </w:tcBorders>
            <w:shd w:val="clear" w:color="auto" w:fill="auto"/>
            <w:noWrap/>
            <w:vAlign w:val="bottom"/>
            <w:hideMark/>
          </w:tcPr>
          <w:p w14:paraId="3FCD93D4" w14:textId="77777777" w:rsidR="00F63EA7" w:rsidRPr="00CD5F2C" w:rsidRDefault="0035347C">
            <w:pPr>
              <w:contextualSpacing/>
              <w:rPr>
                <w:rFonts w:ascii="Calibri" w:eastAsia="Times New Roman" w:hAnsi="Calibri" w:cs="Times New Roman"/>
                <w:color w:val="000000"/>
                <w:szCs w:val="24"/>
              </w:rPr>
            </w:pPr>
          </w:p>
        </w:tc>
        <w:tc>
          <w:tcPr>
            <w:tcW w:w="115" w:type="dxa"/>
            <w:tcBorders>
              <w:top w:val="nil"/>
              <w:left w:val="nil"/>
              <w:bottom w:val="nil"/>
              <w:right w:val="nil"/>
            </w:tcBorders>
            <w:shd w:val="clear" w:color="auto" w:fill="auto"/>
            <w:noWrap/>
            <w:vAlign w:val="bottom"/>
            <w:hideMark/>
          </w:tcPr>
          <w:p w14:paraId="3FCD93D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D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D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D8"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D9"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DA"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DB" w14:textId="77777777" w:rsidR="00F63EA7" w:rsidRPr="00CD5F2C" w:rsidRDefault="0035347C">
            <w:pPr>
              <w:contextualSpacing/>
              <w:rPr>
                <w:rFonts w:ascii="Times New Roman" w:eastAsia="Times New Roman" w:hAnsi="Times New Roman" w:cs="Times New Roman"/>
                <w:sz w:val="20"/>
              </w:rPr>
            </w:pPr>
          </w:p>
        </w:tc>
      </w:tr>
      <w:tr w:rsidR="00BC419A" w14:paraId="3FCD93EB" w14:textId="77777777">
        <w:trPr>
          <w:trHeight w:val="300"/>
        </w:trPr>
        <w:tc>
          <w:tcPr>
            <w:tcW w:w="2720" w:type="dxa"/>
            <w:tcBorders>
              <w:top w:val="nil"/>
              <w:left w:val="nil"/>
              <w:bottom w:val="nil"/>
              <w:right w:val="nil"/>
            </w:tcBorders>
            <w:shd w:val="clear" w:color="auto" w:fill="auto"/>
            <w:noWrap/>
            <w:vAlign w:val="bottom"/>
            <w:hideMark/>
          </w:tcPr>
          <w:p w14:paraId="3FCD93DD"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ΣΥΡΙΖΑ:</w:t>
            </w:r>
          </w:p>
        </w:tc>
        <w:tc>
          <w:tcPr>
            <w:tcW w:w="2685" w:type="dxa"/>
            <w:tcBorders>
              <w:top w:val="nil"/>
              <w:left w:val="nil"/>
              <w:bottom w:val="nil"/>
              <w:right w:val="nil"/>
            </w:tcBorders>
            <w:shd w:val="clear" w:color="auto" w:fill="auto"/>
            <w:noWrap/>
            <w:vAlign w:val="bottom"/>
            <w:hideMark/>
          </w:tcPr>
          <w:p w14:paraId="3FCD93DE"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3DF"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3E0"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93E1"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3E2"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3E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E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E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E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E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E8"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E9"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EA" w14:textId="77777777" w:rsidR="00F63EA7" w:rsidRPr="00CD5F2C" w:rsidRDefault="0035347C">
            <w:pPr>
              <w:contextualSpacing/>
              <w:rPr>
                <w:rFonts w:ascii="Times New Roman" w:eastAsia="Times New Roman" w:hAnsi="Times New Roman" w:cs="Times New Roman"/>
                <w:sz w:val="20"/>
              </w:rPr>
            </w:pPr>
          </w:p>
        </w:tc>
      </w:tr>
      <w:tr w:rsidR="00BC419A" w14:paraId="3FCD93FA" w14:textId="77777777">
        <w:trPr>
          <w:trHeight w:val="300"/>
        </w:trPr>
        <w:tc>
          <w:tcPr>
            <w:tcW w:w="2720" w:type="dxa"/>
            <w:tcBorders>
              <w:top w:val="nil"/>
              <w:left w:val="nil"/>
              <w:bottom w:val="nil"/>
              <w:right w:val="nil"/>
            </w:tcBorders>
            <w:shd w:val="clear" w:color="auto" w:fill="auto"/>
            <w:noWrap/>
            <w:vAlign w:val="bottom"/>
            <w:hideMark/>
          </w:tcPr>
          <w:p w14:paraId="3FCD93EC"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Ν.Δ:</w:t>
            </w:r>
          </w:p>
        </w:tc>
        <w:tc>
          <w:tcPr>
            <w:tcW w:w="2685" w:type="dxa"/>
            <w:tcBorders>
              <w:top w:val="nil"/>
              <w:left w:val="nil"/>
              <w:bottom w:val="nil"/>
              <w:right w:val="nil"/>
            </w:tcBorders>
            <w:shd w:val="clear" w:color="auto" w:fill="auto"/>
            <w:noWrap/>
            <w:vAlign w:val="bottom"/>
            <w:hideMark/>
          </w:tcPr>
          <w:p w14:paraId="3FCD93ED"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3EE"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3EF"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93F0"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3F1"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3F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F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F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F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F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F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F8"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3F9" w14:textId="77777777" w:rsidR="00F63EA7" w:rsidRPr="00CD5F2C" w:rsidRDefault="0035347C">
            <w:pPr>
              <w:contextualSpacing/>
              <w:rPr>
                <w:rFonts w:ascii="Times New Roman" w:eastAsia="Times New Roman" w:hAnsi="Times New Roman" w:cs="Times New Roman"/>
                <w:sz w:val="20"/>
              </w:rPr>
            </w:pPr>
          </w:p>
        </w:tc>
      </w:tr>
      <w:tr w:rsidR="00BC419A" w14:paraId="3FCD9409" w14:textId="77777777">
        <w:trPr>
          <w:trHeight w:val="300"/>
        </w:trPr>
        <w:tc>
          <w:tcPr>
            <w:tcW w:w="2720" w:type="dxa"/>
            <w:tcBorders>
              <w:top w:val="nil"/>
              <w:left w:val="nil"/>
              <w:bottom w:val="nil"/>
              <w:right w:val="nil"/>
            </w:tcBorders>
            <w:shd w:val="clear" w:color="auto" w:fill="auto"/>
            <w:noWrap/>
            <w:vAlign w:val="bottom"/>
            <w:hideMark/>
          </w:tcPr>
          <w:p w14:paraId="3FCD93FB"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ΔΗ.ΣΥ:</w:t>
            </w:r>
          </w:p>
        </w:tc>
        <w:tc>
          <w:tcPr>
            <w:tcW w:w="2685" w:type="dxa"/>
            <w:tcBorders>
              <w:top w:val="nil"/>
              <w:left w:val="nil"/>
              <w:bottom w:val="nil"/>
              <w:right w:val="nil"/>
            </w:tcBorders>
            <w:shd w:val="clear" w:color="auto" w:fill="auto"/>
            <w:noWrap/>
            <w:vAlign w:val="bottom"/>
            <w:hideMark/>
          </w:tcPr>
          <w:p w14:paraId="3FCD93FC"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3FD"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3FE"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93FF"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400"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40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0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0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0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0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0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0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08" w14:textId="77777777" w:rsidR="00F63EA7" w:rsidRPr="00CD5F2C" w:rsidRDefault="0035347C">
            <w:pPr>
              <w:contextualSpacing/>
              <w:rPr>
                <w:rFonts w:ascii="Times New Roman" w:eastAsia="Times New Roman" w:hAnsi="Times New Roman" w:cs="Times New Roman"/>
                <w:sz w:val="20"/>
              </w:rPr>
            </w:pPr>
          </w:p>
        </w:tc>
      </w:tr>
      <w:tr w:rsidR="00BC419A" w14:paraId="3FCD9418" w14:textId="77777777">
        <w:trPr>
          <w:trHeight w:val="300"/>
        </w:trPr>
        <w:tc>
          <w:tcPr>
            <w:tcW w:w="2720" w:type="dxa"/>
            <w:tcBorders>
              <w:top w:val="nil"/>
              <w:left w:val="nil"/>
              <w:bottom w:val="nil"/>
              <w:right w:val="nil"/>
            </w:tcBorders>
            <w:shd w:val="clear" w:color="auto" w:fill="auto"/>
            <w:noWrap/>
            <w:vAlign w:val="bottom"/>
            <w:hideMark/>
          </w:tcPr>
          <w:p w14:paraId="3FCD940A"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Χ.Α:</w:t>
            </w:r>
          </w:p>
        </w:tc>
        <w:tc>
          <w:tcPr>
            <w:tcW w:w="2685" w:type="dxa"/>
            <w:tcBorders>
              <w:top w:val="nil"/>
              <w:left w:val="nil"/>
              <w:bottom w:val="nil"/>
              <w:right w:val="nil"/>
            </w:tcBorders>
            <w:shd w:val="clear" w:color="auto" w:fill="auto"/>
            <w:noWrap/>
            <w:vAlign w:val="bottom"/>
            <w:hideMark/>
          </w:tcPr>
          <w:p w14:paraId="3FCD940B"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40C"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40D"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940E"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40F"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41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1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1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1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1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1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1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17" w14:textId="77777777" w:rsidR="00F63EA7" w:rsidRPr="00CD5F2C" w:rsidRDefault="0035347C">
            <w:pPr>
              <w:contextualSpacing/>
              <w:rPr>
                <w:rFonts w:ascii="Times New Roman" w:eastAsia="Times New Roman" w:hAnsi="Times New Roman" w:cs="Times New Roman"/>
                <w:sz w:val="20"/>
              </w:rPr>
            </w:pPr>
          </w:p>
        </w:tc>
      </w:tr>
      <w:tr w:rsidR="00BC419A" w14:paraId="3FCD9427" w14:textId="77777777">
        <w:trPr>
          <w:trHeight w:val="300"/>
        </w:trPr>
        <w:tc>
          <w:tcPr>
            <w:tcW w:w="2720" w:type="dxa"/>
            <w:tcBorders>
              <w:top w:val="nil"/>
              <w:left w:val="nil"/>
              <w:bottom w:val="nil"/>
              <w:right w:val="nil"/>
            </w:tcBorders>
            <w:shd w:val="clear" w:color="auto" w:fill="auto"/>
            <w:noWrap/>
            <w:vAlign w:val="bottom"/>
            <w:hideMark/>
          </w:tcPr>
          <w:p w14:paraId="3FCD9419"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Κ.Κ.Ε:</w:t>
            </w:r>
          </w:p>
        </w:tc>
        <w:tc>
          <w:tcPr>
            <w:tcW w:w="2685" w:type="dxa"/>
            <w:tcBorders>
              <w:top w:val="nil"/>
              <w:left w:val="nil"/>
              <w:bottom w:val="nil"/>
              <w:right w:val="nil"/>
            </w:tcBorders>
            <w:shd w:val="clear" w:color="auto" w:fill="auto"/>
            <w:noWrap/>
            <w:vAlign w:val="bottom"/>
            <w:hideMark/>
          </w:tcPr>
          <w:p w14:paraId="3FCD941A"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41B"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41C"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941D"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41E"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41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2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2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2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2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2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2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26" w14:textId="77777777" w:rsidR="00F63EA7" w:rsidRPr="00CD5F2C" w:rsidRDefault="0035347C">
            <w:pPr>
              <w:contextualSpacing/>
              <w:rPr>
                <w:rFonts w:ascii="Times New Roman" w:eastAsia="Times New Roman" w:hAnsi="Times New Roman" w:cs="Times New Roman"/>
                <w:sz w:val="20"/>
              </w:rPr>
            </w:pPr>
          </w:p>
        </w:tc>
      </w:tr>
      <w:tr w:rsidR="00BC419A" w14:paraId="3FCD9436" w14:textId="77777777">
        <w:trPr>
          <w:trHeight w:val="300"/>
        </w:trPr>
        <w:tc>
          <w:tcPr>
            <w:tcW w:w="2720" w:type="dxa"/>
            <w:tcBorders>
              <w:top w:val="nil"/>
              <w:left w:val="nil"/>
              <w:bottom w:val="nil"/>
              <w:right w:val="nil"/>
            </w:tcBorders>
            <w:shd w:val="clear" w:color="auto" w:fill="auto"/>
            <w:noWrap/>
            <w:vAlign w:val="bottom"/>
            <w:hideMark/>
          </w:tcPr>
          <w:p w14:paraId="3FCD9428"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ΑΝ.ΕΛ:</w:t>
            </w:r>
          </w:p>
        </w:tc>
        <w:tc>
          <w:tcPr>
            <w:tcW w:w="2685" w:type="dxa"/>
            <w:tcBorders>
              <w:top w:val="nil"/>
              <w:left w:val="nil"/>
              <w:bottom w:val="nil"/>
              <w:right w:val="nil"/>
            </w:tcBorders>
            <w:shd w:val="clear" w:color="auto" w:fill="auto"/>
            <w:noWrap/>
            <w:vAlign w:val="bottom"/>
            <w:hideMark/>
          </w:tcPr>
          <w:p w14:paraId="3FCD9429"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42A"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42B"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942C"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42D"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42E"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2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3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3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3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3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3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35" w14:textId="77777777" w:rsidR="00F63EA7" w:rsidRPr="00CD5F2C" w:rsidRDefault="0035347C">
            <w:pPr>
              <w:contextualSpacing/>
              <w:rPr>
                <w:rFonts w:ascii="Times New Roman" w:eastAsia="Times New Roman" w:hAnsi="Times New Roman" w:cs="Times New Roman"/>
                <w:sz w:val="20"/>
              </w:rPr>
            </w:pPr>
          </w:p>
        </w:tc>
      </w:tr>
      <w:tr w:rsidR="00BC419A" w14:paraId="3FCD9445" w14:textId="77777777">
        <w:trPr>
          <w:trHeight w:val="300"/>
        </w:trPr>
        <w:tc>
          <w:tcPr>
            <w:tcW w:w="2720" w:type="dxa"/>
            <w:tcBorders>
              <w:top w:val="nil"/>
              <w:left w:val="nil"/>
              <w:bottom w:val="nil"/>
              <w:right w:val="nil"/>
            </w:tcBorders>
            <w:shd w:val="clear" w:color="auto" w:fill="auto"/>
            <w:noWrap/>
            <w:vAlign w:val="bottom"/>
            <w:hideMark/>
          </w:tcPr>
          <w:p w14:paraId="3FCD9437"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ΠΟΤΑΜΙ:</w:t>
            </w:r>
          </w:p>
        </w:tc>
        <w:tc>
          <w:tcPr>
            <w:tcW w:w="2685" w:type="dxa"/>
            <w:tcBorders>
              <w:top w:val="nil"/>
              <w:left w:val="nil"/>
              <w:bottom w:val="nil"/>
              <w:right w:val="nil"/>
            </w:tcBorders>
            <w:shd w:val="clear" w:color="auto" w:fill="auto"/>
            <w:noWrap/>
            <w:vAlign w:val="bottom"/>
            <w:hideMark/>
          </w:tcPr>
          <w:p w14:paraId="3FCD9438"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439"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43A"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943B"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43C"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43D"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3E"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3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4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4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4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4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44" w14:textId="77777777" w:rsidR="00F63EA7" w:rsidRPr="00CD5F2C" w:rsidRDefault="0035347C">
            <w:pPr>
              <w:contextualSpacing/>
              <w:rPr>
                <w:rFonts w:ascii="Times New Roman" w:eastAsia="Times New Roman" w:hAnsi="Times New Roman" w:cs="Times New Roman"/>
                <w:sz w:val="20"/>
              </w:rPr>
            </w:pPr>
          </w:p>
        </w:tc>
      </w:tr>
      <w:tr w:rsidR="00BC419A" w14:paraId="3FCD9453" w14:textId="77777777">
        <w:trPr>
          <w:trHeight w:val="300"/>
        </w:trPr>
        <w:tc>
          <w:tcPr>
            <w:tcW w:w="5405" w:type="dxa"/>
            <w:gridSpan w:val="2"/>
            <w:tcBorders>
              <w:top w:val="nil"/>
              <w:left w:val="nil"/>
              <w:bottom w:val="nil"/>
              <w:right w:val="nil"/>
            </w:tcBorders>
            <w:shd w:val="clear" w:color="auto" w:fill="auto"/>
            <w:noWrap/>
            <w:vAlign w:val="bottom"/>
            <w:hideMark/>
          </w:tcPr>
          <w:p w14:paraId="3FCD9446"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ΕΝ. ΚΕΝΤΡΩΩΝ:</w:t>
            </w:r>
          </w:p>
        </w:tc>
        <w:tc>
          <w:tcPr>
            <w:tcW w:w="2954" w:type="dxa"/>
            <w:tcBorders>
              <w:top w:val="nil"/>
              <w:left w:val="nil"/>
              <w:bottom w:val="nil"/>
              <w:right w:val="nil"/>
            </w:tcBorders>
            <w:shd w:val="clear" w:color="auto" w:fill="auto"/>
            <w:noWrap/>
            <w:vAlign w:val="bottom"/>
            <w:hideMark/>
          </w:tcPr>
          <w:p w14:paraId="3FCD9447" w14:textId="77777777" w:rsidR="00F63EA7" w:rsidRPr="00CD5F2C" w:rsidRDefault="0035347C">
            <w:pPr>
              <w:contextualSpacing/>
              <w:rPr>
                <w:rFonts w:ascii="Calibri" w:eastAsia="Times New Roman" w:hAnsi="Calibri" w:cs="Times New Roman"/>
                <w:color w:val="000000"/>
                <w:szCs w:val="24"/>
              </w:rPr>
            </w:pPr>
          </w:p>
        </w:tc>
        <w:tc>
          <w:tcPr>
            <w:tcW w:w="1354" w:type="dxa"/>
            <w:tcBorders>
              <w:top w:val="nil"/>
              <w:left w:val="nil"/>
              <w:bottom w:val="nil"/>
              <w:right w:val="nil"/>
            </w:tcBorders>
            <w:shd w:val="clear" w:color="auto" w:fill="auto"/>
            <w:noWrap/>
            <w:vAlign w:val="bottom"/>
            <w:hideMark/>
          </w:tcPr>
          <w:p w14:paraId="3FCD9448"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9449"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44A"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44B"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4C"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4D"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4E"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4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5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5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52" w14:textId="77777777" w:rsidR="00F63EA7" w:rsidRPr="00CD5F2C" w:rsidRDefault="0035347C">
            <w:pPr>
              <w:contextualSpacing/>
              <w:rPr>
                <w:rFonts w:ascii="Times New Roman" w:eastAsia="Times New Roman" w:hAnsi="Times New Roman" w:cs="Times New Roman"/>
                <w:sz w:val="20"/>
              </w:rPr>
            </w:pPr>
          </w:p>
        </w:tc>
      </w:tr>
      <w:tr w:rsidR="00BC419A" w14:paraId="3FCD9462" w14:textId="77777777">
        <w:trPr>
          <w:trHeight w:val="300"/>
        </w:trPr>
        <w:tc>
          <w:tcPr>
            <w:tcW w:w="2720" w:type="dxa"/>
            <w:tcBorders>
              <w:top w:val="nil"/>
              <w:left w:val="nil"/>
              <w:bottom w:val="nil"/>
              <w:right w:val="nil"/>
            </w:tcBorders>
            <w:shd w:val="clear" w:color="auto" w:fill="auto"/>
            <w:noWrap/>
            <w:vAlign w:val="bottom"/>
            <w:hideMark/>
          </w:tcPr>
          <w:p w14:paraId="3FCD9454" w14:textId="77777777" w:rsidR="00F63EA7" w:rsidRPr="00CD5F2C" w:rsidRDefault="0035347C">
            <w:pPr>
              <w:contextualSpacing/>
              <w:rPr>
                <w:rFonts w:ascii="Times New Roman" w:eastAsia="Times New Roman" w:hAnsi="Times New Roman" w:cs="Times New Roman"/>
                <w:sz w:val="20"/>
              </w:rPr>
            </w:pPr>
          </w:p>
        </w:tc>
        <w:tc>
          <w:tcPr>
            <w:tcW w:w="2685" w:type="dxa"/>
            <w:tcBorders>
              <w:top w:val="nil"/>
              <w:left w:val="nil"/>
              <w:bottom w:val="nil"/>
              <w:right w:val="nil"/>
            </w:tcBorders>
            <w:shd w:val="clear" w:color="auto" w:fill="auto"/>
            <w:noWrap/>
            <w:vAlign w:val="bottom"/>
            <w:hideMark/>
          </w:tcPr>
          <w:p w14:paraId="3FCD9455" w14:textId="77777777" w:rsidR="00F63EA7" w:rsidRPr="00CD5F2C" w:rsidRDefault="0035347C">
            <w:pPr>
              <w:contextualSpacing/>
              <w:rPr>
                <w:rFonts w:ascii="Times New Roman" w:eastAsia="Times New Roman" w:hAnsi="Times New Roman" w:cs="Times New Roman"/>
                <w:sz w:val="20"/>
              </w:rPr>
            </w:pPr>
          </w:p>
        </w:tc>
        <w:tc>
          <w:tcPr>
            <w:tcW w:w="2954" w:type="dxa"/>
            <w:tcBorders>
              <w:top w:val="nil"/>
              <w:left w:val="nil"/>
              <w:bottom w:val="nil"/>
              <w:right w:val="nil"/>
            </w:tcBorders>
            <w:shd w:val="clear" w:color="auto" w:fill="auto"/>
            <w:noWrap/>
            <w:vAlign w:val="bottom"/>
            <w:hideMark/>
          </w:tcPr>
          <w:p w14:paraId="3FCD9456"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45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58" w14:textId="77777777" w:rsidR="00F63EA7" w:rsidRPr="00CD5F2C" w:rsidRDefault="0035347C">
            <w:pPr>
              <w:contextualSpacing/>
              <w:rPr>
                <w:rFonts w:ascii="Times New Roman" w:eastAsia="Times New Roman" w:hAnsi="Times New Roman" w:cs="Times New Roman"/>
                <w:sz w:val="20"/>
              </w:rPr>
            </w:pPr>
          </w:p>
        </w:tc>
        <w:tc>
          <w:tcPr>
            <w:tcW w:w="1245" w:type="dxa"/>
            <w:tcBorders>
              <w:top w:val="nil"/>
              <w:left w:val="nil"/>
              <w:bottom w:val="nil"/>
              <w:right w:val="nil"/>
            </w:tcBorders>
            <w:shd w:val="clear" w:color="auto" w:fill="auto"/>
            <w:noWrap/>
            <w:vAlign w:val="bottom"/>
            <w:hideMark/>
          </w:tcPr>
          <w:p w14:paraId="3FCD9459"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45A"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5B"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5C"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5D"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5E"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5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6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61" w14:textId="77777777" w:rsidR="00F63EA7" w:rsidRPr="00CD5F2C" w:rsidRDefault="0035347C">
            <w:pPr>
              <w:contextualSpacing/>
              <w:rPr>
                <w:rFonts w:ascii="Times New Roman" w:eastAsia="Times New Roman" w:hAnsi="Times New Roman" w:cs="Times New Roman"/>
                <w:sz w:val="20"/>
              </w:rPr>
            </w:pPr>
          </w:p>
        </w:tc>
      </w:tr>
      <w:tr w:rsidR="00BC419A" w14:paraId="3FCD946D" w14:textId="77777777">
        <w:trPr>
          <w:trHeight w:val="300"/>
        </w:trPr>
        <w:tc>
          <w:tcPr>
            <w:tcW w:w="2720" w:type="dxa"/>
            <w:tcBorders>
              <w:top w:val="nil"/>
              <w:left w:val="nil"/>
              <w:bottom w:val="nil"/>
              <w:right w:val="nil"/>
            </w:tcBorders>
            <w:shd w:val="clear" w:color="auto" w:fill="auto"/>
            <w:noWrap/>
            <w:vAlign w:val="bottom"/>
            <w:hideMark/>
          </w:tcPr>
          <w:p w14:paraId="3FCD9463" w14:textId="77777777" w:rsidR="00F63EA7" w:rsidRPr="00CD5F2C" w:rsidRDefault="0035347C">
            <w:pPr>
              <w:contextualSpacing/>
              <w:rPr>
                <w:rFonts w:ascii="Times New Roman" w:eastAsia="Times New Roman" w:hAnsi="Times New Roman" w:cs="Times New Roman"/>
                <w:sz w:val="20"/>
              </w:rPr>
            </w:pPr>
          </w:p>
        </w:tc>
        <w:tc>
          <w:tcPr>
            <w:tcW w:w="8353" w:type="dxa"/>
            <w:gridSpan w:val="5"/>
            <w:tcBorders>
              <w:top w:val="nil"/>
              <w:left w:val="nil"/>
              <w:bottom w:val="nil"/>
              <w:right w:val="nil"/>
            </w:tcBorders>
            <w:shd w:val="clear" w:color="auto" w:fill="auto"/>
            <w:noWrap/>
            <w:vAlign w:val="bottom"/>
            <w:hideMark/>
          </w:tcPr>
          <w:p w14:paraId="3FCD9464"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Άρθρο 13 ως έχει   ΔΕΚΤΟ ΚΑΤΑ ΠΛΕΙΟΨΗΦΙΑ</w:t>
            </w:r>
          </w:p>
        </w:tc>
        <w:tc>
          <w:tcPr>
            <w:tcW w:w="1562" w:type="dxa"/>
            <w:tcBorders>
              <w:top w:val="nil"/>
              <w:left w:val="nil"/>
              <w:bottom w:val="nil"/>
              <w:right w:val="nil"/>
            </w:tcBorders>
            <w:shd w:val="clear" w:color="auto" w:fill="auto"/>
            <w:noWrap/>
            <w:vAlign w:val="bottom"/>
            <w:hideMark/>
          </w:tcPr>
          <w:p w14:paraId="3FCD9465" w14:textId="77777777" w:rsidR="00F63EA7" w:rsidRPr="00CD5F2C" w:rsidRDefault="0035347C">
            <w:pPr>
              <w:contextualSpacing/>
              <w:rPr>
                <w:rFonts w:ascii="Calibri" w:eastAsia="Times New Roman" w:hAnsi="Calibri" w:cs="Times New Roman"/>
                <w:color w:val="000000"/>
                <w:szCs w:val="24"/>
              </w:rPr>
            </w:pPr>
          </w:p>
        </w:tc>
        <w:tc>
          <w:tcPr>
            <w:tcW w:w="115" w:type="dxa"/>
            <w:tcBorders>
              <w:top w:val="nil"/>
              <w:left w:val="nil"/>
              <w:bottom w:val="nil"/>
              <w:right w:val="nil"/>
            </w:tcBorders>
            <w:shd w:val="clear" w:color="auto" w:fill="auto"/>
            <w:noWrap/>
            <w:vAlign w:val="bottom"/>
            <w:hideMark/>
          </w:tcPr>
          <w:p w14:paraId="3FCD946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6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68"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69"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6A"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6B"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6C" w14:textId="77777777" w:rsidR="00F63EA7" w:rsidRPr="00CD5F2C" w:rsidRDefault="0035347C">
            <w:pPr>
              <w:contextualSpacing/>
              <w:rPr>
                <w:rFonts w:ascii="Times New Roman" w:eastAsia="Times New Roman" w:hAnsi="Times New Roman" w:cs="Times New Roman"/>
                <w:sz w:val="20"/>
              </w:rPr>
            </w:pPr>
          </w:p>
        </w:tc>
      </w:tr>
      <w:tr w:rsidR="00BC419A" w14:paraId="3FCD947C" w14:textId="77777777">
        <w:trPr>
          <w:trHeight w:val="300"/>
        </w:trPr>
        <w:tc>
          <w:tcPr>
            <w:tcW w:w="2720" w:type="dxa"/>
            <w:tcBorders>
              <w:top w:val="nil"/>
              <w:left w:val="nil"/>
              <w:bottom w:val="nil"/>
              <w:right w:val="nil"/>
            </w:tcBorders>
            <w:shd w:val="clear" w:color="auto" w:fill="auto"/>
            <w:noWrap/>
            <w:vAlign w:val="bottom"/>
            <w:hideMark/>
          </w:tcPr>
          <w:p w14:paraId="3FCD946E"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ΣΥΡΙΖΑ:</w:t>
            </w:r>
          </w:p>
        </w:tc>
        <w:tc>
          <w:tcPr>
            <w:tcW w:w="2685" w:type="dxa"/>
            <w:tcBorders>
              <w:top w:val="nil"/>
              <w:left w:val="nil"/>
              <w:bottom w:val="nil"/>
              <w:right w:val="nil"/>
            </w:tcBorders>
            <w:shd w:val="clear" w:color="auto" w:fill="auto"/>
            <w:noWrap/>
            <w:vAlign w:val="bottom"/>
            <w:hideMark/>
          </w:tcPr>
          <w:p w14:paraId="3FCD946F"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470"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471"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9472"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473"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47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7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7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7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78"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79"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7A"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7B" w14:textId="77777777" w:rsidR="00F63EA7" w:rsidRPr="00CD5F2C" w:rsidRDefault="0035347C">
            <w:pPr>
              <w:contextualSpacing/>
              <w:rPr>
                <w:rFonts w:ascii="Times New Roman" w:eastAsia="Times New Roman" w:hAnsi="Times New Roman" w:cs="Times New Roman"/>
                <w:sz w:val="20"/>
              </w:rPr>
            </w:pPr>
          </w:p>
        </w:tc>
      </w:tr>
      <w:tr w:rsidR="00BC419A" w14:paraId="3FCD948B" w14:textId="77777777">
        <w:trPr>
          <w:trHeight w:val="300"/>
        </w:trPr>
        <w:tc>
          <w:tcPr>
            <w:tcW w:w="2720" w:type="dxa"/>
            <w:tcBorders>
              <w:top w:val="nil"/>
              <w:left w:val="nil"/>
              <w:bottom w:val="nil"/>
              <w:right w:val="nil"/>
            </w:tcBorders>
            <w:shd w:val="clear" w:color="auto" w:fill="auto"/>
            <w:noWrap/>
            <w:vAlign w:val="bottom"/>
            <w:hideMark/>
          </w:tcPr>
          <w:p w14:paraId="3FCD947D"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Ν.Δ:</w:t>
            </w:r>
          </w:p>
        </w:tc>
        <w:tc>
          <w:tcPr>
            <w:tcW w:w="2685" w:type="dxa"/>
            <w:tcBorders>
              <w:top w:val="nil"/>
              <w:left w:val="nil"/>
              <w:bottom w:val="nil"/>
              <w:right w:val="nil"/>
            </w:tcBorders>
            <w:shd w:val="clear" w:color="auto" w:fill="auto"/>
            <w:noWrap/>
            <w:vAlign w:val="bottom"/>
            <w:hideMark/>
          </w:tcPr>
          <w:p w14:paraId="3FCD947E"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47F"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480"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9481"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482"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48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8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8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8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8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88"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89"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8A" w14:textId="77777777" w:rsidR="00F63EA7" w:rsidRPr="00CD5F2C" w:rsidRDefault="0035347C">
            <w:pPr>
              <w:contextualSpacing/>
              <w:rPr>
                <w:rFonts w:ascii="Times New Roman" w:eastAsia="Times New Roman" w:hAnsi="Times New Roman" w:cs="Times New Roman"/>
                <w:sz w:val="20"/>
              </w:rPr>
            </w:pPr>
          </w:p>
        </w:tc>
      </w:tr>
      <w:tr w:rsidR="00BC419A" w14:paraId="3FCD949A" w14:textId="77777777">
        <w:trPr>
          <w:trHeight w:val="300"/>
        </w:trPr>
        <w:tc>
          <w:tcPr>
            <w:tcW w:w="2720" w:type="dxa"/>
            <w:tcBorders>
              <w:top w:val="nil"/>
              <w:left w:val="nil"/>
              <w:bottom w:val="nil"/>
              <w:right w:val="nil"/>
            </w:tcBorders>
            <w:shd w:val="clear" w:color="auto" w:fill="auto"/>
            <w:noWrap/>
            <w:vAlign w:val="bottom"/>
            <w:hideMark/>
          </w:tcPr>
          <w:p w14:paraId="3FCD948C"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ΔΗ.ΣΥ:</w:t>
            </w:r>
          </w:p>
        </w:tc>
        <w:tc>
          <w:tcPr>
            <w:tcW w:w="2685" w:type="dxa"/>
            <w:tcBorders>
              <w:top w:val="nil"/>
              <w:left w:val="nil"/>
              <w:bottom w:val="nil"/>
              <w:right w:val="nil"/>
            </w:tcBorders>
            <w:shd w:val="clear" w:color="auto" w:fill="auto"/>
            <w:noWrap/>
            <w:vAlign w:val="bottom"/>
            <w:hideMark/>
          </w:tcPr>
          <w:p w14:paraId="3FCD948D"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48E"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48F"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9490"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491"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49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9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9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9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9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9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98"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99" w14:textId="77777777" w:rsidR="00F63EA7" w:rsidRPr="00CD5F2C" w:rsidRDefault="0035347C">
            <w:pPr>
              <w:contextualSpacing/>
              <w:rPr>
                <w:rFonts w:ascii="Times New Roman" w:eastAsia="Times New Roman" w:hAnsi="Times New Roman" w:cs="Times New Roman"/>
                <w:sz w:val="20"/>
              </w:rPr>
            </w:pPr>
          </w:p>
        </w:tc>
      </w:tr>
      <w:tr w:rsidR="00BC419A" w14:paraId="3FCD94A9" w14:textId="77777777">
        <w:trPr>
          <w:trHeight w:val="300"/>
        </w:trPr>
        <w:tc>
          <w:tcPr>
            <w:tcW w:w="2720" w:type="dxa"/>
            <w:tcBorders>
              <w:top w:val="nil"/>
              <w:left w:val="nil"/>
              <w:bottom w:val="nil"/>
              <w:right w:val="nil"/>
            </w:tcBorders>
            <w:shd w:val="clear" w:color="auto" w:fill="auto"/>
            <w:noWrap/>
            <w:vAlign w:val="bottom"/>
            <w:hideMark/>
          </w:tcPr>
          <w:p w14:paraId="3FCD949B"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Χ.Α:</w:t>
            </w:r>
          </w:p>
        </w:tc>
        <w:tc>
          <w:tcPr>
            <w:tcW w:w="2685" w:type="dxa"/>
            <w:tcBorders>
              <w:top w:val="nil"/>
              <w:left w:val="nil"/>
              <w:bottom w:val="nil"/>
              <w:right w:val="nil"/>
            </w:tcBorders>
            <w:shd w:val="clear" w:color="auto" w:fill="auto"/>
            <w:noWrap/>
            <w:vAlign w:val="bottom"/>
            <w:hideMark/>
          </w:tcPr>
          <w:p w14:paraId="3FCD949C"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49D"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49E"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ΠΡΝ</w:t>
            </w:r>
          </w:p>
        </w:tc>
        <w:tc>
          <w:tcPr>
            <w:tcW w:w="115" w:type="dxa"/>
            <w:tcBorders>
              <w:top w:val="nil"/>
              <w:left w:val="nil"/>
              <w:bottom w:val="nil"/>
              <w:right w:val="nil"/>
            </w:tcBorders>
            <w:shd w:val="clear" w:color="auto" w:fill="auto"/>
            <w:noWrap/>
            <w:vAlign w:val="bottom"/>
            <w:hideMark/>
          </w:tcPr>
          <w:p w14:paraId="3FCD949F"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4A0"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4A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A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A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A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A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A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A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A8" w14:textId="77777777" w:rsidR="00F63EA7" w:rsidRPr="00CD5F2C" w:rsidRDefault="0035347C">
            <w:pPr>
              <w:contextualSpacing/>
              <w:rPr>
                <w:rFonts w:ascii="Times New Roman" w:eastAsia="Times New Roman" w:hAnsi="Times New Roman" w:cs="Times New Roman"/>
                <w:sz w:val="20"/>
              </w:rPr>
            </w:pPr>
          </w:p>
        </w:tc>
      </w:tr>
      <w:tr w:rsidR="00BC419A" w14:paraId="3FCD94B8" w14:textId="77777777">
        <w:trPr>
          <w:trHeight w:val="300"/>
        </w:trPr>
        <w:tc>
          <w:tcPr>
            <w:tcW w:w="2720" w:type="dxa"/>
            <w:tcBorders>
              <w:top w:val="nil"/>
              <w:left w:val="nil"/>
              <w:bottom w:val="nil"/>
              <w:right w:val="nil"/>
            </w:tcBorders>
            <w:shd w:val="clear" w:color="auto" w:fill="auto"/>
            <w:noWrap/>
            <w:vAlign w:val="bottom"/>
            <w:hideMark/>
          </w:tcPr>
          <w:p w14:paraId="3FCD94AA"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Κ.Κ.Ε:</w:t>
            </w:r>
          </w:p>
        </w:tc>
        <w:tc>
          <w:tcPr>
            <w:tcW w:w="2685" w:type="dxa"/>
            <w:tcBorders>
              <w:top w:val="nil"/>
              <w:left w:val="nil"/>
              <w:bottom w:val="nil"/>
              <w:right w:val="nil"/>
            </w:tcBorders>
            <w:shd w:val="clear" w:color="auto" w:fill="auto"/>
            <w:noWrap/>
            <w:vAlign w:val="bottom"/>
            <w:hideMark/>
          </w:tcPr>
          <w:p w14:paraId="3FCD94AB"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4AC"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4AD"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ΠΡΝ</w:t>
            </w:r>
          </w:p>
        </w:tc>
        <w:tc>
          <w:tcPr>
            <w:tcW w:w="115" w:type="dxa"/>
            <w:tcBorders>
              <w:top w:val="nil"/>
              <w:left w:val="nil"/>
              <w:bottom w:val="nil"/>
              <w:right w:val="nil"/>
            </w:tcBorders>
            <w:shd w:val="clear" w:color="auto" w:fill="auto"/>
            <w:noWrap/>
            <w:vAlign w:val="bottom"/>
            <w:hideMark/>
          </w:tcPr>
          <w:p w14:paraId="3FCD94AE"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4AF"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4B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B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B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B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B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B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B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B7" w14:textId="77777777" w:rsidR="00F63EA7" w:rsidRPr="00CD5F2C" w:rsidRDefault="0035347C">
            <w:pPr>
              <w:contextualSpacing/>
              <w:rPr>
                <w:rFonts w:ascii="Times New Roman" w:eastAsia="Times New Roman" w:hAnsi="Times New Roman" w:cs="Times New Roman"/>
                <w:sz w:val="20"/>
              </w:rPr>
            </w:pPr>
          </w:p>
        </w:tc>
      </w:tr>
      <w:tr w:rsidR="00BC419A" w14:paraId="3FCD94C7" w14:textId="77777777">
        <w:trPr>
          <w:trHeight w:val="300"/>
        </w:trPr>
        <w:tc>
          <w:tcPr>
            <w:tcW w:w="2720" w:type="dxa"/>
            <w:tcBorders>
              <w:top w:val="nil"/>
              <w:left w:val="nil"/>
              <w:bottom w:val="nil"/>
              <w:right w:val="nil"/>
            </w:tcBorders>
            <w:shd w:val="clear" w:color="auto" w:fill="auto"/>
            <w:noWrap/>
            <w:vAlign w:val="bottom"/>
            <w:hideMark/>
          </w:tcPr>
          <w:p w14:paraId="3FCD94B9"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ΑΝ.ΕΛ:</w:t>
            </w:r>
          </w:p>
        </w:tc>
        <w:tc>
          <w:tcPr>
            <w:tcW w:w="2685" w:type="dxa"/>
            <w:tcBorders>
              <w:top w:val="nil"/>
              <w:left w:val="nil"/>
              <w:bottom w:val="nil"/>
              <w:right w:val="nil"/>
            </w:tcBorders>
            <w:shd w:val="clear" w:color="auto" w:fill="auto"/>
            <w:noWrap/>
            <w:vAlign w:val="bottom"/>
            <w:hideMark/>
          </w:tcPr>
          <w:p w14:paraId="3FCD94BA"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4BB"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4BC"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94BD"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4BE"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4B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C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C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C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C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C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C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C6" w14:textId="77777777" w:rsidR="00F63EA7" w:rsidRPr="00CD5F2C" w:rsidRDefault="0035347C">
            <w:pPr>
              <w:contextualSpacing/>
              <w:rPr>
                <w:rFonts w:ascii="Times New Roman" w:eastAsia="Times New Roman" w:hAnsi="Times New Roman" w:cs="Times New Roman"/>
                <w:sz w:val="20"/>
              </w:rPr>
            </w:pPr>
          </w:p>
        </w:tc>
      </w:tr>
      <w:tr w:rsidR="00BC419A" w14:paraId="3FCD94D6" w14:textId="77777777">
        <w:trPr>
          <w:trHeight w:val="300"/>
        </w:trPr>
        <w:tc>
          <w:tcPr>
            <w:tcW w:w="2720" w:type="dxa"/>
            <w:tcBorders>
              <w:top w:val="nil"/>
              <w:left w:val="nil"/>
              <w:bottom w:val="nil"/>
              <w:right w:val="nil"/>
            </w:tcBorders>
            <w:shd w:val="clear" w:color="auto" w:fill="auto"/>
            <w:noWrap/>
            <w:vAlign w:val="bottom"/>
            <w:hideMark/>
          </w:tcPr>
          <w:p w14:paraId="3FCD94C8"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ΠΟΤΑΜΙ:</w:t>
            </w:r>
          </w:p>
        </w:tc>
        <w:tc>
          <w:tcPr>
            <w:tcW w:w="2685" w:type="dxa"/>
            <w:tcBorders>
              <w:top w:val="nil"/>
              <w:left w:val="nil"/>
              <w:bottom w:val="nil"/>
              <w:right w:val="nil"/>
            </w:tcBorders>
            <w:shd w:val="clear" w:color="auto" w:fill="auto"/>
            <w:noWrap/>
            <w:vAlign w:val="bottom"/>
            <w:hideMark/>
          </w:tcPr>
          <w:p w14:paraId="3FCD94C9"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4CA"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4CB"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94CC"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4CD"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4CE"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C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D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D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D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D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D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D5" w14:textId="77777777" w:rsidR="00F63EA7" w:rsidRPr="00CD5F2C" w:rsidRDefault="0035347C">
            <w:pPr>
              <w:contextualSpacing/>
              <w:rPr>
                <w:rFonts w:ascii="Times New Roman" w:eastAsia="Times New Roman" w:hAnsi="Times New Roman" w:cs="Times New Roman"/>
                <w:sz w:val="20"/>
              </w:rPr>
            </w:pPr>
          </w:p>
        </w:tc>
      </w:tr>
      <w:tr w:rsidR="00BC419A" w14:paraId="3FCD94E4" w14:textId="77777777">
        <w:trPr>
          <w:trHeight w:val="300"/>
        </w:trPr>
        <w:tc>
          <w:tcPr>
            <w:tcW w:w="5405" w:type="dxa"/>
            <w:gridSpan w:val="2"/>
            <w:tcBorders>
              <w:top w:val="nil"/>
              <w:left w:val="nil"/>
              <w:bottom w:val="nil"/>
              <w:right w:val="nil"/>
            </w:tcBorders>
            <w:shd w:val="clear" w:color="auto" w:fill="auto"/>
            <w:noWrap/>
            <w:vAlign w:val="bottom"/>
            <w:hideMark/>
          </w:tcPr>
          <w:p w14:paraId="3FCD94D7"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ΕΝ. ΚΕΝΤΡΩΩΝ:</w:t>
            </w:r>
          </w:p>
        </w:tc>
        <w:tc>
          <w:tcPr>
            <w:tcW w:w="2954" w:type="dxa"/>
            <w:tcBorders>
              <w:top w:val="nil"/>
              <w:left w:val="nil"/>
              <w:bottom w:val="nil"/>
              <w:right w:val="nil"/>
            </w:tcBorders>
            <w:shd w:val="clear" w:color="auto" w:fill="auto"/>
            <w:noWrap/>
            <w:vAlign w:val="bottom"/>
            <w:hideMark/>
          </w:tcPr>
          <w:p w14:paraId="3FCD94D8" w14:textId="77777777" w:rsidR="00F63EA7" w:rsidRPr="00CD5F2C" w:rsidRDefault="0035347C">
            <w:pPr>
              <w:contextualSpacing/>
              <w:rPr>
                <w:rFonts w:ascii="Calibri" w:eastAsia="Times New Roman" w:hAnsi="Calibri" w:cs="Times New Roman"/>
                <w:color w:val="000000"/>
                <w:szCs w:val="24"/>
              </w:rPr>
            </w:pPr>
          </w:p>
        </w:tc>
        <w:tc>
          <w:tcPr>
            <w:tcW w:w="1354" w:type="dxa"/>
            <w:tcBorders>
              <w:top w:val="nil"/>
              <w:left w:val="nil"/>
              <w:bottom w:val="nil"/>
              <w:right w:val="nil"/>
            </w:tcBorders>
            <w:shd w:val="clear" w:color="auto" w:fill="auto"/>
            <w:noWrap/>
            <w:vAlign w:val="bottom"/>
            <w:hideMark/>
          </w:tcPr>
          <w:p w14:paraId="3FCD94D9"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ΠΡΝ</w:t>
            </w:r>
          </w:p>
        </w:tc>
        <w:tc>
          <w:tcPr>
            <w:tcW w:w="115" w:type="dxa"/>
            <w:tcBorders>
              <w:top w:val="nil"/>
              <w:left w:val="nil"/>
              <w:bottom w:val="nil"/>
              <w:right w:val="nil"/>
            </w:tcBorders>
            <w:shd w:val="clear" w:color="auto" w:fill="auto"/>
            <w:noWrap/>
            <w:vAlign w:val="bottom"/>
            <w:hideMark/>
          </w:tcPr>
          <w:p w14:paraId="3FCD94DA"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4DB"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4DC"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DD"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DE"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D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E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E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E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E3" w14:textId="77777777" w:rsidR="00F63EA7" w:rsidRPr="00CD5F2C" w:rsidRDefault="0035347C">
            <w:pPr>
              <w:contextualSpacing/>
              <w:rPr>
                <w:rFonts w:ascii="Times New Roman" w:eastAsia="Times New Roman" w:hAnsi="Times New Roman" w:cs="Times New Roman"/>
                <w:sz w:val="20"/>
              </w:rPr>
            </w:pPr>
          </w:p>
        </w:tc>
      </w:tr>
      <w:tr w:rsidR="00BC419A" w14:paraId="3FCD94F3" w14:textId="77777777">
        <w:trPr>
          <w:trHeight w:val="300"/>
        </w:trPr>
        <w:tc>
          <w:tcPr>
            <w:tcW w:w="2720" w:type="dxa"/>
            <w:tcBorders>
              <w:top w:val="nil"/>
              <w:left w:val="nil"/>
              <w:bottom w:val="nil"/>
              <w:right w:val="nil"/>
            </w:tcBorders>
            <w:shd w:val="clear" w:color="auto" w:fill="auto"/>
            <w:noWrap/>
            <w:vAlign w:val="bottom"/>
            <w:hideMark/>
          </w:tcPr>
          <w:p w14:paraId="3FCD94E5" w14:textId="77777777" w:rsidR="00F63EA7" w:rsidRPr="00CD5F2C" w:rsidRDefault="0035347C">
            <w:pPr>
              <w:contextualSpacing/>
              <w:rPr>
                <w:rFonts w:ascii="Times New Roman" w:eastAsia="Times New Roman" w:hAnsi="Times New Roman" w:cs="Times New Roman"/>
                <w:sz w:val="20"/>
              </w:rPr>
            </w:pPr>
          </w:p>
        </w:tc>
        <w:tc>
          <w:tcPr>
            <w:tcW w:w="2685" w:type="dxa"/>
            <w:tcBorders>
              <w:top w:val="nil"/>
              <w:left w:val="nil"/>
              <w:bottom w:val="nil"/>
              <w:right w:val="nil"/>
            </w:tcBorders>
            <w:shd w:val="clear" w:color="auto" w:fill="auto"/>
            <w:noWrap/>
            <w:vAlign w:val="bottom"/>
            <w:hideMark/>
          </w:tcPr>
          <w:p w14:paraId="3FCD94E6" w14:textId="77777777" w:rsidR="00F63EA7" w:rsidRPr="00CD5F2C" w:rsidRDefault="0035347C">
            <w:pPr>
              <w:contextualSpacing/>
              <w:rPr>
                <w:rFonts w:ascii="Times New Roman" w:eastAsia="Times New Roman" w:hAnsi="Times New Roman" w:cs="Times New Roman"/>
                <w:sz w:val="20"/>
              </w:rPr>
            </w:pPr>
          </w:p>
        </w:tc>
        <w:tc>
          <w:tcPr>
            <w:tcW w:w="2954" w:type="dxa"/>
            <w:tcBorders>
              <w:top w:val="nil"/>
              <w:left w:val="nil"/>
              <w:bottom w:val="nil"/>
              <w:right w:val="nil"/>
            </w:tcBorders>
            <w:shd w:val="clear" w:color="auto" w:fill="auto"/>
            <w:noWrap/>
            <w:vAlign w:val="bottom"/>
            <w:hideMark/>
          </w:tcPr>
          <w:p w14:paraId="3FCD94E7"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4E8"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E9" w14:textId="77777777" w:rsidR="00F63EA7" w:rsidRPr="00CD5F2C" w:rsidRDefault="0035347C">
            <w:pPr>
              <w:contextualSpacing/>
              <w:rPr>
                <w:rFonts w:ascii="Times New Roman" w:eastAsia="Times New Roman" w:hAnsi="Times New Roman" w:cs="Times New Roman"/>
                <w:sz w:val="20"/>
              </w:rPr>
            </w:pPr>
          </w:p>
        </w:tc>
        <w:tc>
          <w:tcPr>
            <w:tcW w:w="1245" w:type="dxa"/>
            <w:tcBorders>
              <w:top w:val="nil"/>
              <w:left w:val="nil"/>
              <w:bottom w:val="nil"/>
              <w:right w:val="nil"/>
            </w:tcBorders>
            <w:shd w:val="clear" w:color="auto" w:fill="auto"/>
            <w:noWrap/>
            <w:vAlign w:val="bottom"/>
            <w:hideMark/>
          </w:tcPr>
          <w:p w14:paraId="3FCD94EA"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4EB"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EC"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ED"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EE"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E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F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F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F2" w14:textId="77777777" w:rsidR="00F63EA7" w:rsidRPr="00CD5F2C" w:rsidRDefault="0035347C">
            <w:pPr>
              <w:contextualSpacing/>
              <w:rPr>
                <w:rFonts w:ascii="Times New Roman" w:eastAsia="Times New Roman" w:hAnsi="Times New Roman" w:cs="Times New Roman"/>
                <w:sz w:val="20"/>
              </w:rPr>
            </w:pPr>
          </w:p>
        </w:tc>
      </w:tr>
      <w:tr w:rsidR="00BC419A" w14:paraId="3FCD94FE" w14:textId="77777777">
        <w:trPr>
          <w:trHeight w:val="300"/>
        </w:trPr>
        <w:tc>
          <w:tcPr>
            <w:tcW w:w="2720" w:type="dxa"/>
            <w:tcBorders>
              <w:top w:val="nil"/>
              <w:left w:val="nil"/>
              <w:bottom w:val="nil"/>
              <w:right w:val="nil"/>
            </w:tcBorders>
            <w:shd w:val="clear" w:color="auto" w:fill="auto"/>
            <w:noWrap/>
            <w:vAlign w:val="bottom"/>
            <w:hideMark/>
          </w:tcPr>
          <w:p w14:paraId="3FCD94F4" w14:textId="77777777" w:rsidR="00F63EA7" w:rsidRPr="00CD5F2C" w:rsidRDefault="0035347C">
            <w:pPr>
              <w:contextualSpacing/>
              <w:rPr>
                <w:rFonts w:ascii="Times New Roman" w:eastAsia="Times New Roman" w:hAnsi="Times New Roman" w:cs="Times New Roman"/>
                <w:sz w:val="20"/>
              </w:rPr>
            </w:pPr>
          </w:p>
        </w:tc>
        <w:tc>
          <w:tcPr>
            <w:tcW w:w="8353" w:type="dxa"/>
            <w:gridSpan w:val="5"/>
            <w:tcBorders>
              <w:top w:val="nil"/>
              <w:left w:val="nil"/>
              <w:bottom w:val="nil"/>
              <w:right w:val="nil"/>
            </w:tcBorders>
            <w:shd w:val="clear" w:color="auto" w:fill="auto"/>
            <w:noWrap/>
            <w:vAlign w:val="bottom"/>
            <w:hideMark/>
          </w:tcPr>
          <w:p w14:paraId="3FCD94F5"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Άρθρο 14 ως έχει   ΔΕΚΤΟ ΚΑΤΑ ΠΛΕΙΟΨΗΦΙΑ</w:t>
            </w:r>
          </w:p>
        </w:tc>
        <w:tc>
          <w:tcPr>
            <w:tcW w:w="1562" w:type="dxa"/>
            <w:tcBorders>
              <w:top w:val="nil"/>
              <w:left w:val="nil"/>
              <w:bottom w:val="nil"/>
              <w:right w:val="nil"/>
            </w:tcBorders>
            <w:shd w:val="clear" w:color="auto" w:fill="auto"/>
            <w:noWrap/>
            <w:vAlign w:val="bottom"/>
            <w:hideMark/>
          </w:tcPr>
          <w:p w14:paraId="3FCD94F6" w14:textId="77777777" w:rsidR="00F63EA7" w:rsidRPr="00CD5F2C" w:rsidRDefault="0035347C">
            <w:pPr>
              <w:contextualSpacing/>
              <w:rPr>
                <w:rFonts w:ascii="Calibri" w:eastAsia="Times New Roman" w:hAnsi="Calibri" w:cs="Times New Roman"/>
                <w:color w:val="000000"/>
                <w:szCs w:val="24"/>
              </w:rPr>
            </w:pPr>
          </w:p>
        </w:tc>
        <w:tc>
          <w:tcPr>
            <w:tcW w:w="115" w:type="dxa"/>
            <w:tcBorders>
              <w:top w:val="nil"/>
              <w:left w:val="nil"/>
              <w:bottom w:val="nil"/>
              <w:right w:val="nil"/>
            </w:tcBorders>
            <w:shd w:val="clear" w:color="auto" w:fill="auto"/>
            <w:noWrap/>
            <w:vAlign w:val="bottom"/>
            <w:hideMark/>
          </w:tcPr>
          <w:p w14:paraId="3FCD94F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F8"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F9"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FA"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FB"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FC"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4FD" w14:textId="77777777" w:rsidR="00F63EA7" w:rsidRPr="00CD5F2C" w:rsidRDefault="0035347C">
            <w:pPr>
              <w:contextualSpacing/>
              <w:rPr>
                <w:rFonts w:ascii="Times New Roman" w:eastAsia="Times New Roman" w:hAnsi="Times New Roman" w:cs="Times New Roman"/>
                <w:sz w:val="20"/>
              </w:rPr>
            </w:pPr>
          </w:p>
        </w:tc>
      </w:tr>
      <w:tr w:rsidR="00BC419A" w14:paraId="3FCD950D" w14:textId="77777777">
        <w:trPr>
          <w:trHeight w:val="300"/>
        </w:trPr>
        <w:tc>
          <w:tcPr>
            <w:tcW w:w="2720" w:type="dxa"/>
            <w:tcBorders>
              <w:top w:val="nil"/>
              <w:left w:val="nil"/>
              <w:bottom w:val="nil"/>
              <w:right w:val="nil"/>
            </w:tcBorders>
            <w:shd w:val="clear" w:color="auto" w:fill="auto"/>
            <w:noWrap/>
            <w:vAlign w:val="bottom"/>
            <w:hideMark/>
          </w:tcPr>
          <w:p w14:paraId="3FCD94FF"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ΣΥΡΙΖΑ:</w:t>
            </w:r>
          </w:p>
        </w:tc>
        <w:tc>
          <w:tcPr>
            <w:tcW w:w="2685" w:type="dxa"/>
            <w:tcBorders>
              <w:top w:val="nil"/>
              <w:left w:val="nil"/>
              <w:bottom w:val="nil"/>
              <w:right w:val="nil"/>
            </w:tcBorders>
            <w:shd w:val="clear" w:color="auto" w:fill="auto"/>
            <w:noWrap/>
            <w:vAlign w:val="bottom"/>
            <w:hideMark/>
          </w:tcPr>
          <w:p w14:paraId="3FCD9500"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501"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502"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9503"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504"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50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0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0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08"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09"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0A"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0B"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0C" w14:textId="77777777" w:rsidR="00F63EA7" w:rsidRPr="00CD5F2C" w:rsidRDefault="0035347C">
            <w:pPr>
              <w:contextualSpacing/>
              <w:rPr>
                <w:rFonts w:ascii="Times New Roman" w:eastAsia="Times New Roman" w:hAnsi="Times New Roman" w:cs="Times New Roman"/>
                <w:sz w:val="20"/>
              </w:rPr>
            </w:pPr>
          </w:p>
        </w:tc>
      </w:tr>
      <w:tr w:rsidR="00BC419A" w14:paraId="3FCD951C" w14:textId="77777777">
        <w:trPr>
          <w:trHeight w:val="300"/>
        </w:trPr>
        <w:tc>
          <w:tcPr>
            <w:tcW w:w="2720" w:type="dxa"/>
            <w:tcBorders>
              <w:top w:val="nil"/>
              <w:left w:val="nil"/>
              <w:bottom w:val="nil"/>
              <w:right w:val="nil"/>
            </w:tcBorders>
            <w:shd w:val="clear" w:color="auto" w:fill="auto"/>
            <w:noWrap/>
            <w:vAlign w:val="bottom"/>
            <w:hideMark/>
          </w:tcPr>
          <w:p w14:paraId="3FCD950E"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Ν.Δ:</w:t>
            </w:r>
          </w:p>
        </w:tc>
        <w:tc>
          <w:tcPr>
            <w:tcW w:w="2685" w:type="dxa"/>
            <w:tcBorders>
              <w:top w:val="nil"/>
              <w:left w:val="nil"/>
              <w:bottom w:val="nil"/>
              <w:right w:val="nil"/>
            </w:tcBorders>
            <w:shd w:val="clear" w:color="auto" w:fill="auto"/>
            <w:noWrap/>
            <w:vAlign w:val="bottom"/>
            <w:hideMark/>
          </w:tcPr>
          <w:p w14:paraId="3FCD950F"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510"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511"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ΠΡΝ</w:t>
            </w:r>
          </w:p>
        </w:tc>
        <w:tc>
          <w:tcPr>
            <w:tcW w:w="115" w:type="dxa"/>
            <w:tcBorders>
              <w:top w:val="nil"/>
              <w:left w:val="nil"/>
              <w:bottom w:val="nil"/>
              <w:right w:val="nil"/>
            </w:tcBorders>
            <w:shd w:val="clear" w:color="auto" w:fill="auto"/>
            <w:noWrap/>
            <w:vAlign w:val="bottom"/>
            <w:hideMark/>
          </w:tcPr>
          <w:p w14:paraId="3FCD9512"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513"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51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1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1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1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18"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19"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1A"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1B" w14:textId="77777777" w:rsidR="00F63EA7" w:rsidRPr="00CD5F2C" w:rsidRDefault="0035347C">
            <w:pPr>
              <w:contextualSpacing/>
              <w:rPr>
                <w:rFonts w:ascii="Times New Roman" w:eastAsia="Times New Roman" w:hAnsi="Times New Roman" w:cs="Times New Roman"/>
                <w:sz w:val="20"/>
              </w:rPr>
            </w:pPr>
          </w:p>
        </w:tc>
      </w:tr>
      <w:tr w:rsidR="00BC419A" w14:paraId="3FCD952B" w14:textId="77777777">
        <w:trPr>
          <w:trHeight w:val="300"/>
        </w:trPr>
        <w:tc>
          <w:tcPr>
            <w:tcW w:w="2720" w:type="dxa"/>
            <w:tcBorders>
              <w:top w:val="nil"/>
              <w:left w:val="nil"/>
              <w:bottom w:val="nil"/>
              <w:right w:val="nil"/>
            </w:tcBorders>
            <w:shd w:val="clear" w:color="auto" w:fill="auto"/>
            <w:noWrap/>
            <w:vAlign w:val="bottom"/>
            <w:hideMark/>
          </w:tcPr>
          <w:p w14:paraId="3FCD951D"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ΔΗ.ΣΥ:</w:t>
            </w:r>
          </w:p>
        </w:tc>
        <w:tc>
          <w:tcPr>
            <w:tcW w:w="2685" w:type="dxa"/>
            <w:tcBorders>
              <w:top w:val="nil"/>
              <w:left w:val="nil"/>
              <w:bottom w:val="nil"/>
              <w:right w:val="nil"/>
            </w:tcBorders>
            <w:shd w:val="clear" w:color="auto" w:fill="auto"/>
            <w:noWrap/>
            <w:vAlign w:val="bottom"/>
            <w:hideMark/>
          </w:tcPr>
          <w:p w14:paraId="3FCD951E"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51F"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520"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9521"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522"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52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2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2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2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2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28"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29"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2A" w14:textId="77777777" w:rsidR="00F63EA7" w:rsidRPr="00CD5F2C" w:rsidRDefault="0035347C">
            <w:pPr>
              <w:contextualSpacing/>
              <w:rPr>
                <w:rFonts w:ascii="Times New Roman" w:eastAsia="Times New Roman" w:hAnsi="Times New Roman" w:cs="Times New Roman"/>
                <w:sz w:val="20"/>
              </w:rPr>
            </w:pPr>
          </w:p>
        </w:tc>
      </w:tr>
      <w:tr w:rsidR="00BC419A" w14:paraId="3FCD953A" w14:textId="77777777">
        <w:trPr>
          <w:trHeight w:val="300"/>
        </w:trPr>
        <w:tc>
          <w:tcPr>
            <w:tcW w:w="2720" w:type="dxa"/>
            <w:tcBorders>
              <w:top w:val="nil"/>
              <w:left w:val="nil"/>
              <w:bottom w:val="nil"/>
              <w:right w:val="nil"/>
            </w:tcBorders>
            <w:shd w:val="clear" w:color="auto" w:fill="auto"/>
            <w:noWrap/>
            <w:vAlign w:val="bottom"/>
            <w:hideMark/>
          </w:tcPr>
          <w:p w14:paraId="3FCD952C"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Χ.Α:</w:t>
            </w:r>
          </w:p>
        </w:tc>
        <w:tc>
          <w:tcPr>
            <w:tcW w:w="2685" w:type="dxa"/>
            <w:tcBorders>
              <w:top w:val="nil"/>
              <w:left w:val="nil"/>
              <w:bottom w:val="nil"/>
              <w:right w:val="nil"/>
            </w:tcBorders>
            <w:shd w:val="clear" w:color="auto" w:fill="auto"/>
            <w:noWrap/>
            <w:vAlign w:val="bottom"/>
            <w:hideMark/>
          </w:tcPr>
          <w:p w14:paraId="3FCD952D"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52E"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52F"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9530"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531"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53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3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3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3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3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3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38"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39" w14:textId="77777777" w:rsidR="00F63EA7" w:rsidRPr="00CD5F2C" w:rsidRDefault="0035347C">
            <w:pPr>
              <w:contextualSpacing/>
              <w:rPr>
                <w:rFonts w:ascii="Times New Roman" w:eastAsia="Times New Roman" w:hAnsi="Times New Roman" w:cs="Times New Roman"/>
                <w:sz w:val="20"/>
              </w:rPr>
            </w:pPr>
          </w:p>
        </w:tc>
      </w:tr>
      <w:tr w:rsidR="00BC419A" w14:paraId="3FCD9549" w14:textId="77777777">
        <w:trPr>
          <w:trHeight w:val="300"/>
        </w:trPr>
        <w:tc>
          <w:tcPr>
            <w:tcW w:w="2720" w:type="dxa"/>
            <w:tcBorders>
              <w:top w:val="nil"/>
              <w:left w:val="nil"/>
              <w:bottom w:val="nil"/>
              <w:right w:val="nil"/>
            </w:tcBorders>
            <w:shd w:val="clear" w:color="auto" w:fill="auto"/>
            <w:noWrap/>
            <w:vAlign w:val="bottom"/>
            <w:hideMark/>
          </w:tcPr>
          <w:p w14:paraId="3FCD953B"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Κ.Κ.Ε:</w:t>
            </w:r>
          </w:p>
        </w:tc>
        <w:tc>
          <w:tcPr>
            <w:tcW w:w="2685" w:type="dxa"/>
            <w:tcBorders>
              <w:top w:val="nil"/>
              <w:left w:val="nil"/>
              <w:bottom w:val="nil"/>
              <w:right w:val="nil"/>
            </w:tcBorders>
            <w:shd w:val="clear" w:color="auto" w:fill="auto"/>
            <w:noWrap/>
            <w:vAlign w:val="bottom"/>
            <w:hideMark/>
          </w:tcPr>
          <w:p w14:paraId="3FCD953C"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53D"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53E"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ΠΡΝ</w:t>
            </w:r>
          </w:p>
        </w:tc>
        <w:tc>
          <w:tcPr>
            <w:tcW w:w="115" w:type="dxa"/>
            <w:tcBorders>
              <w:top w:val="nil"/>
              <w:left w:val="nil"/>
              <w:bottom w:val="nil"/>
              <w:right w:val="nil"/>
            </w:tcBorders>
            <w:shd w:val="clear" w:color="auto" w:fill="auto"/>
            <w:noWrap/>
            <w:vAlign w:val="bottom"/>
            <w:hideMark/>
          </w:tcPr>
          <w:p w14:paraId="3FCD953F"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540"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54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4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4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4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4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4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4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48" w14:textId="77777777" w:rsidR="00F63EA7" w:rsidRPr="00CD5F2C" w:rsidRDefault="0035347C">
            <w:pPr>
              <w:contextualSpacing/>
              <w:rPr>
                <w:rFonts w:ascii="Times New Roman" w:eastAsia="Times New Roman" w:hAnsi="Times New Roman" w:cs="Times New Roman"/>
                <w:sz w:val="20"/>
              </w:rPr>
            </w:pPr>
          </w:p>
        </w:tc>
      </w:tr>
      <w:tr w:rsidR="00BC419A" w14:paraId="3FCD9558" w14:textId="77777777">
        <w:trPr>
          <w:trHeight w:val="300"/>
        </w:trPr>
        <w:tc>
          <w:tcPr>
            <w:tcW w:w="2720" w:type="dxa"/>
            <w:tcBorders>
              <w:top w:val="nil"/>
              <w:left w:val="nil"/>
              <w:bottom w:val="nil"/>
              <w:right w:val="nil"/>
            </w:tcBorders>
            <w:shd w:val="clear" w:color="auto" w:fill="auto"/>
            <w:noWrap/>
            <w:vAlign w:val="bottom"/>
            <w:hideMark/>
          </w:tcPr>
          <w:p w14:paraId="3FCD954A"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ΑΝ.ΕΛ:</w:t>
            </w:r>
          </w:p>
        </w:tc>
        <w:tc>
          <w:tcPr>
            <w:tcW w:w="2685" w:type="dxa"/>
            <w:tcBorders>
              <w:top w:val="nil"/>
              <w:left w:val="nil"/>
              <w:bottom w:val="nil"/>
              <w:right w:val="nil"/>
            </w:tcBorders>
            <w:shd w:val="clear" w:color="auto" w:fill="auto"/>
            <w:noWrap/>
            <w:vAlign w:val="bottom"/>
            <w:hideMark/>
          </w:tcPr>
          <w:p w14:paraId="3FCD954B"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54C"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54D"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954E"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54F"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55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5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5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5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5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5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5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57" w14:textId="77777777" w:rsidR="00F63EA7" w:rsidRPr="00CD5F2C" w:rsidRDefault="0035347C">
            <w:pPr>
              <w:contextualSpacing/>
              <w:rPr>
                <w:rFonts w:ascii="Times New Roman" w:eastAsia="Times New Roman" w:hAnsi="Times New Roman" w:cs="Times New Roman"/>
                <w:sz w:val="20"/>
              </w:rPr>
            </w:pPr>
          </w:p>
        </w:tc>
      </w:tr>
      <w:tr w:rsidR="00BC419A" w14:paraId="3FCD9567" w14:textId="77777777">
        <w:trPr>
          <w:trHeight w:val="300"/>
        </w:trPr>
        <w:tc>
          <w:tcPr>
            <w:tcW w:w="2720" w:type="dxa"/>
            <w:tcBorders>
              <w:top w:val="nil"/>
              <w:left w:val="nil"/>
              <w:bottom w:val="nil"/>
              <w:right w:val="nil"/>
            </w:tcBorders>
            <w:shd w:val="clear" w:color="auto" w:fill="auto"/>
            <w:noWrap/>
            <w:vAlign w:val="bottom"/>
            <w:hideMark/>
          </w:tcPr>
          <w:p w14:paraId="3FCD9559"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ΠΟΤΑΜΙ:</w:t>
            </w:r>
          </w:p>
        </w:tc>
        <w:tc>
          <w:tcPr>
            <w:tcW w:w="2685" w:type="dxa"/>
            <w:tcBorders>
              <w:top w:val="nil"/>
              <w:left w:val="nil"/>
              <w:bottom w:val="nil"/>
              <w:right w:val="nil"/>
            </w:tcBorders>
            <w:shd w:val="clear" w:color="auto" w:fill="auto"/>
            <w:noWrap/>
            <w:vAlign w:val="bottom"/>
            <w:hideMark/>
          </w:tcPr>
          <w:p w14:paraId="3FCD955A"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55B"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55C"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955D"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55E"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55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6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6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6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6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6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6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66" w14:textId="77777777" w:rsidR="00F63EA7" w:rsidRPr="00CD5F2C" w:rsidRDefault="0035347C">
            <w:pPr>
              <w:contextualSpacing/>
              <w:rPr>
                <w:rFonts w:ascii="Times New Roman" w:eastAsia="Times New Roman" w:hAnsi="Times New Roman" w:cs="Times New Roman"/>
                <w:sz w:val="20"/>
              </w:rPr>
            </w:pPr>
          </w:p>
        </w:tc>
      </w:tr>
      <w:tr w:rsidR="00BC419A" w14:paraId="3FCD9575" w14:textId="77777777">
        <w:trPr>
          <w:trHeight w:val="300"/>
        </w:trPr>
        <w:tc>
          <w:tcPr>
            <w:tcW w:w="5405" w:type="dxa"/>
            <w:gridSpan w:val="2"/>
            <w:tcBorders>
              <w:top w:val="nil"/>
              <w:left w:val="nil"/>
              <w:bottom w:val="nil"/>
              <w:right w:val="nil"/>
            </w:tcBorders>
            <w:shd w:val="clear" w:color="auto" w:fill="auto"/>
            <w:noWrap/>
            <w:vAlign w:val="bottom"/>
            <w:hideMark/>
          </w:tcPr>
          <w:p w14:paraId="3FCD9568"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ΕΝ. ΚΕΝΤΡΩΩΝ:</w:t>
            </w:r>
          </w:p>
        </w:tc>
        <w:tc>
          <w:tcPr>
            <w:tcW w:w="2954" w:type="dxa"/>
            <w:tcBorders>
              <w:top w:val="nil"/>
              <w:left w:val="nil"/>
              <w:bottom w:val="nil"/>
              <w:right w:val="nil"/>
            </w:tcBorders>
            <w:shd w:val="clear" w:color="auto" w:fill="auto"/>
            <w:noWrap/>
            <w:vAlign w:val="bottom"/>
            <w:hideMark/>
          </w:tcPr>
          <w:p w14:paraId="3FCD9569" w14:textId="77777777" w:rsidR="00F63EA7" w:rsidRPr="00CD5F2C" w:rsidRDefault="0035347C">
            <w:pPr>
              <w:contextualSpacing/>
              <w:rPr>
                <w:rFonts w:ascii="Calibri" w:eastAsia="Times New Roman" w:hAnsi="Calibri" w:cs="Times New Roman"/>
                <w:color w:val="000000"/>
                <w:szCs w:val="24"/>
              </w:rPr>
            </w:pPr>
          </w:p>
        </w:tc>
        <w:tc>
          <w:tcPr>
            <w:tcW w:w="1354" w:type="dxa"/>
            <w:tcBorders>
              <w:top w:val="nil"/>
              <w:left w:val="nil"/>
              <w:bottom w:val="nil"/>
              <w:right w:val="nil"/>
            </w:tcBorders>
            <w:shd w:val="clear" w:color="auto" w:fill="auto"/>
            <w:noWrap/>
            <w:vAlign w:val="bottom"/>
            <w:hideMark/>
          </w:tcPr>
          <w:p w14:paraId="3FCD956A"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956B"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56C"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56D"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6E"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6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7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7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7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7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74" w14:textId="77777777" w:rsidR="00F63EA7" w:rsidRPr="00CD5F2C" w:rsidRDefault="0035347C">
            <w:pPr>
              <w:contextualSpacing/>
              <w:rPr>
                <w:rFonts w:ascii="Times New Roman" w:eastAsia="Times New Roman" w:hAnsi="Times New Roman" w:cs="Times New Roman"/>
                <w:sz w:val="20"/>
              </w:rPr>
            </w:pPr>
          </w:p>
        </w:tc>
      </w:tr>
      <w:tr w:rsidR="00BC419A" w14:paraId="3FCD9584" w14:textId="77777777">
        <w:trPr>
          <w:trHeight w:val="300"/>
        </w:trPr>
        <w:tc>
          <w:tcPr>
            <w:tcW w:w="2720" w:type="dxa"/>
            <w:tcBorders>
              <w:top w:val="nil"/>
              <w:left w:val="nil"/>
              <w:bottom w:val="nil"/>
              <w:right w:val="nil"/>
            </w:tcBorders>
            <w:shd w:val="clear" w:color="auto" w:fill="auto"/>
            <w:noWrap/>
            <w:vAlign w:val="bottom"/>
            <w:hideMark/>
          </w:tcPr>
          <w:p w14:paraId="3FCD9576" w14:textId="77777777" w:rsidR="00F63EA7" w:rsidRPr="00CD5F2C" w:rsidRDefault="0035347C">
            <w:pPr>
              <w:contextualSpacing/>
              <w:rPr>
                <w:rFonts w:ascii="Times New Roman" w:eastAsia="Times New Roman" w:hAnsi="Times New Roman" w:cs="Times New Roman"/>
                <w:sz w:val="20"/>
              </w:rPr>
            </w:pPr>
          </w:p>
        </w:tc>
        <w:tc>
          <w:tcPr>
            <w:tcW w:w="2685" w:type="dxa"/>
            <w:tcBorders>
              <w:top w:val="nil"/>
              <w:left w:val="nil"/>
              <w:bottom w:val="nil"/>
              <w:right w:val="nil"/>
            </w:tcBorders>
            <w:shd w:val="clear" w:color="auto" w:fill="auto"/>
            <w:noWrap/>
            <w:vAlign w:val="bottom"/>
            <w:hideMark/>
          </w:tcPr>
          <w:p w14:paraId="3FCD9577" w14:textId="77777777" w:rsidR="00F63EA7" w:rsidRPr="00CD5F2C" w:rsidRDefault="0035347C">
            <w:pPr>
              <w:contextualSpacing/>
              <w:rPr>
                <w:rFonts w:ascii="Times New Roman" w:eastAsia="Times New Roman" w:hAnsi="Times New Roman" w:cs="Times New Roman"/>
                <w:sz w:val="20"/>
              </w:rPr>
            </w:pPr>
          </w:p>
        </w:tc>
        <w:tc>
          <w:tcPr>
            <w:tcW w:w="2954" w:type="dxa"/>
            <w:tcBorders>
              <w:top w:val="nil"/>
              <w:left w:val="nil"/>
              <w:bottom w:val="nil"/>
              <w:right w:val="nil"/>
            </w:tcBorders>
            <w:shd w:val="clear" w:color="auto" w:fill="auto"/>
            <w:noWrap/>
            <w:vAlign w:val="bottom"/>
            <w:hideMark/>
          </w:tcPr>
          <w:p w14:paraId="3FCD9578"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579"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7A" w14:textId="77777777" w:rsidR="00F63EA7" w:rsidRPr="00CD5F2C" w:rsidRDefault="0035347C">
            <w:pPr>
              <w:contextualSpacing/>
              <w:rPr>
                <w:rFonts w:ascii="Times New Roman" w:eastAsia="Times New Roman" w:hAnsi="Times New Roman" w:cs="Times New Roman"/>
                <w:sz w:val="20"/>
              </w:rPr>
            </w:pPr>
          </w:p>
        </w:tc>
        <w:tc>
          <w:tcPr>
            <w:tcW w:w="1245" w:type="dxa"/>
            <w:tcBorders>
              <w:top w:val="nil"/>
              <w:left w:val="nil"/>
              <w:bottom w:val="nil"/>
              <w:right w:val="nil"/>
            </w:tcBorders>
            <w:shd w:val="clear" w:color="auto" w:fill="auto"/>
            <w:noWrap/>
            <w:vAlign w:val="bottom"/>
            <w:hideMark/>
          </w:tcPr>
          <w:p w14:paraId="3FCD957B"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57C"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7D"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7E"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7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8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8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8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83" w14:textId="77777777" w:rsidR="00F63EA7" w:rsidRPr="00CD5F2C" w:rsidRDefault="0035347C">
            <w:pPr>
              <w:contextualSpacing/>
              <w:rPr>
                <w:rFonts w:ascii="Times New Roman" w:eastAsia="Times New Roman" w:hAnsi="Times New Roman" w:cs="Times New Roman"/>
                <w:sz w:val="20"/>
              </w:rPr>
            </w:pPr>
          </w:p>
        </w:tc>
      </w:tr>
      <w:tr w:rsidR="00BC419A" w14:paraId="3FCD958F" w14:textId="77777777">
        <w:trPr>
          <w:trHeight w:val="300"/>
        </w:trPr>
        <w:tc>
          <w:tcPr>
            <w:tcW w:w="2720" w:type="dxa"/>
            <w:tcBorders>
              <w:top w:val="nil"/>
              <w:left w:val="nil"/>
              <w:bottom w:val="nil"/>
              <w:right w:val="nil"/>
            </w:tcBorders>
            <w:shd w:val="clear" w:color="auto" w:fill="auto"/>
            <w:noWrap/>
            <w:vAlign w:val="bottom"/>
            <w:hideMark/>
          </w:tcPr>
          <w:p w14:paraId="3FCD9585" w14:textId="77777777" w:rsidR="00F63EA7" w:rsidRPr="00CD5F2C" w:rsidRDefault="0035347C">
            <w:pPr>
              <w:contextualSpacing/>
              <w:rPr>
                <w:rFonts w:ascii="Times New Roman" w:eastAsia="Times New Roman" w:hAnsi="Times New Roman" w:cs="Times New Roman"/>
                <w:sz w:val="20"/>
              </w:rPr>
            </w:pPr>
          </w:p>
        </w:tc>
        <w:tc>
          <w:tcPr>
            <w:tcW w:w="8353" w:type="dxa"/>
            <w:gridSpan w:val="5"/>
            <w:tcBorders>
              <w:top w:val="nil"/>
              <w:left w:val="nil"/>
              <w:bottom w:val="nil"/>
              <w:right w:val="nil"/>
            </w:tcBorders>
            <w:shd w:val="clear" w:color="auto" w:fill="auto"/>
            <w:noWrap/>
            <w:vAlign w:val="bottom"/>
            <w:hideMark/>
          </w:tcPr>
          <w:p w14:paraId="3FCD9586"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Άρθρο 15 ως έχει   ΔΕΚΤΟ ΚΑΤΑ ΠΛΕΙΟΨΗΦΙΑ</w:t>
            </w:r>
          </w:p>
        </w:tc>
        <w:tc>
          <w:tcPr>
            <w:tcW w:w="1562" w:type="dxa"/>
            <w:tcBorders>
              <w:top w:val="nil"/>
              <w:left w:val="nil"/>
              <w:bottom w:val="nil"/>
              <w:right w:val="nil"/>
            </w:tcBorders>
            <w:shd w:val="clear" w:color="auto" w:fill="auto"/>
            <w:noWrap/>
            <w:vAlign w:val="bottom"/>
            <w:hideMark/>
          </w:tcPr>
          <w:p w14:paraId="3FCD9587" w14:textId="77777777" w:rsidR="00F63EA7" w:rsidRPr="00CD5F2C" w:rsidRDefault="0035347C">
            <w:pPr>
              <w:contextualSpacing/>
              <w:rPr>
                <w:rFonts w:ascii="Calibri" w:eastAsia="Times New Roman" w:hAnsi="Calibri" w:cs="Times New Roman"/>
                <w:color w:val="000000"/>
                <w:szCs w:val="24"/>
              </w:rPr>
            </w:pPr>
          </w:p>
        </w:tc>
        <w:tc>
          <w:tcPr>
            <w:tcW w:w="115" w:type="dxa"/>
            <w:tcBorders>
              <w:top w:val="nil"/>
              <w:left w:val="nil"/>
              <w:bottom w:val="nil"/>
              <w:right w:val="nil"/>
            </w:tcBorders>
            <w:shd w:val="clear" w:color="auto" w:fill="auto"/>
            <w:noWrap/>
            <w:vAlign w:val="bottom"/>
            <w:hideMark/>
          </w:tcPr>
          <w:p w14:paraId="3FCD9588"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89"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8A"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8B"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8C"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8D"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8E" w14:textId="77777777" w:rsidR="00F63EA7" w:rsidRPr="00CD5F2C" w:rsidRDefault="0035347C">
            <w:pPr>
              <w:contextualSpacing/>
              <w:rPr>
                <w:rFonts w:ascii="Times New Roman" w:eastAsia="Times New Roman" w:hAnsi="Times New Roman" w:cs="Times New Roman"/>
                <w:sz w:val="20"/>
              </w:rPr>
            </w:pPr>
          </w:p>
        </w:tc>
      </w:tr>
      <w:tr w:rsidR="00BC419A" w14:paraId="3FCD959E" w14:textId="77777777">
        <w:trPr>
          <w:trHeight w:val="300"/>
        </w:trPr>
        <w:tc>
          <w:tcPr>
            <w:tcW w:w="2720" w:type="dxa"/>
            <w:tcBorders>
              <w:top w:val="nil"/>
              <w:left w:val="nil"/>
              <w:bottom w:val="nil"/>
              <w:right w:val="nil"/>
            </w:tcBorders>
            <w:shd w:val="clear" w:color="auto" w:fill="auto"/>
            <w:noWrap/>
            <w:vAlign w:val="bottom"/>
            <w:hideMark/>
          </w:tcPr>
          <w:p w14:paraId="3FCD9590"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ΣΥΡΙΖΑ:</w:t>
            </w:r>
          </w:p>
        </w:tc>
        <w:tc>
          <w:tcPr>
            <w:tcW w:w="2685" w:type="dxa"/>
            <w:tcBorders>
              <w:top w:val="nil"/>
              <w:left w:val="nil"/>
              <w:bottom w:val="nil"/>
              <w:right w:val="nil"/>
            </w:tcBorders>
            <w:shd w:val="clear" w:color="auto" w:fill="auto"/>
            <w:noWrap/>
            <w:vAlign w:val="bottom"/>
            <w:hideMark/>
          </w:tcPr>
          <w:p w14:paraId="3FCD9591"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592"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593"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9594"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595"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59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9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98"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99"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9A"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9B"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9C"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9D" w14:textId="77777777" w:rsidR="00F63EA7" w:rsidRPr="00CD5F2C" w:rsidRDefault="0035347C">
            <w:pPr>
              <w:contextualSpacing/>
              <w:rPr>
                <w:rFonts w:ascii="Times New Roman" w:eastAsia="Times New Roman" w:hAnsi="Times New Roman" w:cs="Times New Roman"/>
                <w:sz w:val="20"/>
              </w:rPr>
            </w:pPr>
          </w:p>
        </w:tc>
      </w:tr>
      <w:tr w:rsidR="00BC419A" w14:paraId="3FCD95AD" w14:textId="77777777">
        <w:trPr>
          <w:trHeight w:val="300"/>
        </w:trPr>
        <w:tc>
          <w:tcPr>
            <w:tcW w:w="2720" w:type="dxa"/>
            <w:tcBorders>
              <w:top w:val="nil"/>
              <w:left w:val="nil"/>
              <w:bottom w:val="nil"/>
              <w:right w:val="nil"/>
            </w:tcBorders>
            <w:shd w:val="clear" w:color="auto" w:fill="auto"/>
            <w:noWrap/>
            <w:vAlign w:val="bottom"/>
            <w:hideMark/>
          </w:tcPr>
          <w:p w14:paraId="3FCD959F"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Ν.Δ:</w:t>
            </w:r>
          </w:p>
        </w:tc>
        <w:tc>
          <w:tcPr>
            <w:tcW w:w="2685" w:type="dxa"/>
            <w:tcBorders>
              <w:top w:val="nil"/>
              <w:left w:val="nil"/>
              <w:bottom w:val="nil"/>
              <w:right w:val="nil"/>
            </w:tcBorders>
            <w:shd w:val="clear" w:color="auto" w:fill="auto"/>
            <w:noWrap/>
            <w:vAlign w:val="bottom"/>
            <w:hideMark/>
          </w:tcPr>
          <w:p w14:paraId="3FCD95A0"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5A1"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5A2"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ΠΡΝ</w:t>
            </w:r>
          </w:p>
        </w:tc>
        <w:tc>
          <w:tcPr>
            <w:tcW w:w="115" w:type="dxa"/>
            <w:tcBorders>
              <w:top w:val="nil"/>
              <w:left w:val="nil"/>
              <w:bottom w:val="nil"/>
              <w:right w:val="nil"/>
            </w:tcBorders>
            <w:shd w:val="clear" w:color="auto" w:fill="auto"/>
            <w:noWrap/>
            <w:vAlign w:val="bottom"/>
            <w:hideMark/>
          </w:tcPr>
          <w:p w14:paraId="3FCD95A3"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5A4"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5A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A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A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A8"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A9"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AA"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AB"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AC" w14:textId="77777777" w:rsidR="00F63EA7" w:rsidRPr="00CD5F2C" w:rsidRDefault="0035347C">
            <w:pPr>
              <w:contextualSpacing/>
              <w:rPr>
                <w:rFonts w:ascii="Times New Roman" w:eastAsia="Times New Roman" w:hAnsi="Times New Roman" w:cs="Times New Roman"/>
                <w:sz w:val="20"/>
              </w:rPr>
            </w:pPr>
          </w:p>
        </w:tc>
      </w:tr>
      <w:tr w:rsidR="00BC419A" w14:paraId="3FCD95BC" w14:textId="77777777">
        <w:trPr>
          <w:trHeight w:val="300"/>
        </w:trPr>
        <w:tc>
          <w:tcPr>
            <w:tcW w:w="2720" w:type="dxa"/>
            <w:tcBorders>
              <w:top w:val="nil"/>
              <w:left w:val="nil"/>
              <w:bottom w:val="nil"/>
              <w:right w:val="nil"/>
            </w:tcBorders>
            <w:shd w:val="clear" w:color="auto" w:fill="auto"/>
            <w:noWrap/>
            <w:vAlign w:val="bottom"/>
            <w:hideMark/>
          </w:tcPr>
          <w:p w14:paraId="3FCD95AE"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ΔΗ.ΣΥ:</w:t>
            </w:r>
          </w:p>
        </w:tc>
        <w:tc>
          <w:tcPr>
            <w:tcW w:w="2685" w:type="dxa"/>
            <w:tcBorders>
              <w:top w:val="nil"/>
              <w:left w:val="nil"/>
              <w:bottom w:val="nil"/>
              <w:right w:val="nil"/>
            </w:tcBorders>
            <w:shd w:val="clear" w:color="auto" w:fill="auto"/>
            <w:noWrap/>
            <w:vAlign w:val="bottom"/>
            <w:hideMark/>
          </w:tcPr>
          <w:p w14:paraId="3FCD95AF"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5B0"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5B1"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ΠΡΝ</w:t>
            </w:r>
          </w:p>
        </w:tc>
        <w:tc>
          <w:tcPr>
            <w:tcW w:w="115" w:type="dxa"/>
            <w:tcBorders>
              <w:top w:val="nil"/>
              <w:left w:val="nil"/>
              <w:bottom w:val="nil"/>
              <w:right w:val="nil"/>
            </w:tcBorders>
            <w:shd w:val="clear" w:color="auto" w:fill="auto"/>
            <w:noWrap/>
            <w:vAlign w:val="bottom"/>
            <w:hideMark/>
          </w:tcPr>
          <w:p w14:paraId="3FCD95B2"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5B3"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5B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B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B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B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B8"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B9"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BA"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BB" w14:textId="77777777" w:rsidR="00F63EA7" w:rsidRPr="00CD5F2C" w:rsidRDefault="0035347C">
            <w:pPr>
              <w:contextualSpacing/>
              <w:rPr>
                <w:rFonts w:ascii="Times New Roman" w:eastAsia="Times New Roman" w:hAnsi="Times New Roman" w:cs="Times New Roman"/>
                <w:sz w:val="20"/>
              </w:rPr>
            </w:pPr>
          </w:p>
        </w:tc>
      </w:tr>
      <w:tr w:rsidR="00BC419A" w14:paraId="3FCD95CB" w14:textId="77777777">
        <w:trPr>
          <w:trHeight w:val="300"/>
        </w:trPr>
        <w:tc>
          <w:tcPr>
            <w:tcW w:w="2720" w:type="dxa"/>
            <w:tcBorders>
              <w:top w:val="nil"/>
              <w:left w:val="nil"/>
              <w:bottom w:val="nil"/>
              <w:right w:val="nil"/>
            </w:tcBorders>
            <w:shd w:val="clear" w:color="auto" w:fill="auto"/>
            <w:noWrap/>
            <w:vAlign w:val="bottom"/>
            <w:hideMark/>
          </w:tcPr>
          <w:p w14:paraId="3FCD95BD"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Χ.Α:</w:t>
            </w:r>
          </w:p>
        </w:tc>
        <w:tc>
          <w:tcPr>
            <w:tcW w:w="2685" w:type="dxa"/>
            <w:tcBorders>
              <w:top w:val="nil"/>
              <w:left w:val="nil"/>
              <w:bottom w:val="nil"/>
              <w:right w:val="nil"/>
            </w:tcBorders>
            <w:shd w:val="clear" w:color="auto" w:fill="auto"/>
            <w:noWrap/>
            <w:vAlign w:val="bottom"/>
            <w:hideMark/>
          </w:tcPr>
          <w:p w14:paraId="3FCD95BE"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5BF"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5C0"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OXI</w:t>
            </w:r>
          </w:p>
        </w:tc>
        <w:tc>
          <w:tcPr>
            <w:tcW w:w="115" w:type="dxa"/>
            <w:tcBorders>
              <w:top w:val="nil"/>
              <w:left w:val="nil"/>
              <w:bottom w:val="nil"/>
              <w:right w:val="nil"/>
            </w:tcBorders>
            <w:shd w:val="clear" w:color="auto" w:fill="auto"/>
            <w:noWrap/>
            <w:vAlign w:val="bottom"/>
            <w:hideMark/>
          </w:tcPr>
          <w:p w14:paraId="3FCD95C1"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5C2"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5C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C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C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C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C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C8"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C9"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CA" w14:textId="77777777" w:rsidR="00F63EA7" w:rsidRPr="00CD5F2C" w:rsidRDefault="0035347C">
            <w:pPr>
              <w:contextualSpacing/>
              <w:rPr>
                <w:rFonts w:ascii="Times New Roman" w:eastAsia="Times New Roman" w:hAnsi="Times New Roman" w:cs="Times New Roman"/>
                <w:sz w:val="20"/>
              </w:rPr>
            </w:pPr>
          </w:p>
        </w:tc>
      </w:tr>
      <w:tr w:rsidR="00BC419A" w14:paraId="3FCD95DA" w14:textId="77777777">
        <w:trPr>
          <w:trHeight w:val="300"/>
        </w:trPr>
        <w:tc>
          <w:tcPr>
            <w:tcW w:w="2720" w:type="dxa"/>
            <w:tcBorders>
              <w:top w:val="nil"/>
              <w:left w:val="nil"/>
              <w:bottom w:val="nil"/>
              <w:right w:val="nil"/>
            </w:tcBorders>
            <w:shd w:val="clear" w:color="auto" w:fill="auto"/>
            <w:noWrap/>
            <w:vAlign w:val="bottom"/>
            <w:hideMark/>
          </w:tcPr>
          <w:p w14:paraId="3FCD95CC"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Κ.Κ.Ε:</w:t>
            </w:r>
          </w:p>
        </w:tc>
        <w:tc>
          <w:tcPr>
            <w:tcW w:w="2685" w:type="dxa"/>
            <w:tcBorders>
              <w:top w:val="nil"/>
              <w:left w:val="nil"/>
              <w:bottom w:val="nil"/>
              <w:right w:val="nil"/>
            </w:tcBorders>
            <w:shd w:val="clear" w:color="auto" w:fill="auto"/>
            <w:noWrap/>
            <w:vAlign w:val="bottom"/>
            <w:hideMark/>
          </w:tcPr>
          <w:p w14:paraId="3FCD95CD"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5CE"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5CF"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OXI</w:t>
            </w:r>
          </w:p>
        </w:tc>
        <w:tc>
          <w:tcPr>
            <w:tcW w:w="115" w:type="dxa"/>
            <w:tcBorders>
              <w:top w:val="nil"/>
              <w:left w:val="nil"/>
              <w:bottom w:val="nil"/>
              <w:right w:val="nil"/>
            </w:tcBorders>
            <w:shd w:val="clear" w:color="auto" w:fill="auto"/>
            <w:noWrap/>
            <w:vAlign w:val="bottom"/>
            <w:hideMark/>
          </w:tcPr>
          <w:p w14:paraId="3FCD95D0"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5D1"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5D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D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D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D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D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D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D8"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D9" w14:textId="77777777" w:rsidR="00F63EA7" w:rsidRPr="00CD5F2C" w:rsidRDefault="0035347C">
            <w:pPr>
              <w:contextualSpacing/>
              <w:rPr>
                <w:rFonts w:ascii="Times New Roman" w:eastAsia="Times New Roman" w:hAnsi="Times New Roman" w:cs="Times New Roman"/>
                <w:sz w:val="20"/>
              </w:rPr>
            </w:pPr>
          </w:p>
        </w:tc>
      </w:tr>
      <w:tr w:rsidR="00BC419A" w14:paraId="3FCD95E9" w14:textId="77777777">
        <w:trPr>
          <w:trHeight w:val="300"/>
        </w:trPr>
        <w:tc>
          <w:tcPr>
            <w:tcW w:w="2720" w:type="dxa"/>
            <w:tcBorders>
              <w:top w:val="nil"/>
              <w:left w:val="nil"/>
              <w:bottom w:val="nil"/>
              <w:right w:val="nil"/>
            </w:tcBorders>
            <w:shd w:val="clear" w:color="auto" w:fill="auto"/>
            <w:noWrap/>
            <w:vAlign w:val="bottom"/>
            <w:hideMark/>
          </w:tcPr>
          <w:p w14:paraId="3FCD95DB"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ΑΝ.ΕΛ:</w:t>
            </w:r>
          </w:p>
        </w:tc>
        <w:tc>
          <w:tcPr>
            <w:tcW w:w="2685" w:type="dxa"/>
            <w:tcBorders>
              <w:top w:val="nil"/>
              <w:left w:val="nil"/>
              <w:bottom w:val="nil"/>
              <w:right w:val="nil"/>
            </w:tcBorders>
            <w:shd w:val="clear" w:color="auto" w:fill="auto"/>
            <w:noWrap/>
            <w:vAlign w:val="bottom"/>
            <w:hideMark/>
          </w:tcPr>
          <w:p w14:paraId="3FCD95DC"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5DD"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5DE"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95DF"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5E0"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5E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E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E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E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E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E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E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E8" w14:textId="77777777" w:rsidR="00F63EA7" w:rsidRPr="00CD5F2C" w:rsidRDefault="0035347C">
            <w:pPr>
              <w:contextualSpacing/>
              <w:rPr>
                <w:rFonts w:ascii="Times New Roman" w:eastAsia="Times New Roman" w:hAnsi="Times New Roman" w:cs="Times New Roman"/>
                <w:sz w:val="20"/>
              </w:rPr>
            </w:pPr>
          </w:p>
        </w:tc>
      </w:tr>
      <w:tr w:rsidR="00BC419A" w14:paraId="3FCD95F8" w14:textId="77777777">
        <w:trPr>
          <w:trHeight w:val="300"/>
        </w:trPr>
        <w:tc>
          <w:tcPr>
            <w:tcW w:w="2720" w:type="dxa"/>
            <w:tcBorders>
              <w:top w:val="nil"/>
              <w:left w:val="nil"/>
              <w:bottom w:val="nil"/>
              <w:right w:val="nil"/>
            </w:tcBorders>
            <w:shd w:val="clear" w:color="auto" w:fill="auto"/>
            <w:noWrap/>
            <w:vAlign w:val="bottom"/>
            <w:hideMark/>
          </w:tcPr>
          <w:p w14:paraId="3FCD95EA"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ΠΟΤΑΜΙ:</w:t>
            </w:r>
          </w:p>
        </w:tc>
        <w:tc>
          <w:tcPr>
            <w:tcW w:w="2685" w:type="dxa"/>
            <w:tcBorders>
              <w:top w:val="nil"/>
              <w:left w:val="nil"/>
              <w:bottom w:val="nil"/>
              <w:right w:val="nil"/>
            </w:tcBorders>
            <w:shd w:val="clear" w:color="auto" w:fill="auto"/>
            <w:noWrap/>
            <w:vAlign w:val="bottom"/>
            <w:hideMark/>
          </w:tcPr>
          <w:p w14:paraId="3FCD95EB"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5EC"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5ED"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95EE"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5EF"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5F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F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F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F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F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F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F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F7" w14:textId="77777777" w:rsidR="00F63EA7" w:rsidRPr="00CD5F2C" w:rsidRDefault="0035347C">
            <w:pPr>
              <w:contextualSpacing/>
              <w:rPr>
                <w:rFonts w:ascii="Times New Roman" w:eastAsia="Times New Roman" w:hAnsi="Times New Roman" w:cs="Times New Roman"/>
                <w:sz w:val="20"/>
              </w:rPr>
            </w:pPr>
          </w:p>
        </w:tc>
      </w:tr>
      <w:tr w:rsidR="00BC419A" w14:paraId="3FCD9606" w14:textId="77777777">
        <w:trPr>
          <w:trHeight w:val="300"/>
        </w:trPr>
        <w:tc>
          <w:tcPr>
            <w:tcW w:w="5405" w:type="dxa"/>
            <w:gridSpan w:val="2"/>
            <w:tcBorders>
              <w:top w:val="nil"/>
              <w:left w:val="nil"/>
              <w:bottom w:val="nil"/>
              <w:right w:val="nil"/>
            </w:tcBorders>
            <w:shd w:val="clear" w:color="auto" w:fill="auto"/>
            <w:noWrap/>
            <w:vAlign w:val="bottom"/>
            <w:hideMark/>
          </w:tcPr>
          <w:p w14:paraId="3FCD95F9"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ΕΝ. ΚΕΝΤΡΩΩΝ:</w:t>
            </w:r>
          </w:p>
        </w:tc>
        <w:tc>
          <w:tcPr>
            <w:tcW w:w="2954" w:type="dxa"/>
            <w:tcBorders>
              <w:top w:val="nil"/>
              <w:left w:val="nil"/>
              <w:bottom w:val="nil"/>
              <w:right w:val="nil"/>
            </w:tcBorders>
            <w:shd w:val="clear" w:color="auto" w:fill="auto"/>
            <w:noWrap/>
            <w:vAlign w:val="bottom"/>
            <w:hideMark/>
          </w:tcPr>
          <w:p w14:paraId="3FCD95FA" w14:textId="77777777" w:rsidR="00F63EA7" w:rsidRPr="00CD5F2C" w:rsidRDefault="0035347C">
            <w:pPr>
              <w:contextualSpacing/>
              <w:rPr>
                <w:rFonts w:ascii="Calibri" w:eastAsia="Times New Roman" w:hAnsi="Calibri" w:cs="Times New Roman"/>
                <w:color w:val="000000"/>
                <w:szCs w:val="24"/>
              </w:rPr>
            </w:pPr>
          </w:p>
        </w:tc>
        <w:tc>
          <w:tcPr>
            <w:tcW w:w="1354" w:type="dxa"/>
            <w:tcBorders>
              <w:top w:val="nil"/>
              <w:left w:val="nil"/>
              <w:bottom w:val="nil"/>
              <w:right w:val="nil"/>
            </w:tcBorders>
            <w:shd w:val="clear" w:color="auto" w:fill="auto"/>
            <w:noWrap/>
            <w:vAlign w:val="bottom"/>
            <w:hideMark/>
          </w:tcPr>
          <w:p w14:paraId="3FCD95FB"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OXI</w:t>
            </w:r>
          </w:p>
        </w:tc>
        <w:tc>
          <w:tcPr>
            <w:tcW w:w="115" w:type="dxa"/>
            <w:tcBorders>
              <w:top w:val="nil"/>
              <w:left w:val="nil"/>
              <w:bottom w:val="nil"/>
              <w:right w:val="nil"/>
            </w:tcBorders>
            <w:shd w:val="clear" w:color="auto" w:fill="auto"/>
            <w:noWrap/>
            <w:vAlign w:val="bottom"/>
            <w:hideMark/>
          </w:tcPr>
          <w:p w14:paraId="3FCD95FC"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5FD"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5FE"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5F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0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0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0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0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0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05" w14:textId="77777777" w:rsidR="00F63EA7" w:rsidRPr="00CD5F2C" w:rsidRDefault="0035347C">
            <w:pPr>
              <w:contextualSpacing/>
              <w:rPr>
                <w:rFonts w:ascii="Times New Roman" w:eastAsia="Times New Roman" w:hAnsi="Times New Roman" w:cs="Times New Roman"/>
                <w:sz w:val="20"/>
              </w:rPr>
            </w:pPr>
          </w:p>
        </w:tc>
      </w:tr>
      <w:tr w:rsidR="00BC419A" w14:paraId="3FCD9615" w14:textId="77777777">
        <w:trPr>
          <w:trHeight w:val="300"/>
        </w:trPr>
        <w:tc>
          <w:tcPr>
            <w:tcW w:w="2720" w:type="dxa"/>
            <w:tcBorders>
              <w:top w:val="nil"/>
              <w:left w:val="nil"/>
              <w:bottom w:val="nil"/>
              <w:right w:val="nil"/>
            </w:tcBorders>
            <w:shd w:val="clear" w:color="auto" w:fill="auto"/>
            <w:noWrap/>
            <w:vAlign w:val="bottom"/>
            <w:hideMark/>
          </w:tcPr>
          <w:p w14:paraId="3FCD9607" w14:textId="77777777" w:rsidR="00F63EA7" w:rsidRPr="00CD5F2C" w:rsidRDefault="0035347C">
            <w:pPr>
              <w:contextualSpacing/>
              <w:rPr>
                <w:rFonts w:ascii="Times New Roman" w:eastAsia="Times New Roman" w:hAnsi="Times New Roman" w:cs="Times New Roman"/>
                <w:sz w:val="20"/>
              </w:rPr>
            </w:pPr>
          </w:p>
        </w:tc>
        <w:tc>
          <w:tcPr>
            <w:tcW w:w="2685" w:type="dxa"/>
            <w:tcBorders>
              <w:top w:val="nil"/>
              <w:left w:val="nil"/>
              <w:bottom w:val="nil"/>
              <w:right w:val="nil"/>
            </w:tcBorders>
            <w:shd w:val="clear" w:color="auto" w:fill="auto"/>
            <w:noWrap/>
            <w:vAlign w:val="bottom"/>
            <w:hideMark/>
          </w:tcPr>
          <w:p w14:paraId="3FCD9608" w14:textId="77777777" w:rsidR="00F63EA7" w:rsidRPr="00CD5F2C" w:rsidRDefault="0035347C">
            <w:pPr>
              <w:contextualSpacing/>
              <w:rPr>
                <w:rFonts w:ascii="Times New Roman" w:eastAsia="Times New Roman" w:hAnsi="Times New Roman" w:cs="Times New Roman"/>
                <w:sz w:val="20"/>
              </w:rPr>
            </w:pPr>
          </w:p>
        </w:tc>
        <w:tc>
          <w:tcPr>
            <w:tcW w:w="2954" w:type="dxa"/>
            <w:tcBorders>
              <w:top w:val="nil"/>
              <w:left w:val="nil"/>
              <w:bottom w:val="nil"/>
              <w:right w:val="nil"/>
            </w:tcBorders>
            <w:shd w:val="clear" w:color="auto" w:fill="auto"/>
            <w:noWrap/>
            <w:vAlign w:val="bottom"/>
            <w:hideMark/>
          </w:tcPr>
          <w:p w14:paraId="3FCD9609"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60A"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0B" w14:textId="77777777" w:rsidR="00F63EA7" w:rsidRPr="00CD5F2C" w:rsidRDefault="0035347C">
            <w:pPr>
              <w:contextualSpacing/>
              <w:rPr>
                <w:rFonts w:ascii="Times New Roman" w:eastAsia="Times New Roman" w:hAnsi="Times New Roman" w:cs="Times New Roman"/>
                <w:sz w:val="20"/>
              </w:rPr>
            </w:pPr>
          </w:p>
        </w:tc>
        <w:tc>
          <w:tcPr>
            <w:tcW w:w="1245" w:type="dxa"/>
            <w:tcBorders>
              <w:top w:val="nil"/>
              <w:left w:val="nil"/>
              <w:bottom w:val="nil"/>
              <w:right w:val="nil"/>
            </w:tcBorders>
            <w:shd w:val="clear" w:color="auto" w:fill="auto"/>
            <w:noWrap/>
            <w:vAlign w:val="bottom"/>
            <w:hideMark/>
          </w:tcPr>
          <w:p w14:paraId="3FCD960C"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60D"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0E"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0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1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1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1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1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14" w14:textId="77777777" w:rsidR="00F63EA7" w:rsidRPr="00CD5F2C" w:rsidRDefault="0035347C">
            <w:pPr>
              <w:contextualSpacing/>
              <w:rPr>
                <w:rFonts w:ascii="Times New Roman" w:eastAsia="Times New Roman" w:hAnsi="Times New Roman" w:cs="Times New Roman"/>
                <w:sz w:val="20"/>
              </w:rPr>
            </w:pPr>
          </w:p>
        </w:tc>
      </w:tr>
      <w:tr w:rsidR="00BC419A" w14:paraId="3FCD9620" w14:textId="77777777">
        <w:trPr>
          <w:trHeight w:val="300"/>
        </w:trPr>
        <w:tc>
          <w:tcPr>
            <w:tcW w:w="2720" w:type="dxa"/>
            <w:tcBorders>
              <w:top w:val="nil"/>
              <w:left w:val="nil"/>
              <w:bottom w:val="nil"/>
              <w:right w:val="nil"/>
            </w:tcBorders>
            <w:shd w:val="clear" w:color="auto" w:fill="auto"/>
            <w:noWrap/>
            <w:vAlign w:val="bottom"/>
            <w:hideMark/>
          </w:tcPr>
          <w:p w14:paraId="3FCD9616" w14:textId="77777777" w:rsidR="00F63EA7" w:rsidRPr="00CD5F2C" w:rsidRDefault="0035347C">
            <w:pPr>
              <w:contextualSpacing/>
              <w:rPr>
                <w:rFonts w:ascii="Times New Roman" w:eastAsia="Times New Roman" w:hAnsi="Times New Roman" w:cs="Times New Roman"/>
                <w:sz w:val="20"/>
              </w:rPr>
            </w:pPr>
          </w:p>
        </w:tc>
        <w:tc>
          <w:tcPr>
            <w:tcW w:w="8353" w:type="dxa"/>
            <w:gridSpan w:val="5"/>
            <w:tcBorders>
              <w:top w:val="nil"/>
              <w:left w:val="nil"/>
              <w:bottom w:val="nil"/>
              <w:right w:val="nil"/>
            </w:tcBorders>
            <w:shd w:val="clear" w:color="auto" w:fill="auto"/>
            <w:noWrap/>
            <w:vAlign w:val="bottom"/>
            <w:hideMark/>
          </w:tcPr>
          <w:p w14:paraId="3FCD9617"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Άρθρο 16 ως έχει   ΔΕΚΤΟ ΚΑΤΑ ΠΛΕΙΟΨΗΦΙΑ</w:t>
            </w:r>
          </w:p>
        </w:tc>
        <w:tc>
          <w:tcPr>
            <w:tcW w:w="1562" w:type="dxa"/>
            <w:tcBorders>
              <w:top w:val="nil"/>
              <w:left w:val="nil"/>
              <w:bottom w:val="nil"/>
              <w:right w:val="nil"/>
            </w:tcBorders>
            <w:shd w:val="clear" w:color="auto" w:fill="auto"/>
            <w:noWrap/>
            <w:vAlign w:val="bottom"/>
            <w:hideMark/>
          </w:tcPr>
          <w:p w14:paraId="3FCD9618" w14:textId="77777777" w:rsidR="00F63EA7" w:rsidRPr="00CD5F2C" w:rsidRDefault="0035347C">
            <w:pPr>
              <w:contextualSpacing/>
              <w:rPr>
                <w:rFonts w:ascii="Calibri" w:eastAsia="Times New Roman" w:hAnsi="Calibri" w:cs="Times New Roman"/>
                <w:color w:val="000000"/>
                <w:szCs w:val="24"/>
              </w:rPr>
            </w:pPr>
          </w:p>
        </w:tc>
        <w:tc>
          <w:tcPr>
            <w:tcW w:w="115" w:type="dxa"/>
            <w:tcBorders>
              <w:top w:val="nil"/>
              <w:left w:val="nil"/>
              <w:bottom w:val="nil"/>
              <w:right w:val="nil"/>
            </w:tcBorders>
            <w:shd w:val="clear" w:color="auto" w:fill="auto"/>
            <w:noWrap/>
            <w:vAlign w:val="bottom"/>
            <w:hideMark/>
          </w:tcPr>
          <w:p w14:paraId="3FCD9619"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1A"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1B"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1C"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1D"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1E"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1F" w14:textId="77777777" w:rsidR="00F63EA7" w:rsidRPr="00CD5F2C" w:rsidRDefault="0035347C">
            <w:pPr>
              <w:contextualSpacing/>
              <w:rPr>
                <w:rFonts w:ascii="Times New Roman" w:eastAsia="Times New Roman" w:hAnsi="Times New Roman" w:cs="Times New Roman"/>
                <w:sz w:val="20"/>
              </w:rPr>
            </w:pPr>
          </w:p>
        </w:tc>
      </w:tr>
      <w:tr w:rsidR="00BC419A" w14:paraId="3FCD962F" w14:textId="77777777">
        <w:trPr>
          <w:trHeight w:val="300"/>
        </w:trPr>
        <w:tc>
          <w:tcPr>
            <w:tcW w:w="2720" w:type="dxa"/>
            <w:tcBorders>
              <w:top w:val="nil"/>
              <w:left w:val="nil"/>
              <w:bottom w:val="nil"/>
              <w:right w:val="nil"/>
            </w:tcBorders>
            <w:shd w:val="clear" w:color="auto" w:fill="auto"/>
            <w:noWrap/>
            <w:vAlign w:val="bottom"/>
            <w:hideMark/>
          </w:tcPr>
          <w:p w14:paraId="3FCD9621"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ΣΥΡΙΖΑ:</w:t>
            </w:r>
          </w:p>
        </w:tc>
        <w:tc>
          <w:tcPr>
            <w:tcW w:w="2685" w:type="dxa"/>
            <w:tcBorders>
              <w:top w:val="nil"/>
              <w:left w:val="nil"/>
              <w:bottom w:val="nil"/>
              <w:right w:val="nil"/>
            </w:tcBorders>
            <w:shd w:val="clear" w:color="auto" w:fill="auto"/>
            <w:noWrap/>
            <w:vAlign w:val="bottom"/>
            <w:hideMark/>
          </w:tcPr>
          <w:p w14:paraId="3FCD9622"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623"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624"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9625"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626"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62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28"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29"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2A"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2B"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2C"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2D"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2E" w14:textId="77777777" w:rsidR="00F63EA7" w:rsidRPr="00CD5F2C" w:rsidRDefault="0035347C">
            <w:pPr>
              <w:contextualSpacing/>
              <w:rPr>
                <w:rFonts w:ascii="Times New Roman" w:eastAsia="Times New Roman" w:hAnsi="Times New Roman" w:cs="Times New Roman"/>
                <w:sz w:val="20"/>
              </w:rPr>
            </w:pPr>
          </w:p>
        </w:tc>
      </w:tr>
      <w:tr w:rsidR="00BC419A" w14:paraId="3FCD963E" w14:textId="77777777">
        <w:trPr>
          <w:trHeight w:val="300"/>
        </w:trPr>
        <w:tc>
          <w:tcPr>
            <w:tcW w:w="2720" w:type="dxa"/>
            <w:tcBorders>
              <w:top w:val="nil"/>
              <w:left w:val="nil"/>
              <w:bottom w:val="nil"/>
              <w:right w:val="nil"/>
            </w:tcBorders>
            <w:shd w:val="clear" w:color="auto" w:fill="auto"/>
            <w:noWrap/>
            <w:vAlign w:val="bottom"/>
            <w:hideMark/>
          </w:tcPr>
          <w:p w14:paraId="3FCD9630"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Ν.Δ:</w:t>
            </w:r>
          </w:p>
        </w:tc>
        <w:tc>
          <w:tcPr>
            <w:tcW w:w="2685" w:type="dxa"/>
            <w:tcBorders>
              <w:top w:val="nil"/>
              <w:left w:val="nil"/>
              <w:bottom w:val="nil"/>
              <w:right w:val="nil"/>
            </w:tcBorders>
            <w:shd w:val="clear" w:color="auto" w:fill="auto"/>
            <w:noWrap/>
            <w:vAlign w:val="bottom"/>
            <w:hideMark/>
          </w:tcPr>
          <w:p w14:paraId="3FCD9631"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632"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633"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ΠΡΝ</w:t>
            </w:r>
          </w:p>
        </w:tc>
        <w:tc>
          <w:tcPr>
            <w:tcW w:w="115" w:type="dxa"/>
            <w:tcBorders>
              <w:top w:val="nil"/>
              <w:left w:val="nil"/>
              <w:bottom w:val="nil"/>
              <w:right w:val="nil"/>
            </w:tcBorders>
            <w:shd w:val="clear" w:color="auto" w:fill="auto"/>
            <w:noWrap/>
            <w:vAlign w:val="bottom"/>
            <w:hideMark/>
          </w:tcPr>
          <w:p w14:paraId="3FCD9634"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635"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63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3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38"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39"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3A"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3B"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3C"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3D" w14:textId="77777777" w:rsidR="00F63EA7" w:rsidRPr="00CD5F2C" w:rsidRDefault="0035347C">
            <w:pPr>
              <w:contextualSpacing/>
              <w:rPr>
                <w:rFonts w:ascii="Times New Roman" w:eastAsia="Times New Roman" w:hAnsi="Times New Roman" w:cs="Times New Roman"/>
                <w:sz w:val="20"/>
              </w:rPr>
            </w:pPr>
          </w:p>
        </w:tc>
      </w:tr>
      <w:tr w:rsidR="00BC419A" w14:paraId="3FCD964D" w14:textId="77777777">
        <w:trPr>
          <w:trHeight w:val="300"/>
        </w:trPr>
        <w:tc>
          <w:tcPr>
            <w:tcW w:w="2720" w:type="dxa"/>
            <w:tcBorders>
              <w:top w:val="nil"/>
              <w:left w:val="nil"/>
              <w:bottom w:val="nil"/>
              <w:right w:val="nil"/>
            </w:tcBorders>
            <w:shd w:val="clear" w:color="auto" w:fill="auto"/>
            <w:noWrap/>
            <w:vAlign w:val="bottom"/>
            <w:hideMark/>
          </w:tcPr>
          <w:p w14:paraId="3FCD963F"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ΔΗ.ΣΥ:</w:t>
            </w:r>
          </w:p>
        </w:tc>
        <w:tc>
          <w:tcPr>
            <w:tcW w:w="2685" w:type="dxa"/>
            <w:tcBorders>
              <w:top w:val="nil"/>
              <w:left w:val="nil"/>
              <w:bottom w:val="nil"/>
              <w:right w:val="nil"/>
            </w:tcBorders>
            <w:shd w:val="clear" w:color="auto" w:fill="auto"/>
            <w:noWrap/>
            <w:vAlign w:val="bottom"/>
            <w:hideMark/>
          </w:tcPr>
          <w:p w14:paraId="3FCD9640"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641"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642"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9643"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644"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64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4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4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48"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49"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4A"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4B"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4C" w14:textId="77777777" w:rsidR="00F63EA7" w:rsidRPr="00CD5F2C" w:rsidRDefault="0035347C">
            <w:pPr>
              <w:contextualSpacing/>
              <w:rPr>
                <w:rFonts w:ascii="Times New Roman" w:eastAsia="Times New Roman" w:hAnsi="Times New Roman" w:cs="Times New Roman"/>
                <w:sz w:val="20"/>
              </w:rPr>
            </w:pPr>
          </w:p>
        </w:tc>
      </w:tr>
      <w:tr w:rsidR="00BC419A" w14:paraId="3FCD965C" w14:textId="77777777">
        <w:trPr>
          <w:trHeight w:val="300"/>
        </w:trPr>
        <w:tc>
          <w:tcPr>
            <w:tcW w:w="2720" w:type="dxa"/>
            <w:tcBorders>
              <w:top w:val="nil"/>
              <w:left w:val="nil"/>
              <w:bottom w:val="nil"/>
              <w:right w:val="nil"/>
            </w:tcBorders>
            <w:shd w:val="clear" w:color="auto" w:fill="auto"/>
            <w:noWrap/>
            <w:vAlign w:val="bottom"/>
            <w:hideMark/>
          </w:tcPr>
          <w:p w14:paraId="3FCD964E"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Χ.Α:</w:t>
            </w:r>
          </w:p>
        </w:tc>
        <w:tc>
          <w:tcPr>
            <w:tcW w:w="2685" w:type="dxa"/>
            <w:tcBorders>
              <w:top w:val="nil"/>
              <w:left w:val="nil"/>
              <w:bottom w:val="nil"/>
              <w:right w:val="nil"/>
            </w:tcBorders>
            <w:shd w:val="clear" w:color="auto" w:fill="auto"/>
            <w:noWrap/>
            <w:vAlign w:val="bottom"/>
            <w:hideMark/>
          </w:tcPr>
          <w:p w14:paraId="3FCD964F"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650"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651"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ΠΡΝ</w:t>
            </w:r>
          </w:p>
        </w:tc>
        <w:tc>
          <w:tcPr>
            <w:tcW w:w="115" w:type="dxa"/>
            <w:tcBorders>
              <w:top w:val="nil"/>
              <w:left w:val="nil"/>
              <w:bottom w:val="nil"/>
              <w:right w:val="nil"/>
            </w:tcBorders>
            <w:shd w:val="clear" w:color="auto" w:fill="auto"/>
            <w:noWrap/>
            <w:vAlign w:val="bottom"/>
            <w:hideMark/>
          </w:tcPr>
          <w:p w14:paraId="3FCD9652"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653"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65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5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5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5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58"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59"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5A"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5B" w14:textId="77777777" w:rsidR="00F63EA7" w:rsidRPr="00CD5F2C" w:rsidRDefault="0035347C">
            <w:pPr>
              <w:contextualSpacing/>
              <w:rPr>
                <w:rFonts w:ascii="Times New Roman" w:eastAsia="Times New Roman" w:hAnsi="Times New Roman" w:cs="Times New Roman"/>
                <w:sz w:val="20"/>
              </w:rPr>
            </w:pPr>
          </w:p>
        </w:tc>
      </w:tr>
      <w:tr w:rsidR="00BC419A" w14:paraId="3FCD966B" w14:textId="77777777">
        <w:trPr>
          <w:trHeight w:val="300"/>
        </w:trPr>
        <w:tc>
          <w:tcPr>
            <w:tcW w:w="2720" w:type="dxa"/>
            <w:tcBorders>
              <w:top w:val="nil"/>
              <w:left w:val="nil"/>
              <w:bottom w:val="nil"/>
              <w:right w:val="nil"/>
            </w:tcBorders>
            <w:shd w:val="clear" w:color="auto" w:fill="auto"/>
            <w:noWrap/>
            <w:vAlign w:val="bottom"/>
            <w:hideMark/>
          </w:tcPr>
          <w:p w14:paraId="3FCD965D"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Κ.Κ.Ε:</w:t>
            </w:r>
          </w:p>
        </w:tc>
        <w:tc>
          <w:tcPr>
            <w:tcW w:w="2685" w:type="dxa"/>
            <w:tcBorders>
              <w:top w:val="nil"/>
              <w:left w:val="nil"/>
              <w:bottom w:val="nil"/>
              <w:right w:val="nil"/>
            </w:tcBorders>
            <w:shd w:val="clear" w:color="auto" w:fill="auto"/>
            <w:noWrap/>
            <w:vAlign w:val="bottom"/>
            <w:hideMark/>
          </w:tcPr>
          <w:p w14:paraId="3FCD965E"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65F"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660"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9661"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662"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66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6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6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6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6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68"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69"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6A" w14:textId="77777777" w:rsidR="00F63EA7" w:rsidRPr="00CD5F2C" w:rsidRDefault="0035347C">
            <w:pPr>
              <w:contextualSpacing/>
              <w:rPr>
                <w:rFonts w:ascii="Times New Roman" w:eastAsia="Times New Roman" w:hAnsi="Times New Roman" w:cs="Times New Roman"/>
                <w:sz w:val="20"/>
              </w:rPr>
            </w:pPr>
          </w:p>
        </w:tc>
      </w:tr>
      <w:tr w:rsidR="00BC419A" w14:paraId="3FCD967A" w14:textId="77777777">
        <w:trPr>
          <w:trHeight w:val="300"/>
        </w:trPr>
        <w:tc>
          <w:tcPr>
            <w:tcW w:w="2720" w:type="dxa"/>
            <w:tcBorders>
              <w:top w:val="nil"/>
              <w:left w:val="nil"/>
              <w:bottom w:val="nil"/>
              <w:right w:val="nil"/>
            </w:tcBorders>
            <w:shd w:val="clear" w:color="auto" w:fill="auto"/>
            <w:noWrap/>
            <w:vAlign w:val="bottom"/>
            <w:hideMark/>
          </w:tcPr>
          <w:p w14:paraId="3FCD966C"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ΑΝ.ΕΛ:</w:t>
            </w:r>
          </w:p>
        </w:tc>
        <w:tc>
          <w:tcPr>
            <w:tcW w:w="2685" w:type="dxa"/>
            <w:tcBorders>
              <w:top w:val="nil"/>
              <w:left w:val="nil"/>
              <w:bottom w:val="nil"/>
              <w:right w:val="nil"/>
            </w:tcBorders>
            <w:shd w:val="clear" w:color="auto" w:fill="auto"/>
            <w:noWrap/>
            <w:vAlign w:val="bottom"/>
            <w:hideMark/>
          </w:tcPr>
          <w:p w14:paraId="3FCD966D"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66E"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66F"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9670"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671"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67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7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7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7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7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7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78"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79" w14:textId="77777777" w:rsidR="00F63EA7" w:rsidRPr="00CD5F2C" w:rsidRDefault="0035347C">
            <w:pPr>
              <w:contextualSpacing/>
              <w:rPr>
                <w:rFonts w:ascii="Times New Roman" w:eastAsia="Times New Roman" w:hAnsi="Times New Roman" w:cs="Times New Roman"/>
                <w:sz w:val="20"/>
              </w:rPr>
            </w:pPr>
          </w:p>
        </w:tc>
      </w:tr>
      <w:tr w:rsidR="00BC419A" w14:paraId="3FCD9689" w14:textId="77777777">
        <w:trPr>
          <w:trHeight w:val="300"/>
        </w:trPr>
        <w:tc>
          <w:tcPr>
            <w:tcW w:w="2720" w:type="dxa"/>
            <w:tcBorders>
              <w:top w:val="nil"/>
              <w:left w:val="nil"/>
              <w:bottom w:val="nil"/>
              <w:right w:val="nil"/>
            </w:tcBorders>
            <w:shd w:val="clear" w:color="auto" w:fill="auto"/>
            <w:noWrap/>
            <w:vAlign w:val="bottom"/>
            <w:hideMark/>
          </w:tcPr>
          <w:p w14:paraId="3FCD967B"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ΠΟΤΑΜΙ:</w:t>
            </w:r>
          </w:p>
        </w:tc>
        <w:tc>
          <w:tcPr>
            <w:tcW w:w="2685" w:type="dxa"/>
            <w:tcBorders>
              <w:top w:val="nil"/>
              <w:left w:val="nil"/>
              <w:bottom w:val="nil"/>
              <w:right w:val="nil"/>
            </w:tcBorders>
            <w:shd w:val="clear" w:color="auto" w:fill="auto"/>
            <w:noWrap/>
            <w:vAlign w:val="bottom"/>
            <w:hideMark/>
          </w:tcPr>
          <w:p w14:paraId="3FCD967C"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67D"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67E"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967F"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680"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68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8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8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8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8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8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8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88" w14:textId="77777777" w:rsidR="00F63EA7" w:rsidRPr="00CD5F2C" w:rsidRDefault="0035347C">
            <w:pPr>
              <w:contextualSpacing/>
              <w:rPr>
                <w:rFonts w:ascii="Times New Roman" w:eastAsia="Times New Roman" w:hAnsi="Times New Roman" w:cs="Times New Roman"/>
                <w:sz w:val="20"/>
              </w:rPr>
            </w:pPr>
          </w:p>
        </w:tc>
      </w:tr>
      <w:tr w:rsidR="00BC419A" w14:paraId="3FCD9697" w14:textId="77777777">
        <w:trPr>
          <w:trHeight w:val="300"/>
        </w:trPr>
        <w:tc>
          <w:tcPr>
            <w:tcW w:w="5405" w:type="dxa"/>
            <w:gridSpan w:val="2"/>
            <w:tcBorders>
              <w:top w:val="nil"/>
              <w:left w:val="nil"/>
              <w:bottom w:val="nil"/>
              <w:right w:val="nil"/>
            </w:tcBorders>
            <w:shd w:val="clear" w:color="auto" w:fill="auto"/>
            <w:noWrap/>
            <w:vAlign w:val="bottom"/>
            <w:hideMark/>
          </w:tcPr>
          <w:p w14:paraId="3FCD968A"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ΕΝ. ΚΕΝΤΡΩΩΝ:</w:t>
            </w:r>
          </w:p>
        </w:tc>
        <w:tc>
          <w:tcPr>
            <w:tcW w:w="2954" w:type="dxa"/>
            <w:tcBorders>
              <w:top w:val="nil"/>
              <w:left w:val="nil"/>
              <w:bottom w:val="nil"/>
              <w:right w:val="nil"/>
            </w:tcBorders>
            <w:shd w:val="clear" w:color="auto" w:fill="auto"/>
            <w:noWrap/>
            <w:vAlign w:val="bottom"/>
            <w:hideMark/>
          </w:tcPr>
          <w:p w14:paraId="3FCD968B" w14:textId="77777777" w:rsidR="00F63EA7" w:rsidRPr="00CD5F2C" w:rsidRDefault="0035347C">
            <w:pPr>
              <w:contextualSpacing/>
              <w:rPr>
                <w:rFonts w:ascii="Calibri" w:eastAsia="Times New Roman" w:hAnsi="Calibri" w:cs="Times New Roman"/>
                <w:color w:val="000000"/>
                <w:szCs w:val="24"/>
              </w:rPr>
            </w:pPr>
          </w:p>
        </w:tc>
        <w:tc>
          <w:tcPr>
            <w:tcW w:w="1354" w:type="dxa"/>
            <w:tcBorders>
              <w:top w:val="nil"/>
              <w:left w:val="nil"/>
              <w:bottom w:val="nil"/>
              <w:right w:val="nil"/>
            </w:tcBorders>
            <w:shd w:val="clear" w:color="auto" w:fill="auto"/>
            <w:noWrap/>
            <w:vAlign w:val="bottom"/>
            <w:hideMark/>
          </w:tcPr>
          <w:p w14:paraId="3FCD968C"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ΠΡΝ</w:t>
            </w:r>
          </w:p>
        </w:tc>
        <w:tc>
          <w:tcPr>
            <w:tcW w:w="115" w:type="dxa"/>
            <w:tcBorders>
              <w:top w:val="nil"/>
              <w:left w:val="nil"/>
              <w:bottom w:val="nil"/>
              <w:right w:val="nil"/>
            </w:tcBorders>
            <w:shd w:val="clear" w:color="auto" w:fill="auto"/>
            <w:noWrap/>
            <w:vAlign w:val="bottom"/>
            <w:hideMark/>
          </w:tcPr>
          <w:p w14:paraId="3FCD968D"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68E"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68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9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9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9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9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9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9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96" w14:textId="77777777" w:rsidR="00F63EA7" w:rsidRPr="00CD5F2C" w:rsidRDefault="0035347C">
            <w:pPr>
              <w:contextualSpacing/>
              <w:rPr>
                <w:rFonts w:ascii="Times New Roman" w:eastAsia="Times New Roman" w:hAnsi="Times New Roman" w:cs="Times New Roman"/>
                <w:sz w:val="20"/>
              </w:rPr>
            </w:pPr>
          </w:p>
        </w:tc>
      </w:tr>
      <w:tr w:rsidR="00BC419A" w14:paraId="3FCD96A6" w14:textId="77777777">
        <w:trPr>
          <w:trHeight w:val="300"/>
        </w:trPr>
        <w:tc>
          <w:tcPr>
            <w:tcW w:w="2720" w:type="dxa"/>
            <w:tcBorders>
              <w:top w:val="nil"/>
              <w:left w:val="nil"/>
              <w:bottom w:val="nil"/>
              <w:right w:val="nil"/>
            </w:tcBorders>
            <w:shd w:val="clear" w:color="auto" w:fill="auto"/>
            <w:noWrap/>
            <w:vAlign w:val="bottom"/>
            <w:hideMark/>
          </w:tcPr>
          <w:p w14:paraId="3FCD9698" w14:textId="77777777" w:rsidR="00F63EA7" w:rsidRPr="00CD5F2C" w:rsidRDefault="0035347C">
            <w:pPr>
              <w:contextualSpacing/>
              <w:rPr>
                <w:rFonts w:ascii="Times New Roman" w:eastAsia="Times New Roman" w:hAnsi="Times New Roman" w:cs="Times New Roman"/>
                <w:sz w:val="20"/>
              </w:rPr>
            </w:pPr>
          </w:p>
        </w:tc>
        <w:tc>
          <w:tcPr>
            <w:tcW w:w="2685" w:type="dxa"/>
            <w:tcBorders>
              <w:top w:val="nil"/>
              <w:left w:val="nil"/>
              <w:bottom w:val="nil"/>
              <w:right w:val="nil"/>
            </w:tcBorders>
            <w:shd w:val="clear" w:color="auto" w:fill="auto"/>
            <w:noWrap/>
            <w:vAlign w:val="bottom"/>
            <w:hideMark/>
          </w:tcPr>
          <w:p w14:paraId="3FCD9699" w14:textId="77777777" w:rsidR="00F63EA7" w:rsidRPr="00CD5F2C" w:rsidRDefault="0035347C">
            <w:pPr>
              <w:contextualSpacing/>
              <w:rPr>
                <w:rFonts w:ascii="Times New Roman" w:eastAsia="Times New Roman" w:hAnsi="Times New Roman" w:cs="Times New Roman"/>
                <w:sz w:val="20"/>
              </w:rPr>
            </w:pPr>
          </w:p>
        </w:tc>
        <w:tc>
          <w:tcPr>
            <w:tcW w:w="2954" w:type="dxa"/>
            <w:tcBorders>
              <w:top w:val="nil"/>
              <w:left w:val="nil"/>
              <w:bottom w:val="nil"/>
              <w:right w:val="nil"/>
            </w:tcBorders>
            <w:shd w:val="clear" w:color="auto" w:fill="auto"/>
            <w:noWrap/>
            <w:vAlign w:val="bottom"/>
            <w:hideMark/>
          </w:tcPr>
          <w:p w14:paraId="3FCD969A"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69B"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9C" w14:textId="77777777" w:rsidR="00F63EA7" w:rsidRPr="00CD5F2C" w:rsidRDefault="0035347C">
            <w:pPr>
              <w:contextualSpacing/>
              <w:rPr>
                <w:rFonts w:ascii="Times New Roman" w:eastAsia="Times New Roman" w:hAnsi="Times New Roman" w:cs="Times New Roman"/>
                <w:sz w:val="20"/>
              </w:rPr>
            </w:pPr>
          </w:p>
        </w:tc>
        <w:tc>
          <w:tcPr>
            <w:tcW w:w="1245" w:type="dxa"/>
            <w:tcBorders>
              <w:top w:val="nil"/>
              <w:left w:val="nil"/>
              <w:bottom w:val="nil"/>
              <w:right w:val="nil"/>
            </w:tcBorders>
            <w:shd w:val="clear" w:color="auto" w:fill="auto"/>
            <w:noWrap/>
            <w:vAlign w:val="bottom"/>
            <w:hideMark/>
          </w:tcPr>
          <w:p w14:paraId="3FCD969D"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69E"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9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A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A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A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A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A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A5" w14:textId="77777777" w:rsidR="00F63EA7" w:rsidRPr="00CD5F2C" w:rsidRDefault="0035347C">
            <w:pPr>
              <w:contextualSpacing/>
              <w:rPr>
                <w:rFonts w:ascii="Times New Roman" w:eastAsia="Times New Roman" w:hAnsi="Times New Roman" w:cs="Times New Roman"/>
                <w:sz w:val="20"/>
              </w:rPr>
            </w:pPr>
          </w:p>
        </w:tc>
      </w:tr>
      <w:tr w:rsidR="00BC419A" w14:paraId="3FCD96B0" w14:textId="77777777">
        <w:trPr>
          <w:trHeight w:val="300"/>
        </w:trPr>
        <w:tc>
          <w:tcPr>
            <w:tcW w:w="2720" w:type="dxa"/>
            <w:tcBorders>
              <w:top w:val="nil"/>
              <w:left w:val="nil"/>
              <w:bottom w:val="nil"/>
              <w:right w:val="nil"/>
            </w:tcBorders>
            <w:shd w:val="clear" w:color="auto" w:fill="auto"/>
            <w:noWrap/>
            <w:vAlign w:val="bottom"/>
            <w:hideMark/>
          </w:tcPr>
          <w:p w14:paraId="3FCD96A7" w14:textId="77777777" w:rsidR="00F63EA7" w:rsidRPr="00CD5F2C" w:rsidRDefault="0035347C">
            <w:pPr>
              <w:contextualSpacing/>
              <w:rPr>
                <w:rFonts w:ascii="Times New Roman" w:eastAsia="Times New Roman" w:hAnsi="Times New Roman" w:cs="Times New Roman"/>
                <w:sz w:val="20"/>
              </w:rPr>
            </w:pPr>
          </w:p>
        </w:tc>
        <w:tc>
          <w:tcPr>
            <w:tcW w:w="9915" w:type="dxa"/>
            <w:gridSpan w:val="6"/>
            <w:tcBorders>
              <w:top w:val="nil"/>
              <w:left w:val="nil"/>
              <w:bottom w:val="nil"/>
              <w:right w:val="nil"/>
            </w:tcBorders>
            <w:shd w:val="clear" w:color="auto" w:fill="auto"/>
            <w:noWrap/>
            <w:vAlign w:val="bottom"/>
            <w:hideMark/>
          </w:tcPr>
          <w:p w14:paraId="3FCD96A8"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Άρθρο 17 όπως τροποποιήθηκε   ΔΕΚΤΟ ΚΑΤΑ ΠΛΕΙΟΨΗΦΙΑ</w:t>
            </w:r>
          </w:p>
        </w:tc>
        <w:tc>
          <w:tcPr>
            <w:tcW w:w="115" w:type="dxa"/>
            <w:tcBorders>
              <w:top w:val="nil"/>
              <w:left w:val="nil"/>
              <w:bottom w:val="nil"/>
              <w:right w:val="nil"/>
            </w:tcBorders>
            <w:shd w:val="clear" w:color="auto" w:fill="auto"/>
            <w:noWrap/>
            <w:vAlign w:val="bottom"/>
            <w:hideMark/>
          </w:tcPr>
          <w:p w14:paraId="3FCD96A9" w14:textId="77777777" w:rsidR="00F63EA7" w:rsidRPr="00CD5F2C" w:rsidRDefault="0035347C">
            <w:pPr>
              <w:contextualSpacing/>
              <w:rPr>
                <w:rFonts w:ascii="Calibri" w:eastAsia="Times New Roman" w:hAnsi="Calibri" w:cs="Times New Roman"/>
                <w:color w:val="000000"/>
                <w:szCs w:val="24"/>
              </w:rPr>
            </w:pPr>
          </w:p>
        </w:tc>
        <w:tc>
          <w:tcPr>
            <w:tcW w:w="115" w:type="dxa"/>
            <w:tcBorders>
              <w:top w:val="nil"/>
              <w:left w:val="nil"/>
              <w:bottom w:val="nil"/>
              <w:right w:val="nil"/>
            </w:tcBorders>
            <w:shd w:val="clear" w:color="auto" w:fill="auto"/>
            <w:noWrap/>
            <w:vAlign w:val="bottom"/>
            <w:hideMark/>
          </w:tcPr>
          <w:p w14:paraId="3FCD96AA"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AB"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AC"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AD"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AE"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AF" w14:textId="77777777" w:rsidR="00F63EA7" w:rsidRPr="00CD5F2C" w:rsidRDefault="0035347C">
            <w:pPr>
              <w:contextualSpacing/>
              <w:rPr>
                <w:rFonts w:ascii="Times New Roman" w:eastAsia="Times New Roman" w:hAnsi="Times New Roman" w:cs="Times New Roman"/>
                <w:sz w:val="20"/>
              </w:rPr>
            </w:pPr>
          </w:p>
        </w:tc>
      </w:tr>
      <w:tr w:rsidR="00BC419A" w14:paraId="3FCD96BF" w14:textId="77777777">
        <w:trPr>
          <w:trHeight w:val="300"/>
        </w:trPr>
        <w:tc>
          <w:tcPr>
            <w:tcW w:w="2720" w:type="dxa"/>
            <w:tcBorders>
              <w:top w:val="nil"/>
              <w:left w:val="nil"/>
              <w:bottom w:val="nil"/>
              <w:right w:val="nil"/>
            </w:tcBorders>
            <w:shd w:val="clear" w:color="auto" w:fill="auto"/>
            <w:noWrap/>
            <w:vAlign w:val="bottom"/>
            <w:hideMark/>
          </w:tcPr>
          <w:p w14:paraId="3FCD96B1"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ΣΥΡΙΖΑ:</w:t>
            </w:r>
          </w:p>
        </w:tc>
        <w:tc>
          <w:tcPr>
            <w:tcW w:w="2685" w:type="dxa"/>
            <w:tcBorders>
              <w:top w:val="nil"/>
              <w:left w:val="nil"/>
              <w:bottom w:val="nil"/>
              <w:right w:val="nil"/>
            </w:tcBorders>
            <w:shd w:val="clear" w:color="auto" w:fill="auto"/>
            <w:noWrap/>
            <w:vAlign w:val="bottom"/>
            <w:hideMark/>
          </w:tcPr>
          <w:p w14:paraId="3FCD96B2"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6B3"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6B4"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96B5"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6B6"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6B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B8"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B9"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BA"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BB"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BC"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BD"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BE" w14:textId="77777777" w:rsidR="00F63EA7" w:rsidRPr="00CD5F2C" w:rsidRDefault="0035347C">
            <w:pPr>
              <w:contextualSpacing/>
              <w:rPr>
                <w:rFonts w:ascii="Times New Roman" w:eastAsia="Times New Roman" w:hAnsi="Times New Roman" w:cs="Times New Roman"/>
                <w:sz w:val="20"/>
              </w:rPr>
            </w:pPr>
          </w:p>
        </w:tc>
      </w:tr>
      <w:tr w:rsidR="00BC419A" w14:paraId="3FCD96CE" w14:textId="77777777">
        <w:trPr>
          <w:trHeight w:val="300"/>
        </w:trPr>
        <w:tc>
          <w:tcPr>
            <w:tcW w:w="2720" w:type="dxa"/>
            <w:tcBorders>
              <w:top w:val="nil"/>
              <w:left w:val="nil"/>
              <w:bottom w:val="nil"/>
              <w:right w:val="nil"/>
            </w:tcBorders>
            <w:shd w:val="clear" w:color="auto" w:fill="auto"/>
            <w:noWrap/>
            <w:vAlign w:val="bottom"/>
            <w:hideMark/>
          </w:tcPr>
          <w:p w14:paraId="3FCD96C0"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Ν.Δ:</w:t>
            </w:r>
          </w:p>
        </w:tc>
        <w:tc>
          <w:tcPr>
            <w:tcW w:w="2685" w:type="dxa"/>
            <w:tcBorders>
              <w:top w:val="nil"/>
              <w:left w:val="nil"/>
              <w:bottom w:val="nil"/>
              <w:right w:val="nil"/>
            </w:tcBorders>
            <w:shd w:val="clear" w:color="auto" w:fill="auto"/>
            <w:noWrap/>
            <w:vAlign w:val="bottom"/>
            <w:hideMark/>
          </w:tcPr>
          <w:p w14:paraId="3FCD96C1"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6C2"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6C3"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OXI</w:t>
            </w:r>
          </w:p>
        </w:tc>
        <w:tc>
          <w:tcPr>
            <w:tcW w:w="115" w:type="dxa"/>
            <w:tcBorders>
              <w:top w:val="nil"/>
              <w:left w:val="nil"/>
              <w:bottom w:val="nil"/>
              <w:right w:val="nil"/>
            </w:tcBorders>
            <w:shd w:val="clear" w:color="auto" w:fill="auto"/>
            <w:noWrap/>
            <w:vAlign w:val="bottom"/>
            <w:hideMark/>
          </w:tcPr>
          <w:p w14:paraId="3FCD96C4"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6C5"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6C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C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C8"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C9"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CA"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CB"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CC"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CD" w14:textId="77777777" w:rsidR="00F63EA7" w:rsidRPr="00CD5F2C" w:rsidRDefault="0035347C">
            <w:pPr>
              <w:contextualSpacing/>
              <w:rPr>
                <w:rFonts w:ascii="Times New Roman" w:eastAsia="Times New Roman" w:hAnsi="Times New Roman" w:cs="Times New Roman"/>
                <w:sz w:val="20"/>
              </w:rPr>
            </w:pPr>
          </w:p>
        </w:tc>
      </w:tr>
      <w:tr w:rsidR="00BC419A" w14:paraId="3FCD96DD" w14:textId="77777777">
        <w:trPr>
          <w:trHeight w:val="300"/>
        </w:trPr>
        <w:tc>
          <w:tcPr>
            <w:tcW w:w="2720" w:type="dxa"/>
            <w:tcBorders>
              <w:top w:val="nil"/>
              <w:left w:val="nil"/>
              <w:bottom w:val="nil"/>
              <w:right w:val="nil"/>
            </w:tcBorders>
            <w:shd w:val="clear" w:color="auto" w:fill="auto"/>
            <w:noWrap/>
            <w:vAlign w:val="bottom"/>
            <w:hideMark/>
          </w:tcPr>
          <w:p w14:paraId="3FCD96CF"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ΔΗ.ΣΥ:</w:t>
            </w:r>
          </w:p>
        </w:tc>
        <w:tc>
          <w:tcPr>
            <w:tcW w:w="2685" w:type="dxa"/>
            <w:tcBorders>
              <w:top w:val="nil"/>
              <w:left w:val="nil"/>
              <w:bottom w:val="nil"/>
              <w:right w:val="nil"/>
            </w:tcBorders>
            <w:shd w:val="clear" w:color="auto" w:fill="auto"/>
            <w:noWrap/>
            <w:vAlign w:val="bottom"/>
            <w:hideMark/>
          </w:tcPr>
          <w:p w14:paraId="3FCD96D0"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6D1"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6D2"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96D3"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6D4"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6D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D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D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D8"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D9"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DA"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DB"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DC" w14:textId="77777777" w:rsidR="00F63EA7" w:rsidRPr="00CD5F2C" w:rsidRDefault="0035347C">
            <w:pPr>
              <w:contextualSpacing/>
              <w:rPr>
                <w:rFonts w:ascii="Times New Roman" w:eastAsia="Times New Roman" w:hAnsi="Times New Roman" w:cs="Times New Roman"/>
                <w:sz w:val="20"/>
              </w:rPr>
            </w:pPr>
          </w:p>
        </w:tc>
      </w:tr>
      <w:tr w:rsidR="00BC419A" w14:paraId="3FCD96EC" w14:textId="77777777">
        <w:trPr>
          <w:trHeight w:val="300"/>
        </w:trPr>
        <w:tc>
          <w:tcPr>
            <w:tcW w:w="2720" w:type="dxa"/>
            <w:tcBorders>
              <w:top w:val="nil"/>
              <w:left w:val="nil"/>
              <w:bottom w:val="nil"/>
              <w:right w:val="nil"/>
            </w:tcBorders>
            <w:shd w:val="clear" w:color="auto" w:fill="auto"/>
            <w:noWrap/>
            <w:vAlign w:val="bottom"/>
            <w:hideMark/>
          </w:tcPr>
          <w:p w14:paraId="3FCD96DE"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Χ.Α:</w:t>
            </w:r>
          </w:p>
        </w:tc>
        <w:tc>
          <w:tcPr>
            <w:tcW w:w="2685" w:type="dxa"/>
            <w:tcBorders>
              <w:top w:val="nil"/>
              <w:left w:val="nil"/>
              <w:bottom w:val="nil"/>
              <w:right w:val="nil"/>
            </w:tcBorders>
            <w:shd w:val="clear" w:color="auto" w:fill="auto"/>
            <w:noWrap/>
            <w:vAlign w:val="bottom"/>
            <w:hideMark/>
          </w:tcPr>
          <w:p w14:paraId="3FCD96DF"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6E0"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6E1"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ΠΡΝ</w:t>
            </w:r>
          </w:p>
        </w:tc>
        <w:tc>
          <w:tcPr>
            <w:tcW w:w="115" w:type="dxa"/>
            <w:tcBorders>
              <w:top w:val="nil"/>
              <w:left w:val="nil"/>
              <w:bottom w:val="nil"/>
              <w:right w:val="nil"/>
            </w:tcBorders>
            <w:shd w:val="clear" w:color="auto" w:fill="auto"/>
            <w:noWrap/>
            <w:vAlign w:val="bottom"/>
            <w:hideMark/>
          </w:tcPr>
          <w:p w14:paraId="3FCD96E2"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6E3"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6E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E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E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E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E8"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E9"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EA"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EB" w14:textId="77777777" w:rsidR="00F63EA7" w:rsidRPr="00CD5F2C" w:rsidRDefault="0035347C">
            <w:pPr>
              <w:contextualSpacing/>
              <w:rPr>
                <w:rFonts w:ascii="Times New Roman" w:eastAsia="Times New Roman" w:hAnsi="Times New Roman" w:cs="Times New Roman"/>
                <w:sz w:val="20"/>
              </w:rPr>
            </w:pPr>
          </w:p>
        </w:tc>
      </w:tr>
      <w:tr w:rsidR="00BC419A" w14:paraId="3FCD96FB" w14:textId="77777777">
        <w:trPr>
          <w:trHeight w:val="300"/>
        </w:trPr>
        <w:tc>
          <w:tcPr>
            <w:tcW w:w="2720" w:type="dxa"/>
            <w:tcBorders>
              <w:top w:val="nil"/>
              <w:left w:val="nil"/>
              <w:bottom w:val="nil"/>
              <w:right w:val="nil"/>
            </w:tcBorders>
            <w:shd w:val="clear" w:color="auto" w:fill="auto"/>
            <w:noWrap/>
            <w:vAlign w:val="bottom"/>
            <w:hideMark/>
          </w:tcPr>
          <w:p w14:paraId="3FCD96ED"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Κ.Κ.Ε:</w:t>
            </w:r>
          </w:p>
        </w:tc>
        <w:tc>
          <w:tcPr>
            <w:tcW w:w="2685" w:type="dxa"/>
            <w:tcBorders>
              <w:top w:val="nil"/>
              <w:left w:val="nil"/>
              <w:bottom w:val="nil"/>
              <w:right w:val="nil"/>
            </w:tcBorders>
            <w:shd w:val="clear" w:color="auto" w:fill="auto"/>
            <w:noWrap/>
            <w:vAlign w:val="bottom"/>
            <w:hideMark/>
          </w:tcPr>
          <w:p w14:paraId="3FCD96EE"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6EF"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6F0"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OXI</w:t>
            </w:r>
          </w:p>
        </w:tc>
        <w:tc>
          <w:tcPr>
            <w:tcW w:w="115" w:type="dxa"/>
            <w:tcBorders>
              <w:top w:val="nil"/>
              <w:left w:val="nil"/>
              <w:bottom w:val="nil"/>
              <w:right w:val="nil"/>
            </w:tcBorders>
            <w:shd w:val="clear" w:color="auto" w:fill="auto"/>
            <w:noWrap/>
            <w:vAlign w:val="bottom"/>
            <w:hideMark/>
          </w:tcPr>
          <w:p w14:paraId="3FCD96F1"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6F2"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6F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F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F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F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F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F8"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F9"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6FA" w14:textId="77777777" w:rsidR="00F63EA7" w:rsidRPr="00CD5F2C" w:rsidRDefault="0035347C">
            <w:pPr>
              <w:contextualSpacing/>
              <w:rPr>
                <w:rFonts w:ascii="Times New Roman" w:eastAsia="Times New Roman" w:hAnsi="Times New Roman" w:cs="Times New Roman"/>
                <w:sz w:val="20"/>
              </w:rPr>
            </w:pPr>
          </w:p>
        </w:tc>
      </w:tr>
      <w:tr w:rsidR="00BC419A" w14:paraId="3FCD970A" w14:textId="77777777">
        <w:trPr>
          <w:trHeight w:val="300"/>
        </w:trPr>
        <w:tc>
          <w:tcPr>
            <w:tcW w:w="2720" w:type="dxa"/>
            <w:tcBorders>
              <w:top w:val="nil"/>
              <w:left w:val="nil"/>
              <w:bottom w:val="nil"/>
              <w:right w:val="nil"/>
            </w:tcBorders>
            <w:shd w:val="clear" w:color="auto" w:fill="auto"/>
            <w:noWrap/>
            <w:vAlign w:val="bottom"/>
            <w:hideMark/>
          </w:tcPr>
          <w:p w14:paraId="3FCD96FC"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ΑΝ.ΕΛ:</w:t>
            </w:r>
          </w:p>
        </w:tc>
        <w:tc>
          <w:tcPr>
            <w:tcW w:w="2685" w:type="dxa"/>
            <w:tcBorders>
              <w:top w:val="nil"/>
              <w:left w:val="nil"/>
              <w:bottom w:val="nil"/>
              <w:right w:val="nil"/>
            </w:tcBorders>
            <w:shd w:val="clear" w:color="auto" w:fill="auto"/>
            <w:noWrap/>
            <w:vAlign w:val="bottom"/>
            <w:hideMark/>
          </w:tcPr>
          <w:p w14:paraId="3FCD96FD"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6FE"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6FF"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9700"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701"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70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0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0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0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0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0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08"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09" w14:textId="77777777" w:rsidR="00F63EA7" w:rsidRPr="00CD5F2C" w:rsidRDefault="0035347C">
            <w:pPr>
              <w:contextualSpacing/>
              <w:rPr>
                <w:rFonts w:ascii="Times New Roman" w:eastAsia="Times New Roman" w:hAnsi="Times New Roman" w:cs="Times New Roman"/>
                <w:sz w:val="20"/>
              </w:rPr>
            </w:pPr>
          </w:p>
        </w:tc>
      </w:tr>
      <w:tr w:rsidR="00BC419A" w14:paraId="3FCD9719" w14:textId="77777777">
        <w:trPr>
          <w:trHeight w:val="300"/>
        </w:trPr>
        <w:tc>
          <w:tcPr>
            <w:tcW w:w="2720" w:type="dxa"/>
            <w:tcBorders>
              <w:top w:val="nil"/>
              <w:left w:val="nil"/>
              <w:bottom w:val="nil"/>
              <w:right w:val="nil"/>
            </w:tcBorders>
            <w:shd w:val="clear" w:color="auto" w:fill="auto"/>
            <w:noWrap/>
            <w:vAlign w:val="bottom"/>
            <w:hideMark/>
          </w:tcPr>
          <w:p w14:paraId="3FCD970B"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ΠΟΤΑΜΙ:</w:t>
            </w:r>
          </w:p>
        </w:tc>
        <w:tc>
          <w:tcPr>
            <w:tcW w:w="2685" w:type="dxa"/>
            <w:tcBorders>
              <w:top w:val="nil"/>
              <w:left w:val="nil"/>
              <w:bottom w:val="nil"/>
              <w:right w:val="nil"/>
            </w:tcBorders>
            <w:shd w:val="clear" w:color="auto" w:fill="auto"/>
            <w:noWrap/>
            <w:vAlign w:val="bottom"/>
            <w:hideMark/>
          </w:tcPr>
          <w:p w14:paraId="3FCD970C"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70D"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70E"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970F"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710"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71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1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1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1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1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1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1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18" w14:textId="77777777" w:rsidR="00F63EA7" w:rsidRPr="00CD5F2C" w:rsidRDefault="0035347C">
            <w:pPr>
              <w:contextualSpacing/>
              <w:rPr>
                <w:rFonts w:ascii="Times New Roman" w:eastAsia="Times New Roman" w:hAnsi="Times New Roman" w:cs="Times New Roman"/>
                <w:sz w:val="20"/>
              </w:rPr>
            </w:pPr>
          </w:p>
        </w:tc>
      </w:tr>
      <w:tr w:rsidR="00BC419A" w14:paraId="3FCD9727" w14:textId="77777777">
        <w:trPr>
          <w:trHeight w:val="300"/>
        </w:trPr>
        <w:tc>
          <w:tcPr>
            <w:tcW w:w="5405" w:type="dxa"/>
            <w:gridSpan w:val="2"/>
            <w:tcBorders>
              <w:top w:val="nil"/>
              <w:left w:val="nil"/>
              <w:bottom w:val="nil"/>
              <w:right w:val="nil"/>
            </w:tcBorders>
            <w:shd w:val="clear" w:color="auto" w:fill="auto"/>
            <w:noWrap/>
            <w:vAlign w:val="bottom"/>
            <w:hideMark/>
          </w:tcPr>
          <w:p w14:paraId="3FCD971A"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ΕΝ. ΚΕΝΤΡΩΩΝ:</w:t>
            </w:r>
          </w:p>
        </w:tc>
        <w:tc>
          <w:tcPr>
            <w:tcW w:w="2954" w:type="dxa"/>
            <w:tcBorders>
              <w:top w:val="nil"/>
              <w:left w:val="nil"/>
              <w:bottom w:val="nil"/>
              <w:right w:val="nil"/>
            </w:tcBorders>
            <w:shd w:val="clear" w:color="auto" w:fill="auto"/>
            <w:noWrap/>
            <w:vAlign w:val="bottom"/>
            <w:hideMark/>
          </w:tcPr>
          <w:p w14:paraId="3FCD971B" w14:textId="77777777" w:rsidR="00F63EA7" w:rsidRPr="00CD5F2C" w:rsidRDefault="0035347C">
            <w:pPr>
              <w:contextualSpacing/>
              <w:rPr>
                <w:rFonts w:ascii="Calibri" w:eastAsia="Times New Roman" w:hAnsi="Calibri" w:cs="Times New Roman"/>
                <w:color w:val="000000"/>
                <w:szCs w:val="24"/>
              </w:rPr>
            </w:pPr>
          </w:p>
        </w:tc>
        <w:tc>
          <w:tcPr>
            <w:tcW w:w="1354" w:type="dxa"/>
            <w:tcBorders>
              <w:top w:val="nil"/>
              <w:left w:val="nil"/>
              <w:bottom w:val="nil"/>
              <w:right w:val="nil"/>
            </w:tcBorders>
            <w:shd w:val="clear" w:color="auto" w:fill="auto"/>
            <w:noWrap/>
            <w:vAlign w:val="bottom"/>
            <w:hideMark/>
          </w:tcPr>
          <w:p w14:paraId="3FCD971C"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971D"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71E"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71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2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2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2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2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2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2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26" w14:textId="77777777" w:rsidR="00F63EA7" w:rsidRPr="00CD5F2C" w:rsidRDefault="0035347C">
            <w:pPr>
              <w:contextualSpacing/>
              <w:rPr>
                <w:rFonts w:ascii="Times New Roman" w:eastAsia="Times New Roman" w:hAnsi="Times New Roman" w:cs="Times New Roman"/>
                <w:sz w:val="20"/>
              </w:rPr>
            </w:pPr>
          </w:p>
        </w:tc>
      </w:tr>
      <w:tr w:rsidR="00BC419A" w14:paraId="3FCD9736" w14:textId="77777777">
        <w:trPr>
          <w:trHeight w:val="300"/>
        </w:trPr>
        <w:tc>
          <w:tcPr>
            <w:tcW w:w="2720" w:type="dxa"/>
            <w:tcBorders>
              <w:top w:val="nil"/>
              <w:left w:val="nil"/>
              <w:bottom w:val="nil"/>
              <w:right w:val="nil"/>
            </w:tcBorders>
            <w:shd w:val="clear" w:color="auto" w:fill="auto"/>
            <w:noWrap/>
            <w:vAlign w:val="bottom"/>
            <w:hideMark/>
          </w:tcPr>
          <w:p w14:paraId="3FCD9728" w14:textId="77777777" w:rsidR="00F63EA7" w:rsidRPr="00CD5F2C" w:rsidRDefault="0035347C">
            <w:pPr>
              <w:contextualSpacing/>
              <w:rPr>
                <w:rFonts w:ascii="Times New Roman" w:eastAsia="Times New Roman" w:hAnsi="Times New Roman" w:cs="Times New Roman"/>
                <w:sz w:val="20"/>
              </w:rPr>
            </w:pPr>
          </w:p>
        </w:tc>
        <w:tc>
          <w:tcPr>
            <w:tcW w:w="2685" w:type="dxa"/>
            <w:tcBorders>
              <w:top w:val="nil"/>
              <w:left w:val="nil"/>
              <w:bottom w:val="nil"/>
              <w:right w:val="nil"/>
            </w:tcBorders>
            <w:shd w:val="clear" w:color="auto" w:fill="auto"/>
            <w:noWrap/>
            <w:vAlign w:val="bottom"/>
            <w:hideMark/>
          </w:tcPr>
          <w:p w14:paraId="3FCD9729" w14:textId="77777777" w:rsidR="00F63EA7" w:rsidRPr="00CD5F2C" w:rsidRDefault="0035347C">
            <w:pPr>
              <w:contextualSpacing/>
              <w:rPr>
                <w:rFonts w:ascii="Times New Roman" w:eastAsia="Times New Roman" w:hAnsi="Times New Roman" w:cs="Times New Roman"/>
                <w:sz w:val="20"/>
              </w:rPr>
            </w:pPr>
          </w:p>
        </w:tc>
        <w:tc>
          <w:tcPr>
            <w:tcW w:w="2954" w:type="dxa"/>
            <w:tcBorders>
              <w:top w:val="nil"/>
              <w:left w:val="nil"/>
              <w:bottom w:val="nil"/>
              <w:right w:val="nil"/>
            </w:tcBorders>
            <w:shd w:val="clear" w:color="auto" w:fill="auto"/>
            <w:noWrap/>
            <w:vAlign w:val="bottom"/>
            <w:hideMark/>
          </w:tcPr>
          <w:p w14:paraId="3FCD972A"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72B"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2C" w14:textId="77777777" w:rsidR="00F63EA7" w:rsidRPr="00CD5F2C" w:rsidRDefault="0035347C">
            <w:pPr>
              <w:contextualSpacing/>
              <w:rPr>
                <w:rFonts w:ascii="Times New Roman" w:eastAsia="Times New Roman" w:hAnsi="Times New Roman" w:cs="Times New Roman"/>
                <w:sz w:val="20"/>
              </w:rPr>
            </w:pPr>
          </w:p>
        </w:tc>
        <w:tc>
          <w:tcPr>
            <w:tcW w:w="1245" w:type="dxa"/>
            <w:tcBorders>
              <w:top w:val="nil"/>
              <w:left w:val="nil"/>
              <w:bottom w:val="nil"/>
              <w:right w:val="nil"/>
            </w:tcBorders>
            <w:shd w:val="clear" w:color="auto" w:fill="auto"/>
            <w:noWrap/>
            <w:vAlign w:val="bottom"/>
            <w:hideMark/>
          </w:tcPr>
          <w:p w14:paraId="3FCD972D"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72E"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2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3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3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3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3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3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35" w14:textId="77777777" w:rsidR="00F63EA7" w:rsidRPr="00CD5F2C" w:rsidRDefault="0035347C">
            <w:pPr>
              <w:contextualSpacing/>
              <w:rPr>
                <w:rFonts w:ascii="Times New Roman" w:eastAsia="Times New Roman" w:hAnsi="Times New Roman" w:cs="Times New Roman"/>
                <w:sz w:val="20"/>
              </w:rPr>
            </w:pPr>
          </w:p>
        </w:tc>
      </w:tr>
      <w:tr w:rsidR="00BC419A" w14:paraId="3FCD973F" w14:textId="77777777">
        <w:trPr>
          <w:trHeight w:val="300"/>
        </w:trPr>
        <w:tc>
          <w:tcPr>
            <w:tcW w:w="2720" w:type="dxa"/>
            <w:tcBorders>
              <w:top w:val="nil"/>
              <w:left w:val="nil"/>
              <w:bottom w:val="nil"/>
              <w:right w:val="nil"/>
            </w:tcBorders>
            <w:shd w:val="clear" w:color="auto" w:fill="auto"/>
            <w:noWrap/>
            <w:vAlign w:val="bottom"/>
            <w:hideMark/>
          </w:tcPr>
          <w:p w14:paraId="3FCD9737" w14:textId="77777777" w:rsidR="00F63EA7" w:rsidRPr="00CD5F2C" w:rsidRDefault="0035347C">
            <w:pPr>
              <w:contextualSpacing/>
              <w:rPr>
                <w:rFonts w:ascii="Times New Roman" w:eastAsia="Times New Roman" w:hAnsi="Times New Roman" w:cs="Times New Roman"/>
                <w:sz w:val="20"/>
              </w:rPr>
            </w:pPr>
          </w:p>
        </w:tc>
        <w:tc>
          <w:tcPr>
            <w:tcW w:w="10030" w:type="dxa"/>
            <w:gridSpan w:val="7"/>
            <w:tcBorders>
              <w:top w:val="nil"/>
              <w:left w:val="nil"/>
              <w:bottom w:val="nil"/>
              <w:right w:val="nil"/>
            </w:tcBorders>
            <w:shd w:val="clear" w:color="auto" w:fill="auto"/>
            <w:noWrap/>
            <w:vAlign w:val="bottom"/>
            <w:hideMark/>
          </w:tcPr>
          <w:p w14:paraId="3FCD9738"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Τροπολογία 1629/44 όπως τροποποιήθηκε   ΔΕΚΤΟ ΚΑΤΑ ΠΛΕΙΟΨΗΦΙΑ</w:t>
            </w:r>
          </w:p>
        </w:tc>
        <w:tc>
          <w:tcPr>
            <w:tcW w:w="115" w:type="dxa"/>
            <w:tcBorders>
              <w:top w:val="nil"/>
              <w:left w:val="nil"/>
              <w:bottom w:val="nil"/>
              <w:right w:val="nil"/>
            </w:tcBorders>
            <w:shd w:val="clear" w:color="auto" w:fill="auto"/>
            <w:noWrap/>
            <w:vAlign w:val="bottom"/>
            <w:hideMark/>
          </w:tcPr>
          <w:p w14:paraId="3FCD9739" w14:textId="77777777" w:rsidR="00F63EA7" w:rsidRPr="00CD5F2C" w:rsidRDefault="0035347C">
            <w:pPr>
              <w:contextualSpacing/>
              <w:rPr>
                <w:rFonts w:ascii="Calibri" w:eastAsia="Times New Roman" w:hAnsi="Calibri" w:cs="Times New Roman"/>
                <w:color w:val="000000"/>
                <w:szCs w:val="24"/>
              </w:rPr>
            </w:pPr>
          </w:p>
        </w:tc>
        <w:tc>
          <w:tcPr>
            <w:tcW w:w="115" w:type="dxa"/>
            <w:tcBorders>
              <w:top w:val="nil"/>
              <w:left w:val="nil"/>
              <w:bottom w:val="nil"/>
              <w:right w:val="nil"/>
            </w:tcBorders>
            <w:shd w:val="clear" w:color="auto" w:fill="auto"/>
            <w:noWrap/>
            <w:vAlign w:val="bottom"/>
            <w:hideMark/>
          </w:tcPr>
          <w:p w14:paraId="3FCD973A"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3B"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3C"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3D"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3E" w14:textId="77777777" w:rsidR="00F63EA7" w:rsidRPr="00CD5F2C" w:rsidRDefault="0035347C">
            <w:pPr>
              <w:contextualSpacing/>
              <w:rPr>
                <w:rFonts w:ascii="Times New Roman" w:eastAsia="Times New Roman" w:hAnsi="Times New Roman" w:cs="Times New Roman"/>
                <w:sz w:val="20"/>
              </w:rPr>
            </w:pPr>
          </w:p>
        </w:tc>
      </w:tr>
      <w:tr w:rsidR="00BC419A" w14:paraId="3FCD974E" w14:textId="77777777">
        <w:trPr>
          <w:trHeight w:val="300"/>
        </w:trPr>
        <w:tc>
          <w:tcPr>
            <w:tcW w:w="2720" w:type="dxa"/>
            <w:tcBorders>
              <w:top w:val="nil"/>
              <w:left w:val="nil"/>
              <w:bottom w:val="nil"/>
              <w:right w:val="nil"/>
            </w:tcBorders>
            <w:shd w:val="clear" w:color="auto" w:fill="auto"/>
            <w:noWrap/>
            <w:vAlign w:val="bottom"/>
            <w:hideMark/>
          </w:tcPr>
          <w:p w14:paraId="3FCD9740"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ΣΥΡΙΖΑ:</w:t>
            </w:r>
          </w:p>
        </w:tc>
        <w:tc>
          <w:tcPr>
            <w:tcW w:w="2685" w:type="dxa"/>
            <w:tcBorders>
              <w:top w:val="nil"/>
              <w:left w:val="nil"/>
              <w:bottom w:val="nil"/>
              <w:right w:val="nil"/>
            </w:tcBorders>
            <w:shd w:val="clear" w:color="auto" w:fill="auto"/>
            <w:noWrap/>
            <w:vAlign w:val="bottom"/>
            <w:hideMark/>
          </w:tcPr>
          <w:p w14:paraId="3FCD9741"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742"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743"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9744"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745"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74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4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48"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49"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4A"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4B"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4C"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4D" w14:textId="77777777" w:rsidR="00F63EA7" w:rsidRPr="00CD5F2C" w:rsidRDefault="0035347C">
            <w:pPr>
              <w:contextualSpacing/>
              <w:rPr>
                <w:rFonts w:ascii="Times New Roman" w:eastAsia="Times New Roman" w:hAnsi="Times New Roman" w:cs="Times New Roman"/>
                <w:sz w:val="20"/>
              </w:rPr>
            </w:pPr>
          </w:p>
        </w:tc>
      </w:tr>
      <w:tr w:rsidR="00BC419A" w14:paraId="3FCD975D" w14:textId="77777777">
        <w:trPr>
          <w:trHeight w:val="300"/>
        </w:trPr>
        <w:tc>
          <w:tcPr>
            <w:tcW w:w="2720" w:type="dxa"/>
            <w:tcBorders>
              <w:top w:val="nil"/>
              <w:left w:val="nil"/>
              <w:bottom w:val="nil"/>
              <w:right w:val="nil"/>
            </w:tcBorders>
            <w:shd w:val="clear" w:color="auto" w:fill="auto"/>
            <w:noWrap/>
            <w:vAlign w:val="bottom"/>
            <w:hideMark/>
          </w:tcPr>
          <w:p w14:paraId="3FCD974F"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Ν.Δ:</w:t>
            </w:r>
          </w:p>
        </w:tc>
        <w:tc>
          <w:tcPr>
            <w:tcW w:w="2685" w:type="dxa"/>
            <w:tcBorders>
              <w:top w:val="nil"/>
              <w:left w:val="nil"/>
              <w:bottom w:val="nil"/>
              <w:right w:val="nil"/>
            </w:tcBorders>
            <w:shd w:val="clear" w:color="auto" w:fill="auto"/>
            <w:noWrap/>
            <w:vAlign w:val="bottom"/>
            <w:hideMark/>
          </w:tcPr>
          <w:p w14:paraId="3FCD9750"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751"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752"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ΠΡΝ</w:t>
            </w:r>
          </w:p>
        </w:tc>
        <w:tc>
          <w:tcPr>
            <w:tcW w:w="115" w:type="dxa"/>
            <w:tcBorders>
              <w:top w:val="nil"/>
              <w:left w:val="nil"/>
              <w:bottom w:val="nil"/>
              <w:right w:val="nil"/>
            </w:tcBorders>
            <w:shd w:val="clear" w:color="auto" w:fill="auto"/>
            <w:noWrap/>
            <w:vAlign w:val="bottom"/>
            <w:hideMark/>
          </w:tcPr>
          <w:p w14:paraId="3FCD9753"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754"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75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5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5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58"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59"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5A"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5B"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5C" w14:textId="77777777" w:rsidR="00F63EA7" w:rsidRPr="00CD5F2C" w:rsidRDefault="0035347C">
            <w:pPr>
              <w:contextualSpacing/>
              <w:rPr>
                <w:rFonts w:ascii="Times New Roman" w:eastAsia="Times New Roman" w:hAnsi="Times New Roman" w:cs="Times New Roman"/>
                <w:sz w:val="20"/>
              </w:rPr>
            </w:pPr>
          </w:p>
        </w:tc>
      </w:tr>
      <w:tr w:rsidR="00BC419A" w14:paraId="3FCD976C" w14:textId="77777777">
        <w:trPr>
          <w:trHeight w:val="300"/>
        </w:trPr>
        <w:tc>
          <w:tcPr>
            <w:tcW w:w="2720" w:type="dxa"/>
            <w:tcBorders>
              <w:top w:val="nil"/>
              <w:left w:val="nil"/>
              <w:bottom w:val="nil"/>
              <w:right w:val="nil"/>
            </w:tcBorders>
            <w:shd w:val="clear" w:color="auto" w:fill="auto"/>
            <w:noWrap/>
            <w:vAlign w:val="bottom"/>
            <w:hideMark/>
          </w:tcPr>
          <w:p w14:paraId="3FCD975E"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ΔΗ.ΣΥ:</w:t>
            </w:r>
          </w:p>
        </w:tc>
        <w:tc>
          <w:tcPr>
            <w:tcW w:w="2685" w:type="dxa"/>
            <w:tcBorders>
              <w:top w:val="nil"/>
              <w:left w:val="nil"/>
              <w:bottom w:val="nil"/>
              <w:right w:val="nil"/>
            </w:tcBorders>
            <w:shd w:val="clear" w:color="auto" w:fill="auto"/>
            <w:noWrap/>
            <w:vAlign w:val="bottom"/>
            <w:hideMark/>
          </w:tcPr>
          <w:p w14:paraId="3FCD975F"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760"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761"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ΠΡΝ</w:t>
            </w:r>
          </w:p>
        </w:tc>
        <w:tc>
          <w:tcPr>
            <w:tcW w:w="115" w:type="dxa"/>
            <w:tcBorders>
              <w:top w:val="nil"/>
              <w:left w:val="nil"/>
              <w:bottom w:val="nil"/>
              <w:right w:val="nil"/>
            </w:tcBorders>
            <w:shd w:val="clear" w:color="auto" w:fill="auto"/>
            <w:noWrap/>
            <w:vAlign w:val="bottom"/>
            <w:hideMark/>
          </w:tcPr>
          <w:p w14:paraId="3FCD9762"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763"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76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6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6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6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68"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69"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6A"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6B" w14:textId="77777777" w:rsidR="00F63EA7" w:rsidRPr="00CD5F2C" w:rsidRDefault="0035347C">
            <w:pPr>
              <w:contextualSpacing/>
              <w:rPr>
                <w:rFonts w:ascii="Times New Roman" w:eastAsia="Times New Roman" w:hAnsi="Times New Roman" w:cs="Times New Roman"/>
                <w:sz w:val="20"/>
              </w:rPr>
            </w:pPr>
          </w:p>
        </w:tc>
      </w:tr>
      <w:tr w:rsidR="00BC419A" w14:paraId="3FCD977B" w14:textId="77777777">
        <w:trPr>
          <w:trHeight w:val="300"/>
        </w:trPr>
        <w:tc>
          <w:tcPr>
            <w:tcW w:w="2720" w:type="dxa"/>
            <w:tcBorders>
              <w:top w:val="nil"/>
              <w:left w:val="nil"/>
              <w:bottom w:val="nil"/>
              <w:right w:val="nil"/>
            </w:tcBorders>
            <w:shd w:val="clear" w:color="auto" w:fill="auto"/>
            <w:noWrap/>
            <w:vAlign w:val="bottom"/>
            <w:hideMark/>
          </w:tcPr>
          <w:p w14:paraId="3FCD976D"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Χ.Α:</w:t>
            </w:r>
          </w:p>
        </w:tc>
        <w:tc>
          <w:tcPr>
            <w:tcW w:w="2685" w:type="dxa"/>
            <w:tcBorders>
              <w:top w:val="nil"/>
              <w:left w:val="nil"/>
              <w:bottom w:val="nil"/>
              <w:right w:val="nil"/>
            </w:tcBorders>
            <w:shd w:val="clear" w:color="auto" w:fill="auto"/>
            <w:noWrap/>
            <w:vAlign w:val="bottom"/>
            <w:hideMark/>
          </w:tcPr>
          <w:p w14:paraId="3FCD976E"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76F"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770"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ΠΡΝ</w:t>
            </w:r>
          </w:p>
        </w:tc>
        <w:tc>
          <w:tcPr>
            <w:tcW w:w="115" w:type="dxa"/>
            <w:tcBorders>
              <w:top w:val="nil"/>
              <w:left w:val="nil"/>
              <w:bottom w:val="nil"/>
              <w:right w:val="nil"/>
            </w:tcBorders>
            <w:shd w:val="clear" w:color="auto" w:fill="auto"/>
            <w:noWrap/>
            <w:vAlign w:val="bottom"/>
            <w:hideMark/>
          </w:tcPr>
          <w:p w14:paraId="3FCD9771"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772"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77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7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7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7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7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78"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79"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7A" w14:textId="77777777" w:rsidR="00F63EA7" w:rsidRPr="00CD5F2C" w:rsidRDefault="0035347C">
            <w:pPr>
              <w:contextualSpacing/>
              <w:rPr>
                <w:rFonts w:ascii="Times New Roman" w:eastAsia="Times New Roman" w:hAnsi="Times New Roman" w:cs="Times New Roman"/>
                <w:sz w:val="20"/>
              </w:rPr>
            </w:pPr>
          </w:p>
        </w:tc>
      </w:tr>
      <w:tr w:rsidR="00BC419A" w14:paraId="3FCD978A" w14:textId="77777777">
        <w:trPr>
          <w:trHeight w:val="300"/>
        </w:trPr>
        <w:tc>
          <w:tcPr>
            <w:tcW w:w="2720" w:type="dxa"/>
            <w:tcBorders>
              <w:top w:val="nil"/>
              <w:left w:val="nil"/>
              <w:bottom w:val="nil"/>
              <w:right w:val="nil"/>
            </w:tcBorders>
            <w:shd w:val="clear" w:color="auto" w:fill="auto"/>
            <w:noWrap/>
            <w:vAlign w:val="bottom"/>
            <w:hideMark/>
          </w:tcPr>
          <w:p w14:paraId="3FCD977C"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Κ.Κ.Ε:</w:t>
            </w:r>
          </w:p>
        </w:tc>
        <w:tc>
          <w:tcPr>
            <w:tcW w:w="2685" w:type="dxa"/>
            <w:tcBorders>
              <w:top w:val="nil"/>
              <w:left w:val="nil"/>
              <w:bottom w:val="nil"/>
              <w:right w:val="nil"/>
            </w:tcBorders>
            <w:shd w:val="clear" w:color="auto" w:fill="auto"/>
            <w:noWrap/>
            <w:vAlign w:val="bottom"/>
            <w:hideMark/>
          </w:tcPr>
          <w:p w14:paraId="3FCD977D"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77E"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77F"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ΠΡΝ</w:t>
            </w:r>
          </w:p>
        </w:tc>
        <w:tc>
          <w:tcPr>
            <w:tcW w:w="115" w:type="dxa"/>
            <w:tcBorders>
              <w:top w:val="nil"/>
              <w:left w:val="nil"/>
              <w:bottom w:val="nil"/>
              <w:right w:val="nil"/>
            </w:tcBorders>
            <w:shd w:val="clear" w:color="auto" w:fill="auto"/>
            <w:noWrap/>
            <w:vAlign w:val="bottom"/>
            <w:hideMark/>
          </w:tcPr>
          <w:p w14:paraId="3FCD9780"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781"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78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8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8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8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8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8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88"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89" w14:textId="77777777" w:rsidR="00F63EA7" w:rsidRPr="00CD5F2C" w:rsidRDefault="0035347C">
            <w:pPr>
              <w:contextualSpacing/>
              <w:rPr>
                <w:rFonts w:ascii="Times New Roman" w:eastAsia="Times New Roman" w:hAnsi="Times New Roman" w:cs="Times New Roman"/>
                <w:sz w:val="20"/>
              </w:rPr>
            </w:pPr>
          </w:p>
        </w:tc>
      </w:tr>
      <w:tr w:rsidR="00BC419A" w14:paraId="3FCD9799" w14:textId="77777777">
        <w:trPr>
          <w:trHeight w:val="300"/>
        </w:trPr>
        <w:tc>
          <w:tcPr>
            <w:tcW w:w="2720" w:type="dxa"/>
            <w:tcBorders>
              <w:top w:val="nil"/>
              <w:left w:val="nil"/>
              <w:bottom w:val="nil"/>
              <w:right w:val="nil"/>
            </w:tcBorders>
            <w:shd w:val="clear" w:color="auto" w:fill="auto"/>
            <w:noWrap/>
            <w:vAlign w:val="bottom"/>
            <w:hideMark/>
          </w:tcPr>
          <w:p w14:paraId="3FCD978B"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ΑΝ.ΕΛ:</w:t>
            </w:r>
          </w:p>
        </w:tc>
        <w:tc>
          <w:tcPr>
            <w:tcW w:w="2685" w:type="dxa"/>
            <w:tcBorders>
              <w:top w:val="nil"/>
              <w:left w:val="nil"/>
              <w:bottom w:val="nil"/>
              <w:right w:val="nil"/>
            </w:tcBorders>
            <w:shd w:val="clear" w:color="auto" w:fill="auto"/>
            <w:noWrap/>
            <w:vAlign w:val="bottom"/>
            <w:hideMark/>
          </w:tcPr>
          <w:p w14:paraId="3FCD978C"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78D"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78E"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978F"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790"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79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9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9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9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9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9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9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98" w14:textId="77777777" w:rsidR="00F63EA7" w:rsidRPr="00CD5F2C" w:rsidRDefault="0035347C">
            <w:pPr>
              <w:contextualSpacing/>
              <w:rPr>
                <w:rFonts w:ascii="Times New Roman" w:eastAsia="Times New Roman" w:hAnsi="Times New Roman" w:cs="Times New Roman"/>
                <w:sz w:val="20"/>
              </w:rPr>
            </w:pPr>
          </w:p>
        </w:tc>
      </w:tr>
      <w:tr w:rsidR="00BC419A" w14:paraId="3FCD97A8" w14:textId="77777777">
        <w:trPr>
          <w:trHeight w:val="300"/>
        </w:trPr>
        <w:tc>
          <w:tcPr>
            <w:tcW w:w="2720" w:type="dxa"/>
            <w:tcBorders>
              <w:top w:val="nil"/>
              <w:left w:val="nil"/>
              <w:bottom w:val="nil"/>
              <w:right w:val="nil"/>
            </w:tcBorders>
            <w:shd w:val="clear" w:color="auto" w:fill="auto"/>
            <w:noWrap/>
            <w:vAlign w:val="bottom"/>
            <w:hideMark/>
          </w:tcPr>
          <w:p w14:paraId="3FCD979A"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ΠΟΤΑΜΙ:</w:t>
            </w:r>
          </w:p>
        </w:tc>
        <w:tc>
          <w:tcPr>
            <w:tcW w:w="2685" w:type="dxa"/>
            <w:tcBorders>
              <w:top w:val="nil"/>
              <w:left w:val="nil"/>
              <w:bottom w:val="nil"/>
              <w:right w:val="nil"/>
            </w:tcBorders>
            <w:shd w:val="clear" w:color="auto" w:fill="auto"/>
            <w:noWrap/>
            <w:vAlign w:val="bottom"/>
            <w:hideMark/>
          </w:tcPr>
          <w:p w14:paraId="3FCD979B"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79C"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79D"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OXI</w:t>
            </w:r>
          </w:p>
        </w:tc>
        <w:tc>
          <w:tcPr>
            <w:tcW w:w="115" w:type="dxa"/>
            <w:tcBorders>
              <w:top w:val="nil"/>
              <w:left w:val="nil"/>
              <w:bottom w:val="nil"/>
              <w:right w:val="nil"/>
            </w:tcBorders>
            <w:shd w:val="clear" w:color="auto" w:fill="auto"/>
            <w:noWrap/>
            <w:vAlign w:val="bottom"/>
            <w:hideMark/>
          </w:tcPr>
          <w:p w14:paraId="3FCD979E"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79F"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7A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A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A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A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A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A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A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A7" w14:textId="77777777" w:rsidR="00F63EA7" w:rsidRPr="00CD5F2C" w:rsidRDefault="0035347C">
            <w:pPr>
              <w:contextualSpacing/>
              <w:rPr>
                <w:rFonts w:ascii="Times New Roman" w:eastAsia="Times New Roman" w:hAnsi="Times New Roman" w:cs="Times New Roman"/>
                <w:sz w:val="20"/>
              </w:rPr>
            </w:pPr>
          </w:p>
        </w:tc>
      </w:tr>
      <w:tr w:rsidR="00BC419A" w14:paraId="3FCD97B6" w14:textId="77777777">
        <w:trPr>
          <w:trHeight w:val="300"/>
        </w:trPr>
        <w:tc>
          <w:tcPr>
            <w:tcW w:w="5405" w:type="dxa"/>
            <w:gridSpan w:val="2"/>
            <w:tcBorders>
              <w:top w:val="nil"/>
              <w:left w:val="nil"/>
              <w:bottom w:val="nil"/>
              <w:right w:val="nil"/>
            </w:tcBorders>
            <w:shd w:val="clear" w:color="auto" w:fill="auto"/>
            <w:noWrap/>
            <w:vAlign w:val="bottom"/>
            <w:hideMark/>
          </w:tcPr>
          <w:p w14:paraId="3FCD97A9"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ΕΝ. ΚΕΝΤΡΩΩΝ:</w:t>
            </w:r>
          </w:p>
        </w:tc>
        <w:tc>
          <w:tcPr>
            <w:tcW w:w="2954" w:type="dxa"/>
            <w:tcBorders>
              <w:top w:val="nil"/>
              <w:left w:val="nil"/>
              <w:bottom w:val="nil"/>
              <w:right w:val="nil"/>
            </w:tcBorders>
            <w:shd w:val="clear" w:color="auto" w:fill="auto"/>
            <w:noWrap/>
            <w:vAlign w:val="bottom"/>
            <w:hideMark/>
          </w:tcPr>
          <w:p w14:paraId="3FCD97AA" w14:textId="77777777" w:rsidR="00F63EA7" w:rsidRPr="00CD5F2C" w:rsidRDefault="0035347C">
            <w:pPr>
              <w:contextualSpacing/>
              <w:rPr>
                <w:rFonts w:ascii="Calibri" w:eastAsia="Times New Roman" w:hAnsi="Calibri" w:cs="Times New Roman"/>
                <w:color w:val="000000"/>
                <w:szCs w:val="24"/>
              </w:rPr>
            </w:pPr>
          </w:p>
        </w:tc>
        <w:tc>
          <w:tcPr>
            <w:tcW w:w="1354" w:type="dxa"/>
            <w:tcBorders>
              <w:top w:val="nil"/>
              <w:left w:val="nil"/>
              <w:bottom w:val="nil"/>
              <w:right w:val="nil"/>
            </w:tcBorders>
            <w:shd w:val="clear" w:color="auto" w:fill="auto"/>
            <w:noWrap/>
            <w:vAlign w:val="bottom"/>
            <w:hideMark/>
          </w:tcPr>
          <w:p w14:paraId="3FCD97AB"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ΠΡΝ</w:t>
            </w:r>
          </w:p>
        </w:tc>
        <w:tc>
          <w:tcPr>
            <w:tcW w:w="115" w:type="dxa"/>
            <w:tcBorders>
              <w:top w:val="nil"/>
              <w:left w:val="nil"/>
              <w:bottom w:val="nil"/>
              <w:right w:val="nil"/>
            </w:tcBorders>
            <w:shd w:val="clear" w:color="auto" w:fill="auto"/>
            <w:noWrap/>
            <w:vAlign w:val="bottom"/>
            <w:hideMark/>
          </w:tcPr>
          <w:p w14:paraId="3FCD97AC"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7AD"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7AE"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A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B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B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B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B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B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B5" w14:textId="77777777" w:rsidR="00F63EA7" w:rsidRPr="00CD5F2C" w:rsidRDefault="0035347C">
            <w:pPr>
              <w:contextualSpacing/>
              <w:rPr>
                <w:rFonts w:ascii="Times New Roman" w:eastAsia="Times New Roman" w:hAnsi="Times New Roman" w:cs="Times New Roman"/>
                <w:sz w:val="20"/>
              </w:rPr>
            </w:pPr>
          </w:p>
        </w:tc>
      </w:tr>
      <w:tr w:rsidR="00BC419A" w14:paraId="3FCD97C5" w14:textId="77777777">
        <w:trPr>
          <w:trHeight w:val="300"/>
        </w:trPr>
        <w:tc>
          <w:tcPr>
            <w:tcW w:w="2720" w:type="dxa"/>
            <w:tcBorders>
              <w:top w:val="nil"/>
              <w:left w:val="nil"/>
              <w:bottom w:val="nil"/>
              <w:right w:val="nil"/>
            </w:tcBorders>
            <w:shd w:val="clear" w:color="auto" w:fill="auto"/>
            <w:noWrap/>
            <w:vAlign w:val="bottom"/>
            <w:hideMark/>
          </w:tcPr>
          <w:p w14:paraId="3FCD97B7" w14:textId="77777777" w:rsidR="00F63EA7" w:rsidRPr="00CD5F2C" w:rsidRDefault="0035347C">
            <w:pPr>
              <w:contextualSpacing/>
              <w:rPr>
                <w:rFonts w:ascii="Times New Roman" w:eastAsia="Times New Roman" w:hAnsi="Times New Roman" w:cs="Times New Roman"/>
                <w:sz w:val="20"/>
              </w:rPr>
            </w:pPr>
          </w:p>
        </w:tc>
        <w:tc>
          <w:tcPr>
            <w:tcW w:w="2685" w:type="dxa"/>
            <w:tcBorders>
              <w:top w:val="nil"/>
              <w:left w:val="nil"/>
              <w:bottom w:val="nil"/>
              <w:right w:val="nil"/>
            </w:tcBorders>
            <w:shd w:val="clear" w:color="auto" w:fill="auto"/>
            <w:noWrap/>
            <w:vAlign w:val="bottom"/>
            <w:hideMark/>
          </w:tcPr>
          <w:p w14:paraId="3FCD97B8" w14:textId="77777777" w:rsidR="00F63EA7" w:rsidRPr="00CD5F2C" w:rsidRDefault="0035347C">
            <w:pPr>
              <w:contextualSpacing/>
              <w:rPr>
                <w:rFonts w:ascii="Times New Roman" w:eastAsia="Times New Roman" w:hAnsi="Times New Roman" w:cs="Times New Roman"/>
                <w:sz w:val="20"/>
              </w:rPr>
            </w:pPr>
          </w:p>
        </w:tc>
        <w:tc>
          <w:tcPr>
            <w:tcW w:w="2954" w:type="dxa"/>
            <w:tcBorders>
              <w:top w:val="nil"/>
              <w:left w:val="nil"/>
              <w:bottom w:val="nil"/>
              <w:right w:val="nil"/>
            </w:tcBorders>
            <w:shd w:val="clear" w:color="auto" w:fill="auto"/>
            <w:noWrap/>
            <w:vAlign w:val="bottom"/>
            <w:hideMark/>
          </w:tcPr>
          <w:p w14:paraId="3FCD97B9"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7BA"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BB" w14:textId="77777777" w:rsidR="00F63EA7" w:rsidRPr="00CD5F2C" w:rsidRDefault="0035347C">
            <w:pPr>
              <w:contextualSpacing/>
              <w:rPr>
                <w:rFonts w:ascii="Times New Roman" w:eastAsia="Times New Roman" w:hAnsi="Times New Roman" w:cs="Times New Roman"/>
                <w:sz w:val="20"/>
              </w:rPr>
            </w:pPr>
          </w:p>
        </w:tc>
        <w:tc>
          <w:tcPr>
            <w:tcW w:w="1245" w:type="dxa"/>
            <w:tcBorders>
              <w:top w:val="nil"/>
              <w:left w:val="nil"/>
              <w:bottom w:val="nil"/>
              <w:right w:val="nil"/>
            </w:tcBorders>
            <w:shd w:val="clear" w:color="auto" w:fill="auto"/>
            <w:noWrap/>
            <w:vAlign w:val="bottom"/>
            <w:hideMark/>
          </w:tcPr>
          <w:p w14:paraId="3FCD97BC"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7BD"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BE"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B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C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C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C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C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C4" w14:textId="77777777" w:rsidR="00F63EA7" w:rsidRPr="00CD5F2C" w:rsidRDefault="0035347C">
            <w:pPr>
              <w:contextualSpacing/>
              <w:rPr>
                <w:rFonts w:ascii="Times New Roman" w:eastAsia="Times New Roman" w:hAnsi="Times New Roman" w:cs="Times New Roman"/>
                <w:sz w:val="20"/>
              </w:rPr>
            </w:pPr>
          </w:p>
        </w:tc>
      </w:tr>
      <w:tr w:rsidR="00BC419A" w14:paraId="3FCD97CF" w14:textId="77777777">
        <w:trPr>
          <w:trHeight w:val="300"/>
        </w:trPr>
        <w:tc>
          <w:tcPr>
            <w:tcW w:w="2720" w:type="dxa"/>
            <w:tcBorders>
              <w:top w:val="nil"/>
              <w:left w:val="nil"/>
              <w:bottom w:val="nil"/>
              <w:right w:val="nil"/>
            </w:tcBorders>
            <w:shd w:val="clear" w:color="auto" w:fill="auto"/>
            <w:noWrap/>
            <w:vAlign w:val="bottom"/>
            <w:hideMark/>
          </w:tcPr>
          <w:p w14:paraId="3FCD97C6" w14:textId="77777777" w:rsidR="00F63EA7" w:rsidRPr="00CD5F2C" w:rsidRDefault="0035347C">
            <w:pPr>
              <w:contextualSpacing/>
              <w:rPr>
                <w:rFonts w:ascii="Times New Roman" w:eastAsia="Times New Roman" w:hAnsi="Times New Roman" w:cs="Times New Roman"/>
                <w:sz w:val="20"/>
              </w:rPr>
            </w:pPr>
          </w:p>
        </w:tc>
        <w:tc>
          <w:tcPr>
            <w:tcW w:w="9915" w:type="dxa"/>
            <w:gridSpan w:val="6"/>
            <w:tcBorders>
              <w:top w:val="nil"/>
              <w:left w:val="nil"/>
              <w:bottom w:val="nil"/>
              <w:right w:val="nil"/>
            </w:tcBorders>
            <w:shd w:val="clear" w:color="auto" w:fill="auto"/>
            <w:noWrap/>
            <w:vAlign w:val="bottom"/>
            <w:hideMark/>
          </w:tcPr>
          <w:p w14:paraId="3FCD97C7"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Τροπολογία 1630/45 ως έχει   ΔΕΚΤΟ ΚΑΤΑ ΠΛΕΙΟΨΗΦΙΑ</w:t>
            </w:r>
          </w:p>
        </w:tc>
        <w:tc>
          <w:tcPr>
            <w:tcW w:w="115" w:type="dxa"/>
            <w:tcBorders>
              <w:top w:val="nil"/>
              <w:left w:val="nil"/>
              <w:bottom w:val="nil"/>
              <w:right w:val="nil"/>
            </w:tcBorders>
            <w:shd w:val="clear" w:color="auto" w:fill="auto"/>
            <w:noWrap/>
            <w:vAlign w:val="bottom"/>
            <w:hideMark/>
          </w:tcPr>
          <w:p w14:paraId="3FCD97C8" w14:textId="77777777" w:rsidR="00F63EA7" w:rsidRPr="00CD5F2C" w:rsidRDefault="0035347C">
            <w:pPr>
              <w:contextualSpacing/>
              <w:rPr>
                <w:rFonts w:ascii="Calibri" w:eastAsia="Times New Roman" w:hAnsi="Calibri" w:cs="Times New Roman"/>
                <w:color w:val="000000"/>
                <w:szCs w:val="24"/>
              </w:rPr>
            </w:pPr>
          </w:p>
        </w:tc>
        <w:tc>
          <w:tcPr>
            <w:tcW w:w="115" w:type="dxa"/>
            <w:tcBorders>
              <w:top w:val="nil"/>
              <w:left w:val="nil"/>
              <w:bottom w:val="nil"/>
              <w:right w:val="nil"/>
            </w:tcBorders>
            <w:shd w:val="clear" w:color="auto" w:fill="auto"/>
            <w:noWrap/>
            <w:vAlign w:val="bottom"/>
            <w:hideMark/>
          </w:tcPr>
          <w:p w14:paraId="3FCD97C9"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CA"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CB"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CC"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CD"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CE" w14:textId="77777777" w:rsidR="00F63EA7" w:rsidRPr="00CD5F2C" w:rsidRDefault="0035347C">
            <w:pPr>
              <w:contextualSpacing/>
              <w:rPr>
                <w:rFonts w:ascii="Times New Roman" w:eastAsia="Times New Roman" w:hAnsi="Times New Roman" w:cs="Times New Roman"/>
                <w:sz w:val="20"/>
              </w:rPr>
            </w:pPr>
          </w:p>
        </w:tc>
      </w:tr>
      <w:tr w:rsidR="00BC419A" w14:paraId="3FCD97DE" w14:textId="77777777">
        <w:trPr>
          <w:trHeight w:val="300"/>
        </w:trPr>
        <w:tc>
          <w:tcPr>
            <w:tcW w:w="2720" w:type="dxa"/>
            <w:tcBorders>
              <w:top w:val="nil"/>
              <w:left w:val="nil"/>
              <w:bottom w:val="nil"/>
              <w:right w:val="nil"/>
            </w:tcBorders>
            <w:shd w:val="clear" w:color="auto" w:fill="auto"/>
            <w:noWrap/>
            <w:vAlign w:val="bottom"/>
            <w:hideMark/>
          </w:tcPr>
          <w:p w14:paraId="3FCD97D0"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ΣΥΡΙΖΑ:</w:t>
            </w:r>
          </w:p>
        </w:tc>
        <w:tc>
          <w:tcPr>
            <w:tcW w:w="2685" w:type="dxa"/>
            <w:tcBorders>
              <w:top w:val="nil"/>
              <w:left w:val="nil"/>
              <w:bottom w:val="nil"/>
              <w:right w:val="nil"/>
            </w:tcBorders>
            <w:shd w:val="clear" w:color="auto" w:fill="auto"/>
            <w:noWrap/>
            <w:vAlign w:val="bottom"/>
            <w:hideMark/>
          </w:tcPr>
          <w:p w14:paraId="3FCD97D1"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7D2"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7D3"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97D4"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7D5"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7D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D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D8"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D9"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DA"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DB"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DC"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DD" w14:textId="77777777" w:rsidR="00F63EA7" w:rsidRPr="00CD5F2C" w:rsidRDefault="0035347C">
            <w:pPr>
              <w:contextualSpacing/>
              <w:rPr>
                <w:rFonts w:ascii="Times New Roman" w:eastAsia="Times New Roman" w:hAnsi="Times New Roman" w:cs="Times New Roman"/>
                <w:sz w:val="20"/>
              </w:rPr>
            </w:pPr>
          </w:p>
        </w:tc>
      </w:tr>
      <w:tr w:rsidR="00BC419A" w14:paraId="3FCD97ED" w14:textId="77777777">
        <w:trPr>
          <w:trHeight w:val="300"/>
        </w:trPr>
        <w:tc>
          <w:tcPr>
            <w:tcW w:w="2720" w:type="dxa"/>
            <w:tcBorders>
              <w:top w:val="nil"/>
              <w:left w:val="nil"/>
              <w:bottom w:val="nil"/>
              <w:right w:val="nil"/>
            </w:tcBorders>
            <w:shd w:val="clear" w:color="auto" w:fill="auto"/>
            <w:noWrap/>
            <w:vAlign w:val="bottom"/>
            <w:hideMark/>
          </w:tcPr>
          <w:p w14:paraId="3FCD97DF"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Ν.Δ:</w:t>
            </w:r>
          </w:p>
        </w:tc>
        <w:tc>
          <w:tcPr>
            <w:tcW w:w="2685" w:type="dxa"/>
            <w:tcBorders>
              <w:top w:val="nil"/>
              <w:left w:val="nil"/>
              <w:bottom w:val="nil"/>
              <w:right w:val="nil"/>
            </w:tcBorders>
            <w:shd w:val="clear" w:color="auto" w:fill="auto"/>
            <w:noWrap/>
            <w:vAlign w:val="bottom"/>
            <w:hideMark/>
          </w:tcPr>
          <w:p w14:paraId="3FCD97E0"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7E1"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7E2"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OXI</w:t>
            </w:r>
          </w:p>
        </w:tc>
        <w:tc>
          <w:tcPr>
            <w:tcW w:w="115" w:type="dxa"/>
            <w:tcBorders>
              <w:top w:val="nil"/>
              <w:left w:val="nil"/>
              <w:bottom w:val="nil"/>
              <w:right w:val="nil"/>
            </w:tcBorders>
            <w:shd w:val="clear" w:color="auto" w:fill="auto"/>
            <w:noWrap/>
            <w:vAlign w:val="bottom"/>
            <w:hideMark/>
          </w:tcPr>
          <w:p w14:paraId="3FCD97E3"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7E4"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7E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E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E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E8"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E9"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EA"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EB"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EC" w14:textId="77777777" w:rsidR="00F63EA7" w:rsidRPr="00CD5F2C" w:rsidRDefault="0035347C">
            <w:pPr>
              <w:contextualSpacing/>
              <w:rPr>
                <w:rFonts w:ascii="Times New Roman" w:eastAsia="Times New Roman" w:hAnsi="Times New Roman" w:cs="Times New Roman"/>
                <w:sz w:val="20"/>
              </w:rPr>
            </w:pPr>
          </w:p>
        </w:tc>
      </w:tr>
      <w:tr w:rsidR="00BC419A" w14:paraId="3FCD97FC" w14:textId="77777777">
        <w:trPr>
          <w:trHeight w:val="300"/>
        </w:trPr>
        <w:tc>
          <w:tcPr>
            <w:tcW w:w="2720" w:type="dxa"/>
            <w:tcBorders>
              <w:top w:val="nil"/>
              <w:left w:val="nil"/>
              <w:bottom w:val="nil"/>
              <w:right w:val="nil"/>
            </w:tcBorders>
            <w:shd w:val="clear" w:color="auto" w:fill="auto"/>
            <w:noWrap/>
            <w:vAlign w:val="bottom"/>
            <w:hideMark/>
          </w:tcPr>
          <w:p w14:paraId="3FCD97EE"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ΔΗ.ΣΥ:</w:t>
            </w:r>
          </w:p>
        </w:tc>
        <w:tc>
          <w:tcPr>
            <w:tcW w:w="2685" w:type="dxa"/>
            <w:tcBorders>
              <w:top w:val="nil"/>
              <w:left w:val="nil"/>
              <w:bottom w:val="nil"/>
              <w:right w:val="nil"/>
            </w:tcBorders>
            <w:shd w:val="clear" w:color="auto" w:fill="auto"/>
            <w:noWrap/>
            <w:vAlign w:val="bottom"/>
            <w:hideMark/>
          </w:tcPr>
          <w:p w14:paraId="3FCD97EF"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7F0"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7F1"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97F2"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7F3"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7F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F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F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F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F8"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F9"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FA"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7FB" w14:textId="77777777" w:rsidR="00F63EA7" w:rsidRPr="00CD5F2C" w:rsidRDefault="0035347C">
            <w:pPr>
              <w:contextualSpacing/>
              <w:rPr>
                <w:rFonts w:ascii="Times New Roman" w:eastAsia="Times New Roman" w:hAnsi="Times New Roman" w:cs="Times New Roman"/>
                <w:sz w:val="20"/>
              </w:rPr>
            </w:pPr>
          </w:p>
        </w:tc>
      </w:tr>
      <w:tr w:rsidR="00BC419A" w14:paraId="3FCD980B" w14:textId="77777777">
        <w:trPr>
          <w:trHeight w:val="300"/>
        </w:trPr>
        <w:tc>
          <w:tcPr>
            <w:tcW w:w="2720" w:type="dxa"/>
            <w:tcBorders>
              <w:top w:val="nil"/>
              <w:left w:val="nil"/>
              <w:bottom w:val="nil"/>
              <w:right w:val="nil"/>
            </w:tcBorders>
            <w:shd w:val="clear" w:color="auto" w:fill="auto"/>
            <w:noWrap/>
            <w:vAlign w:val="bottom"/>
            <w:hideMark/>
          </w:tcPr>
          <w:p w14:paraId="3FCD97FD"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Χ.Α:</w:t>
            </w:r>
          </w:p>
        </w:tc>
        <w:tc>
          <w:tcPr>
            <w:tcW w:w="2685" w:type="dxa"/>
            <w:tcBorders>
              <w:top w:val="nil"/>
              <w:left w:val="nil"/>
              <w:bottom w:val="nil"/>
              <w:right w:val="nil"/>
            </w:tcBorders>
            <w:shd w:val="clear" w:color="auto" w:fill="auto"/>
            <w:noWrap/>
            <w:vAlign w:val="bottom"/>
            <w:hideMark/>
          </w:tcPr>
          <w:p w14:paraId="3FCD97FE"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7FF"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800"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ΠΡΝ</w:t>
            </w:r>
          </w:p>
        </w:tc>
        <w:tc>
          <w:tcPr>
            <w:tcW w:w="115" w:type="dxa"/>
            <w:tcBorders>
              <w:top w:val="nil"/>
              <w:left w:val="nil"/>
              <w:bottom w:val="nil"/>
              <w:right w:val="nil"/>
            </w:tcBorders>
            <w:shd w:val="clear" w:color="auto" w:fill="auto"/>
            <w:noWrap/>
            <w:vAlign w:val="bottom"/>
            <w:hideMark/>
          </w:tcPr>
          <w:p w14:paraId="3FCD9801"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802"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80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0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0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0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0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08"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09"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0A" w14:textId="77777777" w:rsidR="00F63EA7" w:rsidRPr="00CD5F2C" w:rsidRDefault="0035347C">
            <w:pPr>
              <w:contextualSpacing/>
              <w:rPr>
                <w:rFonts w:ascii="Times New Roman" w:eastAsia="Times New Roman" w:hAnsi="Times New Roman" w:cs="Times New Roman"/>
                <w:sz w:val="20"/>
              </w:rPr>
            </w:pPr>
          </w:p>
        </w:tc>
      </w:tr>
      <w:tr w:rsidR="00BC419A" w14:paraId="3FCD981A" w14:textId="77777777">
        <w:trPr>
          <w:trHeight w:val="300"/>
        </w:trPr>
        <w:tc>
          <w:tcPr>
            <w:tcW w:w="2720" w:type="dxa"/>
            <w:tcBorders>
              <w:top w:val="nil"/>
              <w:left w:val="nil"/>
              <w:bottom w:val="nil"/>
              <w:right w:val="nil"/>
            </w:tcBorders>
            <w:shd w:val="clear" w:color="auto" w:fill="auto"/>
            <w:noWrap/>
            <w:vAlign w:val="bottom"/>
            <w:hideMark/>
          </w:tcPr>
          <w:p w14:paraId="3FCD980C"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Κ.Κ.Ε:</w:t>
            </w:r>
          </w:p>
        </w:tc>
        <w:tc>
          <w:tcPr>
            <w:tcW w:w="2685" w:type="dxa"/>
            <w:tcBorders>
              <w:top w:val="nil"/>
              <w:left w:val="nil"/>
              <w:bottom w:val="nil"/>
              <w:right w:val="nil"/>
            </w:tcBorders>
            <w:shd w:val="clear" w:color="auto" w:fill="auto"/>
            <w:noWrap/>
            <w:vAlign w:val="bottom"/>
            <w:hideMark/>
          </w:tcPr>
          <w:p w14:paraId="3FCD980D"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80E"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80F"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OXI</w:t>
            </w:r>
          </w:p>
        </w:tc>
        <w:tc>
          <w:tcPr>
            <w:tcW w:w="115" w:type="dxa"/>
            <w:tcBorders>
              <w:top w:val="nil"/>
              <w:left w:val="nil"/>
              <w:bottom w:val="nil"/>
              <w:right w:val="nil"/>
            </w:tcBorders>
            <w:shd w:val="clear" w:color="auto" w:fill="auto"/>
            <w:noWrap/>
            <w:vAlign w:val="bottom"/>
            <w:hideMark/>
          </w:tcPr>
          <w:p w14:paraId="3FCD9810"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811"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81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1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1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1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1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1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18"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19" w14:textId="77777777" w:rsidR="00F63EA7" w:rsidRPr="00CD5F2C" w:rsidRDefault="0035347C">
            <w:pPr>
              <w:contextualSpacing/>
              <w:rPr>
                <w:rFonts w:ascii="Times New Roman" w:eastAsia="Times New Roman" w:hAnsi="Times New Roman" w:cs="Times New Roman"/>
                <w:sz w:val="20"/>
              </w:rPr>
            </w:pPr>
          </w:p>
        </w:tc>
      </w:tr>
      <w:tr w:rsidR="00BC419A" w14:paraId="3FCD9829" w14:textId="77777777">
        <w:trPr>
          <w:trHeight w:val="300"/>
        </w:trPr>
        <w:tc>
          <w:tcPr>
            <w:tcW w:w="2720" w:type="dxa"/>
            <w:tcBorders>
              <w:top w:val="nil"/>
              <w:left w:val="nil"/>
              <w:bottom w:val="nil"/>
              <w:right w:val="nil"/>
            </w:tcBorders>
            <w:shd w:val="clear" w:color="auto" w:fill="auto"/>
            <w:noWrap/>
            <w:vAlign w:val="bottom"/>
            <w:hideMark/>
          </w:tcPr>
          <w:p w14:paraId="3FCD981B"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ΑΝ.ΕΛ:</w:t>
            </w:r>
          </w:p>
        </w:tc>
        <w:tc>
          <w:tcPr>
            <w:tcW w:w="2685" w:type="dxa"/>
            <w:tcBorders>
              <w:top w:val="nil"/>
              <w:left w:val="nil"/>
              <w:bottom w:val="nil"/>
              <w:right w:val="nil"/>
            </w:tcBorders>
            <w:shd w:val="clear" w:color="auto" w:fill="auto"/>
            <w:noWrap/>
            <w:vAlign w:val="bottom"/>
            <w:hideMark/>
          </w:tcPr>
          <w:p w14:paraId="3FCD981C"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81D"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81E"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981F"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820"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82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2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2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2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2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2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2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28" w14:textId="77777777" w:rsidR="00F63EA7" w:rsidRPr="00CD5F2C" w:rsidRDefault="0035347C">
            <w:pPr>
              <w:contextualSpacing/>
              <w:rPr>
                <w:rFonts w:ascii="Times New Roman" w:eastAsia="Times New Roman" w:hAnsi="Times New Roman" w:cs="Times New Roman"/>
                <w:sz w:val="20"/>
              </w:rPr>
            </w:pPr>
          </w:p>
        </w:tc>
      </w:tr>
      <w:tr w:rsidR="00BC419A" w14:paraId="3FCD9838" w14:textId="77777777">
        <w:trPr>
          <w:trHeight w:val="300"/>
        </w:trPr>
        <w:tc>
          <w:tcPr>
            <w:tcW w:w="2720" w:type="dxa"/>
            <w:tcBorders>
              <w:top w:val="nil"/>
              <w:left w:val="nil"/>
              <w:bottom w:val="nil"/>
              <w:right w:val="nil"/>
            </w:tcBorders>
            <w:shd w:val="clear" w:color="auto" w:fill="auto"/>
            <w:noWrap/>
            <w:vAlign w:val="bottom"/>
            <w:hideMark/>
          </w:tcPr>
          <w:p w14:paraId="3FCD982A"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ΠΟΤΑΜΙ:</w:t>
            </w:r>
          </w:p>
        </w:tc>
        <w:tc>
          <w:tcPr>
            <w:tcW w:w="2685" w:type="dxa"/>
            <w:tcBorders>
              <w:top w:val="nil"/>
              <w:left w:val="nil"/>
              <w:bottom w:val="nil"/>
              <w:right w:val="nil"/>
            </w:tcBorders>
            <w:shd w:val="clear" w:color="auto" w:fill="auto"/>
            <w:noWrap/>
            <w:vAlign w:val="bottom"/>
            <w:hideMark/>
          </w:tcPr>
          <w:p w14:paraId="3FCD982B"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82C"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82D"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982E"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82F"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83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3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3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3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3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3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3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37" w14:textId="77777777" w:rsidR="00F63EA7" w:rsidRPr="00CD5F2C" w:rsidRDefault="0035347C">
            <w:pPr>
              <w:contextualSpacing/>
              <w:rPr>
                <w:rFonts w:ascii="Times New Roman" w:eastAsia="Times New Roman" w:hAnsi="Times New Roman" w:cs="Times New Roman"/>
                <w:sz w:val="20"/>
              </w:rPr>
            </w:pPr>
          </w:p>
        </w:tc>
      </w:tr>
      <w:tr w:rsidR="00BC419A" w14:paraId="3FCD9846" w14:textId="77777777">
        <w:trPr>
          <w:trHeight w:val="300"/>
        </w:trPr>
        <w:tc>
          <w:tcPr>
            <w:tcW w:w="5405" w:type="dxa"/>
            <w:gridSpan w:val="2"/>
            <w:tcBorders>
              <w:top w:val="nil"/>
              <w:left w:val="nil"/>
              <w:bottom w:val="nil"/>
              <w:right w:val="nil"/>
            </w:tcBorders>
            <w:shd w:val="clear" w:color="auto" w:fill="auto"/>
            <w:noWrap/>
            <w:vAlign w:val="bottom"/>
            <w:hideMark/>
          </w:tcPr>
          <w:p w14:paraId="3FCD9839"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ΕΝ. ΚΕΝΤΡΩΩΝ:</w:t>
            </w:r>
          </w:p>
        </w:tc>
        <w:tc>
          <w:tcPr>
            <w:tcW w:w="2954" w:type="dxa"/>
            <w:tcBorders>
              <w:top w:val="nil"/>
              <w:left w:val="nil"/>
              <w:bottom w:val="nil"/>
              <w:right w:val="nil"/>
            </w:tcBorders>
            <w:shd w:val="clear" w:color="auto" w:fill="auto"/>
            <w:noWrap/>
            <w:vAlign w:val="bottom"/>
            <w:hideMark/>
          </w:tcPr>
          <w:p w14:paraId="3FCD983A" w14:textId="77777777" w:rsidR="00F63EA7" w:rsidRPr="00CD5F2C" w:rsidRDefault="0035347C">
            <w:pPr>
              <w:contextualSpacing/>
              <w:rPr>
                <w:rFonts w:ascii="Calibri" w:eastAsia="Times New Roman" w:hAnsi="Calibri" w:cs="Times New Roman"/>
                <w:color w:val="000000"/>
                <w:szCs w:val="24"/>
              </w:rPr>
            </w:pPr>
          </w:p>
        </w:tc>
        <w:tc>
          <w:tcPr>
            <w:tcW w:w="1354" w:type="dxa"/>
            <w:tcBorders>
              <w:top w:val="nil"/>
              <w:left w:val="nil"/>
              <w:bottom w:val="nil"/>
              <w:right w:val="nil"/>
            </w:tcBorders>
            <w:shd w:val="clear" w:color="auto" w:fill="auto"/>
            <w:noWrap/>
            <w:vAlign w:val="bottom"/>
            <w:hideMark/>
          </w:tcPr>
          <w:p w14:paraId="3FCD983B"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983C"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83D"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83E"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3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4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4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4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4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4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45" w14:textId="77777777" w:rsidR="00F63EA7" w:rsidRPr="00CD5F2C" w:rsidRDefault="0035347C">
            <w:pPr>
              <w:contextualSpacing/>
              <w:rPr>
                <w:rFonts w:ascii="Times New Roman" w:eastAsia="Times New Roman" w:hAnsi="Times New Roman" w:cs="Times New Roman"/>
                <w:sz w:val="20"/>
              </w:rPr>
            </w:pPr>
          </w:p>
        </w:tc>
      </w:tr>
      <w:tr w:rsidR="00BC419A" w14:paraId="3FCD9855" w14:textId="77777777">
        <w:trPr>
          <w:trHeight w:val="300"/>
        </w:trPr>
        <w:tc>
          <w:tcPr>
            <w:tcW w:w="2720" w:type="dxa"/>
            <w:tcBorders>
              <w:top w:val="nil"/>
              <w:left w:val="nil"/>
              <w:bottom w:val="nil"/>
              <w:right w:val="nil"/>
            </w:tcBorders>
            <w:shd w:val="clear" w:color="auto" w:fill="auto"/>
            <w:noWrap/>
            <w:vAlign w:val="bottom"/>
            <w:hideMark/>
          </w:tcPr>
          <w:p w14:paraId="3FCD9847" w14:textId="77777777" w:rsidR="00F63EA7" w:rsidRPr="00CD5F2C" w:rsidRDefault="0035347C">
            <w:pPr>
              <w:contextualSpacing/>
              <w:rPr>
                <w:rFonts w:ascii="Times New Roman" w:eastAsia="Times New Roman" w:hAnsi="Times New Roman" w:cs="Times New Roman"/>
                <w:sz w:val="20"/>
              </w:rPr>
            </w:pPr>
          </w:p>
        </w:tc>
        <w:tc>
          <w:tcPr>
            <w:tcW w:w="2685" w:type="dxa"/>
            <w:tcBorders>
              <w:top w:val="nil"/>
              <w:left w:val="nil"/>
              <w:bottom w:val="nil"/>
              <w:right w:val="nil"/>
            </w:tcBorders>
            <w:shd w:val="clear" w:color="auto" w:fill="auto"/>
            <w:noWrap/>
            <w:vAlign w:val="bottom"/>
            <w:hideMark/>
          </w:tcPr>
          <w:p w14:paraId="3FCD9848" w14:textId="77777777" w:rsidR="00F63EA7" w:rsidRPr="00CD5F2C" w:rsidRDefault="0035347C">
            <w:pPr>
              <w:contextualSpacing/>
              <w:rPr>
                <w:rFonts w:ascii="Times New Roman" w:eastAsia="Times New Roman" w:hAnsi="Times New Roman" w:cs="Times New Roman"/>
                <w:sz w:val="20"/>
              </w:rPr>
            </w:pPr>
          </w:p>
        </w:tc>
        <w:tc>
          <w:tcPr>
            <w:tcW w:w="2954" w:type="dxa"/>
            <w:tcBorders>
              <w:top w:val="nil"/>
              <w:left w:val="nil"/>
              <w:bottom w:val="nil"/>
              <w:right w:val="nil"/>
            </w:tcBorders>
            <w:shd w:val="clear" w:color="auto" w:fill="auto"/>
            <w:noWrap/>
            <w:vAlign w:val="bottom"/>
            <w:hideMark/>
          </w:tcPr>
          <w:p w14:paraId="3FCD9849"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84A"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4B" w14:textId="77777777" w:rsidR="00F63EA7" w:rsidRPr="00CD5F2C" w:rsidRDefault="0035347C">
            <w:pPr>
              <w:contextualSpacing/>
              <w:rPr>
                <w:rFonts w:ascii="Times New Roman" w:eastAsia="Times New Roman" w:hAnsi="Times New Roman" w:cs="Times New Roman"/>
                <w:sz w:val="20"/>
              </w:rPr>
            </w:pPr>
          </w:p>
        </w:tc>
        <w:tc>
          <w:tcPr>
            <w:tcW w:w="1245" w:type="dxa"/>
            <w:tcBorders>
              <w:top w:val="nil"/>
              <w:left w:val="nil"/>
              <w:bottom w:val="nil"/>
              <w:right w:val="nil"/>
            </w:tcBorders>
            <w:shd w:val="clear" w:color="auto" w:fill="auto"/>
            <w:noWrap/>
            <w:vAlign w:val="bottom"/>
            <w:hideMark/>
          </w:tcPr>
          <w:p w14:paraId="3FCD984C"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84D"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4E"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4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5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5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5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5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54" w14:textId="77777777" w:rsidR="00F63EA7" w:rsidRPr="00CD5F2C" w:rsidRDefault="0035347C">
            <w:pPr>
              <w:contextualSpacing/>
              <w:rPr>
                <w:rFonts w:ascii="Times New Roman" w:eastAsia="Times New Roman" w:hAnsi="Times New Roman" w:cs="Times New Roman"/>
                <w:sz w:val="20"/>
              </w:rPr>
            </w:pPr>
          </w:p>
        </w:tc>
      </w:tr>
      <w:tr w:rsidR="00BC419A" w14:paraId="3FCD985F" w14:textId="77777777">
        <w:trPr>
          <w:trHeight w:val="300"/>
        </w:trPr>
        <w:tc>
          <w:tcPr>
            <w:tcW w:w="2720" w:type="dxa"/>
            <w:tcBorders>
              <w:top w:val="nil"/>
              <w:left w:val="nil"/>
              <w:bottom w:val="nil"/>
              <w:right w:val="nil"/>
            </w:tcBorders>
            <w:shd w:val="clear" w:color="auto" w:fill="auto"/>
            <w:noWrap/>
            <w:vAlign w:val="bottom"/>
            <w:hideMark/>
          </w:tcPr>
          <w:p w14:paraId="3FCD9856" w14:textId="77777777" w:rsidR="00F63EA7" w:rsidRPr="00CD5F2C" w:rsidRDefault="0035347C">
            <w:pPr>
              <w:contextualSpacing/>
              <w:rPr>
                <w:rFonts w:ascii="Times New Roman" w:eastAsia="Times New Roman" w:hAnsi="Times New Roman" w:cs="Times New Roman"/>
                <w:sz w:val="20"/>
              </w:rPr>
            </w:pPr>
          </w:p>
        </w:tc>
        <w:tc>
          <w:tcPr>
            <w:tcW w:w="9915" w:type="dxa"/>
            <w:gridSpan w:val="6"/>
            <w:tcBorders>
              <w:top w:val="nil"/>
              <w:left w:val="nil"/>
              <w:bottom w:val="nil"/>
              <w:right w:val="nil"/>
            </w:tcBorders>
            <w:shd w:val="clear" w:color="auto" w:fill="auto"/>
            <w:noWrap/>
            <w:vAlign w:val="bottom"/>
            <w:hideMark/>
          </w:tcPr>
          <w:p w14:paraId="3FCD9857"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 xml:space="preserve">Τροπολογία 1631/46 ως έχει   ΔΕΚΤΟ ΚΑΤΑ </w:t>
            </w:r>
            <w:r w:rsidRPr="00CD5F2C">
              <w:rPr>
                <w:rFonts w:ascii="Calibri" w:eastAsia="Times New Roman" w:hAnsi="Calibri" w:cs="Times New Roman"/>
                <w:color w:val="000000"/>
                <w:szCs w:val="24"/>
              </w:rPr>
              <w:t>ΠΛΕΙΟΨΗΦΙΑ</w:t>
            </w:r>
          </w:p>
        </w:tc>
        <w:tc>
          <w:tcPr>
            <w:tcW w:w="115" w:type="dxa"/>
            <w:tcBorders>
              <w:top w:val="nil"/>
              <w:left w:val="nil"/>
              <w:bottom w:val="nil"/>
              <w:right w:val="nil"/>
            </w:tcBorders>
            <w:shd w:val="clear" w:color="auto" w:fill="auto"/>
            <w:noWrap/>
            <w:vAlign w:val="bottom"/>
            <w:hideMark/>
          </w:tcPr>
          <w:p w14:paraId="3FCD9858" w14:textId="77777777" w:rsidR="00F63EA7" w:rsidRPr="00CD5F2C" w:rsidRDefault="0035347C">
            <w:pPr>
              <w:contextualSpacing/>
              <w:rPr>
                <w:rFonts w:ascii="Calibri" w:eastAsia="Times New Roman" w:hAnsi="Calibri" w:cs="Times New Roman"/>
                <w:color w:val="000000"/>
                <w:szCs w:val="24"/>
              </w:rPr>
            </w:pPr>
          </w:p>
        </w:tc>
        <w:tc>
          <w:tcPr>
            <w:tcW w:w="115" w:type="dxa"/>
            <w:tcBorders>
              <w:top w:val="nil"/>
              <w:left w:val="nil"/>
              <w:bottom w:val="nil"/>
              <w:right w:val="nil"/>
            </w:tcBorders>
            <w:shd w:val="clear" w:color="auto" w:fill="auto"/>
            <w:noWrap/>
            <w:vAlign w:val="bottom"/>
            <w:hideMark/>
          </w:tcPr>
          <w:p w14:paraId="3FCD9859"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5A"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5B"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5C"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5D"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5E" w14:textId="77777777" w:rsidR="00F63EA7" w:rsidRPr="00CD5F2C" w:rsidRDefault="0035347C">
            <w:pPr>
              <w:contextualSpacing/>
              <w:rPr>
                <w:rFonts w:ascii="Times New Roman" w:eastAsia="Times New Roman" w:hAnsi="Times New Roman" w:cs="Times New Roman"/>
                <w:sz w:val="20"/>
              </w:rPr>
            </w:pPr>
          </w:p>
        </w:tc>
      </w:tr>
      <w:tr w:rsidR="00BC419A" w14:paraId="3FCD986E" w14:textId="77777777">
        <w:trPr>
          <w:trHeight w:val="300"/>
        </w:trPr>
        <w:tc>
          <w:tcPr>
            <w:tcW w:w="2720" w:type="dxa"/>
            <w:tcBorders>
              <w:top w:val="nil"/>
              <w:left w:val="nil"/>
              <w:bottom w:val="nil"/>
              <w:right w:val="nil"/>
            </w:tcBorders>
            <w:shd w:val="clear" w:color="auto" w:fill="auto"/>
            <w:noWrap/>
            <w:vAlign w:val="bottom"/>
            <w:hideMark/>
          </w:tcPr>
          <w:p w14:paraId="3FCD9860"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ΣΥΡΙΖΑ:</w:t>
            </w:r>
          </w:p>
        </w:tc>
        <w:tc>
          <w:tcPr>
            <w:tcW w:w="2685" w:type="dxa"/>
            <w:tcBorders>
              <w:top w:val="nil"/>
              <w:left w:val="nil"/>
              <w:bottom w:val="nil"/>
              <w:right w:val="nil"/>
            </w:tcBorders>
            <w:shd w:val="clear" w:color="auto" w:fill="auto"/>
            <w:noWrap/>
            <w:vAlign w:val="bottom"/>
            <w:hideMark/>
          </w:tcPr>
          <w:p w14:paraId="3FCD9861"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862"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863"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9864"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865"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86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6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68"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69"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6A"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6B"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6C"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6D" w14:textId="77777777" w:rsidR="00F63EA7" w:rsidRPr="00CD5F2C" w:rsidRDefault="0035347C">
            <w:pPr>
              <w:contextualSpacing/>
              <w:rPr>
                <w:rFonts w:ascii="Times New Roman" w:eastAsia="Times New Roman" w:hAnsi="Times New Roman" w:cs="Times New Roman"/>
                <w:sz w:val="20"/>
              </w:rPr>
            </w:pPr>
          </w:p>
        </w:tc>
      </w:tr>
      <w:tr w:rsidR="00BC419A" w14:paraId="3FCD987D" w14:textId="77777777">
        <w:trPr>
          <w:trHeight w:val="300"/>
        </w:trPr>
        <w:tc>
          <w:tcPr>
            <w:tcW w:w="2720" w:type="dxa"/>
            <w:tcBorders>
              <w:top w:val="nil"/>
              <w:left w:val="nil"/>
              <w:bottom w:val="nil"/>
              <w:right w:val="nil"/>
            </w:tcBorders>
            <w:shd w:val="clear" w:color="auto" w:fill="auto"/>
            <w:noWrap/>
            <w:vAlign w:val="bottom"/>
            <w:hideMark/>
          </w:tcPr>
          <w:p w14:paraId="3FCD986F"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Ν.Δ:</w:t>
            </w:r>
          </w:p>
        </w:tc>
        <w:tc>
          <w:tcPr>
            <w:tcW w:w="2685" w:type="dxa"/>
            <w:tcBorders>
              <w:top w:val="nil"/>
              <w:left w:val="nil"/>
              <w:bottom w:val="nil"/>
              <w:right w:val="nil"/>
            </w:tcBorders>
            <w:shd w:val="clear" w:color="auto" w:fill="auto"/>
            <w:noWrap/>
            <w:vAlign w:val="bottom"/>
            <w:hideMark/>
          </w:tcPr>
          <w:p w14:paraId="3FCD9870"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871"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872"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OXI</w:t>
            </w:r>
          </w:p>
        </w:tc>
        <w:tc>
          <w:tcPr>
            <w:tcW w:w="115" w:type="dxa"/>
            <w:tcBorders>
              <w:top w:val="nil"/>
              <w:left w:val="nil"/>
              <w:bottom w:val="nil"/>
              <w:right w:val="nil"/>
            </w:tcBorders>
            <w:shd w:val="clear" w:color="auto" w:fill="auto"/>
            <w:noWrap/>
            <w:vAlign w:val="bottom"/>
            <w:hideMark/>
          </w:tcPr>
          <w:p w14:paraId="3FCD9873"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874"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87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7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7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78"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79"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7A"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7B"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7C" w14:textId="77777777" w:rsidR="00F63EA7" w:rsidRPr="00CD5F2C" w:rsidRDefault="0035347C">
            <w:pPr>
              <w:contextualSpacing/>
              <w:rPr>
                <w:rFonts w:ascii="Times New Roman" w:eastAsia="Times New Roman" w:hAnsi="Times New Roman" w:cs="Times New Roman"/>
                <w:sz w:val="20"/>
              </w:rPr>
            </w:pPr>
          </w:p>
        </w:tc>
      </w:tr>
      <w:tr w:rsidR="00BC419A" w14:paraId="3FCD988C" w14:textId="77777777">
        <w:trPr>
          <w:trHeight w:val="300"/>
        </w:trPr>
        <w:tc>
          <w:tcPr>
            <w:tcW w:w="2720" w:type="dxa"/>
            <w:tcBorders>
              <w:top w:val="nil"/>
              <w:left w:val="nil"/>
              <w:bottom w:val="nil"/>
              <w:right w:val="nil"/>
            </w:tcBorders>
            <w:shd w:val="clear" w:color="auto" w:fill="auto"/>
            <w:noWrap/>
            <w:vAlign w:val="bottom"/>
            <w:hideMark/>
          </w:tcPr>
          <w:p w14:paraId="3FCD987E"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ΔΗ.ΣΥ:</w:t>
            </w:r>
          </w:p>
        </w:tc>
        <w:tc>
          <w:tcPr>
            <w:tcW w:w="2685" w:type="dxa"/>
            <w:tcBorders>
              <w:top w:val="nil"/>
              <w:left w:val="nil"/>
              <w:bottom w:val="nil"/>
              <w:right w:val="nil"/>
            </w:tcBorders>
            <w:shd w:val="clear" w:color="auto" w:fill="auto"/>
            <w:noWrap/>
            <w:vAlign w:val="bottom"/>
            <w:hideMark/>
          </w:tcPr>
          <w:p w14:paraId="3FCD987F"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880"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881"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OXI</w:t>
            </w:r>
          </w:p>
        </w:tc>
        <w:tc>
          <w:tcPr>
            <w:tcW w:w="115" w:type="dxa"/>
            <w:tcBorders>
              <w:top w:val="nil"/>
              <w:left w:val="nil"/>
              <w:bottom w:val="nil"/>
              <w:right w:val="nil"/>
            </w:tcBorders>
            <w:shd w:val="clear" w:color="auto" w:fill="auto"/>
            <w:noWrap/>
            <w:vAlign w:val="bottom"/>
            <w:hideMark/>
          </w:tcPr>
          <w:p w14:paraId="3FCD9882"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883"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88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8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8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8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88"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89"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8A"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8B" w14:textId="77777777" w:rsidR="00F63EA7" w:rsidRPr="00CD5F2C" w:rsidRDefault="0035347C">
            <w:pPr>
              <w:contextualSpacing/>
              <w:rPr>
                <w:rFonts w:ascii="Times New Roman" w:eastAsia="Times New Roman" w:hAnsi="Times New Roman" w:cs="Times New Roman"/>
                <w:sz w:val="20"/>
              </w:rPr>
            </w:pPr>
          </w:p>
        </w:tc>
      </w:tr>
      <w:tr w:rsidR="00BC419A" w14:paraId="3FCD989B" w14:textId="77777777">
        <w:trPr>
          <w:trHeight w:val="300"/>
        </w:trPr>
        <w:tc>
          <w:tcPr>
            <w:tcW w:w="2720" w:type="dxa"/>
            <w:tcBorders>
              <w:top w:val="nil"/>
              <w:left w:val="nil"/>
              <w:bottom w:val="nil"/>
              <w:right w:val="nil"/>
            </w:tcBorders>
            <w:shd w:val="clear" w:color="auto" w:fill="auto"/>
            <w:noWrap/>
            <w:vAlign w:val="bottom"/>
            <w:hideMark/>
          </w:tcPr>
          <w:p w14:paraId="3FCD988D"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Χ.Α:</w:t>
            </w:r>
          </w:p>
        </w:tc>
        <w:tc>
          <w:tcPr>
            <w:tcW w:w="2685" w:type="dxa"/>
            <w:tcBorders>
              <w:top w:val="nil"/>
              <w:left w:val="nil"/>
              <w:bottom w:val="nil"/>
              <w:right w:val="nil"/>
            </w:tcBorders>
            <w:shd w:val="clear" w:color="auto" w:fill="auto"/>
            <w:noWrap/>
            <w:vAlign w:val="bottom"/>
            <w:hideMark/>
          </w:tcPr>
          <w:p w14:paraId="3FCD988E"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88F"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890"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OXI</w:t>
            </w:r>
          </w:p>
        </w:tc>
        <w:tc>
          <w:tcPr>
            <w:tcW w:w="115" w:type="dxa"/>
            <w:tcBorders>
              <w:top w:val="nil"/>
              <w:left w:val="nil"/>
              <w:bottom w:val="nil"/>
              <w:right w:val="nil"/>
            </w:tcBorders>
            <w:shd w:val="clear" w:color="auto" w:fill="auto"/>
            <w:noWrap/>
            <w:vAlign w:val="bottom"/>
            <w:hideMark/>
          </w:tcPr>
          <w:p w14:paraId="3FCD9891"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892"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89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9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9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9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9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98"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99"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9A" w14:textId="77777777" w:rsidR="00F63EA7" w:rsidRPr="00CD5F2C" w:rsidRDefault="0035347C">
            <w:pPr>
              <w:contextualSpacing/>
              <w:rPr>
                <w:rFonts w:ascii="Times New Roman" w:eastAsia="Times New Roman" w:hAnsi="Times New Roman" w:cs="Times New Roman"/>
                <w:sz w:val="20"/>
              </w:rPr>
            </w:pPr>
          </w:p>
        </w:tc>
      </w:tr>
      <w:tr w:rsidR="00BC419A" w14:paraId="3FCD98AA" w14:textId="77777777">
        <w:trPr>
          <w:trHeight w:val="300"/>
        </w:trPr>
        <w:tc>
          <w:tcPr>
            <w:tcW w:w="2720" w:type="dxa"/>
            <w:tcBorders>
              <w:top w:val="nil"/>
              <w:left w:val="nil"/>
              <w:bottom w:val="nil"/>
              <w:right w:val="nil"/>
            </w:tcBorders>
            <w:shd w:val="clear" w:color="auto" w:fill="auto"/>
            <w:noWrap/>
            <w:vAlign w:val="bottom"/>
            <w:hideMark/>
          </w:tcPr>
          <w:p w14:paraId="3FCD989C"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Κ.Κ.Ε:</w:t>
            </w:r>
          </w:p>
        </w:tc>
        <w:tc>
          <w:tcPr>
            <w:tcW w:w="2685" w:type="dxa"/>
            <w:tcBorders>
              <w:top w:val="nil"/>
              <w:left w:val="nil"/>
              <w:bottom w:val="nil"/>
              <w:right w:val="nil"/>
            </w:tcBorders>
            <w:shd w:val="clear" w:color="auto" w:fill="auto"/>
            <w:noWrap/>
            <w:vAlign w:val="bottom"/>
            <w:hideMark/>
          </w:tcPr>
          <w:p w14:paraId="3FCD989D"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89E"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89F"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ΠΡΝ</w:t>
            </w:r>
          </w:p>
        </w:tc>
        <w:tc>
          <w:tcPr>
            <w:tcW w:w="115" w:type="dxa"/>
            <w:tcBorders>
              <w:top w:val="nil"/>
              <w:left w:val="nil"/>
              <w:bottom w:val="nil"/>
              <w:right w:val="nil"/>
            </w:tcBorders>
            <w:shd w:val="clear" w:color="auto" w:fill="auto"/>
            <w:noWrap/>
            <w:vAlign w:val="bottom"/>
            <w:hideMark/>
          </w:tcPr>
          <w:p w14:paraId="3FCD98A0"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8A1"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8A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A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A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A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A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A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A8"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A9" w14:textId="77777777" w:rsidR="00F63EA7" w:rsidRPr="00CD5F2C" w:rsidRDefault="0035347C">
            <w:pPr>
              <w:contextualSpacing/>
              <w:rPr>
                <w:rFonts w:ascii="Times New Roman" w:eastAsia="Times New Roman" w:hAnsi="Times New Roman" w:cs="Times New Roman"/>
                <w:sz w:val="20"/>
              </w:rPr>
            </w:pPr>
          </w:p>
        </w:tc>
      </w:tr>
      <w:tr w:rsidR="00BC419A" w14:paraId="3FCD98B9" w14:textId="77777777">
        <w:trPr>
          <w:trHeight w:val="300"/>
        </w:trPr>
        <w:tc>
          <w:tcPr>
            <w:tcW w:w="2720" w:type="dxa"/>
            <w:tcBorders>
              <w:top w:val="nil"/>
              <w:left w:val="nil"/>
              <w:bottom w:val="nil"/>
              <w:right w:val="nil"/>
            </w:tcBorders>
            <w:shd w:val="clear" w:color="auto" w:fill="auto"/>
            <w:noWrap/>
            <w:vAlign w:val="bottom"/>
            <w:hideMark/>
          </w:tcPr>
          <w:p w14:paraId="3FCD98AB"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ΑΝ.ΕΛ:</w:t>
            </w:r>
          </w:p>
        </w:tc>
        <w:tc>
          <w:tcPr>
            <w:tcW w:w="2685" w:type="dxa"/>
            <w:tcBorders>
              <w:top w:val="nil"/>
              <w:left w:val="nil"/>
              <w:bottom w:val="nil"/>
              <w:right w:val="nil"/>
            </w:tcBorders>
            <w:shd w:val="clear" w:color="auto" w:fill="auto"/>
            <w:noWrap/>
            <w:vAlign w:val="bottom"/>
            <w:hideMark/>
          </w:tcPr>
          <w:p w14:paraId="3FCD98AC"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8AD"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8AE"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98AF"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8B0"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8B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B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B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B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B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B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B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B8" w14:textId="77777777" w:rsidR="00F63EA7" w:rsidRPr="00CD5F2C" w:rsidRDefault="0035347C">
            <w:pPr>
              <w:contextualSpacing/>
              <w:rPr>
                <w:rFonts w:ascii="Times New Roman" w:eastAsia="Times New Roman" w:hAnsi="Times New Roman" w:cs="Times New Roman"/>
                <w:sz w:val="20"/>
              </w:rPr>
            </w:pPr>
          </w:p>
        </w:tc>
      </w:tr>
      <w:tr w:rsidR="00BC419A" w14:paraId="3FCD98C8" w14:textId="77777777">
        <w:trPr>
          <w:trHeight w:val="300"/>
        </w:trPr>
        <w:tc>
          <w:tcPr>
            <w:tcW w:w="2720" w:type="dxa"/>
            <w:tcBorders>
              <w:top w:val="nil"/>
              <w:left w:val="nil"/>
              <w:bottom w:val="nil"/>
              <w:right w:val="nil"/>
            </w:tcBorders>
            <w:shd w:val="clear" w:color="auto" w:fill="auto"/>
            <w:noWrap/>
            <w:vAlign w:val="bottom"/>
            <w:hideMark/>
          </w:tcPr>
          <w:p w14:paraId="3FCD98BA"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ΠΟΤΑΜΙ:</w:t>
            </w:r>
          </w:p>
        </w:tc>
        <w:tc>
          <w:tcPr>
            <w:tcW w:w="2685" w:type="dxa"/>
            <w:tcBorders>
              <w:top w:val="nil"/>
              <w:left w:val="nil"/>
              <w:bottom w:val="nil"/>
              <w:right w:val="nil"/>
            </w:tcBorders>
            <w:shd w:val="clear" w:color="auto" w:fill="auto"/>
            <w:noWrap/>
            <w:vAlign w:val="bottom"/>
            <w:hideMark/>
          </w:tcPr>
          <w:p w14:paraId="3FCD98BB"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8BC"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8BD"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98BE"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8BF"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8C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C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C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C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C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C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C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C7" w14:textId="77777777" w:rsidR="00F63EA7" w:rsidRPr="00CD5F2C" w:rsidRDefault="0035347C">
            <w:pPr>
              <w:contextualSpacing/>
              <w:rPr>
                <w:rFonts w:ascii="Times New Roman" w:eastAsia="Times New Roman" w:hAnsi="Times New Roman" w:cs="Times New Roman"/>
                <w:sz w:val="20"/>
              </w:rPr>
            </w:pPr>
          </w:p>
        </w:tc>
      </w:tr>
      <w:tr w:rsidR="00BC419A" w14:paraId="3FCD98D6" w14:textId="77777777">
        <w:trPr>
          <w:trHeight w:val="300"/>
        </w:trPr>
        <w:tc>
          <w:tcPr>
            <w:tcW w:w="5405" w:type="dxa"/>
            <w:gridSpan w:val="2"/>
            <w:tcBorders>
              <w:top w:val="nil"/>
              <w:left w:val="nil"/>
              <w:bottom w:val="nil"/>
              <w:right w:val="nil"/>
            </w:tcBorders>
            <w:shd w:val="clear" w:color="auto" w:fill="auto"/>
            <w:noWrap/>
            <w:vAlign w:val="bottom"/>
            <w:hideMark/>
          </w:tcPr>
          <w:p w14:paraId="3FCD98C9"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ΕΝ. ΚΕΝΤΡΩΩΝ:</w:t>
            </w:r>
          </w:p>
        </w:tc>
        <w:tc>
          <w:tcPr>
            <w:tcW w:w="2954" w:type="dxa"/>
            <w:tcBorders>
              <w:top w:val="nil"/>
              <w:left w:val="nil"/>
              <w:bottom w:val="nil"/>
              <w:right w:val="nil"/>
            </w:tcBorders>
            <w:shd w:val="clear" w:color="auto" w:fill="auto"/>
            <w:noWrap/>
            <w:vAlign w:val="bottom"/>
            <w:hideMark/>
          </w:tcPr>
          <w:p w14:paraId="3FCD98CA" w14:textId="77777777" w:rsidR="00F63EA7" w:rsidRPr="00CD5F2C" w:rsidRDefault="0035347C">
            <w:pPr>
              <w:contextualSpacing/>
              <w:rPr>
                <w:rFonts w:ascii="Calibri" w:eastAsia="Times New Roman" w:hAnsi="Calibri" w:cs="Times New Roman"/>
                <w:color w:val="000000"/>
                <w:szCs w:val="24"/>
              </w:rPr>
            </w:pPr>
          </w:p>
        </w:tc>
        <w:tc>
          <w:tcPr>
            <w:tcW w:w="1354" w:type="dxa"/>
            <w:tcBorders>
              <w:top w:val="nil"/>
              <w:left w:val="nil"/>
              <w:bottom w:val="nil"/>
              <w:right w:val="nil"/>
            </w:tcBorders>
            <w:shd w:val="clear" w:color="auto" w:fill="auto"/>
            <w:noWrap/>
            <w:vAlign w:val="bottom"/>
            <w:hideMark/>
          </w:tcPr>
          <w:p w14:paraId="3FCD98CB"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ΠΡΝ</w:t>
            </w:r>
          </w:p>
        </w:tc>
        <w:tc>
          <w:tcPr>
            <w:tcW w:w="115" w:type="dxa"/>
            <w:tcBorders>
              <w:top w:val="nil"/>
              <w:left w:val="nil"/>
              <w:bottom w:val="nil"/>
              <w:right w:val="nil"/>
            </w:tcBorders>
            <w:shd w:val="clear" w:color="auto" w:fill="auto"/>
            <w:noWrap/>
            <w:vAlign w:val="bottom"/>
            <w:hideMark/>
          </w:tcPr>
          <w:p w14:paraId="3FCD98CC"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8CD"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8CE"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C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D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D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D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D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D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D5" w14:textId="77777777" w:rsidR="00F63EA7" w:rsidRPr="00CD5F2C" w:rsidRDefault="0035347C">
            <w:pPr>
              <w:contextualSpacing/>
              <w:rPr>
                <w:rFonts w:ascii="Times New Roman" w:eastAsia="Times New Roman" w:hAnsi="Times New Roman" w:cs="Times New Roman"/>
                <w:sz w:val="20"/>
              </w:rPr>
            </w:pPr>
          </w:p>
        </w:tc>
      </w:tr>
      <w:tr w:rsidR="00BC419A" w14:paraId="3FCD98E5" w14:textId="77777777">
        <w:trPr>
          <w:trHeight w:val="300"/>
        </w:trPr>
        <w:tc>
          <w:tcPr>
            <w:tcW w:w="2720" w:type="dxa"/>
            <w:tcBorders>
              <w:top w:val="nil"/>
              <w:left w:val="nil"/>
              <w:bottom w:val="nil"/>
              <w:right w:val="nil"/>
            </w:tcBorders>
            <w:shd w:val="clear" w:color="auto" w:fill="auto"/>
            <w:noWrap/>
            <w:vAlign w:val="bottom"/>
            <w:hideMark/>
          </w:tcPr>
          <w:p w14:paraId="3FCD98D7" w14:textId="77777777" w:rsidR="00F63EA7" w:rsidRPr="00CD5F2C" w:rsidRDefault="0035347C">
            <w:pPr>
              <w:contextualSpacing/>
              <w:rPr>
                <w:rFonts w:ascii="Times New Roman" w:eastAsia="Times New Roman" w:hAnsi="Times New Roman" w:cs="Times New Roman"/>
                <w:sz w:val="20"/>
              </w:rPr>
            </w:pPr>
          </w:p>
        </w:tc>
        <w:tc>
          <w:tcPr>
            <w:tcW w:w="2685" w:type="dxa"/>
            <w:tcBorders>
              <w:top w:val="nil"/>
              <w:left w:val="nil"/>
              <w:bottom w:val="nil"/>
              <w:right w:val="nil"/>
            </w:tcBorders>
            <w:shd w:val="clear" w:color="auto" w:fill="auto"/>
            <w:noWrap/>
            <w:vAlign w:val="bottom"/>
            <w:hideMark/>
          </w:tcPr>
          <w:p w14:paraId="3FCD98D8" w14:textId="77777777" w:rsidR="00F63EA7" w:rsidRPr="00CD5F2C" w:rsidRDefault="0035347C">
            <w:pPr>
              <w:contextualSpacing/>
              <w:rPr>
                <w:rFonts w:ascii="Times New Roman" w:eastAsia="Times New Roman" w:hAnsi="Times New Roman" w:cs="Times New Roman"/>
                <w:sz w:val="20"/>
              </w:rPr>
            </w:pPr>
          </w:p>
        </w:tc>
        <w:tc>
          <w:tcPr>
            <w:tcW w:w="2954" w:type="dxa"/>
            <w:tcBorders>
              <w:top w:val="nil"/>
              <w:left w:val="nil"/>
              <w:bottom w:val="nil"/>
              <w:right w:val="nil"/>
            </w:tcBorders>
            <w:shd w:val="clear" w:color="auto" w:fill="auto"/>
            <w:noWrap/>
            <w:vAlign w:val="bottom"/>
            <w:hideMark/>
          </w:tcPr>
          <w:p w14:paraId="3FCD98D9"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8DA"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DB" w14:textId="77777777" w:rsidR="00F63EA7" w:rsidRPr="00CD5F2C" w:rsidRDefault="0035347C">
            <w:pPr>
              <w:contextualSpacing/>
              <w:rPr>
                <w:rFonts w:ascii="Times New Roman" w:eastAsia="Times New Roman" w:hAnsi="Times New Roman" w:cs="Times New Roman"/>
                <w:sz w:val="20"/>
              </w:rPr>
            </w:pPr>
          </w:p>
        </w:tc>
        <w:tc>
          <w:tcPr>
            <w:tcW w:w="1245" w:type="dxa"/>
            <w:tcBorders>
              <w:top w:val="nil"/>
              <w:left w:val="nil"/>
              <w:bottom w:val="nil"/>
              <w:right w:val="nil"/>
            </w:tcBorders>
            <w:shd w:val="clear" w:color="auto" w:fill="auto"/>
            <w:noWrap/>
            <w:vAlign w:val="bottom"/>
            <w:hideMark/>
          </w:tcPr>
          <w:p w14:paraId="3FCD98DC"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8DD"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DE"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D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E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E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E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E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E4" w14:textId="77777777" w:rsidR="00F63EA7" w:rsidRPr="00CD5F2C" w:rsidRDefault="0035347C">
            <w:pPr>
              <w:contextualSpacing/>
              <w:rPr>
                <w:rFonts w:ascii="Times New Roman" w:eastAsia="Times New Roman" w:hAnsi="Times New Roman" w:cs="Times New Roman"/>
                <w:sz w:val="20"/>
              </w:rPr>
            </w:pPr>
          </w:p>
        </w:tc>
      </w:tr>
      <w:tr w:rsidR="00BC419A" w14:paraId="3FCD98EF" w14:textId="77777777">
        <w:trPr>
          <w:trHeight w:val="300"/>
        </w:trPr>
        <w:tc>
          <w:tcPr>
            <w:tcW w:w="2720" w:type="dxa"/>
            <w:tcBorders>
              <w:top w:val="nil"/>
              <w:left w:val="nil"/>
              <w:bottom w:val="nil"/>
              <w:right w:val="nil"/>
            </w:tcBorders>
            <w:shd w:val="clear" w:color="auto" w:fill="auto"/>
            <w:noWrap/>
            <w:vAlign w:val="bottom"/>
            <w:hideMark/>
          </w:tcPr>
          <w:p w14:paraId="3FCD98E6" w14:textId="77777777" w:rsidR="00F63EA7" w:rsidRPr="00CD5F2C" w:rsidRDefault="0035347C">
            <w:pPr>
              <w:contextualSpacing/>
              <w:rPr>
                <w:rFonts w:ascii="Times New Roman" w:eastAsia="Times New Roman" w:hAnsi="Times New Roman" w:cs="Times New Roman"/>
                <w:sz w:val="20"/>
              </w:rPr>
            </w:pPr>
          </w:p>
        </w:tc>
        <w:tc>
          <w:tcPr>
            <w:tcW w:w="9915" w:type="dxa"/>
            <w:gridSpan w:val="6"/>
            <w:tcBorders>
              <w:top w:val="nil"/>
              <w:left w:val="nil"/>
              <w:bottom w:val="nil"/>
              <w:right w:val="nil"/>
            </w:tcBorders>
            <w:shd w:val="clear" w:color="auto" w:fill="auto"/>
            <w:noWrap/>
            <w:vAlign w:val="bottom"/>
            <w:hideMark/>
          </w:tcPr>
          <w:p w14:paraId="3FCD98E7"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 xml:space="preserve">Τροπολογία 1632/47 ως </w:t>
            </w:r>
            <w:r w:rsidRPr="00CD5F2C">
              <w:rPr>
                <w:rFonts w:ascii="Calibri" w:eastAsia="Times New Roman" w:hAnsi="Calibri" w:cs="Times New Roman"/>
                <w:color w:val="000000"/>
                <w:szCs w:val="24"/>
              </w:rPr>
              <w:t>έχει   ΔΕΚΤΟ ΚΑΤΑ ΠΛΕΙΟΨΗΦΙΑ</w:t>
            </w:r>
          </w:p>
        </w:tc>
        <w:tc>
          <w:tcPr>
            <w:tcW w:w="115" w:type="dxa"/>
            <w:tcBorders>
              <w:top w:val="nil"/>
              <w:left w:val="nil"/>
              <w:bottom w:val="nil"/>
              <w:right w:val="nil"/>
            </w:tcBorders>
            <w:shd w:val="clear" w:color="auto" w:fill="auto"/>
            <w:noWrap/>
            <w:vAlign w:val="bottom"/>
            <w:hideMark/>
          </w:tcPr>
          <w:p w14:paraId="3FCD98E8" w14:textId="77777777" w:rsidR="00F63EA7" w:rsidRPr="00CD5F2C" w:rsidRDefault="0035347C">
            <w:pPr>
              <w:contextualSpacing/>
              <w:rPr>
                <w:rFonts w:ascii="Calibri" w:eastAsia="Times New Roman" w:hAnsi="Calibri" w:cs="Times New Roman"/>
                <w:color w:val="000000"/>
                <w:szCs w:val="24"/>
              </w:rPr>
            </w:pPr>
          </w:p>
        </w:tc>
        <w:tc>
          <w:tcPr>
            <w:tcW w:w="115" w:type="dxa"/>
            <w:tcBorders>
              <w:top w:val="nil"/>
              <w:left w:val="nil"/>
              <w:bottom w:val="nil"/>
              <w:right w:val="nil"/>
            </w:tcBorders>
            <w:shd w:val="clear" w:color="auto" w:fill="auto"/>
            <w:noWrap/>
            <w:vAlign w:val="bottom"/>
            <w:hideMark/>
          </w:tcPr>
          <w:p w14:paraId="3FCD98E9"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EA"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EB"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EC"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ED"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EE" w14:textId="77777777" w:rsidR="00F63EA7" w:rsidRPr="00CD5F2C" w:rsidRDefault="0035347C">
            <w:pPr>
              <w:contextualSpacing/>
              <w:rPr>
                <w:rFonts w:ascii="Times New Roman" w:eastAsia="Times New Roman" w:hAnsi="Times New Roman" w:cs="Times New Roman"/>
                <w:sz w:val="20"/>
              </w:rPr>
            </w:pPr>
          </w:p>
        </w:tc>
      </w:tr>
      <w:tr w:rsidR="00BC419A" w14:paraId="3FCD98FE" w14:textId="77777777">
        <w:trPr>
          <w:trHeight w:val="300"/>
        </w:trPr>
        <w:tc>
          <w:tcPr>
            <w:tcW w:w="2720" w:type="dxa"/>
            <w:tcBorders>
              <w:top w:val="nil"/>
              <w:left w:val="nil"/>
              <w:bottom w:val="nil"/>
              <w:right w:val="nil"/>
            </w:tcBorders>
            <w:shd w:val="clear" w:color="auto" w:fill="auto"/>
            <w:noWrap/>
            <w:vAlign w:val="bottom"/>
            <w:hideMark/>
          </w:tcPr>
          <w:p w14:paraId="3FCD98F0"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ΣΥΡΙΖΑ:</w:t>
            </w:r>
          </w:p>
        </w:tc>
        <w:tc>
          <w:tcPr>
            <w:tcW w:w="2685" w:type="dxa"/>
            <w:tcBorders>
              <w:top w:val="nil"/>
              <w:left w:val="nil"/>
              <w:bottom w:val="nil"/>
              <w:right w:val="nil"/>
            </w:tcBorders>
            <w:shd w:val="clear" w:color="auto" w:fill="auto"/>
            <w:noWrap/>
            <w:vAlign w:val="bottom"/>
            <w:hideMark/>
          </w:tcPr>
          <w:p w14:paraId="3FCD98F1"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8F2"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8F3"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98F4"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8F5"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8F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F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F8"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F9"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FA"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FB"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FC"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8FD" w14:textId="77777777" w:rsidR="00F63EA7" w:rsidRPr="00CD5F2C" w:rsidRDefault="0035347C">
            <w:pPr>
              <w:contextualSpacing/>
              <w:rPr>
                <w:rFonts w:ascii="Times New Roman" w:eastAsia="Times New Roman" w:hAnsi="Times New Roman" w:cs="Times New Roman"/>
                <w:sz w:val="20"/>
              </w:rPr>
            </w:pPr>
          </w:p>
        </w:tc>
      </w:tr>
      <w:tr w:rsidR="00BC419A" w14:paraId="3FCD990D" w14:textId="77777777">
        <w:trPr>
          <w:trHeight w:val="300"/>
        </w:trPr>
        <w:tc>
          <w:tcPr>
            <w:tcW w:w="2720" w:type="dxa"/>
            <w:tcBorders>
              <w:top w:val="nil"/>
              <w:left w:val="nil"/>
              <w:bottom w:val="nil"/>
              <w:right w:val="nil"/>
            </w:tcBorders>
            <w:shd w:val="clear" w:color="auto" w:fill="auto"/>
            <w:noWrap/>
            <w:vAlign w:val="bottom"/>
            <w:hideMark/>
          </w:tcPr>
          <w:p w14:paraId="3FCD98FF"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Ν.Δ:</w:t>
            </w:r>
          </w:p>
        </w:tc>
        <w:tc>
          <w:tcPr>
            <w:tcW w:w="2685" w:type="dxa"/>
            <w:tcBorders>
              <w:top w:val="nil"/>
              <w:left w:val="nil"/>
              <w:bottom w:val="nil"/>
              <w:right w:val="nil"/>
            </w:tcBorders>
            <w:shd w:val="clear" w:color="auto" w:fill="auto"/>
            <w:noWrap/>
            <w:vAlign w:val="bottom"/>
            <w:hideMark/>
          </w:tcPr>
          <w:p w14:paraId="3FCD9900"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901"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902"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OXI</w:t>
            </w:r>
          </w:p>
        </w:tc>
        <w:tc>
          <w:tcPr>
            <w:tcW w:w="115" w:type="dxa"/>
            <w:tcBorders>
              <w:top w:val="nil"/>
              <w:left w:val="nil"/>
              <w:bottom w:val="nil"/>
              <w:right w:val="nil"/>
            </w:tcBorders>
            <w:shd w:val="clear" w:color="auto" w:fill="auto"/>
            <w:noWrap/>
            <w:vAlign w:val="bottom"/>
            <w:hideMark/>
          </w:tcPr>
          <w:p w14:paraId="3FCD9903"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904"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90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0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0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08"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09"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0A"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0B"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0C" w14:textId="77777777" w:rsidR="00F63EA7" w:rsidRPr="00CD5F2C" w:rsidRDefault="0035347C">
            <w:pPr>
              <w:contextualSpacing/>
              <w:rPr>
                <w:rFonts w:ascii="Times New Roman" w:eastAsia="Times New Roman" w:hAnsi="Times New Roman" w:cs="Times New Roman"/>
                <w:sz w:val="20"/>
              </w:rPr>
            </w:pPr>
          </w:p>
        </w:tc>
      </w:tr>
      <w:tr w:rsidR="00BC419A" w14:paraId="3FCD991C" w14:textId="77777777">
        <w:trPr>
          <w:trHeight w:val="300"/>
        </w:trPr>
        <w:tc>
          <w:tcPr>
            <w:tcW w:w="2720" w:type="dxa"/>
            <w:tcBorders>
              <w:top w:val="nil"/>
              <w:left w:val="nil"/>
              <w:bottom w:val="nil"/>
              <w:right w:val="nil"/>
            </w:tcBorders>
            <w:shd w:val="clear" w:color="auto" w:fill="auto"/>
            <w:noWrap/>
            <w:vAlign w:val="bottom"/>
            <w:hideMark/>
          </w:tcPr>
          <w:p w14:paraId="3FCD990E"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ΔΗ.ΣΥ:</w:t>
            </w:r>
          </w:p>
        </w:tc>
        <w:tc>
          <w:tcPr>
            <w:tcW w:w="2685" w:type="dxa"/>
            <w:tcBorders>
              <w:top w:val="nil"/>
              <w:left w:val="nil"/>
              <w:bottom w:val="nil"/>
              <w:right w:val="nil"/>
            </w:tcBorders>
            <w:shd w:val="clear" w:color="auto" w:fill="auto"/>
            <w:noWrap/>
            <w:vAlign w:val="bottom"/>
            <w:hideMark/>
          </w:tcPr>
          <w:p w14:paraId="3FCD990F"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910"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911"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OXI</w:t>
            </w:r>
          </w:p>
        </w:tc>
        <w:tc>
          <w:tcPr>
            <w:tcW w:w="115" w:type="dxa"/>
            <w:tcBorders>
              <w:top w:val="nil"/>
              <w:left w:val="nil"/>
              <w:bottom w:val="nil"/>
              <w:right w:val="nil"/>
            </w:tcBorders>
            <w:shd w:val="clear" w:color="auto" w:fill="auto"/>
            <w:noWrap/>
            <w:vAlign w:val="bottom"/>
            <w:hideMark/>
          </w:tcPr>
          <w:p w14:paraId="3FCD9912"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913"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91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1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1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1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18"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19"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1A"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1B" w14:textId="77777777" w:rsidR="00F63EA7" w:rsidRPr="00CD5F2C" w:rsidRDefault="0035347C">
            <w:pPr>
              <w:contextualSpacing/>
              <w:rPr>
                <w:rFonts w:ascii="Times New Roman" w:eastAsia="Times New Roman" w:hAnsi="Times New Roman" w:cs="Times New Roman"/>
                <w:sz w:val="20"/>
              </w:rPr>
            </w:pPr>
          </w:p>
        </w:tc>
      </w:tr>
      <w:tr w:rsidR="00BC419A" w14:paraId="3FCD992B" w14:textId="77777777">
        <w:trPr>
          <w:trHeight w:val="300"/>
        </w:trPr>
        <w:tc>
          <w:tcPr>
            <w:tcW w:w="2720" w:type="dxa"/>
            <w:tcBorders>
              <w:top w:val="nil"/>
              <w:left w:val="nil"/>
              <w:bottom w:val="nil"/>
              <w:right w:val="nil"/>
            </w:tcBorders>
            <w:shd w:val="clear" w:color="auto" w:fill="auto"/>
            <w:noWrap/>
            <w:vAlign w:val="bottom"/>
            <w:hideMark/>
          </w:tcPr>
          <w:p w14:paraId="3FCD991D"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Χ.Α:</w:t>
            </w:r>
          </w:p>
        </w:tc>
        <w:tc>
          <w:tcPr>
            <w:tcW w:w="2685" w:type="dxa"/>
            <w:tcBorders>
              <w:top w:val="nil"/>
              <w:left w:val="nil"/>
              <w:bottom w:val="nil"/>
              <w:right w:val="nil"/>
            </w:tcBorders>
            <w:shd w:val="clear" w:color="auto" w:fill="auto"/>
            <w:noWrap/>
            <w:vAlign w:val="bottom"/>
            <w:hideMark/>
          </w:tcPr>
          <w:p w14:paraId="3FCD991E"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91F"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920"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OXI</w:t>
            </w:r>
          </w:p>
        </w:tc>
        <w:tc>
          <w:tcPr>
            <w:tcW w:w="115" w:type="dxa"/>
            <w:tcBorders>
              <w:top w:val="nil"/>
              <w:left w:val="nil"/>
              <w:bottom w:val="nil"/>
              <w:right w:val="nil"/>
            </w:tcBorders>
            <w:shd w:val="clear" w:color="auto" w:fill="auto"/>
            <w:noWrap/>
            <w:vAlign w:val="bottom"/>
            <w:hideMark/>
          </w:tcPr>
          <w:p w14:paraId="3FCD9921"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922"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92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2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2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2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2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28"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29"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2A" w14:textId="77777777" w:rsidR="00F63EA7" w:rsidRPr="00CD5F2C" w:rsidRDefault="0035347C">
            <w:pPr>
              <w:contextualSpacing/>
              <w:rPr>
                <w:rFonts w:ascii="Times New Roman" w:eastAsia="Times New Roman" w:hAnsi="Times New Roman" w:cs="Times New Roman"/>
                <w:sz w:val="20"/>
              </w:rPr>
            </w:pPr>
          </w:p>
        </w:tc>
      </w:tr>
      <w:tr w:rsidR="00BC419A" w14:paraId="3FCD993A" w14:textId="77777777">
        <w:trPr>
          <w:trHeight w:val="300"/>
        </w:trPr>
        <w:tc>
          <w:tcPr>
            <w:tcW w:w="2720" w:type="dxa"/>
            <w:tcBorders>
              <w:top w:val="nil"/>
              <w:left w:val="nil"/>
              <w:bottom w:val="nil"/>
              <w:right w:val="nil"/>
            </w:tcBorders>
            <w:shd w:val="clear" w:color="auto" w:fill="auto"/>
            <w:noWrap/>
            <w:vAlign w:val="bottom"/>
            <w:hideMark/>
          </w:tcPr>
          <w:p w14:paraId="3FCD992C"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Κ.Κ.Ε:</w:t>
            </w:r>
          </w:p>
        </w:tc>
        <w:tc>
          <w:tcPr>
            <w:tcW w:w="2685" w:type="dxa"/>
            <w:tcBorders>
              <w:top w:val="nil"/>
              <w:left w:val="nil"/>
              <w:bottom w:val="nil"/>
              <w:right w:val="nil"/>
            </w:tcBorders>
            <w:shd w:val="clear" w:color="auto" w:fill="auto"/>
            <w:noWrap/>
            <w:vAlign w:val="bottom"/>
            <w:hideMark/>
          </w:tcPr>
          <w:p w14:paraId="3FCD992D"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92E"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92F"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OXI</w:t>
            </w:r>
          </w:p>
        </w:tc>
        <w:tc>
          <w:tcPr>
            <w:tcW w:w="115" w:type="dxa"/>
            <w:tcBorders>
              <w:top w:val="nil"/>
              <w:left w:val="nil"/>
              <w:bottom w:val="nil"/>
              <w:right w:val="nil"/>
            </w:tcBorders>
            <w:shd w:val="clear" w:color="auto" w:fill="auto"/>
            <w:noWrap/>
            <w:vAlign w:val="bottom"/>
            <w:hideMark/>
          </w:tcPr>
          <w:p w14:paraId="3FCD9930"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931"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93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3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3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3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3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3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38"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39" w14:textId="77777777" w:rsidR="00F63EA7" w:rsidRPr="00CD5F2C" w:rsidRDefault="0035347C">
            <w:pPr>
              <w:contextualSpacing/>
              <w:rPr>
                <w:rFonts w:ascii="Times New Roman" w:eastAsia="Times New Roman" w:hAnsi="Times New Roman" w:cs="Times New Roman"/>
                <w:sz w:val="20"/>
              </w:rPr>
            </w:pPr>
          </w:p>
        </w:tc>
      </w:tr>
      <w:tr w:rsidR="00BC419A" w14:paraId="3FCD9949" w14:textId="77777777">
        <w:trPr>
          <w:trHeight w:val="300"/>
        </w:trPr>
        <w:tc>
          <w:tcPr>
            <w:tcW w:w="2720" w:type="dxa"/>
            <w:tcBorders>
              <w:top w:val="nil"/>
              <w:left w:val="nil"/>
              <w:bottom w:val="nil"/>
              <w:right w:val="nil"/>
            </w:tcBorders>
            <w:shd w:val="clear" w:color="auto" w:fill="auto"/>
            <w:noWrap/>
            <w:vAlign w:val="bottom"/>
            <w:hideMark/>
          </w:tcPr>
          <w:p w14:paraId="3FCD993B"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ΑΝ.ΕΛ:</w:t>
            </w:r>
          </w:p>
        </w:tc>
        <w:tc>
          <w:tcPr>
            <w:tcW w:w="2685" w:type="dxa"/>
            <w:tcBorders>
              <w:top w:val="nil"/>
              <w:left w:val="nil"/>
              <w:bottom w:val="nil"/>
              <w:right w:val="nil"/>
            </w:tcBorders>
            <w:shd w:val="clear" w:color="auto" w:fill="auto"/>
            <w:noWrap/>
            <w:vAlign w:val="bottom"/>
            <w:hideMark/>
          </w:tcPr>
          <w:p w14:paraId="3FCD993C"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93D"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93E"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993F"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940"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94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4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4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4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4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4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4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48" w14:textId="77777777" w:rsidR="00F63EA7" w:rsidRPr="00CD5F2C" w:rsidRDefault="0035347C">
            <w:pPr>
              <w:contextualSpacing/>
              <w:rPr>
                <w:rFonts w:ascii="Times New Roman" w:eastAsia="Times New Roman" w:hAnsi="Times New Roman" w:cs="Times New Roman"/>
                <w:sz w:val="20"/>
              </w:rPr>
            </w:pPr>
          </w:p>
        </w:tc>
      </w:tr>
      <w:tr w:rsidR="00BC419A" w14:paraId="3FCD9958" w14:textId="77777777">
        <w:trPr>
          <w:trHeight w:val="300"/>
        </w:trPr>
        <w:tc>
          <w:tcPr>
            <w:tcW w:w="2720" w:type="dxa"/>
            <w:tcBorders>
              <w:top w:val="nil"/>
              <w:left w:val="nil"/>
              <w:bottom w:val="nil"/>
              <w:right w:val="nil"/>
            </w:tcBorders>
            <w:shd w:val="clear" w:color="auto" w:fill="auto"/>
            <w:noWrap/>
            <w:vAlign w:val="bottom"/>
            <w:hideMark/>
          </w:tcPr>
          <w:p w14:paraId="3FCD994A"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ΠΟΤΑΜΙ:</w:t>
            </w:r>
          </w:p>
        </w:tc>
        <w:tc>
          <w:tcPr>
            <w:tcW w:w="2685" w:type="dxa"/>
            <w:tcBorders>
              <w:top w:val="nil"/>
              <w:left w:val="nil"/>
              <w:bottom w:val="nil"/>
              <w:right w:val="nil"/>
            </w:tcBorders>
            <w:shd w:val="clear" w:color="auto" w:fill="auto"/>
            <w:noWrap/>
            <w:vAlign w:val="bottom"/>
            <w:hideMark/>
          </w:tcPr>
          <w:p w14:paraId="3FCD994B"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94C"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94D"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994E"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94F"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95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5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5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5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5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5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5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57" w14:textId="77777777" w:rsidR="00F63EA7" w:rsidRPr="00CD5F2C" w:rsidRDefault="0035347C">
            <w:pPr>
              <w:contextualSpacing/>
              <w:rPr>
                <w:rFonts w:ascii="Times New Roman" w:eastAsia="Times New Roman" w:hAnsi="Times New Roman" w:cs="Times New Roman"/>
                <w:sz w:val="20"/>
              </w:rPr>
            </w:pPr>
          </w:p>
        </w:tc>
      </w:tr>
      <w:tr w:rsidR="00BC419A" w14:paraId="3FCD9966" w14:textId="77777777">
        <w:trPr>
          <w:trHeight w:val="300"/>
        </w:trPr>
        <w:tc>
          <w:tcPr>
            <w:tcW w:w="5405" w:type="dxa"/>
            <w:gridSpan w:val="2"/>
            <w:tcBorders>
              <w:top w:val="nil"/>
              <w:left w:val="nil"/>
              <w:bottom w:val="nil"/>
              <w:right w:val="nil"/>
            </w:tcBorders>
            <w:shd w:val="clear" w:color="auto" w:fill="auto"/>
            <w:noWrap/>
            <w:vAlign w:val="bottom"/>
            <w:hideMark/>
          </w:tcPr>
          <w:p w14:paraId="3FCD9959"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ΕΝ. ΚΕΝΤΡΩΩΝ:</w:t>
            </w:r>
          </w:p>
        </w:tc>
        <w:tc>
          <w:tcPr>
            <w:tcW w:w="2954" w:type="dxa"/>
            <w:tcBorders>
              <w:top w:val="nil"/>
              <w:left w:val="nil"/>
              <w:bottom w:val="nil"/>
              <w:right w:val="nil"/>
            </w:tcBorders>
            <w:shd w:val="clear" w:color="auto" w:fill="auto"/>
            <w:noWrap/>
            <w:vAlign w:val="bottom"/>
            <w:hideMark/>
          </w:tcPr>
          <w:p w14:paraId="3FCD995A" w14:textId="77777777" w:rsidR="00F63EA7" w:rsidRPr="00CD5F2C" w:rsidRDefault="0035347C">
            <w:pPr>
              <w:contextualSpacing/>
              <w:rPr>
                <w:rFonts w:ascii="Calibri" w:eastAsia="Times New Roman" w:hAnsi="Calibri" w:cs="Times New Roman"/>
                <w:color w:val="000000"/>
                <w:szCs w:val="24"/>
              </w:rPr>
            </w:pPr>
          </w:p>
        </w:tc>
        <w:tc>
          <w:tcPr>
            <w:tcW w:w="1354" w:type="dxa"/>
            <w:tcBorders>
              <w:top w:val="nil"/>
              <w:left w:val="nil"/>
              <w:bottom w:val="nil"/>
              <w:right w:val="nil"/>
            </w:tcBorders>
            <w:shd w:val="clear" w:color="auto" w:fill="auto"/>
            <w:noWrap/>
            <w:vAlign w:val="bottom"/>
            <w:hideMark/>
          </w:tcPr>
          <w:p w14:paraId="3FCD995B"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OXI</w:t>
            </w:r>
          </w:p>
        </w:tc>
        <w:tc>
          <w:tcPr>
            <w:tcW w:w="115" w:type="dxa"/>
            <w:tcBorders>
              <w:top w:val="nil"/>
              <w:left w:val="nil"/>
              <w:bottom w:val="nil"/>
              <w:right w:val="nil"/>
            </w:tcBorders>
            <w:shd w:val="clear" w:color="auto" w:fill="auto"/>
            <w:noWrap/>
            <w:vAlign w:val="bottom"/>
            <w:hideMark/>
          </w:tcPr>
          <w:p w14:paraId="3FCD995C"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95D"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95E"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5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6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6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6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6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6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65" w14:textId="77777777" w:rsidR="00F63EA7" w:rsidRPr="00CD5F2C" w:rsidRDefault="0035347C">
            <w:pPr>
              <w:contextualSpacing/>
              <w:rPr>
                <w:rFonts w:ascii="Times New Roman" w:eastAsia="Times New Roman" w:hAnsi="Times New Roman" w:cs="Times New Roman"/>
                <w:sz w:val="20"/>
              </w:rPr>
            </w:pPr>
          </w:p>
        </w:tc>
      </w:tr>
      <w:tr w:rsidR="00BC419A" w14:paraId="3FCD9975" w14:textId="77777777">
        <w:trPr>
          <w:trHeight w:val="300"/>
        </w:trPr>
        <w:tc>
          <w:tcPr>
            <w:tcW w:w="2720" w:type="dxa"/>
            <w:tcBorders>
              <w:top w:val="nil"/>
              <w:left w:val="nil"/>
              <w:bottom w:val="nil"/>
              <w:right w:val="nil"/>
            </w:tcBorders>
            <w:shd w:val="clear" w:color="auto" w:fill="auto"/>
            <w:noWrap/>
            <w:vAlign w:val="bottom"/>
            <w:hideMark/>
          </w:tcPr>
          <w:p w14:paraId="3FCD9967" w14:textId="77777777" w:rsidR="00F63EA7" w:rsidRPr="00CD5F2C" w:rsidRDefault="0035347C">
            <w:pPr>
              <w:contextualSpacing/>
              <w:rPr>
                <w:rFonts w:ascii="Times New Roman" w:eastAsia="Times New Roman" w:hAnsi="Times New Roman" w:cs="Times New Roman"/>
                <w:sz w:val="20"/>
              </w:rPr>
            </w:pPr>
          </w:p>
        </w:tc>
        <w:tc>
          <w:tcPr>
            <w:tcW w:w="2685" w:type="dxa"/>
            <w:tcBorders>
              <w:top w:val="nil"/>
              <w:left w:val="nil"/>
              <w:bottom w:val="nil"/>
              <w:right w:val="nil"/>
            </w:tcBorders>
            <w:shd w:val="clear" w:color="auto" w:fill="auto"/>
            <w:noWrap/>
            <w:vAlign w:val="bottom"/>
            <w:hideMark/>
          </w:tcPr>
          <w:p w14:paraId="3FCD9968" w14:textId="77777777" w:rsidR="00F63EA7" w:rsidRPr="00CD5F2C" w:rsidRDefault="0035347C">
            <w:pPr>
              <w:contextualSpacing/>
              <w:rPr>
                <w:rFonts w:ascii="Times New Roman" w:eastAsia="Times New Roman" w:hAnsi="Times New Roman" w:cs="Times New Roman"/>
                <w:sz w:val="20"/>
              </w:rPr>
            </w:pPr>
          </w:p>
        </w:tc>
        <w:tc>
          <w:tcPr>
            <w:tcW w:w="2954" w:type="dxa"/>
            <w:tcBorders>
              <w:top w:val="nil"/>
              <w:left w:val="nil"/>
              <w:bottom w:val="nil"/>
              <w:right w:val="nil"/>
            </w:tcBorders>
            <w:shd w:val="clear" w:color="auto" w:fill="auto"/>
            <w:noWrap/>
            <w:vAlign w:val="bottom"/>
            <w:hideMark/>
          </w:tcPr>
          <w:p w14:paraId="3FCD9969"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96A"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6B" w14:textId="77777777" w:rsidR="00F63EA7" w:rsidRPr="00CD5F2C" w:rsidRDefault="0035347C">
            <w:pPr>
              <w:contextualSpacing/>
              <w:rPr>
                <w:rFonts w:ascii="Times New Roman" w:eastAsia="Times New Roman" w:hAnsi="Times New Roman" w:cs="Times New Roman"/>
                <w:sz w:val="20"/>
              </w:rPr>
            </w:pPr>
          </w:p>
        </w:tc>
        <w:tc>
          <w:tcPr>
            <w:tcW w:w="1245" w:type="dxa"/>
            <w:tcBorders>
              <w:top w:val="nil"/>
              <w:left w:val="nil"/>
              <w:bottom w:val="nil"/>
              <w:right w:val="nil"/>
            </w:tcBorders>
            <w:shd w:val="clear" w:color="auto" w:fill="auto"/>
            <w:noWrap/>
            <w:vAlign w:val="bottom"/>
            <w:hideMark/>
          </w:tcPr>
          <w:p w14:paraId="3FCD996C"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96D"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6E"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6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7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7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7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7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74" w14:textId="77777777" w:rsidR="00F63EA7" w:rsidRPr="00CD5F2C" w:rsidRDefault="0035347C">
            <w:pPr>
              <w:contextualSpacing/>
              <w:rPr>
                <w:rFonts w:ascii="Times New Roman" w:eastAsia="Times New Roman" w:hAnsi="Times New Roman" w:cs="Times New Roman"/>
                <w:sz w:val="20"/>
              </w:rPr>
            </w:pPr>
          </w:p>
        </w:tc>
      </w:tr>
      <w:tr w:rsidR="00BC419A" w14:paraId="3FCD997F" w14:textId="77777777">
        <w:trPr>
          <w:trHeight w:val="300"/>
        </w:trPr>
        <w:tc>
          <w:tcPr>
            <w:tcW w:w="2720" w:type="dxa"/>
            <w:tcBorders>
              <w:top w:val="nil"/>
              <w:left w:val="nil"/>
              <w:bottom w:val="nil"/>
              <w:right w:val="nil"/>
            </w:tcBorders>
            <w:shd w:val="clear" w:color="auto" w:fill="auto"/>
            <w:noWrap/>
            <w:vAlign w:val="bottom"/>
            <w:hideMark/>
          </w:tcPr>
          <w:p w14:paraId="3FCD9976" w14:textId="77777777" w:rsidR="00F63EA7" w:rsidRPr="00CD5F2C" w:rsidRDefault="0035347C">
            <w:pPr>
              <w:contextualSpacing/>
              <w:rPr>
                <w:rFonts w:ascii="Times New Roman" w:eastAsia="Times New Roman" w:hAnsi="Times New Roman" w:cs="Times New Roman"/>
                <w:sz w:val="20"/>
              </w:rPr>
            </w:pPr>
          </w:p>
        </w:tc>
        <w:tc>
          <w:tcPr>
            <w:tcW w:w="9915" w:type="dxa"/>
            <w:gridSpan w:val="6"/>
            <w:tcBorders>
              <w:top w:val="nil"/>
              <w:left w:val="nil"/>
              <w:bottom w:val="nil"/>
              <w:right w:val="nil"/>
            </w:tcBorders>
            <w:shd w:val="clear" w:color="auto" w:fill="auto"/>
            <w:noWrap/>
            <w:vAlign w:val="bottom"/>
            <w:hideMark/>
          </w:tcPr>
          <w:p w14:paraId="3FCD9977"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Τροπολογία 1633/48 ως έχει   ΔΕΚΤΟ ΚΑΤΑ ΠΛΕΙΟΨΗΦΙΑ</w:t>
            </w:r>
          </w:p>
        </w:tc>
        <w:tc>
          <w:tcPr>
            <w:tcW w:w="115" w:type="dxa"/>
            <w:tcBorders>
              <w:top w:val="nil"/>
              <w:left w:val="nil"/>
              <w:bottom w:val="nil"/>
              <w:right w:val="nil"/>
            </w:tcBorders>
            <w:shd w:val="clear" w:color="auto" w:fill="auto"/>
            <w:noWrap/>
            <w:vAlign w:val="bottom"/>
            <w:hideMark/>
          </w:tcPr>
          <w:p w14:paraId="3FCD9978" w14:textId="77777777" w:rsidR="00F63EA7" w:rsidRPr="00CD5F2C" w:rsidRDefault="0035347C">
            <w:pPr>
              <w:contextualSpacing/>
              <w:rPr>
                <w:rFonts w:ascii="Calibri" w:eastAsia="Times New Roman" w:hAnsi="Calibri" w:cs="Times New Roman"/>
                <w:color w:val="000000"/>
                <w:szCs w:val="24"/>
              </w:rPr>
            </w:pPr>
          </w:p>
        </w:tc>
        <w:tc>
          <w:tcPr>
            <w:tcW w:w="115" w:type="dxa"/>
            <w:tcBorders>
              <w:top w:val="nil"/>
              <w:left w:val="nil"/>
              <w:bottom w:val="nil"/>
              <w:right w:val="nil"/>
            </w:tcBorders>
            <w:shd w:val="clear" w:color="auto" w:fill="auto"/>
            <w:noWrap/>
            <w:vAlign w:val="bottom"/>
            <w:hideMark/>
          </w:tcPr>
          <w:p w14:paraId="3FCD9979"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7A"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7B"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7C"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7D"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7E" w14:textId="77777777" w:rsidR="00F63EA7" w:rsidRPr="00CD5F2C" w:rsidRDefault="0035347C">
            <w:pPr>
              <w:contextualSpacing/>
              <w:rPr>
                <w:rFonts w:ascii="Times New Roman" w:eastAsia="Times New Roman" w:hAnsi="Times New Roman" w:cs="Times New Roman"/>
                <w:sz w:val="20"/>
              </w:rPr>
            </w:pPr>
          </w:p>
        </w:tc>
      </w:tr>
      <w:tr w:rsidR="00BC419A" w14:paraId="3FCD998E" w14:textId="77777777">
        <w:trPr>
          <w:trHeight w:val="300"/>
        </w:trPr>
        <w:tc>
          <w:tcPr>
            <w:tcW w:w="2720" w:type="dxa"/>
            <w:tcBorders>
              <w:top w:val="nil"/>
              <w:left w:val="nil"/>
              <w:bottom w:val="nil"/>
              <w:right w:val="nil"/>
            </w:tcBorders>
            <w:shd w:val="clear" w:color="auto" w:fill="auto"/>
            <w:noWrap/>
            <w:vAlign w:val="bottom"/>
            <w:hideMark/>
          </w:tcPr>
          <w:p w14:paraId="3FCD9980"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ΣΥΡΙΖΑ:</w:t>
            </w:r>
          </w:p>
        </w:tc>
        <w:tc>
          <w:tcPr>
            <w:tcW w:w="2685" w:type="dxa"/>
            <w:tcBorders>
              <w:top w:val="nil"/>
              <w:left w:val="nil"/>
              <w:bottom w:val="nil"/>
              <w:right w:val="nil"/>
            </w:tcBorders>
            <w:shd w:val="clear" w:color="auto" w:fill="auto"/>
            <w:noWrap/>
            <w:vAlign w:val="bottom"/>
            <w:hideMark/>
          </w:tcPr>
          <w:p w14:paraId="3FCD9981"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982"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983"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9984"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985"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98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8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88"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89"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8A"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8B"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8C"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8D" w14:textId="77777777" w:rsidR="00F63EA7" w:rsidRPr="00CD5F2C" w:rsidRDefault="0035347C">
            <w:pPr>
              <w:contextualSpacing/>
              <w:rPr>
                <w:rFonts w:ascii="Times New Roman" w:eastAsia="Times New Roman" w:hAnsi="Times New Roman" w:cs="Times New Roman"/>
                <w:sz w:val="20"/>
              </w:rPr>
            </w:pPr>
          </w:p>
        </w:tc>
      </w:tr>
      <w:tr w:rsidR="00BC419A" w14:paraId="3FCD999D" w14:textId="77777777">
        <w:trPr>
          <w:trHeight w:val="300"/>
        </w:trPr>
        <w:tc>
          <w:tcPr>
            <w:tcW w:w="2720" w:type="dxa"/>
            <w:tcBorders>
              <w:top w:val="nil"/>
              <w:left w:val="nil"/>
              <w:bottom w:val="nil"/>
              <w:right w:val="nil"/>
            </w:tcBorders>
            <w:shd w:val="clear" w:color="auto" w:fill="auto"/>
            <w:noWrap/>
            <w:vAlign w:val="bottom"/>
            <w:hideMark/>
          </w:tcPr>
          <w:p w14:paraId="3FCD998F"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Ν.Δ:</w:t>
            </w:r>
          </w:p>
        </w:tc>
        <w:tc>
          <w:tcPr>
            <w:tcW w:w="2685" w:type="dxa"/>
            <w:tcBorders>
              <w:top w:val="nil"/>
              <w:left w:val="nil"/>
              <w:bottom w:val="nil"/>
              <w:right w:val="nil"/>
            </w:tcBorders>
            <w:shd w:val="clear" w:color="auto" w:fill="auto"/>
            <w:noWrap/>
            <w:vAlign w:val="bottom"/>
            <w:hideMark/>
          </w:tcPr>
          <w:p w14:paraId="3FCD9990"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991"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992"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OXI</w:t>
            </w:r>
          </w:p>
        </w:tc>
        <w:tc>
          <w:tcPr>
            <w:tcW w:w="115" w:type="dxa"/>
            <w:tcBorders>
              <w:top w:val="nil"/>
              <w:left w:val="nil"/>
              <w:bottom w:val="nil"/>
              <w:right w:val="nil"/>
            </w:tcBorders>
            <w:shd w:val="clear" w:color="auto" w:fill="auto"/>
            <w:noWrap/>
            <w:vAlign w:val="bottom"/>
            <w:hideMark/>
          </w:tcPr>
          <w:p w14:paraId="3FCD9993"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994"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99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9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9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98"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99"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9A"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9B"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9C" w14:textId="77777777" w:rsidR="00F63EA7" w:rsidRPr="00CD5F2C" w:rsidRDefault="0035347C">
            <w:pPr>
              <w:contextualSpacing/>
              <w:rPr>
                <w:rFonts w:ascii="Times New Roman" w:eastAsia="Times New Roman" w:hAnsi="Times New Roman" w:cs="Times New Roman"/>
                <w:sz w:val="20"/>
              </w:rPr>
            </w:pPr>
          </w:p>
        </w:tc>
      </w:tr>
      <w:tr w:rsidR="00BC419A" w14:paraId="3FCD99AC" w14:textId="77777777">
        <w:trPr>
          <w:trHeight w:val="300"/>
        </w:trPr>
        <w:tc>
          <w:tcPr>
            <w:tcW w:w="2720" w:type="dxa"/>
            <w:tcBorders>
              <w:top w:val="nil"/>
              <w:left w:val="nil"/>
              <w:bottom w:val="nil"/>
              <w:right w:val="nil"/>
            </w:tcBorders>
            <w:shd w:val="clear" w:color="auto" w:fill="auto"/>
            <w:noWrap/>
            <w:vAlign w:val="bottom"/>
            <w:hideMark/>
          </w:tcPr>
          <w:p w14:paraId="3FCD999E"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ΔΗ.ΣΥ:</w:t>
            </w:r>
          </w:p>
        </w:tc>
        <w:tc>
          <w:tcPr>
            <w:tcW w:w="2685" w:type="dxa"/>
            <w:tcBorders>
              <w:top w:val="nil"/>
              <w:left w:val="nil"/>
              <w:bottom w:val="nil"/>
              <w:right w:val="nil"/>
            </w:tcBorders>
            <w:shd w:val="clear" w:color="auto" w:fill="auto"/>
            <w:noWrap/>
            <w:vAlign w:val="bottom"/>
            <w:hideMark/>
          </w:tcPr>
          <w:p w14:paraId="3FCD999F"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9A0"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9A1"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ΠΡΝ</w:t>
            </w:r>
          </w:p>
        </w:tc>
        <w:tc>
          <w:tcPr>
            <w:tcW w:w="115" w:type="dxa"/>
            <w:tcBorders>
              <w:top w:val="nil"/>
              <w:left w:val="nil"/>
              <w:bottom w:val="nil"/>
              <w:right w:val="nil"/>
            </w:tcBorders>
            <w:shd w:val="clear" w:color="auto" w:fill="auto"/>
            <w:noWrap/>
            <w:vAlign w:val="bottom"/>
            <w:hideMark/>
          </w:tcPr>
          <w:p w14:paraId="3FCD99A2"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9A3"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9A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A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A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A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A8"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A9"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AA"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AB" w14:textId="77777777" w:rsidR="00F63EA7" w:rsidRPr="00CD5F2C" w:rsidRDefault="0035347C">
            <w:pPr>
              <w:contextualSpacing/>
              <w:rPr>
                <w:rFonts w:ascii="Times New Roman" w:eastAsia="Times New Roman" w:hAnsi="Times New Roman" w:cs="Times New Roman"/>
                <w:sz w:val="20"/>
              </w:rPr>
            </w:pPr>
          </w:p>
        </w:tc>
      </w:tr>
      <w:tr w:rsidR="00BC419A" w14:paraId="3FCD99BB" w14:textId="77777777">
        <w:trPr>
          <w:trHeight w:val="300"/>
        </w:trPr>
        <w:tc>
          <w:tcPr>
            <w:tcW w:w="2720" w:type="dxa"/>
            <w:tcBorders>
              <w:top w:val="nil"/>
              <w:left w:val="nil"/>
              <w:bottom w:val="nil"/>
              <w:right w:val="nil"/>
            </w:tcBorders>
            <w:shd w:val="clear" w:color="auto" w:fill="auto"/>
            <w:noWrap/>
            <w:vAlign w:val="bottom"/>
            <w:hideMark/>
          </w:tcPr>
          <w:p w14:paraId="3FCD99AD"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Χ.Α:</w:t>
            </w:r>
          </w:p>
        </w:tc>
        <w:tc>
          <w:tcPr>
            <w:tcW w:w="2685" w:type="dxa"/>
            <w:tcBorders>
              <w:top w:val="nil"/>
              <w:left w:val="nil"/>
              <w:bottom w:val="nil"/>
              <w:right w:val="nil"/>
            </w:tcBorders>
            <w:shd w:val="clear" w:color="auto" w:fill="auto"/>
            <w:noWrap/>
            <w:vAlign w:val="bottom"/>
            <w:hideMark/>
          </w:tcPr>
          <w:p w14:paraId="3FCD99AE"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9AF"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9B0"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ΠΡΝ</w:t>
            </w:r>
          </w:p>
        </w:tc>
        <w:tc>
          <w:tcPr>
            <w:tcW w:w="115" w:type="dxa"/>
            <w:tcBorders>
              <w:top w:val="nil"/>
              <w:left w:val="nil"/>
              <w:bottom w:val="nil"/>
              <w:right w:val="nil"/>
            </w:tcBorders>
            <w:shd w:val="clear" w:color="auto" w:fill="auto"/>
            <w:noWrap/>
            <w:vAlign w:val="bottom"/>
            <w:hideMark/>
          </w:tcPr>
          <w:p w14:paraId="3FCD99B1"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9B2"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9B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B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B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B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B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B8"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B9"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BA" w14:textId="77777777" w:rsidR="00F63EA7" w:rsidRPr="00CD5F2C" w:rsidRDefault="0035347C">
            <w:pPr>
              <w:contextualSpacing/>
              <w:rPr>
                <w:rFonts w:ascii="Times New Roman" w:eastAsia="Times New Roman" w:hAnsi="Times New Roman" w:cs="Times New Roman"/>
                <w:sz w:val="20"/>
              </w:rPr>
            </w:pPr>
          </w:p>
        </w:tc>
      </w:tr>
      <w:tr w:rsidR="00BC419A" w14:paraId="3FCD99CA" w14:textId="77777777">
        <w:trPr>
          <w:trHeight w:val="300"/>
        </w:trPr>
        <w:tc>
          <w:tcPr>
            <w:tcW w:w="2720" w:type="dxa"/>
            <w:tcBorders>
              <w:top w:val="nil"/>
              <w:left w:val="nil"/>
              <w:bottom w:val="nil"/>
              <w:right w:val="nil"/>
            </w:tcBorders>
            <w:shd w:val="clear" w:color="auto" w:fill="auto"/>
            <w:noWrap/>
            <w:vAlign w:val="bottom"/>
            <w:hideMark/>
          </w:tcPr>
          <w:p w14:paraId="3FCD99BC"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Κ.Κ.Ε:</w:t>
            </w:r>
          </w:p>
        </w:tc>
        <w:tc>
          <w:tcPr>
            <w:tcW w:w="2685" w:type="dxa"/>
            <w:tcBorders>
              <w:top w:val="nil"/>
              <w:left w:val="nil"/>
              <w:bottom w:val="nil"/>
              <w:right w:val="nil"/>
            </w:tcBorders>
            <w:shd w:val="clear" w:color="auto" w:fill="auto"/>
            <w:noWrap/>
            <w:vAlign w:val="bottom"/>
            <w:hideMark/>
          </w:tcPr>
          <w:p w14:paraId="3FCD99BD"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9BE"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9BF"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OXI</w:t>
            </w:r>
          </w:p>
        </w:tc>
        <w:tc>
          <w:tcPr>
            <w:tcW w:w="115" w:type="dxa"/>
            <w:tcBorders>
              <w:top w:val="nil"/>
              <w:left w:val="nil"/>
              <w:bottom w:val="nil"/>
              <w:right w:val="nil"/>
            </w:tcBorders>
            <w:shd w:val="clear" w:color="auto" w:fill="auto"/>
            <w:noWrap/>
            <w:vAlign w:val="bottom"/>
            <w:hideMark/>
          </w:tcPr>
          <w:p w14:paraId="3FCD99C0"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9C1"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9C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C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C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C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C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C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C8"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C9" w14:textId="77777777" w:rsidR="00F63EA7" w:rsidRPr="00CD5F2C" w:rsidRDefault="0035347C">
            <w:pPr>
              <w:contextualSpacing/>
              <w:rPr>
                <w:rFonts w:ascii="Times New Roman" w:eastAsia="Times New Roman" w:hAnsi="Times New Roman" w:cs="Times New Roman"/>
                <w:sz w:val="20"/>
              </w:rPr>
            </w:pPr>
          </w:p>
        </w:tc>
      </w:tr>
      <w:tr w:rsidR="00BC419A" w14:paraId="3FCD99D9" w14:textId="77777777">
        <w:trPr>
          <w:trHeight w:val="300"/>
        </w:trPr>
        <w:tc>
          <w:tcPr>
            <w:tcW w:w="2720" w:type="dxa"/>
            <w:tcBorders>
              <w:top w:val="nil"/>
              <w:left w:val="nil"/>
              <w:bottom w:val="nil"/>
              <w:right w:val="nil"/>
            </w:tcBorders>
            <w:shd w:val="clear" w:color="auto" w:fill="auto"/>
            <w:noWrap/>
            <w:vAlign w:val="bottom"/>
            <w:hideMark/>
          </w:tcPr>
          <w:p w14:paraId="3FCD99CB"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ΑΝ.ΕΛ:</w:t>
            </w:r>
          </w:p>
        </w:tc>
        <w:tc>
          <w:tcPr>
            <w:tcW w:w="2685" w:type="dxa"/>
            <w:tcBorders>
              <w:top w:val="nil"/>
              <w:left w:val="nil"/>
              <w:bottom w:val="nil"/>
              <w:right w:val="nil"/>
            </w:tcBorders>
            <w:shd w:val="clear" w:color="auto" w:fill="auto"/>
            <w:noWrap/>
            <w:vAlign w:val="bottom"/>
            <w:hideMark/>
          </w:tcPr>
          <w:p w14:paraId="3FCD99CC"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9CD"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9CE"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99CF"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9D0"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9D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D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D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D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D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D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D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D8" w14:textId="77777777" w:rsidR="00F63EA7" w:rsidRPr="00CD5F2C" w:rsidRDefault="0035347C">
            <w:pPr>
              <w:contextualSpacing/>
              <w:rPr>
                <w:rFonts w:ascii="Times New Roman" w:eastAsia="Times New Roman" w:hAnsi="Times New Roman" w:cs="Times New Roman"/>
                <w:sz w:val="20"/>
              </w:rPr>
            </w:pPr>
          </w:p>
        </w:tc>
      </w:tr>
      <w:tr w:rsidR="00BC419A" w14:paraId="3FCD99E8" w14:textId="77777777">
        <w:trPr>
          <w:trHeight w:val="300"/>
        </w:trPr>
        <w:tc>
          <w:tcPr>
            <w:tcW w:w="2720" w:type="dxa"/>
            <w:tcBorders>
              <w:top w:val="nil"/>
              <w:left w:val="nil"/>
              <w:bottom w:val="nil"/>
              <w:right w:val="nil"/>
            </w:tcBorders>
            <w:shd w:val="clear" w:color="auto" w:fill="auto"/>
            <w:noWrap/>
            <w:vAlign w:val="bottom"/>
            <w:hideMark/>
          </w:tcPr>
          <w:p w14:paraId="3FCD99DA"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ΠΟΤΑΜΙ:</w:t>
            </w:r>
          </w:p>
        </w:tc>
        <w:tc>
          <w:tcPr>
            <w:tcW w:w="2685" w:type="dxa"/>
            <w:tcBorders>
              <w:top w:val="nil"/>
              <w:left w:val="nil"/>
              <w:bottom w:val="nil"/>
              <w:right w:val="nil"/>
            </w:tcBorders>
            <w:shd w:val="clear" w:color="auto" w:fill="auto"/>
            <w:noWrap/>
            <w:vAlign w:val="bottom"/>
            <w:hideMark/>
          </w:tcPr>
          <w:p w14:paraId="3FCD99DB"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9DC"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9DD"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OXI</w:t>
            </w:r>
          </w:p>
        </w:tc>
        <w:tc>
          <w:tcPr>
            <w:tcW w:w="115" w:type="dxa"/>
            <w:tcBorders>
              <w:top w:val="nil"/>
              <w:left w:val="nil"/>
              <w:bottom w:val="nil"/>
              <w:right w:val="nil"/>
            </w:tcBorders>
            <w:shd w:val="clear" w:color="auto" w:fill="auto"/>
            <w:noWrap/>
            <w:vAlign w:val="bottom"/>
            <w:hideMark/>
          </w:tcPr>
          <w:p w14:paraId="3FCD99DE"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9DF"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9E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E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E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E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E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E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E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E7" w14:textId="77777777" w:rsidR="00F63EA7" w:rsidRPr="00CD5F2C" w:rsidRDefault="0035347C">
            <w:pPr>
              <w:contextualSpacing/>
              <w:rPr>
                <w:rFonts w:ascii="Times New Roman" w:eastAsia="Times New Roman" w:hAnsi="Times New Roman" w:cs="Times New Roman"/>
                <w:sz w:val="20"/>
              </w:rPr>
            </w:pPr>
          </w:p>
        </w:tc>
      </w:tr>
      <w:tr w:rsidR="00BC419A" w14:paraId="3FCD99F6" w14:textId="77777777">
        <w:trPr>
          <w:trHeight w:val="300"/>
        </w:trPr>
        <w:tc>
          <w:tcPr>
            <w:tcW w:w="5405" w:type="dxa"/>
            <w:gridSpan w:val="2"/>
            <w:tcBorders>
              <w:top w:val="nil"/>
              <w:left w:val="nil"/>
              <w:bottom w:val="nil"/>
              <w:right w:val="nil"/>
            </w:tcBorders>
            <w:shd w:val="clear" w:color="auto" w:fill="auto"/>
            <w:noWrap/>
            <w:vAlign w:val="bottom"/>
            <w:hideMark/>
          </w:tcPr>
          <w:p w14:paraId="3FCD99E9"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ΕΝ. ΚΕΝΤΡΩΩΝ:</w:t>
            </w:r>
          </w:p>
        </w:tc>
        <w:tc>
          <w:tcPr>
            <w:tcW w:w="2954" w:type="dxa"/>
            <w:tcBorders>
              <w:top w:val="nil"/>
              <w:left w:val="nil"/>
              <w:bottom w:val="nil"/>
              <w:right w:val="nil"/>
            </w:tcBorders>
            <w:shd w:val="clear" w:color="auto" w:fill="auto"/>
            <w:noWrap/>
            <w:vAlign w:val="bottom"/>
            <w:hideMark/>
          </w:tcPr>
          <w:p w14:paraId="3FCD99EA" w14:textId="77777777" w:rsidR="00F63EA7" w:rsidRPr="00CD5F2C" w:rsidRDefault="0035347C">
            <w:pPr>
              <w:contextualSpacing/>
              <w:rPr>
                <w:rFonts w:ascii="Calibri" w:eastAsia="Times New Roman" w:hAnsi="Calibri" w:cs="Times New Roman"/>
                <w:color w:val="000000"/>
                <w:szCs w:val="24"/>
              </w:rPr>
            </w:pPr>
          </w:p>
        </w:tc>
        <w:tc>
          <w:tcPr>
            <w:tcW w:w="1354" w:type="dxa"/>
            <w:tcBorders>
              <w:top w:val="nil"/>
              <w:left w:val="nil"/>
              <w:bottom w:val="nil"/>
              <w:right w:val="nil"/>
            </w:tcBorders>
            <w:shd w:val="clear" w:color="auto" w:fill="auto"/>
            <w:noWrap/>
            <w:vAlign w:val="bottom"/>
            <w:hideMark/>
          </w:tcPr>
          <w:p w14:paraId="3FCD99EB"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OXI</w:t>
            </w:r>
          </w:p>
        </w:tc>
        <w:tc>
          <w:tcPr>
            <w:tcW w:w="115" w:type="dxa"/>
            <w:tcBorders>
              <w:top w:val="nil"/>
              <w:left w:val="nil"/>
              <w:bottom w:val="nil"/>
              <w:right w:val="nil"/>
            </w:tcBorders>
            <w:shd w:val="clear" w:color="auto" w:fill="auto"/>
            <w:noWrap/>
            <w:vAlign w:val="bottom"/>
            <w:hideMark/>
          </w:tcPr>
          <w:p w14:paraId="3FCD99EC"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9ED"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9EE"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E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F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F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F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F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F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F5" w14:textId="77777777" w:rsidR="00F63EA7" w:rsidRPr="00CD5F2C" w:rsidRDefault="0035347C">
            <w:pPr>
              <w:contextualSpacing/>
              <w:rPr>
                <w:rFonts w:ascii="Times New Roman" w:eastAsia="Times New Roman" w:hAnsi="Times New Roman" w:cs="Times New Roman"/>
                <w:sz w:val="20"/>
              </w:rPr>
            </w:pPr>
          </w:p>
        </w:tc>
      </w:tr>
      <w:tr w:rsidR="00BC419A" w14:paraId="3FCD9A05" w14:textId="77777777">
        <w:trPr>
          <w:trHeight w:val="300"/>
        </w:trPr>
        <w:tc>
          <w:tcPr>
            <w:tcW w:w="2720" w:type="dxa"/>
            <w:tcBorders>
              <w:top w:val="nil"/>
              <w:left w:val="nil"/>
              <w:bottom w:val="nil"/>
              <w:right w:val="nil"/>
            </w:tcBorders>
            <w:shd w:val="clear" w:color="auto" w:fill="auto"/>
            <w:noWrap/>
            <w:vAlign w:val="bottom"/>
            <w:hideMark/>
          </w:tcPr>
          <w:p w14:paraId="3FCD99F7" w14:textId="77777777" w:rsidR="00F63EA7" w:rsidRPr="00CD5F2C" w:rsidRDefault="0035347C">
            <w:pPr>
              <w:contextualSpacing/>
              <w:rPr>
                <w:rFonts w:ascii="Times New Roman" w:eastAsia="Times New Roman" w:hAnsi="Times New Roman" w:cs="Times New Roman"/>
                <w:sz w:val="20"/>
              </w:rPr>
            </w:pPr>
          </w:p>
        </w:tc>
        <w:tc>
          <w:tcPr>
            <w:tcW w:w="2685" w:type="dxa"/>
            <w:tcBorders>
              <w:top w:val="nil"/>
              <w:left w:val="nil"/>
              <w:bottom w:val="nil"/>
              <w:right w:val="nil"/>
            </w:tcBorders>
            <w:shd w:val="clear" w:color="auto" w:fill="auto"/>
            <w:noWrap/>
            <w:vAlign w:val="bottom"/>
            <w:hideMark/>
          </w:tcPr>
          <w:p w14:paraId="3FCD99F8" w14:textId="77777777" w:rsidR="00F63EA7" w:rsidRPr="00CD5F2C" w:rsidRDefault="0035347C">
            <w:pPr>
              <w:contextualSpacing/>
              <w:rPr>
                <w:rFonts w:ascii="Times New Roman" w:eastAsia="Times New Roman" w:hAnsi="Times New Roman" w:cs="Times New Roman"/>
                <w:sz w:val="20"/>
              </w:rPr>
            </w:pPr>
          </w:p>
        </w:tc>
        <w:tc>
          <w:tcPr>
            <w:tcW w:w="2954" w:type="dxa"/>
            <w:tcBorders>
              <w:top w:val="nil"/>
              <w:left w:val="nil"/>
              <w:bottom w:val="nil"/>
              <w:right w:val="nil"/>
            </w:tcBorders>
            <w:shd w:val="clear" w:color="auto" w:fill="auto"/>
            <w:noWrap/>
            <w:vAlign w:val="bottom"/>
            <w:hideMark/>
          </w:tcPr>
          <w:p w14:paraId="3FCD99F9"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9FA"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FB" w14:textId="77777777" w:rsidR="00F63EA7" w:rsidRPr="00CD5F2C" w:rsidRDefault="0035347C">
            <w:pPr>
              <w:contextualSpacing/>
              <w:rPr>
                <w:rFonts w:ascii="Times New Roman" w:eastAsia="Times New Roman" w:hAnsi="Times New Roman" w:cs="Times New Roman"/>
                <w:sz w:val="20"/>
              </w:rPr>
            </w:pPr>
          </w:p>
        </w:tc>
        <w:tc>
          <w:tcPr>
            <w:tcW w:w="1245" w:type="dxa"/>
            <w:tcBorders>
              <w:top w:val="nil"/>
              <w:left w:val="nil"/>
              <w:bottom w:val="nil"/>
              <w:right w:val="nil"/>
            </w:tcBorders>
            <w:shd w:val="clear" w:color="auto" w:fill="auto"/>
            <w:noWrap/>
            <w:vAlign w:val="bottom"/>
            <w:hideMark/>
          </w:tcPr>
          <w:p w14:paraId="3FCD99FC"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9FD"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FE"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9F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0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0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0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0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04" w14:textId="77777777" w:rsidR="00F63EA7" w:rsidRPr="00CD5F2C" w:rsidRDefault="0035347C">
            <w:pPr>
              <w:contextualSpacing/>
              <w:rPr>
                <w:rFonts w:ascii="Times New Roman" w:eastAsia="Times New Roman" w:hAnsi="Times New Roman" w:cs="Times New Roman"/>
                <w:sz w:val="20"/>
              </w:rPr>
            </w:pPr>
          </w:p>
        </w:tc>
      </w:tr>
      <w:tr w:rsidR="00BC419A" w14:paraId="3FCD9A10" w14:textId="77777777">
        <w:trPr>
          <w:trHeight w:val="300"/>
        </w:trPr>
        <w:tc>
          <w:tcPr>
            <w:tcW w:w="2720" w:type="dxa"/>
            <w:tcBorders>
              <w:top w:val="nil"/>
              <w:left w:val="nil"/>
              <w:bottom w:val="nil"/>
              <w:right w:val="nil"/>
            </w:tcBorders>
            <w:shd w:val="clear" w:color="auto" w:fill="auto"/>
            <w:noWrap/>
            <w:vAlign w:val="bottom"/>
            <w:hideMark/>
          </w:tcPr>
          <w:p w14:paraId="3FCD9A06" w14:textId="77777777" w:rsidR="00F63EA7" w:rsidRPr="00CD5F2C" w:rsidRDefault="0035347C">
            <w:pPr>
              <w:contextualSpacing/>
              <w:rPr>
                <w:rFonts w:ascii="Times New Roman" w:eastAsia="Times New Roman" w:hAnsi="Times New Roman" w:cs="Times New Roman"/>
                <w:sz w:val="20"/>
              </w:rPr>
            </w:pPr>
          </w:p>
        </w:tc>
        <w:tc>
          <w:tcPr>
            <w:tcW w:w="8353" w:type="dxa"/>
            <w:gridSpan w:val="5"/>
            <w:tcBorders>
              <w:top w:val="nil"/>
              <w:left w:val="nil"/>
              <w:bottom w:val="nil"/>
              <w:right w:val="nil"/>
            </w:tcBorders>
            <w:shd w:val="clear" w:color="auto" w:fill="auto"/>
            <w:noWrap/>
            <w:vAlign w:val="bottom"/>
            <w:hideMark/>
          </w:tcPr>
          <w:p w14:paraId="3FCD9A07"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Ακροτελεύτιο Άρθρο   ΔΕΚΤΟ ΚΑΤΑ ΠΛΕΙΟΨΗΦΙΑ</w:t>
            </w:r>
          </w:p>
        </w:tc>
        <w:tc>
          <w:tcPr>
            <w:tcW w:w="1562" w:type="dxa"/>
            <w:tcBorders>
              <w:top w:val="nil"/>
              <w:left w:val="nil"/>
              <w:bottom w:val="nil"/>
              <w:right w:val="nil"/>
            </w:tcBorders>
            <w:shd w:val="clear" w:color="auto" w:fill="auto"/>
            <w:noWrap/>
            <w:vAlign w:val="bottom"/>
            <w:hideMark/>
          </w:tcPr>
          <w:p w14:paraId="3FCD9A08" w14:textId="77777777" w:rsidR="00F63EA7" w:rsidRPr="00CD5F2C" w:rsidRDefault="0035347C">
            <w:pPr>
              <w:contextualSpacing/>
              <w:rPr>
                <w:rFonts w:ascii="Calibri" w:eastAsia="Times New Roman" w:hAnsi="Calibri" w:cs="Times New Roman"/>
                <w:color w:val="000000"/>
                <w:szCs w:val="24"/>
              </w:rPr>
            </w:pPr>
          </w:p>
        </w:tc>
        <w:tc>
          <w:tcPr>
            <w:tcW w:w="115" w:type="dxa"/>
            <w:tcBorders>
              <w:top w:val="nil"/>
              <w:left w:val="nil"/>
              <w:bottom w:val="nil"/>
              <w:right w:val="nil"/>
            </w:tcBorders>
            <w:shd w:val="clear" w:color="auto" w:fill="auto"/>
            <w:noWrap/>
            <w:vAlign w:val="bottom"/>
            <w:hideMark/>
          </w:tcPr>
          <w:p w14:paraId="3FCD9A09"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0A"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0B"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0C"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0D"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0E"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0F" w14:textId="77777777" w:rsidR="00F63EA7" w:rsidRPr="00CD5F2C" w:rsidRDefault="0035347C">
            <w:pPr>
              <w:contextualSpacing/>
              <w:rPr>
                <w:rFonts w:ascii="Times New Roman" w:eastAsia="Times New Roman" w:hAnsi="Times New Roman" w:cs="Times New Roman"/>
                <w:sz w:val="20"/>
              </w:rPr>
            </w:pPr>
          </w:p>
        </w:tc>
      </w:tr>
      <w:tr w:rsidR="00BC419A" w14:paraId="3FCD9A1F" w14:textId="77777777">
        <w:trPr>
          <w:trHeight w:val="300"/>
        </w:trPr>
        <w:tc>
          <w:tcPr>
            <w:tcW w:w="2720" w:type="dxa"/>
            <w:tcBorders>
              <w:top w:val="nil"/>
              <w:left w:val="nil"/>
              <w:bottom w:val="nil"/>
              <w:right w:val="nil"/>
            </w:tcBorders>
            <w:shd w:val="clear" w:color="auto" w:fill="auto"/>
            <w:noWrap/>
            <w:vAlign w:val="bottom"/>
            <w:hideMark/>
          </w:tcPr>
          <w:p w14:paraId="3FCD9A11"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ΣΥΡΙΖΑ:</w:t>
            </w:r>
          </w:p>
        </w:tc>
        <w:tc>
          <w:tcPr>
            <w:tcW w:w="2685" w:type="dxa"/>
            <w:tcBorders>
              <w:top w:val="nil"/>
              <w:left w:val="nil"/>
              <w:bottom w:val="nil"/>
              <w:right w:val="nil"/>
            </w:tcBorders>
            <w:shd w:val="clear" w:color="auto" w:fill="auto"/>
            <w:noWrap/>
            <w:vAlign w:val="bottom"/>
            <w:hideMark/>
          </w:tcPr>
          <w:p w14:paraId="3FCD9A12"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A13"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A14"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9A15"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A16"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A1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18"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19"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1A"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1B"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1C"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1D"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1E" w14:textId="77777777" w:rsidR="00F63EA7" w:rsidRPr="00CD5F2C" w:rsidRDefault="0035347C">
            <w:pPr>
              <w:contextualSpacing/>
              <w:rPr>
                <w:rFonts w:ascii="Times New Roman" w:eastAsia="Times New Roman" w:hAnsi="Times New Roman" w:cs="Times New Roman"/>
                <w:sz w:val="20"/>
              </w:rPr>
            </w:pPr>
          </w:p>
        </w:tc>
      </w:tr>
      <w:tr w:rsidR="00BC419A" w14:paraId="3FCD9A2E" w14:textId="77777777">
        <w:trPr>
          <w:trHeight w:val="300"/>
        </w:trPr>
        <w:tc>
          <w:tcPr>
            <w:tcW w:w="2720" w:type="dxa"/>
            <w:tcBorders>
              <w:top w:val="nil"/>
              <w:left w:val="nil"/>
              <w:bottom w:val="nil"/>
              <w:right w:val="nil"/>
            </w:tcBorders>
            <w:shd w:val="clear" w:color="auto" w:fill="auto"/>
            <w:noWrap/>
            <w:vAlign w:val="bottom"/>
            <w:hideMark/>
          </w:tcPr>
          <w:p w14:paraId="3FCD9A20"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Ν.Δ:</w:t>
            </w:r>
          </w:p>
        </w:tc>
        <w:tc>
          <w:tcPr>
            <w:tcW w:w="2685" w:type="dxa"/>
            <w:tcBorders>
              <w:top w:val="nil"/>
              <w:left w:val="nil"/>
              <w:bottom w:val="nil"/>
              <w:right w:val="nil"/>
            </w:tcBorders>
            <w:shd w:val="clear" w:color="auto" w:fill="auto"/>
            <w:noWrap/>
            <w:vAlign w:val="bottom"/>
            <w:hideMark/>
          </w:tcPr>
          <w:p w14:paraId="3FCD9A21"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A22"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A23"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9A24"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A25"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A2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2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28"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29"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2A"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2B"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2C"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2D" w14:textId="77777777" w:rsidR="00F63EA7" w:rsidRPr="00CD5F2C" w:rsidRDefault="0035347C">
            <w:pPr>
              <w:contextualSpacing/>
              <w:rPr>
                <w:rFonts w:ascii="Times New Roman" w:eastAsia="Times New Roman" w:hAnsi="Times New Roman" w:cs="Times New Roman"/>
                <w:sz w:val="20"/>
              </w:rPr>
            </w:pPr>
          </w:p>
        </w:tc>
      </w:tr>
      <w:tr w:rsidR="00BC419A" w14:paraId="3FCD9A3D" w14:textId="77777777">
        <w:trPr>
          <w:trHeight w:val="300"/>
        </w:trPr>
        <w:tc>
          <w:tcPr>
            <w:tcW w:w="2720" w:type="dxa"/>
            <w:tcBorders>
              <w:top w:val="nil"/>
              <w:left w:val="nil"/>
              <w:bottom w:val="nil"/>
              <w:right w:val="nil"/>
            </w:tcBorders>
            <w:shd w:val="clear" w:color="auto" w:fill="auto"/>
            <w:noWrap/>
            <w:vAlign w:val="bottom"/>
            <w:hideMark/>
          </w:tcPr>
          <w:p w14:paraId="3FCD9A2F"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ΔΗ.ΣΥ:</w:t>
            </w:r>
          </w:p>
        </w:tc>
        <w:tc>
          <w:tcPr>
            <w:tcW w:w="2685" w:type="dxa"/>
            <w:tcBorders>
              <w:top w:val="nil"/>
              <w:left w:val="nil"/>
              <w:bottom w:val="nil"/>
              <w:right w:val="nil"/>
            </w:tcBorders>
            <w:shd w:val="clear" w:color="auto" w:fill="auto"/>
            <w:noWrap/>
            <w:vAlign w:val="bottom"/>
            <w:hideMark/>
          </w:tcPr>
          <w:p w14:paraId="3FCD9A30"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A31"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A32"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9A33"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A34"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A3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3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3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38"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39"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3A"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3B"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3C" w14:textId="77777777" w:rsidR="00F63EA7" w:rsidRPr="00CD5F2C" w:rsidRDefault="0035347C">
            <w:pPr>
              <w:contextualSpacing/>
              <w:rPr>
                <w:rFonts w:ascii="Times New Roman" w:eastAsia="Times New Roman" w:hAnsi="Times New Roman" w:cs="Times New Roman"/>
                <w:sz w:val="20"/>
              </w:rPr>
            </w:pPr>
          </w:p>
        </w:tc>
      </w:tr>
      <w:tr w:rsidR="00BC419A" w14:paraId="3FCD9A4C" w14:textId="77777777">
        <w:trPr>
          <w:trHeight w:val="300"/>
        </w:trPr>
        <w:tc>
          <w:tcPr>
            <w:tcW w:w="2720" w:type="dxa"/>
            <w:tcBorders>
              <w:top w:val="nil"/>
              <w:left w:val="nil"/>
              <w:bottom w:val="nil"/>
              <w:right w:val="nil"/>
            </w:tcBorders>
            <w:shd w:val="clear" w:color="auto" w:fill="auto"/>
            <w:noWrap/>
            <w:vAlign w:val="bottom"/>
            <w:hideMark/>
          </w:tcPr>
          <w:p w14:paraId="3FCD9A3E"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Χ.Α:</w:t>
            </w:r>
          </w:p>
        </w:tc>
        <w:tc>
          <w:tcPr>
            <w:tcW w:w="2685" w:type="dxa"/>
            <w:tcBorders>
              <w:top w:val="nil"/>
              <w:left w:val="nil"/>
              <w:bottom w:val="nil"/>
              <w:right w:val="nil"/>
            </w:tcBorders>
            <w:shd w:val="clear" w:color="auto" w:fill="auto"/>
            <w:noWrap/>
            <w:vAlign w:val="bottom"/>
            <w:hideMark/>
          </w:tcPr>
          <w:p w14:paraId="3FCD9A3F"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A40"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A41"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ΠΡΝ</w:t>
            </w:r>
          </w:p>
        </w:tc>
        <w:tc>
          <w:tcPr>
            <w:tcW w:w="115" w:type="dxa"/>
            <w:tcBorders>
              <w:top w:val="nil"/>
              <w:left w:val="nil"/>
              <w:bottom w:val="nil"/>
              <w:right w:val="nil"/>
            </w:tcBorders>
            <w:shd w:val="clear" w:color="auto" w:fill="auto"/>
            <w:noWrap/>
            <w:vAlign w:val="bottom"/>
            <w:hideMark/>
          </w:tcPr>
          <w:p w14:paraId="3FCD9A42"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A43"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A4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4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4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4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48"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49"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4A"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4B" w14:textId="77777777" w:rsidR="00F63EA7" w:rsidRPr="00CD5F2C" w:rsidRDefault="0035347C">
            <w:pPr>
              <w:contextualSpacing/>
              <w:rPr>
                <w:rFonts w:ascii="Times New Roman" w:eastAsia="Times New Roman" w:hAnsi="Times New Roman" w:cs="Times New Roman"/>
                <w:sz w:val="20"/>
              </w:rPr>
            </w:pPr>
          </w:p>
        </w:tc>
      </w:tr>
      <w:tr w:rsidR="00BC419A" w14:paraId="3FCD9A5B" w14:textId="77777777">
        <w:trPr>
          <w:trHeight w:val="300"/>
        </w:trPr>
        <w:tc>
          <w:tcPr>
            <w:tcW w:w="2720" w:type="dxa"/>
            <w:tcBorders>
              <w:top w:val="nil"/>
              <w:left w:val="nil"/>
              <w:bottom w:val="nil"/>
              <w:right w:val="nil"/>
            </w:tcBorders>
            <w:shd w:val="clear" w:color="auto" w:fill="auto"/>
            <w:noWrap/>
            <w:vAlign w:val="bottom"/>
            <w:hideMark/>
          </w:tcPr>
          <w:p w14:paraId="3FCD9A4D"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Κ.Κ.Ε:</w:t>
            </w:r>
          </w:p>
        </w:tc>
        <w:tc>
          <w:tcPr>
            <w:tcW w:w="2685" w:type="dxa"/>
            <w:tcBorders>
              <w:top w:val="nil"/>
              <w:left w:val="nil"/>
              <w:bottom w:val="nil"/>
              <w:right w:val="nil"/>
            </w:tcBorders>
            <w:shd w:val="clear" w:color="auto" w:fill="auto"/>
            <w:noWrap/>
            <w:vAlign w:val="bottom"/>
            <w:hideMark/>
          </w:tcPr>
          <w:p w14:paraId="3FCD9A4E"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A4F"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A50"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OXI</w:t>
            </w:r>
          </w:p>
        </w:tc>
        <w:tc>
          <w:tcPr>
            <w:tcW w:w="115" w:type="dxa"/>
            <w:tcBorders>
              <w:top w:val="nil"/>
              <w:left w:val="nil"/>
              <w:bottom w:val="nil"/>
              <w:right w:val="nil"/>
            </w:tcBorders>
            <w:shd w:val="clear" w:color="auto" w:fill="auto"/>
            <w:noWrap/>
            <w:vAlign w:val="bottom"/>
            <w:hideMark/>
          </w:tcPr>
          <w:p w14:paraId="3FCD9A51"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A52"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A5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5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5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5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5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58"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59"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5A" w14:textId="77777777" w:rsidR="00F63EA7" w:rsidRPr="00CD5F2C" w:rsidRDefault="0035347C">
            <w:pPr>
              <w:contextualSpacing/>
              <w:rPr>
                <w:rFonts w:ascii="Times New Roman" w:eastAsia="Times New Roman" w:hAnsi="Times New Roman" w:cs="Times New Roman"/>
                <w:sz w:val="20"/>
              </w:rPr>
            </w:pPr>
          </w:p>
        </w:tc>
      </w:tr>
      <w:tr w:rsidR="00BC419A" w14:paraId="3FCD9A6A" w14:textId="77777777">
        <w:trPr>
          <w:trHeight w:val="300"/>
        </w:trPr>
        <w:tc>
          <w:tcPr>
            <w:tcW w:w="2720" w:type="dxa"/>
            <w:tcBorders>
              <w:top w:val="nil"/>
              <w:left w:val="nil"/>
              <w:bottom w:val="nil"/>
              <w:right w:val="nil"/>
            </w:tcBorders>
            <w:shd w:val="clear" w:color="auto" w:fill="auto"/>
            <w:noWrap/>
            <w:vAlign w:val="bottom"/>
            <w:hideMark/>
          </w:tcPr>
          <w:p w14:paraId="3FCD9A5C"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ΑΝ.ΕΛ:</w:t>
            </w:r>
          </w:p>
        </w:tc>
        <w:tc>
          <w:tcPr>
            <w:tcW w:w="2685" w:type="dxa"/>
            <w:tcBorders>
              <w:top w:val="nil"/>
              <w:left w:val="nil"/>
              <w:bottom w:val="nil"/>
              <w:right w:val="nil"/>
            </w:tcBorders>
            <w:shd w:val="clear" w:color="auto" w:fill="auto"/>
            <w:noWrap/>
            <w:vAlign w:val="bottom"/>
            <w:hideMark/>
          </w:tcPr>
          <w:p w14:paraId="3FCD9A5D"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A5E"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A5F"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9A60"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A61"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A6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6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6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6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6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6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68"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69" w14:textId="77777777" w:rsidR="00F63EA7" w:rsidRPr="00CD5F2C" w:rsidRDefault="0035347C">
            <w:pPr>
              <w:contextualSpacing/>
              <w:rPr>
                <w:rFonts w:ascii="Times New Roman" w:eastAsia="Times New Roman" w:hAnsi="Times New Roman" w:cs="Times New Roman"/>
                <w:sz w:val="20"/>
              </w:rPr>
            </w:pPr>
          </w:p>
        </w:tc>
      </w:tr>
      <w:tr w:rsidR="00BC419A" w14:paraId="3FCD9A79" w14:textId="77777777">
        <w:trPr>
          <w:trHeight w:val="300"/>
        </w:trPr>
        <w:tc>
          <w:tcPr>
            <w:tcW w:w="2720" w:type="dxa"/>
            <w:tcBorders>
              <w:top w:val="nil"/>
              <w:left w:val="nil"/>
              <w:bottom w:val="nil"/>
              <w:right w:val="nil"/>
            </w:tcBorders>
            <w:shd w:val="clear" w:color="auto" w:fill="auto"/>
            <w:noWrap/>
            <w:vAlign w:val="bottom"/>
            <w:hideMark/>
          </w:tcPr>
          <w:p w14:paraId="3FCD9A6B"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ΠΟΤΑΜΙ:</w:t>
            </w:r>
          </w:p>
        </w:tc>
        <w:tc>
          <w:tcPr>
            <w:tcW w:w="2685" w:type="dxa"/>
            <w:tcBorders>
              <w:top w:val="nil"/>
              <w:left w:val="nil"/>
              <w:bottom w:val="nil"/>
              <w:right w:val="nil"/>
            </w:tcBorders>
            <w:shd w:val="clear" w:color="auto" w:fill="auto"/>
            <w:noWrap/>
            <w:vAlign w:val="bottom"/>
            <w:hideMark/>
          </w:tcPr>
          <w:p w14:paraId="3FCD9A6C"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A6D"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A6E"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9A6F"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A70"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A7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7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7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7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7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7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7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78" w14:textId="77777777" w:rsidR="00F63EA7" w:rsidRPr="00CD5F2C" w:rsidRDefault="0035347C">
            <w:pPr>
              <w:contextualSpacing/>
              <w:rPr>
                <w:rFonts w:ascii="Times New Roman" w:eastAsia="Times New Roman" w:hAnsi="Times New Roman" w:cs="Times New Roman"/>
                <w:sz w:val="20"/>
              </w:rPr>
            </w:pPr>
          </w:p>
        </w:tc>
      </w:tr>
      <w:tr w:rsidR="00BC419A" w14:paraId="3FCD9A87" w14:textId="77777777">
        <w:trPr>
          <w:trHeight w:val="300"/>
        </w:trPr>
        <w:tc>
          <w:tcPr>
            <w:tcW w:w="5405" w:type="dxa"/>
            <w:gridSpan w:val="2"/>
            <w:tcBorders>
              <w:top w:val="nil"/>
              <w:left w:val="nil"/>
              <w:bottom w:val="nil"/>
              <w:right w:val="nil"/>
            </w:tcBorders>
            <w:shd w:val="clear" w:color="auto" w:fill="auto"/>
            <w:noWrap/>
            <w:vAlign w:val="bottom"/>
            <w:hideMark/>
          </w:tcPr>
          <w:p w14:paraId="3FCD9A7A"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ΕΝ. ΚΕΝΤΡΩΩΝ:</w:t>
            </w:r>
          </w:p>
        </w:tc>
        <w:tc>
          <w:tcPr>
            <w:tcW w:w="2954" w:type="dxa"/>
            <w:tcBorders>
              <w:top w:val="nil"/>
              <w:left w:val="nil"/>
              <w:bottom w:val="nil"/>
              <w:right w:val="nil"/>
            </w:tcBorders>
            <w:shd w:val="clear" w:color="auto" w:fill="auto"/>
            <w:noWrap/>
            <w:vAlign w:val="bottom"/>
            <w:hideMark/>
          </w:tcPr>
          <w:p w14:paraId="3FCD9A7B" w14:textId="77777777" w:rsidR="00F63EA7" w:rsidRPr="00CD5F2C" w:rsidRDefault="0035347C">
            <w:pPr>
              <w:contextualSpacing/>
              <w:rPr>
                <w:rFonts w:ascii="Calibri" w:eastAsia="Times New Roman" w:hAnsi="Calibri" w:cs="Times New Roman"/>
                <w:color w:val="000000"/>
                <w:szCs w:val="24"/>
              </w:rPr>
            </w:pPr>
          </w:p>
        </w:tc>
        <w:tc>
          <w:tcPr>
            <w:tcW w:w="1354" w:type="dxa"/>
            <w:tcBorders>
              <w:top w:val="nil"/>
              <w:left w:val="nil"/>
              <w:bottom w:val="nil"/>
              <w:right w:val="nil"/>
            </w:tcBorders>
            <w:shd w:val="clear" w:color="auto" w:fill="auto"/>
            <w:noWrap/>
            <w:vAlign w:val="bottom"/>
            <w:hideMark/>
          </w:tcPr>
          <w:p w14:paraId="3FCD9A7C"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OXI</w:t>
            </w:r>
          </w:p>
        </w:tc>
        <w:tc>
          <w:tcPr>
            <w:tcW w:w="115" w:type="dxa"/>
            <w:tcBorders>
              <w:top w:val="nil"/>
              <w:left w:val="nil"/>
              <w:bottom w:val="nil"/>
              <w:right w:val="nil"/>
            </w:tcBorders>
            <w:shd w:val="clear" w:color="auto" w:fill="auto"/>
            <w:noWrap/>
            <w:vAlign w:val="bottom"/>
            <w:hideMark/>
          </w:tcPr>
          <w:p w14:paraId="3FCD9A7D"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A7E"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A7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8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8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8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8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8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8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86" w14:textId="77777777" w:rsidR="00F63EA7" w:rsidRPr="00CD5F2C" w:rsidRDefault="0035347C">
            <w:pPr>
              <w:contextualSpacing/>
              <w:rPr>
                <w:rFonts w:ascii="Times New Roman" w:eastAsia="Times New Roman" w:hAnsi="Times New Roman" w:cs="Times New Roman"/>
                <w:sz w:val="20"/>
              </w:rPr>
            </w:pPr>
          </w:p>
        </w:tc>
      </w:tr>
      <w:tr w:rsidR="00BC419A" w14:paraId="3FCD9A96" w14:textId="77777777">
        <w:trPr>
          <w:trHeight w:val="300"/>
        </w:trPr>
        <w:tc>
          <w:tcPr>
            <w:tcW w:w="2720" w:type="dxa"/>
            <w:tcBorders>
              <w:top w:val="nil"/>
              <w:left w:val="nil"/>
              <w:bottom w:val="nil"/>
              <w:right w:val="nil"/>
            </w:tcBorders>
            <w:shd w:val="clear" w:color="auto" w:fill="auto"/>
            <w:noWrap/>
            <w:vAlign w:val="bottom"/>
            <w:hideMark/>
          </w:tcPr>
          <w:p w14:paraId="3FCD9A88" w14:textId="77777777" w:rsidR="00F63EA7" w:rsidRPr="00CD5F2C" w:rsidRDefault="0035347C">
            <w:pPr>
              <w:contextualSpacing/>
              <w:rPr>
                <w:rFonts w:ascii="Times New Roman" w:eastAsia="Times New Roman" w:hAnsi="Times New Roman" w:cs="Times New Roman"/>
                <w:sz w:val="20"/>
              </w:rPr>
            </w:pPr>
          </w:p>
        </w:tc>
        <w:tc>
          <w:tcPr>
            <w:tcW w:w="2685" w:type="dxa"/>
            <w:tcBorders>
              <w:top w:val="nil"/>
              <w:left w:val="nil"/>
              <w:bottom w:val="nil"/>
              <w:right w:val="nil"/>
            </w:tcBorders>
            <w:shd w:val="clear" w:color="auto" w:fill="auto"/>
            <w:noWrap/>
            <w:vAlign w:val="bottom"/>
            <w:hideMark/>
          </w:tcPr>
          <w:p w14:paraId="3FCD9A89" w14:textId="77777777" w:rsidR="00F63EA7" w:rsidRPr="00CD5F2C" w:rsidRDefault="0035347C">
            <w:pPr>
              <w:contextualSpacing/>
              <w:rPr>
                <w:rFonts w:ascii="Times New Roman" w:eastAsia="Times New Roman" w:hAnsi="Times New Roman" w:cs="Times New Roman"/>
                <w:sz w:val="20"/>
              </w:rPr>
            </w:pPr>
          </w:p>
        </w:tc>
        <w:tc>
          <w:tcPr>
            <w:tcW w:w="2954" w:type="dxa"/>
            <w:tcBorders>
              <w:top w:val="nil"/>
              <w:left w:val="nil"/>
              <w:bottom w:val="nil"/>
              <w:right w:val="nil"/>
            </w:tcBorders>
            <w:shd w:val="clear" w:color="auto" w:fill="auto"/>
            <w:noWrap/>
            <w:vAlign w:val="bottom"/>
            <w:hideMark/>
          </w:tcPr>
          <w:p w14:paraId="3FCD9A8A"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A8B"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8C" w14:textId="77777777" w:rsidR="00F63EA7" w:rsidRPr="00CD5F2C" w:rsidRDefault="0035347C">
            <w:pPr>
              <w:contextualSpacing/>
              <w:rPr>
                <w:rFonts w:ascii="Times New Roman" w:eastAsia="Times New Roman" w:hAnsi="Times New Roman" w:cs="Times New Roman"/>
                <w:sz w:val="20"/>
              </w:rPr>
            </w:pPr>
          </w:p>
        </w:tc>
        <w:tc>
          <w:tcPr>
            <w:tcW w:w="1245" w:type="dxa"/>
            <w:tcBorders>
              <w:top w:val="nil"/>
              <w:left w:val="nil"/>
              <w:bottom w:val="nil"/>
              <w:right w:val="nil"/>
            </w:tcBorders>
            <w:shd w:val="clear" w:color="auto" w:fill="auto"/>
            <w:noWrap/>
            <w:vAlign w:val="bottom"/>
            <w:hideMark/>
          </w:tcPr>
          <w:p w14:paraId="3FCD9A8D"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A8E"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8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9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9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9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9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9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95" w14:textId="77777777" w:rsidR="00F63EA7" w:rsidRPr="00CD5F2C" w:rsidRDefault="0035347C">
            <w:pPr>
              <w:contextualSpacing/>
              <w:rPr>
                <w:rFonts w:ascii="Times New Roman" w:eastAsia="Times New Roman" w:hAnsi="Times New Roman" w:cs="Times New Roman"/>
                <w:sz w:val="20"/>
              </w:rPr>
            </w:pPr>
          </w:p>
        </w:tc>
      </w:tr>
      <w:tr w:rsidR="00BC419A" w14:paraId="3FCD9AA1" w14:textId="77777777">
        <w:trPr>
          <w:trHeight w:val="300"/>
        </w:trPr>
        <w:tc>
          <w:tcPr>
            <w:tcW w:w="2720" w:type="dxa"/>
            <w:tcBorders>
              <w:top w:val="nil"/>
              <w:left w:val="nil"/>
              <w:bottom w:val="nil"/>
              <w:right w:val="nil"/>
            </w:tcBorders>
            <w:shd w:val="clear" w:color="auto" w:fill="auto"/>
            <w:noWrap/>
            <w:vAlign w:val="bottom"/>
            <w:hideMark/>
          </w:tcPr>
          <w:p w14:paraId="3FCD9A97" w14:textId="77777777" w:rsidR="00F63EA7" w:rsidRPr="00CD5F2C" w:rsidRDefault="0035347C">
            <w:pPr>
              <w:contextualSpacing/>
              <w:rPr>
                <w:rFonts w:ascii="Times New Roman" w:eastAsia="Times New Roman" w:hAnsi="Times New Roman" w:cs="Times New Roman"/>
                <w:sz w:val="20"/>
              </w:rPr>
            </w:pPr>
          </w:p>
        </w:tc>
        <w:tc>
          <w:tcPr>
            <w:tcW w:w="8353" w:type="dxa"/>
            <w:gridSpan w:val="5"/>
            <w:tcBorders>
              <w:top w:val="nil"/>
              <w:left w:val="nil"/>
              <w:bottom w:val="nil"/>
              <w:right w:val="nil"/>
            </w:tcBorders>
            <w:shd w:val="clear" w:color="auto" w:fill="auto"/>
            <w:noWrap/>
            <w:vAlign w:val="bottom"/>
            <w:hideMark/>
          </w:tcPr>
          <w:p w14:paraId="3FCD9A98"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Επί του συνόλου   ΔΕΚΤΟ ΚΑΤΑ ΠΛΕΙΟΨΗΦΙΑ</w:t>
            </w:r>
          </w:p>
        </w:tc>
        <w:tc>
          <w:tcPr>
            <w:tcW w:w="1562" w:type="dxa"/>
            <w:tcBorders>
              <w:top w:val="nil"/>
              <w:left w:val="nil"/>
              <w:bottom w:val="nil"/>
              <w:right w:val="nil"/>
            </w:tcBorders>
            <w:shd w:val="clear" w:color="auto" w:fill="auto"/>
            <w:noWrap/>
            <w:vAlign w:val="bottom"/>
            <w:hideMark/>
          </w:tcPr>
          <w:p w14:paraId="3FCD9A99" w14:textId="77777777" w:rsidR="00F63EA7" w:rsidRPr="00CD5F2C" w:rsidRDefault="0035347C">
            <w:pPr>
              <w:contextualSpacing/>
              <w:rPr>
                <w:rFonts w:ascii="Calibri" w:eastAsia="Times New Roman" w:hAnsi="Calibri" w:cs="Times New Roman"/>
                <w:color w:val="000000"/>
                <w:szCs w:val="24"/>
              </w:rPr>
            </w:pPr>
          </w:p>
        </w:tc>
        <w:tc>
          <w:tcPr>
            <w:tcW w:w="115" w:type="dxa"/>
            <w:tcBorders>
              <w:top w:val="nil"/>
              <w:left w:val="nil"/>
              <w:bottom w:val="nil"/>
              <w:right w:val="nil"/>
            </w:tcBorders>
            <w:shd w:val="clear" w:color="auto" w:fill="auto"/>
            <w:noWrap/>
            <w:vAlign w:val="bottom"/>
            <w:hideMark/>
          </w:tcPr>
          <w:p w14:paraId="3FCD9A9A"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9B"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9C"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9D"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9E"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9F"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A0" w14:textId="77777777" w:rsidR="00F63EA7" w:rsidRPr="00CD5F2C" w:rsidRDefault="0035347C">
            <w:pPr>
              <w:contextualSpacing/>
              <w:rPr>
                <w:rFonts w:ascii="Times New Roman" w:eastAsia="Times New Roman" w:hAnsi="Times New Roman" w:cs="Times New Roman"/>
                <w:sz w:val="20"/>
              </w:rPr>
            </w:pPr>
          </w:p>
        </w:tc>
      </w:tr>
      <w:tr w:rsidR="00BC419A" w14:paraId="3FCD9AB0" w14:textId="77777777">
        <w:trPr>
          <w:trHeight w:val="300"/>
        </w:trPr>
        <w:tc>
          <w:tcPr>
            <w:tcW w:w="2720" w:type="dxa"/>
            <w:tcBorders>
              <w:top w:val="nil"/>
              <w:left w:val="nil"/>
              <w:bottom w:val="nil"/>
              <w:right w:val="nil"/>
            </w:tcBorders>
            <w:shd w:val="clear" w:color="auto" w:fill="auto"/>
            <w:noWrap/>
            <w:vAlign w:val="bottom"/>
            <w:hideMark/>
          </w:tcPr>
          <w:p w14:paraId="3FCD9AA2"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ΣΥΡΙΖΑ:</w:t>
            </w:r>
          </w:p>
        </w:tc>
        <w:tc>
          <w:tcPr>
            <w:tcW w:w="2685" w:type="dxa"/>
            <w:tcBorders>
              <w:top w:val="nil"/>
              <w:left w:val="nil"/>
              <w:bottom w:val="nil"/>
              <w:right w:val="nil"/>
            </w:tcBorders>
            <w:shd w:val="clear" w:color="auto" w:fill="auto"/>
            <w:noWrap/>
            <w:vAlign w:val="bottom"/>
            <w:hideMark/>
          </w:tcPr>
          <w:p w14:paraId="3FCD9AA3"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AA4"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AA5"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9AA6"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AA7"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AA8"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A9"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AA"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AB"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AC"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AD"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AE"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AF" w14:textId="77777777" w:rsidR="00F63EA7" w:rsidRPr="00CD5F2C" w:rsidRDefault="0035347C">
            <w:pPr>
              <w:contextualSpacing/>
              <w:rPr>
                <w:rFonts w:ascii="Times New Roman" w:eastAsia="Times New Roman" w:hAnsi="Times New Roman" w:cs="Times New Roman"/>
                <w:sz w:val="20"/>
              </w:rPr>
            </w:pPr>
          </w:p>
        </w:tc>
      </w:tr>
      <w:tr w:rsidR="00BC419A" w14:paraId="3FCD9ABF" w14:textId="77777777">
        <w:trPr>
          <w:trHeight w:val="300"/>
        </w:trPr>
        <w:tc>
          <w:tcPr>
            <w:tcW w:w="2720" w:type="dxa"/>
            <w:tcBorders>
              <w:top w:val="nil"/>
              <w:left w:val="nil"/>
              <w:bottom w:val="nil"/>
              <w:right w:val="nil"/>
            </w:tcBorders>
            <w:shd w:val="clear" w:color="auto" w:fill="auto"/>
            <w:noWrap/>
            <w:vAlign w:val="bottom"/>
            <w:hideMark/>
          </w:tcPr>
          <w:p w14:paraId="3FCD9AB1"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Ν.Δ:</w:t>
            </w:r>
          </w:p>
        </w:tc>
        <w:tc>
          <w:tcPr>
            <w:tcW w:w="2685" w:type="dxa"/>
            <w:tcBorders>
              <w:top w:val="nil"/>
              <w:left w:val="nil"/>
              <w:bottom w:val="nil"/>
              <w:right w:val="nil"/>
            </w:tcBorders>
            <w:shd w:val="clear" w:color="auto" w:fill="auto"/>
            <w:noWrap/>
            <w:vAlign w:val="bottom"/>
            <w:hideMark/>
          </w:tcPr>
          <w:p w14:paraId="3FCD9AB2"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AB3"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AB4"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OXI</w:t>
            </w:r>
          </w:p>
        </w:tc>
        <w:tc>
          <w:tcPr>
            <w:tcW w:w="115" w:type="dxa"/>
            <w:tcBorders>
              <w:top w:val="nil"/>
              <w:left w:val="nil"/>
              <w:bottom w:val="nil"/>
              <w:right w:val="nil"/>
            </w:tcBorders>
            <w:shd w:val="clear" w:color="auto" w:fill="auto"/>
            <w:noWrap/>
            <w:vAlign w:val="bottom"/>
            <w:hideMark/>
          </w:tcPr>
          <w:p w14:paraId="3FCD9AB5"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AB6"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AB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B8"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B9"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BA"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BB"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BC"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BD"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BE" w14:textId="77777777" w:rsidR="00F63EA7" w:rsidRPr="00CD5F2C" w:rsidRDefault="0035347C">
            <w:pPr>
              <w:contextualSpacing/>
              <w:rPr>
                <w:rFonts w:ascii="Times New Roman" w:eastAsia="Times New Roman" w:hAnsi="Times New Roman" w:cs="Times New Roman"/>
                <w:sz w:val="20"/>
              </w:rPr>
            </w:pPr>
          </w:p>
        </w:tc>
      </w:tr>
      <w:tr w:rsidR="00BC419A" w14:paraId="3FCD9ACE" w14:textId="77777777">
        <w:trPr>
          <w:trHeight w:val="300"/>
        </w:trPr>
        <w:tc>
          <w:tcPr>
            <w:tcW w:w="2720" w:type="dxa"/>
            <w:tcBorders>
              <w:top w:val="nil"/>
              <w:left w:val="nil"/>
              <w:bottom w:val="nil"/>
              <w:right w:val="nil"/>
            </w:tcBorders>
            <w:shd w:val="clear" w:color="auto" w:fill="auto"/>
            <w:noWrap/>
            <w:vAlign w:val="bottom"/>
            <w:hideMark/>
          </w:tcPr>
          <w:p w14:paraId="3FCD9AC0"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ΔΗ.ΣΥ:</w:t>
            </w:r>
          </w:p>
        </w:tc>
        <w:tc>
          <w:tcPr>
            <w:tcW w:w="2685" w:type="dxa"/>
            <w:tcBorders>
              <w:top w:val="nil"/>
              <w:left w:val="nil"/>
              <w:bottom w:val="nil"/>
              <w:right w:val="nil"/>
            </w:tcBorders>
            <w:shd w:val="clear" w:color="auto" w:fill="auto"/>
            <w:noWrap/>
            <w:vAlign w:val="bottom"/>
            <w:hideMark/>
          </w:tcPr>
          <w:p w14:paraId="3FCD9AC1"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AC2"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AC3"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9AC4"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AC5"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AC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C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C8"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C9"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CA"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CB"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CC"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CD" w14:textId="77777777" w:rsidR="00F63EA7" w:rsidRPr="00CD5F2C" w:rsidRDefault="0035347C">
            <w:pPr>
              <w:contextualSpacing/>
              <w:rPr>
                <w:rFonts w:ascii="Times New Roman" w:eastAsia="Times New Roman" w:hAnsi="Times New Roman" w:cs="Times New Roman"/>
                <w:sz w:val="20"/>
              </w:rPr>
            </w:pPr>
          </w:p>
        </w:tc>
      </w:tr>
      <w:tr w:rsidR="00BC419A" w14:paraId="3FCD9ADD" w14:textId="77777777">
        <w:trPr>
          <w:trHeight w:val="300"/>
        </w:trPr>
        <w:tc>
          <w:tcPr>
            <w:tcW w:w="2720" w:type="dxa"/>
            <w:tcBorders>
              <w:top w:val="nil"/>
              <w:left w:val="nil"/>
              <w:bottom w:val="nil"/>
              <w:right w:val="nil"/>
            </w:tcBorders>
            <w:shd w:val="clear" w:color="auto" w:fill="auto"/>
            <w:noWrap/>
            <w:vAlign w:val="bottom"/>
            <w:hideMark/>
          </w:tcPr>
          <w:p w14:paraId="3FCD9ACF"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Χ.Α:</w:t>
            </w:r>
          </w:p>
        </w:tc>
        <w:tc>
          <w:tcPr>
            <w:tcW w:w="2685" w:type="dxa"/>
            <w:tcBorders>
              <w:top w:val="nil"/>
              <w:left w:val="nil"/>
              <w:bottom w:val="nil"/>
              <w:right w:val="nil"/>
            </w:tcBorders>
            <w:shd w:val="clear" w:color="auto" w:fill="auto"/>
            <w:noWrap/>
            <w:vAlign w:val="bottom"/>
            <w:hideMark/>
          </w:tcPr>
          <w:p w14:paraId="3FCD9AD0"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AD1"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AD2"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ΠΡΝ</w:t>
            </w:r>
          </w:p>
        </w:tc>
        <w:tc>
          <w:tcPr>
            <w:tcW w:w="115" w:type="dxa"/>
            <w:tcBorders>
              <w:top w:val="nil"/>
              <w:left w:val="nil"/>
              <w:bottom w:val="nil"/>
              <w:right w:val="nil"/>
            </w:tcBorders>
            <w:shd w:val="clear" w:color="auto" w:fill="auto"/>
            <w:noWrap/>
            <w:vAlign w:val="bottom"/>
            <w:hideMark/>
          </w:tcPr>
          <w:p w14:paraId="3FCD9AD3"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AD4"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AD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D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D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D8"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D9"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DA"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DB"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DC" w14:textId="77777777" w:rsidR="00F63EA7" w:rsidRPr="00CD5F2C" w:rsidRDefault="0035347C">
            <w:pPr>
              <w:contextualSpacing/>
              <w:rPr>
                <w:rFonts w:ascii="Times New Roman" w:eastAsia="Times New Roman" w:hAnsi="Times New Roman" w:cs="Times New Roman"/>
                <w:sz w:val="20"/>
              </w:rPr>
            </w:pPr>
          </w:p>
        </w:tc>
      </w:tr>
      <w:tr w:rsidR="00BC419A" w14:paraId="3FCD9AEC" w14:textId="77777777">
        <w:trPr>
          <w:trHeight w:val="300"/>
        </w:trPr>
        <w:tc>
          <w:tcPr>
            <w:tcW w:w="2720" w:type="dxa"/>
            <w:tcBorders>
              <w:top w:val="nil"/>
              <w:left w:val="nil"/>
              <w:bottom w:val="nil"/>
              <w:right w:val="nil"/>
            </w:tcBorders>
            <w:shd w:val="clear" w:color="auto" w:fill="auto"/>
            <w:noWrap/>
            <w:vAlign w:val="bottom"/>
            <w:hideMark/>
          </w:tcPr>
          <w:p w14:paraId="3FCD9ADE"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Κ.Κ.Ε:</w:t>
            </w:r>
          </w:p>
        </w:tc>
        <w:tc>
          <w:tcPr>
            <w:tcW w:w="2685" w:type="dxa"/>
            <w:tcBorders>
              <w:top w:val="nil"/>
              <w:left w:val="nil"/>
              <w:bottom w:val="nil"/>
              <w:right w:val="nil"/>
            </w:tcBorders>
            <w:shd w:val="clear" w:color="auto" w:fill="auto"/>
            <w:noWrap/>
            <w:vAlign w:val="bottom"/>
            <w:hideMark/>
          </w:tcPr>
          <w:p w14:paraId="3FCD9ADF"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AE0"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AE1"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OXI</w:t>
            </w:r>
          </w:p>
        </w:tc>
        <w:tc>
          <w:tcPr>
            <w:tcW w:w="115" w:type="dxa"/>
            <w:tcBorders>
              <w:top w:val="nil"/>
              <w:left w:val="nil"/>
              <w:bottom w:val="nil"/>
              <w:right w:val="nil"/>
            </w:tcBorders>
            <w:shd w:val="clear" w:color="auto" w:fill="auto"/>
            <w:noWrap/>
            <w:vAlign w:val="bottom"/>
            <w:hideMark/>
          </w:tcPr>
          <w:p w14:paraId="3FCD9AE2"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AE3"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AE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E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E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E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E8"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E9"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EA"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EB" w14:textId="77777777" w:rsidR="00F63EA7" w:rsidRPr="00CD5F2C" w:rsidRDefault="0035347C">
            <w:pPr>
              <w:contextualSpacing/>
              <w:rPr>
                <w:rFonts w:ascii="Times New Roman" w:eastAsia="Times New Roman" w:hAnsi="Times New Roman" w:cs="Times New Roman"/>
                <w:sz w:val="20"/>
              </w:rPr>
            </w:pPr>
          </w:p>
        </w:tc>
      </w:tr>
      <w:tr w:rsidR="00BC419A" w14:paraId="3FCD9AFB" w14:textId="77777777">
        <w:trPr>
          <w:trHeight w:val="300"/>
        </w:trPr>
        <w:tc>
          <w:tcPr>
            <w:tcW w:w="2720" w:type="dxa"/>
            <w:tcBorders>
              <w:top w:val="nil"/>
              <w:left w:val="nil"/>
              <w:bottom w:val="nil"/>
              <w:right w:val="nil"/>
            </w:tcBorders>
            <w:shd w:val="clear" w:color="auto" w:fill="auto"/>
            <w:noWrap/>
            <w:vAlign w:val="bottom"/>
            <w:hideMark/>
          </w:tcPr>
          <w:p w14:paraId="3FCD9AED"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ΑΝ.ΕΛ:</w:t>
            </w:r>
          </w:p>
        </w:tc>
        <w:tc>
          <w:tcPr>
            <w:tcW w:w="2685" w:type="dxa"/>
            <w:tcBorders>
              <w:top w:val="nil"/>
              <w:left w:val="nil"/>
              <w:bottom w:val="nil"/>
              <w:right w:val="nil"/>
            </w:tcBorders>
            <w:shd w:val="clear" w:color="auto" w:fill="auto"/>
            <w:noWrap/>
            <w:vAlign w:val="bottom"/>
            <w:hideMark/>
          </w:tcPr>
          <w:p w14:paraId="3FCD9AEE"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AEF"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AF0"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9AF1"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AF2"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AF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F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F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F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F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F8"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F9"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AFA" w14:textId="77777777" w:rsidR="00F63EA7" w:rsidRPr="00CD5F2C" w:rsidRDefault="0035347C">
            <w:pPr>
              <w:contextualSpacing/>
              <w:rPr>
                <w:rFonts w:ascii="Times New Roman" w:eastAsia="Times New Roman" w:hAnsi="Times New Roman" w:cs="Times New Roman"/>
                <w:sz w:val="20"/>
              </w:rPr>
            </w:pPr>
          </w:p>
        </w:tc>
      </w:tr>
      <w:tr w:rsidR="00BC419A" w14:paraId="3FCD9B0A" w14:textId="77777777">
        <w:trPr>
          <w:trHeight w:val="300"/>
        </w:trPr>
        <w:tc>
          <w:tcPr>
            <w:tcW w:w="2720" w:type="dxa"/>
            <w:tcBorders>
              <w:top w:val="nil"/>
              <w:left w:val="nil"/>
              <w:bottom w:val="nil"/>
              <w:right w:val="nil"/>
            </w:tcBorders>
            <w:shd w:val="clear" w:color="auto" w:fill="auto"/>
            <w:noWrap/>
            <w:vAlign w:val="bottom"/>
            <w:hideMark/>
          </w:tcPr>
          <w:p w14:paraId="3FCD9AFC"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ΠΟΤΑΜΙ:</w:t>
            </w:r>
          </w:p>
        </w:tc>
        <w:tc>
          <w:tcPr>
            <w:tcW w:w="2685" w:type="dxa"/>
            <w:tcBorders>
              <w:top w:val="nil"/>
              <w:left w:val="nil"/>
              <w:bottom w:val="nil"/>
              <w:right w:val="nil"/>
            </w:tcBorders>
            <w:shd w:val="clear" w:color="auto" w:fill="auto"/>
            <w:noWrap/>
            <w:vAlign w:val="bottom"/>
            <w:hideMark/>
          </w:tcPr>
          <w:p w14:paraId="3FCD9AFD" w14:textId="77777777" w:rsidR="00F63EA7" w:rsidRPr="00CD5F2C" w:rsidRDefault="0035347C">
            <w:pPr>
              <w:contextualSpacing/>
              <w:rPr>
                <w:rFonts w:ascii="Calibri" w:eastAsia="Times New Roman" w:hAnsi="Calibri" w:cs="Times New Roman"/>
                <w:color w:val="000000"/>
                <w:szCs w:val="24"/>
              </w:rPr>
            </w:pPr>
          </w:p>
        </w:tc>
        <w:tc>
          <w:tcPr>
            <w:tcW w:w="2954" w:type="dxa"/>
            <w:tcBorders>
              <w:top w:val="nil"/>
              <w:left w:val="nil"/>
              <w:bottom w:val="nil"/>
              <w:right w:val="nil"/>
            </w:tcBorders>
            <w:shd w:val="clear" w:color="auto" w:fill="auto"/>
            <w:noWrap/>
            <w:vAlign w:val="bottom"/>
            <w:hideMark/>
          </w:tcPr>
          <w:p w14:paraId="3FCD9AFE" w14:textId="77777777" w:rsidR="00F63EA7" w:rsidRPr="00CD5F2C" w:rsidRDefault="0035347C">
            <w:pPr>
              <w:contextualSpacing/>
              <w:rPr>
                <w:rFonts w:ascii="Times New Roman" w:eastAsia="Times New Roman" w:hAnsi="Times New Roman" w:cs="Times New Roman"/>
                <w:sz w:val="20"/>
              </w:rPr>
            </w:pPr>
          </w:p>
        </w:tc>
        <w:tc>
          <w:tcPr>
            <w:tcW w:w="1354" w:type="dxa"/>
            <w:tcBorders>
              <w:top w:val="nil"/>
              <w:left w:val="nil"/>
              <w:bottom w:val="nil"/>
              <w:right w:val="nil"/>
            </w:tcBorders>
            <w:shd w:val="clear" w:color="auto" w:fill="auto"/>
            <w:noWrap/>
            <w:vAlign w:val="bottom"/>
            <w:hideMark/>
          </w:tcPr>
          <w:p w14:paraId="3FCD9AFF"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ΝΑΙ</w:t>
            </w:r>
          </w:p>
        </w:tc>
        <w:tc>
          <w:tcPr>
            <w:tcW w:w="115" w:type="dxa"/>
            <w:tcBorders>
              <w:top w:val="nil"/>
              <w:left w:val="nil"/>
              <w:bottom w:val="nil"/>
              <w:right w:val="nil"/>
            </w:tcBorders>
            <w:shd w:val="clear" w:color="auto" w:fill="auto"/>
            <w:noWrap/>
            <w:vAlign w:val="bottom"/>
            <w:hideMark/>
          </w:tcPr>
          <w:p w14:paraId="3FCD9B00"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B01"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B0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B0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B0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B0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B0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B07"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B08"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B09" w14:textId="77777777" w:rsidR="00F63EA7" w:rsidRPr="00CD5F2C" w:rsidRDefault="0035347C">
            <w:pPr>
              <w:contextualSpacing/>
              <w:rPr>
                <w:rFonts w:ascii="Times New Roman" w:eastAsia="Times New Roman" w:hAnsi="Times New Roman" w:cs="Times New Roman"/>
                <w:sz w:val="20"/>
              </w:rPr>
            </w:pPr>
          </w:p>
        </w:tc>
      </w:tr>
      <w:tr w:rsidR="00BC419A" w14:paraId="3FCD9B18" w14:textId="77777777">
        <w:trPr>
          <w:trHeight w:val="300"/>
        </w:trPr>
        <w:tc>
          <w:tcPr>
            <w:tcW w:w="5405" w:type="dxa"/>
            <w:gridSpan w:val="2"/>
            <w:tcBorders>
              <w:top w:val="nil"/>
              <w:left w:val="nil"/>
              <w:bottom w:val="nil"/>
              <w:right w:val="nil"/>
            </w:tcBorders>
            <w:shd w:val="clear" w:color="auto" w:fill="auto"/>
            <w:noWrap/>
            <w:vAlign w:val="bottom"/>
            <w:hideMark/>
          </w:tcPr>
          <w:p w14:paraId="3FCD9B0B"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ΕΝ. ΚΕΝΤΡΩΩΝ:</w:t>
            </w:r>
          </w:p>
        </w:tc>
        <w:tc>
          <w:tcPr>
            <w:tcW w:w="2954" w:type="dxa"/>
            <w:tcBorders>
              <w:top w:val="nil"/>
              <w:left w:val="nil"/>
              <w:bottom w:val="nil"/>
              <w:right w:val="nil"/>
            </w:tcBorders>
            <w:shd w:val="clear" w:color="auto" w:fill="auto"/>
            <w:noWrap/>
            <w:vAlign w:val="bottom"/>
            <w:hideMark/>
          </w:tcPr>
          <w:p w14:paraId="3FCD9B0C" w14:textId="77777777" w:rsidR="00F63EA7" w:rsidRPr="00CD5F2C" w:rsidRDefault="0035347C">
            <w:pPr>
              <w:contextualSpacing/>
              <w:rPr>
                <w:rFonts w:ascii="Calibri" w:eastAsia="Times New Roman" w:hAnsi="Calibri" w:cs="Times New Roman"/>
                <w:color w:val="000000"/>
                <w:szCs w:val="24"/>
              </w:rPr>
            </w:pPr>
          </w:p>
        </w:tc>
        <w:tc>
          <w:tcPr>
            <w:tcW w:w="1354" w:type="dxa"/>
            <w:tcBorders>
              <w:top w:val="nil"/>
              <w:left w:val="nil"/>
              <w:bottom w:val="nil"/>
              <w:right w:val="nil"/>
            </w:tcBorders>
            <w:shd w:val="clear" w:color="auto" w:fill="auto"/>
            <w:noWrap/>
            <w:vAlign w:val="bottom"/>
            <w:hideMark/>
          </w:tcPr>
          <w:p w14:paraId="3FCD9B0D" w14:textId="77777777" w:rsidR="00F63EA7" w:rsidRPr="00CD5F2C" w:rsidRDefault="0035347C">
            <w:pPr>
              <w:contextualSpacing/>
              <w:rPr>
                <w:rFonts w:ascii="Calibri" w:eastAsia="Times New Roman" w:hAnsi="Calibri" w:cs="Times New Roman"/>
                <w:color w:val="000000"/>
                <w:szCs w:val="24"/>
              </w:rPr>
            </w:pPr>
            <w:r w:rsidRPr="00CD5F2C">
              <w:rPr>
                <w:rFonts w:ascii="Calibri" w:eastAsia="Times New Roman" w:hAnsi="Calibri" w:cs="Times New Roman"/>
                <w:color w:val="000000"/>
                <w:szCs w:val="24"/>
              </w:rPr>
              <w:t>OXI</w:t>
            </w:r>
          </w:p>
        </w:tc>
        <w:tc>
          <w:tcPr>
            <w:tcW w:w="115" w:type="dxa"/>
            <w:tcBorders>
              <w:top w:val="nil"/>
              <w:left w:val="nil"/>
              <w:bottom w:val="nil"/>
              <w:right w:val="nil"/>
            </w:tcBorders>
            <w:shd w:val="clear" w:color="auto" w:fill="auto"/>
            <w:noWrap/>
            <w:vAlign w:val="bottom"/>
            <w:hideMark/>
          </w:tcPr>
          <w:p w14:paraId="3FCD9B0E" w14:textId="77777777" w:rsidR="00F63EA7" w:rsidRPr="00CD5F2C" w:rsidRDefault="0035347C">
            <w:pPr>
              <w:contextualSpacing/>
              <w:rPr>
                <w:rFonts w:ascii="Calibri" w:eastAsia="Times New Roman" w:hAnsi="Calibri" w:cs="Times New Roman"/>
                <w:color w:val="000000"/>
                <w:szCs w:val="24"/>
              </w:rPr>
            </w:pPr>
          </w:p>
        </w:tc>
        <w:tc>
          <w:tcPr>
            <w:tcW w:w="1245" w:type="dxa"/>
            <w:tcBorders>
              <w:top w:val="nil"/>
              <w:left w:val="nil"/>
              <w:bottom w:val="nil"/>
              <w:right w:val="nil"/>
            </w:tcBorders>
            <w:shd w:val="clear" w:color="auto" w:fill="auto"/>
            <w:noWrap/>
            <w:vAlign w:val="bottom"/>
            <w:hideMark/>
          </w:tcPr>
          <w:p w14:paraId="3FCD9B0F" w14:textId="77777777" w:rsidR="00F63EA7" w:rsidRPr="00CD5F2C" w:rsidRDefault="0035347C">
            <w:pPr>
              <w:contextualSpacing/>
              <w:rPr>
                <w:rFonts w:ascii="Times New Roman" w:eastAsia="Times New Roman" w:hAnsi="Times New Roman" w:cs="Times New Roman"/>
                <w:sz w:val="20"/>
              </w:rPr>
            </w:pPr>
          </w:p>
        </w:tc>
        <w:tc>
          <w:tcPr>
            <w:tcW w:w="1562" w:type="dxa"/>
            <w:tcBorders>
              <w:top w:val="nil"/>
              <w:left w:val="nil"/>
              <w:bottom w:val="nil"/>
              <w:right w:val="nil"/>
            </w:tcBorders>
            <w:shd w:val="clear" w:color="auto" w:fill="auto"/>
            <w:noWrap/>
            <w:vAlign w:val="bottom"/>
            <w:hideMark/>
          </w:tcPr>
          <w:p w14:paraId="3FCD9B10"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B11"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B12"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B13"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B14"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B15"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B16" w14:textId="77777777" w:rsidR="00F63EA7" w:rsidRPr="00CD5F2C" w:rsidRDefault="0035347C">
            <w:pPr>
              <w:contextualSpacing/>
              <w:rPr>
                <w:rFonts w:ascii="Times New Roman" w:eastAsia="Times New Roman" w:hAnsi="Times New Roman" w:cs="Times New Roman"/>
                <w:sz w:val="20"/>
              </w:rPr>
            </w:pPr>
          </w:p>
        </w:tc>
        <w:tc>
          <w:tcPr>
            <w:tcW w:w="115" w:type="dxa"/>
            <w:tcBorders>
              <w:top w:val="nil"/>
              <w:left w:val="nil"/>
              <w:bottom w:val="nil"/>
              <w:right w:val="nil"/>
            </w:tcBorders>
            <w:shd w:val="clear" w:color="auto" w:fill="auto"/>
            <w:noWrap/>
            <w:vAlign w:val="bottom"/>
            <w:hideMark/>
          </w:tcPr>
          <w:p w14:paraId="3FCD9B17" w14:textId="77777777" w:rsidR="00F63EA7" w:rsidRPr="00CD5F2C" w:rsidRDefault="0035347C">
            <w:pPr>
              <w:contextualSpacing/>
              <w:rPr>
                <w:rFonts w:ascii="Times New Roman" w:eastAsia="Times New Roman" w:hAnsi="Times New Roman" w:cs="Times New Roman"/>
                <w:sz w:val="20"/>
              </w:rPr>
            </w:pPr>
          </w:p>
        </w:tc>
      </w:tr>
    </w:tbl>
    <w:p w14:paraId="3FCD9B19" w14:textId="77777777" w:rsidR="00BC419A" w:rsidRDefault="0035347C">
      <w:pPr>
        <w:autoSpaceDE w:val="0"/>
        <w:autoSpaceDN w:val="0"/>
        <w:adjustRightInd w:val="0"/>
        <w:spacing w:line="600" w:lineRule="auto"/>
        <w:ind w:firstLine="720"/>
        <w:contextualSpacing/>
        <w:jc w:val="both"/>
        <w:rPr>
          <w:rFonts w:eastAsia="Times New Roman" w:cs="Times New Roman"/>
          <w:szCs w:val="24"/>
        </w:rPr>
      </w:pPr>
      <w:r>
        <w:rPr>
          <w:rFonts w:eastAsia="SimSun"/>
          <w:szCs w:val="24"/>
          <w:lang w:eastAsia="zh-CN"/>
        </w:rPr>
        <w:fldChar w:fldCharType="end"/>
      </w:r>
      <w:r w:rsidRPr="00EF3F89">
        <w:rPr>
          <w:rFonts w:eastAsia="SimSun"/>
          <w:b/>
          <w:szCs w:val="24"/>
          <w:lang w:eastAsia="zh-CN"/>
        </w:rPr>
        <w:t xml:space="preserve">ΠΡΟΕΔΡΕΥΩΝ (Γεώργιος </w:t>
      </w:r>
      <w:proofErr w:type="spellStart"/>
      <w:r w:rsidRPr="00EF3F89">
        <w:rPr>
          <w:rFonts w:eastAsia="SimSun"/>
          <w:b/>
          <w:szCs w:val="24"/>
          <w:lang w:eastAsia="zh-CN"/>
        </w:rPr>
        <w:t>Λαμπρούλης</w:t>
      </w:r>
      <w:proofErr w:type="spellEnd"/>
      <w:r w:rsidRPr="00EF3F89">
        <w:rPr>
          <w:rFonts w:eastAsia="SimSun"/>
          <w:b/>
          <w:szCs w:val="24"/>
          <w:lang w:eastAsia="zh-CN"/>
        </w:rPr>
        <w:t xml:space="preserve">): </w:t>
      </w:r>
      <w:r w:rsidRPr="0001772E">
        <w:rPr>
          <w:rFonts w:eastAsia="Times New Roman" w:cs="Times New Roman"/>
          <w:szCs w:val="24"/>
        </w:rPr>
        <w:t xml:space="preserve">Συνεπώς το σχέδιο νόμου </w:t>
      </w:r>
      <w:r w:rsidRPr="00EF3F89">
        <w:rPr>
          <w:rFonts w:eastAsia="SimSun"/>
          <w:szCs w:val="24"/>
          <w:lang w:eastAsia="zh-CN"/>
        </w:rPr>
        <w:t xml:space="preserve">του Υπουργείου </w:t>
      </w:r>
      <w:r>
        <w:rPr>
          <w:rFonts w:eastAsia="Times New Roman"/>
          <w:szCs w:val="24"/>
        </w:rPr>
        <w:t xml:space="preserve">Ναυτιλίας και Νησιωτικής </w:t>
      </w:r>
      <w:r>
        <w:rPr>
          <w:rFonts w:eastAsia="Times New Roman"/>
          <w:szCs w:val="24"/>
        </w:rPr>
        <w:t>Πολιτικής:</w:t>
      </w:r>
      <w:r>
        <w:rPr>
          <w:rFonts w:eastAsia="Times New Roman"/>
          <w:szCs w:val="24"/>
        </w:rPr>
        <w:t xml:space="preserve"> «Μηχανισμός εφαρμογής, κρατική εποπτεία, γενικοί όροι υλοποίησης του Μεταφορικού Ισοδυνάμου (Μ.Ι.) και άλλες διατάξεις»</w:t>
      </w:r>
      <w:r w:rsidRPr="00CD5F2C">
        <w:rPr>
          <w:rFonts w:eastAsia="Times New Roman"/>
          <w:szCs w:val="24"/>
        </w:rPr>
        <w:t xml:space="preserve"> </w:t>
      </w:r>
      <w:r>
        <w:rPr>
          <w:rFonts w:eastAsia="Times New Roman" w:cs="Times New Roman"/>
          <w:szCs w:val="24"/>
        </w:rPr>
        <w:t xml:space="preserve">έγινε δεκτό </w:t>
      </w:r>
      <w:r>
        <w:rPr>
          <w:rFonts w:eastAsia="Times New Roman" w:cs="Times New Roman"/>
          <w:szCs w:val="24"/>
        </w:rPr>
        <w:t>κατά πλειοψηφία</w:t>
      </w:r>
      <w:r>
        <w:rPr>
          <w:rFonts w:eastAsia="Times New Roman" w:cs="Times New Roman"/>
          <w:szCs w:val="24"/>
        </w:rPr>
        <w:t>,</w:t>
      </w:r>
      <w:r w:rsidRPr="0001772E">
        <w:rPr>
          <w:rFonts w:eastAsia="Times New Roman" w:cs="Times New Roman"/>
          <w:szCs w:val="24"/>
        </w:rPr>
        <w:t xml:space="preserve"> σε μόνη συζήτηση</w:t>
      </w:r>
      <w:r>
        <w:rPr>
          <w:rFonts w:eastAsia="Times New Roman" w:cs="Times New Roman"/>
          <w:szCs w:val="24"/>
        </w:rPr>
        <w:t>,</w:t>
      </w:r>
      <w:r w:rsidRPr="0001772E">
        <w:rPr>
          <w:rFonts w:eastAsia="Times New Roman" w:cs="Times New Roman"/>
          <w:szCs w:val="24"/>
        </w:rPr>
        <w:t xml:space="preserve"> επί της αρχής, των άρθρων και του συνόλου και έχει ως εξής:</w:t>
      </w:r>
    </w:p>
    <w:p w14:paraId="3FCD9B1A" w14:textId="77777777" w:rsidR="00BC419A" w:rsidRDefault="0035347C">
      <w:pPr>
        <w:spacing w:line="600" w:lineRule="auto"/>
        <w:ind w:firstLine="720"/>
        <w:contextualSpacing/>
        <w:jc w:val="both"/>
        <w:rPr>
          <w:rFonts w:eastAsia="Times New Roman" w:cs="Times New Roman"/>
          <w:szCs w:val="24"/>
        </w:rPr>
      </w:pPr>
      <w:r w:rsidRPr="00B3769F">
        <w:rPr>
          <w:rFonts w:eastAsia="Times New Roman" w:cs="Times New Roman"/>
          <w:color w:val="FF0000"/>
          <w:szCs w:val="24"/>
        </w:rPr>
        <w:t>(Να καταχωριστεί το κείμενο του νομοσχεδίου</w:t>
      </w:r>
      <w:r w:rsidRPr="00B3769F">
        <w:rPr>
          <w:rFonts w:eastAsia="Times New Roman" w:cs="Times New Roman"/>
          <w:color w:val="FF0000"/>
          <w:szCs w:val="24"/>
        </w:rPr>
        <w:t xml:space="preserve">. </w:t>
      </w:r>
      <w:r w:rsidRPr="00EF5B77">
        <w:rPr>
          <w:rFonts w:eastAsia="Times New Roman" w:cs="Times New Roman"/>
          <w:color w:val="FF0000"/>
          <w:szCs w:val="24"/>
        </w:rPr>
        <w:t>Να μπει η σελίδα</w:t>
      </w:r>
      <w:r w:rsidRPr="00EF5B77">
        <w:rPr>
          <w:rFonts w:eastAsia="Times New Roman" w:cs="Times New Roman"/>
          <w:color w:val="FF0000"/>
          <w:szCs w:val="24"/>
        </w:rPr>
        <w:t xml:space="preserve"> </w:t>
      </w:r>
      <w:r w:rsidRPr="00EF5B77">
        <w:rPr>
          <w:rFonts w:eastAsia="Times New Roman" w:cs="Times New Roman"/>
          <w:color w:val="FF0000"/>
          <w:szCs w:val="24"/>
        </w:rPr>
        <w:t>389α</w:t>
      </w:r>
      <w:r w:rsidRPr="00EF5B77">
        <w:rPr>
          <w:rFonts w:eastAsia="Times New Roman" w:cs="Times New Roman"/>
          <w:color w:val="FF0000"/>
          <w:szCs w:val="24"/>
        </w:rPr>
        <w:t>)</w:t>
      </w:r>
    </w:p>
    <w:p w14:paraId="3FCD9B1B" w14:textId="77777777" w:rsidR="00BC419A" w:rsidRDefault="0035347C">
      <w:pPr>
        <w:spacing w:line="600" w:lineRule="auto"/>
        <w:ind w:firstLine="720"/>
        <w:contextualSpacing/>
        <w:jc w:val="both"/>
        <w:rPr>
          <w:rFonts w:eastAsia="Times New Roman" w:cs="Times New Roman"/>
          <w:szCs w:val="24"/>
        </w:rPr>
      </w:pPr>
      <w:r w:rsidRPr="0087745A">
        <w:rPr>
          <w:rFonts w:eastAsia="Times New Roman" w:cs="Times New Roman"/>
          <w:b/>
          <w:szCs w:val="24"/>
        </w:rPr>
        <w:t xml:space="preserve">ΠΡΟΕΔΡΕΥΩΝ (Γεώργιος </w:t>
      </w:r>
      <w:proofErr w:type="spellStart"/>
      <w:r w:rsidRPr="0087745A">
        <w:rPr>
          <w:rFonts w:eastAsia="Times New Roman" w:cs="Times New Roman"/>
          <w:b/>
          <w:szCs w:val="24"/>
        </w:rPr>
        <w:t>Λαμπρούλης</w:t>
      </w:r>
      <w:proofErr w:type="spellEnd"/>
      <w:r w:rsidRPr="0087745A">
        <w:rPr>
          <w:rFonts w:eastAsia="Times New Roman" w:cs="Times New Roman"/>
          <w:b/>
          <w:szCs w:val="24"/>
        </w:rPr>
        <w:t xml:space="preserve">): </w:t>
      </w:r>
      <w:r>
        <w:rPr>
          <w:rFonts w:eastAsia="Times New Roman" w:cs="Times New Roman"/>
          <w:szCs w:val="24"/>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3FCD9B1C" w14:textId="77777777" w:rsidR="00BC419A" w:rsidRDefault="0035347C">
      <w:pPr>
        <w:spacing w:line="600" w:lineRule="auto"/>
        <w:ind w:firstLine="720"/>
        <w:contextualSpacing/>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Μάλιστα, μάλιστα.</w:t>
      </w:r>
    </w:p>
    <w:p w14:paraId="3FCD9B1D" w14:textId="77777777" w:rsidR="00BC419A" w:rsidRDefault="0035347C">
      <w:pPr>
        <w:spacing w:line="600" w:lineRule="auto"/>
        <w:ind w:firstLine="720"/>
        <w:contextualSpacing/>
        <w:jc w:val="both"/>
        <w:rPr>
          <w:rFonts w:eastAsia="Times New Roman" w:cs="Times New Roman"/>
          <w:szCs w:val="24"/>
        </w:rPr>
      </w:pPr>
      <w:r w:rsidRPr="0087745A">
        <w:rPr>
          <w:rFonts w:eastAsia="Times New Roman" w:cs="Times New Roman"/>
          <w:b/>
          <w:szCs w:val="24"/>
        </w:rPr>
        <w:t xml:space="preserve">ΠΡΟΕΔΡΕΥΩΝ (Γεώργιος </w:t>
      </w:r>
      <w:proofErr w:type="spellStart"/>
      <w:r w:rsidRPr="0087745A">
        <w:rPr>
          <w:rFonts w:eastAsia="Times New Roman" w:cs="Times New Roman"/>
          <w:b/>
          <w:szCs w:val="24"/>
        </w:rPr>
        <w:t>Λαμπρούλης</w:t>
      </w:r>
      <w:proofErr w:type="spellEnd"/>
      <w:r w:rsidRPr="0087745A">
        <w:rPr>
          <w:rFonts w:eastAsia="Times New Roman" w:cs="Times New Roman"/>
          <w:b/>
          <w:szCs w:val="24"/>
        </w:rPr>
        <w:t xml:space="preserve">): </w:t>
      </w:r>
      <w:r>
        <w:rPr>
          <w:rFonts w:eastAsia="Times New Roman" w:cs="Times New Roman"/>
          <w:szCs w:val="24"/>
        </w:rPr>
        <w:t>Συν</w:t>
      </w:r>
      <w:r>
        <w:rPr>
          <w:rFonts w:eastAsia="Times New Roman" w:cs="Times New Roman"/>
          <w:szCs w:val="24"/>
        </w:rPr>
        <w:t>επώς τ</w:t>
      </w:r>
      <w:r>
        <w:rPr>
          <w:rFonts w:eastAsia="Times New Roman" w:cs="Times New Roman"/>
          <w:szCs w:val="24"/>
        </w:rPr>
        <w:t xml:space="preserve">ο Σώμα παρέσχε τη ζητηθείσα εξουσιοδότηση. </w:t>
      </w:r>
    </w:p>
    <w:p w14:paraId="3FCD9B1E" w14:textId="77777777" w:rsidR="00BC419A" w:rsidRDefault="0035347C">
      <w:pPr>
        <w:spacing w:line="600" w:lineRule="auto"/>
        <w:ind w:firstLine="709"/>
        <w:contextualSpacing/>
        <w:jc w:val="both"/>
        <w:rPr>
          <w:rFonts w:eastAsia="Times New Roman" w:cs="Times New Roman"/>
          <w:szCs w:val="24"/>
        </w:rPr>
      </w:pPr>
      <w:r w:rsidRPr="00416E19">
        <w:rPr>
          <w:rFonts w:eastAsia="Times New Roman"/>
          <w:szCs w:val="24"/>
        </w:rPr>
        <w:t>Κυρίες και κύριοι συνάδελφοι</w:t>
      </w:r>
      <w:r w:rsidRPr="00004C07">
        <w:rPr>
          <w:rFonts w:eastAsia="Times New Roman" w:cs="Times New Roman"/>
          <w:szCs w:val="24"/>
        </w:rPr>
        <w:t>, δέχεστε στο σημείο αυτό να λύσουμε τη συνεδρίαση;</w:t>
      </w:r>
    </w:p>
    <w:p w14:paraId="3FCD9B1F" w14:textId="77777777" w:rsidR="00BC419A" w:rsidRDefault="0035347C">
      <w:pPr>
        <w:spacing w:line="600" w:lineRule="auto"/>
        <w:ind w:firstLine="709"/>
        <w:contextualSpacing/>
        <w:jc w:val="both"/>
        <w:rPr>
          <w:rFonts w:eastAsia="Times New Roman" w:cs="Times New Roman"/>
          <w:szCs w:val="24"/>
        </w:rPr>
      </w:pPr>
      <w:r w:rsidRPr="00004C07">
        <w:rPr>
          <w:rFonts w:eastAsia="Times New Roman" w:cs="Times New Roman"/>
          <w:b/>
          <w:bCs/>
          <w:szCs w:val="24"/>
        </w:rPr>
        <w:t xml:space="preserve">ΟΛΟΙ ΟΙ ΒΟΥΛΕΥΤΕΣ: </w:t>
      </w:r>
      <w:r w:rsidRPr="00004C07">
        <w:rPr>
          <w:rFonts w:eastAsia="Times New Roman" w:cs="Times New Roman"/>
          <w:szCs w:val="24"/>
        </w:rPr>
        <w:t>Μάλιστα, μάλιστα.</w:t>
      </w:r>
    </w:p>
    <w:p w14:paraId="3FCD9B20" w14:textId="77777777" w:rsidR="00BC419A" w:rsidRDefault="0035347C">
      <w:pPr>
        <w:spacing w:line="600" w:lineRule="auto"/>
        <w:ind w:firstLine="709"/>
        <w:contextualSpacing/>
        <w:jc w:val="both"/>
        <w:rPr>
          <w:rFonts w:eastAsia="Times New Roman" w:cs="Times New Roman"/>
          <w:szCs w:val="24"/>
        </w:rPr>
      </w:pPr>
      <w:r w:rsidRPr="0087745A">
        <w:rPr>
          <w:rFonts w:eastAsia="Times New Roman" w:cs="Times New Roman"/>
          <w:b/>
          <w:szCs w:val="24"/>
        </w:rPr>
        <w:t xml:space="preserve">ΠΡΟΕΔΡΕΥΩΝ (Γεώργιος </w:t>
      </w:r>
      <w:proofErr w:type="spellStart"/>
      <w:r w:rsidRPr="0087745A">
        <w:rPr>
          <w:rFonts w:eastAsia="Times New Roman" w:cs="Times New Roman"/>
          <w:b/>
          <w:szCs w:val="24"/>
        </w:rPr>
        <w:t>Λαμπρούλης</w:t>
      </w:r>
      <w:proofErr w:type="spellEnd"/>
      <w:r w:rsidRPr="0087745A">
        <w:rPr>
          <w:rFonts w:eastAsia="Times New Roman" w:cs="Times New Roman"/>
          <w:b/>
          <w:szCs w:val="24"/>
        </w:rPr>
        <w:t>):</w:t>
      </w:r>
      <w:r>
        <w:rPr>
          <w:rFonts w:eastAsia="Times New Roman" w:cs="Times New Roman"/>
          <w:b/>
          <w:szCs w:val="24"/>
        </w:rPr>
        <w:t xml:space="preserve"> </w:t>
      </w:r>
      <w:r w:rsidRPr="00004C07">
        <w:rPr>
          <w:rFonts w:eastAsia="Times New Roman" w:cs="Times New Roman"/>
          <w:szCs w:val="24"/>
        </w:rPr>
        <w:t xml:space="preserve">Με τη </w:t>
      </w:r>
      <w:r>
        <w:rPr>
          <w:rFonts w:eastAsia="Times New Roman" w:cs="Times New Roman"/>
          <w:szCs w:val="24"/>
        </w:rPr>
        <w:t>συναίνεση του Σώματος και ώρα 18.28΄</w:t>
      </w:r>
      <w:r w:rsidRPr="00004C07">
        <w:rPr>
          <w:rFonts w:eastAsia="Times New Roman" w:cs="Times New Roman"/>
          <w:szCs w:val="24"/>
        </w:rPr>
        <w:t xml:space="preserve"> </w:t>
      </w:r>
      <w:proofErr w:type="spellStart"/>
      <w:r w:rsidRPr="00004C07">
        <w:rPr>
          <w:rFonts w:eastAsia="Times New Roman" w:cs="Times New Roman"/>
          <w:szCs w:val="24"/>
        </w:rPr>
        <w:t>λύε</w:t>
      </w:r>
      <w:r>
        <w:rPr>
          <w:rFonts w:eastAsia="Times New Roman" w:cs="Times New Roman"/>
          <w:szCs w:val="24"/>
        </w:rPr>
        <w:t>ται</w:t>
      </w:r>
      <w:proofErr w:type="spellEnd"/>
      <w:r>
        <w:rPr>
          <w:rFonts w:eastAsia="Times New Roman" w:cs="Times New Roman"/>
          <w:szCs w:val="24"/>
        </w:rPr>
        <w:t xml:space="preserve"> η συνεδρίαση για </w:t>
      </w:r>
      <w:r>
        <w:rPr>
          <w:rFonts w:eastAsia="Times New Roman" w:cs="Times New Roman"/>
          <w:szCs w:val="24"/>
        </w:rPr>
        <w:t>αύριο, ημέρα</w:t>
      </w:r>
      <w:r>
        <w:rPr>
          <w:rFonts w:eastAsia="Times New Roman" w:cs="Times New Roman"/>
          <w:szCs w:val="24"/>
        </w:rPr>
        <w:t xml:space="preserve"> Πέμπτη 28 Ιουνίου</w:t>
      </w:r>
      <w:r w:rsidRPr="00004C07">
        <w:rPr>
          <w:rFonts w:eastAsia="Times New Roman" w:cs="Times New Roman"/>
          <w:szCs w:val="24"/>
        </w:rPr>
        <w:t xml:space="preserve"> 20</w:t>
      </w:r>
      <w:r>
        <w:rPr>
          <w:rFonts w:eastAsia="Times New Roman" w:cs="Times New Roman"/>
          <w:szCs w:val="24"/>
        </w:rPr>
        <w:t>18 και ώρα 9</w:t>
      </w:r>
      <w:r w:rsidRPr="00004C07">
        <w:rPr>
          <w:rFonts w:eastAsia="Times New Roman" w:cs="Times New Roman"/>
          <w:szCs w:val="24"/>
        </w:rPr>
        <w:t>.30΄</w:t>
      </w:r>
      <w:r>
        <w:rPr>
          <w:rFonts w:eastAsia="Times New Roman" w:cs="Times New Roman"/>
          <w:szCs w:val="24"/>
        </w:rPr>
        <w:t>,</w:t>
      </w:r>
      <w:r w:rsidRPr="00004C07">
        <w:rPr>
          <w:rFonts w:eastAsia="Times New Roman" w:cs="Times New Roman"/>
          <w:szCs w:val="24"/>
        </w:rPr>
        <w:t xml:space="preserve"> με αντικείμενο εργασιών του Σώματος</w:t>
      </w:r>
      <w:r>
        <w:rPr>
          <w:rFonts w:eastAsia="Times New Roman" w:cs="Times New Roman"/>
          <w:szCs w:val="24"/>
        </w:rPr>
        <w:t>:</w:t>
      </w:r>
      <w:r w:rsidRPr="00004C07">
        <w:rPr>
          <w:rFonts w:eastAsia="Times New Roman" w:cs="Times New Roman"/>
          <w:szCs w:val="24"/>
        </w:rPr>
        <w:t xml:space="preserve"> </w:t>
      </w:r>
      <w:r>
        <w:rPr>
          <w:rFonts w:eastAsia="Times New Roman" w:cs="Times New Roman"/>
          <w:szCs w:val="24"/>
        </w:rPr>
        <w:t>κ</w:t>
      </w:r>
      <w:r w:rsidRPr="00004C07">
        <w:rPr>
          <w:rFonts w:eastAsia="Times New Roman" w:cs="Times New Roman"/>
          <w:szCs w:val="24"/>
        </w:rPr>
        <w:t>οινοβουλευτικό έλεγχο</w:t>
      </w:r>
      <w:r>
        <w:rPr>
          <w:rFonts w:eastAsia="Times New Roman" w:cs="Times New Roman"/>
          <w:szCs w:val="24"/>
        </w:rPr>
        <w:t>,</w:t>
      </w:r>
      <w:r w:rsidRPr="00004C07">
        <w:rPr>
          <w:rFonts w:eastAsia="Times New Roman" w:cs="Times New Roman"/>
          <w:szCs w:val="24"/>
        </w:rPr>
        <w:t xml:space="preserve"> συζήτηση επικαίρων ερωτήσεων </w:t>
      </w:r>
    </w:p>
    <w:p w14:paraId="3FCD9B21" w14:textId="77777777" w:rsidR="00BC419A" w:rsidRDefault="0035347C">
      <w:pPr>
        <w:spacing w:line="600" w:lineRule="auto"/>
        <w:ind w:firstLine="709"/>
        <w:contextualSpacing/>
        <w:jc w:val="both"/>
        <w:rPr>
          <w:rFonts w:eastAsia="Times New Roman" w:cs="Times New Roman"/>
          <w:szCs w:val="24"/>
        </w:rPr>
      </w:pPr>
      <w:r>
        <w:rPr>
          <w:rFonts w:eastAsia="Times New Roman" w:cs="Times New Roman"/>
          <w:b/>
          <w:bCs/>
          <w:szCs w:val="24"/>
        </w:rPr>
        <w:t>Ο</w:t>
      </w:r>
      <w:r w:rsidRPr="00004C07">
        <w:rPr>
          <w:rFonts w:eastAsia="Times New Roman" w:cs="Times New Roman"/>
          <w:b/>
          <w:bCs/>
          <w:szCs w:val="24"/>
        </w:rPr>
        <w:t xml:space="preserve"> ΠΡΟΕΔΡΟΣ                                            </w:t>
      </w:r>
      <w:r>
        <w:rPr>
          <w:rFonts w:eastAsia="Times New Roman" w:cs="Times New Roman"/>
          <w:b/>
          <w:bCs/>
          <w:szCs w:val="24"/>
        </w:rPr>
        <w:t xml:space="preserve">                        </w:t>
      </w:r>
      <w:r w:rsidRPr="00004C07">
        <w:rPr>
          <w:rFonts w:eastAsia="Times New Roman" w:cs="Times New Roman"/>
          <w:b/>
          <w:bCs/>
          <w:szCs w:val="24"/>
        </w:rPr>
        <w:t>ΟΙ ΓΡΑΜΜΑΤΕΙΣ</w:t>
      </w:r>
      <w:r>
        <w:rPr>
          <w:rFonts w:eastAsia="Times New Roman" w:cs="Times New Roman"/>
          <w:szCs w:val="24"/>
        </w:rPr>
        <w:t xml:space="preserve"> </w:t>
      </w:r>
    </w:p>
    <w:p w14:paraId="3FCD9B22" w14:textId="77777777" w:rsidR="00BC419A" w:rsidRDefault="00BC419A">
      <w:pPr>
        <w:spacing w:line="600" w:lineRule="auto"/>
        <w:ind w:firstLine="709"/>
        <w:contextualSpacing/>
        <w:jc w:val="both"/>
        <w:rPr>
          <w:rFonts w:eastAsia="Times New Roman" w:cs="Times New Roman"/>
          <w:szCs w:val="24"/>
        </w:rPr>
      </w:pPr>
    </w:p>
    <w:sectPr w:rsidR="00BC419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trackRevisions/>
  <w:documentProtection w:edit="trackedChanges" w:enforcement="1" w:cryptProviderType="rsaFull" w:cryptAlgorithmClass="hash" w:cryptAlgorithmType="typeAny" w:cryptAlgorithmSid="4" w:cryptSpinCount="50000" w:hash="/c+rZ8xJ0OIDgZB9zTxLBxh5QWY=" w:salt="PUok2NMt9dPDPa9N/QgJr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19A"/>
    <w:rsid w:val="0035347C"/>
    <w:rsid w:val="009C7667"/>
    <w:rsid w:val="00BC419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D86E4"/>
  <w15:docId w15:val="{13A64906-73FF-433B-9B6F-63AC32205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62940"/>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562940"/>
    <w:rPr>
      <w:rFonts w:ascii="Segoe UI" w:hAnsi="Segoe UI" w:cs="Segoe UI"/>
      <w:sz w:val="18"/>
      <w:szCs w:val="18"/>
    </w:rPr>
  </w:style>
  <w:style w:type="paragraph" w:styleId="a4">
    <w:name w:val="Revision"/>
    <w:hidden/>
    <w:uiPriority w:val="99"/>
    <w:semiHidden/>
    <w:rsid w:val="002A60AD"/>
    <w:pPr>
      <w:spacing w:after="0" w:line="240" w:lineRule="auto"/>
    </w:pPr>
  </w:style>
  <w:style w:type="paragraph" w:styleId="a5">
    <w:name w:val="header"/>
    <w:basedOn w:val="a"/>
    <w:link w:val="Char0"/>
    <w:uiPriority w:val="99"/>
    <w:unhideWhenUsed/>
    <w:rsid w:val="009C6C46"/>
    <w:pPr>
      <w:tabs>
        <w:tab w:val="center" w:pos="4153"/>
        <w:tab w:val="right" w:pos="8306"/>
      </w:tabs>
      <w:spacing w:after="0" w:line="240" w:lineRule="auto"/>
    </w:pPr>
  </w:style>
  <w:style w:type="character" w:customStyle="1" w:styleId="Char0">
    <w:name w:val="Κεφαλίδα Char"/>
    <w:basedOn w:val="a0"/>
    <w:link w:val="a5"/>
    <w:uiPriority w:val="99"/>
    <w:rsid w:val="009C6C46"/>
  </w:style>
  <w:style w:type="paragraph" w:styleId="a6">
    <w:name w:val="footer"/>
    <w:basedOn w:val="a"/>
    <w:link w:val="Char1"/>
    <w:uiPriority w:val="99"/>
    <w:unhideWhenUsed/>
    <w:rsid w:val="009C6C46"/>
    <w:pPr>
      <w:tabs>
        <w:tab w:val="center" w:pos="4153"/>
        <w:tab w:val="right" w:pos="8306"/>
      </w:tabs>
      <w:spacing w:after="0" w:line="240" w:lineRule="auto"/>
    </w:pPr>
  </w:style>
  <w:style w:type="character" w:customStyle="1" w:styleId="Char1">
    <w:name w:val="Υποσέλιδο Char"/>
    <w:basedOn w:val="a0"/>
    <w:link w:val="a6"/>
    <w:uiPriority w:val="99"/>
    <w:rsid w:val="009C6C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660</MetadataID>
    <Session xmlns="641f345b-441b-4b81-9152-adc2e73ba5e1">Γ´</Session>
    <Date xmlns="641f345b-441b-4b81-9152-adc2e73ba5e1">2018-06-26T21:00:00+00:00</Date>
    <Status xmlns="641f345b-441b-4b81-9152-adc2e73ba5e1">
      <Url>http://srv-sp1/praktika/Lists/Incoming_Metadata/EditForm.aspx?ID=660&amp;Source=/praktika/Recordings_Library/Forms/AllItems.aspx</Url>
      <Description>Δημοσιεύτηκε</Description>
    </Status>
    <Meeting xmlns="641f345b-441b-4b81-9152-adc2e73ba5e1">ΡΜΕ´</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7F04CD8-BD67-4EB7-B2F1-FBCDF3565B61}">
  <ds:schemaRefs>
    <ds:schemaRef ds:uri="http://schemas.microsoft.com/sharepoint/v3/contenttype/forms"/>
  </ds:schemaRefs>
</ds:datastoreItem>
</file>

<file path=customXml/itemProps2.xml><?xml version="1.0" encoding="utf-8"?>
<ds:datastoreItem xmlns:ds="http://schemas.openxmlformats.org/officeDocument/2006/customXml" ds:itemID="{F9148786-6AA9-4BBC-98F9-6E0B629BE9A1}">
  <ds:schemaRefs>
    <ds:schemaRef ds:uri="http://schemas.microsoft.com/office/infopath/2007/PartnerControls"/>
    <ds:schemaRef ds:uri="http://purl.org/dc/elements/1.1/"/>
    <ds:schemaRef ds:uri="http://schemas.microsoft.com/office/2006/metadata/properties"/>
    <ds:schemaRef ds:uri="641f345b-441b-4b81-9152-adc2e73ba5e1"/>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s>
</ds:datastoreItem>
</file>

<file path=customXml/itemProps3.xml><?xml version="1.0" encoding="utf-8"?>
<ds:datastoreItem xmlns:ds="http://schemas.openxmlformats.org/officeDocument/2006/customXml" ds:itemID="{482F6087-E8E8-4D4E-868B-A70E1A6CDC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353</Pages>
  <Words>66970</Words>
  <Characters>361643</Characters>
  <Application>Microsoft Office Word</Application>
  <DocSecurity>0</DocSecurity>
  <Lines>3013</Lines>
  <Paragraphs>855</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427758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2018-07-05T10:55:00Z</dcterms:created>
  <dcterms:modified xsi:type="dcterms:W3CDTF">2018-07-05T10:55:00Z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