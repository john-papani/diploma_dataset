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2CA9A" w14:textId="77777777" w:rsidR="009E222F" w:rsidRPr="009E222F" w:rsidRDefault="009E222F" w:rsidP="009E222F">
      <w:pPr>
        <w:spacing w:after="0" w:line="360" w:lineRule="auto"/>
        <w:rPr>
          <w:ins w:id="0" w:author="Φλούδα Χριστίνα" w:date="2017-05-11T11:39:00Z"/>
          <w:rFonts w:eastAsia="Times New Roman"/>
          <w:szCs w:val="24"/>
          <w:lang w:eastAsia="en-US"/>
        </w:rPr>
      </w:pPr>
      <w:bookmarkStart w:id="1" w:name="_GoBack"/>
      <w:bookmarkEnd w:id="1"/>
      <w:ins w:id="2" w:author="Φλούδα Χριστίνα" w:date="2017-05-11T11:39:00Z">
        <w:r w:rsidRPr="009E222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CA32155" w14:textId="77777777" w:rsidR="009E222F" w:rsidRPr="009E222F" w:rsidRDefault="009E222F" w:rsidP="009E222F">
      <w:pPr>
        <w:spacing w:after="0" w:line="360" w:lineRule="auto"/>
        <w:rPr>
          <w:ins w:id="3" w:author="Φλούδα Χριστίνα" w:date="2017-05-11T11:39:00Z"/>
          <w:rFonts w:eastAsia="Times New Roman"/>
          <w:szCs w:val="24"/>
          <w:lang w:eastAsia="en-US"/>
        </w:rPr>
      </w:pPr>
    </w:p>
    <w:p w14:paraId="394273E0" w14:textId="77777777" w:rsidR="009E222F" w:rsidRPr="009E222F" w:rsidRDefault="009E222F" w:rsidP="009E222F">
      <w:pPr>
        <w:spacing w:after="0" w:line="360" w:lineRule="auto"/>
        <w:rPr>
          <w:ins w:id="4" w:author="Φλούδα Χριστίνα" w:date="2017-05-11T11:39:00Z"/>
          <w:rFonts w:eastAsia="Times New Roman"/>
          <w:szCs w:val="24"/>
          <w:lang w:eastAsia="en-US"/>
        </w:rPr>
      </w:pPr>
      <w:ins w:id="5" w:author="Φλούδα Χριστίνα" w:date="2017-05-11T11:39:00Z">
        <w:r w:rsidRPr="009E222F">
          <w:rPr>
            <w:rFonts w:eastAsia="Times New Roman"/>
            <w:szCs w:val="24"/>
            <w:lang w:eastAsia="en-US"/>
          </w:rPr>
          <w:t>ΠΙΝΑΚΑΣ ΠΕΡΙΕΧΟΜΕΝΩΝ</w:t>
        </w:r>
      </w:ins>
    </w:p>
    <w:p w14:paraId="4564227B" w14:textId="77777777" w:rsidR="009E222F" w:rsidRPr="009E222F" w:rsidRDefault="009E222F" w:rsidP="009E222F">
      <w:pPr>
        <w:spacing w:after="0" w:line="360" w:lineRule="auto"/>
        <w:rPr>
          <w:ins w:id="6" w:author="Φλούδα Χριστίνα" w:date="2017-05-11T11:39:00Z"/>
          <w:rFonts w:eastAsia="Times New Roman"/>
          <w:szCs w:val="24"/>
          <w:lang w:eastAsia="en-US"/>
        </w:rPr>
      </w:pPr>
      <w:ins w:id="7" w:author="Φλούδα Χριστίνα" w:date="2017-05-11T11:39:00Z">
        <w:r w:rsidRPr="009E222F">
          <w:rPr>
            <w:rFonts w:eastAsia="Times New Roman"/>
            <w:szCs w:val="24"/>
            <w:lang w:eastAsia="en-US"/>
          </w:rPr>
          <w:t xml:space="preserve">ΙΖ΄ ΠΕΡΙΟΔΟΣ </w:t>
        </w:r>
      </w:ins>
    </w:p>
    <w:p w14:paraId="2D8B94D0" w14:textId="77777777" w:rsidR="009E222F" w:rsidRPr="009E222F" w:rsidRDefault="009E222F" w:rsidP="009E222F">
      <w:pPr>
        <w:spacing w:after="0" w:line="360" w:lineRule="auto"/>
        <w:rPr>
          <w:ins w:id="8" w:author="Φλούδα Χριστίνα" w:date="2017-05-11T11:39:00Z"/>
          <w:rFonts w:eastAsia="Times New Roman"/>
          <w:szCs w:val="24"/>
          <w:lang w:eastAsia="en-US"/>
        </w:rPr>
      </w:pPr>
      <w:ins w:id="9" w:author="Φλούδα Χριστίνα" w:date="2017-05-11T11:39:00Z">
        <w:r w:rsidRPr="009E222F">
          <w:rPr>
            <w:rFonts w:eastAsia="Times New Roman"/>
            <w:szCs w:val="24"/>
            <w:lang w:eastAsia="en-US"/>
          </w:rPr>
          <w:t>ΠΡΟΕΔΡΕΥΟΜΕΝΗΣ ΚΟΙΝΟΒΟΥΛΕΥΤΙΚΗΣ ΔΗΜΟΚΡΑΤΙΑΣ</w:t>
        </w:r>
      </w:ins>
    </w:p>
    <w:p w14:paraId="5ED8B804" w14:textId="77777777" w:rsidR="009E222F" w:rsidRPr="009E222F" w:rsidRDefault="009E222F" w:rsidP="009E222F">
      <w:pPr>
        <w:spacing w:after="0" w:line="360" w:lineRule="auto"/>
        <w:rPr>
          <w:ins w:id="10" w:author="Φλούδα Χριστίνα" w:date="2017-05-11T11:39:00Z"/>
          <w:rFonts w:eastAsia="Times New Roman"/>
          <w:szCs w:val="24"/>
          <w:lang w:eastAsia="en-US"/>
        </w:rPr>
      </w:pPr>
      <w:ins w:id="11" w:author="Φλούδα Χριστίνα" w:date="2017-05-11T11:39:00Z">
        <w:r w:rsidRPr="009E222F">
          <w:rPr>
            <w:rFonts w:eastAsia="Times New Roman"/>
            <w:szCs w:val="24"/>
            <w:lang w:eastAsia="en-US"/>
          </w:rPr>
          <w:t>ΣΥΝΟΔΟΣ Β΄</w:t>
        </w:r>
      </w:ins>
    </w:p>
    <w:p w14:paraId="3B186418" w14:textId="77777777" w:rsidR="009E222F" w:rsidRPr="009E222F" w:rsidRDefault="009E222F" w:rsidP="009E222F">
      <w:pPr>
        <w:spacing w:after="0" w:line="360" w:lineRule="auto"/>
        <w:rPr>
          <w:ins w:id="12" w:author="Φλούδα Χριστίνα" w:date="2017-05-11T11:39:00Z"/>
          <w:rFonts w:eastAsia="Times New Roman"/>
          <w:szCs w:val="24"/>
          <w:lang w:eastAsia="en-US"/>
        </w:rPr>
      </w:pPr>
    </w:p>
    <w:p w14:paraId="31C4C31D" w14:textId="77777777" w:rsidR="009E222F" w:rsidRPr="009E222F" w:rsidRDefault="009E222F" w:rsidP="009E222F">
      <w:pPr>
        <w:spacing w:after="0" w:line="360" w:lineRule="auto"/>
        <w:rPr>
          <w:ins w:id="13" w:author="Φλούδα Χριστίνα" w:date="2017-05-11T11:39:00Z"/>
          <w:rFonts w:eastAsia="Times New Roman"/>
          <w:szCs w:val="24"/>
          <w:lang w:eastAsia="en-US"/>
        </w:rPr>
      </w:pPr>
      <w:ins w:id="14" w:author="Φλούδα Χριστίνα" w:date="2017-05-11T11:39:00Z">
        <w:r w:rsidRPr="009E222F">
          <w:rPr>
            <w:rFonts w:eastAsia="Times New Roman"/>
            <w:szCs w:val="24"/>
            <w:lang w:eastAsia="en-US"/>
          </w:rPr>
          <w:t>ΣΥΝΕΔΡΙΑΣΗ ΡΙΣΤ΄</w:t>
        </w:r>
      </w:ins>
    </w:p>
    <w:p w14:paraId="647DF391" w14:textId="77777777" w:rsidR="009E222F" w:rsidRPr="009E222F" w:rsidRDefault="009E222F" w:rsidP="009E222F">
      <w:pPr>
        <w:spacing w:after="0" w:line="360" w:lineRule="auto"/>
        <w:rPr>
          <w:ins w:id="15" w:author="Φλούδα Χριστίνα" w:date="2017-05-11T11:39:00Z"/>
          <w:rFonts w:eastAsia="Times New Roman"/>
          <w:szCs w:val="24"/>
          <w:lang w:eastAsia="en-US"/>
        </w:rPr>
      </w:pPr>
      <w:ins w:id="16" w:author="Φλούδα Χριστίνα" w:date="2017-05-11T11:39:00Z">
        <w:r w:rsidRPr="009E222F">
          <w:rPr>
            <w:rFonts w:eastAsia="Times New Roman"/>
            <w:szCs w:val="24"/>
            <w:lang w:eastAsia="en-US"/>
          </w:rPr>
          <w:t>Παρασκευή  5 Μαΐου 2017</w:t>
        </w:r>
      </w:ins>
    </w:p>
    <w:p w14:paraId="4EF5FF2E" w14:textId="77777777" w:rsidR="009E222F" w:rsidRPr="009E222F" w:rsidRDefault="009E222F" w:rsidP="009E222F">
      <w:pPr>
        <w:spacing w:after="0" w:line="360" w:lineRule="auto"/>
        <w:rPr>
          <w:ins w:id="17" w:author="Φλούδα Χριστίνα" w:date="2017-05-11T11:39:00Z"/>
          <w:rFonts w:eastAsia="Times New Roman"/>
          <w:szCs w:val="24"/>
          <w:lang w:eastAsia="en-US"/>
        </w:rPr>
      </w:pPr>
    </w:p>
    <w:p w14:paraId="4E4B6B11" w14:textId="77777777" w:rsidR="009E222F" w:rsidRPr="009E222F" w:rsidRDefault="009E222F" w:rsidP="009E222F">
      <w:pPr>
        <w:spacing w:after="0" w:line="360" w:lineRule="auto"/>
        <w:rPr>
          <w:ins w:id="18" w:author="Φλούδα Χριστίνα" w:date="2017-05-11T11:39:00Z"/>
          <w:rFonts w:eastAsia="Times New Roman"/>
          <w:szCs w:val="24"/>
          <w:lang w:eastAsia="en-US"/>
        </w:rPr>
      </w:pPr>
      <w:ins w:id="19" w:author="Φλούδα Χριστίνα" w:date="2017-05-11T11:39:00Z">
        <w:r w:rsidRPr="009E222F">
          <w:rPr>
            <w:rFonts w:eastAsia="Times New Roman"/>
            <w:szCs w:val="24"/>
            <w:lang w:eastAsia="en-US"/>
          </w:rPr>
          <w:t>ΘΕΜΑΤΑ</w:t>
        </w:r>
      </w:ins>
    </w:p>
    <w:p w14:paraId="3E573F78" w14:textId="77777777" w:rsidR="009E222F" w:rsidRPr="009E222F" w:rsidRDefault="009E222F" w:rsidP="009E222F">
      <w:pPr>
        <w:spacing w:after="0" w:line="360" w:lineRule="auto"/>
        <w:rPr>
          <w:ins w:id="20" w:author="Φλούδα Χριστίνα" w:date="2017-05-11T11:39:00Z"/>
          <w:rFonts w:eastAsia="Times New Roman"/>
          <w:szCs w:val="24"/>
          <w:lang w:eastAsia="en-US"/>
        </w:rPr>
      </w:pPr>
      <w:ins w:id="21" w:author="Φλούδα Χριστίνα" w:date="2017-05-11T11:39:00Z">
        <w:r w:rsidRPr="009E222F">
          <w:rPr>
            <w:rFonts w:eastAsia="Times New Roman"/>
            <w:szCs w:val="24"/>
            <w:lang w:eastAsia="en-US"/>
          </w:rPr>
          <w:t xml:space="preserve"> </w:t>
        </w:r>
        <w:r w:rsidRPr="009E222F">
          <w:rPr>
            <w:rFonts w:eastAsia="Times New Roman"/>
            <w:szCs w:val="24"/>
            <w:lang w:eastAsia="en-US"/>
          </w:rPr>
          <w:br/>
          <w:t xml:space="preserve">Α. ΕΙΔΙΚΑ ΘΕΜΑΤΑ </w:t>
        </w:r>
        <w:r w:rsidRPr="009E222F">
          <w:rPr>
            <w:rFonts w:eastAsia="Times New Roman"/>
            <w:szCs w:val="24"/>
            <w:lang w:eastAsia="en-US"/>
          </w:rPr>
          <w:br/>
          <w:t xml:space="preserve">1.  Άδεια απουσίας των Βουλευτών κ.κ. Γ. </w:t>
        </w:r>
        <w:proofErr w:type="spellStart"/>
        <w:r w:rsidRPr="009E222F">
          <w:rPr>
            <w:rFonts w:eastAsia="Times New Roman"/>
            <w:szCs w:val="24"/>
            <w:lang w:eastAsia="en-US"/>
          </w:rPr>
          <w:t>Στύλιου</w:t>
        </w:r>
        <w:proofErr w:type="spellEnd"/>
        <w:r w:rsidRPr="009E222F">
          <w:rPr>
            <w:rFonts w:eastAsia="Times New Roman"/>
            <w:szCs w:val="24"/>
            <w:lang w:eastAsia="en-US"/>
          </w:rPr>
          <w:t xml:space="preserve">, Μ. Τζελέπη και Ν. </w:t>
        </w:r>
        <w:proofErr w:type="spellStart"/>
        <w:r w:rsidRPr="009E222F">
          <w:rPr>
            <w:rFonts w:eastAsia="Times New Roman"/>
            <w:szCs w:val="24"/>
            <w:lang w:eastAsia="en-US"/>
          </w:rPr>
          <w:t>Ξυδάκη</w:t>
        </w:r>
        <w:proofErr w:type="spellEnd"/>
        <w:r w:rsidRPr="009E222F">
          <w:rPr>
            <w:rFonts w:eastAsia="Times New Roman"/>
            <w:szCs w:val="24"/>
            <w:lang w:eastAsia="en-US"/>
          </w:rPr>
          <w:t xml:space="preserve">, σελ. </w:t>
        </w:r>
        <w:r w:rsidRPr="009E222F">
          <w:rPr>
            <w:rFonts w:eastAsia="Times New Roman"/>
            <w:szCs w:val="24"/>
            <w:lang w:eastAsia="en-US"/>
          </w:rPr>
          <w:br/>
          <w:t xml:space="preserve">2. Ανακοινώνεται ότι τη συνεδρίαση παρακολουθούν μαθητές από το 6ο Δημοτικό Σχολείο Παλαιού Φαλήρου, το 4ο Γυμνάσιο Νεάπολης Θεσσαλονίκης, Φινλανδοί φοιτητές από το Πανεπιστήμιο του Ελσίνκι, μαθητές από το 2ο Δημοτικό Σχολείο </w:t>
        </w:r>
        <w:proofErr w:type="spellStart"/>
        <w:r w:rsidRPr="009E222F">
          <w:rPr>
            <w:rFonts w:eastAsia="Times New Roman"/>
            <w:szCs w:val="24"/>
            <w:lang w:eastAsia="en-US"/>
          </w:rPr>
          <w:t>Πολυκάστρου</w:t>
        </w:r>
        <w:proofErr w:type="spellEnd"/>
        <w:r w:rsidRPr="009E222F">
          <w:rPr>
            <w:rFonts w:eastAsia="Times New Roman"/>
            <w:szCs w:val="24"/>
            <w:lang w:eastAsia="en-US"/>
          </w:rPr>
          <w:t xml:space="preserve"> Κιλκίς και το Δημοτικό Σχολείο </w:t>
        </w:r>
        <w:proofErr w:type="spellStart"/>
        <w:r w:rsidRPr="009E222F">
          <w:rPr>
            <w:rFonts w:eastAsia="Times New Roman"/>
            <w:szCs w:val="24"/>
            <w:lang w:eastAsia="en-US"/>
          </w:rPr>
          <w:t>Καρδάμυλων</w:t>
        </w:r>
        <w:proofErr w:type="spellEnd"/>
        <w:r w:rsidRPr="009E222F">
          <w:rPr>
            <w:rFonts w:eastAsia="Times New Roman"/>
            <w:szCs w:val="24"/>
            <w:lang w:eastAsia="en-US"/>
          </w:rPr>
          <w:t xml:space="preserve"> Χίου, σελ. </w:t>
        </w:r>
        <w:r w:rsidRPr="009E222F">
          <w:rPr>
            <w:rFonts w:eastAsia="Times New Roman"/>
            <w:szCs w:val="24"/>
            <w:lang w:eastAsia="en-US"/>
          </w:rPr>
          <w:br/>
          <w:t xml:space="preserve">3. Επί διαδικαστικού θέματος, σελ. </w:t>
        </w:r>
        <w:r w:rsidRPr="009E222F">
          <w:rPr>
            <w:rFonts w:eastAsia="Times New Roman"/>
            <w:szCs w:val="24"/>
            <w:lang w:eastAsia="en-US"/>
          </w:rPr>
          <w:br/>
          <w:t xml:space="preserve">4. Ομόφωνη απόφαση του Σώματος για σύσταση Διακομματικής Κοινοβουλευτικής Επιτροπής για το Δημογραφικό, σύμφωνα με το άρθρο 44, παράγραφος 1 του Κανονισμού της Βουλής κατόπιν του υπ’ αριθμόν πρωτοκόλλου 1829, 27/04/2017, αιτήματος της Προέδρου της Δημοκρατικής Συμπαράταξης ΠΑΣΟΚ-ΔΗΜΑΡ κ. Φωτεινής Γεννηματά και της ομόφωνης αποδοχής της πρότασης από την Διάσκεψη των Προέδρων στη συνεδρίαση της 4ης Μαΐου 2017. Η σύσταση της ως άνω Επιτροπής θα περιλαμβάνει είκοσι τρία μέλη, κατ’ αναλογία της δύναμης των κομμάτων και των Ανεξαρτήτων, με προθεσμία υποβολής της εκθέσεως μέχρι τις 31 Οκτωβρίου 2017, σελ. </w:t>
        </w:r>
        <w:r w:rsidRPr="009E222F">
          <w:rPr>
            <w:rFonts w:eastAsia="Times New Roman"/>
            <w:szCs w:val="24"/>
            <w:lang w:eastAsia="en-US"/>
          </w:rPr>
          <w:br/>
          <w:t xml:space="preserve"> </w:t>
        </w:r>
        <w:r w:rsidRPr="009E222F">
          <w:rPr>
            <w:rFonts w:eastAsia="Times New Roman"/>
            <w:szCs w:val="24"/>
            <w:lang w:eastAsia="en-US"/>
          </w:rPr>
          <w:br/>
          <w:t xml:space="preserve">Β. ΚΟΙΝΟΒΟΥΛΕΥΤΙΚΟΣ ΕΛΕΓΧΟΣ </w:t>
        </w:r>
        <w:r w:rsidRPr="009E222F">
          <w:rPr>
            <w:rFonts w:eastAsia="Times New Roman"/>
            <w:szCs w:val="24"/>
            <w:lang w:eastAsia="en-US"/>
          </w:rPr>
          <w:br/>
          <w:t xml:space="preserve">1. Ανακοίνωση του δελτίου επικαίρων ερωτήσεων της Δευτέρας 8 Μαΐου 2017, σελ. </w:t>
        </w:r>
        <w:r w:rsidRPr="009E222F">
          <w:rPr>
            <w:rFonts w:eastAsia="Times New Roman"/>
            <w:szCs w:val="24"/>
            <w:lang w:eastAsia="en-US"/>
          </w:rPr>
          <w:br/>
          <w:t>2. Συζήτηση επικαίρων ερωτήσεων:</w:t>
        </w:r>
        <w:r w:rsidRPr="009E222F">
          <w:rPr>
            <w:rFonts w:eastAsia="Times New Roman"/>
            <w:szCs w:val="24"/>
            <w:lang w:eastAsia="en-US"/>
          </w:rPr>
          <w:br/>
          <w:t xml:space="preserve">    α) Προς τον Υπουργό Περιβάλλοντος και Ενέργειας, σχετικά με τη μονάδα επεξεργασίας υποπροϊόντων κρέατος στους Αγίους </w:t>
        </w:r>
        <w:proofErr w:type="spellStart"/>
        <w:r w:rsidRPr="009E222F">
          <w:rPr>
            <w:rFonts w:eastAsia="Times New Roman"/>
            <w:szCs w:val="24"/>
            <w:lang w:eastAsia="en-US"/>
          </w:rPr>
          <w:t>Θεοδώρους</w:t>
        </w:r>
        <w:proofErr w:type="spellEnd"/>
        <w:r w:rsidRPr="009E222F">
          <w:rPr>
            <w:rFonts w:eastAsia="Times New Roman"/>
            <w:szCs w:val="24"/>
            <w:lang w:eastAsia="en-US"/>
          </w:rPr>
          <w:t xml:space="preserve"> Λεχαινών Ηλείας, σελ. </w:t>
        </w:r>
        <w:r w:rsidRPr="009E222F">
          <w:rPr>
            <w:rFonts w:eastAsia="Times New Roman"/>
            <w:szCs w:val="24"/>
            <w:lang w:eastAsia="en-US"/>
          </w:rPr>
          <w:br/>
          <w:t xml:space="preserve">    β) Προς την Υπουργό Πολιτισμού και Αθλητισμού:</w:t>
        </w:r>
        <w:r w:rsidRPr="009E222F">
          <w:rPr>
            <w:rFonts w:eastAsia="Times New Roman"/>
            <w:szCs w:val="24"/>
            <w:lang w:eastAsia="en-US"/>
          </w:rPr>
          <w:br/>
          <w:t xml:space="preserve">        i. σχετικά με το ηλεκτρονικό εισιτήριο σε μουσεία και αρχαιολογικούς χώρους, σελ. </w:t>
        </w:r>
        <w:r w:rsidRPr="009E222F">
          <w:rPr>
            <w:rFonts w:eastAsia="Times New Roman"/>
            <w:szCs w:val="24"/>
            <w:lang w:eastAsia="en-US"/>
          </w:rPr>
          <w:br/>
          <w:t xml:space="preserve">        </w:t>
        </w:r>
        <w:proofErr w:type="spellStart"/>
        <w:r w:rsidRPr="009E222F">
          <w:rPr>
            <w:rFonts w:eastAsia="Times New Roman"/>
            <w:szCs w:val="24"/>
            <w:lang w:eastAsia="en-US"/>
          </w:rPr>
          <w:t>ii</w:t>
        </w:r>
        <w:proofErr w:type="spellEnd"/>
        <w:r w:rsidRPr="009E222F">
          <w:rPr>
            <w:rFonts w:eastAsia="Times New Roman"/>
            <w:szCs w:val="24"/>
            <w:lang w:eastAsia="en-US"/>
          </w:rPr>
          <w:t xml:space="preserve">. σχετικά με το μέλλον του Εθνικού Μουσείου Σύγχρονης Τέχνης, σελ. </w:t>
        </w:r>
        <w:r w:rsidRPr="009E222F">
          <w:rPr>
            <w:rFonts w:eastAsia="Times New Roman"/>
            <w:szCs w:val="24"/>
            <w:lang w:eastAsia="en-US"/>
          </w:rPr>
          <w:br/>
          <w:t xml:space="preserve">        </w:t>
        </w:r>
        <w:proofErr w:type="spellStart"/>
        <w:r w:rsidRPr="009E222F">
          <w:rPr>
            <w:rFonts w:eastAsia="Times New Roman"/>
            <w:szCs w:val="24"/>
            <w:lang w:eastAsia="en-US"/>
          </w:rPr>
          <w:t>iii</w:t>
        </w:r>
        <w:proofErr w:type="spellEnd"/>
        <w:r w:rsidRPr="009E222F">
          <w:rPr>
            <w:rFonts w:eastAsia="Times New Roman"/>
            <w:szCs w:val="24"/>
            <w:lang w:eastAsia="en-US"/>
          </w:rPr>
          <w:t xml:space="preserve">. σχετικά με την Εθνική Πινακοθήκη και το κόστος καθυστέρησης της ολοκλήρωσης του έργου επέκτασης, σελ. </w:t>
        </w:r>
        <w:r w:rsidRPr="009E222F">
          <w:rPr>
            <w:rFonts w:eastAsia="Times New Roman"/>
            <w:szCs w:val="24"/>
            <w:lang w:eastAsia="en-US"/>
          </w:rPr>
          <w:br/>
          <w:t xml:space="preserve">    γ) Προς την Υπουργό Εργασίας, Κοινωνικής Ασφάλισης και Κοινωνικής Αλληλεγγύης, σχετικά με την ανάγκη άμεσης έκδοσης  εγκυκλίου  που διευκρινίζει σε ποιες περιπτώσεις  περικόπτεται η  σύνταξη (ανεξαρτήτως ταμείου) λόγω αγροτικής δραστηριότητας ή επιδότησης, σελ. </w:t>
        </w:r>
        <w:r w:rsidRPr="009E222F">
          <w:rPr>
            <w:rFonts w:eastAsia="Times New Roman"/>
            <w:szCs w:val="24"/>
            <w:lang w:eastAsia="en-US"/>
          </w:rPr>
          <w:br/>
          <w:t xml:space="preserve">3. Συζήτηση της υπ’ αριθμόν 19/16/24-4-2016 επίκαιρη επερώτηση των Βουλευτών της Νέας Δημοκρατίας κ.κ. Φωτεινής Αραμπατζή, Ιωάννου Αντωνιάδη, Γεώργιου </w:t>
        </w:r>
        <w:proofErr w:type="spellStart"/>
        <w:r w:rsidRPr="009E222F">
          <w:rPr>
            <w:rFonts w:eastAsia="Times New Roman"/>
            <w:szCs w:val="24"/>
            <w:lang w:eastAsia="en-US"/>
          </w:rPr>
          <w:t>Στύλιου</w:t>
        </w:r>
        <w:proofErr w:type="spellEnd"/>
        <w:r w:rsidRPr="009E222F">
          <w:rPr>
            <w:rFonts w:eastAsia="Times New Roman"/>
            <w:szCs w:val="24"/>
            <w:lang w:eastAsia="en-US"/>
          </w:rPr>
          <w:t xml:space="preserve">, Χαράλαμπου Αθανασίου, Βασιλείου </w:t>
        </w:r>
        <w:proofErr w:type="spellStart"/>
        <w:r w:rsidRPr="009E222F">
          <w:rPr>
            <w:rFonts w:eastAsia="Times New Roman"/>
            <w:szCs w:val="24"/>
            <w:lang w:eastAsia="en-US"/>
          </w:rPr>
          <w:t>Γιόγιακα</w:t>
        </w:r>
        <w:proofErr w:type="spellEnd"/>
        <w:r w:rsidRPr="009E222F">
          <w:rPr>
            <w:rFonts w:eastAsia="Times New Roman"/>
            <w:szCs w:val="24"/>
            <w:lang w:eastAsia="en-US"/>
          </w:rPr>
          <w:t xml:space="preserve">, Αθανάσιου Μπούρα, Χρήστου </w:t>
        </w:r>
        <w:proofErr w:type="spellStart"/>
        <w:r w:rsidRPr="009E222F">
          <w:rPr>
            <w:rFonts w:eastAsia="Times New Roman"/>
            <w:szCs w:val="24"/>
            <w:lang w:eastAsia="en-US"/>
          </w:rPr>
          <w:t>Μπουκώρου</w:t>
        </w:r>
        <w:proofErr w:type="spellEnd"/>
        <w:r w:rsidRPr="009E222F">
          <w:rPr>
            <w:rFonts w:eastAsia="Times New Roman"/>
            <w:szCs w:val="24"/>
            <w:lang w:eastAsia="en-US"/>
          </w:rPr>
          <w:t xml:space="preserve">, Κωνσταντίνου Τσιάρα, Ελευθέριου </w:t>
        </w:r>
        <w:proofErr w:type="spellStart"/>
        <w:r w:rsidRPr="009E222F">
          <w:rPr>
            <w:rFonts w:eastAsia="Times New Roman"/>
            <w:szCs w:val="24"/>
            <w:lang w:eastAsia="en-US"/>
          </w:rPr>
          <w:t>Αυγενάκη</w:t>
        </w:r>
        <w:proofErr w:type="spellEnd"/>
        <w:r w:rsidRPr="009E222F">
          <w:rPr>
            <w:rFonts w:eastAsia="Times New Roman"/>
            <w:szCs w:val="24"/>
            <w:lang w:eastAsia="en-US"/>
          </w:rPr>
          <w:t>, Αθανάσιου Δαβάκη, Θεοδώρας Μπακογιάννη, Σπυρίδωνος-</w:t>
        </w:r>
        <w:proofErr w:type="spellStart"/>
        <w:r w:rsidRPr="009E222F">
          <w:rPr>
            <w:rFonts w:eastAsia="Times New Roman"/>
            <w:szCs w:val="24"/>
            <w:lang w:eastAsia="en-US"/>
          </w:rPr>
          <w:t>Αδώνιδος</w:t>
        </w:r>
        <w:proofErr w:type="spellEnd"/>
        <w:r w:rsidRPr="009E222F">
          <w:rPr>
            <w:rFonts w:eastAsia="Times New Roman"/>
            <w:szCs w:val="24"/>
            <w:lang w:eastAsia="en-US"/>
          </w:rPr>
          <w:t xml:space="preserve"> Γεωργιάδη, Χρίστου Δήμα, Κωνσταντίνου Κατσαφάδου, Εμμανουήλ </w:t>
        </w:r>
        <w:proofErr w:type="spellStart"/>
        <w:r w:rsidRPr="009E222F">
          <w:rPr>
            <w:rFonts w:eastAsia="Times New Roman"/>
            <w:szCs w:val="24"/>
            <w:lang w:eastAsia="en-US"/>
          </w:rPr>
          <w:t>Κόνσολα</w:t>
        </w:r>
        <w:proofErr w:type="spellEnd"/>
        <w:r w:rsidRPr="009E222F">
          <w:rPr>
            <w:rFonts w:eastAsia="Times New Roman"/>
            <w:szCs w:val="24"/>
            <w:lang w:eastAsia="en-US"/>
          </w:rPr>
          <w:t xml:space="preserve">, Ιωάννη </w:t>
        </w:r>
        <w:proofErr w:type="spellStart"/>
        <w:r w:rsidRPr="009E222F">
          <w:rPr>
            <w:rFonts w:eastAsia="Times New Roman"/>
            <w:szCs w:val="24"/>
            <w:lang w:eastAsia="en-US"/>
          </w:rPr>
          <w:t>Πλακιωτάκη</w:t>
        </w:r>
        <w:proofErr w:type="spellEnd"/>
        <w:r w:rsidRPr="009E222F">
          <w:rPr>
            <w:rFonts w:eastAsia="Times New Roman"/>
            <w:szCs w:val="24"/>
            <w:lang w:eastAsia="en-US"/>
          </w:rPr>
          <w:t xml:space="preserve">, Απόστολου </w:t>
        </w:r>
        <w:proofErr w:type="spellStart"/>
        <w:r w:rsidRPr="009E222F">
          <w:rPr>
            <w:rFonts w:eastAsia="Times New Roman"/>
            <w:szCs w:val="24"/>
            <w:lang w:eastAsia="en-US"/>
          </w:rPr>
          <w:t>Βεσυρόπουλου</w:t>
        </w:r>
        <w:proofErr w:type="spellEnd"/>
        <w:r w:rsidRPr="009E222F">
          <w:rPr>
            <w:rFonts w:eastAsia="Times New Roman"/>
            <w:szCs w:val="24"/>
            <w:lang w:eastAsia="en-US"/>
          </w:rPr>
          <w:t xml:space="preserve">, Μαρίας Αντωνίου, Κωνσταντίνου Βλάση, Στέργιου Γιαννάκη, Κωνσταντίνου Σκρέκα, Κωνσταντίνου Καραμανλή προς τον Υπουργό Αγροτικής Ανάπτυξης και Τροφίμων με θέμα: « Άνευ προηγουμένου καθυστέρηση στην αξιοποίηση του προγράμματος αγροτικής ανάπτυξης ΠΑΑ 2014-2020 και του συνόλου των χρηματοδοτικών εργαλείων της Ευρωπαϊκής  Ένωσης», σελ. </w:t>
        </w:r>
        <w:r w:rsidRPr="009E222F">
          <w:rPr>
            <w:rFonts w:eastAsia="Times New Roman"/>
            <w:szCs w:val="24"/>
            <w:lang w:eastAsia="en-US"/>
          </w:rPr>
          <w:br/>
        </w:r>
      </w:ins>
    </w:p>
    <w:p w14:paraId="342AC5B2" w14:textId="77777777" w:rsidR="009E222F" w:rsidRPr="009E222F" w:rsidRDefault="009E222F" w:rsidP="009E222F">
      <w:pPr>
        <w:spacing w:after="0" w:line="360" w:lineRule="auto"/>
        <w:rPr>
          <w:ins w:id="22" w:author="Φλούδα Χριστίνα" w:date="2017-05-11T11:39:00Z"/>
          <w:rFonts w:eastAsia="Times New Roman"/>
          <w:szCs w:val="24"/>
          <w:lang w:eastAsia="en-US"/>
        </w:rPr>
      </w:pPr>
      <w:ins w:id="23" w:author="Φλούδα Χριστίνα" w:date="2017-05-11T11:39:00Z">
        <w:r w:rsidRPr="009E222F">
          <w:rPr>
            <w:rFonts w:eastAsia="Times New Roman"/>
            <w:szCs w:val="24"/>
            <w:lang w:eastAsia="en-US"/>
          </w:rPr>
          <w:t>ΠΡΟΕΔΡΕΥΟΝΤΕΣ</w:t>
        </w:r>
      </w:ins>
    </w:p>
    <w:p w14:paraId="67EF151A" w14:textId="77777777" w:rsidR="009E222F" w:rsidRPr="009E222F" w:rsidRDefault="009E222F" w:rsidP="009E222F">
      <w:pPr>
        <w:spacing w:after="0" w:line="360" w:lineRule="auto"/>
        <w:rPr>
          <w:ins w:id="24" w:author="Φλούδα Χριστίνα" w:date="2017-05-11T11:39:00Z"/>
          <w:rFonts w:eastAsia="Times New Roman"/>
          <w:szCs w:val="24"/>
          <w:lang w:eastAsia="en-US"/>
        </w:rPr>
      </w:pPr>
      <w:ins w:id="25" w:author="Φλούδα Χριστίνα" w:date="2017-05-11T11:39:00Z">
        <w:r w:rsidRPr="009E222F">
          <w:rPr>
            <w:rFonts w:eastAsia="Times New Roman"/>
            <w:szCs w:val="24"/>
            <w:lang w:eastAsia="en-US"/>
          </w:rPr>
          <w:t>ΛΑΜΠΡΟΥΛΗΣ Γ. , σελ.</w:t>
        </w:r>
        <w:r w:rsidRPr="009E222F">
          <w:rPr>
            <w:rFonts w:eastAsia="Times New Roman"/>
            <w:szCs w:val="24"/>
            <w:lang w:eastAsia="en-US"/>
          </w:rPr>
          <w:br/>
          <w:t>ΛΥΚΟΥΔΗΣ Σ. , σελ.</w:t>
        </w:r>
        <w:r w:rsidRPr="009E222F">
          <w:rPr>
            <w:rFonts w:eastAsia="Times New Roman"/>
            <w:szCs w:val="24"/>
            <w:lang w:eastAsia="en-US"/>
          </w:rPr>
          <w:br/>
          <w:t>ΧΡΙΣΤΟΔΟΥΛΟΠΟΥΛΟΥ Α. , σελ.</w:t>
        </w:r>
        <w:r w:rsidRPr="009E222F">
          <w:rPr>
            <w:rFonts w:eastAsia="Times New Roman"/>
            <w:szCs w:val="24"/>
            <w:lang w:eastAsia="en-US"/>
          </w:rPr>
          <w:br/>
        </w:r>
      </w:ins>
    </w:p>
    <w:p w14:paraId="5A0985AC" w14:textId="77777777" w:rsidR="009E222F" w:rsidRPr="009E222F" w:rsidRDefault="009E222F" w:rsidP="009E222F">
      <w:pPr>
        <w:spacing w:after="0" w:line="360" w:lineRule="auto"/>
        <w:rPr>
          <w:ins w:id="26" w:author="Φλούδα Χριστίνα" w:date="2017-05-11T11:39:00Z"/>
          <w:rFonts w:eastAsia="Times New Roman"/>
          <w:szCs w:val="24"/>
          <w:lang w:eastAsia="en-US"/>
        </w:rPr>
      </w:pPr>
    </w:p>
    <w:p w14:paraId="3A5A01A9" w14:textId="77777777" w:rsidR="009E222F" w:rsidRPr="009E222F" w:rsidRDefault="009E222F" w:rsidP="009E222F">
      <w:pPr>
        <w:spacing w:after="0" w:line="360" w:lineRule="auto"/>
        <w:rPr>
          <w:ins w:id="27" w:author="Φλούδα Χριστίνα" w:date="2017-05-11T11:39:00Z"/>
          <w:rFonts w:eastAsia="Times New Roman"/>
          <w:szCs w:val="24"/>
          <w:lang w:eastAsia="en-US"/>
        </w:rPr>
      </w:pPr>
      <w:ins w:id="28" w:author="Φλούδα Χριστίνα" w:date="2017-05-11T11:39:00Z">
        <w:r w:rsidRPr="009E222F">
          <w:rPr>
            <w:rFonts w:eastAsia="Times New Roman"/>
            <w:szCs w:val="24"/>
            <w:lang w:eastAsia="en-US"/>
          </w:rPr>
          <w:t>ΟΜΙΛΗΤΕΣ</w:t>
        </w:r>
      </w:ins>
    </w:p>
    <w:p w14:paraId="3662D499" w14:textId="29FE72A2" w:rsidR="009E222F" w:rsidRDefault="009E222F" w:rsidP="009E222F">
      <w:pPr>
        <w:spacing w:line="600" w:lineRule="auto"/>
        <w:ind w:firstLine="720"/>
        <w:contextualSpacing/>
        <w:jc w:val="both"/>
        <w:rPr>
          <w:ins w:id="29" w:author="Φλούδα Χριστίνα" w:date="2017-05-11T11:39:00Z"/>
          <w:rFonts w:eastAsia="Times New Roman" w:cs="Times New Roman"/>
          <w:szCs w:val="24"/>
        </w:rPr>
        <w:pPrChange w:id="30" w:author="Φλούδα Χριστίνα" w:date="2017-05-11T11:39:00Z">
          <w:pPr>
            <w:spacing w:line="600" w:lineRule="auto"/>
            <w:ind w:firstLine="720"/>
            <w:contextualSpacing/>
            <w:jc w:val="center"/>
          </w:pPr>
        </w:pPrChange>
      </w:pPr>
      <w:ins w:id="31" w:author="Φλούδα Χριστίνα" w:date="2017-05-11T11:39:00Z">
        <w:r w:rsidRPr="009E222F">
          <w:rPr>
            <w:rFonts w:eastAsia="Times New Roman"/>
            <w:szCs w:val="24"/>
            <w:lang w:eastAsia="en-US"/>
          </w:rPr>
          <w:br/>
          <w:t>Α. Επί διαδικαστικού θέματος:</w:t>
        </w:r>
        <w:r w:rsidRPr="009E222F">
          <w:rPr>
            <w:rFonts w:eastAsia="Times New Roman"/>
            <w:szCs w:val="24"/>
            <w:lang w:eastAsia="en-US"/>
          </w:rPr>
          <w:br/>
          <w:t>ΑΠΟΣΤΟΛΟΥ Ε. , σελ.</w:t>
        </w:r>
        <w:r w:rsidRPr="009E222F">
          <w:rPr>
            <w:rFonts w:eastAsia="Times New Roman"/>
            <w:szCs w:val="24"/>
            <w:lang w:eastAsia="en-US"/>
          </w:rPr>
          <w:br/>
          <w:t>ΑΡΑΜΠΑΤΖΗ Φ. , σελ.</w:t>
        </w:r>
        <w:r w:rsidRPr="009E222F">
          <w:rPr>
            <w:rFonts w:eastAsia="Times New Roman"/>
            <w:szCs w:val="24"/>
            <w:lang w:eastAsia="en-US"/>
          </w:rPr>
          <w:br/>
          <w:t>ΔΗΜΑΣ Χ. , σελ.</w:t>
        </w:r>
        <w:r w:rsidRPr="009E222F">
          <w:rPr>
            <w:rFonts w:eastAsia="Times New Roman"/>
            <w:szCs w:val="24"/>
            <w:lang w:eastAsia="en-US"/>
          </w:rPr>
          <w:br/>
          <w:t>ΚΕΦΑΛΟΓΙΑΝΝΗΣ Ι. , σελ.</w:t>
        </w:r>
        <w:r w:rsidRPr="009E222F">
          <w:rPr>
            <w:rFonts w:eastAsia="Times New Roman"/>
            <w:szCs w:val="24"/>
            <w:lang w:eastAsia="en-US"/>
          </w:rPr>
          <w:br/>
          <w:t>ΚΟΚΚΑΛΗΣ Β. , σελ.</w:t>
        </w:r>
        <w:r w:rsidRPr="009E222F">
          <w:rPr>
            <w:rFonts w:eastAsia="Times New Roman"/>
            <w:szCs w:val="24"/>
            <w:lang w:eastAsia="en-US"/>
          </w:rPr>
          <w:br/>
          <w:t>ΛΑΜΠΡΟΥΛΗΣ Γ. , σελ.</w:t>
        </w:r>
        <w:r w:rsidRPr="009E222F">
          <w:rPr>
            <w:rFonts w:eastAsia="Times New Roman"/>
            <w:szCs w:val="24"/>
            <w:lang w:eastAsia="en-US"/>
          </w:rPr>
          <w:br/>
          <w:t>ΛΥΚΟΥΔΗΣ Σ. , σελ.</w:t>
        </w:r>
        <w:r w:rsidRPr="009E222F">
          <w:rPr>
            <w:rFonts w:eastAsia="Times New Roman"/>
            <w:szCs w:val="24"/>
            <w:lang w:eastAsia="en-US"/>
          </w:rPr>
          <w:br/>
          <w:t>ΜΠΟΥΚΩΡΟΣ Χ. , σελ.</w:t>
        </w:r>
        <w:r w:rsidRPr="009E222F">
          <w:rPr>
            <w:rFonts w:eastAsia="Times New Roman"/>
            <w:szCs w:val="24"/>
            <w:lang w:eastAsia="en-US"/>
          </w:rPr>
          <w:br/>
          <w:t>ΣΤΥΛΙΟΣ Γ. , σελ.</w:t>
        </w:r>
        <w:r w:rsidRPr="009E222F">
          <w:rPr>
            <w:rFonts w:eastAsia="Times New Roman"/>
            <w:szCs w:val="24"/>
            <w:lang w:eastAsia="en-US"/>
          </w:rPr>
          <w:br/>
          <w:t>ΤΣΙΑΡΑΣ Κ. , σελ.</w:t>
        </w:r>
        <w:r w:rsidRPr="009E222F">
          <w:rPr>
            <w:rFonts w:eastAsia="Times New Roman"/>
            <w:szCs w:val="24"/>
            <w:lang w:eastAsia="en-US"/>
          </w:rPr>
          <w:br/>
          <w:t>ΤΣΙΡΩΝΗΣ Ι. , σελ.</w:t>
        </w:r>
        <w:r w:rsidRPr="009E222F">
          <w:rPr>
            <w:rFonts w:eastAsia="Times New Roman"/>
            <w:szCs w:val="24"/>
            <w:lang w:eastAsia="en-US"/>
          </w:rPr>
          <w:br/>
          <w:t>ΧΡΙΣΤΟΔΟΥΛΟΠΟΥΛΟΥ Α. , σελ.</w:t>
        </w:r>
        <w:r w:rsidRPr="009E222F">
          <w:rPr>
            <w:rFonts w:eastAsia="Times New Roman"/>
            <w:szCs w:val="24"/>
            <w:lang w:eastAsia="en-US"/>
          </w:rPr>
          <w:br/>
        </w:r>
        <w:r w:rsidRPr="009E222F">
          <w:rPr>
            <w:rFonts w:eastAsia="Times New Roman"/>
            <w:szCs w:val="24"/>
            <w:lang w:eastAsia="en-US"/>
          </w:rPr>
          <w:br/>
          <w:t>Β. Επί των επικαίρων ερωτήσεων:</w:t>
        </w:r>
        <w:r w:rsidRPr="009E222F">
          <w:rPr>
            <w:rFonts w:eastAsia="Times New Roman"/>
            <w:szCs w:val="24"/>
            <w:lang w:eastAsia="en-US"/>
          </w:rPr>
          <w:br/>
          <w:t>ΚΑΝΕΛΛΗ Γ. , σελ.</w:t>
        </w:r>
        <w:r w:rsidRPr="009E222F">
          <w:rPr>
            <w:rFonts w:eastAsia="Times New Roman"/>
            <w:szCs w:val="24"/>
            <w:lang w:eastAsia="en-US"/>
          </w:rPr>
          <w:br/>
          <w:t>ΚΕΓΚΕΡΟΓΛΟΥ Β. , σελ.</w:t>
        </w:r>
        <w:r w:rsidRPr="009E222F">
          <w:rPr>
            <w:rFonts w:eastAsia="Times New Roman"/>
            <w:szCs w:val="24"/>
            <w:lang w:eastAsia="en-US"/>
          </w:rPr>
          <w:br/>
          <w:t>ΚΕΦΑΛΙΔΟΥ Χ. , σελ.</w:t>
        </w:r>
        <w:r w:rsidRPr="009E222F">
          <w:rPr>
            <w:rFonts w:eastAsia="Times New Roman"/>
            <w:szCs w:val="24"/>
            <w:lang w:eastAsia="en-US"/>
          </w:rPr>
          <w:br/>
          <w:t>ΚΕΦΑΛΟΓΙΑΝΝΗ  Ό. , σελ.</w:t>
        </w:r>
        <w:r w:rsidRPr="009E222F">
          <w:rPr>
            <w:rFonts w:eastAsia="Times New Roman"/>
            <w:szCs w:val="24"/>
            <w:lang w:eastAsia="en-US"/>
          </w:rPr>
          <w:br/>
          <w:t>ΚΟΝΙΟΡΔΟΥ Λ. , σελ.</w:t>
        </w:r>
        <w:r w:rsidRPr="009E222F">
          <w:rPr>
            <w:rFonts w:eastAsia="Times New Roman"/>
            <w:szCs w:val="24"/>
            <w:lang w:eastAsia="en-US"/>
          </w:rPr>
          <w:br/>
          <w:t>ΞΥΔΑΚΗΣ Ν. , σελ.</w:t>
        </w:r>
        <w:r w:rsidRPr="009E222F">
          <w:rPr>
            <w:rFonts w:eastAsia="Times New Roman"/>
            <w:szCs w:val="24"/>
            <w:lang w:eastAsia="en-US"/>
          </w:rPr>
          <w:br/>
          <w:t>ΠΕΤΡΟΠΟΥΛΟΣ Α. , σελ.</w:t>
        </w:r>
        <w:r w:rsidRPr="009E222F">
          <w:rPr>
            <w:rFonts w:eastAsia="Times New Roman"/>
            <w:szCs w:val="24"/>
            <w:lang w:eastAsia="en-US"/>
          </w:rPr>
          <w:br/>
          <w:t>ΦΑΜΕΛΛΟΣ Σ. , σελ.</w:t>
        </w:r>
        <w:r w:rsidRPr="009E222F">
          <w:rPr>
            <w:rFonts w:eastAsia="Times New Roman"/>
            <w:szCs w:val="24"/>
            <w:lang w:eastAsia="en-US"/>
          </w:rPr>
          <w:br/>
        </w:r>
        <w:r w:rsidRPr="009E222F">
          <w:rPr>
            <w:rFonts w:eastAsia="Times New Roman"/>
            <w:szCs w:val="24"/>
            <w:lang w:eastAsia="en-US"/>
          </w:rPr>
          <w:br/>
          <w:t>Γ. Επί της επίκαιρης επερώτησης:</w:t>
        </w:r>
        <w:r w:rsidRPr="009E222F">
          <w:rPr>
            <w:rFonts w:eastAsia="Times New Roman"/>
            <w:szCs w:val="24"/>
            <w:lang w:eastAsia="en-US"/>
          </w:rPr>
          <w:br/>
          <w:t>ΑΝΤΩΝΙΑΔΗΣ Ι. , σελ.</w:t>
        </w:r>
        <w:r w:rsidRPr="009E222F">
          <w:rPr>
            <w:rFonts w:eastAsia="Times New Roman"/>
            <w:szCs w:val="24"/>
            <w:lang w:eastAsia="en-US"/>
          </w:rPr>
          <w:br/>
          <w:t>ΑΠΟΣΤΟΛΟΥ Ε. , σελ.</w:t>
        </w:r>
        <w:r w:rsidRPr="009E222F">
          <w:rPr>
            <w:rFonts w:eastAsia="Times New Roman"/>
            <w:szCs w:val="24"/>
            <w:lang w:eastAsia="en-US"/>
          </w:rPr>
          <w:br/>
          <w:t>ΑΡΑΜΠΑΤΖΗ Φ. , σελ.</w:t>
        </w:r>
        <w:r w:rsidRPr="009E222F">
          <w:rPr>
            <w:rFonts w:eastAsia="Times New Roman"/>
            <w:szCs w:val="24"/>
            <w:lang w:eastAsia="en-US"/>
          </w:rPr>
          <w:br/>
          <w:t>ΒΛΑΣΗΣ Κ. , σελ.</w:t>
        </w:r>
        <w:r w:rsidRPr="009E222F">
          <w:rPr>
            <w:rFonts w:eastAsia="Times New Roman"/>
            <w:szCs w:val="24"/>
            <w:lang w:eastAsia="en-US"/>
          </w:rPr>
          <w:br/>
          <w:t>ΔΑΝΕΛΛΗΣ Σ. , σελ.</w:t>
        </w:r>
        <w:r w:rsidRPr="009E222F">
          <w:rPr>
            <w:rFonts w:eastAsia="Times New Roman"/>
            <w:szCs w:val="24"/>
            <w:lang w:eastAsia="en-US"/>
          </w:rPr>
          <w:br/>
          <w:t>ΔΗΜΑΣ Χ. , σελ.</w:t>
        </w:r>
        <w:r w:rsidRPr="009E222F">
          <w:rPr>
            <w:rFonts w:eastAsia="Times New Roman"/>
            <w:szCs w:val="24"/>
            <w:lang w:eastAsia="en-US"/>
          </w:rPr>
          <w:br/>
          <w:t>ΘΕΟΧΑΡΟΠΟΥΛΟΣ Α. , σελ.</w:t>
        </w:r>
        <w:r w:rsidRPr="009E222F">
          <w:rPr>
            <w:rFonts w:eastAsia="Times New Roman"/>
            <w:szCs w:val="24"/>
            <w:lang w:eastAsia="en-US"/>
          </w:rPr>
          <w:br/>
          <w:t>ΚΑΡΑΓΙΑΝΝΗΣ Ι. , σελ.</w:t>
        </w:r>
        <w:r w:rsidRPr="009E222F">
          <w:rPr>
            <w:rFonts w:eastAsia="Times New Roman"/>
            <w:szCs w:val="24"/>
            <w:lang w:eastAsia="en-US"/>
          </w:rPr>
          <w:br/>
          <w:t>ΚΕΦΑΛΟΓΙΑΝΝΗΣ Ι. , σελ.</w:t>
        </w:r>
        <w:r w:rsidRPr="009E222F">
          <w:rPr>
            <w:rFonts w:eastAsia="Times New Roman"/>
            <w:szCs w:val="24"/>
            <w:lang w:eastAsia="en-US"/>
          </w:rPr>
          <w:br/>
          <w:t>ΚΟΚΚΑΛΗΣ Β. , σελ.</w:t>
        </w:r>
        <w:r w:rsidRPr="009E222F">
          <w:rPr>
            <w:rFonts w:eastAsia="Times New Roman"/>
            <w:szCs w:val="24"/>
            <w:lang w:eastAsia="en-US"/>
          </w:rPr>
          <w:br/>
          <w:t>ΛΑΖΑΡΙΔΗΣ Γ. , σελ.</w:t>
        </w:r>
        <w:r w:rsidRPr="009E222F">
          <w:rPr>
            <w:rFonts w:eastAsia="Times New Roman"/>
            <w:szCs w:val="24"/>
            <w:lang w:eastAsia="en-US"/>
          </w:rPr>
          <w:br/>
          <w:t>ΜΕΓΑΛΟΟΙΚΟΝΟΜΟΥ Θ. , σελ.</w:t>
        </w:r>
        <w:r w:rsidRPr="009E222F">
          <w:rPr>
            <w:rFonts w:eastAsia="Times New Roman"/>
            <w:szCs w:val="24"/>
            <w:lang w:eastAsia="en-US"/>
          </w:rPr>
          <w:br/>
          <w:t>ΜΙΧΟΣ Ν. , σελ.</w:t>
        </w:r>
        <w:r w:rsidRPr="009E222F">
          <w:rPr>
            <w:rFonts w:eastAsia="Times New Roman"/>
            <w:szCs w:val="24"/>
            <w:lang w:eastAsia="en-US"/>
          </w:rPr>
          <w:br/>
          <w:t>ΜΠΟΥΚΩΡΟΣ Χ. , σελ.</w:t>
        </w:r>
        <w:r w:rsidRPr="009E222F">
          <w:rPr>
            <w:rFonts w:eastAsia="Times New Roman"/>
            <w:szCs w:val="24"/>
            <w:lang w:eastAsia="en-US"/>
          </w:rPr>
          <w:br/>
          <w:t>ΜΩΡΑΪΤΗΣ Ν. , σελ.</w:t>
        </w:r>
        <w:r w:rsidRPr="009E222F">
          <w:rPr>
            <w:rFonts w:eastAsia="Times New Roman"/>
            <w:szCs w:val="24"/>
            <w:lang w:eastAsia="en-US"/>
          </w:rPr>
          <w:br/>
          <w:t>ΣΤΥΛΙΟΣ Γ. , σελ.</w:t>
        </w:r>
        <w:r w:rsidRPr="009E222F">
          <w:rPr>
            <w:rFonts w:eastAsia="Times New Roman"/>
            <w:szCs w:val="24"/>
            <w:lang w:eastAsia="en-US"/>
          </w:rPr>
          <w:br/>
          <w:t>ΤΣΙΑΡΑΣ Κ. , σελ.</w:t>
        </w:r>
        <w:r w:rsidRPr="009E222F">
          <w:rPr>
            <w:rFonts w:eastAsia="Times New Roman"/>
            <w:szCs w:val="24"/>
            <w:lang w:eastAsia="en-US"/>
          </w:rPr>
          <w:br/>
          <w:t>ΤΣΙΡΩΝΗΣ Ι. , σελ.</w:t>
        </w:r>
        <w:r w:rsidRPr="009E222F">
          <w:rPr>
            <w:rFonts w:eastAsia="Times New Roman"/>
            <w:szCs w:val="24"/>
            <w:lang w:eastAsia="en-US"/>
          </w:rPr>
          <w:br/>
        </w:r>
      </w:ins>
    </w:p>
    <w:p w14:paraId="1AB70AF3"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1AB70AF4"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ΙΖ΄ ΠΕΡΙΟΔΟΣ</w:t>
      </w:r>
    </w:p>
    <w:p w14:paraId="1AB70AF5"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AB70AF6"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rPr>
        <w:t>Β</w:t>
      </w:r>
      <w:r>
        <w:rPr>
          <w:rFonts w:eastAsia="Times New Roman" w:cs="Times New Roman"/>
          <w:szCs w:val="24"/>
        </w:rPr>
        <w:t>΄</w:t>
      </w:r>
    </w:p>
    <w:p w14:paraId="1AB70AF7"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ΣΥΝΕΔΡΙΑΣΗ ΡΙΣΤ΄</w:t>
      </w:r>
    </w:p>
    <w:p w14:paraId="1AB70AF8"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Παρασκευή 5 Μαΐου 2017</w:t>
      </w:r>
    </w:p>
    <w:p w14:paraId="1AB70AF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Αθήνα, σήμερα στις 5 </w:t>
      </w:r>
      <w:r>
        <w:rPr>
          <w:rFonts w:eastAsia="Times New Roman" w:cs="Times New Roman"/>
          <w:szCs w:val="24"/>
        </w:rPr>
        <w:t xml:space="preserve">Μαΐου </w:t>
      </w:r>
      <w:r>
        <w:rPr>
          <w:rFonts w:eastAsia="Times New Roman" w:cs="Times New Roman"/>
          <w:szCs w:val="24"/>
        </w:rPr>
        <w:t>2017, ημέρα Παρασκευή και ώρα 10</w:t>
      </w:r>
      <w:r>
        <w:rPr>
          <w:rFonts w:eastAsia="Times New Roman" w:cs="Times New Roman"/>
          <w:szCs w:val="24"/>
        </w:rPr>
        <w:t>.</w:t>
      </w:r>
      <w:r>
        <w:rPr>
          <w:rFonts w:eastAsia="Times New Roman" w:cs="Times New Roman"/>
          <w:szCs w:val="24"/>
        </w:rPr>
        <w:t>00΄</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ΣΤ΄ Αντιπροέδρου αυτής κ. </w:t>
      </w:r>
      <w:r w:rsidRPr="007A4F42">
        <w:rPr>
          <w:rFonts w:eastAsia="Times New Roman" w:cs="Times New Roman"/>
          <w:b/>
          <w:szCs w:val="24"/>
        </w:rPr>
        <w:t>ΓΕΩΡΓΙΟΥ ΛΑΜΠΡΟΥΛΗ</w:t>
      </w:r>
      <w:r>
        <w:rPr>
          <w:rFonts w:eastAsia="Times New Roman" w:cs="Times New Roman"/>
          <w:szCs w:val="24"/>
        </w:rPr>
        <w:t>.</w:t>
      </w:r>
    </w:p>
    <w:p w14:paraId="1AB70AF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1AB70AF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Έχω την</w:t>
      </w:r>
      <w:r>
        <w:rPr>
          <w:rFonts w:eastAsia="Times New Roman" w:cs="Times New Roman"/>
          <w:szCs w:val="24"/>
        </w:rPr>
        <w:t xml:space="preserve"> τιμή να ανακοινώσω στο Σώμα το δελτίο επικαίρων ερωτήσεων της Δευτέρας 8 Μαΐου 2017.</w:t>
      </w:r>
    </w:p>
    <w:p w14:paraId="1AB70AFC" w14:textId="77777777" w:rsidR="002A5811" w:rsidRDefault="009E222F">
      <w:pPr>
        <w:spacing w:line="600" w:lineRule="auto"/>
        <w:ind w:firstLine="720"/>
        <w:contextualSpacing/>
        <w:jc w:val="both"/>
        <w:rPr>
          <w:rFonts w:eastAsia="Times New Roman"/>
          <w:color w:val="000000"/>
          <w:szCs w:val="24"/>
        </w:rPr>
      </w:pPr>
      <w:r>
        <w:rPr>
          <w:rFonts w:eastAsia="Times New Roman"/>
          <w:bCs/>
          <w:color w:val="000000"/>
          <w:szCs w:val="24"/>
        </w:rPr>
        <w:t xml:space="preserve">Α. </w:t>
      </w:r>
      <w:r>
        <w:rPr>
          <w:rFonts w:eastAsia="Times New Roman"/>
          <w:bCs/>
          <w:color w:val="000000"/>
          <w:szCs w:val="24"/>
        </w:rPr>
        <w:t>ΕΠΙΚΑΙΡΕΣ ΕΡΩΤΗΣΕΙΣ</w:t>
      </w:r>
      <w:r>
        <w:rPr>
          <w:rFonts w:eastAsia="Times New Roman"/>
          <w:bCs/>
          <w:color w:val="000000"/>
          <w:szCs w:val="24"/>
        </w:rPr>
        <w:t xml:space="preserve"> Πρώτου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1AB70AFD" w14:textId="77777777" w:rsidR="002A5811" w:rsidRDefault="009E222F">
      <w:pPr>
        <w:spacing w:line="600" w:lineRule="auto"/>
        <w:ind w:firstLine="720"/>
        <w:contextualSpacing/>
        <w:jc w:val="both"/>
        <w:rPr>
          <w:rFonts w:eastAsia="Times New Roman"/>
          <w:color w:val="000000"/>
          <w:szCs w:val="24"/>
        </w:rPr>
      </w:pPr>
      <w:r>
        <w:rPr>
          <w:rFonts w:eastAsia="Times New Roman"/>
          <w:color w:val="000000"/>
          <w:szCs w:val="24"/>
        </w:rPr>
        <w:t>1. Η με αριθμό 782/2-5-2017 επίκαιρη ερώτηση του Βουλευτή Αττικής της Νέας Δ</w:t>
      </w:r>
      <w:r>
        <w:rPr>
          <w:rFonts w:eastAsia="Times New Roman"/>
          <w:color w:val="000000"/>
          <w:szCs w:val="24"/>
        </w:rPr>
        <w:t xml:space="preserve">ημοκρατίας κ. </w:t>
      </w:r>
      <w:r>
        <w:rPr>
          <w:rFonts w:eastAsia="Times New Roman"/>
          <w:bCs/>
          <w:color w:val="000000"/>
          <w:szCs w:val="24"/>
        </w:rPr>
        <w:t>Γεωργίου Βλάχου</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σχετικά με τις προτάσεις - αιτήματα </w:t>
      </w:r>
      <w:r>
        <w:rPr>
          <w:rFonts w:eastAsia="Times New Roman"/>
          <w:color w:val="000000"/>
          <w:szCs w:val="24"/>
        </w:rPr>
        <w:lastRenderedPageBreak/>
        <w:t xml:space="preserve">των </w:t>
      </w:r>
      <w:r>
        <w:rPr>
          <w:rFonts w:eastAsia="Times New Roman"/>
          <w:color w:val="000000"/>
          <w:szCs w:val="24"/>
        </w:rPr>
        <w:t>δ</w:t>
      </w:r>
      <w:r>
        <w:rPr>
          <w:rFonts w:eastAsia="Times New Roman"/>
          <w:color w:val="000000"/>
          <w:szCs w:val="24"/>
        </w:rPr>
        <w:t>ήμων των Μεσογείων εν</w:t>
      </w:r>
      <w:r>
        <w:rPr>
          <w:rFonts w:eastAsia="Times New Roman"/>
          <w:color w:val="000000"/>
          <w:szCs w:val="24"/>
        </w:rPr>
        <w:t xml:space="preserve"> </w:t>
      </w:r>
      <w:r>
        <w:rPr>
          <w:rFonts w:eastAsia="Times New Roman"/>
          <w:color w:val="000000"/>
          <w:szCs w:val="24"/>
        </w:rPr>
        <w:t>όψει της διαβούλευσης για την ανανέωση της σύμβασης του Διεθνή Αερολιμένα Αθηνών «Ελ</w:t>
      </w:r>
      <w:r>
        <w:rPr>
          <w:rFonts w:eastAsia="Times New Roman"/>
          <w:color w:val="000000"/>
          <w:szCs w:val="24"/>
        </w:rPr>
        <w:t>ευθέριος</w:t>
      </w:r>
      <w:r>
        <w:rPr>
          <w:rFonts w:eastAsia="Times New Roman"/>
          <w:color w:val="000000"/>
          <w:szCs w:val="24"/>
        </w:rPr>
        <w:t xml:space="preserve"> Βενιζέλος» με το </w:t>
      </w:r>
      <w:r>
        <w:rPr>
          <w:rFonts w:eastAsia="Times New Roman"/>
          <w:color w:val="000000"/>
          <w:szCs w:val="24"/>
        </w:rPr>
        <w:t>ε</w:t>
      </w:r>
      <w:r>
        <w:rPr>
          <w:rFonts w:eastAsia="Times New Roman"/>
          <w:color w:val="000000"/>
          <w:szCs w:val="24"/>
        </w:rPr>
        <w:t xml:space="preserve">λληνικό </w:t>
      </w:r>
      <w:r>
        <w:rPr>
          <w:rFonts w:eastAsia="Times New Roman"/>
          <w:color w:val="000000"/>
          <w:szCs w:val="24"/>
        </w:rPr>
        <w:t>δ</w:t>
      </w:r>
      <w:r>
        <w:rPr>
          <w:rFonts w:eastAsia="Times New Roman"/>
          <w:color w:val="000000"/>
          <w:szCs w:val="24"/>
        </w:rPr>
        <w:t xml:space="preserve">ημόσιο για </w:t>
      </w:r>
      <w:r>
        <w:rPr>
          <w:rFonts w:eastAsia="Times New Roman"/>
          <w:color w:val="000000"/>
          <w:szCs w:val="24"/>
        </w:rPr>
        <w:t>την περίοδο 2025</w:t>
      </w:r>
      <w:r w:rsidRPr="00B732BC">
        <w:rPr>
          <w:rFonts w:eastAsia="Times New Roman"/>
          <w:color w:val="000000"/>
          <w:szCs w:val="24"/>
        </w:rPr>
        <w:t xml:space="preserve"> </w:t>
      </w:r>
      <w:r>
        <w:rPr>
          <w:rFonts w:eastAsia="Times New Roman"/>
          <w:color w:val="000000"/>
          <w:szCs w:val="24"/>
        </w:rPr>
        <w:t>-</w:t>
      </w:r>
      <w:r w:rsidRPr="00B732BC">
        <w:rPr>
          <w:rFonts w:eastAsia="Times New Roman"/>
          <w:color w:val="000000"/>
          <w:szCs w:val="24"/>
        </w:rPr>
        <w:t xml:space="preserve"> </w:t>
      </w:r>
      <w:r>
        <w:rPr>
          <w:rFonts w:eastAsia="Times New Roman"/>
          <w:color w:val="000000"/>
          <w:szCs w:val="24"/>
        </w:rPr>
        <w:t>2055.</w:t>
      </w:r>
    </w:p>
    <w:p w14:paraId="1AB70AFE" w14:textId="77777777" w:rsidR="002A5811" w:rsidRDefault="009E222F">
      <w:pPr>
        <w:spacing w:line="600" w:lineRule="auto"/>
        <w:ind w:firstLine="720"/>
        <w:contextualSpacing/>
        <w:jc w:val="both"/>
        <w:rPr>
          <w:rFonts w:eastAsia="Times New Roman"/>
          <w:color w:val="000000"/>
          <w:szCs w:val="24"/>
        </w:rPr>
      </w:pPr>
      <w:r>
        <w:rPr>
          <w:rFonts w:eastAsia="Times New Roman"/>
          <w:color w:val="000000"/>
          <w:szCs w:val="24"/>
        </w:rPr>
        <w:t xml:space="preserve">2. Η με αριθμό 777/28-4-2017 επίκαιρη ερώτηση του Βουλευτή Ηρακλείου της Δημοκρατικής Συμπαράταξης ΠΑΣΟΚ - 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 xml:space="preserve">Εργασίας, Κοινωνικής Ασφάλισης και Κοινωνικής Αλληλεγγύης, </w:t>
      </w:r>
      <w:r>
        <w:rPr>
          <w:rFonts w:eastAsia="Times New Roman"/>
          <w:color w:val="000000"/>
          <w:szCs w:val="24"/>
        </w:rPr>
        <w:t>με θέμα: «να απεγ</w:t>
      </w:r>
      <w:r>
        <w:rPr>
          <w:rFonts w:eastAsia="Times New Roman"/>
          <w:color w:val="000000"/>
          <w:szCs w:val="24"/>
        </w:rPr>
        <w:t xml:space="preserve">κλωβιστούν οι </w:t>
      </w:r>
      <w:r>
        <w:rPr>
          <w:rFonts w:eastAsia="Times New Roman"/>
          <w:color w:val="000000"/>
          <w:szCs w:val="24"/>
        </w:rPr>
        <w:t>πενήντα χιλιάδες</w:t>
      </w:r>
      <w:r>
        <w:rPr>
          <w:rFonts w:eastAsia="Times New Roman"/>
          <w:color w:val="000000"/>
          <w:szCs w:val="24"/>
        </w:rPr>
        <w:t xml:space="preserve"> υπό συνταξιοδότηση συμπολίτες μας του ΟΑΕΕ και του ΟΓΑ, οι οποίοι σήμερα είναι χωρίς εισόδημα και χωρίς σύνταξη».</w:t>
      </w:r>
    </w:p>
    <w:p w14:paraId="1AB70AFF" w14:textId="77777777" w:rsidR="002A5811" w:rsidRDefault="009E222F">
      <w:pPr>
        <w:spacing w:line="600" w:lineRule="auto"/>
        <w:ind w:firstLine="720"/>
        <w:contextualSpacing/>
        <w:jc w:val="both"/>
        <w:rPr>
          <w:rFonts w:eastAsia="Times New Roman"/>
          <w:color w:val="000000"/>
          <w:szCs w:val="24"/>
        </w:rPr>
      </w:pPr>
      <w:r>
        <w:rPr>
          <w:rFonts w:eastAsia="Times New Roman"/>
          <w:bCs/>
          <w:color w:val="000000"/>
          <w:szCs w:val="24"/>
        </w:rPr>
        <w:t xml:space="preserve">Β. </w:t>
      </w:r>
      <w:r>
        <w:rPr>
          <w:rFonts w:eastAsia="Times New Roman"/>
          <w:bCs/>
          <w:color w:val="000000"/>
          <w:szCs w:val="24"/>
        </w:rPr>
        <w:t>ΕΠΙΚΑΙΡΕΣ ΕΡΩΤΗΣΕΙΣ</w:t>
      </w:r>
      <w:r>
        <w:rPr>
          <w:rFonts w:eastAsia="Times New Roman"/>
          <w:bCs/>
          <w:color w:val="000000"/>
          <w:szCs w:val="24"/>
        </w:rPr>
        <w:t xml:space="preserve"> Δεύτερου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1AB70B00" w14:textId="77777777" w:rsidR="002A5811" w:rsidRDefault="009E222F">
      <w:pPr>
        <w:spacing w:line="600" w:lineRule="auto"/>
        <w:ind w:firstLine="720"/>
        <w:contextualSpacing/>
        <w:jc w:val="both"/>
        <w:rPr>
          <w:rFonts w:eastAsia="Times New Roman"/>
          <w:color w:val="000000"/>
          <w:szCs w:val="24"/>
        </w:rPr>
      </w:pPr>
      <w:r>
        <w:rPr>
          <w:rFonts w:eastAsia="Times New Roman"/>
          <w:color w:val="000000"/>
          <w:szCs w:val="24"/>
        </w:rPr>
        <w:t xml:space="preserve">1. Η με αριθμό </w:t>
      </w:r>
      <w:r>
        <w:rPr>
          <w:rFonts w:eastAsia="Times New Roman"/>
          <w:color w:val="000000"/>
          <w:szCs w:val="24"/>
        </w:rPr>
        <w:t xml:space="preserve">783/2-5-2017 επίκαιρη ερώτηση του Βουλευτή Φλώρινας της Νέας Δημοκρατίας κ. </w:t>
      </w:r>
      <w:r>
        <w:rPr>
          <w:rFonts w:eastAsia="Times New Roman"/>
          <w:bCs/>
          <w:color w:val="000000"/>
          <w:szCs w:val="24"/>
        </w:rPr>
        <w:t>Ιωάννη Αντωνιάδη</w:t>
      </w:r>
      <w:r>
        <w:rPr>
          <w:rFonts w:eastAsia="Times New Roman"/>
          <w:color w:val="000000"/>
          <w:szCs w:val="24"/>
        </w:rPr>
        <w:t xml:space="preserve"> προς τον Υπουργό </w:t>
      </w:r>
      <w:r>
        <w:rPr>
          <w:rFonts w:eastAsia="Times New Roman"/>
          <w:bCs/>
          <w:color w:val="000000"/>
          <w:szCs w:val="24"/>
        </w:rPr>
        <w:t>Περιβάλλοντος και Ενέργειας,</w:t>
      </w:r>
      <w:r>
        <w:rPr>
          <w:rFonts w:eastAsia="Times New Roman"/>
          <w:color w:val="000000"/>
          <w:szCs w:val="24"/>
        </w:rPr>
        <w:t xml:space="preserve"> σχετικά με τη συνολική και όχι τμηματική μετεγκατάσταση της κοινότητας Αχλάδας </w:t>
      </w:r>
      <w:r>
        <w:rPr>
          <w:rFonts w:eastAsia="Times New Roman"/>
          <w:color w:val="000000"/>
          <w:szCs w:val="24"/>
        </w:rPr>
        <w:t>Ν</w:t>
      </w:r>
      <w:r>
        <w:rPr>
          <w:rFonts w:eastAsia="Times New Roman"/>
          <w:color w:val="000000"/>
          <w:szCs w:val="24"/>
        </w:rPr>
        <w:t>ομού Φλώρινας.</w:t>
      </w:r>
    </w:p>
    <w:p w14:paraId="1AB70B01" w14:textId="77777777" w:rsidR="002A5811" w:rsidRDefault="009E222F">
      <w:pPr>
        <w:spacing w:line="600" w:lineRule="auto"/>
        <w:ind w:firstLine="720"/>
        <w:contextualSpacing/>
        <w:jc w:val="both"/>
        <w:rPr>
          <w:rFonts w:eastAsia="Times New Roman"/>
          <w:color w:val="000000"/>
          <w:szCs w:val="24"/>
        </w:rPr>
      </w:pPr>
      <w:r>
        <w:rPr>
          <w:rFonts w:eastAsia="Times New Roman"/>
          <w:color w:val="000000"/>
          <w:szCs w:val="24"/>
        </w:rPr>
        <w:t>2. Η με αριθμό 659/27-</w:t>
      </w:r>
      <w:r>
        <w:rPr>
          <w:rFonts w:eastAsia="Times New Roman"/>
          <w:color w:val="000000"/>
          <w:szCs w:val="24"/>
        </w:rPr>
        <w:t>3-2017 επίκαιρη ερώτηση του Βουλευτή Β΄ Αθηνών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Χρυσή Αυγή κ. </w:t>
      </w:r>
      <w:r>
        <w:rPr>
          <w:rFonts w:eastAsia="Times New Roman"/>
          <w:bCs/>
          <w:color w:val="000000"/>
          <w:szCs w:val="24"/>
        </w:rPr>
        <w:t xml:space="preserve">Ηλία </w:t>
      </w:r>
      <w:proofErr w:type="spellStart"/>
      <w:r>
        <w:rPr>
          <w:rFonts w:eastAsia="Times New Roman"/>
          <w:bCs/>
          <w:color w:val="000000"/>
          <w:szCs w:val="24"/>
        </w:rPr>
        <w:lastRenderedPageBreak/>
        <w:t>Παναγιώταρου</w:t>
      </w:r>
      <w:proofErr w:type="spellEnd"/>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 xml:space="preserve">σχετικά με την ανθελληνική δράση </w:t>
      </w:r>
      <w:r>
        <w:rPr>
          <w:rFonts w:eastAsia="Times New Roman"/>
          <w:color w:val="000000"/>
          <w:szCs w:val="24"/>
        </w:rPr>
        <w:t>Τ</w:t>
      </w:r>
      <w:r>
        <w:rPr>
          <w:rFonts w:eastAsia="Times New Roman"/>
          <w:color w:val="000000"/>
          <w:szCs w:val="24"/>
        </w:rPr>
        <w:t>ούρκων πρακτόρων και εκπροσώπων τους στη Θράκη.</w:t>
      </w:r>
    </w:p>
    <w:p w14:paraId="1AB70B02" w14:textId="77777777" w:rsidR="002A5811" w:rsidRDefault="009E222F">
      <w:pPr>
        <w:spacing w:line="600" w:lineRule="auto"/>
        <w:ind w:firstLine="720"/>
        <w:contextualSpacing/>
        <w:jc w:val="both"/>
        <w:rPr>
          <w:rFonts w:eastAsia="Times New Roman"/>
          <w:color w:val="000000"/>
          <w:szCs w:val="24"/>
        </w:rPr>
      </w:pPr>
      <w:r>
        <w:rPr>
          <w:rFonts w:eastAsia="Times New Roman"/>
          <w:color w:val="000000"/>
          <w:szCs w:val="24"/>
        </w:rPr>
        <w:t>3. Η με αριθμό 552/3-3-2017 επίκαιρη ερώτησ</w:t>
      </w:r>
      <w:r>
        <w:rPr>
          <w:rFonts w:eastAsia="Times New Roman"/>
          <w:color w:val="000000"/>
          <w:szCs w:val="24"/>
        </w:rPr>
        <w:t xml:space="preserve">η του Ζ΄ Αντιπροέδρου της Βουλής και Βουλευτή Α΄ Αθηνών του Ποταμιού κ. </w:t>
      </w:r>
      <w:r>
        <w:rPr>
          <w:rFonts w:eastAsia="Times New Roman"/>
          <w:bCs/>
          <w:color w:val="000000"/>
          <w:szCs w:val="24"/>
        </w:rPr>
        <w:t>Σπυρίδωνος Λυκούδη</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την έκρυθμη κατάσταση που βρίσκεται ο χώρος της υγείας.</w:t>
      </w:r>
    </w:p>
    <w:p w14:paraId="1AB70B03" w14:textId="77777777" w:rsidR="002A5811" w:rsidRDefault="009E222F">
      <w:pPr>
        <w:spacing w:line="600" w:lineRule="auto"/>
        <w:ind w:firstLine="720"/>
        <w:contextualSpacing/>
        <w:jc w:val="both"/>
        <w:rPr>
          <w:rFonts w:eastAsia="Times New Roman"/>
          <w:color w:val="000000"/>
          <w:szCs w:val="24"/>
        </w:rPr>
      </w:pPr>
      <w:r>
        <w:rPr>
          <w:rFonts w:eastAsia="Times New Roman"/>
          <w:color w:val="000000"/>
          <w:szCs w:val="24"/>
        </w:rPr>
        <w:t>4. Η με αριθμό 596/13-3-2017 επίκαιρη ερώτηση της Βουλευτού Β΄ Αθηνών του</w:t>
      </w:r>
      <w:r>
        <w:rPr>
          <w:rFonts w:eastAsia="Times New Roman"/>
          <w:color w:val="000000"/>
          <w:szCs w:val="24"/>
        </w:rPr>
        <w:t xml:space="preserve">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 Αυγή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color w:val="000000"/>
          <w:szCs w:val="24"/>
        </w:rPr>
        <w:t xml:space="preserve"> προς τον Υπουργό </w:t>
      </w:r>
      <w:r>
        <w:rPr>
          <w:rFonts w:eastAsia="Times New Roman"/>
          <w:bCs/>
          <w:color w:val="000000"/>
          <w:szCs w:val="24"/>
        </w:rPr>
        <w:t>Εξωτερικών</w:t>
      </w:r>
      <w:r>
        <w:rPr>
          <w:rFonts w:eastAsia="Times New Roman"/>
          <w:b/>
          <w:bCs/>
          <w:color w:val="000000"/>
          <w:szCs w:val="24"/>
        </w:rPr>
        <w:t xml:space="preserve"> </w:t>
      </w:r>
      <w:r>
        <w:rPr>
          <w:rFonts w:eastAsia="Times New Roman"/>
          <w:color w:val="000000"/>
          <w:szCs w:val="24"/>
        </w:rPr>
        <w:t>με θέμα</w:t>
      </w:r>
      <w:r>
        <w:rPr>
          <w:rFonts w:eastAsia="Times New Roman"/>
          <w:color w:val="000000"/>
          <w:szCs w:val="24"/>
        </w:rPr>
        <w:t>:</w:t>
      </w:r>
      <w:r>
        <w:rPr>
          <w:rFonts w:eastAsia="Times New Roman"/>
          <w:color w:val="000000"/>
          <w:szCs w:val="24"/>
        </w:rPr>
        <w:t xml:space="preserve"> «η Παγκόσμια Τράπεζα “χαρίζει” το Αιγαίο στην Τουρκία».</w:t>
      </w:r>
    </w:p>
    <w:p w14:paraId="1AB70B04" w14:textId="77777777" w:rsidR="002A5811" w:rsidRDefault="009E222F">
      <w:pPr>
        <w:spacing w:line="600" w:lineRule="auto"/>
        <w:ind w:firstLine="720"/>
        <w:contextualSpacing/>
        <w:jc w:val="both"/>
        <w:rPr>
          <w:rFonts w:eastAsia="Times New Roman"/>
          <w:color w:val="000000"/>
          <w:szCs w:val="24"/>
        </w:rPr>
      </w:pPr>
      <w:r>
        <w:rPr>
          <w:rFonts w:eastAsia="Times New Roman"/>
          <w:color w:val="000000"/>
          <w:szCs w:val="24"/>
        </w:rPr>
        <w:t>5. Η με αριθμό 479/14-2-2017 επίκαιρη ερώτηση του Βουλευτή Ευβοίας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Χρυσή Αυγή κ. </w:t>
      </w:r>
      <w:r>
        <w:rPr>
          <w:rFonts w:eastAsia="Times New Roman"/>
          <w:bCs/>
          <w:color w:val="000000"/>
          <w:szCs w:val="24"/>
        </w:rPr>
        <w:t xml:space="preserve">Νικολάου </w:t>
      </w:r>
      <w:r>
        <w:rPr>
          <w:rFonts w:eastAsia="Times New Roman"/>
          <w:bCs/>
          <w:color w:val="000000"/>
          <w:szCs w:val="24"/>
        </w:rPr>
        <w:t>Μίχου</w:t>
      </w:r>
      <w:r>
        <w:rPr>
          <w:rFonts w:eastAsia="Times New Roman"/>
          <w:color w:val="000000"/>
          <w:szCs w:val="24"/>
        </w:rPr>
        <w:t xml:space="preserve"> προς τον Υπουργό </w:t>
      </w:r>
      <w:r>
        <w:rPr>
          <w:rFonts w:eastAsia="Times New Roman"/>
          <w:bCs/>
          <w:color w:val="000000"/>
          <w:szCs w:val="24"/>
        </w:rPr>
        <w:t>Περιβάλλοντος και Ενέργειας</w:t>
      </w:r>
      <w:r w:rsidRPr="00AF4682">
        <w:rPr>
          <w:rFonts w:eastAsia="Times New Roman"/>
          <w:bCs/>
          <w:color w:val="000000"/>
          <w:szCs w:val="24"/>
        </w:rPr>
        <w:t>,</w:t>
      </w:r>
      <w:r w:rsidRPr="00AF4682">
        <w:rPr>
          <w:rFonts w:eastAsia="Times New Roman"/>
          <w:bCs/>
          <w:color w:val="000000"/>
          <w:szCs w:val="24"/>
        </w:rPr>
        <w:t xml:space="preserve"> </w:t>
      </w:r>
      <w:r>
        <w:rPr>
          <w:rFonts w:eastAsia="Times New Roman"/>
          <w:color w:val="000000"/>
          <w:szCs w:val="24"/>
        </w:rPr>
        <w:t>σχετικά με την επιβάρυνση θαλάσσιων οικοσυστημάτων της Μεσογείου με ραδιενεργά απόβλητα.</w:t>
      </w:r>
    </w:p>
    <w:p w14:paraId="1AB70B05" w14:textId="77777777" w:rsidR="002A5811" w:rsidRDefault="009E222F">
      <w:pPr>
        <w:spacing w:line="600" w:lineRule="auto"/>
        <w:ind w:firstLine="720"/>
        <w:contextualSpacing/>
        <w:jc w:val="both"/>
        <w:rPr>
          <w:rFonts w:eastAsia="Times New Roman"/>
          <w:color w:val="000000"/>
          <w:szCs w:val="24"/>
        </w:rPr>
      </w:pPr>
      <w:r>
        <w:rPr>
          <w:rFonts w:eastAsia="Times New Roman"/>
          <w:color w:val="000000"/>
          <w:szCs w:val="24"/>
        </w:rPr>
        <w:t>6. Η με αριθμό 568/6-3-2017 επίκαιρη ερώτηση της Βουλευτού Β΄ Αθηνών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 Αυγή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Ελένης </w:t>
      </w:r>
      <w:proofErr w:type="spellStart"/>
      <w:r>
        <w:rPr>
          <w:rFonts w:eastAsia="Times New Roman"/>
          <w:bCs/>
          <w:color w:val="000000"/>
          <w:szCs w:val="24"/>
        </w:rPr>
        <w:lastRenderedPageBreak/>
        <w:t>Ζα</w:t>
      </w:r>
      <w:r>
        <w:rPr>
          <w:rFonts w:eastAsia="Times New Roman"/>
          <w:bCs/>
          <w:color w:val="000000"/>
          <w:szCs w:val="24"/>
        </w:rPr>
        <w:t>ρούλια</w:t>
      </w:r>
      <w:proofErr w:type="spellEnd"/>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με θέμα</w:t>
      </w:r>
      <w:r>
        <w:rPr>
          <w:rFonts w:eastAsia="Times New Roman"/>
          <w:color w:val="000000"/>
          <w:szCs w:val="24"/>
        </w:rPr>
        <w:t>:</w:t>
      </w:r>
      <w:r>
        <w:rPr>
          <w:rFonts w:eastAsia="Times New Roman"/>
          <w:color w:val="000000"/>
          <w:szCs w:val="24"/>
        </w:rPr>
        <w:t xml:space="preserve"> «Ο </w:t>
      </w:r>
      <w:r>
        <w:rPr>
          <w:rFonts w:eastAsia="Times New Roman"/>
          <w:color w:val="000000"/>
          <w:szCs w:val="24"/>
        </w:rPr>
        <w:t>Δ</w:t>
      </w:r>
      <w:r>
        <w:rPr>
          <w:rFonts w:eastAsia="Times New Roman"/>
          <w:color w:val="000000"/>
          <w:szCs w:val="24"/>
        </w:rPr>
        <w:t>ήμος Καβάλας νομιμοποιεί το ψευδοκράτος σε τουριστική έκθεση στην Κωνσταντινούπολη».</w:t>
      </w:r>
    </w:p>
    <w:p w14:paraId="1AB70B06" w14:textId="77777777" w:rsidR="002A5811" w:rsidRDefault="009E222F">
      <w:pPr>
        <w:spacing w:line="600" w:lineRule="auto"/>
        <w:ind w:firstLine="720"/>
        <w:contextualSpacing/>
        <w:jc w:val="both"/>
        <w:rPr>
          <w:rFonts w:eastAsia="Times New Roman"/>
          <w:color w:val="000000"/>
          <w:szCs w:val="24"/>
        </w:rPr>
      </w:pPr>
      <w:r>
        <w:rPr>
          <w:rFonts w:eastAsia="Times New Roman"/>
          <w:color w:val="000000"/>
          <w:szCs w:val="24"/>
        </w:rPr>
        <w:t xml:space="preserve">7. Η με αριθμό 571/7-3-2017 επίκαιρη ερώτηση του Ανεξάρτητου Βουλευτή Αχαΐας κ. </w:t>
      </w:r>
      <w:r>
        <w:rPr>
          <w:rFonts w:eastAsia="Times New Roman"/>
          <w:bCs/>
          <w:color w:val="000000"/>
          <w:szCs w:val="24"/>
        </w:rPr>
        <w:t>Νικολάου Νικολόπουλου</w:t>
      </w:r>
      <w:r>
        <w:rPr>
          <w:rFonts w:eastAsia="Times New Roman"/>
          <w:color w:val="000000"/>
          <w:szCs w:val="24"/>
        </w:rPr>
        <w:t xml:space="preserve"> προς τον Υπουργό </w:t>
      </w:r>
      <w:r>
        <w:rPr>
          <w:rFonts w:eastAsia="Times New Roman"/>
          <w:bCs/>
          <w:color w:val="000000"/>
          <w:szCs w:val="24"/>
        </w:rPr>
        <w:t>Οικο</w:t>
      </w:r>
      <w:r>
        <w:rPr>
          <w:rFonts w:eastAsia="Times New Roman"/>
          <w:bCs/>
          <w:color w:val="000000"/>
          <w:szCs w:val="24"/>
        </w:rPr>
        <w:t>νομίας και Ανάπτυξης</w:t>
      </w:r>
      <w:r>
        <w:rPr>
          <w:rFonts w:eastAsia="Times New Roman"/>
          <w:b/>
          <w:bCs/>
          <w:color w:val="000000"/>
          <w:szCs w:val="24"/>
        </w:rPr>
        <w:t xml:space="preserve"> </w:t>
      </w:r>
      <w:r>
        <w:rPr>
          <w:rFonts w:eastAsia="Times New Roman"/>
          <w:color w:val="000000"/>
          <w:szCs w:val="24"/>
        </w:rPr>
        <w:t>σχετικά με την υπόθεση της μπύρας και αν υπάρχουν επίορκοι στην Επιτροπή Ανταγωνισμού».</w:t>
      </w:r>
    </w:p>
    <w:p w14:paraId="1AB70B0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1AB70B08" w14:textId="77777777" w:rsidR="002A5811" w:rsidRDefault="009E222F">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1AB70B09" w14:textId="77777777" w:rsidR="002A5811" w:rsidRDefault="009E222F">
      <w:pPr>
        <w:spacing w:line="600" w:lineRule="auto"/>
        <w:ind w:firstLine="720"/>
        <w:contextualSpacing/>
        <w:jc w:val="both"/>
        <w:rPr>
          <w:rFonts w:eastAsia="Times New Roman" w:cs="Times New Roman"/>
        </w:rPr>
      </w:pPr>
      <w:r>
        <w:rPr>
          <w:rFonts w:eastAsia="Times New Roman" w:cs="Times New Roman"/>
        </w:rPr>
        <w:t>Θ</w:t>
      </w:r>
      <w:r>
        <w:rPr>
          <w:rFonts w:eastAsia="Times New Roman" w:cs="Times New Roman"/>
        </w:rPr>
        <w:t>α συζητηθεί η έκτη με αριθμό</w:t>
      </w:r>
      <w:r>
        <w:rPr>
          <w:rFonts w:eastAsia="Times New Roman" w:cs="Times New Roman"/>
          <w:szCs w:val="24"/>
        </w:rPr>
        <w:t xml:space="preserve"> </w:t>
      </w:r>
      <w:r>
        <w:rPr>
          <w:rFonts w:eastAsia="Times New Roman" w:cs="Times New Roman"/>
        </w:rPr>
        <w:t xml:space="preserve">752/25-4-2017 επίκαιρη ερώτηση </w:t>
      </w:r>
      <w:r>
        <w:rPr>
          <w:rFonts w:eastAsia="Times New Roman" w:cs="Times New Roman"/>
        </w:rPr>
        <w:t>δεύτερου κύκλου της Βουλευτού Α΄ Αθηνών του Κομμουνιστικού Κόμματος Ελλάδ</w:t>
      </w:r>
      <w:r>
        <w:rPr>
          <w:rFonts w:eastAsia="Times New Roman" w:cs="Times New Roman"/>
        </w:rPr>
        <w:t>α</w:t>
      </w:r>
      <w:r>
        <w:rPr>
          <w:rFonts w:eastAsia="Times New Roman" w:cs="Times New Roman"/>
        </w:rPr>
        <w:t xml:space="preserve">ς κ. Λιάνας Κανέλλη προς τον Υπουργό Περιβάλλοντος και Ενέργειας, σχετικά με τη μονάδα επεξεργασίας υποπροϊόντων κρέατος στους Αγίους </w:t>
      </w:r>
      <w:proofErr w:type="spellStart"/>
      <w:r>
        <w:rPr>
          <w:rFonts w:eastAsia="Times New Roman" w:cs="Times New Roman"/>
        </w:rPr>
        <w:t>Θεοδώρους</w:t>
      </w:r>
      <w:proofErr w:type="spellEnd"/>
      <w:r>
        <w:rPr>
          <w:rFonts w:eastAsia="Times New Roman" w:cs="Times New Roman"/>
        </w:rPr>
        <w:t xml:space="preserve"> Λεχαινών Ηλείας.</w:t>
      </w:r>
    </w:p>
    <w:p w14:paraId="1AB70B0A" w14:textId="77777777" w:rsidR="002A5811" w:rsidRDefault="009E222F">
      <w:pPr>
        <w:spacing w:line="600" w:lineRule="auto"/>
        <w:ind w:firstLine="720"/>
        <w:contextualSpacing/>
        <w:jc w:val="both"/>
        <w:rPr>
          <w:rFonts w:eastAsia="Times New Roman" w:cs="Times New Roman"/>
        </w:rPr>
      </w:pPr>
      <w:r>
        <w:rPr>
          <w:rFonts w:eastAsia="Times New Roman" w:cs="Times New Roman"/>
        </w:rPr>
        <w:t>Στην ερώτηση της κ. Κ</w:t>
      </w:r>
      <w:r>
        <w:rPr>
          <w:rFonts w:eastAsia="Times New Roman" w:cs="Times New Roman"/>
        </w:rPr>
        <w:t xml:space="preserve">ανέλλη θα απαντήσει ο Αναπληρωτής Υπουργός Περιβάλλοντος και Ενέργειας, ο κ. Σωκράτης </w:t>
      </w:r>
      <w:proofErr w:type="spellStart"/>
      <w:r>
        <w:rPr>
          <w:rFonts w:eastAsia="Times New Roman" w:cs="Times New Roman"/>
        </w:rPr>
        <w:t>Φάμελλος</w:t>
      </w:r>
      <w:proofErr w:type="spellEnd"/>
      <w:r>
        <w:rPr>
          <w:rFonts w:eastAsia="Times New Roman" w:cs="Times New Roman"/>
        </w:rPr>
        <w:t>.</w:t>
      </w:r>
    </w:p>
    <w:p w14:paraId="1AB70B0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rPr>
        <w:lastRenderedPageBreak/>
        <w:t xml:space="preserve">Κυρία Κανέλλη, έχετε τον λόγο για την </w:t>
      </w:r>
      <w:proofErr w:type="spellStart"/>
      <w:r>
        <w:rPr>
          <w:rFonts w:eastAsia="Times New Roman" w:cs="Times New Roman"/>
        </w:rPr>
        <w:t>πρωτολογία</w:t>
      </w:r>
      <w:proofErr w:type="spellEnd"/>
      <w:r>
        <w:rPr>
          <w:rFonts w:eastAsia="Times New Roman" w:cs="Times New Roman"/>
        </w:rPr>
        <w:t xml:space="preserve"> σας.</w:t>
      </w:r>
    </w:p>
    <w:p w14:paraId="1AB70B0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olor w:val="000000"/>
          <w:szCs w:val="24"/>
        </w:rPr>
        <w:t>Ευχαριστώ, κύριε Πρόεδρε.</w:t>
      </w:r>
      <w:r>
        <w:rPr>
          <w:rFonts w:eastAsia="Times New Roman" w:cs="Times New Roman"/>
          <w:szCs w:val="24"/>
        </w:rPr>
        <w:t xml:space="preserve"> </w:t>
      </w:r>
    </w:p>
    <w:p w14:paraId="1AB70B0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πρωί. Είναι 10.00</w:t>
      </w:r>
      <w:r>
        <w:rPr>
          <w:rFonts w:eastAsia="Times New Roman" w:cs="Times New Roman"/>
          <w:szCs w:val="24"/>
        </w:rPr>
        <w:t>΄</w:t>
      </w:r>
      <w:r>
        <w:rPr>
          <w:rFonts w:eastAsia="Times New Roman" w:cs="Times New Roman"/>
          <w:szCs w:val="24"/>
        </w:rPr>
        <w:t xml:space="preserve"> η ώρα. Πώς να αρχίσω να περιγράφω ακριβώς αυτό που συμβαίνει στα Λεχαινά αυτή τη στιγμή και που, δυστυχώς, πιστοποιήθηκε με ενέργειες της </w:t>
      </w:r>
      <w:r>
        <w:rPr>
          <w:rFonts w:eastAsia="Times New Roman" w:cs="Times New Roman"/>
          <w:szCs w:val="24"/>
        </w:rPr>
        <w:t>π</w:t>
      </w:r>
      <w:r>
        <w:rPr>
          <w:rFonts w:eastAsia="Times New Roman" w:cs="Times New Roman"/>
          <w:szCs w:val="24"/>
        </w:rPr>
        <w:t xml:space="preserve">εριφέρειας και της </w:t>
      </w:r>
      <w:r>
        <w:rPr>
          <w:rFonts w:eastAsia="Times New Roman" w:cs="Times New Roman"/>
          <w:szCs w:val="24"/>
        </w:rPr>
        <w:t>ν</w:t>
      </w:r>
      <w:r>
        <w:rPr>
          <w:rFonts w:eastAsia="Times New Roman" w:cs="Times New Roman"/>
          <w:szCs w:val="24"/>
        </w:rPr>
        <w:t>ομαρχίας; Και όχι απλώς πιστοποιήθηκε. Όλοι οι ισχυρισμοί που περιλαμβάνονται -και αν χρειαστείτ</w:t>
      </w:r>
      <w:r>
        <w:rPr>
          <w:rFonts w:eastAsia="Times New Roman" w:cs="Times New Roman"/>
          <w:szCs w:val="24"/>
        </w:rPr>
        <w:t xml:space="preserve">ε πολύ περισσότερα πράγματα, μια και είμαστε στην εποχή της τεχνολογίας, σας έχω ένα </w:t>
      </w:r>
      <w:proofErr w:type="spellStart"/>
      <w:r>
        <w:rPr>
          <w:rFonts w:eastAsia="Times New Roman" w:cs="Times New Roman"/>
          <w:szCs w:val="24"/>
        </w:rPr>
        <w:t>στικάκι</w:t>
      </w:r>
      <w:proofErr w:type="spellEnd"/>
      <w:r>
        <w:rPr>
          <w:rFonts w:eastAsia="Times New Roman" w:cs="Times New Roman"/>
          <w:szCs w:val="24"/>
        </w:rPr>
        <w:t>, αν αντέξετε να το κοιτάξετε-, είναι αυτό που συμβαίνει στα Λεχαινά: Υποπροϊόντα κρέατος. Κοινώς πώς; Σφαγείο! Δεν θα μιλήσω για τη γενικότερη κατάσταση της χώρας.</w:t>
      </w:r>
      <w:r>
        <w:rPr>
          <w:rFonts w:eastAsia="Times New Roman" w:cs="Times New Roman"/>
          <w:szCs w:val="24"/>
        </w:rPr>
        <w:t xml:space="preserve"> </w:t>
      </w:r>
    </w:p>
    <w:p w14:paraId="1AB70B0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 2011 πήγαν οι Ιταλοί στα Λεχαινά να κάνουν επένδυση, μια επένδυση η οποία έχει σκοτώσει κυριολεκτικά την περιοχή. Δεν έφτιαξαν δικό τους βιολογικό καθαρισμό και πηγαίνουν παραδίπλα σε γνωστά, υπαρκτά προ καιρού, ηλιακά βιομηχανικά σφαγεία. Εκτεθειμένα</w:t>
      </w:r>
      <w:r>
        <w:rPr>
          <w:rFonts w:eastAsia="Times New Roman" w:cs="Times New Roman"/>
          <w:szCs w:val="24"/>
        </w:rPr>
        <w:t xml:space="preserve"> εντόσθια ζώων και ζουμιά από τα έντερα των ζώων εκπέμπουν δηλητηριώδη μπόχα σε ακτίνα χιλιομέτρων. Ρίχνονται στο ρέμα του </w:t>
      </w:r>
      <w:proofErr w:type="spellStart"/>
      <w:r>
        <w:rPr>
          <w:rFonts w:eastAsia="Times New Roman" w:cs="Times New Roman"/>
          <w:szCs w:val="24"/>
        </w:rPr>
        <w:t>Βροντού</w:t>
      </w:r>
      <w:proofErr w:type="spellEnd"/>
      <w:r>
        <w:rPr>
          <w:rFonts w:eastAsia="Times New Roman" w:cs="Times New Roman"/>
          <w:szCs w:val="24"/>
        </w:rPr>
        <w:t xml:space="preserve">. Μολύνουν τον ορίζοντα. Κοιμούνται και ξυπνάνε με δείκτη δυσαρέσκειας από πλευράς κακοσμίας </w:t>
      </w:r>
      <w:r>
        <w:rPr>
          <w:rFonts w:eastAsia="Times New Roman" w:cs="Times New Roman"/>
          <w:szCs w:val="24"/>
        </w:rPr>
        <w:lastRenderedPageBreak/>
        <w:t xml:space="preserve">-και δεν είναι μόνο δυσαρέσκεια, </w:t>
      </w:r>
      <w:r>
        <w:rPr>
          <w:rFonts w:eastAsia="Times New Roman" w:cs="Times New Roman"/>
          <w:szCs w:val="24"/>
        </w:rPr>
        <w:t>είναι τι προξενεί στην υγεία- επί χρόνια μετρημένο από τις αρμόδιες υπηρεσίες.</w:t>
      </w:r>
    </w:p>
    <w:p w14:paraId="1AB70B0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Οι κάτοικοι ό,τι θα μπορούσαν να κάνουν νομικώς, πρακτικώς, ουσιαστικώς, ηθικώς, διαδικαστικώς, το έχουν κάνει. Έχουν πάει στα δικαστήρια. Έχουν βγει αποφάσεις. Έχουν βγει πρόστ</w:t>
      </w:r>
      <w:r>
        <w:rPr>
          <w:rFonts w:eastAsia="Times New Roman" w:cs="Times New Roman"/>
          <w:szCs w:val="24"/>
        </w:rPr>
        <w:t>ιμα. Έχουν διαπιστωθεί ελλείψεις και χίλια δύο. Και άντε να πούμε ότι κάποιος κάνει τα στραβά μάτια, ότι κάποιος έχει γερό δόντι στην περιοχή και ότι κάποιοι θα κόπτονται -τάχα μου δήθεν- για δύο, τρεις, τέσσερις, πέντε, δέκα, είκοσι άθλιες θέσεις εργασίας</w:t>
      </w:r>
      <w:r>
        <w:rPr>
          <w:rFonts w:eastAsia="Times New Roman" w:cs="Times New Roman"/>
          <w:szCs w:val="24"/>
        </w:rPr>
        <w:t xml:space="preserve"> κάτω από αυτές τις συνθήκες, τις οποίες τις υφίστανται και οι υπόλοιποι! Έρχεται καπάκι η ιστορία να πηγαίνουν αυτά στον κεντρικό αστικό βιολογικό καθαρισμό.</w:t>
      </w:r>
    </w:p>
    <w:p w14:paraId="1AB70B1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 τι μπορεί να σηκώσει ένας αστικός βιολογικός καθαρισμός καθορίζεται από πληθώρα -ακόμα και των</w:t>
      </w:r>
      <w:r>
        <w:rPr>
          <w:rFonts w:eastAsia="Times New Roman" w:cs="Times New Roman"/>
          <w:szCs w:val="24"/>
        </w:rPr>
        <w:t xml:space="preserve"> τόσων πολλών που έχετε εσείς εκτίμηση στην Ευρωπαϊκή Ένωση!- κανονισμών. Είναι ειδικός ο τρόπος με τον οποίο τα ζωικά απόβλητα των σφαγείων μπορούν να πεταχτούν για να τα ξεφορτωθεί κάποιος στα αστικά λύματα μιας περιοχής.</w:t>
      </w:r>
    </w:p>
    <w:p w14:paraId="1AB70B11" w14:textId="77777777" w:rsidR="002A5811" w:rsidRDefault="009E222F">
      <w:pPr>
        <w:spacing w:line="600" w:lineRule="auto"/>
        <w:ind w:firstLine="720"/>
        <w:contextualSpacing/>
        <w:jc w:val="both"/>
        <w:rPr>
          <w:rFonts w:eastAsia="Times New Roman"/>
          <w:szCs w:val="24"/>
        </w:rPr>
      </w:pPr>
      <w:r>
        <w:rPr>
          <w:rFonts w:eastAsia="Times New Roman"/>
          <w:szCs w:val="24"/>
        </w:rPr>
        <w:t>Και δεν φτάνουν όλα αυτά -δεν έχ</w:t>
      </w:r>
      <w:r>
        <w:rPr>
          <w:rFonts w:eastAsia="Times New Roman"/>
          <w:szCs w:val="24"/>
        </w:rPr>
        <w:t xml:space="preserve">ω χρόνο και αναγκαστικά θα πάω στη δευτερολογία μου-, αλλά έρχεται και η πιστοποίηση, </w:t>
      </w:r>
      <w:r>
        <w:rPr>
          <w:rFonts w:eastAsia="Times New Roman"/>
          <w:szCs w:val="24"/>
        </w:rPr>
        <w:lastRenderedPageBreak/>
        <w:t>την οποία δίνουν ως άδεια για να διευκολύνουν να μη γίνει η επένδυση, να μη γίνει ιδιωτικός ειδικός καθαρισμός εκεί -ως οφείλει αυτός που βγάζει τα λεφτά σφάζοντας τα ζώα</w:t>
      </w:r>
      <w:r>
        <w:rPr>
          <w:rFonts w:eastAsia="Times New Roman"/>
          <w:szCs w:val="24"/>
        </w:rPr>
        <w:t xml:space="preserve">- για να απαλλαγούν οι κάτοικοι. </w:t>
      </w:r>
    </w:p>
    <w:p w14:paraId="1AB70B12" w14:textId="77777777" w:rsidR="002A5811" w:rsidRDefault="009E222F">
      <w:pPr>
        <w:spacing w:line="600" w:lineRule="auto"/>
        <w:ind w:firstLine="720"/>
        <w:contextualSpacing/>
        <w:jc w:val="both"/>
        <w:rPr>
          <w:rFonts w:eastAsia="Times New Roman"/>
          <w:szCs w:val="24"/>
        </w:rPr>
      </w:pPr>
      <w:r>
        <w:rPr>
          <w:rFonts w:eastAsia="Times New Roman"/>
          <w:szCs w:val="24"/>
        </w:rPr>
        <w:t>Το πράγμα, λοιπόν, ξεπερνάει τα όρια της ανθρώπινης αντοχής. Και από το 2011 έως το 2017 είναι έξι χρόνια. Και μεταξύ μας, κανένας από εμάς δεν μπορεί να ζήσει ούτε μισή ώρα πάνω από βόθρο</w:t>
      </w:r>
      <w:r>
        <w:rPr>
          <w:rFonts w:eastAsia="Times New Roman"/>
          <w:szCs w:val="24"/>
        </w:rPr>
        <w:t>,</w:t>
      </w:r>
      <w:r>
        <w:rPr>
          <w:rFonts w:eastAsia="Times New Roman"/>
          <w:szCs w:val="24"/>
        </w:rPr>
        <w:t xml:space="preserve"> ο οποίος ανοίγεται. Φανταστείτε </w:t>
      </w:r>
      <w:r>
        <w:rPr>
          <w:rFonts w:eastAsia="Times New Roman"/>
          <w:szCs w:val="24"/>
        </w:rPr>
        <w:t xml:space="preserve">την εκτοξευμένη </w:t>
      </w:r>
      <w:proofErr w:type="spellStart"/>
      <w:r>
        <w:rPr>
          <w:rFonts w:eastAsia="Times New Roman"/>
          <w:szCs w:val="24"/>
        </w:rPr>
        <w:t>θανατίλα</w:t>
      </w:r>
      <w:proofErr w:type="spellEnd"/>
      <w:r>
        <w:rPr>
          <w:rFonts w:eastAsia="Times New Roman"/>
          <w:szCs w:val="24"/>
        </w:rPr>
        <w:t xml:space="preserve"> -γιατί αυτή είναι η μυρωδιά και δεν έχω άλλον τρόπο για να σας το περιγράψω- του σάπιου κρέατος και των λυμάτων σε συνθήκες καλοκαιριού, χειμώνα, με παιδιά, σχολεία και ανθρώπους που δουλεύουν στην ύπαιθρο και μένουν με τα παράθυρα</w:t>
      </w:r>
      <w:r>
        <w:rPr>
          <w:rFonts w:eastAsia="Times New Roman"/>
          <w:szCs w:val="24"/>
        </w:rPr>
        <w:t xml:space="preserve"> ανοι</w:t>
      </w:r>
      <w:r>
        <w:rPr>
          <w:rFonts w:eastAsia="Times New Roman"/>
          <w:szCs w:val="24"/>
        </w:rPr>
        <w:t>κ</w:t>
      </w:r>
      <w:r>
        <w:rPr>
          <w:rFonts w:eastAsia="Times New Roman"/>
          <w:szCs w:val="24"/>
        </w:rPr>
        <w:t>τά, γιατί προφανώς δεν έχουν λεφτά ούτε καν για</w:t>
      </w:r>
      <w:r w:rsidRPr="00797DEB">
        <w:rPr>
          <w:rFonts w:eastAsia="Times New Roman"/>
          <w:szCs w:val="24"/>
        </w:rPr>
        <w:t xml:space="preserve"> </w:t>
      </w:r>
      <w:r>
        <w:rPr>
          <w:rFonts w:eastAsia="Times New Roman"/>
          <w:szCs w:val="24"/>
        </w:rPr>
        <w:t>κλιματισμό</w:t>
      </w:r>
      <w:r>
        <w:rPr>
          <w:rFonts w:eastAsia="Times New Roman"/>
          <w:szCs w:val="24"/>
        </w:rPr>
        <w:t>.</w:t>
      </w:r>
    </w:p>
    <w:p w14:paraId="1AB70B13" w14:textId="77777777" w:rsidR="002A5811" w:rsidRDefault="009E222F">
      <w:pPr>
        <w:spacing w:line="600" w:lineRule="auto"/>
        <w:ind w:firstLine="720"/>
        <w:contextualSpacing/>
        <w:jc w:val="both"/>
        <w:rPr>
          <w:rFonts w:eastAsia="Times New Roman"/>
          <w:szCs w:val="24"/>
        </w:rPr>
      </w:pPr>
      <w:r>
        <w:rPr>
          <w:rFonts w:eastAsia="Times New Roman"/>
          <w:szCs w:val="24"/>
        </w:rPr>
        <w:t>Η πολιτεία πρέπει να παρέμβει άμεσα. Όφειλε να είχε ανακληθεί προ πολλού η άδεια της εταιρείας που λειτουργεί κάτω από αυτές τις συνθήκες. Και μη μου αναφερθείτε στην τελευταία απόφαση, γιατ</w:t>
      </w:r>
      <w:r>
        <w:rPr>
          <w:rFonts w:eastAsia="Times New Roman"/>
          <w:szCs w:val="24"/>
        </w:rPr>
        <w:t xml:space="preserve">ί η τελευταία απόφαση, την οποία έχω μπροστά μου, δικαιώνει όλα αυτά που σας λέω και έχει ημερομηνία μόλις πριν από δεκαπέντε μέρες. </w:t>
      </w:r>
    </w:p>
    <w:p w14:paraId="1AB70B14" w14:textId="77777777" w:rsidR="002A5811" w:rsidRDefault="009E222F">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Ορίστε, κύριε Υπουργέ, έχετε τον λόγο. </w:t>
      </w:r>
    </w:p>
    <w:p w14:paraId="1AB70B15" w14:textId="77777777" w:rsidR="002A5811" w:rsidRDefault="009E222F">
      <w:pPr>
        <w:spacing w:line="600" w:lineRule="auto"/>
        <w:ind w:firstLine="720"/>
        <w:contextualSpacing/>
        <w:jc w:val="both"/>
        <w:rPr>
          <w:rFonts w:eastAsia="Times New Roman"/>
          <w:szCs w:val="24"/>
        </w:rPr>
      </w:pPr>
      <w:r>
        <w:rPr>
          <w:rFonts w:eastAsia="Times New Roman"/>
          <w:b/>
          <w:szCs w:val="24"/>
        </w:rPr>
        <w:t>ΣΩΚΡΑΤΗΣ ΦΑΜΕΛΛΟΣ (Αναπληρωτής Υπουργός Περιβάλλ</w:t>
      </w:r>
      <w:r>
        <w:rPr>
          <w:rFonts w:eastAsia="Times New Roman"/>
          <w:b/>
          <w:szCs w:val="24"/>
        </w:rPr>
        <w:t xml:space="preserve">οντος και Ενέργειας): </w:t>
      </w:r>
      <w:r>
        <w:rPr>
          <w:rFonts w:eastAsia="Times New Roman"/>
          <w:szCs w:val="24"/>
        </w:rPr>
        <w:t>Σε ποια απόφαση αναφέρεστε;</w:t>
      </w:r>
    </w:p>
    <w:p w14:paraId="1AB70B16" w14:textId="77777777" w:rsidR="002A5811" w:rsidRDefault="009E222F">
      <w:pPr>
        <w:spacing w:line="600" w:lineRule="auto"/>
        <w:ind w:firstLine="720"/>
        <w:contextualSpacing/>
        <w:jc w:val="both"/>
        <w:rPr>
          <w:rFonts w:eastAsia="Times New Roman"/>
          <w:szCs w:val="24"/>
        </w:rPr>
      </w:pPr>
      <w:r>
        <w:rPr>
          <w:rFonts w:eastAsia="Times New Roman"/>
          <w:b/>
          <w:szCs w:val="24"/>
        </w:rPr>
        <w:t>ΛΙΑΝΑ ΚΑΝΕΛΛΗ:</w:t>
      </w:r>
      <w:r>
        <w:rPr>
          <w:rFonts w:eastAsia="Times New Roman"/>
          <w:szCs w:val="24"/>
        </w:rPr>
        <w:t xml:space="preserve"> Λυπάμαι που σας αιφνιδιάζω. Αιφνιδιάστηκα και εγώ. </w:t>
      </w:r>
    </w:p>
    <w:p w14:paraId="1AB70B17"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 xml:space="preserve">Τις έχω, αλλά δεν ξέρω σε ποια αναφέρεστε. </w:t>
      </w:r>
    </w:p>
    <w:p w14:paraId="1AB70B18" w14:textId="77777777" w:rsidR="002A5811" w:rsidRDefault="009E222F">
      <w:pPr>
        <w:spacing w:line="600" w:lineRule="auto"/>
        <w:ind w:firstLine="720"/>
        <w:contextualSpacing/>
        <w:jc w:val="both"/>
        <w:rPr>
          <w:rFonts w:eastAsia="Times New Roman"/>
          <w:szCs w:val="24"/>
        </w:rPr>
      </w:pPr>
      <w:r>
        <w:rPr>
          <w:rFonts w:eastAsia="Times New Roman"/>
          <w:b/>
          <w:szCs w:val="24"/>
        </w:rPr>
        <w:t>ΛΙΑΝΑ ΚΑΝΕΛΛΗ:</w:t>
      </w:r>
      <w:r>
        <w:rPr>
          <w:rFonts w:eastAsia="Times New Roman"/>
          <w:szCs w:val="24"/>
        </w:rPr>
        <w:t xml:space="preserve"> Μιλάω για την απόφαση της 23</w:t>
      </w:r>
      <w:r>
        <w:rPr>
          <w:rFonts w:eastAsia="Times New Roman"/>
          <w:szCs w:val="24"/>
          <w:vertAlign w:val="superscript"/>
        </w:rPr>
        <w:t xml:space="preserve">ης </w:t>
      </w:r>
      <w:r>
        <w:rPr>
          <w:rFonts w:eastAsia="Times New Roman"/>
          <w:szCs w:val="24"/>
        </w:rPr>
        <w:t>Απριλίου -μόλις πριν από μισό μήνα- η οποία λέει ότι θα καταργήσουν αυτό το άθλιο</w:t>
      </w:r>
      <w:r>
        <w:rPr>
          <w:rFonts w:eastAsia="Times New Roman"/>
          <w:szCs w:val="24"/>
        </w:rPr>
        <w:t>,</w:t>
      </w:r>
      <w:r>
        <w:rPr>
          <w:rFonts w:eastAsia="Times New Roman"/>
          <w:szCs w:val="24"/>
        </w:rPr>
        <w:t xml:space="preserve"> που ήδη έχουν</w:t>
      </w:r>
      <w:r>
        <w:rPr>
          <w:rFonts w:eastAsia="Times New Roman"/>
          <w:szCs w:val="24"/>
        </w:rPr>
        <w:t>,</w:t>
      </w:r>
      <w:r>
        <w:rPr>
          <w:rFonts w:eastAsia="Times New Roman"/>
          <w:szCs w:val="24"/>
        </w:rPr>
        <w:t xml:space="preserve"> και θα τα ρίχνουν κατευθείαν στα αστικά λύματα. Και εκεί έχουμε προβλήματα και στη διαπίστωση αλλά και στην άδεια. Οφείλετε να</w:t>
      </w:r>
      <w:r>
        <w:rPr>
          <w:rFonts w:eastAsia="Times New Roman"/>
          <w:szCs w:val="24"/>
        </w:rPr>
        <w:t xml:space="preserve"> κάνετε κάτι, γιατί μετά θα είναι πάρα πολύ αργά για την υγεία των κατοίκων. </w:t>
      </w:r>
    </w:p>
    <w:p w14:paraId="1AB70B19"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 xml:space="preserve">Κατάλαβα τι εννοείτε. Θα σας απαντήσω. </w:t>
      </w:r>
    </w:p>
    <w:p w14:paraId="1AB70B1A"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Ορίστε, κύριε Υπουργέ, έχετε τον λ</w:t>
      </w:r>
      <w:r>
        <w:rPr>
          <w:rFonts w:eastAsia="Times New Roman"/>
          <w:szCs w:val="24"/>
        </w:rPr>
        <w:t xml:space="preserve">όγο. </w:t>
      </w:r>
    </w:p>
    <w:p w14:paraId="1AB70B1B" w14:textId="77777777" w:rsidR="002A5811" w:rsidRDefault="009E222F">
      <w:pPr>
        <w:spacing w:line="600" w:lineRule="auto"/>
        <w:ind w:firstLine="720"/>
        <w:contextualSpacing/>
        <w:jc w:val="both"/>
        <w:rPr>
          <w:rFonts w:eastAsia="Times New Roman"/>
          <w:szCs w:val="24"/>
        </w:rPr>
      </w:pPr>
      <w:r>
        <w:rPr>
          <w:rFonts w:eastAsia="Times New Roman"/>
          <w:b/>
          <w:szCs w:val="24"/>
        </w:rPr>
        <w:lastRenderedPageBreak/>
        <w:t>ΣΩΚΡΑΤΗΣ ΦΑΜΕΛΛΟΣ (Αναπληρωτής Υπουργός Περιβάλλοντος και Ενέργειας):</w:t>
      </w:r>
      <w:r>
        <w:rPr>
          <w:rFonts w:eastAsia="Times New Roman"/>
          <w:szCs w:val="24"/>
        </w:rPr>
        <w:t xml:space="preserve"> Κυρία Κανέλλη, ευχαριστώ πάρα πολύ για την πρωτοβουλία που αναλάβατε για τη συζήτηση αυτού του θέματος. Νομίζω ότι θα φωτίσει αρκετά πράγματα. </w:t>
      </w:r>
    </w:p>
    <w:p w14:paraId="1AB70B1C" w14:textId="77777777" w:rsidR="002A5811" w:rsidRDefault="009E222F">
      <w:pPr>
        <w:spacing w:line="600" w:lineRule="auto"/>
        <w:ind w:firstLine="720"/>
        <w:contextualSpacing/>
        <w:jc w:val="both"/>
        <w:rPr>
          <w:rFonts w:eastAsia="Times New Roman"/>
          <w:szCs w:val="24"/>
        </w:rPr>
      </w:pPr>
      <w:r>
        <w:rPr>
          <w:rFonts w:eastAsia="Times New Roman"/>
          <w:szCs w:val="24"/>
        </w:rPr>
        <w:t>Είναι ένα υπαρκτό πρόβλημα, ένα μεγά</w:t>
      </w:r>
      <w:r>
        <w:rPr>
          <w:rFonts w:eastAsia="Times New Roman"/>
          <w:szCs w:val="24"/>
        </w:rPr>
        <w:t xml:space="preserve">λο περιβαλλοντικό πρόβλημα, το οποίο έχει απασχολήσει κατά καιρούς και την </w:t>
      </w:r>
      <w:r>
        <w:rPr>
          <w:rFonts w:eastAsia="Times New Roman"/>
          <w:szCs w:val="24"/>
        </w:rPr>
        <w:t>π</w:t>
      </w:r>
      <w:r>
        <w:rPr>
          <w:rFonts w:eastAsia="Times New Roman"/>
          <w:szCs w:val="24"/>
        </w:rPr>
        <w:t xml:space="preserve">ολιτεία και την </w:t>
      </w:r>
      <w:r>
        <w:rPr>
          <w:rFonts w:eastAsia="Times New Roman"/>
          <w:szCs w:val="24"/>
        </w:rPr>
        <w:t>π</w:t>
      </w:r>
      <w:r>
        <w:rPr>
          <w:rFonts w:eastAsia="Times New Roman"/>
          <w:szCs w:val="24"/>
        </w:rPr>
        <w:t xml:space="preserve">εριφέρεια και τον </w:t>
      </w:r>
      <w:r>
        <w:rPr>
          <w:rFonts w:eastAsia="Times New Roman"/>
          <w:szCs w:val="24"/>
        </w:rPr>
        <w:t>δ</w:t>
      </w:r>
      <w:r>
        <w:rPr>
          <w:rFonts w:eastAsia="Times New Roman"/>
          <w:szCs w:val="24"/>
        </w:rPr>
        <w:t>ήμο και τους κατοίκους. Γνωρίζω ότι έγιναν κινητοποιήσεις από τους κατοίκους. Η ερώτησή σας μου έδωσε αφορμή να ψάξω λιγάκι και το κοινωνικό ιστ</w:t>
      </w:r>
      <w:r>
        <w:rPr>
          <w:rFonts w:eastAsia="Times New Roman"/>
          <w:szCs w:val="24"/>
        </w:rPr>
        <w:t xml:space="preserve">ορικό της περιοχής και ξέρω ότι σας έχουν ενημερώσει, όπως και τον κ. </w:t>
      </w:r>
      <w:proofErr w:type="spellStart"/>
      <w:r>
        <w:rPr>
          <w:rFonts w:eastAsia="Times New Roman"/>
          <w:szCs w:val="24"/>
        </w:rPr>
        <w:t>Κουτσούμπα</w:t>
      </w:r>
      <w:proofErr w:type="spellEnd"/>
      <w:r>
        <w:rPr>
          <w:rFonts w:eastAsia="Times New Roman"/>
          <w:szCs w:val="24"/>
        </w:rPr>
        <w:t>. Και πρέπει να ομολογήσω ότι και άλλοι συνάδελφοι Βουλευτές έχουν κάνει ερωτήσεις. Είναι ένα υπαρκτό πρόβλημα και, μάλιστα υπάρχει και απόφαση δημοτικού συμβουλίου η οποία ζητ</w:t>
      </w:r>
      <w:r>
        <w:rPr>
          <w:rFonts w:eastAsia="Times New Roman"/>
          <w:szCs w:val="24"/>
        </w:rPr>
        <w:t xml:space="preserve">άει μια σειρά από πράγματα, μέχρι και ενημέρωση του Πρωθυπουργού. </w:t>
      </w:r>
    </w:p>
    <w:p w14:paraId="1AB70B1D" w14:textId="77777777" w:rsidR="002A5811" w:rsidRDefault="009E222F">
      <w:pPr>
        <w:spacing w:line="600" w:lineRule="auto"/>
        <w:ind w:firstLine="720"/>
        <w:contextualSpacing/>
        <w:jc w:val="both"/>
        <w:rPr>
          <w:rFonts w:eastAsia="Times New Roman"/>
          <w:szCs w:val="24"/>
        </w:rPr>
      </w:pPr>
      <w:r>
        <w:rPr>
          <w:rFonts w:eastAsia="Times New Roman"/>
          <w:szCs w:val="24"/>
        </w:rPr>
        <w:t>Η τυπική απάντησή μου -αλλά δεν θα μείνω σ</w:t>
      </w:r>
      <w:r>
        <w:rPr>
          <w:rFonts w:eastAsia="Times New Roman"/>
          <w:szCs w:val="24"/>
        </w:rPr>
        <w:t>ε</w:t>
      </w:r>
      <w:r>
        <w:rPr>
          <w:rFonts w:eastAsia="Times New Roman"/>
          <w:szCs w:val="24"/>
        </w:rPr>
        <w:t xml:space="preserve"> αυτό- είναι ότι η περιβαλλοντική </w:t>
      </w:r>
      <w:proofErr w:type="spellStart"/>
      <w:r>
        <w:rPr>
          <w:rFonts w:eastAsia="Times New Roman"/>
          <w:szCs w:val="24"/>
        </w:rPr>
        <w:t>αδειοδότηση</w:t>
      </w:r>
      <w:proofErr w:type="spellEnd"/>
      <w:r>
        <w:rPr>
          <w:rFonts w:eastAsia="Times New Roman"/>
          <w:szCs w:val="24"/>
        </w:rPr>
        <w:t xml:space="preserve"> είναι αρμοδιότητα της αποκεντρωμένης διοίκησης της </w:t>
      </w:r>
      <w:r>
        <w:rPr>
          <w:rFonts w:eastAsia="Times New Roman"/>
          <w:szCs w:val="24"/>
        </w:rPr>
        <w:t>Δ</w:t>
      </w:r>
      <w:r>
        <w:rPr>
          <w:rFonts w:eastAsia="Times New Roman"/>
          <w:szCs w:val="24"/>
        </w:rPr>
        <w:t>υτικής Ελλάδ</w:t>
      </w:r>
      <w:r>
        <w:rPr>
          <w:rFonts w:eastAsia="Times New Roman"/>
          <w:szCs w:val="24"/>
        </w:rPr>
        <w:t>α</w:t>
      </w:r>
      <w:r>
        <w:rPr>
          <w:rFonts w:eastAsia="Times New Roman"/>
          <w:szCs w:val="24"/>
        </w:rPr>
        <w:t>ς και Ιονίων Νήσων, ενώ η άδεια λει</w:t>
      </w:r>
      <w:r>
        <w:rPr>
          <w:rFonts w:eastAsia="Times New Roman"/>
          <w:szCs w:val="24"/>
        </w:rPr>
        <w:t>τουργίας και η επίβλεψη -άρα ο έλεγχος- είναι αρμοδιότητα της Περιφέρειας Δυτικής Ελλάδ</w:t>
      </w:r>
      <w:r>
        <w:rPr>
          <w:rFonts w:eastAsia="Times New Roman"/>
          <w:szCs w:val="24"/>
        </w:rPr>
        <w:t>α</w:t>
      </w:r>
      <w:r>
        <w:rPr>
          <w:rFonts w:eastAsia="Times New Roman"/>
          <w:szCs w:val="24"/>
        </w:rPr>
        <w:t xml:space="preserve">ς. Μάλιστα, η ερώτησή </w:t>
      </w:r>
      <w:r>
        <w:rPr>
          <w:rFonts w:eastAsia="Times New Roman"/>
          <w:szCs w:val="24"/>
        </w:rPr>
        <w:lastRenderedPageBreak/>
        <w:t xml:space="preserve">σας μας έχει δώσει αφορμή και έχω επικοινωνήσει ήδη τρεις φορές με τον </w:t>
      </w:r>
      <w:r>
        <w:rPr>
          <w:rFonts w:eastAsia="Times New Roman"/>
          <w:szCs w:val="24"/>
        </w:rPr>
        <w:t>π</w:t>
      </w:r>
      <w:r>
        <w:rPr>
          <w:rFonts w:eastAsia="Times New Roman"/>
          <w:szCs w:val="24"/>
        </w:rPr>
        <w:t>εριφερειάρχη γι’ αυτό το θέμα. Νομίζω ότι ακόμα και αυτό μπορεί να βοηθήσε</w:t>
      </w:r>
      <w:r>
        <w:rPr>
          <w:rFonts w:eastAsia="Times New Roman"/>
          <w:szCs w:val="24"/>
        </w:rPr>
        <w:t xml:space="preserve">ι στην τοπική υπόθεση. </w:t>
      </w:r>
    </w:p>
    <w:p w14:paraId="1AB70B1E"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Ας δούμε, όμως, ποια είναι η ουσία της συγκεκριμένης επιχείρησης. Βέβαια, θα πω αρκετά και στη δευτερολογία μου. </w:t>
      </w:r>
    </w:p>
    <w:p w14:paraId="1AB70B1F" w14:textId="77777777" w:rsidR="002A5811" w:rsidRDefault="009E222F">
      <w:pPr>
        <w:spacing w:line="600" w:lineRule="auto"/>
        <w:ind w:firstLine="720"/>
        <w:contextualSpacing/>
        <w:jc w:val="both"/>
        <w:rPr>
          <w:rFonts w:eastAsia="Times New Roman"/>
          <w:szCs w:val="24"/>
        </w:rPr>
      </w:pPr>
      <w:r>
        <w:rPr>
          <w:rFonts w:eastAsia="Times New Roman"/>
          <w:szCs w:val="24"/>
        </w:rPr>
        <w:t>Η συγκεκριμένη επιχείρηση έχει πάρει τέσσερις διαφορετικές τροποποιημένες εγκρίσεις περιβαλλοντικών όρων. Αυτό ήδη δημ</w:t>
      </w:r>
      <w:r>
        <w:rPr>
          <w:rFonts w:eastAsia="Times New Roman"/>
          <w:szCs w:val="24"/>
        </w:rPr>
        <w:t>ιουργεί για εμένα ένα ερώτημα. Η πρώτη απόφαση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έγκριση περιβαλλοντικών όρων ήταν στις 21</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2013. </w:t>
      </w:r>
    </w:p>
    <w:p w14:paraId="1AB70B20" w14:textId="77777777" w:rsidR="002A5811" w:rsidRDefault="009E222F">
      <w:pPr>
        <w:spacing w:line="600" w:lineRule="auto"/>
        <w:ind w:firstLine="720"/>
        <w:contextualSpacing/>
        <w:jc w:val="both"/>
        <w:rPr>
          <w:rFonts w:eastAsia="Times New Roman"/>
          <w:szCs w:val="24"/>
        </w:rPr>
      </w:pPr>
      <w:r>
        <w:rPr>
          <w:rFonts w:eastAsia="Times New Roman"/>
          <w:b/>
          <w:szCs w:val="24"/>
        </w:rPr>
        <w:t>ΛΙΑΝΑ ΚΑΝΕΛΛΗ:</w:t>
      </w:r>
      <w:r>
        <w:rPr>
          <w:rFonts w:eastAsia="Times New Roman"/>
          <w:szCs w:val="24"/>
        </w:rPr>
        <w:t xml:space="preserve"> Το ξέρω. </w:t>
      </w:r>
    </w:p>
    <w:p w14:paraId="1AB70B21"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Στη συνέχεια άλλαξε στις 28</w:t>
      </w:r>
      <w:r>
        <w:rPr>
          <w:rFonts w:eastAsia="Times New Roman"/>
          <w:szCs w:val="24"/>
        </w:rPr>
        <w:t>-</w:t>
      </w:r>
      <w:r>
        <w:rPr>
          <w:rFonts w:eastAsia="Times New Roman"/>
          <w:szCs w:val="24"/>
        </w:rPr>
        <w:t>1</w:t>
      </w:r>
      <w:r>
        <w:rPr>
          <w:rFonts w:eastAsia="Times New Roman"/>
          <w:szCs w:val="24"/>
        </w:rPr>
        <w:t>-</w:t>
      </w:r>
      <w:r>
        <w:rPr>
          <w:rFonts w:eastAsia="Times New Roman"/>
          <w:szCs w:val="24"/>
        </w:rPr>
        <w:t>2015 και μετά στις 15</w:t>
      </w:r>
      <w:r>
        <w:rPr>
          <w:rFonts w:eastAsia="Times New Roman"/>
          <w:szCs w:val="24"/>
        </w:rPr>
        <w:t>-</w:t>
      </w:r>
      <w:r>
        <w:rPr>
          <w:rFonts w:eastAsia="Times New Roman"/>
          <w:szCs w:val="24"/>
        </w:rPr>
        <w:t>6</w:t>
      </w:r>
      <w:r>
        <w:rPr>
          <w:rFonts w:eastAsia="Times New Roman"/>
          <w:szCs w:val="24"/>
        </w:rPr>
        <w:t>-</w:t>
      </w:r>
      <w:r>
        <w:rPr>
          <w:rFonts w:eastAsia="Times New Roman"/>
          <w:szCs w:val="24"/>
        </w:rPr>
        <w:t>2016. Κ</w:t>
      </w:r>
      <w:r>
        <w:rPr>
          <w:rFonts w:eastAsia="Times New Roman"/>
          <w:szCs w:val="24"/>
        </w:rPr>
        <w:t>αι την ίδια μέρα που βλέπω στο πρωτόκολλο τη δική σας ερώτηση, στις 25 Απριλίου δηλαδή, βλέπω ότι η αποκεντρωμένη διοίκηση δίνει ξανά νέα τροποποίηση των περιβαλλοντικών όρων. Τι γίνεται σ</w:t>
      </w:r>
      <w:r>
        <w:rPr>
          <w:rFonts w:eastAsia="Times New Roman"/>
          <w:szCs w:val="24"/>
        </w:rPr>
        <w:t>ε</w:t>
      </w:r>
      <w:r>
        <w:rPr>
          <w:rFonts w:eastAsia="Times New Roman"/>
          <w:szCs w:val="24"/>
        </w:rPr>
        <w:t xml:space="preserve"> αυτές τις τροποποιήσεις; Στην αρχή είχε άδεια να τα πηγαίνει στην </w:t>
      </w:r>
      <w:r>
        <w:rPr>
          <w:rFonts w:eastAsia="Times New Roman"/>
          <w:szCs w:val="24"/>
        </w:rPr>
        <w:t xml:space="preserve">παρακείμενη επιχείρηση, στη συνέχεια πήρε άδεια να κάνει δικό της βιολογικό -δεν έκανε, όμως, ποτέ δικό της βιολογικό- και στην τελευταία -την ίδια μέρα </w:t>
      </w:r>
      <w:r>
        <w:rPr>
          <w:rFonts w:eastAsia="Times New Roman"/>
          <w:szCs w:val="24"/>
        </w:rPr>
        <w:lastRenderedPageBreak/>
        <w:t xml:space="preserve">με την ερώτησή σας- </w:t>
      </w:r>
      <w:proofErr w:type="spellStart"/>
      <w:r>
        <w:rPr>
          <w:rFonts w:eastAsia="Times New Roman"/>
          <w:szCs w:val="24"/>
        </w:rPr>
        <w:t>αδειοδοτεί</w:t>
      </w:r>
      <w:proofErr w:type="spellEnd"/>
      <w:r>
        <w:rPr>
          <w:rFonts w:eastAsia="Times New Roman"/>
          <w:szCs w:val="24"/>
        </w:rPr>
        <w:t xml:space="preserve"> περιβαλλοντικά τη διάθεση στον </w:t>
      </w:r>
      <w:r>
        <w:rPr>
          <w:rFonts w:eastAsia="Times New Roman"/>
          <w:szCs w:val="24"/>
        </w:rPr>
        <w:t>δ</w:t>
      </w:r>
      <w:r>
        <w:rPr>
          <w:rFonts w:eastAsia="Times New Roman"/>
          <w:szCs w:val="24"/>
        </w:rPr>
        <w:t xml:space="preserve">ήμο. </w:t>
      </w:r>
    </w:p>
    <w:p w14:paraId="1AB70B22" w14:textId="77777777" w:rsidR="002A5811" w:rsidRDefault="009E222F">
      <w:pPr>
        <w:spacing w:line="600" w:lineRule="auto"/>
        <w:ind w:firstLine="720"/>
        <w:contextualSpacing/>
        <w:jc w:val="both"/>
        <w:rPr>
          <w:rFonts w:eastAsia="Times New Roman"/>
          <w:szCs w:val="24"/>
        </w:rPr>
      </w:pPr>
      <w:r>
        <w:rPr>
          <w:rFonts w:eastAsia="Times New Roman"/>
          <w:szCs w:val="24"/>
        </w:rPr>
        <w:t>Άρα μέχρι την ημερομηνία που εκδόθ</w:t>
      </w:r>
      <w:r>
        <w:rPr>
          <w:rFonts w:eastAsia="Times New Roman"/>
          <w:szCs w:val="24"/>
        </w:rPr>
        <w:t xml:space="preserve">ηκε, τυπικά δεν μπορούσαν να πηγαίνουν στον γειτονικό δήμο, γιατί δεν είχε την περιβαλλοντική έγκριση -εσείς αναφέρεστε σε αυτό στο κείμενό σας- η οποία εκδόθηκε από την αποκεντρωμένη διοίκηση στις 25 Απριλίου. </w:t>
      </w:r>
    </w:p>
    <w:p w14:paraId="1AB70B23" w14:textId="77777777" w:rsidR="002A5811" w:rsidRDefault="009E222F">
      <w:pPr>
        <w:spacing w:line="600" w:lineRule="auto"/>
        <w:ind w:firstLine="720"/>
        <w:contextualSpacing/>
        <w:jc w:val="both"/>
        <w:rPr>
          <w:rFonts w:eastAsia="Times New Roman"/>
          <w:szCs w:val="24"/>
        </w:rPr>
      </w:pPr>
      <w:r>
        <w:rPr>
          <w:rFonts w:eastAsia="Times New Roman"/>
          <w:szCs w:val="24"/>
        </w:rPr>
        <w:t>Υπάρχει όμως -θα μου επιτρέψετε να πω τα τυπ</w:t>
      </w:r>
      <w:r>
        <w:rPr>
          <w:rFonts w:eastAsia="Times New Roman"/>
          <w:szCs w:val="24"/>
        </w:rPr>
        <w:t xml:space="preserve">ικά στοιχεία της ουσιαστικής έρευνας που έχουμε κάνει και θα συζητήσουμε και επί της ουσίας- από τη μεριά της </w:t>
      </w:r>
      <w:r>
        <w:rPr>
          <w:rFonts w:eastAsia="Times New Roman"/>
          <w:szCs w:val="24"/>
        </w:rPr>
        <w:t>π</w:t>
      </w:r>
      <w:r>
        <w:rPr>
          <w:rFonts w:eastAsia="Times New Roman"/>
          <w:szCs w:val="24"/>
        </w:rPr>
        <w:t xml:space="preserve">ολιτείας παράλληλος έλεγχος; Θα ρωτήσετε: «Τι κάνει η </w:t>
      </w:r>
      <w:r>
        <w:rPr>
          <w:rFonts w:eastAsia="Times New Roman"/>
          <w:szCs w:val="24"/>
        </w:rPr>
        <w:t>π</w:t>
      </w:r>
      <w:r>
        <w:rPr>
          <w:rFonts w:eastAsia="Times New Roman"/>
          <w:szCs w:val="24"/>
        </w:rPr>
        <w:t xml:space="preserve">ολιτεία; Εντάξει, η αποκεντρωμένη διοίκηση και η </w:t>
      </w:r>
      <w:r>
        <w:rPr>
          <w:rFonts w:eastAsia="Times New Roman"/>
          <w:szCs w:val="24"/>
        </w:rPr>
        <w:t>π</w:t>
      </w:r>
      <w:r>
        <w:rPr>
          <w:rFonts w:eastAsia="Times New Roman"/>
          <w:szCs w:val="24"/>
        </w:rPr>
        <w:t>εριφέρεια….».</w:t>
      </w:r>
    </w:p>
    <w:p w14:paraId="1AB70B24"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π</w:t>
      </w:r>
      <w:r>
        <w:rPr>
          <w:rFonts w:eastAsia="Times New Roman"/>
          <w:szCs w:val="24"/>
        </w:rPr>
        <w:t xml:space="preserve">ολιτεία, λοιπόν, έχει κάνει τέσσερις ελέγχους και έχει επιβάλει και πρόστιμα. Και αυτά πρέπει να σας τα ανακοινώσω. </w:t>
      </w:r>
    </w:p>
    <w:p w14:paraId="1AB70B25" w14:textId="77777777" w:rsidR="002A5811" w:rsidRDefault="009E222F">
      <w:pPr>
        <w:spacing w:line="600" w:lineRule="auto"/>
        <w:ind w:firstLine="720"/>
        <w:contextualSpacing/>
        <w:jc w:val="both"/>
        <w:rPr>
          <w:rFonts w:eastAsia="Times New Roman"/>
          <w:szCs w:val="24"/>
        </w:rPr>
      </w:pPr>
      <w:r>
        <w:rPr>
          <w:rFonts w:eastAsia="Times New Roman"/>
          <w:b/>
          <w:szCs w:val="24"/>
        </w:rPr>
        <w:t>ΛΙΑΝΑ ΚΑΝΕΛΛΗ:</w:t>
      </w:r>
      <w:r>
        <w:rPr>
          <w:rFonts w:eastAsia="Times New Roman"/>
          <w:szCs w:val="24"/>
        </w:rPr>
        <w:t xml:space="preserve"> Τα έχω αυτά. </w:t>
      </w:r>
    </w:p>
    <w:p w14:paraId="1AB70B26"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 xml:space="preserve">Δεν τα έχετε όλα, γιατί κάποιο από αυτά </w:t>
      </w:r>
      <w:r>
        <w:rPr>
          <w:rFonts w:eastAsia="Times New Roman"/>
          <w:szCs w:val="24"/>
        </w:rPr>
        <w:t xml:space="preserve">υπογράφτηκε μόλις πριν από λίγες μέρες. </w:t>
      </w:r>
    </w:p>
    <w:p w14:paraId="1AB70B27" w14:textId="77777777" w:rsidR="002A5811" w:rsidRDefault="009E222F">
      <w:pPr>
        <w:spacing w:line="600" w:lineRule="auto"/>
        <w:ind w:firstLine="720"/>
        <w:contextualSpacing/>
        <w:jc w:val="both"/>
        <w:rPr>
          <w:rFonts w:eastAsia="Times New Roman"/>
          <w:szCs w:val="24"/>
        </w:rPr>
      </w:pPr>
      <w:r>
        <w:rPr>
          <w:rFonts w:eastAsia="Times New Roman"/>
          <w:szCs w:val="24"/>
        </w:rPr>
        <w:t>Στις 23</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2015, λοιπόν, υπάρχει ένα πρόστιμο αρκετά μεγάλο, το οποίο έχει επιβληθεί γιατί δεν λειτουργούσε η μονάδα </w:t>
      </w:r>
      <w:r>
        <w:rPr>
          <w:rFonts w:eastAsia="Times New Roman"/>
          <w:szCs w:val="24"/>
        </w:rPr>
        <w:lastRenderedPageBreak/>
        <w:t>θερμικής αδρανοποίησης, δεν υπήρχε η παρακολούθηση της ποιότητας υγρών αποβλήτων και δεν υπήρχε και</w:t>
      </w:r>
      <w:r>
        <w:rPr>
          <w:rFonts w:eastAsia="Times New Roman"/>
          <w:szCs w:val="24"/>
        </w:rPr>
        <w:t xml:space="preserve"> σύννομη διαχείριση των υγρών αποβλήτων, όπως και διακριτοί χώροι αποθήκευσης προϊόντων. Το πρόστιμο το οποίο επιβλήθηκε από την </w:t>
      </w:r>
      <w:r>
        <w:rPr>
          <w:rFonts w:eastAsia="Times New Roman"/>
          <w:szCs w:val="24"/>
        </w:rPr>
        <w:t>π</w:t>
      </w:r>
      <w:r>
        <w:rPr>
          <w:rFonts w:eastAsia="Times New Roman"/>
          <w:szCs w:val="24"/>
        </w:rPr>
        <w:t xml:space="preserve">ολιτεία, εννοώ από το Υπουργείο και το Σώμα Επιθεωρητών Περιβάλλοντος, ήταν ύψους 29.000 ευρώ. </w:t>
      </w:r>
    </w:p>
    <w:p w14:paraId="1AB70B2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Στις 26 Απριλίου -μία ημέρα με</w:t>
      </w:r>
      <w:r>
        <w:rPr>
          <w:rFonts w:eastAsia="Times New Roman" w:cs="Times New Roman"/>
          <w:szCs w:val="24"/>
        </w:rPr>
        <w:t xml:space="preserve">τά την ερώτησή σας- εγώ προσωπικά πλέον από τη θέση του Αναπληρωτή Υπουργού υπέγραψα, μαζί με τον κ. Σταθάκη, νέο πρόστιμο. Δεν έχει να κάνει με την ερώτησή σας, γιατί το </w:t>
      </w:r>
      <w:r>
        <w:rPr>
          <w:rFonts w:eastAsia="Times New Roman" w:cs="Times New Roman"/>
          <w:szCs w:val="24"/>
        </w:rPr>
        <w:t>φ</w:t>
      </w:r>
      <w:r>
        <w:rPr>
          <w:rFonts w:eastAsia="Times New Roman" w:cs="Times New Roman"/>
          <w:szCs w:val="24"/>
        </w:rPr>
        <w:t xml:space="preserve">ύλλο </w:t>
      </w:r>
      <w:r>
        <w:rPr>
          <w:rFonts w:eastAsia="Times New Roman" w:cs="Times New Roman"/>
          <w:szCs w:val="24"/>
        </w:rPr>
        <w:t>ε</w:t>
      </w:r>
      <w:r>
        <w:rPr>
          <w:rFonts w:eastAsia="Times New Roman" w:cs="Times New Roman"/>
          <w:szCs w:val="24"/>
        </w:rPr>
        <w:t>λέγχου ήταν του Μαρτίου και καταλαβαίνετε ότι δεν θα μπορούσε να υπογράψει πρό</w:t>
      </w:r>
      <w:r>
        <w:rPr>
          <w:rFonts w:eastAsia="Times New Roman" w:cs="Times New Roman"/>
          <w:szCs w:val="24"/>
        </w:rPr>
        <w:t>στιμο σε μία ημέρα. Υπήρχε ήδη έλεγχος που ξεκίνησε το</w:t>
      </w:r>
      <w:r>
        <w:rPr>
          <w:rFonts w:eastAsia="Times New Roman" w:cs="Times New Roman"/>
          <w:szCs w:val="24"/>
        </w:rPr>
        <w:t>ν</w:t>
      </w:r>
      <w:r>
        <w:rPr>
          <w:rFonts w:eastAsia="Times New Roman" w:cs="Times New Roman"/>
          <w:szCs w:val="24"/>
        </w:rPr>
        <w:t xml:space="preserve"> Νοέμβριο του 2015, καινούργιος, δικός μας, </w:t>
      </w:r>
      <w:r>
        <w:rPr>
          <w:rFonts w:eastAsia="Times New Roman" w:cs="Times New Roman"/>
          <w:szCs w:val="24"/>
        </w:rPr>
        <w:t>στον οποίο</w:t>
      </w:r>
      <w:r>
        <w:rPr>
          <w:rFonts w:eastAsia="Times New Roman" w:cs="Times New Roman"/>
          <w:szCs w:val="24"/>
        </w:rPr>
        <w:t>, όμως, δεν ανακοινώθηκ</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 xml:space="preserve">ούτε </w:t>
      </w:r>
      <w:r>
        <w:rPr>
          <w:rFonts w:eastAsia="Times New Roman" w:cs="Times New Roman"/>
          <w:szCs w:val="24"/>
        </w:rPr>
        <w:t>το πόρισμ</w:t>
      </w:r>
      <w:r>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ούτε </w:t>
      </w:r>
      <w:r>
        <w:rPr>
          <w:rFonts w:eastAsia="Times New Roman" w:cs="Times New Roman"/>
          <w:szCs w:val="24"/>
        </w:rPr>
        <w:t>τα αποτελέσματα. Τώρα, όμως, είναι δυνατόν να ανακοινωθούν. Για την ανεξέλεγκτη, λοιπόν, διάθεση στε</w:t>
      </w:r>
      <w:r>
        <w:rPr>
          <w:rFonts w:eastAsia="Times New Roman" w:cs="Times New Roman"/>
          <w:szCs w:val="24"/>
        </w:rPr>
        <w:t>ρεών αποβλήτων - παράβαση πρώτη- για την καύση στερεών υλικών, για τη μη σύννομη αποθήκευση των υποπροϊόντων σφαγής και για τη μη σύννομη διαχείριση υγρών αποβλήτων -άρα επιβε</w:t>
      </w:r>
      <w:r>
        <w:rPr>
          <w:rFonts w:eastAsia="Times New Roman" w:cs="Times New Roman"/>
          <w:szCs w:val="24"/>
        </w:rPr>
        <w:lastRenderedPageBreak/>
        <w:t>βαιώνω ότι δεν γινόταν νόμιμη διαχείριση υγρών αποβλήτων- επιβλήθηκε, μία ημέρα μ</w:t>
      </w:r>
      <w:r>
        <w:rPr>
          <w:rFonts w:eastAsia="Times New Roman" w:cs="Times New Roman"/>
          <w:szCs w:val="24"/>
        </w:rPr>
        <w:t>ετά την υποβολή της ερώτησής σας, νέο πρόστιμο ύψους 43.350 ευρώ στην επιχείρηση.</w:t>
      </w:r>
    </w:p>
    <w:p w14:paraId="1AB70B2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Άρα η </w:t>
      </w:r>
      <w:proofErr w:type="spellStart"/>
      <w:r>
        <w:rPr>
          <w:rFonts w:eastAsia="Times New Roman" w:cs="Times New Roman"/>
          <w:szCs w:val="24"/>
        </w:rPr>
        <w:t>αδειοδότηση</w:t>
      </w:r>
      <w:proofErr w:type="spellEnd"/>
      <w:r>
        <w:rPr>
          <w:rFonts w:eastAsia="Times New Roman" w:cs="Times New Roman"/>
          <w:szCs w:val="24"/>
        </w:rPr>
        <w:t xml:space="preserve"> ήταν αυτή από την αποκεντρωμένη διοίκηση και την </w:t>
      </w:r>
      <w:r>
        <w:rPr>
          <w:rFonts w:eastAsia="Times New Roman" w:cs="Times New Roman"/>
          <w:szCs w:val="24"/>
        </w:rPr>
        <w:t>π</w:t>
      </w:r>
      <w:r>
        <w:rPr>
          <w:rFonts w:eastAsia="Times New Roman" w:cs="Times New Roman"/>
          <w:szCs w:val="24"/>
        </w:rPr>
        <w:t xml:space="preserve">εριφέρεια. Και από τη μεριά της </w:t>
      </w:r>
      <w:r>
        <w:rPr>
          <w:rFonts w:eastAsia="Times New Roman" w:cs="Times New Roman"/>
          <w:szCs w:val="24"/>
        </w:rPr>
        <w:t>π</w:t>
      </w:r>
      <w:r>
        <w:rPr>
          <w:rFonts w:eastAsia="Times New Roman" w:cs="Times New Roman"/>
          <w:szCs w:val="24"/>
        </w:rPr>
        <w:t xml:space="preserve">ολιτείας -τυπικά σας ενημερώνω και θα έρθω στο δεύτερο μέρος για το τι κάνουμε από εδώ και μπρος- υπήρξαν δύο σημαντικά πρόστιμα, το τελευταίο, από εμάς υπογεγραμμένο, ύψους 43.350 ευρώ. </w:t>
      </w:r>
    </w:p>
    <w:p w14:paraId="1AB70B2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συνεχίσω μετά, κυρία Κανέλλη. </w:t>
      </w:r>
    </w:p>
    <w:p w14:paraId="1AB70B2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Καλώς, κύριε Υπουργέ.</w:t>
      </w:r>
    </w:p>
    <w:p w14:paraId="1AB70B2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Ορίστε, κυρία Κανέλλη, έχετε τον λόγο για τη δευτερολογία σας.</w:t>
      </w:r>
    </w:p>
    <w:p w14:paraId="1AB70B2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Σας ευχαριστώ, κύριε Πρόεδρε.</w:t>
      </w:r>
    </w:p>
    <w:p w14:paraId="1AB70B2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Στις 23 του μηνός, στη μέση του τίποτα, με το που κάνουμε εμείς ερώτηση -ανοίγω μία παρένθεση και λέω ότι ξέρετε πολύ καλά πως</w:t>
      </w:r>
      <w:r>
        <w:rPr>
          <w:rFonts w:eastAsia="Times New Roman" w:cs="Times New Roman"/>
          <w:szCs w:val="24"/>
        </w:rPr>
        <w:t xml:space="preserve"> το ΚΚΕ ερωτήσεις σε Υπουργούς για λόγους εντυπώσεων ή για λόγους μικροπολιτικούς, δεν έχει κάνει ποτέ-… </w:t>
      </w:r>
    </w:p>
    <w:p w14:paraId="1AB70B2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Ήταν ουσιαστική η ερώτηση.</w:t>
      </w:r>
    </w:p>
    <w:p w14:paraId="1AB70B3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Απαντώ για να μη δημιουργούνται λανθασ</w:t>
      </w:r>
      <w:r>
        <w:rPr>
          <w:rFonts w:eastAsia="Times New Roman" w:cs="Times New Roman"/>
          <w:szCs w:val="24"/>
        </w:rPr>
        <w:t>μένες εντυπώσεις, χωρίς κα</w:t>
      </w:r>
      <w:r>
        <w:rPr>
          <w:rFonts w:eastAsia="Times New Roman" w:cs="Times New Roman"/>
          <w:szCs w:val="24"/>
        </w:rPr>
        <w:t>μ</w:t>
      </w:r>
      <w:r>
        <w:rPr>
          <w:rFonts w:eastAsia="Times New Roman" w:cs="Times New Roman"/>
          <w:szCs w:val="24"/>
        </w:rPr>
        <w:t>μία πρόθεση.</w:t>
      </w:r>
    </w:p>
    <w:p w14:paraId="1AB70B3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Το είπα εξαρχής ότι είναι ουσιαστική η ερώτησή σας.</w:t>
      </w:r>
    </w:p>
    <w:p w14:paraId="1AB70B3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w:t>
      </w:r>
      <w:r>
        <w:rPr>
          <w:rFonts w:eastAsia="Times New Roman" w:cs="Times New Roman"/>
          <w:szCs w:val="24"/>
        </w:rPr>
        <w:t>Πέρα από το ουσιαστικό της ερώτησης, πιστεύετε ότι θα ερχόμουν χωρίς να με έχουν εφοδιάσει όλοι όσοι ενδιαφέρθηκαν για το θέμα, συν τις άοκνες προσπάθειες των ανθρώπων, των κατοίκων της περιοχής, του λαού -εγώ δεν φοβάμαι τη λέξη- για όλα αυτά που μου λέτε</w:t>
      </w:r>
      <w:r>
        <w:rPr>
          <w:rFonts w:eastAsia="Times New Roman" w:cs="Times New Roman"/>
          <w:szCs w:val="24"/>
        </w:rPr>
        <w:t xml:space="preserve">; </w:t>
      </w:r>
    </w:p>
    <w:p w14:paraId="1AB70B3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να συμφωνήσουμε ένα πράγμα. Σαράντα τρεις, </w:t>
      </w:r>
      <w:proofErr w:type="spellStart"/>
      <w:r>
        <w:rPr>
          <w:rFonts w:eastAsia="Times New Roman" w:cs="Times New Roman"/>
          <w:szCs w:val="24"/>
        </w:rPr>
        <w:t>εκατόν</w:t>
      </w:r>
      <w:proofErr w:type="spellEnd"/>
      <w:r>
        <w:rPr>
          <w:rFonts w:eastAsia="Times New Roman" w:cs="Times New Roman"/>
          <w:szCs w:val="24"/>
        </w:rPr>
        <w:t xml:space="preserve"> τρεις, διακόσια εκατομμύρια ως πρόστιμο. Πρώτα από όλα, έρχεται σήμερα μία δικαίωση: Ακούγεται από εδώ, από τη Βουλή, ότι αυτό για το οποίο λυσσάνε από απελπισία οι άνθρωποι στα Λεχαινά και</w:t>
      </w:r>
      <w:r>
        <w:rPr>
          <w:rFonts w:eastAsia="Times New Roman" w:cs="Times New Roman"/>
          <w:szCs w:val="24"/>
        </w:rPr>
        <w:t xml:space="preserve"> στη γύρω περιοχή, είναι πραγματικότητα, δεν είναι ιδέα τους. Διότι έχουν βρεθεί αντιμέτωποι και με δημοσιεύματα και με προπαγάνδα και με μικροπολιτική</w:t>
      </w:r>
      <w:r>
        <w:rPr>
          <w:rFonts w:eastAsia="Times New Roman" w:cs="Times New Roman"/>
          <w:szCs w:val="24"/>
        </w:rPr>
        <w:t>,</w:t>
      </w:r>
      <w:r>
        <w:rPr>
          <w:rFonts w:eastAsia="Times New Roman" w:cs="Times New Roman"/>
          <w:szCs w:val="24"/>
        </w:rPr>
        <w:t xml:space="preserve"> που λέει ότι είναι παλαβοί και αυτοί μόνοι τους το μυρίζουν.</w:t>
      </w:r>
    </w:p>
    <w:p w14:paraId="1AB70B3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κάποιος έχει δόντι, κύριε Υπουργ</w:t>
      </w:r>
      <w:r>
        <w:rPr>
          <w:rFonts w:eastAsia="Times New Roman" w:cs="Times New Roman"/>
          <w:szCs w:val="24"/>
        </w:rPr>
        <w:t>έ. Στην ψύχρα! Έχει δόντι στο</w:t>
      </w:r>
      <w:r>
        <w:rPr>
          <w:rFonts w:eastAsia="Times New Roman" w:cs="Times New Roman"/>
          <w:szCs w:val="24"/>
        </w:rPr>
        <w:t>ν</w:t>
      </w:r>
      <w:r>
        <w:rPr>
          <w:rFonts w:eastAsia="Times New Roman" w:cs="Times New Roman"/>
          <w:szCs w:val="24"/>
        </w:rPr>
        <w:t xml:space="preserve"> μηχανισμό και εξασφαλίζει περιβαλλοντικές τροποποιήσεις ως νόμιμες διαδικασίες. Και αυτό το δόντι θα βγει με τον έναν ή με τον άλλον τρόπο, διότι αλλιώς οι άνθρωποι θα χάσκουν και θα κοιμούνται πάνω από τη μυρωδιά του σάπιου </w:t>
      </w:r>
      <w:r>
        <w:rPr>
          <w:rFonts w:eastAsia="Times New Roman" w:cs="Times New Roman"/>
          <w:szCs w:val="24"/>
        </w:rPr>
        <w:t>κρέατος, της πτωμαΐνης. Όποιος δεν έχει μυρίσει πτώμα, σάρκα σαπισμένη, δεν ξέρει για τι πράγμα μιλάμε. Ξεπερνάει και τα όρια και της αντοχής και της υπομονής και της επιστημοσύνης.</w:t>
      </w:r>
    </w:p>
    <w:p w14:paraId="1AB70B3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στις 23, στις 24, μία ημέρα πριν εσείς επιβάλετε το πρόστιμο, </w:t>
      </w:r>
      <w:r>
        <w:rPr>
          <w:rFonts w:eastAsia="Times New Roman" w:cs="Times New Roman"/>
          <w:szCs w:val="24"/>
        </w:rPr>
        <w:t>και αναρτάται στη «</w:t>
      </w:r>
      <w:r>
        <w:rPr>
          <w:rFonts w:eastAsia="Times New Roman" w:cs="Times New Roman"/>
          <w:szCs w:val="24"/>
        </w:rPr>
        <w:t>ΔΙΑΥΓΕΙΑ</w:t>
      </w:r>
      <w:r>
        <w:rPr>
          <w:rFonts w:eastAsia="Times New Roman" w:cs="Times New Roman"/>
          <w:szCs w:val="24"/>
        </w:rPr>
        <w:t xml:space="preserve">» -εντάξει, με </w:t>
      </w:r>
      <w:proofErr w:type="spellStart"/>
      <w:r>
        <w:rPr>
          <w:rFonts w:eastAsia="Times New Roman" w:cs="Times New Roman"/>
          <w:szCs w:val="24"/>
        </w:rPr>
        <w:t>συγχωρείτε</w:t>
      </w:r>
      <w:proofErr w:type="spellEnd"/>
      <w:r>
        <w:rPr>
          <w:rFonts w:eastAsia="Times New Roman" w:cs="Times New Roman"/>
          <w:szCs w:val="24"/>
        </w:rPr>
        <w:t>, εγώ χθες, προχτές το βρήκα, γιατί αναρτήθηκε σκοπίμως καθυστερημένα- προσέξτε τι: «Τα λύματα θα αποθηκεύονται σε στεγανή δεξαμενή εξήντα κυβικών και σύμφωνα με τη διαβεβαίωση του βιολογικού της Αμαλιάδα</w:t>
      </w:r>
      <w:r>
        <w:rPr>
          <w:rFonts w:eastAsia="Times New Roman" w:cs="Times New Roman"/>
          <w:szCs w:val="24"/>
        </w:rPr>
        <w:t xml:space="preserve">ς, από εκεί θα διοχετεύονται στη μονάδα επεξεργασίας, που συμπληρώνεται με φορτίο, εφόσον τηρούν τις προδιαγραφές». </w:t>
      </w:r>
    </w:p>
    <w:p w14:paraId="1AB70B3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Προσέξτε, αναρτάται απόφαση που λέει ότι θα τα πηγαίνουν στο βιολογικό της Αμαλιάδας</w:t>
      </w:r>
      <w:r>
        <w:rPr>
          <w:rFonts w:eastAsia="Times New Roman" w:cs="Times New Roman"/>
          <w:szCs w:val="24"/>
        </w:rPr>
        <w:t>,</w:t>
      </w:r>
      <w:r>
        <w:rPr>
          <w:rFonts w:eastAsia="Times New Roman" w:cs="Times New Roman"/>
          <w:szCs w:val="24"/>
        </w:rPr>
        <w:t xml:space="preserve"> εφόσον τηρούνται οι προδιαγραφές, οι ίδιοι που έχουν </w:t>
      </w:r>
      <w:r>
        <w:rPr>
          <w:rFonts w:eastAsia="Times New Roman" w:cs="Times New Roman"/>
          <w:szCs w:val="24"/>
        </w:rPr>
        <w:t xml:space="preserve">κάνει τους ελλιπέστατους ελέγχους, έχουν δεχθεί τις τροποποιήσεις. Αυτό είναι το ένα. </w:t>
      </w:r>
    </w:p>
    <w:p w14:paraId="1AB70B3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δεύτερο προσέξτε λίγο παραπάνω σας παρακαλώ πολύ. Στην ίδια απόφαση -εάν την έχετε μπροστά σας- λέει, «φορτίο </w:t>
      </w:r>
      <w:r>
        <w:rPr>
          <w:rFonts w:eastAsia="Times New Roman" w:cs="Times New Roman"/>
          <w:szCs w:val="24"/>
          <w:lang w:val="en-GB"/>
        </w:rPr>
        <w:t>BOD</w:t>
      </w:r>
      <w:r>
        <w:rPr>
          <w:rFonts w:eastAsia="Times New Roman" w:cs="Times New Roman"/>
          <w:szCs w:val="24"/>
        </w:rPr>
        <w:t xml:space="preserve">5 και </w:t>
      </w:r>
      <w:r>
        <w:rPr>
          <w:rFonts w:eastAsia="Times New Roman" w:cs="Times New Roman"/>
          <w:szCs w:val="24"/>
          <w:lang w:val="en-GB"/>
        </w:rPr>
        <w:t>COD</w:t>
      </w:r>
      <w:r>
        <w:rPr>
          <w:rFonts w:eastAsia="Times New Roman" w:cs="Times New Roman"/>
          <w:szCs w:val="24"/>
        </w:rPr>
        <w:t>8102». Λοιπόν, μετά λόγου γνώσεως σ</w:t>
      </w:r>
      <w:r>
        <w:rPr>
          <w:rFonts w:eastAsia="Times New Roman" w:cs="Times New Roman"/>
          <w:szCs w:val="24"/>
        </w:rPr>
        <w:t>ά</w:t>
      </w:r>
      <w:r>
        <w:rPr>
          <w:rFonts w:eastAsia="Times New Roman" w:cs="Times New Roman"/>
          <w:szCs w:val="24"/>
        </w:rPr>
        <w:t>ς λέω ν</w:t>
      </w:r>
      <w:r>
        <w:rPr>
          <w:rFonts w:eastAsia="Times New Roman" w:cs="Times New Roman"/>
          <w:szCs w:val="24"/>
        </w:rPr>
        <w:t>α πάτε να τους πείτε ότι θα πέφτουν στο</w:t>
      </w:r>
      <w:r>
        <w:rPr>
          <w:rFonts w:eastAsia="Times New Roman" w:cs="Times New Roman"/>
          <w:szCs w:val="24"/>
        </w:rPr>
        <w:t>ν</w:t>
      </w:r>
      <w:r>
        <w:rPr>
          <w:rFonts w:eastAsia="Times New Roman" w:cs="Times New Roman"/>
          <w:szCs w:val="24"/>
        </w:rPr>
        <w:t xml:space="preserve"> βιολογικό της Αμαλιάδας, τον αστικό, </w:t>
      </w:r>
      <w:r>
        <w:rPr>
          <w:rFonts w:eastAsia="Times New Roman" w:cs="Times New Roman"/>
          <w:szCs w:val="24"/>
        </w:rPr>
        <w:t xml:space="preserve">οκτώ χιλιάδες </w:t>
      </w:r>
      <w:proofErr w:type="spellStart"/>
      <w:r>
        <w:rPr>
          <w:rFonts w:eastAsia="Times New Roman" w:cs="Times New Roman"/>
          <w:szCs w:val="24"/>
        </w:rPr>
        <w:t>εκατόν</w:t>
      </w:r>
      <w:proofErr w:type="spellEnd"/>
      <w:r>
        <w:rPr>
          <w:rFonts w:eastAsia="Times New Roman" w:cs="Times New Roman"/>
          <w:szCs w:val="24"/>
        </w:rPr>
        <w:t xml:space="preserve"> δύο</w:t>
      </w:r>
      <w:r>
        <w:rPr>
          <w:rFonts w:eastAsia="Times New Roman" w:cs="Times New Roman"/>
          <w:szCs w:val="24"/>
        </w:rPr>
        <w:t xml:space="preserve"> μονάδες -μικρόβια είναι αυτά, χονδρικά σας τα λέω για να συνεννοούμαστε και να μας καταλαβαίνει ο κόσμος- όταν για τον αστικό βιολογικό καθαρισμό το μάξι</w:t>
      </w:r>
      <w:r>
        <w:rPr>
          <w:rFonts w:eastAsia="Times New Roman" w:cs="Times New Roman"/>
          <w:szCs w:val="24"/>
        </w:rPr>
        <w:t xml:space="preserve">μουμ της αντοχής είναι </w:t>
      </w:r>
      <w:r>
        <w:rPr>
          <w:rFonts w:eastAsia="Times New Roman" w:cs="Times New Roman"/>
          <w:szCs w:val="24"/>
        </w:rPr>
        <w:t>χίλιες πεντακόσιες</w:t>
      </w:r>
      <w:r>
        <w:rPr>
          <w:rFonts w:eastAsia="Times New Roman" w:cs="Times New Roman"/>
          <w:szCs w:val="24"/>
        </w:rPr>
        <w:t>. Έρχονται και ομολογούν ότι θα ρίχνουν στον αστικό βιολογικό καθαρισμό της Αμαλιάδας ε</w:t>
      </w:r>
      <w:r>
        <w:rPr>
          <w:rFonts w:eastAsia="Times New Roman" w:cs="Times New Roman"/>
          <w:szCs w:val="24"/>
        </w:rPr>
        <w:t>π</w:t>
      </w:r>
      <w:r>
        <w:rPr>
          <w:rFonts w:eastAsia="Times New Roman" w:cs="Times New Roman"/>
          <w:szCs w:val="24"/>
        </w:rPr>
        <w:t>τά φορές απάνω αυτό που αντέχει ο βιολογικός καθαρισμός. Και αυτό είναι επίλυση, αυτό είναι ανάπτυξη, αυτό είναι επιχειρηματική</w:t>
      </w:r>
      <w:r>
        <w:rPr>
          <w:rFonts w:eastAsia="Times New Roman" w:cs="Times New Roman"/>
          <w:szCs w:val="24"/>
        </w:rPr>
        <w:t xml:space="preserve"> επένδυση, είναι σφαγεία νόμιμα, είναι μοντέρνα χώρα, είναι ευρωπαϊκή προοπτική! Τι στον κόρακα επένδυση είναι αυτή; Ποιοι είναι αυτοί οι Ιταλοί που ήρθαν εδώ να σφάζουν μαζί με τα ζώα και τους κατοίκους της περιοχής;</w:t>
      </w:r>
    </w:p>
    <w:p w14:paraId="1AB70B3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Δεν έχω κάτι άλλο να σας πω, όταν μόνο</w:t>
      </w:r>
      <w:r>
        <w:rPr>
          <w:rFonts w:eastAsia="Times New Roman" w:cs="Times New Roman"/>
          <w:szCs w:val="24"/>
        </w:rPr>
        <w:t>ι τους ομολογούν -και σηκώνεται επισήμως στη «</w:t>
      </w:r>
      <w:r>
        <w:rPr>
          <w:rFonts w:eastAsia="Times New Roman" w:cs="Times New Roman"/>
          <w:szCs w:val="24"/>
        </w:rPr>
        <w:t>ΔΙΑΥΓΕΙΑ</w:t>
      </w:r>
      <w:r>
        <w:rPr>
          <w:rFonts w:eastAsia="Times New Roman" w:cs="Times New Roman"/>
          <w:szCs w:val="24"/>
        </w:rPr>
        <w:t xml:space="preserve">»- ότι θα υφίσταται ο αστικός βιολογικός καθαρισμός οκταπλάσια μικρόβια από αυτά που μπορεί. Γιατί αυτό που θα μπαίνει μέσα εκεί είναι το ζουμί από </w:t>
      </w:r>
      <w:r>
        <w:rPr>
          <w:rFonts w:eastAsia="Times New Roman" w:cs="Times New Roman"/>
          <w:szCs w:val="24"/>
        </w:rPr>
        <w:lastRenderedPageBreak/>
        <w:t xml:space="preserve">τα εντόσθια και τα λιωμένα κρέατα. Αυτό θα είναι. Δεν </w:t>
      </w:r>
      <w:r>
        <w:rPr>
          <w:rFonts w:eastAsia="Times New Roman" w:cs="Times New Roman"/>
          <w:szCs w:val="24"/>
        </w:rPr>
        <w:t xml:space="preserve">έχω άλλο τρόπο να το πω. </w:t>
      </w:r>
    </w:p>
    <w:p w14:paraId="1AB70B3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Αηδιάζω και μόνο που το </w:t>
      </w:r>
      <w:r>
        <w:rPr>
          <w:rFonts w:eastAsia="Times New Roman" w:cs="Times New Roman"/>
          <w:szCs w:val="24"/>
        </w:rPr>
        <w:t xml:space="preserve">αναφέρω </w:t>
      </w:r>
      <w:r>
        <w:rPr>
          <w:rFonts w:eastAsia="Times New Roman" w:cs="Times New Roman"/>
          <w:szCs w:val="24"/>
        </w:rPr>
        <w:t>εδώ. Όμως, το να το λες είναι ελάχιστο μαρτύριο. Μπείτε στη θέση των κατοίκων της περιοχής, των αγροτών, των παιδιών, των γυναικών, των γέρων. Όσο και να σφραγίσεις το σπίτι, αυτή η μυρωδιά που ισοδ</w:t>
      </w:r>
      <w:r>
        <w:rPr>
          <w:rFonts w:eastAsia="Times New Roman" w:cs="Times New Roman"/>
          <w:szCs w:val="24"/>
        </w:rPr>
        <w:t>υναμεί με μυρωδιά θανάτου, περνάει μέσα. Αυτοί οι άνθρωποι κοιμούνται και ξυπνάνε πέντε χρόνια τώρα με αυτή την ιστορία. Και κάποιος βγάζει λεφτά. Αυτό κι αν είναι δόντι! Και πιστέψτε με, δεν είναι δόντι. Είναι ο δράκος ολόκληρος, ο καπιταλιστικός! Ολόκληρ</w:t>
      </w:r>
      <w:r>
        <w:rPr>
          <w:rFonts w:eastAsia="Times New Roman" w:cs="Times New Roman"/>
          <w:szCs w:val="24"/>
        </w:rPr>
        <w:t xml:space="preserve">ος ο δράκος, ο οποίος μασάει πτώματα στην περιοχή. Και αυτά είναι οι άνθρωποι που ζουν έτσι. </w:t>
      </w:r>
    </w:p>
    <w:p w14:paraId="1AB70B3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AB70B3B" w14:textId="77777777" w:rsidR="002A5811" w:rsidRDefault="009E222F">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Κύριε Υπουργέ, έχετε τον λόγο.</w:t>
      </w:r>
    </w:p>
    <w:p w14:paraId="1AB70B3C" w14:textId="77777777" w:rsidR="002A5811" w:rsidRDefault="009E222F">
      <w:pPr>
        <w:spacing w:line="600" w:lineRule="auto"/>
        <w:ind w:firstLine="720"/>
        <w:contextualSpacing/>
        <w:jc w:val="both"/>
        <w:rPr>
          <w:rFonts w:eastAsia="Times New Roman"/>
          <w:bCs/>
        </w:rPr>
      </w:pPr>
      <w:r>
        <w:rPr>
          <w:rFonts w:eastAsia="Times New Roman"/>
          <w:b/>
          <w:bCs/>
        </w:rPr>
        <w:t xml:space="preserve">ΣΩΚΡΑΤΗΣ ΦΑΜΕΛΛΟΣ (Αναπληρωτής Υπουργός Περιβάλλοντος και Ενέργειας): </w:t>
      </w:r>
      <w:r>
        <w:rPr>
          <w:rFonts w:eastAsia="Times New Roman"/>
          <w:bCs/>
        </w:rPr>
        <w:t>Ευχαριστώ, κύρι</w:t>
      </w:r>
      <w:r>
        <w:rPr>
          <w:rFonts w:eastAsia="Times New Roman"/>
          <w:bCs/>
        </w:rPr>
        <w:t>ε Πρόεδρε.</w:t>
      </w:r>
    </w:p>
    <w:p w14:paraId="1AB70B3D" w14:textId="77777777" w:rsidR="002A5811" w:rsidRDefault="009E222F">
      <w:pPr>
        <w:spacing w:line="600" w:lineRule="auto"/>
        <w:ind w:firstLine="720"/>
        <w:contextualSpacing/>
        <w:jc w:val="both"/>
        <w:rPr>
          <w:rFonts w:eastAsia="Times New Roman"/>
          <w:bCs/>
        </w:rPr>
      </w:pPr>
      <w:r>
        <w:rPr>
          <w:rFonts w:eastAsia="Times New Roman"/>
          <w:bCs/>
        </w:rPr>
        <w:t>Κατ’ αρχ</w:t>
      </w:r>
      <w:r>
        <w:rPr>
          <w:rFonts w:eastAsia="Times New Roman"/>
          <w:bCs/>
        </w:rPr>
        <w:t>άς</w:t>
      </w:r>
      <w:r>
        <w:rPr>
          <w:rFonts w:eastAsia="Times New Roman"/>
          <w:bCs/>
        </w:rPr>
        <w:t>, να μου επιτρέψετε να κάνω μ</w:t>
      </w:r>
      <w:r>
        <w:rPr>
          <w:rFonts w:eastAsia="Times New Roman"/>
          <w:bCs/>
        </w:rPr>
        <w:t>ί</w:t>
      </w:r>
      <w:r>
        <w:rPr>
          <w:rFonts w:eastAsia="Times New Roman"/>
          <w:bCs/>
        </w:rPr>
        <w:t xml:space="preserve">α διευκρίνιση άσχετη με τη μονάδα και την περιοχή. </w:t>
      </w:r>
    </w:p>
    <w:p w14:paraId="1AB70B3E" w14:textId="77777777" w:rsidR="002A5811" w:rsidRDefault="009E222F">
      <w:pPr>
        <w:spacing w:line="600" w:lineRule="auto"/>
        <w:ind w:firstLine="720"/>
        <w:contextualSpacing/>
        <w:jc w:val="both"/>
        <w:rPr>
          <w:rFonts w:eastAsia="Times New Roman"/>
          <w:bCs/>
        </w:rPr>
      </w:pPr>
      <w:r>
        <w:rPr>
          <w:rFonts w:eastAsia="Times New Roman"/>
          <w:bCs/>
        </w:rPr>
        <w:lastRenderedPageBreak/>
        <w:t xml:space="preserve">Η τεχνολογία και η διοίκηση έχουν τρόπο να επιλύουν τα περιβαλλοντικά προβλήματα, αρκεί φυσικά να επενδύεται το απαραίτητο κόστος και να υπάρχει το απαραίτητο προσωπικό. </w:t>
      </w:r>
    </w:p>
    <w:p w14:paraId="1AB70B3F" w14:textId="77777777" w:rsidR="002A5811" w:rsidRDefault="009E222F">
      <w:pPr>
        <w:spacing w:line="600" w:lineRule="auto"/>
        <w:ind w:firstLine="720"/>
        <w:contextualSpacing/>
        <w:jc w:val="both"/>
        <w:rPr>
          <w:rFonts w:eastAsia="Times New Roman"/>
          <w:bCs/>
        </w:rPr>
      </w:pPr>
      <w:r>
        <w:rPr>
          <w:rFonts w:eastAsia="Times New Roman"/>
          <w:b/>
          <w:bCs/>
        </w:rPr>
        <w:t xml:space="preserve">ΛΙΑΝΑ ΚΑΝΕΛΛΗ: </w:t>
      </w:r>
      <w:r>
        <w:rPr>
          <w:rFonts w:eastAsia="Times New Roman"/>
          <w:bCs/>
        </w:rPr>
        <w:t>Συμφωνώ απολύτως.</w:t>
      </w:r>
    </w:p>
    <w:p w14:paraId="1AB70B40" w14:textId="77777777" w:rsidR="002A5811" w:rsidRDefault="009E222F">
      <w:pPr>
        <w:spacing w:line="600" w:lineRule="auto"/>
        <w:ind w:firstLine="720"/>
        <w:contextualSpacing/>
        <w:jc w:val="both"/>
        <w:rPr>
          <w:rFonts w:eastAsia="Times New Roman"/>
          <w:bCs/>
        </w:rPr>
      </w:pPr>
      <w:r>
        <w:rPr>
          <w:rFonts w:eastAsia="Times New Roman"/>
          <w:b/>
          <w:bCs/>
        </w:rPr>
        <w:t>ΣΩΚΡΑΤΗΣ ΦΑΜΕΛΛΟΣ (Αναπληρωτής Υπουργός Περιβάλλοντο</w:t>
      </w:r>
      <w:r>
        <w:rPr>
          <w:rFonts w:eastAsia="Times New Roman"/>
          <w:b/>
          <w:bCs/>
        </w:rPr>
        <w:t xml:space="preserve">ς και Ενέργειας): </w:t>
      </w:r>
      <w:r>
        <w:rPr>
          <w:rFonts w:eastAsia="Times New Roman"/>
          <w:bCs/>
        </w:rPr>
        <w:t xml:space="preserve">Δεν θα ήθελα να υπάρχει η άποψη ότι δεν μπορούμε πουθενά στην Ελλάδα να κάνουμε μια σωστή μονάδα. </w:t>
      </w:r>
    </w:p>
    <w:p w14:paraId="1AB70B41" w14:textId="77777777" w:rsidR="002A5811" w:rsidRDefault="009E222F">
      <w:pPr>
        <w:spacing w:line="600" w:lineRule="auto"/>
        <w:ind w:firstLine="720"/>
        <w:contextualSpacing/>
        <w:jc w:val="both"/>
        <w:rPr>
          <w:rFonts w:eastAsia="Times New Roman" w:cs="Times New Roman"/>
          <w:szCs w:val="24"/>
        </w:rPr>
      </w:pPr>
      <w:r>
        <w:rPr>
          <w:rFonts w:eastAsia="Times New Roman"/>
          <w:b/>
          <w:bCs/>
        </w:rPr>
        <w:t xml:space="preserve">ΛΙΑΝΑ ΚΑΝΕΛΛΗ: </w:t>
      </w:r>
      <w:r>
        <w:rPr>
          <w:rFonts w:eastAsia="Times New Roman"/>
          <w:bCs/>
        </w:rPr>
        <w:t xml:space="preserve">Καθόλου. Συμφωνούμε. </w:t>
      </w:r>
    </w:p>
    <w:p w14:paraId="1AB70B42" w14:textId="77777777" w:rsidR="002A5811" w:rsidRDefault="009E222F">
      <w:pPr>
        <w:spacing w:line="600" w:lineRule="auto"/>
        <w:ind w:firstLine="720"/>
        <w:contextualSpacing/>
        <w:jc w:val="both"/>
        <w:rPr>
          <w:rFonts w:eastAsia="Times New Roman"/>
          <w:bCs/>
        </w:rPr>
      </w:pPr>
      <w:r>
        <w:rPr>
          <w:rFonts w:eastAsia="Times New Roman"/>
          <w:b/>
          <w:bCs/>
        </w:rPr>
        <w:t xml:space="preserve">ΣΩΚΡΑΤΗΣ ΦΑΜΕΛΛΟΣ (Αναπληρωτής Υπουργός Περιβάλλοντος και Ενέργειας): </w:t>
      </w:r>
      <w:r>
        <w:rPr>
          <w:rFonts w:eastAsia="Times New Roman"/>
          <w:bCs/>
        </w:rPr>
        <w:t>Το λέω</w:t>
      </w:r>
      <w:r>
        <w:rPr>
          <w:rFonts w:eastAsia="Times New Roman"/>
          <w:bCs/>
        </w:rPr>
        <w:t>,</w:t>
      </w:r>
      <w:r>
        <w:rPr>
          <w:rFonts w:eastAsia="Times New Roman"/>
          <w:bCs/>
        </w:rPr>
        <w:t xml:space="preserve"> κατ’ αρχ</w:t>
      </w:r>
      <w:r>
        <w:rPr>
          <w:rFonts w:eastAsia="Times New Roman"/>
          <w:bCs/>
        </w:rPr>
        <w:t>άς</w:t>
      </w:r>
      <w:r>
        <w:rPr>
          <w:rFonts w:eastAsia="Times New Roman"/>
          <w:bCs/>
        </w:rPr>
        <w:t>,</w:t>
      </w:r>
      <w:r>
        <w:rPr>
          <w:rFonts w:eastAsia="Times New Roman"/>
          <w:bCs/>
        </w:rPr>
        <w:t xml:space="preserve"> για να μην υ</w:t>
      </w:r>
      <w:r>
        <w:rPr>
          <w:rFonts w:eastAsia="Times New Roman"/>
          <w:bCs/>
        </w:rPr>
        <w:t xml:space="preserve">πάρχουν αφαιρέσεις και λανθασμένες εντυπώσεις. </w:t>
      </w:r>
    </w:p>
    <w:p w14:paraId="1AB70B43" w14:textId="77777777" w:rsidR="002A5811" w:rsidRDefault="009E222F">
      <w:pPr>
        <w:spacing w:line="600" w:lineRule="auto"/>
        <w:ind w:firstLine="720"/>
        <w:contextualSpacing/>
        <w:jc w:val="both"/>
        <w:rPr>
          <w:rFonts w:eastAsia="Times New Roman"/>
          <w:bCs/>
        </w:rPr>
      </w:pPr>
      <w:r>
        <w:rPr>
          <w:rFonts w:eastAsia="Times New Roman"/>
          <w:bCs/>
        </w:rPr>
        <w:t xml:space="preserve">Θέλω να σας πω ότι είχα επικοινωνία με τον </w:t>
      </w:r>
      <w:r>
        <w:rPr>
          <w:rFonts w:eastAsia="Times New Roman"/>
          <w:bCs/>
        </w:rPr>
        <w:t>π</w:t>
      </w:r>
      <w:r>
        <w:rPr>
          <w:rFonts w:eastAsia="Times New Roman"/>
          <w:bCs/>
        </w:rPr>
        <w:t xml:space="preserve">εριφερειάρχη. Θα μου πείτε ένα ή τρία τηλέφωνα δεν σημαίνουν τίποτα. Με το έγγραφο, όμως, που στάλθηκε πλέον στην </w:t>
      </w:r>
      <w:r>
        <w:rPr>
          <w:rFonts w:eastAsia="Times New Roman"/>
          <w:bCs/>
        </w:rPr>
        <w:t>π</w:t>
      </w:r>
      <w:r>
        <w:rPr>
          <w:rFonts w:eastAsia="Times New Roman"/>
          <w:bCs/>
        </w:rPr>
        <w:t>εριφέρεια, με αφορμή και τα περιστατικά της περιβ</w:t>
      </w:r>
      <w:r>
        <w:rPr>
          <w:rFonts w:eastAsia="Times New Roman"/>
          <w:bCs/>
        </w:rPr>
        <w:t xml:space="preserve">αλλοντικής παράβασης, ζητείται από την </w:t>
      </w:r>
      <w:r>
        <w:rPr>
          <w:rFonts w:eastAsia="Times New Roman"/>
          <w:bCs/>
        </w:rPr>
        <w:t>π</w:t>
      </w:r>
      <w:r>
        <w:rPr>
          <w:rFonts w:eastAsia="Times New Roman"/>
          <w:bCs/>
        </w:rPr>
        <w:t xml:space="preserve">εριφέρεια να ελέγξει την άδεια λειτουργίας, διότι ο νόμος δίνει τη δυνατότητα. Και το γράφουμε αυτό τώρα πια. Στείλαμε, δηλαδή, έγγραφο από το Υπουργείο, μαζί με το πρόστιμο </w:t>
      </w:r>
      <w:r>
        <w:rPr>
          <w:rFonts w:eastAsia="Times New Roman"/>
          <w:bCs/>
        </w:rPr>
        <w:lastRenderedPageBreak/>
        <w:t xml:space="preserve">στην </w:t>
      </w:r>
      <w:r>
        <w:rPr>
          <w:rFonts w:eastAsia="Times New Roman"/>
          <w:bCs/>
        </w:rPr>
        <w:t>π</w:t>
      </w:r>
      <w:r>
        <w:rPr>
          <w:rFonts w:eastAsia="Times New Roman"/>
          <w:bCs/>
        </w:rPr>
        <w:t xml:space="preserve">εριφέρεια, </w:t>
      </w:r>
      <w:r>
        <w:rPr>
          <w:rFonts w:eastAsia="Times New Roman"/>
          <w:bCs/>
        </w:rPr>
        <w:t xml:space="preserve">το οποίο </w:t>
      </w:r>
      <w:r>
        <w:rPr>
          <w:rFonts w:eastAsia="Times New Roman"/>
          <w:bCs/>
        </w:rPr>
        <w:t>λέει: «Όταν υπάρ</w:t>
      </w:r>
      <w:r>
        <w:rPr>
          <w:rFonts w:eastAsia="Times New Roman"/>
          <w:bCs/>
        </w:rPr>
        <w:t xml:space="preserve">χουν προβλήματα υποβάθμισης του περιβάλλοντος ή επιπτώσεις που δεν είχαν προβλεφθεί, τότε το αρμόδιο όργανο…» -η </w:t>
      </w:r>
      <w:r>
        <w:rPr>
          <w:rFonts w:eastAsia="Times New Roman"/>
          <w:bCs/>
        </w:rPr>
        <w:t>π</w:t>
      </w:r>
      <w:r>
        <w:rPr>
          <w:rFonts w:eastAsia="Times New Roman"/>
          <w:bCs/>
        </w:rPr>
        <w:t>εριφέρεια εν προκειμένω- «…και η αποκεντρωμένη, που επέβαλε τους περιβαλλοντικούς όρους, μπορεί να επιβάλει πρόσθετους, να μεταβάλει τους αρχι</w:t>
      </w:r>
      <w:r>
        <w:rPr>
          <w:rFonts w:eastAsia="Times New Roman"/>
          <w:bCs/>
        </w:rPr>
        <w:t xml:space="preserve">κούς και να </w:t>
      </w:r>
      <w:r>
        <w:rPr>
          <w:rFonts w:eastAsia="Times New Roman"/>
          <w:bCs/>
        </w:rPr>
        <w:t>επιβάλ</w:t>
      </w:r>
      <w:r>
        <w:rPr>
          <w:rFonts w:eastAsia="Times New Roman"/>
          <w:bCs/>
        </w:rPr>
        <w:t xml:space="preserve">ει </w:t>
      </w:r>
      <w:r>
        <w:rPr>
          <w:rFonts w:eastAsia="Times New Roman"/>
          <w:bCs/>
        </w:rPr>
        <w:t xml:space="preserve">ακόμη και προσωρινή απαγόρευση της λειτουργίας, μέχρις ότου σταματήσει το περιβαλλοντικό πρόβλημα». </w:t>
      </w:r>
    </w:p>
    <w:p w14:paraId="1AB70B44" w14:textId="77777777" w:rsidR="002A5811" w:rsidRDefault="009E222F">
      <w:pPr>
        <w:spacing w:line="600" w:lineRule="auto"/>
        <w:ind w:firstLine="720"/>
        <w:contextualSpacing/>
        <w:jc w:val="both"/>
        <w:rPr>
          <w:rFonts w:eastAsia="Times New Roman"/>
          <w:bCs/>
        </w:rPr>
      </w:pPr>
      <w:r>
        <w:rPr>
          <w:rFonts w:eastAsia="Times New Roman"/>
          <w:bCs/>
        </w:rPr>
        <w:t xml:space="preserve">Άρα, πλέον, με πρόστιμο από το κράτος και βεβαίωση παράβασης έχουν φύγει τα έγγραφα προς τον </w:t>
      </w:r>
      <w:r>
        <w:rPr>
          <w:rFonts w:eastAsia="Times New Roman"/>
          <w:bCs/>
        </w:rPr>
        <w:t>π</w:t>
      </w:r>
      <w:r>
        <w:rPr>
          <w:rFonts w:eastAsia="Times New Roman"/>
          <w:bCs/>
        </w:rPr>
        <w:t>εριφερειάρχη, από τον οποίο ζητήθηκε από</w:t>
      </w:r>
      <w:r>
        <w:rPr>
          <w:rFonts w:eastAsia="Times New Roman"/>
          <w:bCs/>
        </w:rPr>
        <w:t xml:space="preserve"> εμένα να ελέγξει ξανά -προφορικά κατ’ αρχ</w:t>
      </w:r>
      <w:r>
        <w:rPr>
          <w:rFonts w:eastAsia="Times New Roman"/>
          <w:bCs/>
        </w:rPr>
        <w:t>άς</w:t>
      </w:r>
      <w:r>
        <w:rPr>
          <w:rFonts w:eastAsia="Times New Roman"/>
          <w:bCs/>
        </w:rPr>
        <w:t xml:space="preserve">, λόγω της ερώτησής σας- τις άδειες λειτουργίας. Διότι, δεν μπορεί οι άδειες λειτουργίες να έχουν βγει εκ των προτέρων για μια περιβαλλοντική </w:t>
      </w:r>
      <w:proofErr w:type="spellStart"/>
      <w:r>
        <w:rPr>
          <w:rFonts w:eastAsia="Times New Roman"/>
          <w:bCs/>
        </w:rPr>
        <w:t>αδειοδότηση</w:t>
      </w:r>
      <w:proofErr w:type="spellEnd"/>
      <w:r>
        <w:rPr>
          <w:rFonts w:eastAsia="Times New Roman"/>
          <w:bCs/>
        </w:rPr>
        <w:t xml:space="preserve"> που, όπως και εσείς διαπιστώνετε,…</w:t>
      </w:r>
    </w:p>
    <w:p w14:paraId="1AB70B45" w14:textId="77777777" w:rsidR="002A5811" w:rsidRDefault="009E222F">
      <w:pPr>
        <w:spacing w:line="600" w:lineRule="auto"/>
        <w:ind w:firstLine="720"/>
        <w:contextualSpacing/>
        <w:jc w:val="both"/>
        <w:rPr>
          <w:rFonts w:eastAsia="Times New Roman" w:cs="Times New Roman"/>
          <w:szCs w:val="24"/>
        </w:rPr>
      </w:pPr>
      <w:r>
        <w:rPr>
          <w:rFonts w:eastAsia="Times New Roman"/>
          <w:b/>
          <w:bCs/>
        </w:rPr>
        <w:t xml:space="preserve">ΛΙΑΝΑ ΚΑΝΕΛΛΗ: </w:t>
      </w:r>
      <w:r>
        <w:rPr>
          <w:rFonts w:eastAsia="Times New Roman"/>
          <w:bCs/>
        </w:rPr>
        <w:t xml:space="preserve">Την πραγματικότητα ζητήστε του να ελέγξει, όχι τις άδειες. Την πραγματικότητα. </w:t>
      </w:r>
    </w:p>
    <w:p w14:paraId="1AB70B46" w14:textId="77777777" w:rsidR="002A5811" w:rsidRDefault="009E222F">
      <w:pPr>
        <w:spacing w:line="600" w:lineRule="auto"/>
        <w:ind w:firstLine="720"/>
        <w:contextualSpacing/>
        <w:jc w:val="both"/>
        <w:rPr>
          <w:rFonts w:eastAsia="Times New Roman"/>
          <w:bCs/>
        </w:rPr>
      </w:pPr>
      <w:r>
        <w:rPr>
          <w:rFonts w:eastAsia="Times New Roman"/>
          <w:b/>
          <w:bCs/>
        </w:rPr>
        <w:t xml:space="preserve">ΣΩΚΡΑΤΗΣ ΦΑΜΕΛΛΟΣ (Αναπληρωτής Υπουργός Περιβάλλοντος και Ενέργειας): </w:t>
      </w:r>
      <w:r>
        <w:rPr>
          <w:rFonts w:eastAsia="Times New Roman"/>
          <w:bCs/>
        </w:rPr>
        <w:t>Επιτρέψτε μου να σας πω, γιατί υπάρχει και τυπική βάση.</w:t>
      </w:r>
    </w:p>
    <w:p w14:paraId="1AB70B47" w14:textId="77777777" w:rsidR="002A5811" w:rsidRDefault="009E222F">
      <w:pPr>
        <w:spacing w:line="600" w:lineRule="auto"/>
        <w:ind w:firstLine="720"/>
        <w:contextualSpacing/>
        <w:jc w:val="both"/>
        <w:rPr>
          <w:rFonts w:eastAsia="Times New Roman"/>
          <w:bCs/>
        </w:rPr>
      </w:pPr>
      <w:r>
        <w:rPr>
          <w:rFonts w:eastAsia="Times New Roman"/>
          <w:bCs/>
        </w:rPr>
        <w:lastRenderedPageBreak/>
        <w:t xml:space="preserve">Η </w:t>
      </w:r>
      <w:proofErr w:type="spellStart"/>
      <w:r>
        <w:rPr>
          <w:rFonts w:eastAsia="Times New Roman"/>
          <w:bCs/>
        </w:rPr>
        <w:t>αδειοδότηση</w:t>
      </w:r>
      <w:proofErr w:type="spellEnd"/>
      <w:r>
        <w:rPr>
          <w:rFonts w:eastAsia="Times New Roman"/>
          <w:bCs/>
        </w:rPr>
        <w:t xml:space="preserve"> </w:t>
      </w:r>
      <w:r>
        <w:rPr>
          <w:rFonts w:eastAsia="Times New Roman"/>
          <w:bCs/>
        </w:rPr>
        <w:t>δόθηκε στις 25 Απριλίου, ενώ γνωρίζε</w:t>
      </w:r>
      <w:r>
        <w:rPr>
          <w:rFonts w:eastAsia="Times New Roman"/>
          <w:bCs/>
        </w:rPr>
        <w:t xml:space="preserve">τε ότι η άδεια λειτουργίας έχει δοθεί από τον Δεκέμβριο. Αυτό έχει και τυπικό θέμα. Δεν είναι μόνο το ουσιαστικό. </w:t>
      </w:r>
    </w:p>
    <w:p w14:paraId="1AB70B48" w14:textId="77777777" w:rsidR="002A5811" w:rsidRDefault="009E222F">
      <w:pPr>
        <w:spacing w:line="600" w:lineRule="auto"/>
        <w:ind w:firstLine="720"/>
        <w:contextualSpacing/>
        <w:jc w:val="both"/>
        <w:rPr>
          <w:rFonts w:eastAsia="Times New Roman"/>
          <w:bCs/>
        </w:rPr>
      </w:pPr>
      <w:r>
        <w:rPr>
          <w:rFonts w:eastAsia="Times New Roman"/>
          <w:bCs/>
        </w:rPr>
        <w:t>Ταυτόχρονα, με βάση την παράβαση εμείς ζητήσαμε να επιβληθούν τροποποιημένοι περιβαλλοντικοί όροι και περιοριστικοί όροι στη λειτουργία της ε</w:t>
      </w:r>
      <w:r>
        <w:rPr>
          <w:rFonts w:eastAsia="Times New Roman"/>
          <w:bCs/>
        </w:rPr>
        <w:t xml:space="preserve">πιχείρησης. Έχει την αρμοδιότητα. </w:t>
      </w:r>
    </w:p>
    <w:p w14:paraId="1AB70B49" w14:textId="77777777" w:rsidR="002A5811" w:rsidRDefault="009E222F">
      <w:pPr>
        <w:spacing w:line="600" w:lineRule="auto"/>
        <w:ind w:firstLine="720"/>
        <w:contextualSpacing/>
        <w:jc w:val="both"/>
        <w:rPr>
          <w:rFonts w:eastAsia="Times New Roman"/>
          <w:bCs/>
        </w:rPr>
      </w:pPr>
      <w:r>
        <w:rPr>
          <w:rFonts w:eastAsia="Times New Roman"/>
          <w:bCs/>
        </w:rPr>
        <w:t xml:space="preserve">Μπορεί να βγαίνει και ένα συμπέρασμα, κυρία Κανέλλη, και το καταλαβαίνω, ότι ίσως θα πρέπει να κρατάει η </w:t>
      </w:r>
      <w:r>
        <w:rPr>
          <w:rFonts w:eastAsia="Times New Roman"/>
          <w:bCs/>
        </w:rPr>
        <w:t>π</w:t>
      </w:r>
      <w:r>
        <w:rPr>
          <w:rFonts w:eastAsia="Times New Roman"/>
          <w:bCs/>
        </w:rPr>
        <w:t>ολιτεία ορισμένες αρμοδιότητες -να το δούμε νομοθετικά, δηλαδή- όταν, δηλαδή, δεν επεμβαίνουμε στη λειτουργία των ε</w:t>
      </w:r>
      <w:r>
        <w:rPr>
          <w:rFonts w:eastAsia="Times New Roman"/>
          <w:bCs/>
        </w:rPr>
        <w:t xml:space="preserve">πιχειρήσεων, οι οποίες έχουν περιβαλλοντικές παραβάσεις, να έχει αρμοδιότητα και η </w:t>
      </w:r>
      <w:r>
        <w:rPr>
          <w:rFonts w:eastAsia="Times New Roman"/>
          <w:bCs/>
        </w:rPr>
        <w:t>π</w:t>
      </w:r>
      <w:r>
        <w:rPr>
          <w:rFonts w:eastAsia="Times New Roman"/>
          <w:bCs/>
        </w:rPr>
        <w:t xml:space="preserve">ολιτεία στο στάδιο </w:t>
      </w:r>
      <w:proofErr w:type="spellStart"/>
      <w:r>
        <w:rPr>
          <w:rFonts w:eastAsia="Times New Roman"/>
          <w:bCs/>
        </w:rPr>
        <w:t>αδειοδότησης</w:t>
      </w:r>
      <w:proofErr w:type="spellEnd"/>
      <w:r>
        <w:rPr>
          <w:rFonts w:eastAsia="Times New Roman"/>
          <w:bCs/>
        </w:rPr>
        <w:t xml:space="preserve"> επιπέδου Α2, που είναι το συγκεκριμένο. Γιατί έχουμε αποφασίσει ότι είναι αρμοδιότητα της αποκεντρωμένης και της </w:t>
      </w:r>
      <w:r>
        <w:rPr>
          <w:rFonts w:eastAsia="Times New Roman"/>
          <w:bCs/>
        </w:rPr>
        <w:t>π</w:t>
      </w:r>
      <w:r>
        <w:rPr>
          <w:rFonts w:eastAsia="Times New Roman"/>
          <w:bCs/>
        </w:rPr>
        <w:t xml:space="preserve">εριφέρειας, αλλά τι κάνει </w:t>
      </w:r>
      <w:r>
        <w:rPr>
          <w:rFonts w:eastAsia="Times New Roman"/>
          <w:bCs/>
        </w:rPr>
        <w:t xml:space="preserve">η πολιτεία όταν διαπιστώνει ότι δεν υλοποιούνται όλα όσα πρέπει να υλοποιηθούν; </w:t>
      </w:r>
    </w:p>
    <w:p w14:paraId="1AB70B4A" w14:textId="77777777" w:rsidR="002A5811" w:rsidRDefault="009E222F">
      <w:pPr>
        <w:spacing w:line="600" w:lineRule="auto"/>
        <w:ind w:firstLine="720"/>
        <w:contextualSpacing/>
        <w:jc w:val="both"/>
        <w:rPr>
          <w:rFonts w:eastAsia="Times New Roman" w:cs="Times New Roman"/>
          <w:szCs w:val="24"/>
        </w:rPr>
      </w:pPr>
      <w:r>
        <w:rPr>
          <w:rFonts w:eastAsia="Times New Roman"/>
          <w:b/>
          <w:bCs/>
        </w:rPr>
        <w:t xml:space="preserve">ΛΙΑΝΑ ΚΑΝΕΛΛΗ: </w:t>
      </w:r>
      <w:r>
        <w:rPr>
          <w:rFonts w:eastAsia="Times New Roman"/>
          <w:bCs/>
        </w:rPr>
        <w:t xml:space="preserve">Το πάει εκεί που είναι, στη δημόσια διοίκηση. Και είναι αρμοδιότητά σας. </w:t>
      </w:r>
    </w:p>
    <w:p w14:paraId="1AB70B4B" w14:textId="77777777" w:rsidR="002A5811" w:rsidRDefault="009E222F">
      <w:pPr>
        <w:spacing w:line="600" w:lineRule="auto"/>
        <w:ind w:firstLine="720"/>
        <w:contextualSpacing/>
        <w:jc w:val="both"/>
        <w:rPr>
          <w:rFonts w:eastAsia="Times New Roman"/>
          <w:bCs/>
        </w:rPr>
      </w:pPr>
      <w:r>
        <w:rPr>
          <w:rFonts w:eastAsia="Times New Roman"/>
          <w:b/>
          <w:bCs/>
        </w:rPr>
        <w:t xml:space="preserve">ΣΩΚΡΑΤΗΣ ΦΑΜΕΛΛΟΣ (Αναπληρωτής Υπουργός Περιβάλλοντος και Ενέργειας): </w:t>
      </w:r>
      <w:r>
        <w:rPr>
          <w:rFonts w:eastAsia="Times New Roman"/>
          <w:bCs/>
        </w:rPr>
        <w:t xml:space="preserve">Εγώ πρώτα απ’ όλα θεωρώ ότι με τα πρόστιμα, με τις βεβαιώσεις παράβασης και με την εντολή </w:t>
      </w:r>
      <w:r>
        <w:rPr>
          <w:rFonts w:eastAsia="Times New Roman"/>
          <w:bCs/>
        </w:rPr>
        <w:lastRenderedPageBreak/>
        <w:t xml:space="preserve">ελέγχου της επιχείρησης, που κάναμε ξανά, μαζί με τα συστήματα της </w:t>
      </w:r>
      <w:proofErr w:type="spellStart"/>
      <w:r>
        <w:rPr>
          <w:rFonts w:eastAsia="Times New Roman"/>
          <w:bCs/>
        </w:rPr>
        <w:t>απόσμησης</w:t>
      </w:r>
      <w:proofErr w:type="spellEnd"/>
      <w:r>
        <w:rPr>
          <w:rFonts w:eastAsia="Times New Roman"/>
          <w:bCs/>
        </w:rPr>
        <w:t xml:space="preserve">, που και εσείς προτείνετε -και θα ζητήσουμε και από την </w:t>
      </w:r>
      <w:r>
        <w:rPr>
          <w:rFonts w:eastAsia="Times New Roman"/>
          <w:bCs/>
        </w:rPr>
        <w:t>π</w:t>
      </w:r>
      <w:r>
        <w:rPr>
          <w:rFonts w:eastAsia="Times New Roman"/>
          <w:bCs/>
        </w:rPr>
        <w:t>εριφέρεια να τοποθετηθούν, όχι μ</w:t>
      </w:r>
      <w:r>
        <w:rPr>
          <w:rFonts w:eastAsia="Times New Roman"/>
          <w:bCs/>
        </w:rPr>
        <w:t>όνο από την επιχείρηση- μπορούμε να χρησιμοποιήσουμε τη σημερινή συζήτηση για να γίνει μια σημαντική αλλαγή. Διότι, πράγματι, η εγκατάσταση επεξεργασίας λυμάτων του Δήμου Ήλιδας έχει όριο τα 500</w:t>
      </w:r>
      <w:r>
        <w:rPr>
          <w:rFonts w:eastAsia="Times New Roman"/>
          <w:bCs/>
          <w:lang w:val="en-US"/>
        </w:rPr>
        <w:t>mg</w:t>
      </w:r>
      <w:r>
        <w:rPr>
          <w:rFonts w:eastAsia="Times New Roman"/>
          <w:bCs/>
        </w:rPr>
        <w:t>/L, όχι τα 1500</w:t>
      </w:r>
      <w:r>
        <w:rPr>
          <w:rFonts w:eastAsia="Times New Roman"/>
          <w:bCs/>
          <w:lang w:val="en-US"/>
        </w:rPr>
        <w:t>mg</w:t>
      </w:r>
      <w:r>
        <w:rPr>
          <w:rFonts w:eastAsia="Times New Roman"/>
          <w:bCs/>
        </w:rPr>
        <w:t>/L. Ίσως ήταν λανθασμένο. Στερεά έχει 1500m</w:t>
      </w:r>
      <w:r>
        <w:rPr>
          <w:rFonts w:eastAsia="Times New Roman"/>
          <w:bCs/>
        </w:rPr>
        <w:t xml:space="preserve">g/L. Έχει BOD 500mg/L. Το βλέπω εδώ ακριβώς μπροστά μου. Έχει BOD 500mg/L και </w:t>
      </w:r>
      <w:r>
        <w:rPr>
          <w:rFonts w:eastAsia="Times New Roman"/>
          <w:bCs/>
          <w:lang w:val="en-US"/>
        </w:rPr>
        <w:t>COD</w:t>
      </w:r>
      <w:r>
        <w:rPr>
          <w:rFonts w:eastAsia="Times New Roman"/>
          <w:bCs/>
        </w:rPr>
        <w:t xml:space="preserve"> 1000mg/L. Είναι διαφορετικό. Ενώ το βιολογικό φορτίο από την επεξεργασία κρέατος μπορεί να είναι -και πρέπει να είναι- πολύ περισσότερο. </w:t>
      </w:r>
    </w:p>
    <w:p w14:paraId="1AB70B4C" w14:textId="77777777" w:rsidR="002A5811" w:rsidRDefault="009E222F">
      <w:pPr>
        <w:spacing w:line="600" w:lineRule="auto"/>
        <w:ind w:firstLine="720"/>
        <w:contextualSpacing/>
        <w:jc w:val="both"/>
        <w:rPr>
          <w:rFonts w:eastAsia="Times New Roman"/>
          <w:bCs/>
        </w:rPr>
      </w:pPr>
      <w:r>
        <w:rPr>
          <w:rFonts w:eastAsia="Times New Roman"/>
          <w:b/>
          <w:bCs/>
        </w:rPr>
        <w:t xml:space="preserve">ΛΙΑΝΑ ΚΑΝΕΛΛΗ: </w:t>
      </w:r>
      <w:r>
        <w:rPr>
          <w:rFonts w:eastAsia="Times New Roman"/>
          <w:bCs/>
        </w:rPr>
        <w:t>Είναι 8000mg/L! Μόνοι</w:t>
      </w:r>
      <w:r>
        <w:rPr>
          <w:rFonts w:eastAsia="Times New Roman"/>
          <w:bCs/>
        </w:rPr>
        <w:t xml:space="preserve"> τους το λένε. </w:t>
      </w:r>
    </w:p>
    <w:p w14:paraId="1AB70B4D" w14:textId="77777777" w:rsidR="002A5811" w:rsidRDefault="009E222F">
      <w:pPr>
        <w:spacing w:line="600" w:lineRule="auto"/>
        <w:ind w:firstLine="720"/>
        <w:contextualSpacing/>
        <w:jc w:val="both"/>
        <w:rPr>
          <w:rFonts w:eastAsia="Times New Roman"/>
          <w:bCs/>
        </w:rPr>
      </w:pPr>
      <w:r>
        <w:rPr>
          <w:rFonts w:eastAsia="Times New Roman"/>
          <w:b/>
          <w:bCs/>
        </w:rPr>
        <w:t xml:space="preserve">ΣΩΚΡΑΤΗΣ ΦΑΜΕΛΛΟΣ (Αναπληρωτής Υπουργός Περιβάλλοντος και Ενέργειας): </w:t>
      </w:r>
      <w:r>
        <w:rPr>
          <w:rFonts w:eastAsia="Times New Roman"/>
          <w:bCs/>
        </w:rPr>
        <w:t xml:space="preserve">Εγώ βλέπω εδώ τα νούμερα. Βέβαια, τυπικά στην άδεια είναι μόνο τα νερά πλύσης. Όμως, είμαστε σίγουροι ότι δεν θα είναι μόνο αυτά. Να μιλάμε πραγματικά. </w:t>
      </w:r>
    </w:p>
    <w:p w14:paraId="1AB70B4E" w14:textId="77777777" w:rsidR="002A5811" w:rsidRDefault="009E222F">
      <w:pPr>
        <w:spacing w:line="600" w:lineRule="auto"/>
        <w:ind w:firstLine="720"/>
        <w:contextualSpacing/>
        <w:jc w:val="both"/>
        <w:rPr>
          <w:rFonts w:eastAsia="Times New Roman" w:cs="Times New Roman"/>
          <w:szCs w:val="24"/>
        </w:rPr>
      </w:pPr>
      <w:r>
        <w:rPr>
          <w:rFonts w:eastAsia="Times New Roman"/>
          <w:b/>
          <w:bCs/>
        </w:rPr>
        <w:t xml:space="preserve">ΛΙΑΝΑ ΚΑΝΕΛΛΗ: </w:t>
      </w:r>
      <w:r>
        <w:rPr>
          <w:rFonts w:eastAsia="Times New Roman"/>
          <w:bCs/>
        </w:rPr>
        <w:t>Χρ</w:t>
      </w:r>
      <w:r>
        <w:rPr>
          <w:rFonts w:eastAsia="Times New Roman"/>
          <w:bCs/>
        </w:rPr>
        <w:t xml:space="preserve">ονικό ορίζοντα δώστε μου, πριν σφίξουν οι ζέστες. </w:t>
      </w:r>
    </w:p>
    <w:p w14:paraId="1AB70B4F" w14:textId="77777777" w:rsidR="002A5811" w:rsidRDefault="009E222F">
      <w:pPr>
        <w:spacing w:line="600" w:lineRule="auto"/>
        <w:ind w:firstLine="720"/>
        <w:contextualSpacing/>
        <w:jc w:val="both"/>
        <w:rPr>
          <w:rFonts w:eastAsia="Times New Roman"/>
          <w:bCs/>
        </w:rPr>
      </w:pPr>
      <w:r>
        <w:rPr>
          <w:rFonts w:eastAsia="Times New Roman"/>
          <w:b/>
          <w:bCs/>
        </w:rPr>
        <w:t xml:space="preserve">ΣΩΚΡΑΤΗΣ ΦΑΜΕΛΛΟΣ (Αναπληρωτής Υπουργός Περιβάλλοντος και Ενέργειας): </w:t>
      </w:r>
      <w:r>
        <w:rPr>
          <w:rFonts w:eastAsia="Times New Roman"/>
          <w:bCs/>
        </w:rPr>
        <w:t xml:space="preserve">Στο διά ταύτα, λοιπόν, σας λέω </w:t>
      </w:r>
      <w:r>
        <w:rPr>
          <w:rFonts w:eastAsia="Times New Roman"/>
          <w:bCs/>
        </w:rPr>
        <w:lastRenderedPageBreak/>
        <w:t xml:space="preserve">ότι ήδη έχουμε επικοινωνήσει με την </w:t>
      </w:r>
      <w:r>
        <w:rPr>
          <w:rFonts w:eastAsia="Times New Roman"/>
          <w:bCs/>
        </w:rPr>
        <w:t>π</w:t>
      </w:r>
      <w:r>
        <w:rPr>
          <w:rFonts w:eastAsia="Times New Roman"/>
          <w:bCs/>
        </w:rPr>
        <w:t>εριφέρεια για τα θέματα της λειτουργίας και του περιβαλλοντικού ελέ</w:t>
      </w:r>
      <w:r>
        <w:rPr>
          <w:rFonts w:eastAsia="Times New Roman"/>
          <w:bCs/>
        </w:rPr>
        <w:t xml:space="preserve">γχου. Επίσης, θα υπάρχει έλεγχος της νομιμότητας των περιβαλλοντικών </w:t>
      </w:r>
      <w:proofErr w:type="spellStart"/>
      <w:r>
        <w:rPr>
          <w:rFonts w:eastAsia="Times New Roman"/>
          <w:bCs/>
        </w:rPr>
        <w:t>αδειοδοτήσεων</w:t>
      </w:r>
      <w:proofErr w:type="spellEnd"/>
      <w:r>
        <w:rPr>
          <w:rFonts w:eastAsia="Times New Roman"/>
          <w:bCs/>
        </w:rPr>
        <w:t xml:space="preserve">, που βγήκαν μετά την ερώτησή σας. Διότι την ίδια μέρα, μετά από την ερώτησή σας, εμείς επιβάλαμε πρόστιμο, το οποίο πρέπει να ληφθεί για να αλλάξει η περιβαλλοντική </w:t>
      </w:r>
      <w:proofErr w:type="spellStart"/>
      <w:r>
        <w:rPr>
          <w:rFonts w:eastAsia="Times New Roman"/>
          <w:bCs/>
        </w:rPr>
        <w:t>αδειοδότ</w:t>
      </w:r>
      <w:r>
        <w:rPr>
          <w:rFonts w:eastAsia="Times New Roman"/>
          <w:bCs/>
        </w:rPr>
        <w:t>ηση</w:t>
      </w:r>
      <w:proofErr w:type="spellEnd"/>
      <w:r>
        <w:rPr>
          <w:rFonts w:eastAsia="Times New Roman"/>
          <w:bCs/>
        </w:rPr>
        <w:t xml:space="preserve">. Δεν είναι δυνατόν να ανανεώνεται η περιβαλλοντική </w:t>
      </w:r>
      <w:proofErr w:type="spellStart"/>
      <w:r>
        <w:rPr>
          <w:rFonts w:eastAsia="Times New Roman"/>
          <w:bCs/>
        </w:rPr>
        <w:t>αδειοδότηση</w:t>
      </w:r>
      <w:proofErr w:type="spellEnd"/>
      <w:r>
        <w:rPr>
          <w:rFonts w:eastAsia="Times New Roman"/>
          <w:bCs/>
        </w:rPr>
        <w:t xml:space="preserve">, όταν η </w:t>
      </w:r>
      <w:r>
        <w:rPr>
          <w:rFonts w:eastAsia="Times New Roman"/>
          <w:bCs/>
        </w:rPr>
        <w:t>π</w:t>
      </w:r>
      <w:r>
        <w:rPr>
          <w:rFonts w:eastAsia="Times New Roman"/>
          <w:bCs/>
        </w:rPr>
        <w:t>ολιτεία επιβά</w:t>
      </w:r>
      <w:r>
        <w:rPr>
          <w:rFonts w:eastAsia="Times New Roman"/>
          <w:bCs/>
        </w:rPr>
        <w:t>λ</w:t>
      </w:r>
      <w:r>
        <w:rPr>
          <w:rFonts w:eastAsia="Times New Roman"/>
          <w:bCs/>
        </w:rPr>
        <w:t xml:space="preserve">λει πρόστιμο για παράβαση περιβάλλοντος. Αυτό είναι σύμφωνα με τον νόμο και θα το κάνουμε. </w:t>
      </w:r>
    </w:p>
    <w:p w14:paraId="1AB70B50" w14:textId="77777777" w:rsidR="002A5811" w:rsidRDefault="009E222F">
      <w:pPr>
        <w:spacing w:line="600" w:lineRule="auto"/>
        <w:ind w:firstLine="720"/>
        <w:contextualSpacing/>
        <w:jc w:val="both"/>
        <w:rPr>
          <w:rFonts w:eastAsia="Times New Roman"/>
          <w:bCs/>
        </w:rPr>
      </w:pPr>
      <w:r>
        <w:rPr>
          <w:rFonts w:eastAsia="Times New Roman"/>
          <w:bCs/>
        </w:rPr>
        <w:t>Ευχαριστώ πολύ.</w:t>
      </w:r>
    </w:p>
    <w:p w14:paraId="1AB70B51" w14:textId="77777777" w:rsidR="002A5811" w:rsidRDefault="009E222F">
      <w:pPr>
        <w:spacing w:line="600" w:lineRule="auto"/>
        <w:ind w:firstLine="720"/>
        <w:contextualSpacing/>
        <w:jc w:val="both"/>
        <w:rPr>
          <w:rFonts w:eastAsia="Times New Roman"/>
          <w:bCs/>
        </w:rPr>
      </w:pPr>
      <w:r>
        <w:rPr>
          <w:rFonts w:eastAsia="Times New Roman"/>
          <w:b/>
          <w:bCs/>
        </w:rPr>
        <w:t xml:space="preserve">ΛΙΑΝΑ ΚΑΝΕΛΛΗ: </w:t>
      </w:r>
      <w:r>
        <w:rPr>
          <w:rFonts w:eastAsia="Times New Roman"/>
          <w:bCs/>
        </w:rPr>
        <w:t xml:space="preserve">Καλό αυτό. </w:t>
      </w:r>
    </w:p>
    <w:p w14:paraId="1AB70B52" w14:textId="77777777" w:rsidR="002A5811" w:rsidRDefault="009E222F">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Ευχαριστούμε τον κύριο Υπουργό. </w:t>
      </w:r>
    </w:p>
    <w:p w14:paraId="1AB70B53" w14:textId="77777777" w:rsidR="002A5811" w:rsidRDefault="009E222F">
      <w:pPr>
        <w:spacing w:line="600" w:lineRule="auto"/>
        <w:ind w:firstLine="720"/>
        <w:contextualSpacing/>
        <w:jc w:val="both"/>
        <w:rPr>
          <w:rFonts w:eastAsia="Times New Roman"/>
          <w:bCs/>
        </w:rPr>
      </w:pPr>
      <w:r>
        <w:rPr>
          <w:rFonts w:eastAsia="Times New Roman"/>
          <w:bCs/>
        </w:rPr>
        <w:t xml:space="preserve">Πριν συνεχίσουμε με τις επόμενες επίκαιρες ερωτήσεις, επιτρέψτε μου να κάνω δύο ανακοινώσεις. </w:t>
      </w:r>
    </w:p>
    <w:p w14:paraId="1AB70B54" w14:textId="77777777" w:rsidR="002A5811" w:rsidRDefault="009E222F">
      <w:pPr>
        <w:spacing w:line="600" w:lineRule="auto"/>
        <w:ind w:firstLine="720"/>
        <w:contextualSpacing/>
        <w:jc w:val="both"/>
        <w:rPr>
          <w:rFonts w:eastAsia="Times New Roman"/>
          <w:bCs/>
        </w:rPr>
      </w:pPr>
      <w:r>
        <w:rPr>
          <w:rFonts w:eastAsia="Times New Roman"/>
          <w:bCs/>
        </w:rPr>
        <w:t xml:space="preserve">Ο Βουλευτής κ. Γεώργιος </w:t>
      </w:r>
      <w:proofErr w:type="spellStart"/>
      <w:r>
        <w:rPr>
          <w:rFonts w:eastAsia="Times New Roman"/>
          <w:bCs/>
        </w:rPr>
        <w:t>Στύλιος</w:t>
      </w:r>
      <w:proofErr w:type="spellEnd"/>
      <w:r>
        <w:rPr>
          <w:rFonts w:eastAsia="Times New Roman"/>
          <w:bCs/>
        </w:rPr>
        <w:t xml:space="preserve"> ζητεί άδεια ολιγοήμερης απουσίας στο εξωτερικό από 8</w:t>
      </w:r>
      <w:r>
        <w:rPr>
          <w:rFonts w:eastAsia="Times New Roman"/>
          <w:bCs/>
        </w:rPr>
        <w:t xml:space="preserve"> Μαΐου</w:t>
      </w:r>
      <w:r>
        <w:rPr>
          <w:rFonts w:eastAsia="Times New Roman"/>
          <w:bCs/>
        </w:rPr>
        <w:t xml:space="preserve"> έως 12 Μαΐου 2017. Η Βουλή εγκρίνε</w:t>
      </w:r>
      <w:r>
        <w:rPr>
          <w:rFonts w:eastAsia="Times New Roman"/>
          <w:bCs/>
        </w:rPr>
        <w:t xml:space="preserve">ι; </w:t>
      </w:r>
    </w:p>
    <w:p w14:paraId="1AB70B55" w14:textId="77777777" w:rsidR="002A5811" w:rsidRDefault="009E222F">
      <w:pPr>
        <w:spacing w:line="600" w:lineRule="auto"/>
        <w:ind w:firstLine="720"/>
        <w:contextualSpacing/>
        <w:jc w:val="both"/>
        <w:rPr>
          <w:rFonts w:eastAsia="Times New Roman"/>
          <w:bCs/>
        </w:rPr>
      </w:pPr>
      <w:r>
        <w:rPr>
          <w:rFonts w:eastAsia="Times New Roman"/>
          <w:b/>
          <w:bCs/>
        </w:rPr>
        <w:t xml:space="preserve">ΟΛΟΙ </w:t>
      </w:r>
      <w:r>
        <w:rPr>
          <w:rFonts w:eastAsia="Times New Roman"/>
          <w:b/>
          <w:bCs/>
        </w:rPr>
        <w:t xml:space="preserve">ΟΙ </w:t>
      </w:r>
      <w:r>
        <w:rPr>
          <w:rFonts w:eastAsia="Times New Roman"/>
          <w:b/>
          <w:bCs/>
        </w:rPr>
        <w:t xml:space="preserve">ΒΟΥΛΕΥΤΕΣ: </w:t>
      </w:r>
      <w:r>
        <w:rPr>
          <w:rFonts w:eastAsia="Times New Roman"/>
          <w:bCs/>
        </w:rPr>
        <w:t xml:space="preserve">Μάλιστα, μάλιστα. </w:t>
      </w:r>
    </w:p>
    <w:p w14:paraId="1AB70B56" w14:textId="77777777" w:rsidR="002A5811" w:rsidRDefault="009E222F">
      <w:pPr>
        <w:spacing w:line="600" w:lineRule="auto"/>
        <w:ind w:firstLine="720"/>
        <w:contextualSpacing/>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η </w:t>
      </w:r>
      <w:r>
        <w:rPr>
          <w:rFonts w:eastAsia="Times New Roman"/>
          <w:bCs/>
        </w:rPr>
        <w:t>Βουλή ενέκρινε τη ζητηθείσα άδεια.</w:t>
      </w:r>
    </w:p>
    <w:p w14:paraId="1AB70B57" w14:textId="77777777" w:rsidR="002A5811" w:rsidRDefault="009E222F">
      <w:pPr>
        <w:spacing w:line="600" w:lineRule="auto"/>
        <w:ind w:firstLine="720"/>
        <w:contextualSpacing/>
        <w:jc w:val="both"/>
        <w:rPr>
          <w:rFonts w:eastAsia="Times New Roman"/>
          <w:bCs/>
        </w:rPr>
      </w:pPr>
      <w:r>
        <w:rPr>
          <w:rFonts w:eastAsia="Times New Roman"/>
          <w:bCs/>
        </w:rPr>
        <w:t xml:space="preserve">Επίσης, ο Βουλευτής κ. Μιχαήλ Τζελέπης ζητεί άδεια ολιγοήμερης απουσίας στο εξωτερικό από 6 </w:t>
      </w:r>
      <w:r>
        <w:rPr>
          <w:rFonts w:eastAsia="Times New Roman"/>
          <w:bCs/>
        </w:rPr>
        <w:t xml:space="preserve">Μαΐου </w:t>
      </w:r>
      <w:r>
        <w:rPr>
          <w:rFonts w:eastAsia="Times New Roman"/>
          <w:bCs/>
        </w:rPr>
        <w:t xml:space="preserve">έως 10 Μαΐου 2017. </w:t>
      </w:r>
      <w:r>
        <w:rPr>
          <w:rFonts w:eastAsia="Times New Roman"/>
          <w:bCs/>
        </w:rPr>
        <w:t>Η Βουλή εγκρίνει;</w:t>
      </w:r>
    </w:p>
    <w:p w14:paraId="1AB70B58" w14:textId="77777777" w:rsidR="002A5811" w:rsidRDefault="009E222F">
      <w:pPr>
        <w:spacing w:line="600" w:lineRule="auto"/>
        <w:ind w:firstLine="720"/>
        <w:contextualSpacing/>
        <w:jc w:val="both"/>
        <w:rPr>
          <w:rFonts w:eastAsia="Times New Roman"/>
          <w:bCs/>
        </w:rPr>
      </w:pPr>
      <w:r>
        <w:rPr>
          <w:rFonts w:eastAsia="Times New Roman"/>
          <w:b/>
          <w:bCs/>
        </w:rPr>
        <w:t xml:space="preserve">ΟΛΟΙ </w:t>
      </w:r>
      <w:r>
        <w:rPr>
          <w:rFonts w:eastAsia="Times New Roman"/>
          <w:b/>
          <w:bCs/>
        </w:rPr>
        <w:t xml:space="preserve">ΟΙ </w:t>
      </w:r>
      <w:r>
        <w:rPr>
          <w:rFonts w:eastAsia="Times New Roman"/>
          <w:b/>
          <w:bCs/>
        </w:rPr>
        <w:t xml:space="preserve">ΒΟΥΛΕΥΤΕΣ: </w:t>
      </w:r>
      <w:r>
        <w:rPr>
          <w:rFonts w:eastAsia="Times New Roman"/>
          <w:bCs/>
        </w:rPr>
        <w:t>Μάλιστα, μάλιστα.</w:t>
      </w:r>
    </w:p>
    <w:p w14:paraId="1AB70B59" w14:textId="77777777" w:rsidR="002A5811" w:rsidRDefault="009E222F">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η </w:t>
      </w:r>
      <w:r>
        <w:rPr>
          <w:rFonts w:eastAsia="Times New Roman"/>
          <w:bCs/>
        </w:rPr>
        <w:t xml:space="preserve">Βουλή ενέκρινε τη ζητηθείσα άδεια. </w:t>
      </w:r>
    </w:p>
    <w:p w14:paraId="1AB70B5A"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Θα συνεχίσουμε με την πρώτη με αριθμό 779/2-5-2017 επίκαιρη ερώτηση του πρώτου κύκλου του Βουλευτή Β΄ Αθηνών </w:t>
      </w:r>
      <w:r>
        <w:rPr>
          <w:rFonts w:eastAsia="Times New Roman"/>
          <w:szCs w:val="24"/>
        </w:rPr>
        <w:t xml:space="preserve">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Ξυδάκη</w:t>
      </w:r>
      <w:proofErr w:type="spellEnd"/>
      <w:r>
        <w:rPr>
          <w:rFonts w:eastAsia="Times New Roman"/>
          <w:szCs w:val="24"/>
        </w:rPr>
        <w:t xml:space="preserve"> προς την Υπουργό </w:t>
      </w:r>
      <w:r>
        <w:rPr>
          <w:rFonts w:eastAsia="Times New Roman"/>
          <w:bCs/>
          <w:szCs w:val="24"/>
        </w:rPr>
        <w:t>Πολιτισμού και Αθλητισμο</w:t>
      </w:r>
      <w:r w:rsidRPr="00630935">
        <w:rPr>
          <w:rFonts w:eastAsia="Times New Roman"/>
          <w:bCs/>
          <w:szCs w:val="24"/>
        </w:rPr>
        <w:t>ύ,</w:t>
      </w:r>
      <w:r>
        <w:rPr>
          <w:rFonts w:eastAsia="Times New Roman"/>
          <w:b/>
          <w:bCs/>
          <w:szCs w:val="24"/>
        </w:rPr>
        <w:t xml:space="preserve"> </w:t>
      </w:r>
      <w:r>
        <w:rPr>
          <w:rFonts w:eastAsia="Times New Roman"/>
          <w:szCs w:val="24"/>
        </w:rPr>
        <w:t>σχετικά με το ηλεκτρονικό εισιτήριο σε μουσεία και αρχαιολογικούς χώρους. Θα απαντήσει η Υπουργός Πολιτισμού και Αθλητισμού κ</w:t>
      </w:r>
      <w:r>
        <w:rPr>
          <w:rFonts w:eastAsia="Times New Roman"/>
          <w:szCs w:val="24"/>
        </w:rPr>
        <w:t>.</w:t>
      </w:r>
      <w:r>
        <w:rPr>
          <w:rFonts w:eastAsia="Times New Roman"/>
          <w:szCs w:val="24"/>
        </w:rPr>
        <w:t xml:space="preserve"> Λυδία </w:t>
      </w:r>
      <w:proofErr w:type="spellStart"/>
      <w:r>
        <w:rPr>
          <w:rFonts w:eastAsia="Times New Roman"/>
          <w:szCs w:val="24"/>
        </w:rPr>
        <w:t>Κονιόρδου</w:t>
      </w:r>
      <w:proofErr w:type="spellEnd"/>
      <w:r>
        <w:rPr>
          <w:rFonts w:eastAsia="Times New Roman"/>
          <w:szCs w:val="24"/>
        </w:rPr>
        <w:t>.</w:t>
      </w:r>
    </w:p>
    <w:p w14:paraId="1AB70B5B"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Ξυδ</w:t>
      </w:r>
      <w:r>
        <w:rPr>
          <w:rFonts w:eastAsia="Times New Roman"/>
          <w:szCs w:val="24"/>
        </w:rPr>
        <w:t>άκη</w:t>
      </w:r>
      <w:proofErr w:type="spellEnd"/>
      <w:r>
        <w:rPr>
          <w:rFonts w:eastAsia="Times New Roman"/>
          <w:szCs w:val="24"/>
        </w:rPr>
        <w:t>, έχετε τον λόγο.</w:t>
      </w:r>
    </w:p>
    <w:p w14:paraId="1AB70B5C" w14:textId="77777777" w:rsidR="002A5811" w:rsidRDefault="009E222F">
      <w:pPr>
        <w:spacing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Ευχαριστώ πολύ, κύριε Πρόεδρε.</w:t>
      </w:r>
    </w:p>
    <w:p w14:paraId="1AB70B5D"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Κυρία Υπουργέ, υπάρχει ένας οργανισμός στο Υπουργείο Πολιτισμού, το Ταμείο Αρχαιολογικών Πόρων. Ασφαλώς τον ξέρετε, έχετε ενημερωθεί και προχωράτε τις εργασίες. Κατά τη γνώμη </w:t>
      </w:r>
      <w:r>
        <w:rPr>
          <w:rFonts w:eastAsia="Times New Roman"/>
          <w:szCs w:val="24"/>
        </w:rPr>
        <w:lastRenderedPageBreak/>
        <w:t>πολλών ανθρ</w:t>
      </w:r>
      <w:r>
        <w:rPr>
          <w:rFonts w:eastAsia="Times New Roman"/>
          <w:szCs w:val="24"/>
        </w:rPr>
        <w:t xml:space="preserve">ώπων που έχουν περάσει από το Υπουργείο, στελεχών και πολιτικών προσώπων, είναι η ατμομηχανή, η </w:t>
      </w:r>
      <w:proofErr w:type="spellStart"/>
      <w:r>
        <w:rPr>
          <w:rFonts w:eastAsia="Times New Roman"/>
          <w:szCs w:val="24"/>
        </w:rPr>
        <w:t>λοκομοτίβα</w:t>
      </w:r>
      <w:proofErr w:type="spellEnd"/>
      <w:r>
        <w:rPr>
          <w:rFonts w:eastAsia="Times New Roman"/>
          <w:szCs w:val="24"/>
        </w:rPr>
        <w:t xml:space="preserve"> της μηχανής που λέγεται «</w:t>
      </w:r>
      <w:r>
        <w:rPr>
          <w:rFonts w:eastAsia="Times New Roman"/>
          <w:szCs w:val="24"/>
        </w:rPr>
        <w:t>π</w:t>
      </w:r>
      <w:r>
        <w:rPr>
          <w:rFonts w:eastAsia="Times New Roman"/>
          <w:szCs w:val="24"/>
        </w:rPr>
        <w:t>ολιτισμός». Είναι ένας οργανισμός, που μπορεί να παράγει τον αναγκαίο πλούτο για να συντηρηθεί σχεδόν το σύνολο των πολιτισ</w:t>
      </w:r>
      <w:r>
        <w:rPr>
          <w:rFonts w:eastAsia="Times New Roman"/>
          <w:szCs w:val="24"/>
        </w:rPr>
        <w:t xml:space="preserve">τικών δραστηριοτήτων του Υπουργείου. </w:t>
      </w:r>
    </w:p>
    <w:p w14:paraId="1AB70B5E"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Δυστυχώς επί πάρα πολλές δεκαετίες συντηρείται σε μια κατάσταση οργάνωσης, νοοτροπίας της δεκαετίας του </w:t>
      </w:r>
      <w:r>
        <w:rPr>
          <w:rFonts w:eastAsia="Times New Roman"/>
          <w:szCs w:val="24"/>
        </w:rPr>
        <w:t>’</w:t>
      </w:r>
      <w:r>
        <w:rPr>
          <w:rFonts w:eastAsia="Times New Roman"/>
          <w:szCs w:val="24"/>
        </w:rPr>
        <w:t>70, όταν και ιδρύθηκε ως νομικό πρόσωπο δημοσίου δικαίου. Είναι -θα πω με μια πολύ χοντροκομμένη έκφραση-, ένα πτ</w:t>
      </w:r>
      <w:r>
        <w:rPr>
          <w:rFonts w:eastAsia="Times New Roman"/>
          <w:szCs w:val="24"/>
        </w:rPr>
        <w:t xml:space="preserve">ώμα που συντηρείται σε </w:t>
      </w:r>
      <w:r>
        <w:rPr>
          <w:rFonts w:eastAsia="Times New Roman"/>
          <w:szCs w:val="24"/>
        </w:rPr>
        <w:t xml:space="preserve">αυτή την </w:t>
      </w:r>
      <w:r>
        <w:rPr>
          <w:rFonts w:eastAsia="Times New Roman"/>
          <w:szCs w:val="24"/>
        </w:rPr>
        <w:t>κατάσταση για να το απομυζούν κάποιοι επιτήδειοι και να μην πηγαίνει το όφελος στον ελληνικό πολιτισμό και στον ελληνικό λαό.</w:t>
      </w:r>
    </w:p>
    <w:p w14:paraId="1AB70B5F"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Από τον Ιανουάριο του 2015, που ανέλαβε η πρώτη </w:t>
      </w:r>
      <w:r>
        <w:rPr>
          <w:rFonts w:eastAsia="Times New Roman"/>
          <w:szCs w:val="24"/>
        </w:rPr>
        <w:t>κ</w:t>
      </w:r>
      <w:r>
        <w:rPr>
          <w:rFonts w:eastAsia="Times New Roman"/>
          <w:szCs w:val="24"/>
        </w:rPr>
        <w:t>υβέρνηση Τσίπρα και στη διάρκεια της δεύτερης δια</w:t>
      </w:r>
      <w:r>
        <w:rPr>
          <w:rFonts w:eastAsia="Times New Roman"/>
          <w:szCs w:val="24"/>
        </w:rPr>
        <w:t xml:space="preserve">κυβέρνησης, έγιναν πολλά σημαντικά βήματα για μια εκ βάθρων αναδόμηση αυτού του οργανισμού και για την απόδοση αυτής της μεγάλης παραγωγικής μηχανής προς όφελος του ελληνικού δημοσίου και του ελληνικού </w:t>
      </w:r>
      <w:r>
        <w:rPr>
          <w:rFonts w:eastAsia="Times New Roman"/>
          <w:szCs w:val="24"/>
        </w:rPr>
        <w:lastRenderedPageBreak/>
        <w:t>λαού. Μια από αυτές ήταν το ηλεκτρονικό εισιτήριο, ένα</w:t>
      </w:r>
      <w:r>
        <w:rPr>
          <w:rFonts w:eastAsia="Times New Roman"/>
          <w:szCs w:val="24"/>
        </w:rPr>
        <w:t xml:space="preserve">ς </w:t>
      </w:r>
      <w:proofErr w:type="spellStart"/>
      <w:r>
        <w:rPr>
          <w:rFonts w:eastAsia="Times New Roman"/>
          <w:szCs w:val="24"/>
        </w:rPr>
        <w:t>εξορθολογισμός</w:t>
      </w:r>
      <w:proofErr w:type="spellEnd"/>
      <w:r>
        <w:rPr>
          <w:rFonts w:eastAsia="Times New Roman"/>
          <w:szCs w:val="24"/>
        </w:rPr>
        <w:t xml:space="preserve"> της δραστηριότητας των μουσείων και των αρχαιολογικών χώρων.</w:t>
      </w:r>
    </w:p>
    <w:p w14:paraId="1AB70B60" w14:textId="77777777" w:rsidR="002A5811" w:rsidRDefault="009E222F">
      <w:pPr>
        <w:spacing w:line="600" w:lineRule="auto"/>
        <w:ind w:firstLine="720"/>
        <w:contextualSpacing/>
        <w:jc w:val="both"/>
        <w:rPr>
          <w:rFonts w:eastAsia="Times New Roman"/>
          <w:szCs w:val="24"/>
        </w:rPr>
      </w:pPr>
      <w:r>
        <w:rPr>
          <w:rFonts w:eastAsia="Times New Roman"/>
          <w:szCs w:val="24"/>
        </w:rPr>
        <w:t>Μια πρώτη κίνηση</w:t>
      </w:r>
      <w:r>
        <w:rPr>
          <w:rFonts w:eastAsia="Times New Roman"/>
          <w:szCs w:val="24"/>
        </w:rPr>
        <w:t>,</w:t>
      </w:r>
      <w:r>
        <w:rPr>
          <w:rFonts w:eastAsia="Times New Roman"/>
          <w:szCs w:val="24"/>
        </w:rPr>
        <w:t xml:space="preserve"> που κάναμε στην πρώτη διακυβέρνηση</w:t>
      </w:r>
      <w:r>
        <w:rPr>
          <w:rFonts w:eastAsia="Times New Roman"/>
          <w:szCs w:val="24"/>
        </w:rPr>
        <w:t>,</w:t>
      </w:r>
      <w:r>
        <w:rPr>
          <w:rFonts w:eastAsia="Times New Roman"/>
          <w:szCs w:val="24"/>
        </w:rPr>
        <w:t xml:space="preserve"> ήταν η προσαρμογή των εισιτηρίων σε επίπεδα ανάλογα των ανταγωνιστικών γειτονικών χωρών, της Ιταλίας και της Τουρκίας, στις </w:t>
      </w:r>
      <w:r>
        <w:rPr>
          <w:rFonts w:eastAsia="Times New Roman"/>
          <w:szCs w:val="24"/>
        </w:rPr>
        <w:t xml:space="preserve">οποίες κάναμε μελέτη στο τι εισιτήρια εφαρμόζουν. Ήμασταν </w:t>
      </w:r>
      <w:proofErr w:type="spellStart"/>
      <w:r>
        <w:rPr>
          <w:rFonts w:eastAsia="Times New Roman"/>
          <w:szCs w:val="24"/>
        </w:rPr>
        <w:t>υποδιπλάσιοι</w:t>
      </w:r>
      <w:proofErr w:type="spellEnd"/>
      <w:r>
        <w:rPr>
          <w:rFonts w:eastAsia="Times New Roman"/>
          <w:szCs w:val="24"/>
        </w:rPr>
        <w:t xml:space="preserve"> από τους ανταγωνιστές. Το πρώτο αποτέλεσμα ήταν να έχουμε </w:t>
      </w:r>
      <w:proofErr w:type="spellStart"/>
      <w:r>
        <w:rPr>
          <w:rFonts w:eastAsia="Times New Roman"/>
          <w:szCs w:val="24"/>
        </w:rPr>
        <w:t>υπερδιπλασιασμό</w:t>
      </w:r>
      <w:proofErr w:type="spellEnd"/>
      <w:r>
        <w:rPr>
          <w:rFonts w:eastAsia="Times New Roman"/>
          <w:szCs w:val="24"/>
        </w:rPr>
        <w:t xml:space="preserve"> των εσόδων μέσα σε έναν χρόνο. Ωστόσο, έχουμε μια μεγάλη τρύπα.</w:t>
      </w:r>
    </w:p>
    <w:p w14:paraId="1AB70B61"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Μελετώντας τα στοιχεία της </w:t>
      </w:r>
      <w:r>
        <w:rPr>
          <w:rFonts w:eastAsia="Times New Roman"/>
          <w:szCs w:val="24"/>
        </w:rPr>
        <w:t>Ε</w:t>
      </w:r>
      <w:r>
        <w:rPr>
          <w:rFonts w:eastAsia="Times New Roman"/>
          <w:szCs w:val="24"/>
        </w:rPr>
        <w:t xml:space="preserve">λληνικής </w:t>
      </w:r>
      <w:r>
        <w:rPr>
          <w:rFonts w:eastAsia="Times New Roman"/>
          <w:szCs w:val="24"/>
        </w:rPr>
        <w:t>Σ</w:t>
      </w:r>
      <w:r>
        <w:rPr>
          <w:rFonts w:eastAsia="Times New Roman"/>
          <w:szCs w:val="24"/>
        </w:rPr>
        <w:t xml:space="preserve">τατιστικής </w:t>
      </w:r>
      <w:r>
        <w:rPr>
          <w:rFonts w:eastAsia="Times New Roman"/>
          <w:szCs w:val="24"/>
        </w:rPr>
        <w:t>Α</w:t>
      </w:r>
      <w:r>
        <w:rPr>
          <w:rFonts w:eastAsia="Times New Roman"/>
          <w:szCs w:val="24"/>
        </w:rPr>
        <w:t xml:space="preserve">ρχής για τις επισκέψεις, συγκριτικά του 2014, του 2015 και του 2016 -είναι στη διάθεσή σας, τα ξέρετε-, θα αντιληφθείτε ότι, ενώ </w:t>
      </w:r>
      <w:r>
        <w:rPr>
          <w:rFonts w:eastAsia="Times New Roman"/>
          <w:szCs w:val="24"/>
        </w:rPr>
        <w:t>είχαμε</w:t>
      </w:r>
      <w:r>
        <w:rPr>
          <w:rFonts w:eastAsia="Times New Roman"/>
          <w:szCs w:val="24"/>
        </w:rPr>
        <w:t xml:space="preserve"> μια μείωση των επισκεπτών πέρυσι, </w:t>
      </w:r>
      <w:r>
        <w:rPr>
          <w:rFonts w:eastAsia="Times New Roman"/>
          <w:szCs w:val="24"/>
        </w:rPr>
        <w:t xml:space="preserve">είχαμε </w:t>
      </w:r>
      <w:r>
        <w:rPr>
          <w:rFonts w:eastAsia="Times New Roman"/>
          <w:szCs w:val="24"/>
        </w:rPr>
        <w:t xml:space="preserve">έναν </w:t>
      </w:r>
      <w:proofErr w:type="spellStart"/>
      <w:r>
        <w:rPr>
          <w:rFonts w:eastAsia="Times New Roman"/>
          <w:szCs w:val="24"/>
        </w:rPr>
        <w:t>υπερακοντισμό</w:t>
      </w:r>
      <w:proofErr w:type="spellEnd"/>
      <w:r>
        <w:rPr>
          <w:rFonts w:eastAsia="Times New Roman"/>
          <w:szCs w:val="24"/>
        </w:rPr>
        <w:t>, 27% αύξηση στους «</w:t>
      </w:r>
      <w:r>
        <w:rPr>
          <w:rFonts w:eastAsia="Times New Roman"/>
          <w:szCs w:val="24"/>
          <w:lang w:val="en-US"/>
        </w:rPr>
        <w:t>free</w:t>
      </w:r>
      <w:r>
        <w:rPr>
          <w:rFonts w:eastAsia="Times New Roman"/>
          <w:szCs w:val="24"/>
        </w:rPr>
        <w:t xml:space="preserve"> </w:t>
      </w:r>
      <w:r>
        <w:rPr>
          <w:rFonts w:eastAsia="Times New Roman"/>
          <w:szCs w:val="24"/>
          <w:lang w:val="en-US"/>
        </w:rPr>
        <w:t>riders</w:t>
      </w:r>
      <w:r>
        <w:rPr>
          <w:rFonts w:eastAsia="Times New Roman"/>
          <w:szCs w:val="24"/>
        </w:rPr>
        <w:t>», στα δωρεάν εισι</w:t>
      </w:r>
      <w:r>
        <w:rPr>
          <w:rFonts w:eastAsia="Times New Roman"/>
          <w:szCs w:val="24"/>
        </w:rPr>
        <w:t xml:space="preserve">τήρια. Όλο αυτό το πράγμα σημαίνει ότι είτε υπάρχει μια μηχανή που παράγει </w:t>
      </w:r>
      <w:proofErr w:type="spellStart"/>
      <w:r>
        <w:rPr>
          <w:rFonts w:eastAsia="Times New Roman"/>
          <w:szCs w:val="24"/>
        </w:rPr>
        <w:t>λαθροεπισκέπτες</w:t>
      </w:r>
      <w:proofErr w:type="spellEnd"/>
      <w:r>
        <w:rPr>
          <w:rFonts w:eastAsia="Times New Roman"/>
          <w:szCs w:val="24"/>
        </w:rPr>
        <w:t xml:space="preserve">, δηλαδή μπαίνουν τουρίστες, οργανωμένα γκρουπ χωρίς να πληρώσουν εισιτήριο -και υπάρχουν πολλές ενδείξεις </w:t>
      </w:r>
      <w:r>
        <w:rPr>
          <w:rFonts w:eastAsia="Times New Roman"/>
          <w:szCs w:val="24"/>
        </w:rPr>
        <w:lastRenderedPageBreak/>
        <w:t>στην αγορά περί αυτού- και δεύτερον, δεν υπάρχει κανένας έλ</w:t>
      </w:r>
      <w:r>
        <w:rPr>
          <w:rFonts w:eastAsia="Times New Roman"/>
          <w:szCs w:val="24"/>
        </w:rPr>
        <w:t>εγχος κατά την είσοδο των επισκεπτών, των τουριστών στα μουσεία και τους αρχαιολογικούς χώρους.</w:t>
      </w:r>
    </w:p>
    <w:p w14:paraId="1AB70B62" w14:textId="77777777" w:rsidR="002A5811" w:rsidRDefault="009E222F">
      <w:pPr>
        <w:spacing w:line="600" w:lineRule="auto"/>
        <w:ind w:firstLine="720"/>
        <w:contextualSpacing/>
        <w:jc w:val="both"/>
        <w:rPr>
          <w:rFonts w:eastAsia="Times New Roman"/>
          <w:szCs w:val="24"/>
        </w:rPr>
      </w:pPr>
      <w:r>
        <w:rPr>
          <w:rFonts w:eastAsia="Times New Roman"/>
          <w:szCs w:val="24"/>
        </w:rPr>
        <w:t>Το ηλεκτρονικό εισιτήριο, κατά τη γνώμη μας και όλων των ανθρώπων της αγοράς, θα ήταν ο αποφασιστικότερος τρόπος για να ελεγχθεί αυτό το φαινόμενο και να πολλαπ</w:t>
      </w:r>
      <w:r>
        <w:rPr>
          <w:rFonts w:eastAsia="Times New Roman"/>
          <w:szCs w:val="24"/>
        </w:rPr>
        <w:t xml:space="preserve">λασιαστούν επίσης αυτοί που θέλουν να πληρώσουν εισιτήριο, διότι θα ανοιχτούν όλες οι δυνατότητες μέσω διαδικτύου, μέσω ηλεκτρονικών τρόπων, με πιστωτικές κάρτες, με </w:t>
      </w:r>
      <w:r>
        <w:rPr>
          <w:rFonts w:eastAsia="Times New Roman"/>
          <w:szCs w:val="24"/>
          <w:lang w:val="en-US"/>
        </w:rPr>
        <w:t>PayPal</w:t>
      </w:r>
      <w:r>
        <w:rPr>
          <w:rFonts w:eastAsia="Times New Roman"/>
          <w:szCs w:val="24"/>
        </w:rPr>
        <w:t xml:space="preserve">. </w:t>
      </w:r>
    </w:p>
    <w:p w14:paraId="1AB70B63" w14:textId="77777777" w:rsidR="002A5811" w:rsidRDefault="009E222F">
      <w:pPr>
        <w:spacing w:line="600" w:lineRule="auto"/>
        <w:ind w:firstLine="720"/>
        <w:contextualSpacing/>
        <w:jc w:val="both"/>
        <w:rPr>
          <w:rFonts w:eastAsia="Times New Roman"/>
          <w:szCs w:val="24"/>
        </w:rPr>
      </w:pPr>
      <w:r>
        <w:rPr>
          <w:rFonts w:eastAsia="Times New Roman"/>
          <w:szCs w:val="24"/>
        </w:rPr>
        <w:t>Επειδή ξέρω ότι έχουν γίνει ενέργειες, σας παρακαλώ να ενημερώσετε το Σώμα και το</w:t>
      </w:r>
      <w:r>
        <w:rPr>
          <w:rFonts w:eastAsia="Times New Roman"/>
          <w:szCs w:val="24"/>
        </w:rPr>
        <w:t>ν ελληνικό λαό σε ποιο σημείο βρισκόμαστε, γιατί νομίζω ότι μετά από δύο χρόνια είναι πια κατεπείγον.</w:t>
      </w:r>
    </w:p>
    <w:p w14:paraId="1AB70B64"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η Υπουργός, η κ</w:t>
      </w:r>
      <w:r>
        <w:rPr>
          <w:rFonts w:eastAsia="Times New Roman"/>
          <w:szCs w:val="24"/>
        </w:rPr>
        <w:t>.</w:t>
      </w:r>
      <w:r>
        <w:rPr>
          <w:rFonts w:eastAsia="Times New Roman"/>
          <w:szCs w:val="24"/>
        </w:rPr>
        <w:t xml:space="preserve"> </w:t>
      </w:r>
      <w:proofErr w:type="spellStart"/>
      <w:r>
        <w:rPr>
          <w:rFonts w:eastAsia="Times New Roman"/>
          <w:szCs w:val="24"/>
        </w:rPr>
        <w:t>Κονιόρδου</w:t>
      </w:r>
      <w:proofErr w:type="spellEnd"/>
      <w:r>
        <w:rPr>
          <w:rFonts w:eastAsia="Times New Roman"/>
          <w:szCs w:val="24"/>
        </w:rPr>
        <w:t>.</w:t>
      </w:r>
    </w:p>
    <w:p w14:paraId="1AB70B65" w14:textId="77777777" w:rsidR="002A5811" w:rsidRDefault="009E222F">
      <w:pPr>
        <w:spacing w:line="600" w:lineRule="auto"/>
        <w:ind w:firstLine="720"/>
        <w:contextualSpacing/>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Ευχαριστώ, κύριε Πρόεδρε.</w:t>
      </w:r>
    </w:p>
    <w:p w14:paraId="1AB70B66"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xml:space="preserve">, ευχαριστώ επίσης γι’ αυτή την ερώτηση, γιατί δίνεται η ευκαιρία να διευκρινίσουμε κάποια θέματα σχετικά με το ηλεκτρονικό εισιτήριο, γιατί, όπως είπατε, πράγματι είμαστε </w:t>
      </w:r>
      <w:r>
        <w:rPr>
          <w:rFonts w:eastAsia="Times New Roman"/>
          <w:szCs w:val="24"/>
        </w:rPr>
        <w:lastRenderedPageBreak/>
        <w:t>διαρκώς σε συνέχεια των ενεργειών για να ολοκ</w:t>
      </w:r>
      <w:r>
        <w:rPr>
          <w:rFonts w:eastAsia="Times New Roman"/>
          <w:szCs w:val="24"/>
        </w:rPr>
        <w:t>ληρωθεί αυτό το τόσο σημαντικό εργαλείο που, όπως είπατε, είναι πολύ σημαντικό για να ελεγχθούν όλα αυτά τα φαινόμενα και να μπούμε σε μια νέα εποχή εισιτηρίων στους αρχαιολογικούς χώρους.</w:t>
      </w:r>
    </w:p>
    <w:p w14:paraId="1AB70B67" w14:textId="77777777" w:rsidR="002A5811" w:rsidRDefault="009E222F">
      <w:pPr>
        <w:spacing w:line="600" w:lineRule="auto"/>
        <w:ind w:firstLine="720"/>
        <w:contextualSpacing/>
        <w:jc w:val="both"/>
        <w:rPr>
          <w:rFonts w:eastAsia="Times New Roman"/>
          <w:szCs w:val="24"/>
        </w:rPr>
      </w:pPr>
      <w:r>
        <w:rPr>
          <w:rFonts w:eastAsia="Times New Roman"/>
          <w:szCs w:val="24"/>
        </w:rPr>
        <w:t>Όμως, είναι ένα θέμα αρκετά σύνθετο, το οποίο προϋποθέτει εγκατάστα</w:t>
      </w:r>
      <w:r>
        <w:rPr>
          <w:rFonts w:eastAsia="Times New Roman"/>
          <w:szCs w:val="24"/>
        </w:rPr>
        <w:t xml:space="preserve">ση ολοκληρωμένου συστήματος διαχείρισης επιχειρησιακών πόρων, το λεγόμενο </w:t>
      </w:r>
      <w:r>
        <w:rPr>
          <w:rFonts w:eastAsia="Times New Roman"/>
          <w:szCs w:val="24"/>
          <w:lang w:val="en-US"/>
        </w:rPr>
        <w:t>ERP</w:t>
      </w:r>
      <w:r>
        <w:rPr>
          <w:rFonts w:eastAsia="Times New Roman"/>
          <w:szCs w:val="24"/>
        </w:rPr>
        <w:t xml:space="preserve"> (</w:t>
      </w:r>
      <w:r>
        <w:rPr>
          <w:rFonts w:eastAsia="Times New Roman"/>
          <w:szCs w:val="24"/>
          <w:lang w:val="en-US"/>
        </w:rPr>
        <w:t>Enterprise</w:t>
      </w:r>
      <w:r>
        <w:rPr>
          <w:rFonts w:eastAsia="Times New Roman"/>
          <w:szCs w:val="24"/>
        </w:rPr>
        <w:t xml:space="preserve"> </w:t>
      </w:r>
      <w:r>
        <w:rPr>
          <w:rFonts w:eastAsia="Times New Roman"/>
          <w:szCs w:val="24"/>
          <w:lang w:val="en-US"/>
        </w:rPr>
        <w:t>Resource</w:t>
      </w:r>
      <w:r>
        <w:rPr>
          <w:rFonts w:eastAsia="Times New Roman"/>
          <w:szCs w:val="24"/>
        </w:rPr>
        <w:t xml:space="preserve"> </w:t>
      </w:r>
      <w:r>
        <w:rPr>
          <w:rFonts w:eastAsia="Times New Roman"/>
          <w:szCs w:val="24"/>
          <w:lang w:val="en-US"/>
        </w:rPr>
        <w:t>Planning</w:t>
      </w:r>
      <w:r>
        <w:rPr>
          <w:rFonts w:eastAsia="Times New Roman"/>
          <w:szCs w:val="24"/>
        </w:rPr>
        <w:t>), ως ηλεκτρονική πλατφόρμα που συνδυάζει διαχείριση, παρακολούθηση και έλεγχο όλου του χρηματοοικονομικού λογιστικού πακέτου με την εφαρμογή κατάλλη</w:t>
      </w:r>
      <w:r>
        <w:rPr>
          <w:rFonts w:eastAsia="Times New Roman"/>
          <w:szCs w:val="24"/>
        </w:rPr>
        <w:t>λου λογιστικού.</w:t>
      </w:r>
    </w:p>
    <w:p w14:paraId="1AB70B68" w14:textId="77777777" w:rsidR="002A5811" w:rsidRDefault="009E222F">
      <w:pPr>
        <w:spacing w:line="600" w:lineRule="auto"/>
        <w:ind w:firstLine="720"/>
        <w:contextualSpacing/>
        <w:jc w:val="both"/>
        <w:rPr>
          <w:rFonts w:eastAsia="Times New Roman"/>
          <w:szCs w:val="24"/>
        </w:rPr>
      </w:pPr>
      <w:r>
        <w:rPr>
          <w:rFonts w:eastAsia="Times New Roman"/>
          <w:szCs w:val="24"/>
        </w:rPr>
        <w:t>Μ</w:t>
      </w:r>
      <w:r>
        <w:rPr>
          <w:rFonts w:eastAsia="Times New Roman"/>
          <w:szCs w:val="24"/>
        </w:rPr>
        <w:t>ε</w:t>
      </w:r>
      <w:r>
        <w:rPr>
          <w:rFonts w:eastAsia="Times New Roman"/>
          <w:szCs w:val="24"/>
        </w:rPr>
        <w:t xml:space="preserve"> αυτόν τον τρόπο διευκολύνονται οι επισκέπτες αφ</w:t>
      </w:r>
      <w:r>
        <w:rPr>
          <w:rFonts w:eastAsia="Times New Roman"/>
          <w:szCs w:val="24"/>
        </w:rPr>
        <w:t xml:space="preserve">’ </w:t>
      </w:r>
      <w:r>
        <w:rPr>
          <w:rFonts w:eastAsia="Times New Roman"/>
          <w:szCs w:val="24"/>
        </w:rPr>
        <w:t>ενός και αφ</w:t>
      </w:r>
      <w:r>
        <w:rPr>
          <w:rFonts w:eastAsia="Times New Roman"/>
          <w:szCs w:val="24"/>
        </w:rPr>
        <w:t xml:space="preserve">’ </w:t>
      </w:r>
      <w:r>
        <w:rPr>
          <w:rFonts w:eastAsia="Times New Roman"/>
          <w:szCs w:val="24"/>
        </w:rPr>
        <w:t>ετέρου ασκείται και λογιστικός έλεγχος. Δεν φτάνει, δηλαδή, να τοποθετήσουμε ένα ηλεκτρονικό εισιτήριο. Πρέπει να έχουμε και όλη την υποδομή που να μπορεί να το υποστηρίξει.</w:t>
      </w:r>
    </w:p>
    <w:p w14:paraId="1AB70B69" w14:textId="77777777" w:rsidR="002A5811" w:rsidRDefault="009E222F">
      <w:pPr>
        <w:spacing w:line="600" w:lineRule="auto"/>
        <w:ind w:firstLine="720"/>
        <w:contextualSpacing/>
        <w:jc w:val="both"/>
        <w:rPr>
          <w:rFonts w:eastAsia="Times New Roman"/>
          <w:szCs w:val="24"/>
        </w:rPr>
      </w:pPr>
      <w:r>
        <w:rPr>
          <w:rFonts w:eastAsia="Times New Roman"/>
          <w:szCs w:val="24"/>
        </w:rPr>
        <w:t>Γ</w:t>
      </w:r>
      <w:r>
        <w:rPr>
          <w:rFonts w:eastAsia="Times New Roman"/>
          <w:szCs w:val="24"/>
        </w:rPr>
        <w:t xml:space="preserve">νωρίζετε πάρα πολύ καλά τα θέματα, αλλά για την ενημέρωση των πολιτών ίσως είναι αναγκαίο να κάνουμε μία αναδρομή. Όπως είπατε, ετέθη επί υπουργίας σας ως προτεραιότητα η αγορά και η εγκατάσταση ηλεκτρονικού εισιτηρίου, του </w:t>
      </w:r>
      <w:r>
        <w:rPr>
          <w:rFonts w:eastAsia="Times New Roman"/>
          <w:szCs w:val="24"/>
          <w:lang w:val="en-US"/>
        </w:rPr>
        <w:t>e</w:t>
      </w:r>
      <w:r>
        <w:rPr>
          <w:rFonts w:eastAsia="Times New Roman"/>
          <w:szCs w:val="24"/>
        </w:rPr>
        <w:t>-</w:t>
      </w:r>
      <w:r>
        <w:rPr>
          <w:rFonts w:eastAsia="Times New Roman"/>
          <w:szCs w:val="24"/>
          <w:lang w:val="en-US"/>
        </w:rPr>
        <w:t>ticketing</w:t>
      </w:r>
      <w:r>
        <w:rPr>
          <w:rFonts w:eastAsia="Times New Roman"/>
          <w:szCs w:val="24"/>
        </w:rPr>
        <w:t>, πιλοτικά στην Ακρόπ</w:t>
      </w:r>
      <w:r>
        <w:rPr>
          <w:rFonts w:eastAsia="Times New Roman"/>
          <w:szCs w:val="24"/>
        </w:rPr>
        <w:t xml:space="preserve">ολη και στους γύρω χώρους όπου ισχύει το ενιαίο εισιτήριο. Το </w:t>
      </w:r>
      <w:r>
        <w:rPr>
          <w:rFonts w:eastAsia="Times New Roman"/>
          <w:szCs w:val="24"/>
          <w:lang w:val="en-US"/>
        </w:rPr>
        <w:t>TA</w:t>
      </w:r>
      <w:r>
        <w:rPr>
          <w:rFonts w:eastAsia="Times New Roman"/>
          <w:szCs w:val="24"/>
        </w:rPr>
        <w:t xml:space="preserve">Π τότε διενήργησε μειοδοτικό διαγωνισμό με τη </w:t>
      </w:r>
      <w:r>
        <w:rPr>
          <w:rFonts w:eastAsia="Times New Roman"/>
          <w:szCs w:val="24"/>
        </w:rPr>
        <w:lastRenderedPageBreak/>
        <w:t xml:space="preserve">διαδικασία του κατεπείγοντος, αλλά </w:t>
      </w:r>
      <w:proofErr w:type="spellStart"/>
      <w:r>
        <w:rPr>
          <w:rFonts w:eastAsia="Times New Roman"/>
          <w:szCs w:val="24"/>
        </w:rPr>
        <w:t>απέβη</w:t>
      </w:r>
      <w:proofErr w:type="spellEnd"/>
      <w:r>
        <w:rPr>
          <w:rFonts w:eastAsia="Times New Roman"/>
          <w:szCs w:val="24"/>
        </w:rPr>
        <w:t xml:space="preserve"> άγονος γιατί το περιεχόμενο του φακέλου ήταν ελλιπές. Τότε εξασφαλίστηκε χορηγία για το</w:t>
      </w:r>
      <w:r>
        <w:rPr>
          <w:rFonts w:eastAsia="Times New Roman"/>
          <w:szCs w:val="24"/>
        </w:rPr>
        <w:t xml:space="preserve"> ηλεκτρονικό εισιτ</w:t>
      </w:r>
      <w:r>
        <w:rPr>
          <w:rFonts w:eastAsia="Times New Roman"/>
          <w:szCs w:val="24"/>
        </w:rPr>
        <w:t>ήριο</w:t>
      </w:r>
      <w:r>
        <w:rPr>
          <w:rFonts w:eastAsia="Times New Roman"/>
          <w:szCs w:val="24"/>
        </w:rPr>
        <w:t xml:space="preserve">, με παράλληλο όφελος τη σύντμηση του χρόνου διεξαγωγής του δημόσιου διαγωνισμού. Ακολούθησε η περίοδος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με συνέπεια την αναμενόμενη καθυστέρηση της διαδικασίας.</w:t>
      </w:r>
    </w:p>
    <w:p w14:paraId="1AB70B6A" w14:textId="77777777" w:rsidR="002A5811" w:rsidRDefault="009E222F">
      <w:pPr>
        <w:spacing w:line="600" w:lineRule="auto"/>
        <w:ind w:firstLine="720"/>
        <w:contextualSpacing/>
        <w:jc w:val="both"/>
        <w:rPr>
          <w:rFonts w:eastAsia="Times New Roman"/>
          <w:szCs w:val="24"/>
        </w:rPr>
      </w:pPr>
      <w:r>
        <w:rPr>
          <w:rFonts w:eastAsia="Times New Roman"/>
          <w:szCs w:val="24"/>
        </w:rPr>
        <w:t>Έπειτα, στην αρχή της θητείας του κ. Μπαλτά και κατά τη διάρκεια συνε</w:t>
      </w:r>
      <w:r>
        <w:rPr>
          <w:rFonts w:eastAsia="Times New Roman"/>
          <w:szCs w:val="24"/>
        </w:rPr>
        <w:t xml:space="preserve">ργασιών με τον χορηγό, διαπιστώθηκε ότι το υπό σχεδιασμό </w:t>
      </w:r>
      <w:r>
        <w:rPr>
          <w:rFonts w:eastAsia="Times New Roman"/>
          <w:szCs w:val="24"/>
        </w:rPr>
        <w:t>ηλεκτρονικό εισιτήριο</w:t>
      </w:r>
      <w:r>
        <w:rPr>
          <w:rFonts w:eastAsia="Times New Roman"/>
          <w:szCs w:val="24"/>
        </w:rPr>
        <w:t xml:space="preserve"> δεν μπορεί να υποστηριχθεί από τα εν χρήσει δύο λογιστικά πακέτα που χρησιμοποιούσε το ΤΑΠ γιατί δεν ήταν συμβατά μεταξύ τους και εξάλλου υπήρχε έλλειψη σε εξειδικευμένο προσωπι</w:t>
      </w:r>
      <w:r>
        <w:rPr>
          <w:rFonts w:eastAsia="Times New Roman"/>
          <w:szCs w:val="24"/>
        </w:rPr>
        <w:t xml:space="preserve">κό πληροφορικής, ώστε να μπορέσουν να καταστούν λειτουργικά. </w:t>
      </w:r>
    </w:p>
    <w:p w14:paraId="1AB70B6B"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Στα τέλη του 2015 η λύση που προκρίθηκε ήταν η ανάγκη προμήθειας -κατόπιν διαγωνισμού- ενός ολοκληρωμένου συστήματος διαχείρισης επιχειρησιακών πόρων, του </w:t>
      </w:r>
      <w:r>
        <w:rPr>
          <w:rFonts w:eastAsia="Times New Roman"/>
          <w:szCs w:val="24"/>
          <w:lang w:val="en-US"/>
        </w:rPr>
        <w:t>ERP</w:t>
      </w:r>
      <w:r>
        <w:rPr>
          <w:rFonts w:eastAsia="Times New Roman"/>
          <w:szCs w:val="24"/>
        </w:rPr>
        <w:t>, όπως ανέφερα, για τη λειτουργία το</w:t>
      </w:r>
      <w:r>
        <w:rPr>
          <w:rFonts w:eastAsia="Times New Roman"/>
          <w:szCs w:val="24"/>
        </w:rPr>
        <w:t>υ λογιστηρίου του ΤΑΠ. Οι ελλείψεις και οι κατευθύνσεις για την αναδιοργάνωση του λογιστηρίου με την επιλογή του καταλληλότερου συστήματος Ε</w:t>
      </w:r>
      <w:r>
        <w:rPr>
          <w:rFonts w:eastAsia="Times New Roman"/>
          <w:szCs w:val="24"/>
          <w:lang w:val="en-US"/>
        </w:rPr>
        <w:t>RP</w:t>
      </w:r>
      <w:r>
        <w:rPr>
          <w:rFonts w:eastAsia="Times New Roman"/>
          <w:szCs w:val="24"/>
        </w:rPr>
        <w:t xml:space="preserve"> ανατέθηκαν σε </w:t>
      </w:r>
      <w:r>
        <w:rPr>
          <w:rFonts w:eastAsia="Times New Roman"/>
          <w:szCs w:val="24"/>
        </w:rPr>
        <w:lastRenderedPageBreak/>
        <w:t>συμβουλευτική εταιρεία μετά από έγκριση του Ελεγκτικού Συνεδρίου για να ξεπεραστεί η δυσκολία. Η αρ</w:t>
      </w:r>
      <w:r>
        <w:rPr>
          <w:rFonts w:eastAsia="Times New Roman"/>
          <w:szCs w:val="24"/>
        </w:rPr>
        <w:t xml:space="preserve">χικώς εξασφαλισμένη χορηγία του </w:t>
      </w:r>
      <w:r>
        <w:rPr>
          <w:rFonts w:eastAsia="Times New Roman"/>
          <w:szCs w:val="24"/>
        </w:rPr>
        <w:t>ηλεκτρονικού εισιτηρίου</w:t>
      </w:r>
      <w:r>
        <w:rPr>
          <w:rFonts w:eastAsia="Times New Roman"/>
          <w:szCs w:val="24"/>
        </w:rPr>
        <w:t xml:space="preserve"> δεν μπορούσε να συμπεριλάβει και την εκ των υστέρων ανάγκη προμήθειας του </w:t>
      </w:r>
      <w:r>
        <w:rPr>
          <w:rFonts w:eastAsia="Times New Roman"/>
          <w:szCs w:val="24"/>
          <w:lang w:val="en-US"/>
        </w:rPr>
        <w:t>ERP</w:t>
      </w:r>
      <w:r>
        <w:rPr>
          <w:rFonts w:eastAsia="Times New Roman"/>
          <w:szCs w:val="24"/>
        </w:rPr>
        <w:t xml:space="preserve"> που δεν είχε προβλεφθεί. Ωστόσο, εξασφαλίστηκε δεύτερος χορηγός, ο οποίος σε πλήρη συντονισμό με τον πρώτο, ανέλαβε την εκ</w:t>
      </w:r>
      <w:r>
        <w:rPr>
          <w:rFonts w:eastAsia="Times New Roman"/>
          <w:szCs w:val="24"/>
        </w:rPr>
        <w:t xml:space="preserve">πόνηση πλήρους μελέτης που οδήγησε στις προδιαγραφές του </w:t>
      </w:r>
      <w:r>
        <w:rPr>
          <w:rFonts w:eastAsia="Times New Roman"/>
          <w:szCs w:val="24"/>
          <w:lang w:val="en-US"/>
        </w:rPr>
        <w:t>ERP</w:t>
      </w:r>
      <w:r>
        <w:rPr>
          <w:rFonts w:eastAsia="Times New Roman"/>
          <w:szCs w:val="24"/>
        </w:rPr>
        <w:t xml:space="preserve">, συμβατού με το </w:t>
      </w:r>
      <w:r>
        <w:rPr>
          <w:rFonts w:eastAsia="Times New Roman"/>
          <w:szCs w:val="24"/>
        </w:rPr>
        <w:t>ηλεκτρονικό εισιτήριο</w:t>
      </w:r>
      <w:r>
        <w:rPr>
          <w:rFonts w:eastAsia="Times New Roman"/>
          <w:szCs w:val="24"/>
        </w:rPr>
        <w:t xml:space="preserve"> και τη διενέργεια διαγωνισμού για την αγορά του, έτσι ώστε να ακολουθήσει η προμήθεια του </w:t>
      </w:r>
      <w:r>
        <w:rPr>
          <w:rFonts w:eastAsia="Times New Roman"/>
          <w:szCs w:val="24"/>
        </w:rPr>
        <w:t>ηλεκτρονικού εισιτηρίου</w:t>
      </w:r>
      <w:r>
        <w:rPr>
          <w:rFonts w:eastAsia="Times New Roman"/>
          <w:szCs w:val="24"/>
        </w:rPr>
        <w:t xml:space="preserve"> από τον πρώτο χορηγό. Είναι αρκετά σύνθετο </w:t>
      </w:r>
      <w:r>
        <w:rPr>
          <w:rFonts w:eastAsia="Times New Roman"/>
          <w:szCs w:val="24"/>
        </w:rPr>
        <w:t xml:space="preserve">το θέμα, αλλά χρειάζονταν συντονισμένες προσπάθειες. </w:t>
      </w:r>
    </w:p>
    <w:p w14:paraId="1AB70B6C" w14:textId="77777777" w:rsidR="002A5811" w:rsidRDefault="009E222F">
      <w:pPr>
        <w:spacing w:line="600" w:lineRule="auto"/>
        <w:ind w:firstLine="720"/>
        <w:contextualSpacing/>
        <w:jc w:val="both"/>
        <w:rPr>
          <w:rFonts w:eastAsia="Times New Roman"/>
          <w:szCs w:val="24"/>
        </w:rPr>
      </w:pPr>
      <w:r>
        <w:rPr>
          <w:rFonts w:eastAsia="Times New Roman"/>
          <w:szCs w:val="24"/>
        </w:rPr>
        <w:t>Είμαστε στην ευχάριστη θέση να πούμε ότι οι διαγωνισμοί βρίσκονται στο καταλη</w:t>
      </w:r>
      <w:r>
        <w:rPr>
          <w:rFonts w:eastAsia="Times New Roman"/>
          <w:szCs w:val="24"/>
        </w:rPr>
        <w:t>κτικό</w:t>
      </w:r>
      <w:r>
        <w:rPr>
          <w:rFonts w:eastAsia="Times New Roman"/>
          <w:szCs w:val="24"/>
        </w:rPr>
        <w:t xml:space="preserve"> στάδιο και οι ανάδοχοι που θα αναδειχθούν μέσα στον μήνα θα ανακοινωθούν από τους δύο χορηγούς ταυτόχρονα.</w:t>
      </w:r>
    </w:p>
    <w:p w14:paraId="1AB70B6D" w14:textId="77777777" w:rsidR="002A5811" w:rsidRDefault="009E222F">
      <w:pPr>
        <w:spacing w:line="600" w:lineRule="auto"/>
        <w:ind w:firstLine="720"/>
        <w:contextualSpacing/>
        <w:jc w:val="both"/>
        <w:rPr>
          <w:rFonts w:eastAsia="Times New Roman"/>
          <w:szCs w:val="24"/>
        </w:rPr>
      </w:pPr>
      <w:r>
        <w:rPr>
          <w:rFonts w:eastAsia="Times New Roman"/>
          <w:szCs w:val="24"/>
        </w:rPr>
        <w:t>Σας ευχαριστ</w:t>
      </w:r>
      <w:r>
        <w:rPr>
          <w:rFonts w:eastAsia="Times New Roman"/>
          <w:szCs w:val="24"/>
        </w:rPr>
        <w:t>ώ.</w:t>
      </w:r>
    </w:p>
    <w:p w14:paraId="1AB70B6E"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κυρία Υπουργό.</w:t>
      </w:r>
    </w:p>
    <w:p w14:paraId="1AB70B6F"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έχετε τον λόγο για τη δευτερολογία σας.</w:t>
      </w:r>
    </w:p>
    <w:p w14:paraId="1AB70B70" w14:textId="77777777" w:rsidR="002A5811" w:rsidRDefault="009E222F">
      <w:pPr>
        <w:spacing w:line="600" w:lineRule="auto"/>
        <w:ind w:firstLine="720"/>
        <w:contextualSpacing/>
        <w:jc w:val="both"/>
        <w:rPr>
          <w:rFonts w:eastAsia="Times New Roman"/>
          <w:szCs w:val="24"/>
        </w:rPr>
      </w:pPr>
      <w:r>
        <w:rPr>
          <w:rFonts w:eastAsia="Times New Roman"/>
          <w:b/>
          <w:szCs w:val="24"/>
        </w:rPr>
        <w:lastRenderedPageBreak/>
        <w:t>ΝΙΚΟΛΑΟΣ ΞΥΔΑΚΗΣ:</w:t>
      </w:r>
      <w:r>
        <w:rPr>
          <w:rFonts w:eastAsia="Times New Roman"/>
          <w:szCs w:val="24"/>
        </w:rPr>
        <w:t xml:space="preserve"> Κυρία Υπουργέ, ευχαριστώ για την ενημέρωση, ωστόσο θα επανέλθω στην πολιτική και οικονομική σημασία του θέματος. Πρ</w:t>
      </w:r>
      <w:r>
        <w:rPr>
          <w:rFonts w:eastAsia="Times New Roman"/>
          <w:szCs w:val="24"/>
        </w:rPr>
        <w:t xml:space="preserve">έπει να καταλάβετε ότι από τα 55 εκατομμύρια εισπράξεις του 2015, το 2016 πήγαμε στα 85 εκατομμύρια μόνο από εισιτήρια, μόνο με την αύξηση των εισιτηρίων. </w:t>
      </w:r>
    </w:p>
    <w:p w14:paraId="1AB70B71" w14:textId="77777777" w:rsidR="002A5811" w:rsidRDefault="009E222F">
      <w:pPr>
        <w:spacing w:line="600" w:lineRule="auto"/>
        <w:ind w:firstLine="720"/>
        <w:contextualSpacing/>
        <w:jc w:val="both"/>
        <w:rPr>
          <w:rFonts w:eastAsia="Times New Roman"/>
          <w:szCs w:val="24"/>
        </w:rPr>
      </w:pPr>
      <w:r>
        <w:rPr>
          <w:rFonts w:eastAsia="Times New Roman"/>
          <w:szCs w:val="24"/>
        </w:rPr>
        <w:t>Θα σας πω, όμως, ένα νούμερο συγκλονιστικό που περιγράφεται στα στοιχεία της ΕΛΣΤΑΤ για τη χρονιά: Ε</w:t>
      </w:r>
      <w:r>
        <w:rPr>
          <w:rFonts w:eastAsia="Times New Roman"/>
          <w:szCs w:val="24"/>
        </w:rPr>
        <w:t xml:space="preserve">ίχαμε μείωση των επισκεπτών κατά 18% και είχαμε αύξηση των </w:t>
      </w:r>
      <w:r>
        <w:rPr>
          <w:rFonts w:eastAsia="Times New Roman"/>
          <w:szCs w:val="24"/>
          <w:lang w:val="en-US"/>
        </w:rPr>
        <w:t>free</w:t>
      </w:r>
      <w:r>
        <w:rPr>
          <w:rFonts w:eastAsia="Times New Roman"/>
          <w:szCs w:val="24"/>
        </w:rPr>
        <w:t xml:space="preserve"> </w:t>
      </w:r>
      <w:r>
        <w:rPr>
          <w:rFonts w:eastAsia="Times New Roman"/>
          <w:szCs w:val="24"/>
          <w:lang w:val="en-US"/>
        </w:rPr>
        <w:t>riders</w:t>
      </w:r>
      <w:r>
        <w:rPr>
          <w:rFonts w:eastAsia="Times New Roman"/>
          <w:szCs w:val="24"/>
        </w:rPr>
        <w:t xml:space="preserve">, των δωρεάν εισιτηρίων, κατά 27%, δηλαδή μισό εκατομμύριο περισσότερα δωρεάν εισιτήρια. Πρέπει να έχουμε μια σίγουρη απάντηση και εδώ στο Σώμα, αλλά και ενώπιον του ελληνικού λαού, γιατί έχουμε μισό εκατομμύριο παραπάνω </w:t>
      </w:r>
      <w:r>
        <w:rPr>
          <w:rFonts w:eastAsia="Times New Roman"/>
          <w:szCs w:val="24"/>
        </w:rPr>
        <w:t>«</w:t>
      </w:r>
      <w:r>
        <w:rPr>
          <w:rFonts w:eastAsia="Times New Roman"/>
          <w:szCs w:val="24"/>
          <w:lang w:val="en-US"/>
        </w:rPr>
        <w:t>free</w:t>
      </w:r>
      <w:r>
        <w:rPr>
          <w:rFonts w:eastAsia="Times New Roman"/>
          <w:szCs w:val="24"/>
        </w:rPr>
        <w:t xml:space="preserve"> </w:t>
      </w:r>
      <w:r>
        <w:rPr>
          <w:rFonts w:eastAsia="Times New Roman"/>
          <w:szCs w:val="24"/>
          <w:lang w:val="en-US"/>
        </w:rPr>
        <w:t>riders</w:t>
      </w:r>
      <w:r>
        <w:rPr>
          <w:rFonts w:eastAsia="Times New Roman"/>
          <w:szCs w:val="24"/>
        </w:rPr>
        <w:t>»</w:t>
      </w:r>
      <w:r>
        <w:rPr>
          <w:rFonts w:eastAsia="Times New Roman"/>
          <w:szCs w:val="24"/>
        </w:rPr>
        <w:t>. Ποιοι κλέβουν το ελλ</w:t>
      </w:r>
      <w:r>
        <w:rPr>
          <w:rFonts w:eastAsia="Times New Roman"/>
          <w:szCs w:val="24"/>
        </w:rPr>
        <w:t xml:space="preserve">ηνικό δημόσιο, αν το κλέβουν; Δεν μπορώ να το φανταστώ εγώ, γιατί έχουμε και τα στοιχεία του καλοκαιρού του 2015, του δύσκολο καλοκαιριού 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που είχε δοθεί λύση τότε στα γκρουπ με διατακτικές, με υποσχετικές και αυτά εισπράχθηκαν όλα. </w:t>
      </w:r>
      <w:r>
        <w:rPr>
          <w:rFonts w:eastAsia="Times New Roman"/>
          <w:szCs w:val="24"/>
        </w:rPr>
        <w:t xml:space="preserve">Είχαμε αύξηση στον βράχο της Ακροπόλεως κατά 40% τον Ιούλιο μήνα στα εισιτήρια. Δεν έχουμε σχολεία, δεν έχουμε μαθητές τον Ιούλιο. Υπάρχει μια τεράστια τρύπα εκεί. Κάποιοι καταληστεύουν συστηματικά τους μεγάλους αρχαιολογικούς </w:t>
      </w:r>
      <w:r>
        <w:rPr>
          <w:rFonts w:eastAsia="Times New Roman"/>
          <w:szCs w:val="24"/>
        </w:rPr>
        <w:lastRenderedPageBreak/>
        <w:t>χώρους, χρησιμοποιώντας δωρεά</w:t>
      </w:r>
      <w:r>
        <w:rPr>
          <w:rFonts w:eastAsia="Times New Roman"/>
          <w:szCs w:val="24"/>
        </w:rPr>
        <w:t>ν εισιτήρια για μεγάλα τουριστικά γκρουπ. Σ</w:t>
      </w:r>
      <w:r>
        <w:rPr>
          <w:rFonts w:eastAsia="Times New Roman"/>
          <w:szCs w:val="24"/>
        </w:rPr>
        <w:t>ε</w:t>
      </w:r>
      <w:r>
        <w:rPr>
          <w:rFonts w:eastAsia="Times New Roman"/>
          <w:szCs w:val="24"/>
        </w:rPr>
        <w:t xml:space="preserve"> αυτό πρέπει να έχουμε μια τάχιστη απάντηση μέσα στην Αίθουσα αυτή.</w:t>
      </w:r>
    </w:p>
    <w:p w14:paraId="1AB70B72"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Ένα δεύτερο θέμα, το οποίο είναι στα χέρια σας: </w:t>
      </w:r>
      <w:r>
        <w:rPr>
          <w:rFonts w:eastAsia="Times New Roman"/>
          <w:szCs w:val="24"/>
          <w:lang w:val="en-US"/>
        </w:rPr>
        <w:t>To</w:t>
      </w:r>
      <w:r>
        <w:rPr>
          <w:rFonts w:eastAsia="Times New Roman"/>
          <w:szCs w:val="24"/>
        </w:rPr>
        <w:t xml:space="preserve"> </w:t>
      </w:r>
      <w:r>
        <w:rPr>
          <w:rFonts w:eastAsia="Times New Roman"/>
          <w:szCs w:val="24"/>
          <w:lang w:val="en-US"/>
        </w:rPr>
        <w:t>TA</w:t>
      </w:r>
      <w:r>
        <w:rPr>
          <w:rFonts w:eastAsia="Times New Roman"/>
          <w:szCs w:val="24"/>
        </w:rPr>
        <w:t>Π είναι ένας βαριά «γερασμένος» και «σάπιος» οργανισμός. Υπάρχει οργανισμός αναδιάρθρωσης έ</w:t>
      </w:r>
      <w:r>
        <w:rPr>
          <w:rFonts w:eastAsia="Times New Roman"/>
          <w:szCs w:val="24"/>
        </w:rPr>
        <w:t xml:space="preserve">τοιμος από τον περασμένο χρόνο. </w:t>
      </w:r>
    </w:p>
    <w:p w14:paraId="1AB70B73" w14:textId="77777777" w:rsidR="002A5811" w:rsidRDefault="009E222F">
      <w:pPr>
        <w:spacing w:line="600" w:lineRule="auto"/>
        <w:ind w:firstLine="720"/>
        <w:contextualSpacing/>
        <w:jc w:val="both"/>
        <w:rPr>
          <w:rFonts w:eastAsia="Times New Roman" w:cs="Times New Roman"/>
          <w:szCs w:val="24"/>
        </w:rPr>
      </w:pPr>
      <w:r w:rsidRPr="009B0C2A">
        <w:rPr>
          <w:rFonts w:eastAsia="Times New Roman" w:cs="Times New Roman"/>
          <w:color w:val="000000" w:themeColor="text1"/>
          <w:szCs w:val="24"/>
        </w:rPr>
        <w:t xml:space="preserve">Η δέσμευση την πρώτης </w:t>
      </w:r>
      <w:r w:rsidRPr="009B0C2A">
        <w:rPr>
          <w:rFonts w:eastAsia="Times New Roman" w:cs="Times New Roman"/>
          <w:color w:val="000000" w:themeColor="text1"/>
          <w:szCs w:val="24"/>
        </w:rPr>
        <w:t>κ</w:t>
      </w:r>
      <w:r w:rsidRPr="009B0C2A">
        <w:rPr>
          <w:rFonts w:eastAsia="Times New Roman" w:cs="Times New Roman"/>
          <w:color w:val="000000" w:themeColor="text1"/>
          <w:szCs w:val="24"/>
        </w:rPr>
        <w:t xml:space="preserve">υβέρνησης Τσίπρα </w:t>
      </w:r>
      <w:r w:rsidRPr="009B0C2A">
        <w:rPr>
          <w:rFonts w:eastAsia="Times New Roman" w:cs="Times New Roman"/>
          <w:color w:val="000000" w:themeColor="text1"/>
          <w:szCs w:val="24"/>
        </w:rPr>
        <w:t>ήταν</w:t>
      </w:r>
      <w:r w:rsidRPr="009B0C2A">
        <w:rPr>
          <w:rFonts w:eastAsia="Times New Roman" w:cs="Times New Roman"/>
          <w:color w:val="000000" w:themeColor="text1"/>
          <w:szCs w:val="24"/>
        </w:rPr>
        <w:t xml:space="preserve"> ότι μέχρι το φθινόπωρο του 2015 θα είχε ετοιμαστεί νέος οργανισμός. Είναι έτοιμος ο οργανισμός. Γιατί δεν προχωράτε; Να αναδιαρθρωθεί πλήρως. Όλα τα τεχνικά </w:t>
      </w:r>
      <w:r>
        <w:rPr>
          <w:rFonts w:eastAsia="Times New Roman" w:cs="Times New Roman"/>
          <w:szCs w:val="24"/>
        </w:rPr>
        <w:t>στοιχεία που μου λέτε</w:t>
      </w:r>
      <w:r>
        <w:rPr>
          <w:rFonts w:eastAsia="Times New Roman" w:cs="Times New Roman"/>
          <w:szCs w:val="24"/>
        </w:rPr>
        <w:t xml:space="preserve"> είναι δευτερεύοντα εφόσον έχουμε έναν οργανισμό ο οποίος δεν έχει την τεχνογνωσία, τις δυνάμεις και το προσωπικό να τα υλοποιήσει. Είναι έτοιμος ο οργανισμός; Πότε θα κατατεθεί; Να πάρει προεδρικό διάταγμα να ανανεωθεί αυτός ο κρίσιμος πλην ημιθανής οργαν</w:t>
      </w:r>
      <w:r>
        <w:rPr>
          <w:rFonts w:eastAsia="Times New Roman" w:cs="Times New Roman"/>
          <w:szCs w:val="24"/>
        </w:rPr>
        <w:t>ισμός. Κρίσιμος για την ύπαρξη του ελληνικού πολιτισμού ως ένας ζων οργανισμός που παράγει πλούτο, θέσεις εργασίας και αυτοπεποίθηση στον ελληνικό λαό.</w:t>
      </w:r>
    </w:p>
    <w:p w14:paraId="1AB70B7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Ξυδάκη</w:t>
      </w:r>
      <w:proofErr w:type="spellEnd"/>
      <w:r>
        <w:rPr>
          <w:rFonts w:eastAsia="Times New Roman" w:cs="Times New Roman"/>
          <w:szCs w:val="24"/>
        </w:rPr>
        <w:t>.</w:t>
      </w:r>
    </w:p>
    <w:p w14:paraId="1AB70B7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έχετε τον λόγο.</w:t>
      </w:r>
    </w:p>
    <w:p w14:paraId="1AB70B7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ΛΥΔΙΑ ΚΟΝΙΟ</w:t>
      </w:r>
      <w:r>
        <w:rPr>
          <w:rFonts w:eastAsia="Times New Roman" w:cs="Times New Roman"/>
          <w:b/>
          <w:szCs w:val="24"/>
        </w:rPr>
        <w:t>ΡΔΟΥ (Υπουργός Πολιτισμού και Αθλητισμού):</w:t>
      </w:r>
      <w:r>
        <w:rPr>
          <w:rFonts w:eastAsia="Times New Roman" w:cs="Times New Roman"/>
          <w:szCs w:val="24"/>
        </w:rPr>
        <w:t xml:space="preserve"> Είναι γνωστή η παθογένεια στα εισιτήρια ή στα μη εισιτήρια</w:t>
      </w:r>
      <w:r>
        <w:rPr>
          <w:rFonts w:eastAsia="Times New Roman" w:cs="Times New Roman"/>
          <w:szCs w:val="24"/>
        </w:rPr>
        <w:t>,</w:t>
      </w:r>
      <w:r>
        <w:rPr>
          <w:rFonts w:eastAsia="Times New Roman" w:cs="Times New Roman"/>
          <w:szCs w:val="24"/>
        </w:rPr>
        <w:t xml:space="preserve"> τα οποία πολλές φορές λειτουργούν στους αρχαιολογικούς χώρους. Είναι χρόνια αυτή η παθογένεια. Γνωρίζουμε τα συμπτώματα, γνωρίζουμε τα αποτελέσματα. Έχετ</w:t>
      </w:r>
      <w:r>
        <w:rPr>
          <w:rFonts w:eastAsia="Times New Roman" w:cs="Times New Roman"/>
          <w:szCs w:val="24"/>
        </w:rPr>
        <w:t>ε απόλυτο δίκιο ότι υπάρχει ένα μεγάλο ποσοστό πολιτών</w:t>
      </w:r>
      <w:r>
        <w:rPr>
          <w:rFonts w:eastAsia="Times New Roman" w:cs="Times New Roman"/>
          <w:szCs w:val="24"/>
        </w:rPr>
        <w:t>,</w:t>
      </w:r>
      <w:r>
        <w:rPr>
          <w:rFonts w:eastAsia="Times New Roman" w:cs="Times New Roman"/>
          <w:szCs w:val="24"/>
        </w:rPr>
        <w:t xml:space="preserve"> το οποίο μπαίνει στους αρχαιολογικούς χώρους χωρίς να πληρώνει. Κάποια απ’ αυτά είναι συμφωνημένα. Ένας μεγάλος αριθμός ελευθέρων εισόδων είναι συμφωνημένος. Αυτό είναι ένα κοινωνικό θέμα</w:t>
      </w:r>
      <w:r>
        <w:rPr>
          <w:rFonts w:eastAsia="Times New Roman" w:cs="Times New Roman"/>
          <w:szCs w:val="24"/>
        </w:rPr>
        <w:t>,</w:t>
      </w:r>
      <w:r>
        <w:rPr>
          <w:rFonts w:eastAsia="Times New Roman" w:cs="Times New Roman"/>
          <w:szCs w:val="24"/>
        </w:rPr>
        <w:t xml:space="preserve"> το οποίο εξ</w:t>
      </w:r>
      <w:r>
        <w:rPr>
          <w:rFonts w:eastAsia="Times New Roman" w:cs="Times New Roman"/>
          <w:szCs w:val="24"/>
        </w:rPr>
        <w:t>ετάζουμε και επανεξετάζουμε, διότι πιστεύουμε ότι σε κάποιες περιπτώσεις έχει γίνει υπερβολική χρήση αυτής της ελεύθερης εισόδου. Το θέμα της παράνομης εισόδου πιστεύουμε ότι με τη χρήση του ηλεκτρονικού εισιτηρίου θα αντιμετωπιστεί και σταδιακά το ηλεκτρο</w:t>
      </w:r>
      <w:r>
        <w:rPr>
          <w:rFonts w:eastAsia="Times New Roman" w:cs="Times New Roman"/>
          <w:szCs w:val="24"/>
        </w:rPr>
        <w:t xml:space="preserve">νικό εισιτήριο θα επεκταθεί και σε άλλους αρχαιολογικούς χώρους μετά την πρώτη εφαρμογή του στους πρώτους μεγάλους αρχαιολογικούς χώρους. </w:t>
      </w:r>
    </w:p>
    <w:p w14:paraId="1AB70B7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Είναι σε γνώση μας ο οργανισμός που έχει κατατεθεί. Εντοπίσαμε θέματα τα οποία χρειάζονται επεξεργασία. Είμαστε σε φά</w:t>
      </w:r>
      <w:r>
        <w:rPr>
          <w:rFonts w:eastAsia="Times New Roman" w:cs="Times New Roman"/>
          <w:szCs w:val="24"/>
        </w:rPr>
        <w:t xml:space="preserve">ση της επεξεργασίας και της κατάθεσης του οργανισμού, ώστε </w:t>
      </w:r>
      <w:r>
        <w:rPr>
          <w:rFonts w:eastAsia="Times New Roman" w:cs="Times New Roman"/>
          <w:szCs w:val="24"/>
        </w:rPr>
        <w:lastRenderedPageBreak/>
        <w:t>να προχωρήσει και να οργανωθεί ακριβώς το Ταμείο Αρχαιολογικών Πόρων, να μπορέσει να οργανωθεί, να μπορέσει να προσλάβει προσωπικό, να μπορέσει να εμπλουτιστεί με λογιστές, με κατασκευαστές εκμαγεί</w:t>
      </w:r>
      <w:r>
        <w:rPr>
          <w:rFonts w:eastAsia="Times New Roman" w:cs="Times New Roman"/>
          <w:szCs w:val="24"/>
        </w:rPr>
        <w:t>ων</w:t>
      </w:r>
      <w:r>
        <w:rPr>
          <w:rFonts w:eastAsia="Times New Roman" w:cs="Times New Roman"/>
          <w:szCs w:val="24"/>
        </w:rPr>
        <w:t>,</w:t>
      </w:r>
      <w:r>
        <w:rPr>
          <w:rFonts w:eastAsia="Times New Roman" w:cs="Times New Roman"/>
          <w:szCs w:val="24"/>
        </w:rPr>
        <w:t xml:space="preserve"> με δυνατότητα τοποθέτησης πωλητών στα πωλητήρια. Όπως ξέρετε, υπήρξε το 2016 άρνηση των αρχαιοφυλάκων να λειτουργούν τα πωλητήρια. Έτσι, έχει μειωθεί η παρουσία πωλητών και αναγκαστικά κάποια πωλητήρια υπολειτουργούν. Αυτά θα τεθούν, θα εξυγιανθούν και</w:t>
      </w:r>
      <w:r>
        <w:rPr>
          <w:rFonts w:eastAsia="Times New Roman" w:cs="Times New Roman"/>
          <w:szCs w:val="24"/>
        </w:rPr>
        <w:t xml:space="preserve"> θα μπουν σε λειτουργία με την εφαρμογή του οργανισμού. </w:t>
      </w:r>
    </w:p>
    <w:p w14:paraId="1AB70B7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Ωστόσο υπήρχαν θέματα που έπρεπε να τα εξετάσουμε. Κι αυτά τα θέματα, επειδή είναι ακριβώς, όπως είπατε, πολύ σοβαρά</w:t>
      </w:r>
      <w:r>
        <w:rPr>
          <w:rFonts w:eastAsia="Times New Roman" w:cs="Times New Roman"/>
          <w:szCs w:val="24"/>
        </w:rPr>
        <w:t>,</w:t>
      </w:r>
      <w:r>
        <w:rPr>
          <w:rFonts w:eastAsia="Times New Roman" w:cs="Times New Roman"/>
          <w:szCs w:val="24"/>
        </w:rPr>
        <w:t xml:space="preserve"> χρειαζόταν να τα εξετάσουμε με μεγάλη προσοχή. Το Ταμείο Αρχαιολογικών Πόρων είνα</w:t>
      </w:r>
      <w:r>
        <w:rPr>
          <w:rFonts w:eastAsia="Times New Roman" w:cs="Times New Roman"/>
          <w:szCs w:val="24"/>
        </w:rPr>
        <w:t>ι η πηγή, είναι το ταμείο του Υπουργείου.</w:t>
      </w:r>
    </w:p>
    <w:p w14:paraId="1AB70B7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AB70B7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κυρία Υπουργό. </w:t>
      </w:r>
    </w:p>
    <w:p w14:paraId="1AB70B7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w:t>
      </w:r>
      <w:r>
        <w:rPr>
          <w:rFonts w:eastAsia="Times New Roman" w:cs="Times New Roman"/>
          <w:szCs w:val="24"/>
        </w:rPr>
        <w:t>ν</w:t>
      </w:r>
      <w:r>
        <w:rPr>
          <w:rFonts w:eastAsia="Times New Roman" w:cs="Times New Roman"/>
          <w:szCs w:val="24"/>
        </w:rPr>
        <w:t xml:space="preserve"> πρώτη με αριθμό 781-2/5/2017 επίκαιρη ερώτηση δεύτερου κύκλου της Βουλευτού Α</w:t>
      </w:r>
      <w:r>
        <w:rPr>
          <w:rFonts w:eastAsia="Times New Roman" w:cs="Times New Roman"/>
          <w:szCs w:val="24"/>
        </w:rPr>
        <w:t>΄</w:t>
      </w:r>
      <w:r>
        <w:rPr>
          <w:rFonts w:eastAsia="Times New Roman" w:cs="Times New Roman"/>
          <w:szCs w:val="24"/>
        </w:rPr>
        <w:t xml:space="preserve"> Αθηνών της </w:t>
      </w:r>
      <w:r>
        <w:rPr>
          <w:rFonts w:eastAsia="Times New Roman" w:cs="Times New Roman"/>
          <w:szCs w:val="24"/>
        </w:rPr>
        <w:lastRenderedPageBreak/>
        <w:t>Νέας Δημοκρατίας κ. Όλγας Κεφαλογιάννη προς την Υπουργό Πολιτισμού και Αθλητισμού</w:t>
      </w:r>
      <w:r>
        <w:rPr>
          <w:rFonts w:eastAsia="Times New Roman" w:cs="Times New Roman"/>
          <w:szCs w:val="24"/>
        </w:rPr>
        <w:t>,</w:t>
      </w:r>
      <w:r>
        <w:rPr>
          <w:rFonts w:eastAsia="Times New Roman" w:cs="Times New Roman"/>
          <w:szCs w:val="24"/>
        </w:rPr>
        <w:t xml:space="preserve"> σχετικά με το μέλλον του Εθνικού Μουσείου Σύγχρονης Τέχνης. </w:t>
      </w:r>
    </w:p>
    <w:p w14:paraId="1AB70B7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Κυρία Κεφαλογιάννη, έχετε τον λόγο.</w:t>
      </w:r>
    </w:p>
    <w:p w14:paraId="1AB70B7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Κυρία Υπουργέ, εδώ και πολλά χρόνια γνωρίζουμε ότι το θέμα του Εθνικού Μουσείου Σύγχρονης Τέχνης έχει περάσει από πολλά στάδια προετοιμασίας, χρονοβόρων διαδικασιών, πραγματικά δύσκολων και πολυσύνθετων καταστάσεων. Δυστυχώς, ενώ πλέον το κτήριο είναι έτοι</w:t>
      </w:r>
      <w:r>
        <w:rPr>
          <w:rFonts w:eastAsia="Times New Roman" w:cs="Times New Roman"/>
          <w:szCs w:val="24"/>
        </w:rPr>
        <w:t>μο, κανένας δεν γνωρίζει πότε θα τοποθετηθεί η μόνιμη συλλογή στους χώρους του, ενώ σύμφωνα με διαβεβαιώσεις των υπευθύνων θα είναι έτοιμο μέχρι το φθινόπωρο του 2017. Ωστόσο δεν έχουμε γνώση πότε θα εγκριθεί ο κανονισμός λειτουργίας του και πότε το μουσεί</w:t>
      </w:r>
      <w:r>
        <w:rPr>
          <w:rFonts w:eastAsia="Times New Roman" w:cs="Times New Roman"/>
          <w:szCs w:val="24"/>
        </w:rPr>
        <w:t xml:space="preserve">ο θα στελεχωθεί πλήρως. </w:t>
      </w:r>
    </w:p>
    <w:p w14:paraId="1AB70B7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κι εσείς πολύ καλά, προκειμένου να διατεθεί και να </w:t>
      </w:r>
      <w:proofErr w:type="spellStart"/>
      <w:r>
        <w:rPr>
          <w:rFonts w:eastAsia="Times New Roman" w:cs="Times New Roman"/>
          <w:szCs w:val="24"/>
        </w:rPr>
        <w:t>απορροφηθεί</w:t>
      </w:r>
      <w:proofErr w:type="spellEnd"/>
      <w:r>
        <w:rPr>
          <w:rFonts w:eastAsia="Times New Roman" w:cs="Times New Roman"/>
          <w:szCs w:val="24"/>
        </w:rPr>
        <w:t xml:space="preserve"> η δωρεά του Ιδρύματος Σταύρος Νιάρχος</w:t>
      </w:r>
      <w:r>
        <w:rPr>
          <w:rFonts w:eastAsia="Times New Roman" w:cs="Times New Roman"/>
          <w:szCs w:val="24"/>
        </w:rPr>
        <w:t>,</w:t>
      </w:r>
      <w:r>
        <w:rPr>
          <w:rFonts w:eastAsia="Times New Roman" w:cs="Times New Roman"/>
          <w:szCs w:val="24"/>
        </w:rPr>
        <w:t xml:space="preserve"> που έχει αποσυρθεί, θα πρέπει να εκπληρωθούν κάποιες προϋποθέσεις, δηλαδή η κατάρτιση του εσωτερικού κανονισμού κα</w:t>
      </w:r>
      <w:r>
        <w:rPr>
          <w:rFonts w:eastAsia="Times New Roman" w:cs="Times New Roman"/>
          <w:szCs w:val="24"/>
        </w:rPr>
        <w:t xml:space="preserve">ι η πλήρης στελέχωση του μουσείου με εξειδικευμένο προσωπικό μέσω ΑΣΕΠ. </w:t>
      </w:r>
    </w:p>
    <w:p w14:paraId="1AB70B7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από τα τέλη του προηγούμενου χρόνου από τις 6 Δεκεμβρίου 2016, που κατέθεσα απλή ερώτηση στη Βουλή, δεν έχετε απαντήσει και έτσι δεν γνωρίζουμε τι ακριβώς έχει κάνει το Υπουρ</w:t>
      </w:r>
      <w:r>
        <w:rPr>
          <w:rFonts w:eastAsia="Times New Roman" w:cs="Times New Roman"/>
          <w:szCs w:val="24"/>
        </w:rPr>
        <w:t xml:space="preserve">γείο Πολιτισμού. Σήμερα σας ζητάμε και πάλι συγκεκριμένες απαντήσεις. </w:t>
      </w:r>
    </w:p>
    <w:p w14:paraId="1AB70B80" w14:textId="77777777" w:rsidR="002A5811" w:rsidRDefault="009E222F">
      <w:pPr>
        <w:spacing w:line="600" w:lineRule="auto"/>
        <w:ind w:firstLine="720"/>
        <w:contextualSpacing/>
        <w:jc w:val="both"/>
        <w:rPr>
          <w:rFonts w:eastAsia="Times New Roman"/>
          <w:szCs w:val="24"/>
        </w:rPr>
      </w:pPr>
      <w:r>
        <w:rPr>
          <w:rFonts w:eastAsia="Times New Roman"/>
          <w:szCs w:val="24"/>
        </w:rPr>
        <w:t>Οι άνθρωποι στον χώρο της τέχνης, αλλά και γενικά όλοι οι Έλληνες πολίτες, θέλουν να γνωρίζουν τι ακριβώς ισχύει, τι ακριβώς έχετε κάνει και ποιος είναι ο προγραμματισμός του Υπουργείου</w:t>
      </w:r>
      <w:r>
        <w:rPr>
          <w:rFonts w:eastAsia="Times New Roman"/>
          <w:szCs w:val="24"/>
        </w:rPr>
        <w:t xml:space="preserve"> Πολιτισμού.</w:t>
      </w:r>
    </w:p>
    <w:p w14:paraId="1AB70B81"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Άλλωστε το Εθνικό Μουσείο Σύγχρονης Τέχνης είναι ένας σημαντικός φορέας, ο οποίος μπορεί να υπηρετήσει τις τέχνες, τον πολιτισμό της πατρίδας μας και να αποτελέσει και σημαντικό πόλο έλξης των διεθνών επισκεπτών.  </w:t>
      </w:r>
    </w:p>
    <w:p w14:paraId="1AB70B82"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Ευχαριστώ. </w:t>
      </w:r>
    </w:p>
    <w:p w14:paraId="1AB70B83" w14:textId="77777777" w:rsidR="002A5811" w:rsidRDefault="009E222F">
      <w:pPr>
        <w:spacing w:line="600" w:lineRule="auto"/>
        <w:ind w:firstLine="720"/>
        <w:contextualSpacing/>
        <w:jc w:val="both"/>
        <w:rPr>
          <w:rFonts w:eastAsia="Times New Roman"/>
          <w:szCs w:val="24"/>
        </w:rPr>
      </w:pPr>
      <w:r>
        <w:rPr>
          <w:rFonts w:eastAsia="Times New Roman"/>
          <w:b/>
          <w:szCs w:val="24"/>
        </w:rPr>
        <w:t>ΠΡΟΕΔΡΕΥΩΝ (Γεώρ</w:t>
      </w:r>
      <w:r>
        <w:rPr>
          <w:rFonts w:eastAsia="Times New Roman"/>
          <w:b/>
          <w:szCs w:val="24"/>
        </w:rPr>
        <w:t xml:space="preserve">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την κ. Κεφαλογιάννη. </w:t>
      </w:r>
    </w:p>
    <w:p w14:paraId="1AB70B84"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Κυρία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 </w:t>
      </w:r>
    </w:p>
    <w:p w14:paraId="1AB70B85" w14:textId="77777777" w:rsidR="002A5811" w:rsidRDefault="009E222F">
      <w:pPr>
        <w:spacing w:line="600" w:lineRule="auto"/>
        <w:ind w:firstLine="720"/>
        <w:contextualSpacing/>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Σας ευχαριστώ. </w:t>
      </w:r>
    </w:p>
    <w:p w14:paraId="1AB70B86"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Θα ήθελα να σας πω –και χαίρομαι ιδιαίτερα γι’ αυτό, γιατί έγινε πολύ κοπιώδης</w:t>
      </w:r>
      <w:r>
        <w:rPr>
          <w:rFonts w:eastAsia="Times New Roman"/>
          <w:szCs w:val="24"/>
        </w:rPr>
        <w:t xml:space="preserve"> προσπάθεια για να φτάσουμε σε αυτό το αποτέλεσμα- ότι πρόσφατα υπεγράφη και από το Υπουργείο Οικονομικών το </w:t>
      </w:r>
      <w:r>
        <w:rPr>
          <w:rFonts w:eastAsia="Times New Roman"/>
          <w:szCs w:val="24"/>
        </w:rPr>
        <w:t>προεδρικό διάταγμα</w:t>
      </w:r>
      <w:r>
        <w:rPr>
          <w:rFonts w:eastAsia="Times New Roman"/>
          <w:szCs w:val="24"/>
        </w:rPr>
        <w:t xml:space="preserve"> που ορίζει τον εσωτερικό κανονισμό λειτουργίας του Εθνικού Μουσείου Σύγχρονης Τέχνης. </w:t>
      </w:r>
    </w:p>
    <w:p w14:paraId="1AB70B87" w14:textId="77777777" w:rsidR="002A5811" w:rsidRDefault="009E222F">
      <w:pPr>
        <w:spacing w:line="600" w:lineRule="auto"/>
        <w:ind w:firstLine="720"/>
        <w:contextualSpacing/>
        <w:jc w:val="both"/>
        <w:rPr>
          <w:rFonts w:eastAsia="Times New Roman"/>
          <w:szCs w:val="24"/>
        </w:rPr>
      </w:pPr>
      <w:r>
        <w:rPr>
          <w:rFonts w:eastAsia="Times New Roman"/>
          <w:szCs w:val="24"/>
        </w:rPr>
        <w:t>Αυτό ήταν αποτέλεσμα αλλεπάλληλων διαβουλ</w:t>
      </w:r>
      <w:r>
        <w:rPr>
          <w:rFonts w:eastAsia="Times New Roman"/>
          <w:szCs w:val="24"/>
        </w:rPr>
        <w:t xml:space="preserve">εύσεων μεταξύ του Υπουργείου Πολιτισμού και του Γενικού Λογιστηρίου του Κράτους. Διευθετήθηκαν όλες οι λεπτομέρειες του τελικού σχεδίου του </w:t>
      </w:r>
      <w:r>
        <w:rPr>
          <w:rFonts w:eastAsia="Times New Roman"/>
          <w:szCs w:val="24"/>
        </w:rPr>
        <w:t>προεδρικού διατά</w:t>
      </w:r>
      <w:r>
        <w:rPr>
          <w:rFonts w:eastAsia="Times New Roman"/>
          <w:szCs w:val="24"/>
        </w:rPr>
        <w:t>γματος, υπογράφηκαν και αυτή τη στιγμή είμαστε στην ευχάριστη θέση να πούμε ότι βρίσκονται στο Συμβο</w:t>
      </w:r>
      <w:r>
        <w:rPr>
          <w:rFonts w:eastAsia="Times New Roman"/>
          <w:szCs w:val="24"/>
        </w:rPr>
        <w:t xml:space="preserve">ύλιο της Επικρατείας προς έλεγχο, πριν από την υπογραφή από τον Πρόεδρο της Δημοκρατίας. </w:t>
      </w:r>
    </w:p>
    <w:p w14:paraId="1AB70B88"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Όσον αφορά το ΑΣΕΠ, αφού διεκπεραιώθηκαν επιτυχώς οι διαδικασίες για την έκδοση του </w:t>
      </w:r>
      <w:r>
        <w:rPr>
          <w:rFonts w:eastAsia="Times New Roman"/>
          <w:szCs w:val="24"/>
        </w:rPr>
        <w:t>προεδρικού διατάγματος</w:t>
      </w:r>
      <w:r>
        <w:rPr>
          <w:rFonts w:eastAsia="Times New Roman"/>
          <w:szCs w:val="24"/>
        </w:rPr>
        <w:t>, ακολουθεί η μόνιμη στελέχωση του Μουσείου μέσω ΑΣΕΠ, η οπο</w:t>
      </w:r>
      <w:r>
        <w:rPr>
          <w:rFonts w:eastAsia="Times New Roman"/>
          <w:szCs w:val="24"/>
        </w:rPr>
        <w:t xml:space="preserve">ία πιστεύουμε ότι θα ολοκληρωθεί μέσα στο 2018. </w:t>
      </w:r>
    </w:p>
    <w:p w14:paraId="1AB70B89"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Ωστόσο δεν παραμένουμε άπραγοι, αλλά με την υποστήριξη των αρμόδιων διευθύνσεων του Υπουργείου έχουμε ήδη πετύχει μικρή αύξηση του υφιστάμενου τακτικού προσωπικού των </w:t>
      </w:r>
      <w:r>
        <w:rPr>
          <w:rFonts w:eastAsia="Times New Roman"/>
          <w:szCs w:val="24"/>
        </w:rPr>
        <w:lastRenderedPageBreak/>
        <w:t>δεκαοκτώ ατόμων του Μουσείου με τη διαδι</w:t>
      </w:r>
      <w:r>
        <w:rPr>
          <w:rFonts w:eastAsia="Times New Roman"/>
          <w:szCs w:val="24"/>
        </w:rPr>
        <w:t xml:space="preserve">κασία αποσπάσεων, με πέντε επιπλέον άτομα. </w:t>
      </w:r>
    </w:p>
    <w:p w14:paraId="1AB70B8A" w14:textId="77777777" w:rsidR="002A5811" w:rsidRDefault="009E222F">
      <w:pPr>
        <w:spacing w:line="600" w:lineRule="auto"/>
        <w:ind w:firstLine="720"/>
        <w:contextualSpacing/>
        <w:jc w:val="both"/>
        <w:rPr>
          <w:rFonts w:eastAsia="Times New Roman"/>
          <w:szCs w:val="24"/>
        </w:rPr>
      </w:pPr>
      <w:r>
        <w:rPr>
          <w:rFonts w:eastAsia="Times New Roman"/>
          <w:szCs w:val="24"/>
        </w:rPr>
        <w:t>Επίσης, ενεργούμε συνεχώς για την περαιτέρω στελέχωση του Μουσείου με έκτακτο προσωπικό για σύναψη συμβάσεων ορισμένου χρόνου. Εγκρίθηκε η πρόσληψη δεκαπέντε ατόμων, διαφορετικών ειδικοτήτων, με σχέση εργασίας ιδ</w:t>
      </w:r>
      <w:r>
        <w:rPr>
          <w:rFonts w:eastAsia="Times New Roman"/>
          <w:szCs w:val="24"/>
        </w:rPr>
        <w:t xml:space="preserve">ιωτικού δικαίου ορισμένου χρόνου, διάρκειας οκτώ μηνών. </w:t>
      </w:r>
    </w:p>
    <w:p w14:paraId="1AB70B8B"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Τέλος, βρίσκεται σε τελικό στάδιο προς έγκριση από το Γενικό Λογιστήριο του Κράτους η διάθεση δεκαεννέα ατόμων από το υπό μετάταξη προσωπικό της </w:t>
      </w:r>
      <w:proofErr w:type="spellStart"/>
      <w:r>
        <w:rPr>
          <w:rFonts w:eastAsia="Times New Roman"/>
          <w:szCs w:val="24"/>
        </w:rPr>
        <w:t>καταργηθείσας</w:t>
      </w:r>
      <w:proofErr w:type="spellEnd"/>
      <w:r>
        <w:rPr>
          <w:rFonts w:eastAsia="Times New Roman"/>
          <w:szCs w:val="24"/>
        </w:rPr>
        <w:t xml:space="preserve"> ΟΔΥΕ. </w:t>
      </w:r>
    </w:p>
    <w:p w14:paraId="1AB70B8C" w14:textId="77777777" w:rsidR="002A5811" w:rsidRDefault="009E222F">
      <w:pPr>
        <w:spacing w:line="600" w:lineRule="auto"/>
        <w:ind w:firstLine="720"/>
        <w:contextualSpacing/>
        <w:jc w:val="both"/>
        <w:rPr>
          <w:rFonts w:eastAsia="Times New Roman"/>
          <w:szCs w:val="24"/>
        </w:rPr>
      </w:pPr>
      <w:r>
        <w:rPr>
          <w:rFonts w:eastAsia="Times New Roman"/>
          <w:szCs w:val="24"/>
        </w:rPr>
        <w:t>Επομένως έχουμε αυτή τη στιγμή έν</w:t>
      </w:r>
      <w:r>
        <w:rPr>
          <w:rFonts w:eastAsia="Times New Roman"/>
          <w:szCs w:val="24"/>
        </w:rPr>
        <w:t>α</w:t>
      </w:r>
      <w:r>
        <w:rPr>
          <w:rFonts w:eastAsia="Times New Roman"/>
          <w:szCs w:val="24"/>
        </w:rPr>
        <w:t>ν</w:t>
      </w:r>
      <w:r>
        <w:rPr>
          <w:rFonts w:eastAsia="Times New Roman"/>
          <w:szCs w:val="24"/>
        </w:rPr>
        <w:t xml:space="preserve"> σεβαστό αριθμό προσωπικού, το οποίο αριθμεί πενήντα επτά άτομα κι έτσι, σύμφωνα με το αίτημα της Διεύθυνσης του Μουσείου, μπορεί να εξασφαλιστεί η ομαλή λειτουργία του Μουσείου σε αυτή την πρώτη φάση. Βεβαίως, μέχρι το 2018, όπως είπα, θα συνεχίσουμε το</w:t>
      </w:r>
      <w:r>
        <w:rPr>
          <w:rFonts w:eastAsia="Times New Roman"/>
          <w:szCs w:val="24"/>
        </w:rPr>
        <w:t xml:space="preserve">ν εμπλουτισμό του προσωπικού, φτάνοντας τον αριθμό των ογδόντα επτά ατόμων. </w:t>
      </w:r>
    </w:p>
    <w:p w14:paraId="1AB70B8D"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Αυτή τη στιγμή έχουμε καταθέσει τα απαραίτητα στοιχεία για την απορρόφηση της δωρεάς του </w:t>
      </w:r>
      <w:r>
        <w:rPr>
          <w:rFonts w:eastAsia="Times New Roman"/>
          <w:szCs w:val="24"/>
        </w:rPr>
        <w:t>Ι</w:t>
      </w:r>
      <w:r>
        <w:rPr>
          <w:rFonts w:eastAsia="Times New Roman"/>
          <w:szCs w:val="24"/>
        </w:rPr>
        <w:t xml:space="preserve">δρύματος «Σταύρος Νιάρχος», </w:t>
      </w:r>
      <w:r>
        <w:rPr>
          <w:rFonts w:eastAsia="Times New Roman"/>
          <w:szCs w:val="24"/>
        </w:rPr>
        <w:lastRenderedPageBreak/>
        <w:t xml:space="preserve">κάποια από αυτά ήταν ο </w:t>
      </w:r>
      <w:r>
        <w:rPr>
          <w:rFonts w:eastAsia="Times New Roman"/>
          <w:szCs w:val="24"/>
        </w:rPr>
        <w:t>ο</w:t>
      </w:r>
      <w:r>
        <w:rPr>
          <w:rFonts w:eastAsia="Times New Roman"/>
          <w:szCs w:val="24"/>
        </w:rPr>
        <w:t>ργανισμός και το προσωπικό, για την ε</w:t>
      </w:r>
      <w:r>
        <w:rPr>
          <w:rFonts w:eastAsia="Times New Roman"/>
          <w:szCs w:val="24"/>
        </w:rPr>
        <w:t xml:space="preserve">ύρυθμη λειτουργία του φορέα.    </w:t>
      </w:r>
    </w:p>
    <w:p w14:paraId="1AB70B8E"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Κυρία Κεφαλογιάννη, έχετε τον λόγο για τη δευτερολογία σας. </w:t>
      </w:r>
    </w:p>
    <w:p w14:paraId="1AB70B8F"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Κυρία Υπουργέ, όλα αυτά που μας λέτε είναι εξαιρετικά ενθαρρυντικά γι’ αυτό που έχουμε όλοι ως στόχο, το να λειτουργήσει δηλαδή, επιτέλους, το Εθνικό Μουσείο Σύγχρονης Τέχνης. Απλά, αναρωτιέμαι για ποιον λόγο όλα αυτά δεν μας τα είχατε καταθέσει και με τις</w:t>
      </w:r>
      <w:r>
        <w:rPr>
          <w:rFonts w:eastAsia="Times New Roman"/>
          <w:szCs w:val="24"/>
        </w:rPr>
        <w:t xml:space="preserve"> ερωτήσεις που είχαμε κάνει μέχρι τώρα στη Βουλή, έτσι ώστε να έχουμε μία καλύτερη ενημέρωση και εικόνα για το τι πράττει το Υπουργείο. </w:t>
      </w:r>
    </w:p>
    <w:p w14:paraId="1AB70B90" w14:textId="77777777" w:rsidR="002A5811" w:rsidRDefault="009E222F">
      <w:pPr>
        <w:spacing w:line="600" w:lineRule="auto"/>
        <w:ind w:firstLine="720"/>
        <w:contextualSpacing/>
        <w:jc w:val="both"/>
        <w:rPr>
          <w:rFonts w:eastAsia="Times New Roman"/>
          <w:szCs w:val="24"/>
        </w:rPr>
      </w:pPr>
      <w:r>
        <w:rPr>
          <w:rFonts w:eastAsia="Times New Roman"/>
          <w:szCs w:val="24"/>
        </w:rPr>
        <w:t>Το λέω αυτό γιατί, όπως σας είπα, σας έχω καταθέσει την ερώτηση ήδη από τον Δεκέμβρη του 2016. Δεν επανήλθαμε, αφήνοντα</w:t>
      </w:r>
      <w:r>
        <w:rPr>
          <w:rFonts w:eastAsia="Times New Roman"/>
          <w:szCs w:val="24"/>
        </w:rPr>
        <w:t>ς κάποιο</w:t>
      </w:r>
      <w:r>
        <w:rPr>
          <w:rFonts w:eastAsia="Times New Roman"/>
          <w:szCs w:val="24"/>
        </w:rPr>
        <w:t>ν</w:t>
      </w:r>
      <w:r>
        <w:rPr>
          <w:rFonts w:eastAsia="Times New Roman"/>
          <w:szCs w:val="24"/>
        </w:rPr>
        <w:t xml:space="preserve"> χρόνο σε εσάς για να ενημερωθείτε, καθώς μόλις είχατε αναλάβει, αλλά θέλω να σας πω ότι κοινοβουλευτικά καλό είναι να υπάρχουν οι απαντήσει από τους Υπουργούς προς του Βουλευτές, έτσι ώστε να μη χρειάζεται να επανερχόμαστε με επίκαιρες ερωτήσεις </w:t>
      </w:r>
      <w:r>
        <w:rPr>
          <w:rFonts w:eastAsia="Times New Roman"/>
          <w:szCs w:val="24"/>
        </w:rPr>
        <w:t>όπως η σημερινή.</w:t>
      </w:r>
    </w:p>
    <w:p w14:paraId="1AB70B91"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Όλοι, προφανώς, γνωρίζουμε τα προβλήματα, τις χρονοβόρες διαδικασίες, όπως γνωρίζουμε και τις μεγάλες προσπάθειες </w:t>
      </w:r>
      <w:r>
        <w:rPr>
          <w:rFonts w:eastAsia="Times New Roman"/>
          <w:szCs w:val="24"/>
        </w:rPr>
        <w:lastRenderedPageBreak/>
        <w:t>αυτών που σε μικρό ή μεγαλύτερο βαθμό έχουν συμβάλει με την εργασία τους να γίνουν βήματα και σημαντικό έργο για το Εθνικό Μο</w:t>
      </w:r>
      <w:r>
        <w:rPr>
          <w:rFonts w:eastAsia="Times New Roman"/>
          <w:szCs w:val="24"/>
        </w:rPr>
        <w:t>υσείο Σύγχρονης Τέχνης. Σίγουρα ξέρω ότι τα γνωρίζετε και εσείς και βεβαίως ευθύνη σας σήμερα, επειδή εσείς είστε Υπουργός, είναι να μας εξηγήσ</w:t>
      </w:r>
      <w:r>
        <w:rPr>
          <w:rFonts w:eastAsia="Times New Roman"/>
          <w:szCs w:val="24"/>
        </w:rPr>
        <w:t>ε</w:t>
      </w:r>
      <w:r>
        <w:rPr>
          <w:rFonts w:eastAsia="Times New Roman"/>
          <w:szCs w:val="24"/>
        </w:rPr>
        <w:t>τε τι ακριβώς έχετε κάνει και ποιος είναι ο προγραμματισμός του Υπουργείου.</w:t>
      </w:r>
    </w:p>
    <w:p w14:paraId="1AB70B92" w14:textId="77777777" w:rsidR="002A5811" w:rsidRDefault="009E222F">
      <w:pPr>
        <w:spacing w:line="600" w:lineRule="auto"/>
        <w:ind w:firstLine="720"/>
        <w:contextualSpacing/>
        <w:jc w:val="both"/>
        <w:rPr>
          <w:rFonts w:eastAsia="Times New Roman"/>
          <w:szCs w:val="24"/>
        </w:rPr>
      </w:pPr>
      <w:r>
        <w:rPr>
          <w:rFonts w:eastAsia="Times New Roman"/>
          <w:szCs w:val="24"/>
        </w:rPr>
        <w:t>Άκουσα ό,τι μας είπατε σχετικά με το</w:t>
      </w:r>
      <w:r>
        <w:rPr>
          <w:rFonts w:eastAsia="Times New Roman"/>
          <w:szCs w:val="24"/>
        </w:rPr>
        <w:t xml:space="preserve">ν εσωτερικό κανονισμό ότι ήδη έχουν προχωρήσει οι διαδικασίες, ότι έχουν διευθετηθεί οι λεπτομέρειες, ότι βρίσκεται στο Συμβούλιο της Επικρατείας. </w:t>
      </w:r>
    </w:p>
    <w:p w14:paraId="1AB70B93"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Φαντάζομαι -και ελπίζω- ότι το παρακολουθείτε αυτό, γιατί είναι ένα πάρα πολύ βασικό </w:t>
      </w:r>
      <w:proofErr w:type="spellStart"/>
      <w:r>
        <w:rPr>
          <w:rFonts w:eastAsia="Times New Roman"/>
          <w:szCs w:val="24"/>
        </w:rPr>
        <w:t>προαπαιτούμενο</w:t>
      </w:r>
      <w:proofErr w:type="spellEnd"/>
      <w:r>
        <w:rPr>
          <w:rFonts w:eastAsia="Times New Roman"/>
          <w:szCs w:val="24"/>
        </w:rPr>
        <w:t>, τόσο γι</w:t>
      </w:r>
      <w:r>
        <w:rPr>
          <w:rFonts w:eastAsia="Times New Roman"/>
          <w:szCs w:val="24"/>
        </w:rPr>
        <w:t xml:space="preserve">α να μπορέσουμε να έχουμε επιτέλους τον εσωτερικό κανονισμό </w:t>
      </w:r>
      <w:r>
        <w:rPr>
          <w:rFonts w:eastAsia="Times New Roman"/>
          <w:szCs w:val="24"/>
        </w:rPr>
        <w:t>τ</w:t>
      </w:r>
      <w:r>
        <w:rPr>
          <w:rFonts w:eastAsia="Times New Roman"/>
          <w:szCs w:val="24"/>
        </w:rPr>
        <w:t xml:space="preserve">ου ΕΜΣΤ όσο και διότι είναι ένα από τα δύο </w:t>
      </w:r>
      <w:proofErr w:type="spellStart"/>
      <w:r>
        <w:rPr>
          <w:rFonts w:eastAsia="Times New Roman"/>
          <w:szCs w:val="24"/>
        </w:rPr>
        <w:t>προαπαιτούμενα</w:t>
      </w:r>
      <w:proofErr w:type="spellEnd"/>
      <w:r>
        <w:rPr>
          <w:rFonts w:eastAsia="Times New Roman"/>
          <w:szCs w:val="24"/>
        </w:rPr>
        <w:t xml:space="preserve"> που έχουν τεθεί από το Ίδρυμα </w:t>
      </w:r>
      <w:r>
        <w:rPr>
          <w:rFonts w:eastAsia="Times New Roman"/>
          <w:szCs w:val="24"/>
        </w:rPr>
        <w:t>«</w:t>
      </w:r>
      <w:r>
        <w:rPr>
          <w:rFonts w:eastAsia="Times New Roman"/>
          <w:szCs w:val="24"/>
        </w:rPr>
        <w:t>Σταύρος Νιάρχος</w:t>
      </w:r>
      <w:r>
        <w:rPr>
          <w:rFonts w:eastAsia="Times New Roman"/>
          <w:szCs w:val="24"/>
        </w:rPr>
        <w:t>»</w:t>
      </w:r>
      <w:r>
        <w:rPr>
          <w:rFonts w:eastAsia="Times New Roman"/>
          <w:szCs w:val="24"/>
        </w:rPr>
        <w:t>.</w:t>
      </w:r>
    </w:p>
    <w:p w14:paraId="1AB70B94" w14:textId="77777777" w:rsidR="002A5811" w:rsidRDefault="009E222F">
      <w:pPr>
        <w:spacing w:line="600" w:lineRule="auto"/>
        <w:ind w:firstLine="720"/>
        <w:contextualSpacing/>
        <w:jc w:val="both"/>
        <w:rPr>
          <w:rFonts w:eastAsia="Times New Roman"/>
          <w:szCs w:val="24"/>
        </w:rPr>
      </w:pPr>
      <w:r>
        <w:rPr>
          <w:rFonts w:eastAsia="Times New Roman"/>
          <w:szCs w:val="24"/>
        </w:rPr>
        <w:t>Μας είπατε για τη στελέχωση του Μουσείου. Θέλω να μου πείτε εάν όντως πιστεύετε ότι με τ</w:t>
      </w:r>
      <w:r>
        <w:rPr>
          <w:rFonts w:eastAsia="Times New Roman"/>
          <w:szCs w:val="24"/>
        </w:rPr>
        <w:t xml:space="preserve">ις διαδικασίες που έχουν γίνει μέχρι τώρα και με τις προσλήψεις που έχουν γίνει μέχρι τώρα μπορεί το Μουσείο να λειτουργήσει με τους εξειδικευμένους επιστήμονες και τελικά εάν θα μπορέσει με αυτόν τον τρόπο, εάν δηλαδή θα καλύπτονται τα δύο </w:t>
      </w:r>
      <w:proofErr w:type="spellStart"/>
      <w:r>
        <w:rPr>
          <w:rFonts w:eastAsia="Times New Roman"/>
          <w:szCs w:val="24"/>
        </w:rPr>
        <w:t>προαπαιτούμενα</w:t>
      </w:r>
      <w:proofErr w:type="spellEnd"/>
      <w:r>
        <w:rPr>
          <w:rFonts w:eastAsia="Times New Roman"/>
          <w:szCs w:val="24"/>
        </w:rPr>
        <w:t>,</w:t>
      </w:r>
      <w:r>
        <w:rPr>
          <w:rFonts w:eastAsia="Times New Roman"/>
          <w:szCs w:val="24"/>
        </w:rPr>
        <w:t xml:space="preserve"> έτσι ώστε να ενεργοποιηθεί </w:t>
      </w:r>
      <w:r>
        <w:rPr>
          <w:rFonts w:eastAsia="Times New Roman"/>
          <w:szCs w:val="24"/>
        </w:rPr>
        <w:lastRenderedPageBreak/>
        <w:t xml:space="preserve">η δωρεά του Ιδρύματος </w:t>
      </w:r>
      <w:r>
        <w:rPr>
          <w:rFonts w:eastAsia="Times New Roman"/>
          <w:szCs w:val="24"/>
        </w:rPr>
        <w:t>«</w:t>
      </w:r>
      <w:r>
        <w:rPr>
          <w:rFonts w:eastAsia="Times New Roman"/>
          <w:szCs w:val="24"/>
        </w:rPr>
        <w:t>Σταύρος Νιάρχος</w:t>
      </w:r>
      <w:r>
        <w:rPr>
          <w:rFonts w:eastAsia="Times New Roman"/>
          <w:szCs w:val="24"/>
        </w:rPr>
        <w:t>»</w:t>
      </w:r>
      <w:r>
        <w:rPr>
          <w:rFonts w:eastAsia="Times New Roman"/>
          <w:szCs w:val="24"/>
        </w:rPr>
        <w:t>. Θέλω να θυμίσω ότι είναι ύψους 3 εκατομμυρίων ευρώ και χρειάζεται να ενεργοποιηθεί και να αξιοποιηθεί.</w:t>
      </w:r>
    </w:p>
    <w:p w14:paraId="1AB70B95"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Θέλω να μας πείτε: Τι ισχύει με το </w:t>
      </w:r>
      <w:proofErr w:type="spellStart"/>
      <w:r>
        <w:rPr>
          <w:rFonts w:eastAsia="Times New Roman"/>
          <w:szCs w:val="24"/>
        </w:rPr>
        <w:t>κτ</w:t>
      </w:r>
      <w:r>
        <w:rPr>
          <w:rFonts w:eastAsia="Times New Roman"/>
          <w:szCs w:val="24"/>
        </w:rPr>
        <w:t>η</w:t>
      </w:r>
      <w:r>
        <w:rPr>
          <w:rFonts w:eastAsia="Times New Roman"/>
          <w:szCs w:val="24"/>
        </w:rPr>
        <w:t>ριολογικό</w:t>
      </w:r>
      <w:proofErr w:type="spellEnd"/>
      <w:r>
        <w:rPr>
          <w:rFonts w:eastAsia="Times New Roman"/>
          <w:szCs w:val="24"/>
        </w:rPr>
        <w:t xml:space="preserve"> πρόγραμμα του Μουσείου, τι ισχύει με</w:t>
      </w:r>
      <w:r>
        <w:rPr>
          <w:rFonts w:eastAsia="Times New Roman"/>
          <w:szCs w:val="24"/>
        </w:rPr>
        <w:t xml:space="preserve"> την κατάθεση του δεύτερου σταδίου της οριστικής </w:t>
      </w:r>
      <w:proofErr w:type="spellStart"/>
      <w:r>
        <w:rPr>
          <w:rFonts w:eastAsia="Times New Roman"/>
          <w:szCs w:val="24"/>
        </w:rPr>
        <w:t>μουσειογραφικής</w:t>
      </w:r>
      <w:proofErr w:type="spellEnd"/>
      <w:r>
        <w:rPr>
          <w:rFonts w:eastAsia="Times New Roman"/>
          <w:szCs w:val="24"/>
        </w:rPr>
        <w:t xml:space="preserve"> μελέτης; Ποια είναι η τύχη των αναγκαίων τροποποιήσεως της εγκεκριμένης </w:t>
      </w:r>
      <w:proofErr w:type="spellStart"/>
      <w:r>
        <w:rPr>
          <w:rFonts w:eastAsia="Times New Roman"/>
          <w:szCs w:val="24"/>
        </w:rPr>
        <w:t>μουσειολογικής</w:t>
      </w:r>
      <w:proofErr w:type="spellEnd"/>
      <w:r>
        <w:rPr>
          <w:rFonts w:eastAsia="Times New Roman"/>
          <w:szCs w:val="24"/>
        </w:rPr>
        <w:t xml:space="preserve"> μελέτης; </w:t>
      </w:r>
    </w:p>
    <w:p w14:paraId="1AB70B96" w14:textId="77777777" w:rsidR="002A5811" w:rsidRDefault="009E222F">
      <w:pPr>
        <w:spacing w:line="600" w:lineRule="auto"/>
        <w:ind w:firstLine="720"/>
        <w:contextualSpacing/>
        <w:jc w:val="both"/>
        <w:rPr>
          <w:rFonts w:eastAsia="Times New Roman"/>
          <w:szCs w:val="24"/>
        </w:rPr>
      </w:pPr>
      <w:r>
        <w:rPr>
          <w:rFonts w:eastAsia="Times New Roman"/>
          <w:szCs w:val="24"/>
        </w:rPr>
        <w:t>Αν μπορείτε να μας απαντήσετε σε ποια φάση βρίσκεται η δικαστική διαμάχη μεταξύ του ΕΜΣΤ και τ</w:t>
      </w:r>
      <w:r>
        <w:rPr>
          <w:rFonts w:eastAsia="Times New Roman"/>
          <w:szCs w:val="24"/>
        </w:rPr>
        <w:t xml:space="preserve">ης κατασκευαστικής εταιρείας, αν έχει γίνει εκ νέου η υποβολή του αιτήματος προς το Ίδρυμα </w:t>
      </w:r>
      <w:r>
        <w:rPr>
          <w:rFonts w:eastAsia="Times New Roman"/>
          <w:szCs w:val="24"/>
        </w:rPr>
        <w:t>«</w:t>
      </w:r>
      <w:r>
        <w:rPr>
          <w:rFonts w:eastAsia="Times New Roman"/>
          <w:szCs w:val="24"/>
        </w:rPr>
        <w:t>Σταύρος Νιάρχος</w:t>
      </w:r>
      <w:r>
        <w:rPr>
          <w:rFonts w:eastAsia="Times New Roman"/>
          <w:szCs w:val="24"/>
        </w:rPr>
        <w:t>»</w:t>
      </w:r>
      <w:r>
        <w:rPr>
          <w:rFonts w:eastAsia="Times New Roman"/>
          <w:szCs w:val="24"/>
        </w:rPr>
        <w:t>, αν υπάρχει προγραμματισμός οικονομικής βιωσιμότητας και λειτουργίας του Μουσείου και αν έχει γίνει κάποια άλλη κίνηση για την οικονομική βιωσιμότη</w:t>
      </w:r>
      <w:r>
        <w:rPr>
          <w:rFonts w:eastAsia="Times New Roman"/>
          <w:szCs w:val="24"/>
        </w:rPr>
        <w:t>τα του Μουσείου.</w:t>
      </w:r>
    </w:p>
    <w:p w14:paraId="1AB70B97" w14:textId="77777777" w:rsidR="002A5811" w:rsidRDefault="009E222F">
      <w:pPr>
        <w:spacing w:line="600" w:lineRule="auto"/>
        <w:ind w:firstLine="720"/>
        <w:contextualSpacing/>
        <w:jc w:val="both"/>
        <w:rPr>
          <w:rFonts w:eastAsia="Times New Roman"/>
          <w:szCs w:val="24"/>
        </w:rPr>
      </w:pPr>
      <w:r>
        <w:rPr>
          <w:rFonts w:eastAsia="Times New Roman"/>
          <w:szCs w:val="24"/>
        </w:rPr>
        <w:t>Κυρία Υπουργέ, ζητάμε να προχωρήσετε με ταχείς ρυθμούς, να κάνετε τη δουλειά που κάνετε και σας τονίζουμε ότι όλοι μας αυτό που θέλουμε -και πρέπει να γίνει και κατανοητό σε εσάς- είναι η κανονική, η πλήρης λειτουργία του Μουσείου.</w:t>
      </w:r>
    </w:p>
    <w:p w14:paraId="1AB70B98"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 xml:space="preserve">Είδαμε </w:t>
      </w:r>
      <w:r>
        <w:rPr>
          <w:rFonts w:eastAsia="Times New Roman"/>
          <w:szCs w:val="24"/>
        </w:rPr>
        <w:t xml:space="preserve">ότι η σύγχρονη τέχνη έχει αγκαλιαστεί πλέον από την ελληνική κοινωνία. Και το συγκεκριμένο Μουσείο, το οποίο διαθέτει εκπληκτικές συλλογές Ελλήνων και ξένων δημιουργών, μπορεί να υπηρετήσει με αξιώσεις την τέχνη και τον πολιτισμό. </w:t>
      </w:r>
    </w:p>
    <w:p w14:paraId="1AB70B99"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Άλλωστε, η επιτυχής φιλοξενία μέρους της </w:t>
      </w:r>
      <w:r>
        <w:rPr>
          <w:rFonts w:eastAsia="Times New Roman"/>
          <w:szCs w:val="24"/>
        </w:rPr>
        <w:t>διεθνούς έ</w:t>
      </w:r>
      <w:r>
        <w:rPr>
          <w:rFonts w:eastAsia="Times New Roman"/>
          <w:szCs w:val="24"/>
        </w:rPr>
        <w:t xml:space="preserve">κθεσης </w:t>
      </w:r>
      <w:r>
        <w:rPr>
          <w:rFonts w:eastAsia="Times New Roman"/>
          <w:szCs w:val="24"/>
        </w:rPr>
        <w:t>«</w:t>
      </w:r>
      <w:proofErr w:type="spellStart"/>
      <w:r>
        <w:rPr>
          <w:rFonts w:eastAsia="Times New Roman"/>
          <w:szCs w:val="24"/>
          <w:lang w:val="en-US"/>
        </w:rPr>
        <w:t>Documenta</w:t>
      </w:r>
      <w:proofErr w:type="spellEnd"/>
      <w:r>
        <w:rPr>
          <w:rFonts w:eastAsia="Times New Roman"/>
          <w:szCs w:val="24"/>
        </w:rPr>
        <w:t xml:space="preserve"> 14</w:t>
      </w:r>
      <w:r>
        <w:rPr>
          <w:rFonts w:eastAsia="Times New Roman"/>
          <w:szCs w:val="24"/>
        </w:rPr>
        <w:t>»</w:t>
      </w:r>
      <w:r>
        <w:rPr>
          <w:rFonts w:eastAsia="Times New Roman"/>
          <w:szCs w:val="24"/>
        </w:rPr>
        <w:t xml:space="preserve"> από το Εθνικό Μουσείο Σύγχρονης Τέχνης δείχνει ότι οι Έλληνες πολίτες διψούν για τη σύγχρονη τέχνη και είναι πραγματικά λυπηρό να μην μπορούν ακόμα να δουν το περιεχόμενο του ΕΜΣΤ.</w:t>
      </w:r>
    </w:p>
    <w:p w14:paraId="1AB70B9A" w14:textId="77777777" w:rsidR="002A5811" w:rsidRDefault="009E222F">
      <w:pPr>
        <w:spacing w:line="600" w:lineRule="auto"/>
        <w:ind w:firstLine="720"/>
        <w:contextualSpacing/>
        <w:jc w:val="both"/>
        <w:rPr>
          <w:rFonts w:eastAsia="Times New Roman"/>
          <w:szCs w:val="24"/>
        </w:rPr>
      </w:pPr>
      <w:r>
        <w:rPr>
          <w:rFonts w:eastAsia="Times New Roman"/>
          <w:szCs w:val="24"/>
        </w:rPr>
        <w:t>Κυ</w:t>
      </w:r>
      <w:r>
        <w:rPr>
          <w:rFonts w:eastAsia="Times New Roman"/>
          <w:szCs w:val="24"/>
        </w:rPr>
        <w:t xml:space="preserve">ρία Υπουργέ, το Εθνικό Μουσείο Σύγχρονης Τέχνης μπορεί να διαμορφώσει τη δική του ιδιαίτερη ταυτότητα, να αποτελέσει πόλο έλξης, τόσο για τους Έλληνες πολίτες, που όσο περνούν τα χρόνια εξοικειώνονται με τη σύγχρονη τέχνη, όσο και από τους φιλότεχνους από </w:t>
      </w:r>
      <w:r>
        <w:rPr>
          <w:rFonts w:eastAsia="Times New Roman"/>
          <w:szCs w:val="24"/>
        </w:rPr>
        <w:t>το εξωτερικό.</w:t>
      </w:r>
    </w:p>
    <w:p w14:paraId="1AB70B9B"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Με αφορμή το ΕΜΣΤ, θα ήθελα να σας προτείνω να καταρτίσετε μια συνεκτική στρατηγική για τα </w:t>
      </w:r>
      <w:r>
        <w:rPr>
          <w:rFonts w:eastAsia="Times New Roman"/>
          <w:szCs w:val="24"/>
        </w:rPr>
        <w:t>μ</w:t>
      </w:r>
      <w:r>
        <w:rPr>
          <w:rFonts w:eastAsia="Times New Roman"/>
          <w:szCs w:val="24"/>
        </w:rPr>
        <w:t>ουσεία, τον τρόπο λειτουργίας τους, τις ιδιότητες των εκάστοτε διευθυντών και των διοικητικών συμβουλίων τους.</w:t>
      </w:r>
    </w:p>
    <w:p w14:paraId="1AB70B9C"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Αναλάβετε τις ευθύνες σας, κάντε σωστό </w:t>
      </w:r>
      <w:r>
        <w:rPr>
          <w:rFonts w:eastAsia="Times New Roman"/>
          <w:szCs w:val="24"/>
        </w:rPr>
        <w:t>προγραμματισμό και προχωρήστε σε πράξεις.</w:t>
      </w:r>
    </w:p>
    <w:p w14:paraId="1AB70B9D"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Ευχαριστώ πολύ.</w:t>
      </w:r>
    </w:p>
    <w:p w14:paraId="1AB70B9E" w14:textId="77777777" w:rsidR="002A5811" w:rsidRDefault="009E222F">
      <w:pPr>
        <w:spacing w:line="600" w:lineRule="auto"/>
        <w:ind w:firstLine="720"/>
        <w:contextualSpacing/>
        <w:jc w:val="both"/>
        <w:rPr>
          <w:rFonts w:eastAsia="Times New Roman" w:cs="Times New Roman"/>
          <w:b/>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 xml:space="preserve">Τον λόγο έχει η Υπουργός Πολιτισμού και Αθλητισμού κ. </w:t>
      </w:r>
      <w:proofErr w:type="spellStart"/>
      <w:r>
        <w:rPr>
          <w:rFonts w:eastAsia="Times New Roman" w:cs="Times New Roman"/>
          <w:bCs/>
          <w:szCs w:val="24"/>
        </w:rPr>
        <w:t>Κονιόρδου</w:t>
      </w:r>
      <w:proofErr w:type="spellEnd"/>
      <w:r>
        <w:rPr>
          <w:rFonts w:eastAsia="Times New Roman" w:cs="Times New Roman"/>
          <w:bCs/>
          <w:szCs w:val="24"/>
        </w:rPr>
        <w:t xml:space="preserve"> για τη δευτερολογία της.</w:t>
      </w:r>
    </w:p>
    <w:p w14:paraId="1AB70B9F" w14:textId="77777777" w:rsidR="002A5811" w:rsidRDefault="009E222F">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ΛΥΔΙΑ ΚΟΝΙΟΡΔΟΥ (Υπουργός Πολιτισμού και Αθλητισμού): </w:t>
      </w:r>
      <w:r>
        <w:rPr>
          <w:rFonts w:eastAsia="Times New Roman" w:cs="Times New Roman"/>
          <w:bCs/>
          <w:szCs w:val="24"/>
        </w:rPr>
        <w:t xml:space="preserve">Όσον αφορά το δεύτερο σκέλος της ερώτησής σας για τη διασφάλιση από το Υπουργείο Αθλητισμού και Αθλητισμού της απρόσκοπτης ενεργοποίησης της δωρεάς του Ιδρύματος </w:t>
      </w:r>
      <w:r>
        <w:rPr>
          <w:rFonts w:eastAsia="Times New Roman" w:cs="Times New Roman"/>
          <w:bCs/>
          <w:szCs w:val="24"/>
        </w:rPr>
        <w:t>«</w:t>
      </w:r>
      <w:r>
        <w:rPr>
          <w:rFonts w:eastAsia="Times New Roman" w:cs="Times New Roman"/>
          <w:bCs/>
          <w:szCs w:val="24"/>
        </w:rPr>
        <w:t>Σταύρο</w:t>
      </w:r>
      <w:r>
        <w:rPr>
          <w:rFonts w:eastAsia="Times New Roman" w:cs="Times New Roman"/>
          <w:bCs/>
          <w:szCs w:val="24"/>
        </w:rPr>
        <w:t>ς</w:t>
      </w:r>
      <w:r>
        <w:rPr>
          <w:rFonts w:eastAsia="Times New Roman" w:cs="Times New Roman"/>
          <w:bCs/>
          <w:szCs w:val="24"/>
        </w:rPr>
        <w:t xml:space="preserve"> Νιάρχο</w:t>
      </w:r>
      <w:r>
        <w:rPr>
          <w:rFonts w:eastAsia="Times New Roman" w:cs="Times New Roman"/>
          <w:bCs/>
          <w:szCs w:val="24"/>
        </w:rPr>
        <w:t>ς»</w:t>
      </w:r>
      <w:r>
        <w:rPr>
          <w:rFonts w:eastAsia="Times New Roman" w:cs="Times New Roman"/>
          <w:bCs/>
          <w:szCs w:val="24"/>
        </w:rPr>
        <w:t>, όπως αναφέρθηκα πριν, η στελέχωση προχωράει σταθερά και θα ολοκληρωθεί.</w:t>
      </w:r>
    </w:p>
    <w:p w14:paraId="1AB70BA0" w14:textId="77777777" w:rsidR="002A5811" w:rsidRDefault="009E222F">
      <w:pPr>
        <w:spacing w:line="600" w:lineRule="auto"/>
        <w:ind w:firstLine="720"/>
        <w:contextualSpacing/>
        <w:jc w:val="both"/>
        <w:rPr>
          <w:rFonts w:eastAsia="Times New Roman" w:cs="Times New Roman"/>
          <w:bCs/>
          <w:szCs w:val="24"/>
        </w:rPr>
      </w:pPr>
      <w:r>
        <w:rPr>
          <w:rFonts w:eastAsia="Times New Roman" w:cs="Times New Roman"/>
          <w:bCs/>
          <w:szCs w:val="24"/>
        </w:rPr>
        <w:t>Επί</w:t>
      </w:r>
      <w:r>
        <w:rPr>
          <w:rFonts w:eastAsia="Times New Roman" w:cs="Times New Roman"/>
          <w:bCs/>
          <w:szCs w:val="24"/>
        </w:rPr>
        <w:t>σης, η κάλυψη των λειτουργικών εξόδων του Μουσείου προχωράει. Εκτός από το προσωπικό, λοιπόν, το Υπουργείο θα δώσει τους απαραίτητους πόρους για να μπορέσει το Μουσείο να είναι βιώσιμο και λειτουργικό. Έχει κατατεθεί έκτακτη επιχορήγηση 200.000 ευρώ για τη</w:t>
      </w:r>
      <w:r>
        <w:rPr>
          <w:rFonts w:eastAsia="Times New Roman" w:cs="Times New Roman"/>
          <w:bCs/>
          <w:szCs w:val="24"/>
        </w:rPr>
        <w:t>ν κάλυψη μισθοδοσίας του προσωπικού ορισμένου χρόνου στο οποίο προαναφέρθηκα. Εγκρίθηκε 1.250.000 ευρώ από Προγράμματα Δημοσίων Επενδύσεων για τις δράσεις και δραστηριότητες του Μουσείου και επιπλέον θα αυξηθεί η τακτική επιχορήγηση 300.000 ευρώ λόγω ακριβ</w:t>
      </w:r>
      <w:r>
        <w:rPr>
          <w:rFonts w:eastAsia="Times New Roman" w:cs="Times New Roman"/>
          <w:bCs/>
          <w:szCs w:val="24"/>
        </w:rPr>
        <w:t>ώς του προσαυξημένου προσωπικού από τον ΟΔΥΕ.</w:t>
      </w:r>
    </w:p>
    <w:p w14:paraId="1AB70BA1" w14:textId="77777777" w:rsidR="002A5811" w:rsidRDefault="009E222F">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Αυτή τη στιγμή το Μουσείο έχει κάνει ένα λαμπρό άνοιγμα με την </w:t>
      </w:r>
      <w:r>
        <w:rPr>
          <w:rFonts w:eastAsia="Times New Roman" w:cs="Times New Roman"/>
          <w:bCs/>
          <w:szCs w:val="24"/>
        </w:rPr>
        <w:t>«</w:t>
      </w:r>
      <w:proofErr w:type="spellStart"/>
      <w:r>
        <w:rPr>
          <w:rFonts w:eastAsia="Times New Roman" w:cs="Times New Roman"/>
          <w:bCs/>
          <w:szCs w:val="24"/>
          <w:lang w:val="en-US"/>
        </w:rPr>
        <w:t>Documenta</w:t>
      </w:r>
      <w:proofErr w:type="spellEnd"/>
      <w:r>
        <w:rPr>
          <w:rFonts w:eastAsia="Times New Roman" w:cs="Times New Roman"/>
          <w:bCs/>
          <w:szCs w:val="24"/>
        </w:rPr>
        <w:t xml:space="preserve"> 14»</w:t>
      </w:r>
      <w:r>
        <w:rPr>
          <w:rFonts w:eastAsia="Times New Roman" w:cs="Times New Roman"/>
          <w:bCs/>
          <w:szCs w:val="24"/>
        </w:rPr>
        <w:t xml:space="preserve">. Είναι ένας είδος </w:t>
      </w:r>
      <w:r>
        <w:rPr>
          <w:rFonts w:eastAsia="Times New Roman" w:cs="Times New Roman"/>
          <w:bCs/>
          <w:szCs w:val="24"/>
          <w:lang w:val="en-US"/>
        </w:rPr>
        <w:t>crash</w:t>
      </w:r>
      <w:r>
        <w:rPr>
          <w:rFonts w:eastAsia="Times New Roman" w:cs="Times New Roman"/>
          <w:bCs/>
          <w:szCs w:val="24"/>
        </w:rPr>
        <w:t xml:space="preserve"> </w:t>
      </w:r>
      <w:r>
        <w:rPr>
          <w:rFonts w:eastAsia="Times New Roman" w:cs="Times New Roman"/>
          <w:bCs/>
          <w:szCs w:val="24"/>
          <w:lang w:val="en-US"/>
        </w:rPr>
        <w:t>test</w:t>
      </w:r>
      <w:r>
        <w:rPr>
          <w:rFonts w:eastAsia="Times New Roman" w:cs="Times New Roman"/>
          <w:bCs/>
          <w:szCs w:val="24"/>
        </w:rPr>
        <w:t>, το οποίο αποδεικνύει το πόσο μπορεί να ανταποκριθεί στις ανάγκες για την έκφραση της σύγχρονης εικαστι</w:t>
      </w:r>
      <w:r>
        <w:rPr>
          <w:rFonts w:eastAsia="Times New Roman" w:cs="Times New Roman"/>
          <w:bCs/>
          <w:szCs w:val="24"/>
        </w:rPr>
        <w:t>κής τέχνης και όχι μόνο. Είμαστε στο πλευρό κάθε θέματος που μπορεί να προκύψει είτε από την οικονομική πλευρά είτε την οργανωτική, έτσι ώστε να διασφαλιστεί η απορρόφηση, η παροχή αυτής της χορηγίας και να ανοίξει τις πόρτες του -θέλουμε να πιστεύουμε μέσ</w:t>
      </w:r>
      <w:r>
        <w:rPr>
          <w:rFonts w:eastAsia="Times New Roman" w:cs="Times New Roman"/>
          <w:bCs/>
          <w:szCs w:val="24"/>
        </w:rPr>
        <w:t>α στο 2017- για να φιλοξενήσει τις μόνιμες συλλογές του Μουσείου και να μπορέσει να αποτελέσει έναν διεθνή πόλο έλξης όχι μόνο για την ελληνική τέχνη, αλλά και για τον διάλογό της με τη διεθνή δημιουργία.</w:t>
      </w:r>
    </w:p>
    <w:p w14:paraId="1AB70BA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Cs/>
          <w:szCs w:val="24"/>
        </w:rPr>
        <w:t>Σας ευχαριστώ.</w:t>
      </w:r>
    </w:p>
    <w:p w14:paraId="1AB70BA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w:t>
      </w:r>
      <w:r>
        <w:rPr>
          <w:rFonts w:eastAsia="Times New Roman" w:cs="Times New Roman"/>
          <w:szCs w:val="24"/>
        </w:rPr>
        <w:t>χαριστούμε την κυρία Υπουργό.</w:t>
      </w:r>
    </w:p>
    <w:p w14:paraId="1AB70BA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την τρίτη με αριθμό 677/31-3-2017 επίκαιρη ερώτηση δεύτερου κύκλου της Βουλευτού Δράμας της Δημοκρατικής Συμπαράταξης ΠΑΣΟΚ – 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Χαράς </w:t>
      </w:r>
      <w:proofErr w:type="spellStart"/>
      <w:r>
        <w:rPr>
          <w:rFonts w:eastAsia="Times New Roman" w:cs="Times New Roman"/>
          <w:bCs/>
          <w:szCs w:val="24"/>
        </w:rPr>
        <w:t>Κεφαλίδου</w:t>
      </w:r>
      <w:proofErr w:type="spellEnd"/>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Ε</w:t>
      </w:r>
      <w:r>
        <w:rPr>
          <w:rFonts w:eastAsia="Times New Roman" w:cs="Times New Roman"/>
          <w:szCs w:val="24"/>
        </w:rPr>
        <w:t xml:space="preserve">θνική Πινακοθήκη και το κόστος καθυστέρησης της ολοκλήρωσης του έργου επέκτασης. </w:t>
      </w:r>
    </w:p>
    <w:p w14:paraId="1AB70BA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Κεφαλίδου</w:t>
      </w:r>
      <w:proofErr w:type="spellEnd"/>
      <w:r>
        <w:rPr>
          <w:rFonts w:eastAsia="Times New Roman" w:cs="Times New Roman"/>
          <w:szCs w:val="24"/>
        </w:rPr>
        <w:t>, έχετε τον λόγο.</w:t>
      </w:r>
    </w:p>
    <w:p w14:paraId="1AB70BA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Ευχαριστώ, κύριε Πρόεδρε. </w:t>
      </w:r>
    </w:p>
    <w:p w14:paraId="1AB70BA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Κυρία Υπουργέ, είχαμε συζητήσει πριν από περίπου ενάμιση μήνα το ίδιο θέμα και τότε μιλο</w:t>
      </w:r>
      <w:r>
        <w:rPr>
          <w:rFonts w:eastAsia="Times New Roman" w:cs="Times New Roman"/>
          <w:szCs w:val="24"/>
        </w:rPr>
        <w:t xml:space="preserve">ύσαμε για την καθυστέρηση της ολοκλήρωσης των εργασιών της Εθνικής Πινακοθήκης, ενός έργου που έπρεπε να έχει ολοκληρωθεί και αποδοθεί από τον Γενάρη του 2016. </w:t>
      </w:r>
    </w:p>
    <w:p w14:paraId="1AB70BA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ε εκείνη την επίκαιρη ερώτηση είχατε την ευκαιρία να μου αναλύσετε όλο το ιστορικό της κατά ΣΥ</w:t>
      </w:r>
      <w:r>
        <w:rPr>
          <w:rFonts w:eastAsia="Times New Roman" w:cs="Times New Roman"/>
          <w:szCs w:val="24"/>
        </w:rPr>
        <w:t xml:space="preserve">ΡΙΖΑ ανάγνωσης, των αιτιών καθυστέρησης του έργου, και </w:t>
      </w:r>
      <w:r>
        <w:rPr>
          <w:rFonts w:eastAsia="Times New Roman" w:cs="Times New Roman"/>
          <w:szCs w:val="24"/>
        </w:rPr>
        <w:t xml:space="preserve">τότε </w:t>
      </w:r>
      <w:r>
        <w:rPr>
          <w:rFonts w:eastAsia="Times New Roman" w:cs="Times New Roman"/>
          <w:szCs w:val="24"/>
        </w:rPr>
        <w:t>σας είχα πει ότι δεν μου απαντάτε σ</w:t>
      </w:r>
      <w:r>
        <w:rPr>
          <w:rFonts w:eastAsia="Times New Roman" w:cs="Times New Roman"/>
          <w:szCs w:val="24"/>
        </w:rPr>
        <w:t xml:space="preserve">το </w:t>
      </w:r>
      <w:r>
        <w:rPr>
          <w:rFonts w:eastAsia="Times New Roman" w:cs="Times New Roman"/>
          <w:szCs w:val="24"/>
        </w:rPr>
        <w:t>καίριο ερώτημα</w:t>
      </w:r>
      <w:r>
        <w:rPr>
          <w:rFonts w:eastAsia="Times New Roman" w:cs="Times New Roman"/>
          <w:szCs w:val="24"/>
        </w:rPr>
        <w:t xml:space="preserve">: </w:t>
      </w:r>
      <w:r>
        <w:rPr>
          <w:rFonts w:eastAsia="Times New Roman" w:cs="Times New Roman"/>
          <w:szCs w:val="24"/>
        </w:rPr>
        <w:t>Π</w:t>
      </w:r>
      <w:r>
        <w:rPr>
          <w:rFonts w:eastAsia="Times New Roman" w:cs="Times New Roman"/>
          <w:szCs w:val="24"/>
        </w:rPr>
        <w:t>όσο κοστίζει αυτή η καθυστέρηση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όσο παραπάνω θα πληρώσει ο Έλληνας πολίτης για το διάστημα που ο εργολάβος κάθεται, περιμένοντας τις υπηρεσ</w:t>
      </w:r>
      <w:r>
        <w:rPr>
          <w:rFonts w:eastAsia="Times New Roman" w:cs="Times New Roman"/>
          <w:szCs w:val="24"/>
        </w:rPr>
        <w:t>ίες του Υπουργείου Πολιτισμού, που είναι αρμόδιες, να ολοκληρ</w:t>
      </w:r>
      <w:r>
        <w:rPr>
          <w:rFonts w:eastAsia="Times New Roman" w:cs="Times New Roman"/>
          <w:szCs w:val="24"/>
        </w:rPr>
        <w:t>ώσουν τις</w:t>
      </w:r>
      <w:r>
        <w:rPr>
          <w:rFonts w:eastAsia="Times New Roman" w:cs="Times New Roman"/>
          <w:szCs w:val="24"/>
        </w:rPr>
        <w:t xml:space="preserve"> μελέτες </w:t>
      </w:r>
      <w:r>
        <w:rPr>
          <w:rFonts w:eastAsia="Times New Roman" w:cs="Times New Roman"/>
          <w:szCs w:val="24"/>
        </w:rPr>
        <w:t>-</w:t>
      </w:r>
      <w:proofErr w:type="spellStart"/>
      <w:r>
        <w:rPr>
          <w:rFonts w:eastAsia="Times New Roman" w:cs="Times New Roman"/>
          <w:szCs w:val="24"/>
        </w:rPr>
        <w:t>μουσειολογική</w:t>
      </w:r>
      <w:proofErr w:type="spellEnd"/>
      <w:r>
        <w:rPr>
          <w:rFonts w:eastAsia="Times New Roman" w:cs="Times New Roman"/>
          <w:szCs w:val="24"/>
        </w:rPr>
        <w:t xml:space="preserve"> και </w:t>
      </w:r>
      <w:proofErr w:type="spellStart"/>
      <w:r>
        <w:rPr>
          <w:rFonts w:eastAsia="Times New Roman" w:cs="Times New Roman"/>
          <w:szCs w:val="24"/>
        </w:rPr>
        <w:t>μουσειογραφική</w:t>
      </w:r>
      <w:proofErr w:type="spellEnd"/>
      <w:r>
        <w:rPr>
          <w:rFonts w:eastAsia="Times New Roman" w:cs="Times New Roman"/>
          <w:szCs w:val="24"/>
        </w:rPr>
        <w:t>-</w:t>
      </w:r>
      <w:r>
        <w:rPr>
          <w:rFonts w:eastAsia="Times New Roman" w:cs="Times New Roman"/>
          <w:szCs w:val="24"/>
        </w:rPr>
        <w:t>, που εσείς στην πρώτη</w:t>
      </w:r>
      <w:r>
        <w:rPr>
          <w:rFonts w:eastAsia="Times New Roman" w:cs="Times New Roman"/>
          <w:szCs w:val="24"/>
        </w:rPr>
        <w:t xml:space="preserve"> </w:t>
      </w:r>
      <w:r>
        <w:rPr>
          <w:rFonts w:eastAsia="Times New Roman" w:cs="Times New Roman"/>
          <w:szCs w:val="24"/>
        </w:rPr>
        <w:t>εφ’ όλης της ύλης συνέντευξ</w:t>
      </w:r>
      <w:r>
        <w:rPr>
          <w:rFonts w:eastAsia="Times New Roman" w:cs="Times New Roman"/>
          <w:szCs w:val="24"/>
        </w:rPr>
        <w:t>ή σας την</w:t>
      </w:r>
      <w:r>
        <w:rPr>
          <w:rFonts w:eastAsia="Times New Roman" w:cs="Times New Roman"/>
          <w:szCs w:val="24"/>
        </w:rPr>
        <w:t xml:space="preserve"> 1</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Μάρτη</w:t>
      </w:r>
      <w:r>
        <w:rPr>
          <w:rFonts w:eastAsia="Times New Roman" w:cs="Times New Roman"/>
          <w:szCs w:val="24"/>
        </w:rPr>
        <w:t xml:space="preserve"> ανακοινώσατε ότι είναι σε διαδικασία ανάθεσης, ότι ο διαγωνισμός ετοιμάζεται. </w:t>
      </w:r>
    </w:p>
    <w:p w14:paraId="1AB70BA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μια</w:t>
      </w:r>
      <w:r>
        <w:rPr>
          <w:rFonts w:eastAsia="Times New Roman" w:cs="Times New Roman"/>
          <w:szCs w:val="24"/>
        </w:rPr>
        <w:t>ς</w:t>
      </w:r>
      <w:r>
        <w:rPr>
          <w:rFonts w:eastAsia="Times New Roman" w:cs="Times New Roman"/>
          <w:szCs w:val="24"/>
        </w:rPr>
        <w:t xml:space="preserve"> που το αναφέρω, αν υπάρχει κάποιο νεότερο σε σχέση με </w:t>
      </w:r>
      <w:r>
        <w:rPr>
          <w:rFonts w:eastAsia="Times New Roman" w:cs="Times New Roman"/>
          <w:szCs w:val="24"/>
        </w:rPr>
        <w:t xml:space="preserve">αυτόν </w:t>
      </w:r>
      <w:r>
        <w:rPr>
          <w:rFonts w:eastAsia="Times New Roman" w:cs="Times New Roman"/>
          <w:szCs w:val="24"/>
        </w:rPr>
        <w:t xml:space="preserve">τον διαγωνισμό, αν έχει προκηρυχθεί, αν ετοιμάζεται, μπορείτε να μας δώσετε μια εικόνα. </w:t>
      </w:r>
    </w:p>
    <w:p w14:paraId="1AB70BA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να είμαστε σύν</w:t>
      </w:r>
      <w:r>
        <w:rPr>
          <w:rFonts w:eastAsia="Times New Roman" w:cs="Times New Roman"/>
          <w:szCs w:val="24"/>
        </w:rPr>
        <w:t xml:space="preserve">τομοι, σαφείς και ξεκάθαροι </w:t>
      </w:r>
      <w:r>
        <w:rPr>
          <w:rFonts w:eastAsia="Times New Roman" w:cs="Times New Roman"/>
          <w:szCs w:val="24"/>
        </w:rPr>
        <w:t xml:space="preserve">και </w:t>
      </w:r>
      <w:r>
        <w:rPr>
          <w:rFonts w:eastAsia="Times New Roman" w:cs="Times New Roman"/>
          <w:szCs w:val="24"/>
        </w:rPr>
        <w:t xml:space="preserve">για να σας διευκολύνω </w:t>
      </w:r>
      <w:r>
        <w:rPr>
          <w:rFonts w:eastAsia="Times New Roman" w:cs="Times New Roman"/>
          <w:szCs w:val="24"/>
        </w:rPr>
        <w:t>για</w:t>
      </w:r>
      <w:r>
        <w:rPr>
          <w:rFonts w:eastAsia="Times New Roman" w:cs="Times New Roman"/>
          <w:szCs w:val="24"/>
        </w:rPr>
        <w:t xml:space="preserve"> να έχουμε μια άμεση απάντηση από εσάς</w:t>
      </w:r>
      <w:r>
        <w:rPr>
          <w:rFonts w:eastAsia="Times New Roman" w:cs="Times New Roman"/>
          <w:szCs w:val="24"/>
        </w:rPr>
        <w:t xml:space="preserve">: </w:t>
      </w:r>
      <w:r>
        <w:rPr>
          <w:rFonts w:eastAsia="Times New Roman" w:cs="Times New Roman"/>
          <w:szCs w:val="24"/>
        </w:rPr>
        <w:t>Έχουμε μια διάλυση εργολαβικής σύμβασης τον Φλεβάρη του 2017, λόγω κωλυσιεργίας των υπηρεσιών του Υπουργείου. Μου απαντάτε ότι οι υπηρεσίες δεν κάνουν δεκτό το</w:t>
      </w:r>
      <w:r>
        <w:rPr>
          <w:rFonts w:eastAsia="Times New Roman" w:cs="Times New Roman"/>
          <w:szCs w:val="24"/>
        </w:rPr>
        <w:t xml:space="preserve"> αίτημα του εργολάβου για διάλυση. Κι εγώ θέλω να μάθω τι οικονομικές συνέπειες, τι επιβάρυνση δηλαδή, θα έχει το ελληνικό </w:t>
      </w:r>
      <w:r>
        <w:rPr>
          <w:rFonts w:eastAsia="Times New Roman" w:cs="Times New Roman"/>
          <w:szCs w:val="24"/>
        </w:rPr>
        <w:t>δ</w:t>
      </w:r>
      <w:r>
        <w:rPr>
          <w:rFonts w:eastAsia="Times New Roman" w:cs="Times New Roman"/>
          <w:szCs w:val="24"/>
        </w:rPr>
        <w:t>ημόσιο και τελικά ο κόσμος, ο Έλληνας φορολογούμενος. Και παρακαλώ, ας γίνει η απάντησή σας στο πλαίσιο της νομοθεσίας που διέπει τι</w:t>
      </w:r>
      <w:r>
        <w:rPr>
          <w:rFonts w:eastAsia="Times New Roman" w:cs="Times New Roman"/>
          <w:szCs w:val="24"/>
        </w:rPr>
        <w:t xml:space="preserve">ς δημόσιες συμβάσεις, του ν.3669/2008, που στα άρθρα 62 </w:t>
      </w:r>
      <w:r>
        <w:rPr>
          <w:rFonts w:eastAsia="Times New Roman" w:cs="Times New Roman"/>
          <w:szCs w:val="24"/>
        </w:rPr>
        <w:t xml:space="preserve">έως </w:t>
      </w:r>
      <w:r>
        <w:rPr>
          <w:rFonts w:eastAsia="Times New Roman" w:cs="Times New Roman"/>
          <w:szCs w:val="24"/>
        </w:rPr>
        <w:t xml:space="preserve">64 μιλάει με πολύ μεγάλη σαφήνεια για το πώς χειρίζεται το ελληνικό </w:t>
      </w:r>
      <w:r>
        <w:rPr>
          <w:rFonts w:eastAsia="Times New Roman" w:cs="Times New Roman"/>
          <w:szCs w:val="24"/>
        </w:rPr>
        <w:t>δ</w:t>
      </w:r>
      <w:r>
        <w:rPr>
          <w:rFonts w:eastAsia="Times New Roman" w:cs="Times New Roman"/>
          <w:szCs w:val="24"/>
        </w:rPr>
        <w:t>ημόσιο τις διαδικασίες</w:t>
      </w:r>
      <w:r>
        <w:rPr>
          <w:rFonts w:eastAsia="Times New Roman" w:cs="Times New Roman"/>
          <w:szCs w:val="24"/>
        </w:rPr>
        <w:t>:</w:t>
      </w:r>
      <w:r>
        <w:rPr>
          <w:rFonts w:eastAsia="Times New Roman" w:cs="Times New Roman"/>
          <w:szCs w:val="24"/>
        </w:rPr>
        <w:t xml:space="preserve"> διάλυση </w:t>
      </w:r>
      <w:r>
        <w:rPr>
          <w:rFonts w:eastAsia="Times New Roman" w:cs="Times New Roman"/>
          <w:szCs w:val="24"/>
        </w:rPr>
        <w:t xml:space="preserve">σύμβασης, ματαίωσης της διάλυσης </w:t>
      </w:r>
      <w:r>
        <w:rPr>
          <w:rFonts w:eastAsia="Times New Roman" w:cs="Times New Roman"/>
          <w:szCs w:val="24"/>
        </w:rPr>
        <w:t>σύμβασης</w:t>
      </w:r>
      <w:r>
        <w:rPr>
          <w:rFonts w:eastAsia="Times New Roman" w:cs="Times New Roman"/>
          <w:szCs w:val="24"/>
        </w:rPr>
        <w:t>,</w:t>
      </w:r>
      <w:r>
        <w:rPr>
          <w:rFonts w:eastAsia="Times New Roman" w:cs="Times New Roman"/>
          <w:szCs w:val="24"/>
        </w:rPr>
        <w:t xml:space="preserve"> αποζημιώσεις </w:t>
      </w:r>
      <w:r>
        <w:rPr>
          <w:rFonts w:eastAsia="Times New Roman" w:cs="Times New Roman"/>
          <w:szCs w:val="24"/>
        </w:rPr>
        <w:t>αναδόχου λόγω διάλυσης της σύμβασης</w:t>
      </w:r>
      <w:r>
        <w:rPr>
          <w:rFonts w:eastAsia="Times New Roman" w:cs="Times New Roman"/>
          <w:szCs w:val="24"/>
        </w:rPr>
        <w:t xml:space="preserve">. </w:t>
      </w:r>
    </w:p>
    <w:p w14:paraId="1AB70BA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ήθελα, σας παρακαλώ πάρα πολύ, να μου απαντήσετε με αριθμούς. Και το λέω αυτό, υπενθυμίζοντας ότι όποια κι αν είναι η απόφαση τελικά του Υπουργείου, αυτό συνεπάγεται αποζημίωση του εργολάβου. </w:t>
      </w:r>
    </w:p>
    <w:p w14:paraId="1AB70BA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1AB70BA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η</w:t>
      </w:r>
      <w:r>
        <w:rPr>
          <w:rFonts w:eastAsia="Times New Roman" w:cs="Times New Roman"/>
          <w:szCs w:val="24"/>
        </w:rPr>
        <w:t xml:space="preserve"> Υπουργός Πολιτισμού και Αθλητισμού κ. Λυδία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1AB70BA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Ευχαριστώ, κύριε Πρόεδρε. </w:t>
      </w:r>
    </w:p>
    <w:p w14:paraId="1AB70BA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Η ανάδοχος εταιρεία του έργου υπέβαλε πράγματι αίτημα διάλυσης της εργολαβίας. Όμως, το Υπουργείο Πολιτισμού και Αθλητ</w:t>
      </w:r>
      <w:r>
        <w:rPr>
          <w:rFonts w:eastAsia="Times New Roman" w:cs="Times New Roman"/>
          <w:szCs w:val="24"/>
        </w:rPr>
        <w:t xml:space="preserve">ισμού δεν την έκανε δεκτή, με το βασικό αιτιολογικό ότι υπάρχει ακόμα φυσικό αντικείμενο εργασιών προς αποπεράτωση. </w:t>
      </w:r>
    </w:p>
    <w:p w14:paraId="1AB70BB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εκκρεμούν οι εξής εργασίες: στο Κτήριο Α, εργασίες τοποθέτησης των </w:t>
      </w:r>
      <w:proofErr w:type="spellStart"/>
      <w:r>
        <w:rPr>
          <w:rFonts w:eastAsia="Times New Roman" w:cs="Times New Roman"/>
          <w:szCs w:val="24"/>
        </w:rPr>
        <w:t>υαλοπετασμάτων</w:t>
      </w:r>
      <w:proofErr w:type="spellEnd"/>
      <w:r>
        <w:rPr>
          <w:rFonts w:eastAsia="Times New Roman" w:cs="Times New Roman"/>
          <w:szCs w:val="24"/>
        </w:rPr>
        <w:t xml:space="preserve">, υαλοστασίων και κουφωμάτων αλουμινίου στην </w:t>
      </w:r>
      <w:r>
        <w:rPr>
          <w:rFonts w:eastAsia="Times New Roman" w:cs="Times New Roman"/>
          <w:szCs w:val="24"/>
        </w:rPr>
        <w:t>όψη. Στο Κτήριο Γ, η μεταλλική κατασκευή σπείρας και</w:t>
      </w:r>
      <w:r>
        <w:rPr>
          <w:rFonts w:eastAsia="Times New Roman" w:cs="Times New Roman"/>
          <w:szCs w:val="24"/>
        </w:rPr>
        <w:t>,</w:t>
      </w:r>
      <w:r>
        <w:rPr>
          <w:rFonts w:eastAsia="Times New Roman" w:cs="Times New Roman"/>
          <w:szCs w:val="24"/>
        </w:rPr>
        <w:t xml:space="preserve"> τρίτον, στον περιβάλλοντα χώρο έπρεπε να συνεχίζεται απρόσκοπτα, με βάση τη συμβατική μελέτη, η διαμόρφωσή του. </w:t>
      </w:r>
    </w:p>
    <w:p w14:paraId="1AB70BB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Επίσης, θέλουμε να επισημάνουμε ότι η αρμόδια υπηρεσία με κάθε δυνατό τρόπο και μέσο παρέ</w:t>
      </w:r>
      <w:r>
        <w:rPr>
          <w:rFonts w:eastAsia="Times New Roman" w:cs="Times New Roman"/>
          <w:szCs w:val="24"/>
        </w:rPr>
        <w:t xml:space="preserve">χει μέχρι σήμερα στον ανάδοχο τις απαιτούμενες </w:t>
      </w:r>
      <w:proofErr w:type="spellStart"/>
      <w:r>
        <w:rPr>
          <w:rFonts w:eastAsia="Times New Roman" w:cs="Times New Roman"/>
          <w:szCs w:val="24"/>
        </w:rPr>
        <w:t>επικαιροποιήσεις</w:t>
      </w:r>
      <w:proofErr w:type="spellEnd"/>
      <w:r>
        <w:rPr>
          <w:rFonts w:eastAsia="Times New Roman" w:cs="Times New Roman"/>
          <w:szCs w:val="24"/>
        </w:rPr>
        <w:t xml:space="preserve"> μελετών για την απρόσκοπτη συνέχεια των εργασιών. Παράλληλα, ο ανάδοχος υποβάλ</w:t>
      </w:r>
      <w:r>
        <w:rPr>
          <w:rFonts w:eastAsia="Times New Roman" w:cs="Times New Roman"/>
          <w:szCs w:val="24"/>
        </w:rPr>
        <w:lastRenderedPageBreak/>
        <w:t xml:space="preserve">λει κανονικά πρωτόκολλα παραλαβής αφανών εργασιών και λογαριασμούς για </w:t>
      </w:r>
      <w:proofErr w:type="spellStart"/>
      <w:r>
        <w:rPr>
          <w:rFonts w:eastAsia="Times New Roman" w:cs="Times New Roman"/>
          <w:szCs w:val="24"/>
        </w:rPr>
        <w:t>εκτελεσθείσες</w:t>
      </w:r>
      <w:proofErr w:type="spellEnd"/>
      <w:r>
        <w:rPr>
          <w:rFonts w:eastAsia="Times New Roman" w:cs="Times New Roman"/>
          <w:szCs w:val="24"/>
        </w:rPr>
        <w:t xml:space="preserve"> εργασίες, η αποπληρωμή των οπ</w:t>
      </w:r>
      <w:r>
        <w:rPr>
          <w:rFonts w:eastAsia="Times New Roman" w:cs="Times New Roman"/>
          <w:szCs w:val="24"/>
        </w:rPr>
        <w:t xml:space="preserve">οίων γίνεται ομαλά. </w:t>
      </w:r>
    </w:p>
    <w:p w14:paraId="1AB70BB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δεν τίθεται στην παρούσα φάση κανένα θέμα καταβολής αποζημιώσεων. Επομένως δεν θα υπάρχει κάποιο επιπλέον κόστος. </w:t>
      </w:r>
    </w:p>
    <w:p w14:paraId="1AB70BB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w:t>
      </w:r>
      <w:proofErr w:type="spellStart"/>
      <w:r>
        <w:rPr>
          <w:rFonts w:eastAsia="Times New Roman" w:cs="Times New Roman"/>
          <w:szCs w:val="24"/>
        </w:rPr>
        <w:t>μουσειογραφική</w:t>
      </w:r>
      <w:proofErr w:type="spellEnd"/>
      <w:r>
        <w:rPr>
          <w:rFonts w:eastAsia="Times New Roman" w:cs="Times New Roman"/>
          <w:szCs w:val="24"/>
        </w:rPr>
        <w:t xml:space="preserve"> μελέτη, της οποίας το κόστος και οι εργασίες δεν περιλαμβάνονται στην υφιστάμ</w:t>
      </w:r>
      <w:r>
        <w:rPr>
          <w:rFonts w:eastAsia="Times New Roman" w:cs="Times New Roman"/>
          <w:szCs w:val="24"/>
        </w:rPr>
        <w:t>ενη σύμβαση, ήδη από την 6</w:t>
      </w:r>
      <w:r>
        <w:rPr>
          <w:rFonts w:eastAsia="Times New Roman" w:cs="Times New Roman"/>
          <w:szCs w:val="24"/>
          <w:vertAlign w:val="superscript"/>
        </w:rPr>
        <w:t>η</w:t>
      </w:r>
      <w:r>
        <w:rPr>
          <w:rFonts w:eastAsia="Times New Roman" w:cs="Times New Roman"/>
          <w:szCs w:val="24"/>
        </w:rPr>
        <w:t xml:space="preserve"> Απριλίου το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π</w:t>
      </w:r>
      <w:r>
        <w:rPr>
          <w:rFonts w:eastAsia="Times New Roman" w:cs="Times New Roman"/>
          <w:szCs w:val="24"/>
        </w:rPr>
        <w:t>εριφέρειας με απόφασή του έχει αναλάβει να καλύψει πλήρως τα έξοδα εφαρμογής της με 4.600.000 ευρώ. Σε συνέχεια αυτού, το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xml:space="preserve"> της Εθνικής Πινακοθήκης εισηγείται σήμερα την ανάθεση εφαρμογής της </w:t>
      </w:r>
      <w:proofErr w:type="spellStart"/>
      <w:r>
        <w:rPr>
          <w:rFonts w:eastAsia="Times New Roman" w:cs="Times New Roman"/>
          <w:szCs w:val="24"/>
        </w:rPr>
        <w:t>μουσειογραφ</w:t>
      </w:r>
      <w:r>
        <w:rPr>
          <w:rFonts w:eastAsia="Times New Roman" w:cs="Times New Roman"/>
          <w:szCs w:val="24"/>
        </w:rPr>
        <w:t>ικής</w:t>
      </w:r>
      <w:proofErr w:type="spellEnd"/>
      <w:r>
        <w:rPr>
          <w:rFonts w:eastAsia="Times New Roman" w:cs="Times New Roman"/>
          <w:szCs w:val="24"/>
        </w:rPr>
        <w:t xml:space="preserve"> μελέτης του νέου κτηρίου της. Μπορεί να έχει ήδη προχωρήσει αυτή η διαδικασία.</w:t>
      </w:r>
    </w:p>
    <w:p w14:paraId="1AB70BB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Έγκαιρα, λοιπόν, κινήθηκαν οι υπηρεσίες του Υπουργείου, σε συνεργασία με την </w:t>
      </w:r>
      <w:r>
        <w:rPr>
          <w:rFonts w:eastAsia="Times New Roman" w:cs="Times New Roman"/>
          <w:szCs w:val="24"/>
        </w:rPr>
        <w:t>π</w:t>
      </w:r>
      <w:r>
        <w:rPr>
          <w:rFonts w:eastAsia="Times New Roman" w:cs="Times New Roman"/>
          <w:szCs w:val="24"/>
        </w:rPr>
        <w:t>εριφέρεια και τη διοίκηση της Εθνικής Πινακοθήκης, ώστε η ανάδοχος εταιρεία να έχει όλα τα συμ</w:t>
      </w:r>
      <w:r>
        <w:rPr>
          <w:rFonts w:eastAsia="Times New Roman" w:cs="Times New Roman"/>
          <w:szCs w:val="24"/>
        </w:rPr>
        <w:t xml:space="preserve">πληρωματικά στοιχεία μελετών, ενώ η ίδια θα ολοκληρώνει τις προαναφερθείσες εργασίες βάσει της σύμβασης. </w:t>
      </w:r>
    </w:p>
    <w:p w14:paraId="1AB70BB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συνέπεια το διάστημα μέχρι την ολοκλήρωση της </w:t>
      </w:r>
      <w:proofErr w:type="spellStart"/>
      <w:r>
        <w:rPr>
          <w:rFonts w:eastAsia="Times New Roman" w:cs="Times New Roman"/>
          <w:szCs w:val="24"/>
        </w:rPr>
        <w:t>μουσειογραφικής</w:t>
      </w:r>
      <w:proofErr w:type="spellEnd"/>
      <w:r>
        <w:rPr>
          <w:rFonts w:eastAsia="Times New Roman" w:cs="Times New Roman"/>
          <w:szCs w:val="24"/>
        </w:rPr>
        <w:t xml:space="preserve"> μελέτης, η κατασκευάστρια εταιρεία δεν θα αποζημιώνεται, αλλά θα αμείβεται για τις εργασίες που ολοκληρώνει.</w:t>
      </w:r>
    </w:p>
    <w:p w14:paraId="1AB70BB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AB70BB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κυρία Υπουργό.</w:t>
      </w:r>
    </w:p>
    <w:p w14:paraId="1AB70BB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έχετε τον λόγο για τη δευτερολογία σας. </w:t>
      </w:r>
    </w:p>
    <w:p w14:paraId="1AB70BB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ΧΑΡΟΥΛΑ</w:t>
      </w:r>
      <w:r>
        <w:rPr>
          <w:rFonts w:eastAsia="Times New Roman" w:cs="Times New Roman"/>
          <w:b/>
          <w:szCs w:val="24"/>
        </w:rPr>
        <w:t xml:space="preserve"> (ΧΑΡΑ) ΚΕΦΑΛΙΔΟΥ: </w:t>
      </w:r>
      <w:r>
        <w:rPr>
          <w:rFonts w:eastAsia="Times New Roman" w:cs="Times New Roman"/>
          <w:szCs w:val="24"/>
        </w:rPr>
        <w:t xml:space="preserve">Κυρία Υπουργέ, θέλω να σας πω ότι δεν μπορεί μια ανάδοχος εταιρεία από μόνη της να καταθέτει αίτημα διάλυσης εργολαβίας, χωρίς να συντρέχουν κάποιες προϋποθέσεις. </w:t>
      </w:r>
    </w:p>
    <w:p w14:paraId="1AB70BB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Με βάση, λοιπόν, τον νόμο, για να μπορέσει να κατατεθεί αίτημα διάλυσης ε</w:t>
      </w:r>
      <w:r>
        <w:rPr>
          <w:rFonts w:eastAsia="Times New Roman" w:cs="Times New Roman"/>
          <w:szCs w:val="24"/>
        </w:rPr>
        <w:t>ργολαβίας σημαίνει ότι κάποια πράγματα δεν λειτουργούν. Απ’ ό,τι φαίνεται, ο εργολάβος κατέθεσε το αίτημα διάλυσης διότι</w:t>
      </w:r>
      <w:r>
        <w:rPr>
          <w:rFonts w:eastAsia="Times New Roman" w:cs="Times New Roman"/>
          <w:szCs w:val="24"/>
        </w:rPr>
        <w:t>, παραδείγματος χάριν,</w:t>
      </w:r>
      <w:r>
        <w:rPr>
          <w:rFonts w:eastAsia="Times New Roman" w:cs="Times New Roman"/>
          <w:szCs w:val="24"/>
        </w:rPr>
        <w:t xml:space="preserve"> επί τρεις μήνες δεν είχαν ξεκινήσει οι εργασίες. Είχαν διακοπεί. </w:t>
      </w:r>
    </w:p>
    <w:p w14:paraId="1AB70BB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Επειδή περνάω καθημερινά από το σημείο, σας λέω</w:t>
      </w:r>
      <w:r>
        <w:rPr>
          <w:rFonts w:eastAsia="Times New Roman" w:cs="Times New Roman"/>
          <w:szCs w:val="24"/>
        </w:rPr>
        <w:t xml:space="preserve"> ότι παρατηρώ ότι όντως υπήρχε ένας πολύ μεγάλος γερανός, αποσύρθηκε, τώρα υπάρχει ένας μικρότερος και βλέπω ότι γίνονται κά</w:t>
      </w:r>
      <w:r>
        <w:rPr>
          <w:rFonts w:eastAsia="Times New Roman" w:cs="Times New Roman"/>
          <w:szCs w:val="24"/>
        </w:rPr>
        <w:lastRenderedPageBreak/>
        <w:t>ποιες εργασίες στον περιβάλλοντα χώρο. Όμως, αυτό δεν απαντάει στο δικό μου ερώτημα. Το δικό μου ερώτημα είναι ότι, από τη στιγμή πο</w:t>
      </w:r>
      <w:r>
        <w:rPr>
          <w:rFonts w:eastAsia="Times New Roman" w:cs="Times New Roman"/>
          <w:szCs w:val="24"/>
        </w:rPr>
        <w:t xml:space="preserve">υ στο Υπουργείο σας έχετε ένα αίτημα διάλυσης εργολαβίας, είτε το κάνετε αποδεκτό είτε μιλάτε για ματαίωση </w:t>
      </w:r>
      <w:r>
        <w:rPr>
          <w:rFonts w:eastAsia="Times New Roman" w:cs="Times New Roman"/>
          <w:szCs w:val="24"/>
        </w:rPr>
        <w:t xml:space="preserve">της διάλυσης </w:t>
      </w:r>
      <w:r>
        <w:rPr>
          <w:rFonts w:eastAsia="Times New Roman" w:cs="Times New Roman"/>
          <w:szCs w:val="24"/>
        </w:rPr>
        <w:t xml:space="preserve">εργολαβίας, υπάρχουν δύο νούμερα. Ένα νούμερο έχει να κάνει με το «τι σημαίνει για το ελληνικό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αποδέχομαι τη διάλυση μιας εργολα</w:t>
      </w:r>
      <w:r>
        <w:rPr>
          <w:rFonts w:eastAsia="Times New Roman" w:cs="Times New Roman"/>
          <w:szCs w:val="24"/>
        </w:rPr>
        <w:t>βίας</w:t>
      </w:r>
      <w:r>
        <w:rPr>
          <w:rFonts w:eastAsia="Times New Roman" w:cs="Times New Roman"/>
          <w:szCs w:val="24"/>
        </w:rPr>
        <w:t xml:space="preserve"> μετά από αίτημα του εργολάβου;». Είναι πολύ συγκεκριμένο. Υπάρχει μια αποζημίωση. Και </w:t>
      </w:r>
      <w:r>
        <w:rPr>
          <w:rFonts w:eastAsia="Times New Roman" w:cs="Times New Roman"/>
          <w:szCs w:val="24"/>
        </w:rPr>
        <w:t>«</w:t>
      </w:r>
      <w:r>
        <w:rPr>
          <w:rFonts w:eastAsia="Times New Roman" w:cs="Times New Roman"/>
          <w:szCs w:val="24"/>
        </w:rPr>
        <w:t>τι σημαίνει</w:t>
      </w:r>
      <w:r>
        <w:rPr>
          <w:rFonts w:eastAsia="Times New Roman" w:cs="Times New Roman"/>
          <w:szCs w:val="24"/>
        </w:rPr>
        <w:t>…»</w:t>
      </w:r>
      <w:r>
        <w:rPr>
          <w:rFonts w:eastAsia="Times New Roman" w:cs="Times New Roman"/>
          <w:szCs w:val="24"/>
        </w:rPr>
        <w:t xml:space="preserve"> -πάντα με ένα νούμερο</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ματαιώνω τη διάλυση μιας εργολαβίας και</w:t>
      </w:r>
      <w:r>
        <w:rPr>
          <w:rFonts w:eastAsia="Times New Roman" w:cs="Times New Roman"/>
          <w:szCs w:val="24"/>
        </w:rPr>
        <w:t xml:space="preserve"> </w:t>
      </w:r>
      <w:r>
        <w:rPr>
          <w:rFonts w:eastAsia="Times New Roman" w:cs="Times New Roman"/>
          <w:szCs w:val="24"/>
        </w:rPr>
        <w:t xml:space="preserve">συνεχίζει κανονικά τις εργασίες του ο εργολάβος»; </w:t>
      </w:r>
    </w:p>
    <w:p w14:paraId="1AB70BB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ροφανώς δεν τα </w:t>
      </w:r>
      <w:r>
        <w:rPr>
          <w:rFonts w:eastAsia="Times New Roman" w:cs="Times New Roman"/>
          <w:szCs w:val="24"/>
        </w:rPr>
        <w:t>έχετε</w:t>
      </w:r>
      <w:r>
        <w:rPr>
          <w:rFonts w:eastAsia="Times New Roman" w:cs="Times New Roman"/>
          <w:szCs w:val="24"/>
        </w:rPr>
        <w:t xml:space="preserve"> καλά με τα νούμερα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το εννοώ προσωπικά. Εν γένει ο δημόσιος βίος αυτής της Κυβέρνησης</w:t>
      </w:r>
      <w:r>
        <w:rPr>
          <w:rFonts w:eastAsia="Times New Roman" w:cs="Times New Roman"/>
          <w:szCs w:val="24"/>
        </w:rPr>
        <w:t>,</w:t>
      </w:r>
      <w:r>
        <w:rPr>
          <w:rFonts w:eastAsia="Times New Roman" w:cs="Times New Roman"/>
          <w:szCs w:val="24"/>
        </w:rPr>
        <w:t xml:space="preserve"> ολόκληρης</w:t>
      </w:r>
      <w:r>
        <w:rPr>
          <w:rFonts w:eastAsia="Times New Roman" w:cs="Times New Roman"/>
          <w:szCs w:val="24"/>
        </w:rPr>
        <w:t>,</w:t>
      </w:r>
      <w:r>
        <w:rPr>
          <w:rFonts w:eastAsia="Times New Roman" w:cs="Times New Roman"/>
          <w:szCs w:val="24"/>
        </w:rPr>
        <w:t xml:space="preserve"> δεν τα έχει καλά με τους αριθμούς. Έχετε πάρει διαζύγιο με τις πράξεις απλής αριθμητικής. Είστε περισσότερο εξοικειωμένοι και </w:t>
      </w:r>
      <w:r>
        <w:rPr>
          <w:rFonts w:eastAsia="Times New Roman" w:cs="Times New Roman"/>
          <w:szCs w:val="24"/>
        </w:rPr>
        <w:t>εξ</w:t>
      </w:r>
      <w:r>
        <w:rPr>
          <w:rFonts w:eastAsia="Times New Roman" w:cs="Times New Roman"/>
          <w:szCs w:val="24"/>
        </w:rPr>
        <w:t xml:space="preserve">ασκείστε </w:t>
      </w:r>
      <w:r>
        <w:rPr>
          <w:rFonts w:eastAsia="Times New Roman" w:cs="Times New Roman"/>
          <w:szCs w:val="24"/>
        </w:rPr>
        <w:t>στη</w:t>
      </w:r>
      <w:r>
        <w:rPr>
          <w:rFonts w:eastAsia="Times New Roman" w:cs="Times New Roman"/>
          <w:szCs w:val="24"/>
        </w:rPr>
        <w:t xml:space="preserve"> δημιουργική </w:t>
      </w:r>
      <w:r>
        <w:rPr>
          <w:rFonts w:eastAsia="Times New Roman" w:cs="Times New Roman"/>
          <w:szCs w:val="24"/>
        </w:rPr>
        <w:t xml:space="preserve">ασάφεια </w:t>
      </w:r>
      <w:r>
        <w:rPr>
          <w:rFonts w:eastAsia="Times New Roman" w:cs="Times New Roman"/>
          <w:szCs w:val="24"/>
        </w:rPr>
        <w:t xml:space="preserve">των </w:t>
      </w:r>
      <w:r>
        <w:rPr>
          <w:rFonts w:eastAsia="Times New Roman" w:cs="Times New Roman"/>
          <w:szCs w:val="24"/>
        </w:rPr>
        <w:t>αριθμών. Το 1 και 1 μπορεί να μην κάνει 2, μπορεί να κάνει και 4 και 124, αναλόγως των συνθηκών</w:t>
      </w:r>
      <w:r>
        <w:rPr>
          <w:rFonts w:eastAsia="Times New Roman" w:cs="Times New Roman"/>
          <w:szCs w:val="24"/>
        </w:rPr>
        <w:t>!</w:t>
      </w:r>
      <w:r>
        <w:rPr>
          <w:rFonts w:eastAsia="Times New Roman" w:cs="Times New Roman"/>
          <w:szCs w:val="24"/>
        </w:rPr>
        <w:t xml:space="preserve"> </w:t>
      </w:r>
    </w:p>
    <w:p w14:paraId="1AB70BB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Εσείς, λοιπόν, ισχυρίζεστε ότι το ελληνικό </w:t>
      </w:r>
      <w:r>
        <w:rPr>
          <w:rFonts w:eastAsia="Times New Roman" w:cs="Times New Roman"/>
          <w:szCs w:val="24"/>
        </w:rPr>
        <w:t>δ</w:t>
      </w:r>
      <w:r>
        <w:rPr>
          <w:rFonts w:eastAsia="Times New Roman" w:cs="Times New Roman"/>
          <w:szCs w:val="24"/>
        </w:rPr>
        <w:t xml:space="preserve">ημόσιο δεν πλήρωσε τίποτα παραπάνω στον εργολάβο για την καθυστέρηση </w:t>
      </w:r>
      <w:r>
        <w:rPr>
          <w:rFonts w:eastAsia="Times New Roman" w:cs="Times New Roman"/>
          <w:szCs w:val="24"/>
        </w:rPr>
        <w:lastRenderedPageBreak/>
        <w:t>που υπάρχει λόγω της υπαιτιότητας</w:t>
      </w:r>
      <w:r>
        <w:rPr>
          <w:rFonts w:eastAsia="Times New Roman" w:cs="Times New Roman"/>
          <w:szCs w:val="24"/>
        </w:rPr>
        <w:t xml:space="preserve"> των υπηρεσιών του Υπουργείου και ότι ο Έλληνας φορολογούμενος δεν έχει καμμία επιπλέον επιβάρυνση </w:t>
      </w:r>
      <w:r>
        <w:rPr>
          <w:rFonts w:eastAsia="Times New Roman" w:cs="Times New Roman"/>
          <w:szCs w:val="24"/>
        </w:rPr>
        <w:t>λόγω</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αποζημίωση</w:t>
      </w:r>
      <w:r>
        <w:rPr>
          <w:rFonts w:eastAsia="Times New Roman" w:cs="Times New Roman"/>
          <w:szCs w:val="24"/>
        </w:rPr>
        <w:t>ς</w:t>
      </w:r>
      <w:r>
        <w:rPr>
          <w:rFonts w:eastAsia="Times New Roman" w:cs="Times New Roman"/>
          <w:szCs w:val="24"/>
        </w:rPr>
        <w:t xml:space="preserve"> που οφείλατε να δώσετε στον εργολάβο. Είναι σαν να μου λέτε, δηλαδή, ότι ο «</w:t>
      </w:r>
      <w:r>
        <w:rPr>
          <w:rFonts w:eastAsia="Times New Roman" w:cs="Times New Roman"/>
          <w:szCs w:val="24"/>
        </w:rPr>
        <w:t>ΑΚΤΩΡ</w:t>
      </w:r>
      <w:r>
        <w:rPr>
          <w:rFonts w:eastAsia="Times New Roman" w:cs="Times New Roman"/>
          <w:szCs w:val="24"/>
        </w:rPr>
        <w:t xml:space="preserve">» του κ. Μπόμπολα -γιατί αυτός είναι ο εργολάβος- έχει </w:t>
      </w:r>
      <w:r>
        <w:rPr>
          <w:rFonts w:eastAsia="Times New Roman" w:cs="Times New Roman"/>
          <w:szCs w:val="24"/>
        </w:rPr>
        <w:t xml:space="preserve">κάνει χάρη στο ελληνικό </w:t>
      </w:r>
      <w:r>
        <w:rPr>
          <w:rFonts w:eastAsia="Times New Roman" w:cs="Times New Roman"/>
          <w:szCs w:val="24"/>
        </w:rPr>
        <w:t>δ</w:t>
      </w:r>
      <w:r>
        <w:rPr>
          <w:rFonts w:eastAsia="Times New Roman" w:cs="Times New Roman"/>
          <w:szCs w:val="24"/>
        </w:rPr>
        <w:t xml:space="preserve">ημόσιο και δεν διεκδικεί αυτά που δικαιούται με βάση τον νόμο. Και αν έχει γίνει κάτι τέτοιο, </w:t>
      </w:r>
      <w:r>
        <w:rPr>
          <w:rFonts w:eastAsia="Times New Roman" w:cs="Times New Roman"/>
          <w:szCs w:val="24"/>
        </w:rPr>
        <w:t>θα ήθελα</w:t>
      </w:r>
      <w:r>
        <w:rPr>
          <w:rFonts w:eastAsia="Times New Roman" w:cs="Times New Roman"/>
          <w:szCs w:val="24"/>
        </w:rPr>
        <w:t xml:space="preserve"> να ξέρω ποιοι είναι οι εργολάβοι αυτοί </w:t>
      </w:r>
      <w:r>
        <w:rPr>
          <w:rFonts w:eastAsia="Times New Roman" w:cs="Times New Roman"/>
          <w:szCs w:val="24"/>
        </w:rPr>
        <w:t>που</w:t>
      </w:r>
      <w:r>
        <w:rPr>
          <w:rFonts w:eastAsia="Times New Roman" w:cs="Times New Roman"/>
          <w:szCs w:val="24"/>
        </w:rPr>
        <w:t xml:space="preserve"> κάνουν τέτοιες χάρες σε μια Κυβέρνηση και αυτό πρέπει να το ξέρει και το Κοινοβούλιο </w:t>
      </w:r>
      <w:r>
        <w:rPr>
          <w:rFonts w:eastAsia="Times New Roman" w:cs="Times New Roman"/>
          <w:szCs w:val="24"/>
        </w:rPr>
        <w:t xml:space="preserve">και ο ελληνικό λαός. Γιατί, απ’ ό,τι μας ενημερώνει και ο Πρωθυπουργός συχνά-πυκνά στις τοποθετήσεις του, «ο </w:t>
      </w:r>
      <w:proofErr w:type="spellStart"/>
      <w:r>
        <w:rPr>
          <w:rFonts w:eastAsia="Times New Roman" w:cs="Times New Roman"/>
          <w:szCs w:val="24"/>
        </w:rPr>
        <w:t>τζάμπας</w:t>
      </w:r>
      <w:proofErr w:type="spellEnd"/>
      <w:r>
        <w:rPr>
          <w:rFonts w:eastAsia="Times New Roman" w:cs="Times New Roman"/>
          <w:szCs w:val="24"/>
        </w:rPr>
        <w:t xml:space="preserve"> πέθανε»</w:t>
      </w:r>
      <w:r>
        <w:rPr>
          <w:rFonts w:eastAsia="Times New Roman" w:cs="Times New Roman"/>
          <w:szCs w:val="24"/>
        </w:rPr>
        <w:t>!</w:t>
      </w:r>
      <w:r>
        <w:rPr>
          <w:rFonts w:eastAsia="Times New Roman" w:cs="Times New Roman"/>
          <w:szCs w:val="24"/>
        </w:rPr>
        <w:t xml:space="preserve"> Άρα οι χάρες αυτές δεν γίνονται δωρεάν, εξαργυρώνονται. </w:t>
      </w:r>
      <w:r>
        <w:rPr>
          <w:rFonts w:eastAsia="Times New Roman" w:cs="Times New Roman"/>
          <w:szCs w:val="24"/>
        </w:rPr>
        <w:t>Μ</w:t>
      </w:r>
      <w:r>
        <w:rPr>
          <w:rFonts w:eastAsia="Times New Roman" w:cs="Times New Roman"/>
          <w:szCs w:val="24"/>
        </w:rPr>
        <w:t xml:space="preserve">ετά </w:t>
      </w:r>
      <w:r>
        <w:rPr>
          <w:rFonts w:eastAsia="Times New Roman" w:cs="Times New Roman"/>
          <w:szCs w:val="24"/>
        </w:rPr>
        <w:t>δε και</w:t>
      </w:r>
      <w:r>
        <w:rPr>
          <w:rFonts w:eastAsia="Times New Roman" w:cs="Times New Roman"/>
          <w:szCs w:val="24"/>
        </w:rPr>
        <w:t xml:space="preserve"> από την πρόσφατη συνέντευξη του κ. Σαββίδη, τα παλαιότερα με τ</w:t>
      </w:r>
      <w:r>
        <w:rPr>
          <w:rFonts w:eastAsia="Times New Roman" w:cs="Times New Roman"/>
          <w:szCs w:val="24"/>
        </w:rPr>
        <w:t xml:space="preserve">ον κουμπάρο κ. Καλογρίτσα και τα ακόμη παλαιότερα με το φιάσκο των </w:t>
      </w:r>
      <w:proofErr w:type="spellStart"/>
      <w:r>
        <w:rPr>
          <w:rFonts w:eastAsia="Times New Roman" w:cs="Times New Roman"/>
          <w:szCs w:val="24"/>
        </w:rPr>
        <w:t>αδειοδοτήσεων</w:t>
      </w:r>
      <w:proofErr w:type="spellEnd"/>
      <w:r>
        <w:rPr>
          <w:rFonts w:eastAsia="Times New Roman" w:cs="Times New Roman"/>
          <w:szCs w:val="24"/>
        </w:rPr>
        <w:t xml:space="preserve"> των ιδιωτικών καναλιών, επιτρέψτε μου, αλλά μπαίνω στον πειρασμό να σας ρωτήσω: Τελικά ο ΣΥΡΙΖΑ, εκτός από τους ΑΝΕΛ, με ποιους και για ποιους κυβερνά αυτόν τον τόπο, κυρία Υπ</w:t>
      </w:r>
      <w:r>
        <w:rPr>
          <w:rFonts w:eastAsia="Times New Roman" w:cs="Times New Roman"/>
          <w:szCs w:val="24"/>
        </w:rPr>
        <w:t>ουργέ;</w:t>
      </w:r>
    </w:p>
    <w:p w14:paraId="1AB70BB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Υπουργέ, έχετε τον λόγο.</w:t>
      </w:r>
    </w:p>
    <w:p w14:paraId="1AB70BB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lastRenderedPageBreak/>
        <w:t>ΛΥΔΙΑ ΚΟΝΙΟΡΔΟΥ (Υπουργός Πολιτισμού και Αθλητισμού):</w:t>
      </w:r>
      <w:r>
        <w:rPr>
          <w:rFonts w:eastAsia="Times New Roman" w:cs="Times New Roman"/>
          <w:szCs w:val="24"/>
        </w:rPr>
        <w:t xml:space="preserve"> Ακούστε, </w:t>
      </w:r>
      <w:r>
        <w:rPr>
          <w:rFonts w:eastAsia="Times New Roman" w:cs="Times New Roman"/>
          <w:szCs w:val="24"/>
        </w:rPr>
        <w:t xml:space="preserve">το </w:t>
      </w:r>
      <w:r>
        <w:rPr>
          <w:rFonts w:eastAsia="Times New Roman" w:cs="Times New Roman"/>
          <w:szCs w:val="24"/>
        </w:rPr>
        <w:t>ότι η εταιρεία επιθυμεί να διασφαλίσει τη συνέχεια της συμμετοχής της στο έργο</w:t>
      </w:r>
      <w:r>
        <w:rPr>
          <w:rFonts w:eastAsia="Times New Roman" w:cs="Times New Roman"/>
          <w:szCs w:val="24"/>
        </w:rPr>
        <w:t>, α</w:t>
      </w:r>
      <w:r>
        <w:rPr>
          <w:rFonts w:eastAsia="Times New Roman" w:cs="Times New Roman"/>
          <w:szCs w:val="24"/>
        </w:rPr>
        <w:t xml:space="preserve">υτό είναι σαφές. </w:t>
      </w:r>
    </w:p>
    <w:p w14:paraId="1AB70BC0" w14:textId="77777777" w:rsidR="002A5811" w:rsidRDefault="009E222F">
      <w:pPr>
        <w:spacing w:line="600" w:lineRule="auto"/>
        <w:ind w:firstLine="720"/>
        <w:contextualSpacing/>
        <w:jc w:val="both"/>
        <w:rPr>
          <w:rFonts w:eastAsia="Times New Roman"/>
          <w:szCs w:val="24"/>
        </w:rPr>
      </w:pPr>
      <w:r>
        <w:rPr>
          <w:rFonts w:eastAsia="Times New Roman"/>
          <w:szCs w:val="24"/>
        </w:rPr>
        <w:t>Είναι</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σαφές ότι έχει το δικαίωμα να διεκδικεί, όπως νομίζει, τα συμφέροντά της. Προβλέπεται, όμως, από το άρθρο 62 παρ</w:t>
      </w:r>
      <w:r>
        <w:rPr>
          <w:rFonts w:eastAsia="Times New Roman"/>
          <w:szCs w:val="24"/>
        </w:rPr>
        <w:t>άγραφος</w:t>
      </w:r>
      <w:r>
        <w:rPr>
          <w:rFonts w:eastAsia="Times New Roman"/>
          <w:szCs w:val="24"/>
        </w:rPr>
        <w:t xml:space="preserve"> 6 του ν.3669/2008 ότι ο ανάδοχος είναι υποχρεωμένος να εκτελεί τις εργασίες μέχρι την επίλυση της σχετικής διαφοράς, σύμφωνα με τις ισχύ</w:t>
      </w:r>
      <w:r>
        <w:rPr>
          <w:rFonts w:eastAsia="Times New Roman"/>
          <w:szCs w:val="24"/>
        </w:rPr>
        <w:t>ουσες διατάξεις. Εμείς, λοιπόν, επιθυμούμε να παραμείνει η συνέχιση της συμμετοχής της εταιρείας στο έργο.</w:t>
      </w:r>
    </w:p>
    <w:p w14:paraId="1AB70BC1" w14:textId="77777777" w:rsidR="002A5811" w:rsidRDefault="009E222F">
      <w:pPr>
        <w:spacing w:line="600" w:lineRule="auto"/>
        <w:ind w:firstLine="720"/>
        <w:contextualSpacing/>
        <w:jc w:val="both"/>
        <w:rPr>
          <w:rFonts w:eastAsia="Times New Roman"/>
          <w:szCs w:val="24"/>
        </w:rPr>
      </w:pPr>
      <w:r>
        <w:rPr>
          <w:rFonts w:eastAsia="Times New Roman"/>
          <w:szCs w:val="24"/>
        </w:rPr>
        <w:t>Βεβαίως –όπως σας είπα πριν- συνεργαζόμαστε στενά και με πιεστικούς ρυθμούς για να επισπεύσουμε τις διαδικασίες ολοκλήρωσης της αποκατάστασης του κτη</w:t>
      </w:r>
      <w:r>
        <w:rPr>
          <w:rFonts w:eastAsia="Times New Roman"/>
          <w:szCs w:val="24"/>
        </w:rPr>
        <w:t>ρίου, για να παραδώσουμε στην ώρα του ένα έργο εθνικής εμβέλειας. Υπήρξαν πολλές καθυστερήσεις. Μία από τις βασικές καθυστερήσεις, όπως πολύ καλά γνωρίζετε, είναι ότι βρέθηκε νερό κάτω από τα θεμέλια, γεγονός που δεν είχε προβλεφθεί και δημιούργησε σοβαρές</w:t>
      </w:r>
      <w:r>
        <w:rPr>
          <w:rFonts w:eastAsia="Times New Roman"/>
          <w:szCs w:val="24"/>
        </w:rPr>
        <w:t xml:space="preserve"> καθυστερήσεις.</w:t>
      </w:r>
    </w:p>
    <w:p w14:paraId="1AB70BC2"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π</w:t>
      </w:r>
      <w:r>
        <w:rPr>
          <w:rFonts w:eastAsia="Times New Roman"/>
          <w:szCs w:val="24"/>
        </w:rPr>
        <w:t xml:space="preserve">εριφέρεια ανταποκρίθηκε άμεσα στις οικονομικές απαιτήσεις της </w:t>
      </w:r>
      <w:proofErr w:type="spellStart"/>
      <w:r>
        <w:rPr>
          <w:rFonts w:eastAsia="Times New Roman"/>
          <w:szCs w:val="24"/>
        </w:rPr>
        <w:t>μουσειογραφικής</w:t>
      </w:r>
      <w:proofErr w:type="spellEnd"/>
      <w:r>
        <w:rPr>
          <w:rFonts w:eastAsia="Times New Roman"/>
          <w:szCs w:val="24"/>
        </w:rPr>
        <w:t xml:space="preserve"> μελέτης. Επίσης, το Δ</w:t>
      </w:r>
      <w:r>
        <w:rPr>
          <w:rFonts w:eastAsia="Times New Roman"/>
          <w:szCs w:val="24"/>
        </w:rPr>
        <w:t>.</w:t>
      </w:r>
      <w:r>
        <w:rPr>
          <w:rFonts w:eastAsia="Times New Roman"/>
          <w:szCs w:val="24"/>
        </w:rPr>
        <w:t>Σ</w:t>
      </w:r>
      <w:r>
        <w:rPr>
          <w:rFonts w:eastAsia="Times New Roman"/>
          <w:szCs w:val="24"/>
        </w:rPr>
        <w:t>.</w:t>
      </w:r>
      <w:r>
        <w:rPr>
          <w:rFonts w:eastAsia="Times New Roman"/>
          <w:szCs w:val="24"/>
        </w:rPr>
        <w:t xml:space="preserve"> της Εθνικής </w:t>
      </w:r>
      <w:r>
        <w:rPr>
          <w:rFonts w:eastAsia="Times New Roman"/>
          <w:szCs w:val="24"/>
        </w:rPr>
        <w:lastRenderedPageBreak/>
        <w:t xml:space="preserve">Πινακοθήκης αναθέτει άμεσα τη μελέτη. Και επίσης, το Ίδρυμα </w:t>
      </w:r>
      <w:r>
        <w:rPr>
          <w:rFonts w:eastAsia="Times New Roman"/>
          <w:szCs w:val="24"/>
        </w:rPr>
        <w:t>«</w:t>
      </w:r>
      <w:r>
        <w:rPr>
          <w:rFonts w:eastAsia="Times New Roman"/>
          <w:szCs w:val="24"/>
        </w:rPr>
        <w:t>Σταύρος Νιάρχος</w:t>
      </w:r>
      <w:r>
        <w:rPr>
          <w:rFonts w:eastAsia="Times New Roman"/>
          <w:szCs w:val="24"/>
        </w:rPr>
        <w:t>»</w:t>
      </w:r>
      <w:r>
        <w:rPr>
          <w:rFonts w:eastAsia="Times New Roman"/>
          <w:szCs w:val="24"/>
        </w:rPr>
        <w:t xml:space="preserve"> έχει λάβει ήδη από πλευράς μας όλες τις απαρ</w:t>
      </w:r>
      <w:r>
        <w:rPr>
          <w:rFonts w:eastAsia="Times New Roman"/>
          <w:szCs w:val="24"/>
        </w:rPr>
        <w:t xml:space="preserve">αίτητες διασφαλίσεις για τη μετεγκατάσταση και ομαλή λειτουργία της Εθνικής Πινακοθήκης μετά το πέρας των εργασιών της και της ανακαίνισης και πιστεύουμε, ευελπιστούμε ότι θα προχωρήσει στην ενεργοποίηση της δωρεάς του για την ολοκλήρωση των εργασιών στα </w:t>
      </w:r>
      <w:r>
        <w:rPr>
          <w:rFonts w:eastAsia="Times New Roman"/>
          <w:szCs w:val="24"/>
        </w:rPr>
        <w:t>Κ</w:t>
      </w:r>
      <w:r>
        <w:rPr>
          <w:rFonts w:eastAsia="Times New Roman"/>
          <w:szCs w:val="24"/>
        </w:rPr>
        <w:t>τήρια Β και Γ του συγκροτήματος της Εθνικής Πινακοθήκης.</w:t>
      </w:r>
    </w:p>
    <w:p w14:paraId="1AB70BC3" w14:textId="77777777" w:rsidR="002A5811" w:rsidRDefault="009E222F">
      <w:pPr>
        <w:spacing w:line="600" w:lineRule="auto"/>
        <w:ind w:firstLine="720"/>
        <w:contextualSpacing/>
        <w:jc w:val="both"/>
        <w:rPr>
          <w:rFonts w:eastAsia="Times New Roman"/>
          <w:szCs w:val="24"/>
        </w:rPr>
      </w:pPr>
      <w:r>
        <w:rPr>
          <w:rFonts w:eastAsia="Times New Roman"/>
          <w:szCs w:val="24"/>
        </w:rPr>
        <w:t>Επομένως δεν μπορούμε να μιλάμε για ολιγωρίες ή καθυστερήσεις. Δεν είναι θέμα αριθμών. Είναι θέμα δουλειάς.</w:t>
      </w:r>
    </w:p>
    <w:p w14:paraId="1AB70BC4" w14:textId="77777777" w:rsidR="002A5811" w:rsidRDefault="009E222F">
      <w:pPr>
        <w:spacing w:line="600" w:lineRule="auto"/>
        <w:ind w:firstLine="720"/>
        <w:contextualSpacing/>
        <w:jc w:val="both"/>
        <w:rPr>
          <w:rFonts w:eastAsia="Times New Roman"/>
          <w:szCs w:val="24"/>
        </w:rPr>
      </w:pPr>
      <w:r>
        <w:rPr>
          <w:rFonts w:eastAsia="Times New Roman"/>
          <w:b/>
          <w:szCs w:val="24"/>
        </w:rPr>
        <w:t>ΧΑΡΟΥΛΑ (ΧΑΡΑ) ΚΕΦΑΛΙΔΟΥ:</w:t>
      </w:r>
      <w:r>
        <w:rPr>
          <w:rFonts w:eastAsia="Times New Roman"/>
          <w:szCs w:val="24"/>
        </w:rPr>
        <w:t xml:space="preserve"> Κυρία Υπουργέ, δεν μου απαντάτε. Ένα νούμερο σας ζητώ.</w:t>
      </w:r>
    </w:p>
    <w:p w14:paraId="1AB70BC5" w14:textId="77777777" w:rsidR="002A5811" w:rsidRDefault="009E222F">
      <w:pPr>
        <w:spacing w:line="600" w:lineRule="auto"/>
        <w:ind w:firstLine="720"/>
        <w:contextualSpacing/>
        <w:jc w:val="both"/>
        <w:rPr>
          <w:rFonts w:eastAsia="Times New Roman"/>
          <w:szCs w:val="24"/>
        </w:rPr>
      </w:pPr>
      <w:r>
        <w:rPr>
          <w:rFonts w:eastAsia="Times New Roman"/>
          <w:b/>
          <w:szCs w:val="24"/>
        </w:rPr>
        <w:t>ΛΥΔΙΑ ΚΟΝΙ</w:t>
      </w:r>
      <w:r>
        <w:rPr>
          <w:rFonts w:eastAsia="Times New Roman"/>
          <w:b/>
          <w:szCs w:val="24"/>
        </w:rPr>
        <w:t>ΟΡΔΟΥ (Υπουργός Πολιτισμού και Αθλητισμού):</w:t>
      </w:r>
      <w:r>
        <w:rPr>
          <w:rFonts w:eastAsia="Times New Roman"/>
          <w:szCs w:val="24"/>
        </w:rPr>
        <w:t xml:space="preserve"> Δεν χρειάζεται το νούμερο. Τα νούμερα αυτά σας τα είπα. Είναι 4,5 εκατομμύρια από την </w:t>
      </w:r>
      <w:r>
        <w:rPr>
          <w:rFonts w:eastAsia="Times New Roman"/>
          <w:szCs w:val="24"/>
        </w:rPr>
        <w:t>π</w:t>
      </w:r>
      <w:r>
        <w:rPr>
          <w:rFonts w:eastAsia="Times New Roman"/>
          <w:szCs w:val="24"/>
        </w:rPr>
        <w:t>εριφέρεια…</w:t>
      </w:r>
    </w:p>
    <w:p w14:paraId="1AB70BC6" w14:textId="77777777" w:rsidR="002A5811" w:rsidRDefault="009E222F">
      <w:pPr>
        <w:spacing w:line="600" w:lineRule="auto"/>
        <w:ind w:firstLine="720"/>
        <w:contextualSpacing/>
        <w:jc w:val="both"/>
        <w:rPr>
          <w:rFonts w:eastAsia="Times New Roman"/>
          <w:szCs w:val="24"/>
        </w:rPr>
      </w:pPr>
      <w:r>
        <w:rPr>
          <w:rFonts w:eastAsia="Times New Roman"/>
          <w:b/>
          <w:szCs w:val="24"/>
        </w:rPr>
        <w:t>ΧΑΡΟΥΛΑ (ΧΑΡΑ) ΚΕΦΑΛΙΔΟΥ:</w:t>
      </w:r>
      <w:r>
        <w:rPr>
          <w:rFonts w:eastAsia="Times New Roman"/>
          <w:szCs w:val="24"/>
        </w:rPr>
        <w:t xml:space="preserve"> Τι στοιχίζει η αποζημίωση του εργολάβου; Απλά πράγματα.</w:t>
      </w:r>
    </w:p>
    <w:p w14:paraId="1AB70BC7"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w:t>
      </w:r>
      <w:r>
        <w:rPr>
          <w:rFonts w:eastAsia="Times New Roman"/>
          <w:szCs w:val="24"/>
        </w:rPr>
        <w:t xml:space="preserve"> Μη διακόπτετε.</w:t>
      </w:r>
    </w:p>
    <w:p w14:paraId="1AB70BC8" w14:textId="77777777" w:rsidR="002A5811" w:rsidRDefault="009E222F">
      <w:pPr>
        <w:spacing w:line="600" w:lineRule="auto"/>
        <w:ind w:firstLine="720"/>
        <w:contextualSpacing/>
        <w:jc w:val="both"/>
        <w:rPr>
          <w:rFonts w:eastAsia="Times New Roman"/>
          <w:szCs w:val="24"/>
        </w:rPr>
      </w:pPr>
      <w:r>
        <w:rPr>
          <w:rFonts w:eastAsia="Times New Roman"/>
          <w:b/>
          <w:szCs w:val="24"/>
        </w:rPr>
        <w:lastRenderedPageBreak/>
        <w:t>ΛΥΔΙΑ ΚΟΝΙΟΡΔΟΥ (Υπουργός Πολιτισμού και Αθλητισμού):</w:t>
      </w:r>
      <w:r>
        <w:rPr>
          <w:rFonts w:eastAsia="Times New Roman"/>
          <w:szCs w:val="24"/>
        </w:rPr>
        <w:t xml:space="preserve"> Υπάρχει διαφορά. Δεν συμφωνούμε σε αυτό. Αυτή η διαφορά θα επιλυθεί. Εφόσον συνεχιστεί η συμμετοχή της αναδόχου εταιρείας, πιστεύουμε ότι θα λυθεί η διαφορά αυτή.</w:t>
      </w:r>
    </w:p>
    <w:p w14:paraId="1AB70BC9" w14:textId="77777777" w:rsidR="002A5811" w:rsidRDefault="009E222F">
      <w:pPr>
        <w:spacing w:line="600" w:lineRule="auto"/>
        <w:ind w:firstLine="720"/>
        <w:contextualSpacing/>
        <w:jc w:val="both"/>
        <w:rPr>
          <w:rFonts w:eastAsia="Times New Roman"/>
          <w:szCs w:val="24"/>
        </w:rPr>
      </w:pPr>
      <w:r>
        <w:rPr>
          <w:rFonts w:eastAsia="Times New Roman"/>
          <w:b/>
          <w:szCs w:val="24"/>
        </w:rPr>
        <w:t>ΧΑΡΟΥΛΑ (ΧΑΡΑ) ΚΕΦΑΛΙΔ</w:t>
      </w:r>
      <w:r>
        <w:rPr>
          <w:rFonts w:eastAsia="Times New Roman"/>
          <w:b/>
          <w:szCs w:val="24"/>
        </w:rPr>
        <w:t>ΟΥ:</w:t>
      </w:r>
      <w:r>
        <w:rPr>
          <w:rFonts w:eastAsia="Times New Roman"/>
          <w:szCs w:val="24"/>
        </w:rPr>
        <w:t xml:space="preserve"> Υπάρχει νόμος, κυρία Υπουργέ.</w:t>
      </w:r>
    </w:p>
    <w:p w14:paraId="1AB70BCA" w14:textId="77777777" w:rsidR="002A5811" w:rsidRDefault="009E222F">
      <w:pPr>
        <w:spacing w:line="600" w:lineRule="auto"/>
        <w:ind w:firstLine="720"/>
        <w:contextualSpacing/>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Σας έθεσα τον νόμο υπ’ </w:t>
      </w:r>
      <w:proofErr w:type="spellStart"/>
      <w:r>
        <w:rPr>
          <w:rFonts w:eastAsia="Times New Roman"/>
          <w:szCs w:val="24"/>
        </w:rPr>
        <w:t>όψιν</w:t>
      </w:r>
      <w:proofErr w:type="spellEnd"/>
      <w:r>
        <w:rPr>
          <w:rFonts w:eastAsia="Times New Roman"/>
          <w:szCs w:val="24"/>
        </w:rPr>
        <w:t xml:space="preserve"> σας.</w:t>
      </w:r>
    </w:p>
    <w:p w14:paraId="1AB70BCB" w14:textId="77777777" w:rsidR="002A5811" w:rsidRDefault="009E222F">
      <w:pPr>
        <w:spacing w:line="600" w:lineRule="auto"/>
        <w:ind w:firstLine="720"/>
        <w:contextualSpacing/>
        <w:jc w:val="both"/>
        <w:rPr>
          <w:rFonts w:eastAsia="Times New Roman"/>
          <w:szCs w:val="24"/>
        </w:rPr>
      </w:pPr>
      <w:r>
        <w:rPr>
          <w:rFonts w:eastAsia="Times New Roman"/>
          <w:b/>
          <w:szCs w:val="24"/>
        </w:rPr>
        <w:t>ΧΑΡΟΥΛΑ (ΧΑΡΑ) ΚΕΦΑΛΙΔΟΥ:</w:t>
      </w:r>
      <w:r>
        <w:rPr>
          <w:rFonts w:eastAsia="Times New Roman"/>
          <w:szCs w:val="24"/>
        </w:rPr>
        <w:t xml:space="preserve"> Δεν αποζημιώνεται δηλαδή;</w:t>
      </w:r>
    </w:p>
    <w:p w14:paraId="1AB70BCC"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Κυρία </w:t>
      </w:r>
      <w:proofErr w:type="spellStart"/>
      <w:r>
        <w:rPr>
          <w:rFonts w:eastAsia="Times New Roman"/>
          <w:szCs w:val="24"/>
        </w:rPr>
        <w:t>Κεφαλίδου</w:t>
      </w:r>
      <w:proofErr w:type="spellEnd"/>
      <w:r>
        <w:rPr>
          <w:rFonts w:eastAsia="Times New Roman"/>
          <w:szCs w:val="24"/>
        </w:rPr>
        <w:t>, παρακαλώ.</w:t>
      </w:r>
    </w:p>
    <w:p w14:paraId="1AB70BCD" w14:textId="77777777" w:rsidR="002A5811" w:rsidRDefault="009E222F">
      <w:pPr>
        <w:spacing w:line="600" w:lineRule="auto"/>
        <w:ind w:firstLine="720"/>
        <w:contextualSpacing/>
        <w:jc w:val="both"/>
        <w:rPr>
          <w:rFonts w:eastAsia="Times New Roman"/>
          <w:szCs w:val="24"/>
        </w:rPr>
      </w:pPr>
      <w:r>
        <w:rPr>
          <w:rFonts w:eastAsia="Times New Roman"/>
          <w:szCs w:val="24"/>
        </w:rPr>
        <w:t>Τελειώσατε, κυρία Υπου</w:t>
      </w:r>
      <w:r>
        <w:rPr>
          <w:rFonts w:eastAsia="Times New Roman"/>
          <w:szCs w:val="24"/>
        </w:rPr>
        <w:t>ργέ;</w:t>
      </w:r>
    </w:p>
    <w:p w14:paraId="1AB70BCE" w14:textId="77777777" w:rsidR="002A5811" w:rsidRDefault="009E222F">
      <w:pPr>
        <w:spacing w:line="600" w:lineRule="auto"/>
        <w:ind w:firstLine="720"/>
        <w:contextualSpacing/>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Ναι, ευχαριστώ.</w:t>
      </w:r>
    </w:p>
    <w:p w14:paraId="1AB70BCF"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Ευχαριστώ.</w:t>
      </w:r>
    </w:p>
    <w:p w14:paraId="1AB70BD0"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γίνεται γνωστό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 xml:space="preserve">συμμετείχαν στο εκπαιδευτικό </w:t>
      </w:r>
      <w:r>
        <w:rPr>
          <w:rFonts w:eastAsia="Times New Roman"/>
          <w:szCs w:val="24"/>
        </w:rPr>
        <w:t>π</w:t>
      </w:r>
      <w:r>
        <w:rPr>
          <w:rFonts w:eastAsia="Times New Roman"/>
          <w:szCs w:val="24"/>
        </w:rPr>
        <w:t xml:space="preserve">ρόγραμμα «Εργαστήρι Δημοκρατίας» που οργανώνει το Ίδρυμα της Βουλής, </w:t>
      </w:r>
      <w:r>
        <w:rPr>
          <w:rFonts w:eastAsia="Times New Roman"/>
          <w:szCs w:val="24"/>
        </w:rPr>
        <w:lastRenderedPageBreak/>
        <w:t>είκοσι έξι μαθήτριες και μαθητές και δύο εκπαιδευτικοί από το 6</w:t>
      </w:r>
      <w:r>
        <w:rPr>
          <w:rFonts w:eastAsia="Times New Roman"/>
          <w:szCs w:val="24"/>
          <w:vertAlign w:val="superscript"/>
        </w:rPr>
        <w:t>ο</w:t>
      </w:r>
      <w:r>
        <w:rPr>
          <w:rFonts w:eastAsia="Times New Roman"/>
          <w:szCs w:val="24"/>
        </w:rPr>
        <w:t xml:space="preserve"> Δημοτικό Σχολείο Παλαιού Φαλήρου.</w:t>
      </w:r>
    </w:p>
    <w:p w14:paraId="1AB70BD1" w14:textId="77777777" w:rsidR="002A5811" w:rsidRDefault="009E222F">
      <w:pPr>
        <w:spacing w:line="600" w:lineRule="auto"/>
        <w:ind w:firstLine="720"/>
        <w:contextualSpacing/>
        <w:jc w:val="both"/>
        <w:rPr>
          <w:rFonts w:eastAsia="Times New Roman"/>
          <w:szCs w:val="24"/>
        </w:rPr>
      </w:pPr>
      <w:r>
        <w:rPr>
          <w:rFonts w:eastAsia="Times New Roman"/>
          <w:szCs w:val="24"/>
        </w:rPr>
        <w:t>Η Βουλή τούς καλωσορίζει.</w:t>
      </w:r>
    </w:p>
    <w:p w14:paraId="1AB70BD2" w14:textId="77777777" w:rsidR="002A5811" w:rsidRDefault="009E222F">
      <w:pPr>
        <w:spacing w:line="600" w:lineRule="auto"/>
        <w:ind w:firstLine="720"/>
        <w:contextualSpacing/>
        <w:jc w:val="center"/>
        <w:rPr>
          <w:rFonts w:eastAsia="Times New Roman"/>
          <w:szCs w:val="24"/>
        </w:rPr>
      </w:pPr>
      <w:r>
        <w:rPr>
          <w:rFonts w:eastAsia="Times New Roman"/>
          <w:szCs w:val="24"/>
        </w:rPr>
        <w:t xml:space="preserve">(Χειροκροτήματα απ’ όλες τις </w:t>
      </w:r>
      <w:r>
        <w:rPr>
          <w:rFonts w:eastAsia="Times New Roman"/>
          <w:szCs w:val="24"/>
        </w:rPr>
        <w:t>πτέρυγες της Βουλής)</w:t>
      </w:r>
    </w:p>
    <w:p w14:paraId="1AB70BD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τρίτη με αριθμό 793/2-5-2017 επίκαιρη ερώτηση πρώτου κύκλου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w:t>
      </w:r>
      <w:r>
        <w:rPr>
          <w:rFonts w:eastAsia="Times New Roman" w:cs="Times New Roman"/>
          <w:bCs/>
          <w:szCs w:val="24"/>
        </w:rPr>
        <w:t>Αλληλεγγύης,</w:t>
      </w:r>
      <w:r>
        <w:rPr>
          <w:rFonts w:eastAsia="Times New Roman" w:cs="Times New Roman"/>
          <w:szCs w:val="24"/>
        </w:rPr>
        <w:t xml:space="preserve"> σχετικά με την ανάγκη άμεσης έκδοσης εγκυκλίου που διευκρινίζει σε ποιες περιπτώσεις περικόπτεται η σύνταξη (ανεξαρτήτως ταμείου) λόγω αγροτικής δραστηριότητας ή επιδότησης.</w:t>
      </w:r>
    </w:p>
    <w:p w14:paraId="1AB70BD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Στην επίκαιρη αυτή ερώτηση θα απαντήσει ο Υφυπουργός Εργασίας, Κοινων</w:t>
      </w:r>
      <w:r>
        <w:rPr>
          <w:rFonts w:eastAsia="Times New Roman" w:cs="Times New Roman"/>
          <w:szCs w:val="24"/>
        </w:rPr>
        <w:t>ικής Ασφάλισης και Κοινωνικής Αλληλεγγύης κ. Αναστάσιος Πετρόπουλος.</w:t>
      </w:r>
    </w:p>
    <w:p w14:paraId="1AB70BD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14:paraId="1AB70BD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1AB70BD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ήδη πέντε μήνες μετά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που έπρεπε καθ’ ολοκληρίαν να έχει εφαρμοστεί ο ν</w:t>
      </w:r>
      <w:r>
        <w:rPr>
          <w:rFonts w:eastAsia="Times New Roman" w:cs="Times New Roman"/>
          <w:szCs w:val="24"/>
        </w:rPr>
        <w:t>.</w:t>
      </w:r>
      <w:r>
        <w:rPr>
          <w:rFonts w:eastAsia="Times New Roman" w:cs="Times New Roman"/>
          <w:szCs w:val="24"/>
        </w:rPr>
        <w:t>4</w:t>
      </w:r>
      <w:r>
        <w:rPr>
          <w:rFonts w:eastAsia="Times New Roman" w:cs="Times New Roman"/>
          <w:szCs w:val="24"/>
        </w:rPr>
        <w:t xml:space="preserve">387 και δεν </w:t>
      </w:r>
      <w:r>
        <w:rPr>
          <w:rFonts w:eastAsia="Times New Roman" w:cs="Times New Roman"/>
          <w:szCs w:val="24"/>
        </w:rPr>
        <w:lastRenderedPageBreak/>
        <w:t>έχουν εκδοθεί ακόμα όλες εκείνες οι απαραίτητες πράξεις οι οποίες διευκρινίζουν ή και καθορίζουν θέματα που αφορούν στην εφαρμογή του νόμου.</w:t>
      </w:r>
    </w:p>
    <w:p w14:paraId="1AB70BD8" w14:textId="77777777" w:rsidR="002A5811" w:rsidRDefault="009E222F">
      <w:pPr>
        <w:spacing w:line="600" w:lineRule="auto"/>
        <w:ind w:firstLine="720"/>
        <w:contextualSpacing/>
        <w:jc w:val="both"/>
        <w:rPr>
          <w:rFonts w:eastAsia="Times New Roman"/>
          <w:szCs w:val="24"/>
        </w:rPr>
      </w:pPr>
      <w:r>
        <w:rPr>
          <w:rFonts w:eastAsia="Times New Roman" w:cs="Times New Roman"/>
          <w:szCs w:val="24"/>
        </w:rPr>
        <w:t xml:space="preserve">Έχουμε συζητήσει πάρα πολλές φορές –είναι γεγονός- το συγκεκριμένο θέμα. Επιμένω, όμως, γιατί υπάρχουν </w:t>
      </w:r>
      <w:r>
        <w:rPr>
          <w:rFonts w:eastAsia="Times New Roman" w:cs="Times New Roman"/>
          <w:szCs w:val="24"/>
        </w:rPr>
        <w:t xml:space="preserve">ζητήματα και πρέπει άμεσα να εκδώσετε εγκύκλιο ανάλογη με αυτή που εκδώσατε για τους συνταξιούχους του ΟΓΑ, για το τι ισχύει για τους συνταξιούχους όλων των </w:t>
      </w:r>
      <w:r>
        <w:rPr>
          <w:rFonts w:eastAsia="Times New Roman" w:cs="Times New Roman"/>
          <w:szCs w:val="24"/>
        </w:rPr>
        <w:t>τ</w:t>
      </w:r>
      <w:r>
        <w:rPr>
          <w:rFonts w:eastAsia="Times New Roman" w:cs="Times New Roman"/>
          <w:szCs w:val="24"/>
        </w:rPr>
        <w:t>αμείων σχετικά με τη δυνατότητα να έχουν αγροτικό εισόδημα, έστω μικρό, ή έστω μικρή επιδότηση, χω</w:t>
      </w:r>
      <w:r>
        <w:rPr>
          <w:rFonts w:eastAsia="Times New Roman" w:cs="Times New Roman"/>
          <w:szCs w:val="24"/>
        </w:rPr>
        <w:t xml:space="preserve">ρίς να έχουν την περικοπή της σύνταξης, καθώς και το από ποιο σημείο και μετά θα ισχύει αυτό. Έχετε ξεκαθαρίσει μετά τις αλλεπάλληλες συζητήσεις που έχουμε κάνει, αλλά και εδώ στη Βουλή συγκεκριμένα, για τους νέους συνταξιούχους μόνο –απ’ ό,τι μας είπατε- </w:t>
      </w:r>
      <w:r>
        <w:rPr>
          <w:rFonts w:eastAsia="Times New Roman" w:cs="Times New Roman"/>
          <w:szCs w:val="24"/>
        </w:rPr>
        <w:t xml:space="preserve"> ότι θα υπάρχει ζήτημα περικοπής της σύνταξης στις περιπτώσεις αυτές.</w:t>
      </w:r>
    </w:p>
    <w:p w14:paraId="1AB70BD9"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πρέπει να πάει και με ένα χαρτί. Και το λέω, γιατί είναι αυτές οι μέρες που γίνεται η μεταβίβαση των δικαιωμάτων. Θα πρέπει, λοιπόν, να διευκρινιστεί, ούτως ώστε να μπορέσουν οι άνθ</w:t>
      </w:r>
      <w:r>
        <w:rPr>
          <w:rFonts w:eastAsia="Times New Roman" w:cs="Times New Roman"/>
          <w:szCs w:val="24"/>
        </w:rPr>
        <w:t>ρωποι να κάνουν μεταβίβαση των δικαιωμάτων.</w:t>
      </w:r>
    </w:p>
    <w:p w14:paraId="1AB70BDA"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σας ενημερώνω ότι λόγω της παρερμηνείας, η οποία υπήρξε σε προηγούμενη συζήτηση, κάποιοι από τους νέους συνταξιούχους ενεργοποίησαν δικαιώματα και θα ήθελα να ξέρω αν θα μπορούσε να υπάρξει μέριμνα γι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αυτούς που ενεργοποίησαν τα δικαιώματα πριν την πιθανή έκδοση κάποιας εγκυκλίου, ούτως ώστε να μην έχουν αυτή την περικοπή για τη συγκεκριμένη χρονιά. </w:t>
      </w:r>
    </w:p>
    <w:p w14:paraId="1AB70BDB"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πρέπει να σας πω ότι υπάρχει ζήτημα και σε σχέση με τις εισφορές ΕΦΚΑ. Να ξεκαθαρίσετε ποι</w:t>
      </w:r>
      <w:r>
        <w:rPr>
          <w:rFonts w:eastAsia="Times New Roman" w:cs="Times New Roman"/>
          <w:szCs w:val="24"/>
        </w:rPr>
        <w:t>οι συνταξιούχοι ή ποιοι επαγγελματίες εργαζόμενοι, δημόσιοι υπάλληλοι και λοιποί έχουν την υποχρέωση να καταβάλουν ΕΦΚΑ επί του φορολογητέου αγροτικού εισοδήματος, εάν υπάρχουν εξαιρέσεις σε αυτό, και για ποιο</w:t>
      </w:r>
      <w:r>
        <w:rPr>
          <w:rFonts w:eastAsia="Times New Roman" w:cs="Times New Roman"/>
          <w:szCs w:val="24"/>
        </w:rPr>
        <w:t>ν</w:t>
      </w:r>
      <w:r>
        <w:rPr>
          <w:rFonts w:eastAsia="Times New Roman" w:cs="Times New Roman"/>
          <w:szCs w:val="24"/>
        </w:rPr>
        <w:t xml:space="preserve"> λόγο δεν έχει έρθει ακόμα κάποια ειδοποίηση σ</w:t>
      </w:r>
      <w:r>
        <w:rPr>
          <w:rFonts w:eastAsia="Times New Roman" w:cs="Times New Roman"/>
          <w:szCs w:val="24"/>
        </w:rPr>
        <w:t>ε αυτούς που έχουν υποχρέωση. Αυτό σημαίνει ότι δεν αναζητούνται τα χρήματα; Δηλαδή, είναι δύο ζητήματα που συνδέονται μεν και για τα οποία η παράκληση είναι πλέον «βγάλτε την εγκύκλιο, εκδώστε το τι ισχύει, εκδώστε μια πράξη». Δεν είναι δυνατόν να υπάρξει</w:t>
      </w:r>
      <w:r>
        <w:rPr>
          <w:rFonts w:eastAsia="Times New Roman" w:cs="Times New Roman"/>
          <w:szCs w:val="24"/>
        </w:rPr>
        <w:t xml:space="preserve"> διαφορετικά ομαλοποίηση σε αυτό.</w:t>
      </w:r>
    </w:p>
    <w:p w14:paraId="1AB70BDC"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AB70BDD"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w:t>
      </w:r>
    </w:p>
    <w:p w14:paraId="1AB70BDE"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 </w:t>
      </w:r>
    </w:p>
    <w:p w14:paraId="1AB70BDF"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είστε μόνο εσείς που με ρωτάτε στη Βουλή. Έχω και τον Σωκράτη </w:t>
      </w:r>
      <w:proofErr w:type="spellStart"/>
      <w:r>
        <w:rPr>
          <w:rFonts w:eastAsia="Times New Roman" w:cs="Times New Roman"/>
          <w:szCs w:val="24"/>
        </w:rPr>
        <w:t>Βαρδάκη</w:t>
      </w:r>
      <w:proofErr w:type="spellEnd"/>
      <w:r>
        <w:rPr>
          <w:rFonts w:eastAsia="Times New Roman" w:cs="Times New Roman"/>
          <w:szCs w:val="24"/>
        </w:rPr>
        <w:t xml:space="preserve"> στην ίδια </w:t>
      </w:r>
      <w:r>
        <w:rPr>
          <w:rFonts w:eastAsia="Times New Roman" w:cs="Times New Roman"/>
          <w:szCs w:val="24"/>
        </w:rPr>
        <w:t>π</w:t>
      </w:r>
      <w:r>
        <w:rPr>
          <w:rFonts w:eastAsia="Times New Roman" w:cs="Times New Roman"/>
          <w:szCs w:val="24"/>
        </w:rPr>
        <w:t xml:space="preserve">εριφέρεια και μου λέει «τι έχει πάθει ο </w:t>
      </w:r>
      <w:proofErr w:type="spellStart"/>
      <w:r>
        <w:rPr>
          <w:rFonts w:eastAsia="Times New Roman" w:cs="Times New Roman"/>
          <w:szCs w:val="24"/>
        </w:rPr>
        <w:t>Κεγκέρογλου</w:t>
      </w:r>
      <w:proofErr w:type="spellEnd"/>
      <w:r>
        <w:rPr>
          <w:rFonts w:eastAsia="Times New Roman" w:cs="Times New Roman"/>
          <w:szCs w:val="24"/>
        </w:rPr>
        <w:t xml:space="preserve"> και δεν το έχει πάρει χαμπάρι ακόμα αυτό; Όλοι το έχουμε καταλάβει και ο </w:t>
      </w:r>
      <w:proofErr w:type="spellStart"/>
      <w:r>
        <w:rPr>
          <w:rFonts w:eastAsia="Times New Roman" w:cs="Times New Roman"/>
          <w:szCs w:val="24"/>
        </w:rPr>
        <w:t>Κεγκέρογλου</w:t>
      </w:r>
      <w:proofErr w:type="spellEnd"/>
      <w:r>
        <w:rPr>
          <w:rFonts w:eastAsia="Times New Roman" w:cs="Times New Roman"/>
          <w:szCs w:val="24"/>
        </w:rPr>
        <w:t xml:space="preserve"> επιμένει.»</w:t>
      </w:r>
    </w:p>
    <w:p w14:paraId="1AB70BE0"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καταλαβαίνω και εγώ</w:t>
      </w:r>
      <w:r>
        <w:rPr>
          <w:rFonts w:eastAsia="Times New Roman" w:cs="Times New Roman"/>
          <w:szCs w:val="24"/>
        </w:rPr>
        <w:t xml:space="preserve"> γιατί δεν έχει γίνει αντιληπτό αυτό. Είστε ο μόνος Βουλευτής που συνέχεια θέτει αυτό το θέμα και μου έφερε και άλλους δύο, τον </w:t>
      </w:r>
      <w:proofErr w:type="spellStart"/>
      <w:r>
        <w:rPr>
          <w:rFonts w:eastAsia="Times New Roman" w:cs="Times New Roman"/>
          <w:szCs w:val="24"/>
        </w:rPr>
        <w:t>Σιμορέλη</w:t>
      </w:r>
      <w:proofErr w:type="spellEnd"/>
      <w:r>
        <w:rPr>
          <w:rFonts w:eastAsia="Times New Roman" w:cs="Times New Roman"/>
          <w:szCs w:val="24"/>
        </w:rPr>
        <w:t xml:space="preserve"> και τον </w:t>
      </w:r>
      <w:proofErr w:type="spellStart"/>
      <w:r>
        <w:rPr>
          <w:rFonts w:eastAsia="Times New Roman" w:cs="Times New Roman"/>
          <w:szCs w:val="24"/>
        </w:rPr>
        <w:t>Θραψανιώτη</w:t>
      </w:r>
      <w:proofErr w:type="spellEnd"/>
      <w:r>
        <w:rPr>
          <w:rFonts w:eastAsia="Times New Roman" w:cs="Times New Roman"/>
          <w:szCs w:val="24"/>
        </w:rPr>
        <w:t>. Είναι τόσο πειστικός φαίνεται ο ισχυρισμός σας, που επιμένετε εκεί στο Ηράκλειο ότι υπάρχει πρόβλημ</w:t>
      </w:r>
      <w:r>
        <w:rPr>
          <w:rFonts w:eastAsia="Times New Roman" w:cs="Times New Roman"/>
          <w:szCs w:val="24"/>
        </w:rPr>
        <w:t>α, που αναρωτιούνται ακόμα και εκείνοι που ξέρουν ότι δεν υπάρχει πρόβλημα.</w:t>
      </w:r>
    </w:p>
    <w:p w14:paraId="1AB70BE1"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Να το εξηγήσω για τελευταία φορά –ελπίζω- για να δουλεύουμε και λίγο στο Υπουργείο. Η σύνταξη έχει έναν σκοπό: εκείνον που παύει να δουλεύει και να έχει εισόδημα να τον στηρίζει γι</w:t>
      </w:r>
      <w:r>
        <w:rPr>
          <w:rFonts w:eastAsia="Times New Roman" w:cs="Times New Roman"/>
          <w:szCs w:val="24"/>
        </w:rPr>
        <w:t xml:space="preserve">α να μπορεί να συνεχίσει με αξιοπρεπή τρόπο τη ζωή του. Αυτός είναι </w:t>
      </w:r>
      <w:r>
        <w:rPr>
          <w:rFonts w:eastAsia="Times New Roman" w:cs="Times New Roman"/>
          <w:szCs w:val="24"/>
        </w:rPr>
        <w:lastRenderedPageBreak/>
        <w:t>ο σκοπός της σύνταξης. Έτσι θεμελιώθηκε και σε όλα τα ασφαλιστικά ταμεία προϋπόθεση ήταν να καταργείς τη δουλειά σου, να σταματάς τη δουλειά σου, προκειμένου να πάρεις τη σύνταξη, πλην του</w:t>
      </w:r>
      <w:r>
        <w:rPr>
          <w:rFonts w:eastAsia="Times New Roman" w:cs="Times New Roman"/>
          <w:szCs w:val="24"/>
        </w:rPr>
        <w:t xml:space="preserve"> ΟΓΑ. Και στον ΟΓΑ δεν ήταν έτσι, διότι πράγματι η σύνταξη που καταβαλλόταν ήταν πάρα πολύ μικρή και είχε άλλη καταγωγή το </w:t>
      </w:r>
      <w:r>
        <w:rPr>
          <w:rFonts w:eastAsia="Times New Roman" w:cs="Times New Roman"/>
          <w:szCs w:val="24"/>
        </w:rPr>
        <w:t>τ</w:t>
      </w:r>
      <w:r>
        <w:rPr>
          <w:rFonts w:eastAsia="Times New Roman" w:cs="Times New Roman"/>
          <w:szCs w:val="24"/>
        </w:rPr>
        <w:t xml:space="preserve">αμείο του ΟΓΑ. Ήταν ουσιαστικά ενίσχυση από τον κρατικό προϋπολογισμό. Έτσι ήταν από το 1960 και κάτι, όπου τότε περίπου θεσπίστηκε </w:t>
      </w:r>
      <w:r>
        <w:rPr>
          <w:rFonts w:eastAsia="Times New Roman" w:cs="Times New Roman"/>
          <w:szCs w:val="24"/>
        </w:rPr>
        <w:t xml:space="preserve">αυτό το δικαίωμα για τους αγρότες και τους κτηνοτρόφους μας. </w:t>
      </w:r>
    </w:p>
    <w:p w14:paraId="1AB70BE2"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Τώρα, όμως, με τις νέες ρυθμίσεις, που δίνουν το δικαίωμα και στην εθνική σύνταξη και</w:t>
      </w:r>
      <w:r>
        <w:rPr>
          <w:rFonts w:eastAsia="Times New Roman" w:cs="Times New Roman"/>
          <w:szCs w:val="24"/>
        </w:rPr>
        <w:t>,</w:t>
      </w:r>
      <w:r>
        <w:rPr>
          <w:rFonts w:eastAsia="Times New Roman" w:cs="Times New Roman"/>
          <w:szCs w:val="24"/>
        </w:rPr>
        <w:t xml:space="preserve"> επομένως, όλοι έχουν συμμετοχή μέσα από αυτό το νέο σύστημα καθορισμού των συντάξεων, δηλαδή να παίρνουν όλ</w:t>
      </w:r>
      <w:r>
        <w:rPr>
          <w:rFonts w:eastAsia="Times New Roman" w:cs="Times New Roman"/>
          <w:szCs w:val="24"/>
        </w:rPr>
        <w:t>οι εθνική σύνταξη, από το 2025 και μετά και οι αγρότες υπάγονται στις σχετικές προβλέψεις που ισχύουν για όλους τους συνταξιούχους, να υπάρχει δηλαδή αυτή η σχετική μείωση των συντάξεων όταν διατηρεί κάποιος τη δραστηριότητά του. Από τον Γενάρη του 2025 γι</w:t>
      </w:r>
      <w:r>
        <w:rPr>
          <w:rFonts w:eastAsia="Times New Roman" w:cs="Times New Roman"/>
          <w:szCs w:val="24"/>
        </w:rPr>
        <w:t xml:space="preserve">α τους αγρότες θα ισχύει αυτό. Όσοι άλλοι ασφαλισμένοι σε οποιοδήποτε άλλο </w:t>
      </w:r>
      <w:r>
        <w:rPr>
          <w:rFonts w:eastAsia="Times New Roman" w:cs="Times New Roman"/>
          <w:szCs w:val="24"/>
        </w:rPr>
        <w:t>τ</w:t>
      </w:r>
      <w:r>
        <w:rPr>
          <w:rFonts w:eastAsia="Times New Roman" w:cs="Times New Roman"/>
          <w:szCs w:val="24"/>
        </w:rPr>
        <w:t>αμείο συμβαίνει να έχουν αγροτική καλλιέργεια και δραστηριότητα ή κτηνοτροφική δρα</w:t>
      </w:r>
      <w:r>
        <w:rPr>
          <w:rFonts w:eastAsia="Times New Roman" w:cs="Times New Roman"/>
          <w:szCs w:val="24"/>
        </w:rPr>
        <w:lastRenderedPageBreak/>
        <w:t>στηριότητα, έχουν εισοδήματα. Αυτό έχω πει. Όχι επειδή έχει χωράφια, γιατί χωράφια μπορεί να διατη</w:t>
      </w:r>
      <w:r>
        <w:rPr>
          <w:rFonts w:eastAsia="Times New Roman" w:cs="Times New Roman"/>
          <w:szCs w:val="24"/>
        </w:rPr>
        <w:t>ρεί ο καθένας και να πηγαίνει να κάνει και το χόμπι του και να βγάζει το προϊόν για το σπίτι του. Όταν, όμως, είναι δραστηριότητα, τότε είναι εισόδημα, ως τέτοιο εμφανίζεται και τότε προφανώς υπάρχει συνέπεια στη σύνταξή τους. Μιλάω για τους άλλους από άλλ</w:t>
      </w:r>
      <w:r>
        <w:rPr>
          <w:rFonts w:eastAsia="Times New Roman" w:cs="Times New Roman"/>
          <w:szCs w:val="24"/>
        </w:rPr>
        <w:t xml:space="preserve">α </w:t>
      </w:r>
      <w:r>
        <w:rPr>
          <w:rFonts w:eastAsia="Times New Roman" w:cs="Times New Roman"/>
          <w:szCs w:val="24"/>
        </w:rPr>
        <w:t>τ</w:t>
      </w:r>
      <w:r>
        <w:rPr>
          <w:rFonts w:eastAsia="Times New Roman" w:cs="Times New Roman"/>
          <w:szCs w:val="24"/>
        </w:rPr>
        <w:t>αμεία. Αυτό είναι σαφές και το έχω ξαναπεί.</w:t>
      </w:r>
    </w:p>
    <w:p w14:paraId="1AB70BE3"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Από 1-1-2017 και μετά.</w:t>
      </w:r>
    </w:p>
    <w:p w14:paraId="1AB70BE4"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Από 1-1-2017 και μετά όσοι έχουν αυτή τη δραστηριότητα. Έτσι και αλλ</w:t>
      </w:r>
      <w:r>
        <w:rPr>
          <w:rFonts w:eastAsia="Times New Roman" w:cs="Times New Roman"/>
          <w:szCs w:val="24"/>
        </w:rPr>
        <w:t xml:space="preserve">ιώς, κύριε </w:t>
      </w:r>
      <w:proofErr w:type="spellStart"/>
      <w:r>
        <w:rPr>
          <w:rFonts w:eastAsia="Times New Roman" w:cs="Times New Roman"/>
          <w:szCs w:val="24"/>
        </w:rPr>
        <w:t>Κεγκέρογλου</w:t>
      </w:r>
      <w:proofErr w:type="spellEnd"/>
      <w:r>
        <w:rPr>
          <w:rFonts w:eastAsia="Times New Roman" w:cs="Times New Roman"/>
          <w:szCs w:val="24"/>
        </w:rPr>
        <w:t>, ο νόμος προβλέπει έναρξη ισχύος από 13/5. Αυτό έχουμε πει.</w:t>
      </w:r>
    </w:p>
    <w:p w14:paraId="1AB70BE5"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Τα δικαιώματα για το 2016 λειτούργησαν. Ενεργοποιήθηκαν. Για το 2017 -εδώ είναι και ο κ. Αποστόλου- νομίζω ότι αν έχει κάποιος λάθος και δεν έχει λήξει ακόμη η προθεσμία, μπ</w:t>
      </w:r>
      <w:r>
        <w:rPr>
          <w:rFonts w:eastAsia="Times New Roman" w:cs="Times New Roman"/>
          <w:szCs w:val="24"/>
        </w:rPr>
        <w:t xml:space="preserve">ορεί να διορθώσει τη δήλωσή του. </w:t>
      </w:r>
    </w:p>
    <w:p w14:paraId="1AB70BE6"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Έτσι δεν είναι, κύριε Υπουργέ, μια και είστε εδώ; </w:t>
      </w:r>
    </w:p>
    <w:p w14:paraId="1AB70BE7"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Έχουμε χρόνο. </w:t>
      </w:r>
    </w:p>
    <w:p w14:paraId="1AB70BE8"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w:t>
      </w:r>
      <w:r>
        <w:rPr>
          <w:rFonts w:eastAsia="Times New Roman" w:cs="Times New Roman"/>
          <w:b/>
          <w:szCs w:val="24"/>
        </w:rPr>
        <w:t>Αλληλεγγύης):</w:t>
      </w:r>
      <w:r>
        <w:rPr>
          <w:rFonts w:eastAsia="Times New Roman" w:cs="Times New Roman"/>
          <w:szCs w:val="24"/>
        </w:rPr>
        <w:t xml:space="preserve"> Μπορεί να διορθώσει τη δήλωσή του, αν έκανε εσφαλμένη δήλωση δικαιωμάτων. Το λέω για την ανησυχία σας, μήπως κάποιος έκανε δήλωση, αγνοώντας -εννοώ κάποιος από τους μη αγρότες, από τους άλλους δραστηριοποιούμενους στην οικονομία- ότι θα έχει </w:t>
      </w:r>
      <w:r>
        <w:rPr>
          <w:rFonts w:eastAsia="Times New Roman" w:cs="Times New Roman"/>
          <w:szCs w:val="24"/>
        </w:rPr>
        <w:t xml:space="preserve">συνέπειες στη σύνταξη, επειδή θα έχει εισοδήματα. </w:t>
      </w:r>
    </w:p>
    <w:p w14:paraId="1AB70BE9"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προς το παρόν. Θα σας απαντήσω και μετά, για να μην καταχρώμαι τον χρόνο. </w:t>
      </w:r>
    </w:p>
    <w:p w14:paraId="1AB70BEA"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τη δευτερολογία σας. </w:t>
      </w:r>
    </w:p>
    <w:p w14:paraId="1AB70BEB"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w:t>
      </w:r>
      <w:r>
        <w:rPr>
          <w:rFonts w:eastAsia="Times New Roman" w:cs="Times New Roman"/>
          <w:szCs w:val="24"/>
        </w:rPr>
        <w:t>ουργέ, γνωρίζετε πολύ καλά, γιατί το παραδεχτήκατε ο ίδιος ότι στην προ</w:t>
      </w:r>
      <w:r>
        <w:rPr>
          <w:rFonts w:eastAsia="Times New Roman" w:cs="Times New Roman"/>
          <w:szCs w:val="24"/>
        </w:rPr>
        <w:t xml:space="preserve"> </w:t>
      </w:r>
      <w:r>
        <w:rPr>
          <w:rFonts w:eastAsia="Times New Roman" w:cs="Times New Roman"/>
          <w:szCs w:val="24"/>
        </w:rPr>
        <w:t>προηγούμενη συζήτησή μας υπήρξε από την πλευρά σας ασάφεια, η οποία ερμηνεύτηκε ως συγκεκριμένη δήλωση και για τους συνταξιούχους μετά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Βέβαια, μου το αλλάζετε σήμερα, το </w:t>
      </w:r>
      <w:r>
        <w:rPr>
          <w:rFonts w:eastAsia="Times New Roman" w:cs="Times New Roman"/>
          <w:szCs w:val="24"/>
        </w:rPr>
        <w:t>κάνετε</w:t>
      </w:r>
      <w:r>
        <w:rPr>
          <w:rFonts w:eastAsia="Times New Roman" w:cs="Times New Roman"/>
          <w:szCs w:val="24"/>
        </w:rPr>
        <w:t>:</w:t>
      </w:r>
      <w:r>
        <w:rPr>
          <w:rFonts w:eastAsia="Times New Roman" w:cs="Times New Roman"/>
          <w:szCs w:val="24"/>
        </w:rPr>
        <w:t xml:space="preserve"> Μάιος 2016. </w:t>
      </w:r>
    </w:p>
    <w:p w14:paraId="1AB70BEC"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Επειδή ακριβώς υπάρχουν στον προφορικό λόγο διαφορετικές τοποθετήσεις σας κάθε φορά, σας παρακαλώ πάρα πολύ –σας παρακαλώ πάρα πολύ!- όπως πράξατε με την εγκύκλιο για </w:t>
      </w:r>
      <w:r>
        <w:rPr>
          <w:rFonts w:eastAsia="Times New Roman" w:cs="Times New Roman"/>
          <w:szCs w:val="24"/>
        </w:rPr>
        <w:lastRenderedPageBreak/>
        <w:t>τους αγρότες στις 20 Απριλίου, την παραμονή της συζήτησής μας εδώ στ</w:t>
      </w:r>
      <w:r>
        <w:rPr>
          <w:rFonts w:eastAsia="Times New Roman" w:cs="Times New Roman"/>
          <w:szCs w:val="24"/>
        </w:rPr>
        <w:t>η Βουλή, της πέμπτης ή έκτης ερώτησής μου, πράξτε και για τους υπόλοιπους. Δεν υπάρχει το προσωπικό στο Υπουργείο να γράψει την εγκύκλιο, σύμφωνα με τις κατευθύνσεις σας; Νομίζω ότι είναι απλό. Αυτό ζητάμε. Γράψτε τα με την υπογραφή σας, για να υπάρχει πρά</w:t>
      </w:r>
      <w:r>
        <w:rPr>
          <w:rFonts w:eastAsia="Times New Roman" w:cs="Times New Roman"/>
          <w:szCs w:val="24"/>
        </w:rPr>
        <w:t xml:space="preserve">γματι αυτή η κατεύθυνση και να ξεκαθαριστεί. Είναι δυνατόν; </w:t>
      </w:r>
    </w:p>
    <w:p w14:paraId="1AB70BED"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Σας έχω ξαναρωτήσει για τους αγρότες</w:t>
      </w:r>
      <w:r>
        <w:rPr>
          <w:rFonts w:eastAsia="Times New Roman" w:cs="Times New Roman"/>
          <w:szCs w:val="24"/>
        </w:rPr>
        <w:t>,</w:t>
      </w:r>
      <w:r>
        <w:rPr>
          <w:rFonts w:eastAsia="Times New Roman" w:cs="Times New Roman"/>
          <w:szCs w:val="24"/>
        </w:rPr>
        <w:t xml:space="preserve"> αφότου βγήκε η εγκύκλιος; Όχι, βέβαια. Για τους άλλους σας ρωτάω, γιατί κάθε ημέρα δεχόμαστε τηλέφωνα. Υποθέτω και οι άλλοι συνάδελφοι</w:t>
      </w:r>
      <w:r>
        <w:rPr>
          <w:rFonts w:eastAsia="Times New Roman" w:cs="Times New Roman"/>
          <w:szCs w:val="24"/>
        </w:rPr>
        <w:t>,</w:t>
      </w:r>
      <w:r>
        <w:rPr>
          <w:rFonts w:eastAsia="Times New Roman" w:cs="Times New Roman"/>
          <w:szCs w:val="24"/>
        </w:rPr>
        <w:t xml:space="preserve"> οι οποίοι προέβησαν σ</w:t>
      </w:r>
      <w:r>
        <w:rPr>
          <w:rFonts w:eastAsia="Times New Roman" w:cs="Times New Roman"/>
          <w:szCs w:val="24"/>
        </w:rPr>
        <w:t>ε ερώτηση</w:t>
      </w:r>
      <w:r>
        <w:rPr>
          <w:rFonts w:eastAsia="Times New Roman" w:cs="Times New Roman"/>
          <w:szCs w:val="24"/>
        </w:rPr>
        <w:t>,</w:t>
      </w:r>
      <w:r>
        <w:rPr>
          <w:rFonts w:eastAsia="Times New Roman" w:cs="Times New Roman"/>
          <w:szCs w:val="24"/>
        </w:rPr>
        <w:t xml:space="preserve"> γι’ αυτό</w:t>
      </w:r>
      <w:r>
        <w:rPr>
          <w:rFonts w:eastAsia="Times New Roman" w:cs="Times New Roman"/>
          <w:szCs w:val="24"/>
        </w:rPr>
        <w:t>ν</w:t>
      </w:r>
      <w:r>
        <w:rPr>
          <w:rFonts w:eastAsia="Times New Roman" w:cs="Times New Roman"/>
          <w:szCs w:val="24"/>
        </w:rPr>
        <w:t xml:space="preserve"> τον λόγο το έκαναν. Υπάρχουν κάθε ημέρα τηλέφωνα και όχι μόνο από τους αγρότες, αλλά και από επαΐοντες, από λογιστές, από ανθρώπους οι οποίοι είναι στη διαδικασία αυτή. </w:t>
      </w:r>
    </w:p>
    <w:p w14:paraId="1AB70BEE" w14:textId="77777777" w:rsidR="002A5811" w:rsidRDefault="009E222F">
      <w:pPr>
        <w:spacing w:after="0" w:line="600" w:lineRule="auto"/>
        <w:ind w:firstLine="720"/>
        <w:contextualSpacing/>
        <w:jc w:val="both"/>
        <w:rPr>
          <w:rFonts w:eastAsia="Times New Roman" w:cs="Times New Roman"/>
          <w:color w:val="000000" w:themeColor="text1"/>
          <w:szCs w:val="24"/>
        </w:rPr>
      </w:pPr>
      <w:r w:rsidRPr="00DA6C5C">
        <w:rPr>
          <w:rFonts w:eastAsia="Times New Roman" w:cs="Times New Roman"/>
          <w:color w:val="000000" w:themeColor="text1"/>
          <w:szCs w:val="24"/>
        </w:rPr>
        <w:t>Άρα</w:t>
      </w:r>
      <w:r w:rsidRPr="00DA6C5C">
        <w:rPr>
          <w:rFonts w:eastAsia="Times New Roman" w:cs="Times New Roman"/>
          <w:color w:val="000000" w:themeColor="text1"/>
          <w:szCs w:val="24"/>
        </w:rPr>
        <w:t xml:space="preserve"> εκδώστε εγκύκλιο για το τι ισχύει σε σχέση με την περικοπή ή μη της σύνταξης. </w:t>
      </w:r>
    </w:p>
    <w:p w14:paraId="1AB70BEF" w14:textId="77777777" w:rsidR="002A5811" w:rsidRDefault="009E222F">
      <w:pPr>
        <w:spacing w:after="0" w:line="600" w:lineRule="auto"/>
        <w:ind w:firstLine="720"/>
        <w:contextualSpacing/>
        <w:jc w:val="both"/>
        <w:rPr>
          <w:rFonts w:eastAsia="Times New Roman" w:cs="Times New Roman"/>
          <w:color w:val="000000" w:themeColor="text1"/>
          <w:szCs w:val="24"/>
        </w:rPr>
      </w:pPr>
      <w:r w:rsidRPr="00DA6C5C">
        <w:rPr>
          <w:rFonts w:eastAsia="Times New Roman" w:cs="Times New Roman"/>
          <w:color w:val="000000" w:themeColor="text1"/>
          <w:szCs w:val="24"/>
        </w:rPr>
        <w:t>Εγώ συμφωνώ. Το έχω κατανοήσει. Σήμερα, όμως, μου το αλλάξατε πάλι. Μάιο του 2016 μο</w:t>
      </w:r>
      <w:r w:rsidRPr="00DA6C5C">
        <w:rPr>
          <w:rFonts w:eastAsia="Times New Roman" w:cs="Times New Roman"/>
          <w:color w:val="000000" w:themeColor="text1"/>
          <w:szCs w:val="24"/>
        </w:rPr>
        <w:t>υ</w:t>
      </w:r>
      <w:r w:rsidRPr="00DA6C5C">
        <w:rPr>
          <w:rFonts w:eastAsia="Times New Roman" w:cs="Times New Roman"/>
          <w:color w:val="000000" w:themeColor="text1"/>
          <w:szCs w:val="24"/>
        </w:rPr>
        <w:t xml:space="preserve"> είπατε. Από Μάιο του 2016 και μετά οι συνταξιούχοι; </w:t>
      </w:r>
    </w:p>
    <w:p w14:paraId="1AB70BF0" w14:textId="77777777" w:rsidR="002A5811" w:rsidRDefault="009E222F">
      <w:pPr>
        <w:spacing w:after="0" w:line="600" w:lineRule="auto"/>
        <w:ind w:firstLine="720"/>
        <w:contextualSpacing/>
        <w:jc w:val="both"/>
        <w:rPr>
          <w:rFonts w:eastAsia="Times New Roman" w:cs="Times New Roman"/>
          <w:szCs w:val="24"/>
        </w:rPr>
      </w:pPr>
      <w:r w:rsidRPr="00754A54">
        <w:rPr>
          <w:rFonts w:eastAsia="Times New Roman" w:cs="Times New Roman"/>
          <w:szCs w:val="24"/>
        </w:rPr>
        <w:lastRenderedPageBreak/>
        <w:t>Πρέπει να το πούμε, διότι όπως είπατε</w:t>
      </w:r>
      <w:r w:rsidRPr="00754A54">
        <w:rPr>
          <w:rFonts w:eastAsia="Times New Roman" w:cs="Times New Roman"/>
          <w:szCs w:val="24"/>
        </w:rPr>
        <w:t xml:space="preserve"> και εσείς, είναι αυτές τις ημέρες η ενεργοποίηση. Λήγει σε κάποιο διάστημα. Να το ξεκαθαρίσουμε</w:t>
      </w:r>
      <w:r w:rsidRPr="00754A54">
        <w:rPr>
          <w:rFonts w:eastAsia="Times New Roman" w:cs="Times New Roman"/>
          <w:szCs w:val="24"/>
        </w:rPr>
        <w:t>,</w:t>
      </w:r>
      <w:r w:rsidRPr="00754A54">
        <w:rPr>
          <w:rFonts w:eastAsia="Times New Roman" w:cs="Times New Roman"/>
          <w:szCs w:val="24"/>
        </w:rPr>
        <w:t xml:space="preserve"> αν είναι από 1</w:t>
      </w:r>
      <w:r w:rsidRPr="00754A54">
        <w:rPr>
          <w:rFonts w:eastAsia="Times New Roman" w:cs="Times New Roman"/>
          <w:szCs w:val="24"/>
        </w:rPr>
        <w:t>-</w:t>
      </w:r>
      <w:r w:rsidRPr="00754A54">
        <w:rPr>
          <w:rFonts w:eastAsia="Times New Roman" w:cs="Times New Roman"/>
          <w:szCs w:val="24"/>
        </w:rPr>
        <w:t>1</w:t>
      </w:r>
      <w:r w:rsidRPr="00754A54">
        <w:rPr>
          <w:rFonts w:eastAsia="Times New Roman" w:cs="Times New Roman"/>
          <w:szCs w:val="24"/>
        </w:rPr>
        <w:t>-</w:t>
      </w:r>
      <w:r w:rsidRPr="00754A54">
        <w:rPr>
          <w:rFonts w:eastAsia="Times New Roman" w:cs="Times New Roman"/>
          <w:szCs w:val="24"/>
        </w:rPr>
        <w:t>2017 ή από 13</w:t>
      </w:r>
      <w:r w:rsidRPr="00754A54">
        <w:rPr>
          <w:rFonts w:eastAsia="Times New Roman" w:cs="Times New Roman"/>
          <w:szCs w:val="24"/>
        </w:rPr>
        <w:t>-</w:t>
      </w:r>
      <w:r w:rsidRPr="00754A54">
        <w:rPr>
          <w:rFonts w:eastAsia="Times New Roman" w:cs="Times New Roman"/>
          <w:szCs w:val="24"/>
        </w:rPr>
        <w:t>5</w:t>
      </w:r>
      <w:r w:rsidRPr="00754A54">
        <w:rPr>
          <w:rFonts w:eastAsia="Times New Roman" w:cs="Times New Roman"/>
          <w:szCs w:val="24"/>
        </w:rPr>
        <w:t>-</w:t>
      </w:r>
      <w:r w:rsidRPr="00754A54">
        <w:rPr>
          <w:rFonts w:eastAsia="Times New Roman" w:cs="Times New Roman"/>
          <w:szCs w:val="24"/>
        </w:rPr>
        <w:t xml:space="preserve">2016, για να ξέρουν οι άνθρωποι τι να κάνουν. Αλλιώς βγάλτε μια γενική ανακοίνωση ότι δεν ισχύει για φέτος. </w:t>
      </w:r>
    </w:p>
    <w:p w14:paraId="1AB70BF1"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δεύτερο θέμα </w:t>
      </w:r>
      <w:r>
        <w:rPr>
          <w:rFonts w:eastAsia="Times New Roman" w:cs="Times New Roman"/>
          <w:szCs w:val="24"/>
        </w:rPr>
        <w:t xml:space="preserve">για το οποίο σας παρακαλώ και για το οποίο υπάρχει, επίσης, άγνοια και δεν έχει διευκρινιστεί, λόγω του ότι δεν έχουν σταλεί ειδοποιητήρια -μπορεί το ότι δεν έχουν σταλεί ειδοποιητήρια να είναι καλό, να σημαίνει ότι δεν θα πληρώσουν ΕΦΚΑ οι </w:t>
      </w:r>
      <w:proofErr w:type="spellStart"/>
      <w:r>
        <w:rPr>
          <w:rFonts w:eastAsia="Times New Roman" w:cs="Times New Roman"/>
          <w:szCs w:val="24"/>
        </w:rPr>
        <w:t>ετεροεπαγγελματ</w:t>
      </w:r>
      <w:r>
        <w:rPr>
          <w:rFonts w:eastAsia="Times New Roman" w:cs="Times New Roman"/>
          <w:szCs w:val="24"/>
        </w:rPr>
        <w:t>ίες</w:t>
      </w:r>
      <w:proofErr w:type="spellEnd"/>
      <w:r>
        <w:rPr>
          <w:rFonts w:eastAsia="Times New Roman" w:cs="Times New Roman"/>
          <w:szCs w:val="24"/>
        </w:rPr>
        <w:t xml:space="preserve"> που έχουν αγροτικό εισόδημα ή επιδότηση και οι ίδιοι οι συνταξιούχοι- είναι το εξής: Οι συνταξιούχοι θα πληρώνουν ΕΚΦΑ; Ακόμα και αυτοί οι οποίοι δεν θα έχουν περικοπή του 60%; </w:t>
      </w:r>
    </w:p>
    <w:p w14:paraId="1AB70BF2"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Είναι ερωτήματα</w:t>
      </w:r>
      <w:r>
        <w:rPr>
          <w:rFonts w:eastAsia="Times New Roman" w:cs="Times New Roman"/>
          <w:szCs w:val="24"/>
        </w:rPr>
        <w:t>,</w:t>
      </w:r>
      <w:r>
        <w:rPr>
          <w:rFonts w:eastAsia="Times New Roman" w:cs="Times New Roman"/>
          <w:szCs w:val="24"/>
        </w:rPr>
        <w:t xml:space="preserve"> που μόνο με δύο εγκυκλίους μπορείτε να τα απαντήσετε γραπ</w:t>
      </w:r>
      <w:r>
        <w:rPr>
          <w:rFonts w:eastAsia="Times New Roman" w:cs="Times New Roman"/>
          <w:szCs w:val="24"/>
        </w:rPr>
        <w:t>τά και να μη σας απασχολούμε και από το Υπουργείο, όπως είπατε. Βέβαια σας είχα προτείνει τη Δευτέρα</w:t>
      </w:r>
      <w:r>
        <w:rPr>
          <w:rFonts w:eastAsia="Times New Roman" w:cs="Times New Roman"/>
          <w:szCs w:val="24"/>
        </w:rPr>
        <w:t>,</w:t>
      </w:r>
      <w:r>
        <w:rPr>
          <w:rFonts w:eastAsia="Times New Roman" w:cs="Times New Roman"/>
          <w:szCs w:val="24"/>
        </w:rPr>
        <w:t xml:space="preserve"> να συζητηθεί η σημερινή μαζί με την άλλη ερώτηση, ώστε να εκδώσετε σήμερα τις εγκυκλίους, αλλά δεν το δεχτήκατε. </w:t>
      </w:r>
    </w:p>
    <w:p w14:paraId="1AB70BF3"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AB70BF4"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w:t>
      </w:r>
      <w:r>
        <w:rPr>
          <w:rFonts w:eastAsia="Times New Roman" w:cs="Times New Roman"/>
          <w:b/>
          <w:szCs w:val="24"/>
        </w:rPr>
        <w:t>λης</w:t>
      </w:r>
      <w:proofErr w:type="spellEnd"/>
      <w:r>
        <w:rPr>
          <w:rFonts w:eastAsia="Times New Roman" w:cs="Times New Roman"/>
          <w:b/>
          <w:szCs w:val="24"/>
        </w:rPr>
        <w:t>):</w:t>
      </w:r>
      <w:r>
        <w:rPr>
          <w:rFonts w:eastAsia="Times New Roman" w:cs="Times New Roman"/>
          <w:szCs w:val="24"/>
        </w:rPr>
        <w:t xml:space="preserve"> Κύριε Υπουργέ, έχετε τον λόγο για τη δευτερολογία σας. </w:t>
      </w:r>
    </w:p>
    <w:p w14:paraId="1AB70BF5"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Θα σας πω γιατί δεν το δέχτηκα. </w:t>
      </w:r>
    </w:p>
    <w:p w14:paraId="1AB70BF6"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Καταλαβαίνω το να υπάρχουν –θα το διατυπώσω σωστά- ψευδείς ειδήσει</w:t>
      </w:r>
      <w:r>
        <w:rPr>
          <w:rFonts w:eastAsia="Times New Roman" w:cs="Times New Roman"/>
          <w:szCs w:val="24"/>
        </w:rPr>
        <w:t>ς, που έγιναν πρωτοσέλιδο κάπου. Το βλέπω και σήμερα. Λένε ότι οι οφειλές προς τον ΕΦΚΑ αυξήθηκαν, ότι το ΚΕΑΟ έχει γεμίσει με οφειλές, ότι δεν εισπράττονται. Αυτό γίνεται, επειδή υπάρχει αρκετή έστω και αθέλητη παραπληροφόρηση κι αλλού ηθελημένη και σκόπι</w:t>
      </w:r>
      <w:r>
        <w:rPr>
          <w:rFonts w:eastAsia="Times New Roman" w:cs="Times New Roman"/>
          <w:szCs w:val="24"/>
        </w:rPr>
        <w:t>μη. Επειδή, λοιπόν, πρέπει ο κόσμος να πάει να κάνει δήλωση για τα δικαιώματά του, για τις ενισχύσεις, και καθυστερεί κακώς -γιατί φαίνεται ότι κάτι φταίει γι’ αυτό που συμβαίνει, που υπάρχει τέτοια καθυστέρηση- οφείλω σήμερα να έρθω να απαντήσω σε αυτό κα</w:t>
      </w:r>
      <w:r>
        <w:rPr>
          <w:rFonts w:eastAsia="Times New Roman" w:cs="Times New Roman"/>
          <w:szCs w:val="24"/>
        </w:rPr>
        <w:t xml:space="preserve">ι να πληροφορηθούν από τα μέσα ενημέρωσης όλοι όσοι έχουν δικαιώματα, για να σπεύσουν να τα δηλώσουν. </w:t>
      </w:r>
    </w:p>
    <w:p w14:paraId="1AB70BF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Είναι σαφές ότι, πρώτον, όσοι ήταν ήδη συνταξιούχοι, όποιο επάγγελμα και αν έκαναν, όποια δραστηριότητα και αν είχαν μέχρι και την έναρξη ισχύος του νόμο</w:t>
      </w:r>
      <w:r>
        <w:rPr>
          <w:rFonts w:eastAsia="Times New Roman" w:cs="Times New Roman"/>
          <w:szCs w:val="24"/>
        </w:rPr>
        <w:t xml:space="preserve">υ, θα έχουν το δικαίωμα να </w:t>
      </w:r>
      <w:r>
        <w:rPr>
          <w:rFonts w:eastAsia="Times New Roman" w:cs="Times New Roman"/>
          <w:szCs w:val="24"/>
        </w:rPr>
        <w:lastRenderedPageBreak/>
        <w:t xml:space="preserve">λαμβάνουν τις ενισχύσεις και τις επιδοτήσεις, διότι είχαν καταστεί με τις προηγούμενες διατάξεις συνταξιούχοι και, ακόμη και αν υπήρχαν από άλλα </w:t>
      </w:r>
      <w:r>
        <w:rPr>
          <w:rFonts w:eastAsia="Times New Roman" w:cs="Times New Roman"/>
          <w:szCs w:val="24"/>
        </w:rPr>
        <w:t>τ</w:t>
      </w:r>
      <w:r>
        <w:rPr>
          <w:rFonts w:eastAsia="Times New Roman" w:cs="Times New Roman"/>
          <w:szCs w:val="24"/>
        </w:rPr>
        <w:t>αμεία, αυτές οι συντάξεις δεν θίγονται, επειδή θα δηλώσουν δικαιώματα. Αν είπα μέχρ</w:t>
      </w:r>
      <w:r>
        <w:rPr>
          <w:rFonts w:eastAsia="Times New Roman" w:cs="Times New Roman"/>
          <w:szCs w:val="24"/>
        </w:rPr>
        <w:t>ι 1</w:t>
      </w:r>
      <w:r>
        <w:rPr>
          <w:rFonts w:eastAsia="Times New Roman" w:cs="Times New Roman"/>
          <w:szCs w:val="24"/>
          <w:vertAlign w:val="superscript"/>
        </w:rPr>
        <w:t>η</w:t>
      </w:r>
      <w:r>
        <w:rPr>
          <w:rFonts w:eastAsia="Times New Roman" w:cs="Times New Roman"/>
          <w:szCs w:val="24"/>
        </w:rPr>
        <w:t xml:space="preserve"> Ιανουαρίου 2017, κύριε </w:t>
      </w:r>
      <w:proofErr w:type="spellStart"/>
      <w:r>
        <w:rPr>
          <w:rFonts w:eastAsia="Times New Roman" w:cs="Times New Roman"/>
          <w:szCs w:val="24"/>
        </w:rPr>
        <w:t>Κεγκέρογλου</w:t>
      </w:r>
      <w:proofErr w:type="spellEnd"/>
      <w:r>
        <w:rPr>
          <w:rFonts w:eastAsia="Times New Roman" w:cs="Times New Roman"/>
          <w:szCs w:val="24"/>
        </w:rPr>
        <w:t>, είναι γιατί απαντάω για δικαιώματα και τα δικαιώματα αφορούν το έτος 2017. Η δήλωση είναι γι’ αυτό</w:t>
      </w:r>
      <w:r>
        <w:rPr>
          <w:rFonts w:eastAsia="Times New Roman" w:cs="Times New Roman"/>
          <w:szCs w:val="24"/>
        </w:rPr>
        <w:t>ν</w:t>
      </w:r>
      <w:r>
        <w:rPr>
          <w:rFonts w:eastAsia="Times New Roman" w:cs="Times New Roman"/>
          <w:szCs w:val="24"/>
        </w:rPr>
        <w:t xml:space="preserve"> τον λόγο. </w:t>
      </w:r>
    </w:p>
    <w:p w14:paraId="1AB70BF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Οι μετά την έναρξη της ισχύος του νόμου συνταξιούχοι υπάγονται στις ίδιες διατάξεις που υπάγονται όλοι ό</w:t>
      </w:r>
      <w:r>
        <w:rPr>
          <w:rFonts w:eastAsia="Times New Roman" w:cs="Times New Roman"/>
          <w:szCs w:val="24"/>
        </w:rPr>
        <w:t>σοι αποκτούν εισόδημα και καταβάλλουν εισφορά για το εισόδημα αυτό και έχουν τη σχετική περικοπή, επειδή έχουν εισφορά πλην των αγροτών, για τους οποίους αυτή η συνέπεια θα αρχίσει να ισχύει από 1</w:t>
      </w:r>
      <w:r>
        <w:rPr>
          <w:rFonts w:eastAsia="Times New Roman" w:cs="Times New Roman"/>
          <w:szCs w:val="24"/>
          <w:vertAlign w:val="superscript"/>
        </w:rPr>
        <w:t>ης</w:t>
      </w:r>
      <w:r>
        <w:rPr>
          <w:rFonts w:eastAsia="Times New Roman" w:cs="Times New Roman"/>
          <w:szCs w:val="24"/>
        </w:rPr>
        <w:t xml:space="preserve"> Ιανουαρίου 2025. Πιο ξεκάθαρα νομίζω δεν γίνεται να το πω</w:t>
      </w:r>
      <w:r>
        <w:rPr>
          <w:rFonts w:eastAsia="Times New Roman" w:cs="Times New Roman"/>
          <w:szCs w:val="24"/>
        </w:rPr>
        <w:t>. Και το λέω εδώ στη Βουλή</w:t>
      </w:r>
      <w:r>
        <w:rPr>
          <w:rFonts w:eastAsia="Times New Roman" w:cs="Times New Roman"/>
          <w:szCs w:val="24"/>
        </w:rPr>
        <w:t>,</w:t>
      </w:r>
      <w:r>
        <w:rPr>
          <w:rFonts w:eastAsia="Times New Roman" w:cs="Times New Roman"/>
          <w:szCs w:val="24"/>
        </w:rPr>
        <w:t xml:space="preserve"> με τη βαρύτητα που έχει μια τέτοια δήλωση. Μπροστά και στη δική σας ερώτηση και στις επανειλημμένες δηλώσεις που έχω κάνει</w:t>
      </w:r>
      <w:r>
        <w:rPr>
          <w:rFonts w:eastAsia="Times New Roman" w:cs="Times New Roman"/>
          <w:szCs w:val="24"/>
        </w:rPr>
        <w:t>,</w:t>
      </w:r>
      <w:r>
        <w:rPr>
          <w:rFonts w:eastAsia="Times New Roman" w:cs="Times New Roman"/>
          <w:szCs w:val="24"/>
        </w:rPr>
        <w:t xml:space="preserve"> δεν υπάρχει κανένα περιθώριο ασάφειας ή αμφιβολίας ως προς αυτό.</w:t>
      </w:r>
    </w:p>
    <w:p w14:paraId="1AB70BF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ια να απαντήσω με την ευκαιρία που μου</w:t>
      </w:r>
      <w:r>
        <w:rPr>
          <w:rFonts w:eastAsia="Times New Roman" w:cs="Times New Roman"/>
          <w:szCs w:val="24"/>
        </w:rPr>
        <w:t xml:space="preserve"> δίνεται και για το εισόδημα των αγροτών, οι αγρότες που θα συνταξιοδοτούνται μέχρι και 31 Δεκεμβρίου 2024</w:t>
      </w:r>
      <w:r>
        <w:rPr>
          <w:rFonts w:eastAsia="Times New Roman" w:cs="Times New Roman"/>
          <w:szCs w:val="24"/>
        </w:rPr>
        <w:t>,</w:t>
      </w:r>
      <w:r>
        <w:rPr>
          <w:rFonts w:eastAsia="Times New Roman" w:cs="Times New Roman"/>
          <w:szCs w:val="24"/>
        </w:rPr>
        <w:t xml:space="preserve"> δεν θα καταβάλλουν εισφορές για την </w:t>
      </w:r>
      <w:r>
        <w:rPr>
          <w:rFonts w:eastAsia="Times New Roman" w:cs="Times New Roman"/>
          <w:szCs w:val="24"/>
        </w:rPr>
        <w:lastRenderedPageBreak/>
        <w:t>αγροτική τους παραγωγή ως προς το μέρος που θα παρουσιάζουν εισόδημα στο Ε1. Οι άλλοι, όμως, που δεν υπάγονται σ</w:t>
      </w:r>
      <w:r>
        <w:rPr>
          <w:rFonts w:eastAsia="Times New Roman" w:cs="Times New Roman"/>
          <w:szCs w:val="24"/>
        </w:rPr>
        <w:t xml:space="preserve">ε αυτή τη μεταβατική περίοδο θα καταβάλλουν. </w:t>
      </w:r>
    </w:p>
    <w:p w14:paraId="1AB70BF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Ξέρετε υπάρχουν επιστήμονες, γιατροί, δικηγόροι που έχουν μεγάλες εκτάσεις και έχουν μεγάλα εισοδήματα</w:t>
      </w:r>
      <w:r>
        <w:rPr>
          <w:rFonts w:eastAsia="Times New Roman" w:cs="Times New Roman"/>
          <w:szCs w:val="24"/>
        </w:rPr>
        <w:t xml:space="preserve"> περισσότερα από το επάγγελμά τους. Είναι αθέμιτο να μην έχουν την ίδια μεταχείριση, επειδή συμβαίνει να είναι από αλλού ασφαλισμένοι. Αυτό το έχω πει κατ’ επανάληψη και νομίζω είναι δίκαιο και για τους αγρότες μας και για τους κτηνοτρόφους να έχουν αυτή τ</w:t>
      </w:r>
      <w:r>
        <w:rPr>
          <w:rFonts w:eastAsia="Times New Roman" w:cs="Times New Roman"/>
          <w:szCs w:val="24"/>
        </w:rPr>
        <w:t>η ρύθμιση.</w:t>
      </w:r>
    </w:p>
    <w:p w14:paraId="1AB70BF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AB70BF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1AB70BF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Ενημερώνω το Σώμα ότι σήμερα συζητήθηκαν πέντε επίκαιρες ερωτήσεις από το σύνολο των δεκαοκτώ. Επιτρέψτε μου να αναγνώσω και για λόγους καταγραφής στα Πρακτικά</w:t>
      </w:r>
      <w:r>
        <w:rPr>
          <w:rFonts w:eastAsia="Times New Roman" w:cs="Times New Roman"/>
          <w:szCs w:val="24"/>
        </w:rPr>
        <w:t>,</w:t>
      </w:r>
      <w:r>
        <w:rPr>
          <w:rFonts w:eastAsia="Times New Roman" w:cs="Times New Roman"/>
          <w:szCs w:val="24"/>
        </w:rPr>
        <w:t xml:space="preserve"> τι</w:t>
      </w:r>
      <w:r>
        <w:rPr>
          <w:rFonts w:eastAsia="Times New Roman" w:cs="Times New Roman"/>
          <w:szCs w:val="24"/>
        </w:rPr>
        <w:t>ς επίκαιρες ερωτήσεις οι οποίες δεν θα συζητηθούν και για τις οποίες υπάρχει και επιβεβαίωση από τον Γενικό Γραμματέα της Κυβέρνησης.</w:t>
      </w:r>
    </w:p>
    <w:p w14:paraId="1AB70BF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4389/22-3-2017 ερώτηση του Βουλευτή Ηλείας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Γε</w:t>
      </w:r>
      <w:r>
        <w:rPr>
          <w:rFonts w:eastAsia="Times New Roman" w:cs="Times New Roman"/>
          <w:bCs/>
          <w:szCs w:val="24"/>
        </w:rPr>
        <w:lastRenderedPageBreak/>
        <w:t xml:space="preserve">ράσιμου (Μάκη) </w:t>
      </w:r>
      <w:proofErr w:type="spellStart"/>
      <w:r>
        <w:rPr>
          <w:rFonts w:eastAsia="Times New Roman" w:cs="Times New Roman"/>
          <w:bCs/>
          <w:szCs w:val="24"/>
        </w:rPr>
        <w:t>Μ</w:t>
      </w:r>
      <w:r>
        <w:rPr>
          <w:rFonts w:eastAsia="Times New Roman" w:cs="Times New Roman"/>
          <w:bCs/>
          <w:szCs w:val="24"/>
        </w:rPr>
        <w:t>παλαούρα</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σχετικά με την αύξηση ορίου οφειλών ΟΓΑ για συνταξιοδότηση, δεν θα συζητηθεί κατόπιν συνεννόησης του Υφυπουργού Εργασίας, Κοινωνικής Ασφάλισης και Κοινωνικής Αλληλεγγύης μ</w:t>
      </w:r>
      <w:r>
        <w:rPr>
          <w:rFonts w:eastAsia="Times New Roman" w:cs="Times New Roman"/>
          <w:szCs w:val="24"/>
        </w:rPr>
        <w:t>ε τον Βουλευτή.</w:t>
      </w:r>
    </w:p>
    <w:p w14:paraId="1AB70BF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780/2-5-2017 επίκαιρη ερώτηση πρώτου κύκλου του Βουλευτή Φθιώτιδος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szCs w:val="24"/>
        </w:rPr>
        <w:t>,</w:t>
      </w:r>
      <w:r>
        <w:rPr>
          <w:rFonts w:eastAsia="Times New Roman" w:cs="Times New Roman"/>
          <w:szCs w:val="24"/>
        </w:rPr>
        <w:t xml:space="preserve"> σχετικά με τη χρηματοδότηση δράσεων από προϊόντα εγκληματικών ενεργειών κατά του </w:t>
      </w:r>
      <w:r>
        <w:rPr>
          <w:rFonts w:eastAsia="Times New Roman" w:cs="Times New Roman"/>
          <w:szCs w:val="24"/>
        </w:rPr>
        <w:t xml:space="preserve">ελληνικού </w:t>
      </w:r>
      <w:r>
        <w:rPr>
          <w:rFonts w:eastAsia="Times New Roman" w:cs="Times New Roman"/>
          <w:szCs w:val="24"/>
        </w:rPr>
        <w:t>δ</w:t>
      </w:r>
      <w:r>
        <w:rPr>
          <w:rFonts w:eastAsia="Times New Roman" w:cs="Times New Roman"/>
          <w:szCs w:val="24"/>
        </w:rPr>
        <w:t>ημοσίου και τη διάθεση ποσού για κοινωνικούς σκοπούς</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1AB70C0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789/2-5-2017 επίκαιρη ερώτηση δεύτερου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w:t>
      </w:r>
      <w:r>
        <w:rPr>
          <w:rFonts w:eastAsia="Times New Roman" w:cs="Times New Roman"/>
          <w:szCs w:val="24"/>
        </w:rPr>
        <w:t xml:space="preserve">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«Ιδεοληπτικά «κατασκευάσματα» τα νέα σχολικά βιβλία γραμμένα κατά τις </w:t>
      </w:r>
      <w:proofErr w:type="spellStart"/>
      <w:r>
        <w:rPr>
          <w:rFonts w:eastAsia="Times New Roman" w:cs="Times New Roman"/>
          <w:szCs w:val="24"/>
        </w:rPr>
        <w:t>νεοταξικές</w:t>
      </w:r>
      <w:proofErr w:type="spellEnd"/>
      <w:r>
        <w:rPr>
          <w:rFonts w:eastAsia="Times New Roman" w:cs="Times New Roman"/>
          <w:szCs w:val="24"/>
        </w:rPr>
        <w:t xml:space="preserve"> επιταγές</w:t>
      </w:r>
      <w:r>
        <w:rPr>
          <w:rFonts w:eastAsia="Times New Roman" w:cs="Times New Roman"/>
          <w:szCs w:val="24"/>
        </w:rPr>
        <w:t>,</w:t>
      </w:r>
      <w:r>
        <w:rPr>
          <w:rFonts w:eastAsia="Times New Roman" w:cs="Times New Roman"/>
          <w:szCs w:val="24"/>
        </w:rPr>
        <w:t xml:space="preserve"> προωθούν την αποδόμηση της </w:t>
      </w:r>
      <w:r>
        <w:rPr>
          <w:rFonts w:eastAsia="Times New Roman" w:cs="Times New Roman"/>
          <w:szCs w:val="24"/>
        </w:rPr>
        <w:t>Ε</w:t>
      </w:r>
      <w:r>
        <w:rPr>
          <w:rFonts w:eastAsia="Times New Roman" w:cs="Times New Roman"/>
          <w:szCs w:val="24"/>
        </w:rPr>
        <w:t>λληνορθόδοξης ταυτότητάς μας»</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1AB70C0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Ομοίως η έβδομη με αριθμό 753/25-4-2017 επίκαιρη ερώτηση δεύτερου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την κατάργηση ή την αναστολή λειτουργία</w:t>
      </w:r>
      <w:r>
        <w:rPr>
          <w:rFonts w:eastAsia="Times New Roman" w:cs="Times New Roman"/>
          <w:szCs w:val="24"/>
        </w:rPr>
        <w:t>ς του 12</w:t>
      </w:r>
      <w:r>
        <w:rPr>
          <w:rFonts w:eastAsia="Times New Roman" w:cs="Times New Roman"/>
          <w:szCs w:val="24"/>
          <w:vertAlign w:val="superscript"/>
        </w:rPr>
        <w:t>ου</w:t>
      </w:r>
      <w:r>
        <w:rPr>
          <w:rFonts w:eastAsia="Times New Roman" w:cs="Times New Roman"/>
          <w:szCs w:val="24"/>
        </w:rPr>
        <w:t xml:space="preserve"> Δημοτικού Σχολείου του Δήμου Θεσσαλονίκης</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1AB70C0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649/27-3-2017 επίκαιρη ερώτηση δεύτερου κύκλου του Ανεξάρτητου Βουλευτή Β΄ Αθηνών κ. </w:t>
      </w:r>
      <w:r>
        <w:rPr>
          <w:rFonts w:eastAsia="Times New Roman" w:cs="Times New Roman"/>
          <w:bCs/>
          <w:szCs w:val="24"/>
        </w:rPr>
        <w:t>Ευσταθίου Παναγούλη</w:t>
      </w:r>
      <w:r>
        <w:rPr>
          <w:rFonts w:eastAsia="Times New Roman" w:cs="Times New Roman"/>
          <w:szCs w:val="24"/>
        </w:rPr>
        <w:t xml:space="preserve"> προς τον Υπουργό </w:t>
      </w:r>
      <w:r>
        <w:rPr>
          <w:rFonts w:eastAsia="Times New Roman" w:cs="Times New Roman"/>
          <w:bCs/>
          <w:szCs w:val="24"/>
        </w:rPr>
        <w:t>Εσωτε</w:t>
      </w:r>
      <w:r>
        <w:rPr>
          <w:rFonts w:eastAsia="Times New Roman" w:cs="Times New Roman"/>
          <w:bCs/>
          <w:szCs w:val="24"/>
        </w:rPr>
        <w:t>ρικών,</w:t>
      </w:r>
      <w:r>
        <w:rPr>
          <w:rFonts w:eastAsia="Times New Roman" w:cs="Times New Roman"/>
          <w:b/>
          <w:bCs/>
          <w:szCs w:val="24"/>
        </w:rPr>
        <w:t xml:space="preserve"> </w:t>
      </w:r>
      <w:r>
        <w:rPr>
          <w:rFonts w:eastAsia="Times New Roman" w:cs="Times New Roman"/>
          <w:szCs w:val="24"/>
        </w:rPr>
        <w:t>με θέμα προκλητική χρήση χημικών σε διαδηλωτές παρά την πρόσφατη ρητή απαγόρευση της Κυβέρνησης και τη δέσμευση του Υπουργού</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1AB70C0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Η πέμπτη με αριθμό 461/8-2-2017 επίκαιρη ερώτηση δεύτερου κύκλου της</w:t>
      </w:r>
      <w:r>
        <w:rPr>
          <w:rFonts w:eastAsia="Times New Roman" w:cs="Times New Roman"/>
          <w:szCs w:val="24"/>
        </w:rPr>
        <w:t xml:space="preserve">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τρομοκρατική επίθεση με </w:t>
      </w:r>
      <w:proofErr w:type="spellStart"/>
      <w:r>
        <w:rPr>
          <w:rFonts w:eastAsia="Times New Roman" w:cs="Times New Roman"/>
          <w:szCs w:val="24"/>
        </w:rPr>
        <w:t>καλάσνικοφ</w:t>
      </w:r>
      <w:proofErr w:type="spellEnd"/>
      <w:r>
        <w:rPr>
          <w:rFonts w:eastAsia="Times New Roman" w:cs="Times New Roman"/>
          <w:szCs w:val="24"/>
        </w:rPr>
        <w:t xml:space="preserve"> κατά ανδρών των ΜΑΤ</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1AB70C0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Η δεύτερη με αριθμό 4381/22</w:t>
      </w:r>
      <w:r>
        <w:rPr>
          <w:rFonts w:eastAsia="Times New Roman" w:cs="Times New Roman"/>
          <w:szCs w:val="24"/>
        </w:rPr>
        <w:t xml:space="preserve">-3-2017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 xml:space="preserve">Δικαιοσύνης, Διαφάνειας και Ανθρωπίνων Δικαιωμάτων, </w:t>
      </w:r>
      <w:r>
        <w:rPr>
          <w:rFonts w:eastAsia="Times New Roman" w:cs="Times New Roman"/>
          <w:szCs w:val="24"/>
        </w:rPr>
        <w:t>με θέμα «Νέο Δικαστικό Μέγαρο Ηρακλείου, συντήρηση και βελτίωση του υφιστάμενου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ικαστικού </w:t>
      </w:r>
      <w:r>
        <w:rPr>
          <w:rFonts w:eastAsia="Times New Roman" w:cs="Times New Roman"/>
          <w:szCs w:val="24"/>
        </w:rPr>
        <w:t>μ</w:t>
      </w:r>
      <w:r>
        <w:rPr>
          <w:rFonts w:eastAsia="Times New Roman" w:cs="Times New Roman"/>
          <w:szCs w:val="24"/>
        </w:rPr>
        <w:t>εγάρου (</w:t>
      </w:r>
      <w:r>
        <w:rPr>
          <w:rFonts w:eastAsia="Times New Roman" w:cs="Times New Roman"/>
          <w:szCs w:val="24"/>
        </w:rPr>
        <w:t>κ</w:t>
      </w:r>
      <w:r>
        <w:rPr>
          <w:rFonts w:eastAsia="Times New Roman" w:cs="Times New Roman"/>
          <w:szCs w:val="24"/>
        </w:rPr>
        <w:t xml:space="preserve">τίριο </w:t>
      </w:r>
      <w:r>
        <w:rPr>
          <w:rFonts w:eastAsia="Times New Roman" w:cs="Times New Roman"/>
          <w:szCs w:val="24"/>
        </w:rPr>
        <w:t>π</w:t>
      </w:r>
      <w:r>
        <w:rPr>
          <w:rFonts w:eastAsia="Times New Roman" w:cs="Times New Roman"/>
          <w:szCs w:val="24"/>
        </w:rPr>
        <w:t xml:space="preserve">ρωτοδικείου - </w:t>
      </w:r>
      <w:r>
        <w:rPr>
          <w:rFonts w:eastAsia="Times New Roman" w:cs="Times New Roman"/>
          <w:szCs w:val="24"/>
        </w:rPr>
        <w:t>κ</w:t>
      </w:r>
      <w:r>
        <w:rPr>
          <w:rFonts w:eastAsia="Times New Roman" w:cs="Times New Roman"/>
          <w:szCs w:val="24"/>
        </w:rPr>
        <w:t xml:space="preserve">τίριο </w:t>
      </w:r>
      <w:r>
        <w:rPr>
          <w:rFonts w:eastAsia="Times New Roman" w:cs="Times New Roman"/>
          <w:szCs w:val="24"/>
        </w:rPr>
        <w:t>ε</w:t>
      </w:r>
      <w:r>
        <w:rPr>
          <w:rFonts w:eastAsia="Times New Roman" w:cs="Times New Roman"/>
          <w:szCs w:val="24"/>
        </w:rPr>
        <w:t xml:space="preserve">ιρηνοδικείου) - </w:t>
      </w:r>
      <w:r>
        <w:rPr>
          <w:rFonts w:eastAsia="Times New Roman" w:cs="Times New Roman"/>
          <w:szCs w:val="24"/>
        </w:rPr>
        <w:t>π</w:t>
      </w:r>
      <w:r>
        <w:rPr>
          <w:rFonts w:eastAsia="Times New Roman" w:cs="Times New Roman"/>
          <w:szCs w:val="24"/>
        </w:rPr>
        <w:t>ροσωρινή μεταστέγαση υπηρεσιών»</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1AB70C0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Τέλος η όγδοη με αριθμό 761/25-4-2017 επίκαιρη ερώτηση δεύτερου κύκλου του Ανεξάρτητου Βουλευτή Αχαΐ</w:t>
      </w:r>
      <w:r>
        <w:rPr>
          <w:rFonts w:eastAsia="Times New Roman" w:cs="Times New Roman"/>
          <w:szCs w:val="24"/>
        </w:rPr>
        <w:t xml:space="preserve">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w:t>
      </w:r>
      <w:r>
        <w:rPr>
          <w:rFonts w:eastAsia="Times New Roman" w:cs="Times New Roman"/>
          <w:szCs w:val="24"/>
        </w:rPr>
        <w:t>Θ</w:t>
      </w:r>
      <w:r>
        <w:rPr>
          <w:rFonts w:eastAsia="Times New Roman" w:cs="Times New Roman"/>
          <w:szCs w:val="24"/>
        </w:rPr>
        <w:t>α κατατεθεί επίσημη υποψηφιότητα της Πάτρας για τη μετεγκατάσταση της Ευρωπαϊκής Υπηρεσίας Φαρμάκων;»</w:t>
      </w:r>
      <w:r>
        <w:rPr>
          <w:rFonts w:eastAsia="Times New Roman" w:cs="Times New Roman"/>
          <w:szCs w:val="24"/>
        </w:rPr>
        <w:t>.</w:t>
      </w:r>
      <w:r>
        <w:rPr>
          <w:rFonts w:eastAsia="Times New Roman" w:cs="Times New Roman"/>
          <w:szCs w:val="24"/>
        </w:rPr>
        <w:t xml:space="preserve"> δεν θα συζητηθεί λόγω ανειλημμένων υποχρεώσεων του αρμόδιου Υπουργού.</w:t>
      </w:r>
    </w:p>
    <w:p w14:paraId="1AB70C0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κυ</w:t>
      </w:r>
      <w:r>
        <w:rPr>
          <w:rFonts w:eastAsia="Times New Roman" w:cs="Times New Roman"/>
          <w:szCs w:val="24"/>
        </w:rPr>
        <w:t>ρίες και κύριοι συνάδελφοι, ολοκληρώθηκε η συζήτηση των επίκαιρων ερωτήσεων.</w:t>
      </w:r>
    </w:p>
    <w:p w14:paraId="1AB70C07" w14:textId="77777777" w:rsidR="002A5811" w:rsidRDefault="009E222F">
      <w:pPr>
        <w:spacing w:line="600" w:lineRule="auto"/>
        <w:ind w:firstLine="720"/>
        <w:contextualSpacing/>
        <w:jc w:val="center"/>
        <w:rPr>
          <w:rFonts w:eastAsia="Times New Roman" w:cs="Times New Roman"/>
          <w:color w:val="FF0000"/>
          <w:szCs w:val="24"/>
        </w:rPr>
      </w:pPr>
      <w:r w:rsidRPr="0079486D">
        <w:rPr>
          <w:rFonts w:eastAsia="Times New Roman" w:cs="Times New Roman"/>
          <w:color w:val="FF0000"/>
          <w:szCs w:val="24"/>
        </w:rPr>
        <w:t>(ΑΛΛΑΓΗ ΣΕΛΙΔΑΣ ΛΟΓΩ ΑΛΛΑΓΗΣ ΘΕΜΑΤΟΣ)</w:t>
      </w:r>
    </w:p>
    <w:p w14:paraId="1AB70C0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εισερχόμαστε στην ημερήσια διάταξη των </w:t>
      </w:r>
    </w:p>
    <w:p w14:paraId="1AB70C09" w14:textId="77777777" w:rsidR="002A5811" w:rsidRDefault="009E222F">
      <w:pPr>
        <w:spacing w:line="600" w:lineRule="auto"/>
        <w:ind w:firstLine="720"/>
        <w:contextualSpacing/>
        <w:jc w:val="center"/>
        <w:rPr>
          <w:rFonts w:eastAsia="Times New Roman" w:cs="Times New Roman"/>
          <w:b/>
          <w:szCs w:val="24"/>
        </w:rPr>
      </w:pPr>
      <w:r>
        <w:rPr>
          <w:rFonts w:eastAsia="Times New Roman" w:cs="Times New Roman"/>
          <w:b/>
          <w:szCs w:val="24"/>
        </w:rPr>
        <w:t>ΕΠΕΡΩΤΗΣΕΩΝ</w:t>
      </w:r>
    </w:p>
    <w:p w14:paraId="1AB70C0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Θα συζητηθεί η υπ’ αριθμό</w:t>
      </w:r>
      <w:r>
        <w:rPr>
          <w:rFonts w:eastAsia="Times New Roman" w:cs="Times New Roman"/>
          <w:szCs w:val="24"/>
        </w:rPr>
        <w:t>ν 19/16/24-4-201</w:t>
      </w:r>
      <w:r>
        <w:rPr>
          <w:rFonts w:eastAsia="Times New Roman" w:cs="Times New Roman"/>
          <w:szCs w:val="24"/>
        </w:rPr>
        <w:t>7</w:t>
      </w:r>
      <w:r>
        <w:rPr>
          <w:rFonts w:eastAsia="Times New Roman" w:cs="Times New Roman"/>
          <w:szCs w:val="24"/>
        </w:rPr>
        <w:t xml:space="preserve"> επίκαιρη επερώτηση των Βουλευτών της Νέας Δημοκρατίας κ.κ. Φωτεινής Αραμπατζή, Ιωάννου Αντωνιάδη, Γεώργιου </w:t>
      </w:r>
      <w:proofErr w:type="spellStart"/>
      <w:r>
        <w:rPr>
          <w:rFonts w:eastAsia="Times New Roman" w:cs="Times New Roman"/>
          <w:szCs w:val="24"/>
        </w:rPr>
        <w:t>Στύλιου</w:t>
      </w:r>
      <w:proofErr w:type="spellEnd"/>
      <w:r>
        <w:rPr>
          <w:rFonts w:eastAsia="Times New Roman" w:cs="Times New Roman"/>
          <w:szCs w:val="24"/>
        </w:rPr>
        <w:t xml:space="preserve">, Χαράλαμπου Αθανασίου, Βασιλείου </w:t>
      </w:r>
      <w:proofErr w:type="spellStart"/>
      <w:r>
        <w:rPr>
          <w:rFonts w:eastAsia="Times New Roman" w:cs="Times New Roman"/>
          <w:szCs w:val="24"/>
        </w:rPr>
        <w:t>Γιόγιακα</w:t>
      </w:r>
      <w:proofErr w:type="spellEnd"/>
      <w:r>
        <w:rPr>
          <w:rFonts w:eastAsia="Times New Roman" w:cs="Times New Roman"/>
          <w:szCs w:val="24"/>
        </w:rPr>
        <w:t xml:space="preserve">, Αθανάσιου Μπούρα, Χρήστου </w:t>
      </w:r>
      <w:proofErr w:type="spellStart"/>
      <w:r>
        <w:rPr>
          <w:rFonts w:eastAsia="Times New Roman" w:cs="Times New Roman"/>
          <w:szCs w:val="24"/>
        </w:rPr>
        <w:t>Μπουκώρου</w:t>
      </w:r>
      <w:proofErr w:type="spellEnd"/>
      <w:r>
        <w:rPr>
          <w:rFonts w:eastAsia="Times New Roman" w:cs="Times New Roman"/>
          <w:szCs w:val="24"/>
        </w:rPr>
        <w:t xml:space="preserve">, Κωνσταντίνου Τσιάρα, Ελευθέριου </w:t>
      </w:r>
      <w:proofErr w:type="spellStart"/>
      <w:r>
        <w:rPr>
          <w:rFonts w:eastAsia="Times New Roman" w:cs="Times New Roman"/>
          <w:szCs w:val="24"/>
        </w:rPr>
        <w:t>Αυγενάκη</w:t>
      </w:r>
      <w:proofErr w:type="spellEnd"/>
      <w:r>
        <w:rPr>
          <w:rFonts w:eastAsia="Times New Roman" w:cs="Times New Roman"/>
          <w:szCs w:val="24"/>
        </w:rPr>
        <w:t xml:space="preserve">, Αθανάσιου Δαβάκη, Θεοδώρας </w:t>
      </w:r>
      <w:r>
        <w:rPr>
          <w:rFonts w:eastAsia="Times New Roman" w:cs="Times New Roman"/>
          <w:szCs w:val="24"/>
        </w:rPr>
        <w:t xml:space="preserve">(Ντόρας) </w:t>
      </w:r>
      <w:r>
        <w:rPr>
          <w:rFonts w:eastAsia="Times New Roman" w:cs="Times New Roman"/>
          <w:szCs w:val="24"/>
        </w:rPr>
        <w:t>Μπακογιάννη, Σπυρίδωνος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Γεωργιάδη, Χρίστου Δήμα, Κωνσταντίνου Κατσαφάδου, Εμμανουήλ </w:t>
      </w:r>
      <w:r>
        <w:rPr>
          <w:rFonts w:eastAsia="Times New Roman" w:cs="Times New Roman"/>
          <w:szCs w:val="24"/>
        </w:rPr>
        <w:t xml:space="preserve">(Μάνου) </w:t>
      </w:r>
      <w:proofErr w:type="spellStart"/>
      <w:r>
        <w:rPr>
          <w:rFonts w:eastAsia="Times New Roman" w:cs="Times New Roman"/>
          <w:szCs w:val="24"/>
        </w:rPr>
        <w:t>Κόνσολα</w:t>
      </w:r>
      <w:proofErr w:type="spellEnd"/>
      <w:r>
        <w:rPr>
          <w:rFonts w:eastAsia="Times New Roman" w:cs="Times New Roman"/>
          <w:szCs w:val="24"/>
        </w:rPr>
        <w:t xml:space="preserve">, Ιωάννη </w:t>
      </w:r>
      <w:proofErr w:type="spellStart"/>
      <w:r>
        <w:rPr>
          <w:rFonts w:eastAsia="Times New Roman" w:cs="Times New Roman"/>
          <w:szCs w:val="24"/>
        </w:rPr>
        <w:t>Πλακιωτάκη</w:t>
      </w:r>
      <w:proofErr w:type="spellEnd"/>
      <w:r>
        <w:rPr>
          <w:rFonts w:eastAsia="Times New Roman" w:cs="Times New Roman"/>
          <w:szCs w:val="24"/>
        </w:rPr>
        <w:t xml:space="preserve">, Απόστολου </w:t>
      </w:r>
      <w:proofErr w:type="spellStart"/>
      <w:r>
        <w:rPr>
          <w:rFonts w:eastAsia="Times New Roman" w:cs="Times New Roman"/>
          <w:szCs w:val="24"/>
        </w:rPr>
        <w:t>Βεσυρόπουλου</w:t>
      </w:r>
      <w:proofErr w:type="spellEnd"/>
      <w:r>
        <w:rPr>
          <w:rFonts w:eastAsia="Times New Roman" w:cs="Times New Roman"/>
          <w:szCs w:val="24"/>
        </w:rPr>
        <w:t>, Μαρίας Αντωνίου, Κωνσταντίνου Βλάση, Στέργιου Γιαννάκη, Κωνσταν</w:t>
      </w:r>
      <w:r>
        <w:rPr>
          <w:rFonts w:eastAsia="Times New Roman" w:cs="Times New Roman"/>
          <w:szCs w:val="24"/>
        </w:rPr>
        <w:t xml:space="preserve">τίνου Σκρέκα, Κωνσταντίνου </w:t>
      </w:r>
      <w:r>
        <w:rPr>
          <w:rFonts w:eastAsia="Times New Roman" w:cs="Times New Roman"/>
          <w:szCs w:val="24"/>
        </w:rPr>
        <w:t xml:space="preserve">Αχ. </w:t>
      </w:r>
      <w:r>
        <w:rPr>
          <w:rFonts w:eastAsia="Times New Roman" w:cs="Times New Roman"/>
          <w:szCs w:val="24"/>
        </w:rPr>
        <w:t xml:space="preserve">Καραμανλή προς τον Υπουργό Αγροτικής Ανάπτυξης και Τροφίμων με θέμα: «Άνευ προηγουμένου καθυστέρηση στην αξιοποίηση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νάπτυξης ΠΑΑ 2014-2020 και του συνόλου των χρηματοδοτικών εργαλείων της Ευρωπαϊκή</w:t>
      </w:r>
      <w:r>
        <w:rPr>
          <w:rFonts w:eastAsia="Times New Roman" w:cs="Times New Roman"/>
          <w:szCs w:val="24"/>
        </w:rPr>
        <w:t>ς Ένωσης».</w:t>
      </w:r>
    </w:p>
    <w:p w14:paraId="1AB70C0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Εκ μέρους της Κυβέρνησης θα μιλήσει ο Υπουργός Αγροτικής Ανάπτυξης και Τροφίμων κ. Ευάγγελος Αποστόλου. </w:t>
      </w:r>
    </w:p>
    <w:p w14:paraId="1AB70C0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ανακοινώσω και τα ονόματα των Κοινοβουλευτικών Εκπροσώπων, όπως αυτά δόθηκαν από τις Κοινο</w:t>
      </w:r>
      <w:r>
        <w:rPr>
          <w:rFonts w:eastAsia="Times New Roman" w:cs="Times New Roman"/>
          <w:szCs w:val="24"/>
        </w:rPr>
        <w:lastRenderedPageBreak/>
        <w:t>βουλευτικές Ομάδες. Από τη Νέα Δη</w:t>
      </w:r>
      <w:r>
        <w:rPr>
          <w:rFonts w:eastAsia="Times New Roman" w:cs="Times New Roman"/>
          <w:szCs w:val="24"/>
        </w:rPr>
        <w:t xml:space="preserve">μοκρατία </w:t>
      </w:r>
      <w:r>
        <w:rPr>
          <w:rFonts w:eastAsia="Times New Roman" w:cs="Times New Roman"/>
          <w:szCs w:val="24"/>
        </w:rPr>
        <w:t xml:space="preserve">ως </w:t>
      </w:r>
      <w:r>
        <w:rPr>
          <w:rFonts w:eastAsia="Times New Roman" w:cs="Times New Roman"/>
          <w:szCs w:val="24"/>
        </w:rPr>
        <w:t>Κοινοβουλευτικός Εκπρόσωπος ορίστηκε ο κ. Ιωάννης Κεφαλογιάννης, από τον ΣΥΡΙΖΑ ο κ. Ιωάννης Καραγιάννης,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ο κ. Αθανάσιος Θεοχαρόπουλος, από τον Λαϊκό Σύνδεσμο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ο κ. Νικόλαος Μίχος, από το</w:t>
      </w:r>
      <w:r>
        <w:rPr>
          <w:rFonts w:eastAsia="Times New Roman" w:cs="Times New Roman"/>
          <w:szCs w:val="24"/>
        </w:rPr>
        <w:t xml:space="preserve"> Κομμουνιστικό Κόμμα</w:t>
      </w:r>
      <w:r>
        <w:rPr>
          <w:rFonts w:eastAsia="Times New Roman" w:cs="Times New Roman"/>
          <w:szCs w:val="24"/>
        </w:rPr>
        <w:t xml:space="preserve"> Ελλάδας</w:t>
      </w:r>
      <w:r>
        <w:rPr>
          <w:rFonts w:eastAsia="Times New Roman" w:cs="Times New Roman"/>
          <w:szCs w:val="24"/>
        </w:rPr>
        <w:t xml:space="preserve"> ο κ. Νικόλαος Μωραΐτης, από τους Ανεξάρτητους Έλληνες ο κ. Γεώργιος Λαζαρίδης, από την Ένωση Κεντρώων η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και από το Ποτάμι ο κ. Σπυρίδων </w:t>
      </w:r>
      <w:proofErr w:type="spellStart"/>
      <w:r>
        <w:rPr>
          <w:rFonts w:eastAsia="Times New Roman" w:cs="Times New Roman"/>
          <w:szCs w:val="24"/>
        </w:rPr>
        <w:t>Δανέλλης</w:t>
      </w:r>
      <w:proofErr w:type="spellEnd"/>
      <w:r>
        <w:rPr>
          <w:rFonts w:eastAsia="Times New Roman" w:cs="Times New Roman"/>
          <w:szCs w:val="24"/>
        </w:rPr>
        <w:t xml:space="preserve">. </w:t>
      </w:r>
    </w:p>
    <w:p w14:paraId="1AB70C0D" w14:textId="77777777" w:rsidR="002A5811" w:rsidRDefault="009E222F">
      <w:pPr>
        <w:spacing w:line="600" w:lineRule="auto"/>
        <w:ind w:firstLine="720"/>
        <w:contextualSpacing/>
        <w:jc w:val="both"/>
        <w:rPr>
          <w:rFonts w:eastAsia="Times New Roman"/>
          <w:bCs/>
          <w:szCs w:val="24"/>
        </w:rPr>
      </w:pPr>
      <w:r>
        <w:rPr>
          <w:rFonts w:eastAsia="Times New Roman"/>
          <w:b/>
          <w:bCs/>
          <w:szCs w:val="24"/>
        </w:rPr>
        <w:t>ΕΥΑΓΓΕΛΟΣ ΑΠΟΣΤΟΛΟΥ (Υπουργός</w:t>
      </w:r>
      <w:r>
        <w:rPr>
          <w:rFonts w:eastAsia="Times New Roman"/>
          <w:bCs/>
          <w:szCs w:val="24"/>
        </w:rPr>
        <w:t xml:space="preserve"> </w:t>
      </w:r>
      <w:r>
        <w:rPr>
          <w:rFonts w:eastAsia="Times New Roman"/>
          <w:b/>
          <w:bCs/>
          <w:szCs w:val="24"/>
        </w:rPr>
        <w:t>Αγροτικής Ανάπτυξης και</w:t>
      </w:r>
      <w:r>
        <w:rPr>
          <w:rFonts w:eastAsia="Times New Roman"/>
          <w:b/>
          <w:bCs/>
          <w:szCs w:val="24"/>
        </w:rPr>
        <w:t xml:space="preserve"> Τροφίμων): </w:t>
      </w:r>
      <w:r>
        <w:rPr>
          <w:rFonts w:eastAsia="Times New Roman"/>
          <w:bCs/>
          <w:szCs w:val="24"/>
        </w:rPr>
        <w:t>Κύριε Πρόεδρε, θα ήθελα τον λόγο σας παρακαλώ.</w:t>
      </w:r>
    </w:p>
    <w:p w14:paraId="1AB70C0E" w14:textId="77777777" w:rsidR="002A5811" w:rsidRDefault="009E222F">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Ορίστε, κύριε Υπουργέ, έχετε τον λόγο.</w:t>
      </w:r>
    </w:p>
    <w:p w14:paraId="1AB70C0F" w14:textId="77777777" w:rsidR="002A5811" w:rsidRDefault="009E222F">
      <w:pPr>
        <w:spacing w:line="600" w:lineRule="auto"/>
        <w:ind w:firstLine="720"/>
        <w:contextualSpacing/>
        <w:jc w:val="both"/>
        <w:rPr>
          <w:rFonts w:eastAsia="Times New Roman"/>
          <w:bCs/>
          <w:szCs w:val="24"/>
        </w:rPr>
      </w:pPr>
      <w:r>
        <w:rPr>
          <w:rFonts w:eastAsia="Times New Roman"/>
          <w:b/>
          <w:bCs/>
          <w:szCs w:val="24"/>
        </w:rPr>
        <w:t>ΕΥΑΓΓΕΛΟΣ ΑΠΟΣΤΟΛΟΥ (Υπουργός</w:t>
      </w:r>
      <w:r>
        <w:rPr>
          <w:rFonts w:eastAsia="Times New Roman"/>
          <w:bCs/>
          <w:szCs w:val="24"/>
        </w:rPr>
        <w:t xml:space="preserve"> </w:t>
      </w:r>
      <w:r>
        <w:rPr>
          <w:rFonts w:eastAsia="Times New Roman"/>
          <w:b/>
          <w:bCs/>
          <w:szCs w:val="24"/>
        </w:rPr>
        <w:t xml:space="preserve">Αγροτικής Ανάπτυξης και Τροφίμων): </w:t>
      </w:r>
      <w:r>
        <w:rPr>
          <w:rFonts w:eastAsia="Times New Roman"/>
          <w:bCs/>
          <w:szCs w:val="24"/>
        </w:rPr>
        <w:t>Απλώς θα ήθελα να ενημερώσω το Σώμα ότι ο Αναπληρωτής Υπουρ</w:t>
      </w:r>
      <w:r>
        <w:rPr>
          <w:rFonts w:eastAsia="Times New Roman"/>
          <w:bCs/>
          <w:szCs w:val="24"/>
        </w:rPr>
        <w:t xml:space="preserve">γός και ο Υφυπουργός θα κάνουν χρήση της δικής μου δυνατότητας για δευτερολογία και </w:t>
      </w:r>
      <w:proofErr w:type="spellStart"/>
      <w:r>
        <w:rPr>
          <w:rFonts w:eastAsia="Times New Roman"/>
          <w:bCs/>
          <w:szCs w:val="24"/>
        </w:rPr>
        <w:t>τριτολογία</w:t>
      </w:r>
      <w:proofErr w:type="spellEnd"/>
      <w:r>
        <w:rPr>
          <w:rFonts w:eastAsia="Times New Roman"/>
          <w:bCs/>
          <w:szCs w:val="24"/>
        </w:rPr>
        <w:t>, του αντίστοιχου χρόνου.</w:t>
      </w:r>
    </w:p>
    <w:p w14:paraId="1AB70C10" w14:textId="77777777" w:rsidR="002A5811" w:rsidRDefault="009E222F">
      <w:pPr>
        <w:spacing w:line="600" w:lineRule="auto"/>
        <w:ind w:firstLine="720"/>
        <w:contextualSpacing/>
        <w:jc w:val="both"/>
        <w:rPr>
          <w:rFonts w:eastAsia="Times New Roman" w:cs="Times New Roman"/>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w:t>
      </w:r>
      <w:r>
        <w:rPr>
          <w:rFonts w:eastAsia="Times New Roman" w:cs="Times New Roman"/>
          <w:szCs w:val="24"/>
        </w:rPr>
        <w:t>αλώς, κύριε Υπουργέ.</w:t>
      </w:r>
    </w:p>
    <w:p w14:paraId="1AB70C1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Θα δώσουμε τώρα τον λόγο στην πρώτη επερωτώσα Βουλευτή της Νέας Δημοκρατίας, την</w:t>
      </w:r>
      <w:r>
        <w:rPr>
          <w:rFonts w:eastAsia="Times New Roman" w:cs="Times New Roman"/>
          <w:szCs w:val="24"/>
        </w:rPr>
        <w:t xml:space="preserve"> κ. Φωτεινή Αραμπατζή και θα ακολουθήσουν με τη σειρά οι υπόλοιποι επερωτώντες Βουλευτές της Νέας Δημοκρατίας κ</w:t>
      </w:r>
      <w:r>
        <w:rPr>
          <w:rFonts w:eastAsia="Times New Roman" w:cs="Times New Roman"/>
          <w:szCs w:val="24"/>
        </w:rPr>
        <w:t>ύριοι</w:t>
      </w:r>
      <w:r>
        <w:rPr>
          <w:rFonts w:eastAsia="Times New Roman" w:cs="Times New Roman"/>
          <w:szCs w:val="24"/>
        </w:rPr>
        <w:t xml:space="preserve"> </w:t>
      </w:r>
      <w:proofErr w:type="spellStart"/>
      <w:r>
        <w:rPr>
          <w:rFonts w:eastAsia="Times New Roman" w:cs="Times New Roman"/>
          <w:szCs w:val="24"/>
        </w:rPr>
        <w:t>Στύλιος</w:t>
      </w:r>
      <w:proofErr w:type="spellEnd"/>
      <w:r>
        <w:rPr>
          <w:rFonts w:eastAsia="Times New Roman" w:cs="Times New Roman"/>
          <w:szCs w:val="24"/>
        </w:rPr>
        <w:t xml:space="preserve">, Αντωνιάδης, </w:t>
      </w:r>
      <w:proofErr w:type="spellStart"/>
      <w:r>
        <w:rPr>
          <w:rFonts w:eastAsia="Times New Roman" w:cs="Times New Roman"/>
          <w:szCs w:val="24"/>
        </w:rPr>
        <w:t>Μπουκώρος</w:t>
      </w:r>
      <w:proofErr w:type="spellEnd"/>
      <w:r>
        <w:rPr>
          <w:rFonts w:eastAsia="Times New Roman" w:cs="Times New Roman"/>
          <w:szCs w:val="24"/>
        </w:rPr>
        <w:t xml:space="preserve">, Δήμας, Βλάσσης και τέλος ο κ. Τσιάρας. </w:t>
      </w:r>
    </w:p>
    <w:p w14:paraId="1AB70C1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Έχετε τον λόγο, κυρία Αραμπατζή.</w:t>
      </w:r>
    </w:p>
    <w:p w14:paraId="1AB70C1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w:t>
      </w:r>
      <w:r>
        <w:rPr>
          <w:rFonts w:eastAsia="Times New Roman" w:cs="Times New Roman"/>
          <w:szCs w:val="24"/>
        </w:rPr>
        <w:t xml:space="preserve">ε Πρόεδρε. </w:t>
      </w:r>
    </w:p>
    <w:p w14:paraId="1AB70C1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μετά τα μέτρα-ταφόπλακα για τους αγρότες, όπως εσείς, κύριε Υπουργέ, τα είχατε χαρακτηρίσει, φέρνετε σε λίγες μέρες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στη Βουλή το τέταρτο μνημόνιο, ένα τέταρτο μνημόνιο πριν καν ολοκληρωθεί το τρίτο και βέβαια χωρίς χ</w:t>
      </w:r>
      <w:r>
        <w:rPr>
          <w:rFonts w:eastAsia="Times New Roman" w:cs="Times New Roman"/>
          <w:szCs w:val="24"/>
        </w:rPr>
        <w:t xml:space="preserve">ρηματοδότηση. Συντάξεις των δέκα πλέον μηνών, μιας και οι περικοπές που συμφωνήσατε θα φτάσουν τις δύο μηνιαίες συντάξεις, εκεί που ο κ. </w:t>
      </w:r>
      <w:proofErr w:type="spellStart"/>
      <w:r>
        <w:rPr>
          <w:rFonts w:eastAsia="Times New Roman" w:cs="Times New Roman"/>
          <w:szCs w:val="24"/>
        </w:rPr>
        <w:t>Σπίρτζης</w:t>
      </w:r>
      <w:proofErr w:type="spellEnd"/>
      <w:r>
        <w:rPr>
          <w:rFonts w:eastAsia="Times New Roman" w:cs="Times New Roman"/>
          <w:szCs w:val="24"/>
        </w:rPr>
        <w:t xml:space="preserve"> έλεγε ότι δεν θα μείνετε μόνο στη δέκατη τρίτη του Δεκεμβρίου αλλά θα δώσετε και δέκατη τέταρτη. </w:t>
      </w:r>
    </w:p>
    <w:p w14:paraId="1AB70C1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Για δε το αφορολόγητο δεν χρειάζεται να πω κάτι εγώ, τα έχει πει ο κ. </w:t>
      </w:r>
      <w:proofErr w:type="spellStart"/>
      <w:r>
        <w:rPr>
          <w:rFonts w:eastAsia="Times New Roman" w:cs="Times New Roman"/>
          <w:szCs w:val="24"/>
        </w:rPr>
        <w:t>Τσακαλώτος</w:t>
      </w:r>
      <w:proofErr w:type="spellEnd"/>
      <w:r>
        <w:rPr>
          <w:rFonts w:eastAsia="Times New Roman" w:cs="Times New Roman"/>
          <w:szCs w:val="24"/>
        </w:rPr>
        <w:t xml:space="preserve">, όταν απειλούσε πως θα παραιτηθεί, αν πέσει κάτω από </w:t>
      </w:r>
      <w:r>
        <w:rPr>
          <w:rFonts w:eastAsia="Times New Roman" w:cs="Times New Roman"/>
          <w:szCs w:val="24"/>
        </w:rPr>
        <w:t>τις 9.000</w:t>
      </w:r>
      <w:r>
        <w:rPr>
          <w:rFonts w:eastAsia="Times New Roman" w:cs="Times New Roman"/>
          <w:szCs w:val="24"/>
        </w:rPr>
        <w:t xml:space="preserve"> ευρώ. Και φυσικά, φόροι, φόροι, φόροι, </w:t>
      </w:r>
      <w:r>
        <w:rPr>
          <w:rFonts w:eastAsia="Times New Roman" w:cs="Times New Roman"/>
          <w:szCs w:val="24"/>
        </w:rPr>
        <w:lastRenderedPageBreak/>
        <w:t>και όλα αυτά μετά από ένα χρόνο καθυστερήσεις και υποτιθέμενη θεατρική δι</w:t>
      </w:r>
      <w:r>
        <w:rPr>
          <w:rFonts w:eastAsia="Times New Roman" w:cs="Times New Roman"/>
          <w:szCs w:val="24"/>
        </w:rPr>
        <w:t xml:space="preserve">απραγμάτευση. Όλα αυτά μετά από βαρύγδουπες δηλώσεις για ούτε </w:t>
      </w:r>
      <w:r>
        <w:rPr>
          <w:rFonts w:eastAsia="Times New Roman" w:cs="Times New Roman"/>
          <w:szCs w:val="24"/>
        </w:rPr>
        <w:t xml:space="preserve">1 </w:t>
      </w:r>
      <w:r>
        <w:rPr>
          <w:rFonts w:eastAsia="Times New Roman" w:cs="Times New Roman"/>
          <w:szCs w:val="24"/>
        </w:rPr>
        <w:t>ευρώ επιπλέον μέτρα, για κόκκινες γραμμές και άλλα τέτοια.</w:t>
      </w:r>
    </w:p>
    <w:p w14:paraId="1AB70C1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Μέσα σε αυτό το ζοφερό κλίμα ο πρωτογενής τομέας της χώρας στενάζει. Η φορολογική και ασφαλιστική επιδρομή, σε συνδυασμό με την εκτόξ</w:t>
      </w:r>
      <w:r>
        <w:rPr>
          <w:rFonts w:eastAsia="Times New Roman" w:cs="Times New Roman"/>
          <w:szCs w:val="24"/>
        </w:rPr>
        <w:t>ευση του κόστους παραγωγής αποτέλεσμα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των δικών σας πολιτικών, αφήνουν ήδη βαθιές πληγές στον </w:t>
      </w:r>
      <w:proofErr w:type="spellStart"/>
      <w:r>
        <w:rPr>
          <w:rFonts w:eastAsia="Times New Roman" w:cs="Times New Roman"/>
          <w:szCs w:val="24"/>
        </w:rPr>
        <w:t>αγροτοκτηνοτροφικό</w:t>
      </w:r>
      <w:proofErr w:type="spellEnd"/>
      <w:r>
        <w:rPr>
          <w:rFonts w:eastAsia="Times New Roman" w:cs="Times New Roman"/>
          <w:szCs w:val="24"/>
        </w:rPr>
        <w:t xml:space="preserve"> κόσμο της χώρας. Μοναδικό ίσως σωσίβιο για την ανάταξη της αγροτικής οικονομίας είναι η έγκαιρη και ορθολογική διαχείριση και απορρόφ</w:t>
      </w:r>
      <w:r>
        <w:rPr>
          <w:rFonts w:eastAsia="Times New Roman" w:cs="Times New Roman"/>
          <w:szCs w:val="24"/>
        </w:rPr>
        <w:t>ηση των 6 δισεκατομμυρίων ευρώ του Προγράμματος Αγροτικής Ανάπτυξης 2014-2020, του λεγόμενου «ΕΣΠΑ των αγροτών», ζεστό κοινοτικό χρήμα που η προηγούμενη κυβέρνηση της Νέας Δημοκρατίας είχε διασφαλίσει και εσείς, δυστυχώς, αφήνετε να λιμνάζει εδώ και δύο χρ</w:t>
      </w:r>
      <w:r>
        <w:rPr>
          <w:rFonts w:eastAsia="Times New Roman" w:cs="Times New Roman"/>
          <w:szCs w:val="24"/>
        </w:rPr>
        <w:t xml:space="preserve">όνια αναξιοποίητο με συνεχείς και απαράδεκτες καθυστερήσεις, τόσο στην προκήρυξη των μέτρων όσο βεβαίως και στη διαχείριση των όσων δεήσατε τελευταία στιγμή να προκηρύξετε. </w:t>
      </w:r>
    </w:p>
    <w:p w14:paraId="1AB70C1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Ουραγός, δυστυχώς, η χώρα μας στην Ευρώπη των είκοσι επτά. Εικοστή έκτη στην κατάτ</w:t>
      </w:r>
      <w:r>
        <w:rPr>
          <w:rFonts w:eastAsia="Times New Roman" w:cs="Times New Roman"/>
          <w:szCs w:val="24"/>
        </w:rPr>
        <w:t xml:space="preserve">αξη των είκοσι επτά, με ποσοστό </w:t>
      </w:r>
      <w:r>
        <w:rPr>
          <w:rFonts w:eastAsia="Times New Roman" w:cs="Times New Roman"/>
          <w:szCs w:val="24"/>
        </w:rPr>
        <w:lastRenderedPageBreak/>
        <w:t>μόλις 9,33% μέχρι το τρίτο τρίμηνο του 2016 και, βεβαίως, με αλχημείες της τελευταίας στιγμής αγγίξατε το 12% το τελευταίο τρίμηνο, μένοντας όμως και πάλι κάτω από τη βάση του κοινοτικού μέσου όρου. Στερείτε έτσι από τον πρω</w:t>
      </w:r>
      <w:r>
        <w:rPr>
          <w:rFonts w:eastAsia="Times New Roman" w:cs="Times New Roman"/>
          <w:szCs w:val="24"/>
        </w:rPr>
        <w:t>τογενή τομέα πολύτιμα και αναγκαία χρήματα, αποστραγγίζετε τη ρευστότητα της αγοράς, ναρκοθετείτε την αγροτική οικονομία και την εθνική οικονομία, βεβαίως, στο σύνολό της. Δεν είναι τυχαίο ότι επί των ημερών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το Πρόγραμμα Αγροτικής Ανάπτυξης ε</w:t>
      </w:r>
      <w:r>
        <w:rPr>
          <w:rFonts w:eastAsia="Times New Roman" w:cs="Times New Roman"/>
          <w:szCs w:val="24"/>
        </w:rPr>
        <w:t xml:space="preserve">γκρίθηκε τελευταίο όλων στην Ευρωπαϊκή Ένωση στις 11 Δεκεμβρίου 2015, δεκαεπτά ολόκληρους μήνες μετά την υποβολή του από τη δική μας διακυβέρνηση. </w:t>
      </w:r>
    </w:p>
    <w:p w14:paraId="1AB70C1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Τι κάνατε, λοιπόν; Πήρατε ένα πρόγραμμα το οποίο είχε υποβληθεί έτοιμο προς έγκριση και, βεβαίως, επαυξημένο</w:t>
      </w:r>
      <w:r>
        <w:rPr>
          <w:rFonts w:eastAsia="Times New Roman" w:cs="Times New Roman"/>
          <w:szCs w:val="24"/>
        </w:rPr>
        <w:t xml:space="preserve"> με δική μας διαπραγμάτευση κατά 3 δισεκατομμύρια ευρώ σε σχέση με την αρχική κοινοτική κατανομή, και δύο χρόνια από την ανάληψη της διακυβέρνησής σας κωλυσιεργείτε επικίνδυνα για την αγροτική οικονομία. </w:t>
      </w:r>
    </w:p>
    <w:p w14:paraId="1AB70C1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Τεράστιες οι ευθύνες σας, κύριοι Υπουργοί. Γιατί σε</w:t>
      </w:r>
      <w:r>
        <w:rPr>
          <w:rFonts w:eastAsia="Times New Roman" w:cs="Times New Roman"/>
          <w:szCs w:val="24"/>
        </w:rPr>
        <w:t xml:space="preserve"> μία χρονιά ορόσημο όπως το 2015, γιατί ήταν το «ν + 2» του τέλους του προηγούμενου προγράμματος που οι πληρωμές θα έπρεπε </w:t>
      </w:r>
      <w:r>
        <w:rPr>
          <w:rFonts w:eastAsia="Times New Roman" w:cs="Times New Roman"/>
          <w:szCs w:val="24"/>
        </w:rPr>
        <w:lastRenderedPageBreak/>
        <w:t xml:space="preserve">να τρέχουν, όπως σε κάθε τέλος της προγραμματικής περιόδου, λόγω της ωριμότητας των έργων και των δικαιούχων, βεβαίως, και </w:t>
      </w:r>
      <w:r>
        <w:rPr>
          <w:rFonts w:eastAsia="Times New Roman" w:cs="Times New Roman"/>
          <w:szCs w:val="24"/>
        </w:rPr>
        <w:t xml:space="preserve">των </w:t>
      </w:r>
      <w:r>
        <w:rPr>
          <w:rFonts w:eastAsia="Times New Roman" w:cs="Times New Roman"/>
          <w:szCs w:val="24"/>
        </w:rPr>
        <w:t>δημοσί</w:t>
      </w:r>
      <w:r>
        <w:rPr>
          <w:rFonts w:eastAsia="Times New Roman" w:cs="Times New Roman"/>
          <w:szCs w:val="24"/>
        </w:rPr>
        <w:t xml:space="preserve">ων και ιδιωτικών επενδύσεων, ήρθατε εσείς και παγώσατε τα πάντα. Κάνατε και εδώ ό,τι κάνατε σε ολόκληρη την ελληνική οικονομία. Έξι ολόκληρους μήνες του 2015 δεν πληρώνατε τίποτα. Για να κάνει ο ΣΥΡΙΖΑ τον σκληρό διαπραγματευτή και τον </w:t>
      </w:r>
      <w:proofErr w:type="spellStart"/>
      <w:r>
        <w:rPr>
          <w:rFonts w:eastAsia="Times New Roman" w:cs="Times New Roman"/>
          <w:szCs w:val="24"/>
        </w:rPr>
        <w:t>αντιμνημονιακό</w:t>
      </w:r>
      <w:proofErr w:type="spellEnd"/>
      <w:r>
        <w:rPr>
          <w:rFonts w:eastAsia="Times New Roman" w:cs="Times New Roman"/>
          <w:szCs w:val="24"/>
        </w:rPr>
        <w:t>, κρατ</w:t>
      </w:r>
      <w:r>
        <w:rPr>
          <w:rFonts w:eastAsia="Times New Roman" w:cs="Times New Roman"/>
          <w:szCs w:val="24"/>
        </w:rPr>
        <w:t>ήσατε προφανώς όλα τα χρήματα για μισθούς και συντάξεις</w:t>
      </w:r>
      <w:r>
        <w:rPr>
          <w:rFonts w:eastAsia="Times New Roman" w:cs="Times New Roman"/>
          <w:szCs w:val="24"/>
        </w:rPr>
        <w:t>,</w:t>
      </w:r>
      <w:r>
        <w:rPr>
          <w:rFonts w:eastAsia="Times New Roman" w:cs="Times New Roman"/>
          <w:szCs w:val="24"/>
        </w:rPr>
        <w:t xml:space="preserve"> που κινδύνευαν λόγω της ολέθριας διαπραγματευτικής τακτικής σας. </w:t>
      </w:r>
    </w:p>
    <w:p w14:paraId="1AB70C1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Αποτέλεσμα να εκτοξευθούν οι ανειλημμένες υποχρεώσεις, που πολύ απλά όταν καθυστερούν, αφαιρούν χρήματα της επόμενης προγραμματικής π</w:t>
      </w:r>
      <w:r>
        <w:rPr>
          <w:rFonts w:eastAsia="Times New Roman" w:cs="Times New Roman"/>
          <w:szCs w:val="24"/>
        </w:rPr>
        <w:t xml:space="preserve">εριόδου. Τι και αν η Νέα Δημοκρατία σας προειδοποιούσε συνεχώς διά του κοινοβουλευτικού ελέγχου, τι και αν ήρθε ο ίδιος ο Επίτροπος της Γεωργίας ο κ. </w:t>
      </w:r>
      <w:proofErr w:type="spellStart"/>
      <w:r>
        <w:rPr>
          <w:rFonts w:eastAsia="Times New Roman" w:cs="Times New Roman"/>
          <w:szCs w:val="24"/>
        </w:rPr>
        <w:t>Φιλ</w:t>
      </w:r>
      <w:proofErr w:type="spellEnd"/>
      <w:r>
        <w:rPr>
          <w:rFonts w:eastAsia="Times New Roman" w:cs="Times New Roman"/>
          <w:szCs w:val="24"/>
        </w:rPr>
        <w:t xml:space="preserve"> </w:t>
      </w:r>
      <w:proofErr w:type="spellStart"/>
      <w:r>
        <w:rPr>
          <w:rFonts w:eastAsia="Times New Roman" w:cs="Times New Roman"/>
          <w:szCs w:val="24"/>
        </w:rPr>
        <w:t>Χόγκαν</w:t>
      </w:r>
      <w:proofErr w:type="spellEnd"/>
      <w:r>
        <w:rPr>
          <w:rFonts w:eastAsia="Times New Roman" w:cs="Times New Roman"/>
          <w:szCs w:val="24"/>
        </w:rPr>
        <w:t xml:space="preserve"> και στις 6 Οκτωβρίου σας τράβηξε τ’ αυτιά εδώ από το Βήμα της Βουλής, ότι πρέπει να τρέξετε χωρ</w:t>
      </w:r>
      <w:r>
        <w:rPr>
          <w:rFonts w:eastAsia="Times New Roman" w:cs="Times New Roman"/>
          <w:szCs w:val="24"/>
        </w:rPr>
        <w:t>ίς καθυστερήσεις την υλοποίηση του Προγράμματος Αγροτικής Ανάπτυξης, δυστυχώς η Κυβέρνησή σας επέδειξε ατάραχη προκλητική αβελτηρία.</w:t>
      </w:r>
    </w:p>
    <w:p w14:paraId="1AB70C1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βεβαίως, ξυπνήσατε από τον λήθαργο, ακόμη και τα λάθη στα μέτρα που δεήσατε να προκηρύξετε, έχουν μετατραπεί </w:t>
      </w:r>
      <w:r>
        <w:rPr>
          <w:rFonts w:eastAsia="Times New Roman" w:cs="Times New Roman"/>
          <w:szCs w:val="24"/>
        </w:rPr>
        <w:lastRenderedPageBreak/>
        <w:t xml:space="preserve">σε </w:t>
      </w:r>
      <w:r>
        <w:rPr>
          <w:rFonts w:eastAsia="Times New Roman" w:cs="Times New Roman"/>
          <w:szCs w:val="24"/>
        </w:rPr>
        <w:t>γεφύρι της Άρτας. Την ημέρα χτίζονται, το βράδυ γκρεμίζονται, όπως το φιάσκο με τη διαχείριση του μέτρου για τις βιολογικές καλλιέργειες όπου μετά από τρεις παρατάσεις στις προθεσμίες με την πρόσκληση χιλιάδων δικαιούχων κάθε φορά χωρίς να υπάρχει ο απαραί</w:t>
      </w:r>
      <w:r>
        <w:rPr>
          <w:rFonts w:eastAsia="Times New Roman" w:cs="Times New Roman"/>
          <w:szCs w:val="24"/>
        </w:rPr>
        <w:t xml:space="preserve">τητος προϋπολογισμός και με τη μεγάλη αύξηση στην τιμή της κτηνοτροφίας την οποία την τελευταία στιγμή εδώ λαϊκίστικα ο κ. Τσιρώνης ανακοίνωσε, ρίχνοντας προφανώς στάχτη στα μάτια των κτηνοτρόφων, καταφέρατε να οδηγήσετε το πρόγραμμα σε </w:t>
      </w:r>
      <w:proofErr w:type="spellStart"/>
      <w:r>
        <w:rPr>
          <w:rFonts w:eastAsia="Times New Roman" w:cs="Times New Roman"/>
          <w:szCs w:val="24"/>
        </w:rPr>
        <w:t>Βατερλώ</w:t>
      </w:r>
      <w:proofErr w:type="spellEnd"/>
      <w:r>
        <w:rPr>
          <w:rFonts w:eastAsia="Times New Roman" w:cs="Times New Roman"/>
          <w:szCs w:val="24"/>
        </w:rPr>
        <w:t>, αποκλείοντ</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τελικά, χιλιάδες δικαιούχους φυτικής παραγωγής, εκτός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και εξοστρακίζοντας, βέβαια για πρώτη φορά, το σύνολο των κτηνοτρόφων.</w:t>
      </w:r>
    </w:p>
    <w:p w14:paraId="1AB70C1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 ερώτημα παραμένει αμείλικτο, κύριε Υπουργέ: Γιατί δώσατε παρατάσεις από την πρώτη λήξη της προθεσμίας,</w:t>
      </w:r>
      <w:r>
        <w:rPr>
          <w:rFonts w:eastAsia="Times New Roman" w:cs="Times New Roman"/>
          <w:szCs w:val="24"/>
        </w:rPr>
        <w:t xml:space="preserve"> όταν οι αιτήσεις των υποψηφίων δικαιούχων είχαν υπερκαλύψει στο διπλάσιο τον διαθέσιμο προϋπολογισμό; Γιατί κοροϊδεύατε τον κόσμο και τον καλούσατε να υποβάλει ξανά και ξανά αιτήσεις; Είναι σίγουρα ανήθικο πολιτικά</w:t>
      </w:r>
      <w:r>
        <w:rPr>
          <w:rFonts w:eastAsia="Times New Roman" w:cs="Times New Roman"/>
          <w:szCs w:val="24"/>
        </w:rPr>
        <w:t>,</w:t>
      </w:r>
      <w:r>
        <w:rPr>
          <w:rFonts w:eastAsia="Times New Roman" w:cs="Times New Roman"/>
          <w:szCs w:val="24"/>
        </w:rPr>
        <w:t xml:space="preserve"> να εξαγγέλλεις από το Βήμα της Βουλής ό</w:t>
      </w:r>
      <w:r>
        <w:rPr>
          <w:rFonts w:eastAsia="Times New Roman" w:cs="Times New Roman"/>
          <w:szCs w:val="24"/>
        </w:rPr>
        <w:t xml:space="preserve">τι αυξάνεις την τιμή στους κτηνοτρόφους, για να τους πετάξεις τελικά όλους απ’ έξω, συρρικνώνοντας, βεβαίως, έναν διαθέσιμο </w:t>
      </w:r>
      <w:r>
        <w:rPr>
          <w:rFonts w:eastAsia="Times New Roman" w:cs="Times New Roman"/>
          <w:szCs w:val="24"/>
        </w:rPr>
        <w:lastRenderedPageBreak/>
        <w:t>προϋπολογισμό 443 εκατομμυρίων ευρώ στα μόλις 221 εκατομμύρια. Την ίδια στιγμή, βεβαίως, έχετε το θράσος</w:t>
      </w:r>
      <w:r>
        <w:rPr>
          <w:rFonts w:eastAsia="Times New Roman" w:cs="Times New Roman"/>
          <w:szCs w:val="24"/>
        </w:rPr>
        <w:t>,</w:t>
      </w:r>
      <w:r>
        <w:rPr>
          <w:rFonts w:eastAsia="Times New Roman" w:cs="Times New Roman"/>
          <w:szCs w:val="24"/>
        </w:rPr>
        <w:t xml:space="preserve"> να υπόσχεστε στους αποκλει</w:t>
      </w:r>
      <w:r>
        <w:rPr>
          <w:rFonts w:eastAsia="Times New Roman" w:cs="Times New Roman"/>
          <w:szCs w:val="24"/>
        </w:rPr>
        <w:t xml:space="preserve">σμένους δικαιούχους άλλα 400 εκατομμύρια ευρώ σε νέα προκήρυξη. </w:t>
      </w:r>
    </w:p>
    <w:p w14:paraId="1AB70C1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Τα ίδια χάλια, φυσικά, και με την προκήρυξη για τους νέους γεωργούς. Μετά από δύο παρατάσεις που έδωσε το Υπουργείο σας για την υποβολή των αιτήσεων, οι χιλιάδες νέοι αγρότες έπρεπε να περιμέ</w:t>
      </w:r>
      <w:r>
        <w:rPr>
          <w:rFonts w:eastAsia="Times New Roman" w:cs="Times New Roman"/>
          <w:szCs w:val="24"/>
        </w:rPr>
        <w:t>νουν τέσσερις ολόκληρους μήνες, μέχρι να ανοίξει το πληροφορι</w:t>
      </w:r>
      <w:r>
        <w:rPr>
          <w:rFonts w:eastAsia="Times New Roman" w:cs="Times New Roman"/>
          <w:szCs w:val="24"/>
        </w:rPr>
        <w:t>α</w:t>
      </w:r>
      <w:r>
        <w:rPr>
          <w:rFonts w:eastAsia="Times New Roman" w:cs="Times New Roman"/>
          <w:szCs w:val="24"/>
        </w:rPr>
        <w:t>κό σύστημα, για να ξεκινήσει η αξιολόγηση των αιτήσεών τους. Καθυστέρηση, βεβαίως, που σώρευσε εμπόδια στους χιλιάδες υποψηφίους, γιατί φέτος για πρώτη φορά οι υποψήφιοι νέοι αγρότες θα μάθουν τ</w:t>
      </w:r>
      <w:r>
        <w:rPr>
          <w:rFonts w:eastAsia="Times New Roman" w:cs="Times New Roman"/>
          <w:szCs w:val="24"/>
        </w:rPr>
        <w:t xml:space="preserve">α αποτελέσματα της αξιολόγησής τους γι’ αυτό το σημαντικό πρόγραμμα μετά το τέλος των δηλώσεων ΟΣΔΕ, που έληγαν στις 15 Μαΐου. </w:t>
      </w:r>
    </w:p>
    <w:p w14:paraId="1AB70C1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Αποτέλεσμα να βαδίζουν στα τυφλά</w:t>
      </w:r>
      <w:r>
        <w:rPr>
          <w:rFonts w:eastAsia="Times New Roman" w:cs="Times New Roman"/>
          <w:szCs w:val="24"/>
        </w:rPr>
        <w:t>,</w:t>
      </w:r>
      <w:r>
        <w:rPr>
          <w:rFonts w:eastAsia="Times New Roman" w:cs="Times New Roman"/>
          <w:szCs w:val="24"/>
        </w:rPr>
        <w:t xml:space="preserve"> για το αν πρέπει</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ή όχι να υποβάλουν δηλώσεις καλλιέργειας, ρισκάροντας έτσι είτε την </w:t>
      </w:r>
      <w:r>
        <w:rPr>
          <w:rFonts w:eastAsia="Times New Roman" w:cs="Times New Roman"/>
          <w:szCs w:val="24"/>
        </w:rPr>
        <w:t xml:space="preserve">ένταξή τους στο πρόγραμμα, αν τελικά εγκριθούν, είτε την ευκαιρία να συμμετέχουν εκ νέου σε αυτό, αν απορριφθούν και έχουν κάνει δήλωση καλλιέργειας. Κι έπρεπε να έρθει μόλις χθες η Ευρωπαϊκή Επιτροπή, για να δώσει παράταση των δηλώσεων </w:t>
      </w:r>
      <w:r>
        <w:rPr>
          <w:rFonts w:eastAsia="Times New Roman" w:cs="Times New Roman"/>
          <w:szCs w:val="24"/>
        </w:rPr>
        <w:lastRenderedPageBreak/>
        <w:t>ΟΣΔΕ ενός μηνός μέχ</w:t>
      </w:r>
      <w:r>
        <w:rPr>
          <w:rFonts w:eastAsia="Times New Roman" w:cs="Times New Roman"/>
          <w:szCs w:val="24"/>
        </w:rPr>
        <w:t>ρι τις 15 Ιουνίου, παράταση</w:t>
      </w:r>
      <w:r>
        <w:rPr>
          <w:rFonts w:eastAsia="Times New Roman" w:cs="Times New Roman"/>
          <w:szCs w:val="24"/>
        </w:rPr>
        <w:t>,</w:t>
      </w:r>
      <w:r>
        <w:rPr>
          <w:rFonts w:eastAsia="Times New Roman" w:cs="Times New Roman"/>
          <w:szCs w:val="24"/>
        </w:rPr>
        <w:t xml:space="preserve"> βεβαίως, που εν μέρει λύνει το πρόβλημα των νέων αγροτών, που κινδυνεύουν να μείνουν εκτός προγράμματος χωρίς καμμία δική τους υπαιτιότητα. </w:t>
      </w:r>
    </w:p>
    <w:p w14:paraId="1AB70C1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Όπως στον αέρα κινδυνεύει να τιναχθεί και η συμμετοχή περίπου δέκα χιλιάδων νέων γεωργ</w:t>
      </w:r>
      <w:r>
        <w:rPr>
          <w:rFonts w:eastAsia="Times New Roman" w:cs="Times New Roman"/>
          <w:szCs w:val="24"/>
        </w:rPr>
        <w:t xml:space="preserve">ών του προηγούμενου προγράμματος. Γιατί; Γιατί έχει τεράστια καθυστέρηση στην έναρξη της κατάρτισής τους, της εκπαίδευσής τους, που αν δεν ολοκληρωθεί μέχρι τον Νοέμβριο του τρέχοντος, οι συγκεκριμένοι νέοι γεωργοί του προηγούμενου προγράμματος θα κληθούν </w:t>
      </w:r>
      <w:r>
        <w:rPr>
          <w:rFonts w:eastAsia="Times New Roman" w:cs="Times New Roman"/>
          <w:szCs w:val="24"/>
        </w:rPr>
        <w:t>να επιστρέψουν χρήματα πίσω.</w:t>
      </w:r>
    </w:p>
    <w:p w14:paraId="1AB70C2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απαράδεκτο, κύριοι Υπουργοί, όταν σύμφωνα με στοιχεία της </w:t>
      </w:r>
      <w:r>
        <w:rPr>
          <w:rFonts w:eastAsia="Times New Roman" w:cs="Times New Roman"/>
          <w:szCs w:val="24"/>
          <w:lang w:val="en-US"/>
        </w:rPr>
        <w:t>EUROSTAT</w:t>
      </w:r>
      <w:r>
        <w:rPr>
          <w:rFonts w:eastAsia="Times New Roman" w:cs="Times New Roman"/>
          <w:szCs w:val="24"/>
        </w:rPr>
        <w:t xml:space="preserve"> το ποσοστό των αγροτών κάτω των τριάντα πέντε ετών στην Ελλάδα είναι μόλις 7% και πάνω από πενήντα πέντε ετών είναι πάνω από 57%, να ναρκοθετείτε την ηλικ</w:t>
      </w:r>
      <w:r>
        <w:rPr>
          <w:rFonts w:eastAsia="Times New Roman" w:cs="Times New Roman"/>
          <w:szCs w:val="24"/>
        </w:rPr>
        <w:t xml:space="preserve">ιακή ανανέωση του αγροτικού πληθυσμού της χώρας. </w:t>
      </w:r>
    </w:p>
    <w:p w14:paraId="1AB70C2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Όσον αφορά τα σχέδια βελτίωσης, το κατ’ εξοχήν πρόγραμμα δημιουργίας και εκσυγχρονισμού των αγροτικών εκμεταλλεύσεων που εξαγγέλλατε ότι θα προκηρύξετε μέχρι το τέλος του 2016, δεν κάνατε ούτε την προδημοσί</w:t>
      </w:r>
      <w:r>
        <w:rPr>
          <w:rFonts w:eastAsia="Times New Roman" w:cs="Times New Roman"/>
          <w:szCs w:val="24"/>
        </w:rPr>
        <w:t xml:space="preserve">ευση που εκ των υστέρων </w:t>
      </w:r>
      <w:r>
        <w:rPr>
          <w:rFonts w:eastAsia="Times New Roman" w:cs="Times New Roman"/>
          <w:szCs w:val="24"/>
        </w:rPr>
        <w:lastRenderedPageBreak/>
        <w:t>μας λέγατε ότι η προδημοσίευση θα γίνει τον Μάρτιο του 2017. Όσο δε για τη μεταποίηση, μόλις στις 22 Απριλίου έγινε η πρόσκληση για τη δράση και αυτή για το μισό πρόγραμμα. Μισές δουλειές</w:t>
      </w:r>
      <w:r w:rsidRPr="001E560C">
        <w:rPr>
          <w:rFonts w:eastAsia="Times New Roman" w:cs="Times New Roman"/>
          <w:szCs w:val="24"/>
        </w:rPr>
        <w:t>,</w:t>
      </w:r>
      <w:r>
        <w:rPr>
          <w:rFonts w:eastAsia="Times New Roman" w:cs="Times New Roman"/>
          <w:szCs w:val="24"/>
        </w:rPr>
        <w:t xml:space="preserve"> δηλαδή! </w:t>
      </w:r>
    </w:p>
    <w:p w14:paraId="1AB70C2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Δεν κινείται φύλλο, ασφαλώς, ούτε </w:t>
      </w:r>
      <w:r>
        <w:rPr>
          <w:rFonts w:eastAsia="Times New Roman" w:cs="Times New Roman"/>
          <w:szCs w:val="24"/>
        </w:rPr>
        <w:t xml:space="preserve">για το πρόγραμμα μείωσης της </w:t>
      </w:r>
      <w:proofErr w:type="spellStart"/>
      <w:r>
        <w:rPr>
          <w:rFonts w:eastAsia="Times New Roman" w:cs="Times New Roman"/>
          <w:szCs w:val="24"/>
        </w:rPr>
        <w:t>νιτρορύπανσης</w:t>
      </w:r>
      <w:proofErr w:type="spellEnd"/>
      <w:r>
        <w:rPr>
          <w:rFonts w:eastAsia="Times New Roman" w:cs="Times New Roman"/>
          <w:szCs w:val="24"/>
        </w:rPr>
        <w:t xml:space="preserve">, το οποίο μετατίθεται για την καλλιεργητική περίοδο 2018-2019, παρά την υπόσχεσή σας ότι θα έτρεχε για την καλλιεργητική περίοδο 2017. </w:t>
      </w:r>
    </w:p>
    <w:p w14:paraId="1AB70C2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Δεν κινείται φύλλο για τα αγροτουριστικά, που ακόμη αναμένονται οι προσκλήσει</w:t>
      </w:r>
      <w:r>
        <w:rPr>
          <w:rFonts w:eastAsia="Times New Roman" w:cs="Times New Roman"/>
          <w:szCs w:val="24"/>
        </w:rPr>
        <w:t xml:space="preserve">ς, και βεβαίως σημαντικά αναπτυξιακά μέτρα για την αγροτική εκπαίδευση, τους γεωργικούς συμβούλους, τις ευρωπαϊκές συμπράξεις καινοτομίας μένουν ομοίως στο συρτάρι. </w:t>
      </w:r>
    </w:p>
    <w:p w14:paraId="1AB70C2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Όσο δε για την εκχώρηση της διαχείρισης του </w:t>
      </w:r>
      <w:r>
        <w:rPr>
          <w:rFonts w:eastAsia="Times New Roman" w:cs="Times New Roman"/>
          <w:szCs w:val="24"/>
        </w:rPr>
        <w:t xml:space="preserve">1/3 </w:t>
      </w:r>
      <w:r>
        <w:rPr>
          <w:rFonts w:eastAsia="Times New Roman" w:cs="Times New Roman"/>
          <w:szCs w:val="24"/>
        </w:rPr>
        <w:t xml:space="preserve">των χρημάτων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π</w:t>
      </w:r>
      <w:r>
        <w:rPr>
          <w:rFonts w:eastAsia="Times New Roman" w:cs="Times New Roman"/>
          <w:szCs w:val="24"/>
        </w:rPr>
        <w:t xml:space="preserve">εριφέρειας </w:t>
      </w:r>
      <w:r>
        <w:rPr>
          <w:rFonts w:eastAsia="Times New Roman" w:cs="Times New Roman"/>
          <w:szCs w:val="24"/>
        </w:rPr>
        <w:t xml:space="preserve">–αρχιτεκτονική της Νέας Δημοκρατίας, την οποία υιοθετήσατε- να υπογραμμίσουμε ότι με τις καθυστερήσεις σας, μόλις τον Οκτώβριο του 2016 μόνο οι νέοι αγρότες έχουν προσκληθεί από τις </w:t>
      </w:r>
      <w:r>
        <w:rPr>
          <w:rFonts w:eastAsia="Times New Roman" w:cs="Times New Roman"/>
          <w:szCs w:val="24"/>
        </w:rPr>
        <w:t>π</w:t>
      </w:r>
      <w:r>
        <w:rPr>
          <w:rFonts w:eastAsia="Times New Roman" w:cs="Times New Roman"/>
          <w:szCs w:val="24"/>
        </w:rPr>
        <w:t xml:space="preserve">εριφέρειες. </w:t>
      </w:r>
    </w:p>
    <w:p w14:paraId="1AB70C2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ενώ η οικονομία πιάνει πάτο και στενάζει για ρευστότητα,</w:t>
      </w:r>
      <w:r>
        <w:rPr>
          <w:rFonts w:eastAsia="Times New Roman" w:cs="Times New Roman"/>
          <w:szCs w:val="24"/>
        </w:rPr>
        <w:t xml:space="preserve"> εσείς γυρνάτε επιδεικτικά την πλάτη στα </w:t>
      </w:r>
      <w:proofErr w:type="spellStart"/>
      <w:r>
        <w:rPr>
          <w:rFonts w:eastAsia="Times New Roman" w:cs="Times New Roman"/>
          <w:szCs w:val="24"/>
        </w:rPr>
        <w:t>προβλεφθέντα</w:t>
      </w:r>
      <w:proofErr w:type="spellEnd"/>
      <w:r>
        <w:rPr>
          <w:rFonts w:eastAsia="Times New Roman" w:cs="Times New Roman"/>
          <w:szCs w:val="24"/>
        </w:rPr>
        <w:t xml:space="preserve"> χρηματοδοτικά εργαλεία τόσο του Προγράμματος Αγροτικής Ανάπτυξης όσο και του σχεδίου </w:t>
      </w:r>
      <w:proofErr w:type="spellStart"/>
      <w:r>
        <w:rPr>
          <w:rFonts w:eastAsia="Times New Roman" w:cs="Times New Roman"/>
          <w:szCs w:val="24"/>
        </w:rPr>
        <w:t>Γιούνκερ</w:t>
      </w:r>
      <w:proofErr w:type="spellEnd"/>
      <w:r>
        <w:rPr>
          <w:rFonts w:eastAsia="Times New Roman" w:cs="Times New Roman"/>
          <w:szCs w:val="24"/>
        </w:rPr>
        <w:t xml:space="preserve"> για 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πολύτιμες δυνατότητες ανάπτυξης συνεργειών με την Ευρωπαϊκή Τράπεζα Επενδύσε</w:t>
      </w:r>
      <w:r>
        <w:rPr>
          <w:rFonts w:eastAsia="Times New Roman" w:cs="Times New Roman"/>
          <w:szCs w:val="24"/>
        </w:rPr>
        <w:t>ων που θα μπορούσαν να χρηματοδοτήσουν, να δανειοδοτήσουν με ευνοϊκούς όρους τους παραγωγούς</w:t>
      </w:r>
      <w:r>
        <w:rPr>
          <w:rFonts w:eastAsia="Times New Roman" w:cs="Times New Roman"/>
          <w:szCs w:val="24"/>
        </w:rPr>
        <w:t xml:space="preserve"> </w:t>
      </w:r>
      <w:r>
        <w:rPr>
          <w:rFonts w:eastAsia="Times New Roman" w:cs="Times New Roman"/>
          <w:szCs w:val="24"/>
        </w:rPr>
        <w:t xml:space="preserve">επενδυτές για την πληρωμή της ίδιας συμμετοχής τους στα διάφορα προγράμματα σε μια εποχή τέτοιας οικονομικής δυσπραγίας. </w:t>
      </w:r>
      <w:r>
        <w:rPr>
          <w:rFonts w:eastAsia="Times New Roman"/>
          <w:bCs/>
        </w:rPr>
        <w:t>Ουραγός η χώρα μας και εδώ.</w:t>
      </w:r>
    </w:p>
    <w:p w14:paraId="1AB70C26" w14:textId="77777777" w:rsidR="002A5811" w:rsidRDefault="009E222F">
      <w:pPr>
        <w:spacing w:line="600" w:lineRule="auto"/>
        <w:ind w:firstLine="720"/>
        <w:contextualSpacing/>
        <w:jc w:val="both"/>
        <w:rPr>
          <w:rFonts w:eastAsia="Times New Roman"/>
          <w:bCs/>
        </w:rPr>
      </w:pPr>
      <w:r>
        <w:rPr>
          <w:rFonts w:eastAsia="Times New Roman"/>
          <w:bCs/>
        </w:rPr>
        <w:t>(Στο σημείο αυ</w:t>
      </w:r>
      <w:r>
        <w:rPr>
          <w:rFonts w:eastAsia="Times New Roman"/>
          <w:bCs/>
        </w:rPr>
        <w:t>τό κτυπάει το κουδούνι λήξεως του χρόνου ομιλίας της κυρίας Βουλευτού)</w:t>
      </w:r>
    </w:p>
    <w:p w14:paraId="1AB70C27" w14:textId="77777777" w:rsidR="002A5811" w:rsidRDefault="009E222F">
      <w:pPr>
        <w:spacing w:line="600" w:lineRule="auto"/>
        <w:ind w:firstLine="720"/>
        <w:contextualSpacing/>
        <w:jc w:val="both"/>
        <w:rPr>
          <w:rFonts w:eastAsia="Times New Roman"/>
          <w:bCs/>
        </w:rPr>
      </w:pPr>
      <w:r>
        <w:rPr>
          <w:rFonts w:eastAsia="Times New Roman"/>
          <w:bCs/>
        </w:rPr>
        <w:t>Θα χρειαστώ ένα λεπτό ακόμα, κύριε Πρόεδρε.</w:t>
      </w:r>
    </w:p>
    <w:p w14:paraId="1AB70C28" w14:textId="77777777" w:rsidR="002A5811" w:rsidRDefault="009E222F">
      <w:pPr>
        <w:spacing w:line="600" w:lineRule="auto"/>
        <w:ind w:firstLine="720"/>
        <w:contextualSpacing/>
        <w:jc w:val="both"/>
        <w:rPr>
          <w:rFonts w:eastAsia="Times New Roman"/>
          <w:bCs/>
        </w:rPr>
      </w:pPr>
      <w:r>
        <w:rPr>
          <w:rFonts w:eastAsia="Times New Roman"/>
          <w:bCs/>
        </w:rPr>
        <w:t xml:space="preserve">Βρέχει χρήμα, κύριε Υπουργέ, και εσείς κρατάτε ομπρέλα. Μόλις χθες υπογράψατε την </w:t>
      </w:r>
      <w:r>
        <w:rPr>
          <w:rFonts w:eastAsia="Times New Roman"/>
          <w:bCs/>
          <w:lang w:val="en-US"/>
        </w:rPr>
        <w:t>ex</w:t>
      </w:r>
      <w:r>
        <w:rPr>
          <w:rFonts w:eastAsia="Times New Roman"/>
          <w:bCs/>
        </w:rPr>
        <w:t xml:space="preserve"> </w:t>
      </w:r>
      <w:r>
        <w:rPr>
          <w:rFonts w:eastAsia="Times New Roman"/>
          <w:bCs/>
          <w:lang w:val="en-US"/>
        </w:rPr>
        <w:t>ante</w:t>
      </w:r>
      <w:r>
        <w:rPr>
          <w:rFonts w:eastAsia="Times New Roman"/>
          <w:bCs/>
        </w:rPr>
        <w:t xml:space="preserve"> αξιολόγηση με την Ευρωπαϊκή Τράπεζα Επενδύσεων των </w:t>
      </w:r>
      <w:r>
        <w:rPr>
          <w:rFonts w:eastAsia="Times New Roman"/>
          <w:bCs/>
        </w:rPr>
        <w:t xml:space="preserve">συγκεκριμένων χρηματοδοτικών εργαλείων, που θα χρειαστούν έξι έως οκτώ μήνες για να ολοκληρωθεί αυτή η αξιολόγηση, όταν η Ρουμανία έχει πάρει ήδη 87 εκατομμύρια, η Εσθονία 34 εκατομμύρια, η Ιταλία 105 εκατομμύρια, η </w:t>
      </w:r>
      <w:r>
        <w:rPr>
          <w:rFonts w:eastAsia="Times New Roman"/>
          <w:bCs/>
        </w:rPr>
        <w:lastRenderedPageBreak/>
        <w:t>Ιρλανδία 100 εκατομμύρια, η Δανία 24 εκα</w:t>
      </w:r>
      <w:r>
        <w:rPr>
          <w:rFonts w:eastAsia="Times New Roman"/>
          <w:bCs/>
        </w:rPr>
        <w:t xml:space="preserve">τομμύρια, ενώ η Βουλγαρία, η Σλοβενία, η Λετονία ολοκληρώνουν με γοργά βήματα την αξιολόγηση. </w:t>
      </w:r>
    </w:p>
    <w:p w14:paraId="1AB70C29" w14:textId="77777777" w:rsidR="002A5811" w:rsidRDefault="009E222F">
      <w:pPr>
        <w:spacing w:line="600" w:lineRule="auto"/>
        <w:ind w:firstLine="720"/>
        <w:contextualSpacing/>
        <w:jc w:val="both"/>
        <w:rPr>
          <w:rFonts w:eastAsia="Times New Roman"/>
          <w:bCs/>
        </w:rPr>
      </w:pPr>
      <w:r>
        <w:rPr>
          <w:rFonts w:eastAsia="Times New Roman"/>
          <w:bCs/>
        </w:rPr>
        <w:t>Ίδια και χειρότερη κατάσταση με το ΠΑΑ σημειώνεται και στο Επιχειρησιακό Πρόγραμμα Αλιείας και Θάλασσας, η απορρόφηση του οποίου αγγίζει μόλις το 1%, σε έναν τομ</w:t>
      </w:r>
      <w:r>
        <w:rPr>
          <w:rFonts w:eastAsia="Times New Roman"/>
          <w:bCs/>
        </w:rPr>
        <w:t xml:space="preserve">έα με μεγάλη κοινωνικοοικονομική βαρύτητα, όπως η αλιεία, που εξαρτά πάνω από τριάντα χιλιάδες θέσεις εργασίας. </w:t>
      </w:r>
    </w:p>
    <w:p w14:paraId="1AB70C2A" w14:textId="77777777" w:rsidR="002A5811" w:rsidRDefault="009E222F">
      <w:pPr>
        <w:spacing w:line="600" w:lineRule="auto"/>
        <w:ind w:firstLine="720"/>
        <w:contextualSpacing/>
        <w:jc w:val="both"/>
        <w:rPr>
          <w:rFonts w:eastAsia="Times New Roman"/>
          <w:bCs/>
        </w:rPr>
      </w:pPr>
      <w:r>
        <w:rPr>
          <w:rFonts w:eastAsia="Times New Roman"/>
          <w:bCs/>
        </w:rPr>
        <w:t>Κατόπιν τούτων, επερωτάστε, κύριοι Υπουργοί: Πότε, επιτέλους, θα προκηρύξετε το σύνολο των μέτρων του νέου Προγράμματος Αγροτικής Ανάπτυξης 201</w:t>
      </w:r>
      <w:r>
        <w:rPr>
          <w:rFonts w:eastAsia="Times New Roman"/>
          <w:bCs/>
        </w:rPr>
        <w:t>4-2020; Ποιες προκηρύξεις και πότε συγκεκριμένα αναμένονται; Πότε θα γίνει η επόμενη προκήρυξη για τις βιολογικές καλλιέργειες και ποιους θα αφορά; Τι μέλλει γενέσθαι με τους αποκλεισμούς όλων των κτηνοτρόφων αλλά και χιλιάδων αγροτών από το εν λόγω μέτρο;</w:t>
      </w:r>
      <w:r>
        <w:rPr>
          <w:rFonts w:eastAsia="Times New Roman"/>
          <w:bCs/>
        </w:rPr>
        <w:t xml:space="preserve"> Πώς θα αναπληρωθούν τα χρήματα του 2017</w:t>
      </w:r>
      <w:r>
        <w:rPr>
          <w:rFonts w:eastAsia="Times New Roman"/>
          <w:bCs/>
        </w:rPr>
        <w:t>,</w:t>
      </w:r>
      <w:r>
        <w:rPr>
          <w:rFonts w:eastAsia="Times New Roman"/>
          <w:bCs/>
        </w:rPr>
        <w:t xml:space="preserve"> που οι εν λόγω δικαιούχοι έχασαν εξαιτίας των χειρισμών σας και πώς άραγε θα αναπληρωθεί η απώλεια του πρώτου έτους εφαρμογής του προγράμματος; Τι θα γίνει με τα αναπτυξιακά χρηματοδοτικά εργαλεία και το σχέδιο </w:t>
      </w:r>
      <w:proofErr w:type="spellStart"/>
      <w:r>
        <w:rPr>
          <w:rFonts w:eastAsia="Times New Roman"/>
          <w:bCs/>
        </w:rPr>
        <w:lastRenderedPageBreak/>
        <w:t>Γιο</w:t>
      </w:r>
      <w:r>
        <w:rPr>
          <w:rFonts w:eastAsia="Times New Roman"/>
          <w:bCs/>
        </w:rPr>
        <w:t>ύνκερ</w:t>
      </w:r>
      <w:proofErr w:type="spellEnd"/>
      <w:r>
        <w:rPr>
          <w:rFonts w:eastAsia="Times New Roman"/>
          <w:bCs/>
        </w:rPr>
        <w:t xml:space="preserve">; Τι σχεδιασμός υπάρχει και τι χρονικός ορίζοντας; Ποιο είναι το χρονοδιάγραμμα προκηρύξεων για την αλιεία; </w:t>
      </w:r>
    </w:p>
    <w:p w14:paraId="1AB70C2B" w14:textId="77777777" w:rsidR="002A5811" w:rsidRDefault="009E222F">
      <w:pPr>
        <w:spacing w:line="600" w:lineRule="auto"/>
        <w:ind w:firstLine="720"/>
        <w:contextualSpacing/>
        <w:jc w:val="both"/>
        <w:rPr>
          <w:rFonts w:eastAsia="Times New Roman"/>
          <w:bCs/>
        </w:rPr>
      </w:pPr>
      <w:r>
        <w:rPr>
          <w:rFonts w:eastAsia="Times New Roman"/>
          <w:bCs/>
        </w:rPr>
        <w:t xml:space="preserve">Σας ευχαριστώ. </w:t>
      </w:r>
    </w:p>
    <w:p w14:paraId="1AB70C2C" w14:textId="77777777" w:rsidR="002A5811" w:rsidRDefault="009E222F">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AB70C2D" w14:textId="77777777" w:rsidR="002A5811" w:rsidRDefault="009E222F">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Ευχαριστούμε την κ. Αραμπατζή.</w:t>
      </w:r>
    </w:p>
    <w:p w14:paraId="1AB70C2E" w14:textId="77777777" w:rsidR="002A5811" w:rsidRDefault="009E222F">
      <w:pPr>
        <w:spacing w:line="600" w:lineRule="auto"/>
        <w:ind w:firstLine="720"/>
        <w:contextualSpacing/>
        <w:jc w:val="both"/>
        <w:rPr>
          <w:rFonts w:eastAsia="Times New Roman"/>
          <w:bCs/>
        </w:rPr>
      </w:pPr>
      <w:r>
        <w:rPr>
          <w:rFonts w:eastAsia="Times New Roman"/>
          <w:bCs/>
        </w:rPr>
        <w:t>Τον λόγ</w:t>
      </w:r>
      <w:r>
        <w:rPr>
          <w:rFonts w:eastAsia="Times New Roman"/>
          <w:bCs/>
        </w:rPr>
        <w:t xml:space="preserve">ο έχει ο επόμενος επερωτών Βουλευτής, ο κ. Γεώργιος </w:t>
      </w:r>
      <w:proofErr w:type="spellStart"/>
      <w:r>
        <w:rPr>
          <w:rFonts w:eastAsia="Times New Roman"/>
          <w:bCs/>
        </w:rPr>
        <w:t>Στύλιος</w:t>
      </w:r>
      <w:proofErr w:type="spellEnd"/>
      <w:r>
        <w:rPr>
          <w:rFonts w:eastAsia="Times New Roman"/>
          <w:bCs/>
        </w:rPr>
        <w:t xml:space="preserve">. </w:t>
      </w:r>
    </w:p>
    <w:p w14:paraId="1AB70C2F" w14:textId="77777777" w:rsidR="002A5811" w:rsidRDefault="009E222F">
      <w:pPr>
        <w:spacing w:line="600" w:lineRule="auto"/>
        <w:ind w:firstLine="720"/>
        <w:contextualSpacing/>
        <w:jc w:val="both"/>
        <w:rPr>
          <w:rFonts w:eastAsia="Times New Roman"/>
          <w:bCs/>
        </w:rPr>
      </w:pPr>
      <w:r>
        <w:rPr>
          <w:rFonts w:eastAsia="Times New Roman"/>
          <w:b/>
          <w:bCs/>
        </w:rPr>
        <w:t>ΓΕΩΡΓΙΟΣ ΣΤΥΛΙΟΣ:</w:t>
      </w:r>
      <w:r>
        <w:rPr>
          <w:rFonts w:eastAsia="Times New Roman"/>
          <w:bCs/>
        </w:rPr>
        <w:t xml:space="preserve"> Κύριε Πρόεδρε, κύριοι Υπουργοί, κυρίες και κύριοι συνάδελφοι, ας θυμηθούμε μερικά «γκρίζα» σημεία της Κυβέρνησης και κατ’ επέκταση της διαχείρισης της πολιτικής ηγεσίας του Υπο</w:t>
      </w:r>
      <w:r>
        <w:rPr>
          <w:rFonts w:eastAsia="Times New Roman"/>
          <w:bCs/>
        </w:rPr>
        <w:t xml:space="preserve">υργείου Αγροτικής Ανάπτυξης και Τροφίμων. </w:t>
      </w:r>
    </w:p>
    <w:p w14:paraId="1AB70C30" w14:textId="77777777" w:rsidR="002A5811" w:rsidRDefault="009E222F">
      <w:pPr>
        <w:spacing w:line="600" w:lineRule="auto"/>
        <w:ind w:firstLine="720"/>
        <w:contextualSpacing/>
        <w:jc w:val="both"/>
        <w:rPr>
          <w:rFonts w:eastAsia="Times New Roman"/>
          <w:bCs/>
        </w:rPr>
      </w:pPr>
      <w:r>
        <w:rPr>
          <w:rFonts w:eastAsia="Times New Roman"/>
          <w:bCs/>
        </w:rPr>
        <w:t>Για να δούμε ποια είναι τα έργα και οι ημέρες σας. Αυξήσατε τον ΦΠΑ στα αγροτικά εφόδια από το 13% στο 24%. Αυξήσατε τη φορολογία εισοδήματος από το 13% στο 22% έως 45%. Αυξήσατε την προκαταβολή φόρου από το 75% σ</w:t>
      </w:r>
      <w:r>
        <w:rPr>
          <w:rFonts w:eastAsia="Times New Roman"/>
          <w:bCs/>
        </w:rPr>
        <w:t>το 100%.</w:t>
      </w:r>
    </w:p>
    <w:p w14:paraId="1AB70C3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Φορολογήσατε για πρώτη φορά τις βασικές αγροτικές ενισχύσεις και επιδοτήσεις. Καταργήσατε την έκπτωση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 xml:space="preserve">ατανάλωσης στο αγροτικό πετρέλαιο. Αυξήθηκε το κόστος </w:t>
      </w:r>
      <w:r>
        <w:rPr>
          <w:rFonts w:eastAsia="Times New Roman" w:cs="Times New Roman"/>
          <w:szCs w:val="24"/>
        </w:rPr>
        <w:lastRenderedPageBreak/>
        <w:t>ενέργειας των αγροτών μέσω της αύξησης των τιμολογίων της ΔΕΗ. Αυξήθηκαν</w:t>
      </w:r>
      <w:r>
        <w:rPr>
          <w:rFonts w:eastAsia="Times New Roman" w:cs="Times New Roman"/>
          <w:szCs w:val="24"/>
        </w:rPr>
        <w:t xml:space="preserve"> υπέρμετρα οι ασφαλιστικές εισφορές.</w:t>
      </w:r>
    </w:p>
    <w:p w14:paraId="1AB70C3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Αυτά είναι τα έργα και ημέρες της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από το 2015 μέχρι και σήμερα.</w:t>
      </w:r>
    </w:p>
    <w:p w14:paraId="1AB70C3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το θέμα της σημερινής επερώτησης. Το νέο Πρόγραμμα Αγροτικής Ανάπτυξης σχεδιάστηκε και υποβλήθηκε τον Ιούλιο του </w:t>
      </w:r>
      <w:r>
        <w:rPr>
          <w:rFonts w:eastAsia="Times New Roman" w:cs="Times New Roman"/>
          <w:szCs w:val="24"/>
        </w:rPr>
        <w:t xml:space="preserve">2014 από τη δική μας </w:t>
      </w:r>
      <w:r>
        <w:rPr>
          <w:rFonts w:eastAsia="Times New Roman" w:cs="Times New Roman"/>
          <w:szCs w:val="24"/>
        </w:rPr>
        <w:t>κ</w:t>
      </w:r>
      <w:r>
        <w:rPr>
          <w:rFonts w:eastAsia="Times New Roman" w:cs="Times New Roman"/>
          <w:szCs w:val="24"/>
        </w:rPr>
        <w:t>υβέρνηση, της Νέας Δημοκρατίας, η οποία και διασφάλισε 6 δισεκατομμύρια ευρώ για την περίοδο 2014-2020 -4,7 δισεκατομμύρια κοινοτική συμμετοχή και 1,3 δισεκατομμύρια η εθνική συμμετοχή- καθώς και 14 δισεκατομμύρια των άμεσων ενισχύσεω</w:t>
      </w:r>
      <w:r>
        <w:rPr>
          <w:rFonts w:eastAsia="Times New Roman" w:cs="Times New Roman"/>
          <w:szCs w:val="24"/>
        </w:rPr>
        <w:t>ν στους αγρότες.</w:t>
      </w:r>
    </w:p>
    <w:p w14:paraId="1AB70C3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Σας προκαλούμε. Η Κυβέρνησή σας, εσείς, δεν αυξήσατε ούτε κατά </w:t>
      </w:r>
      <w:r>
        <w:rPr>
          <w:rFonts w:eastAsia="Times New Roman" w:cs="Times New Roman"/>
          <w:szCs w:val="24"/>
        </w:rPr>
        <w:t xml:space="preserve">1 </w:t>
      </w:r>
      <w:r>
        <w:rPr>
          <w:rFonts w:eastAsia="Times New Roman" w:cs="Times New Roman"/>
          <w:szCs w:val="24"/>
        </w:rPr>
        <w:t>ευρώ την κοινοτική συμμετοχή στη χρηματοδότηση του συγκεκριμένου προγράμματος. Αν λέμε ψέματα, να έλθετε να μας διαψεύσετε με στοιχεία και αποδείξεις.</w:t>
      </w:r>
    </w:p>
    <w:p w14:paraId="1AB70C3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Το δήθεν </w:t>
      </w:r>
      <w:proofErr w:type="spellStart"/>
      <w:r>
        <w:rPr>
          <w:rFonts w:eastAsia="Times New Roman" w:cs="Times New Roman"/>
          <w:szCs w:val="24"/>
        </w:rPr>
        <w:t>επικαιροποιημένο</w:t>
      </w:r>
      <w:proofErr w:type="spellEnd"/>
      <w:r>
        <w:rPr>
          <w:rFonts w:eastAsia="Times New Roman" w:cs="Times New Roman"/>
          <w:szCs w:val="24"/>
        </w:rPr>
        <w:t xml:space="preserve"> Πρόγραμμα Αγροτικής Ανάπτυξης</w:t>
      </w:r>
      <w:r>
        <w:rPr>
          <w:rFonts w:eastAsia="Times New Roman" w:cs="Times New Roman"/>
          <w:szCs w:val="24"/>
        </w:rPr>
        <w:t>,</w:t>
      </w:r>
      <w:r>
        <w:rPr>
          <w:rFonts w:eastAsia="Times New Roman" w:cs="Times New Roman"/>
          <w:szCs w:val="24"/>
        </w:rPr>
        <w:t xml:space="preserve"> δεν συμπεριλαμβάνει τίποτα άλλο εκτός από τεχνικές διορθώσεις και αλλαγές, που πάντοτε γίνονται όταν υποβάλλεται ένα πρόγραμμα χιλίων και πλέον σελίδων, ένα πρόγραμμα με </w:t>
      </w:r>
      <w:r>
        <w:rPr>
          <w:rFonts w:eastAsia="Times New Roman" w:cs="Times New Roman"/>
          <w:szCs w:val="24"/>
        </w:rPr>
        <w:lastRenderedPageBreak/>
        <w:t>δομή και φιλοσοφία, που αφορούν διορθώ</w:t>
      </w:r>
      <w:r>
        <w:rPr>
          <w:rFonts w:eastAsia="Times New Roman" w:cs="Times New Roman"/>
          <w:szCs w:val="24"/>
        </w:rPr>
        <w:t>σεις τεχνικού χαρακτήρα, καθώς και ανακατανομές στους προϋπολογισμούς τους οποίους κάνατε.</w:t>
      </w:r>
    </w:p>
    <w:p w14:paraId="1AB70C3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Σας καλώ, λοιπόν, να μας πείτε, κύριε Υπουργέ, τι αλλάξατε στη βασική φιλοσοφία του προγράμματος που είχε καταθέσει η Νέα Δημοκρατία, σε τι ήταν λάθος το προηγούμενο</w:t>
      </w:r>
      <w:r>
        <w:rPr>
          <w:rFonts w:eastAsia="Times New Roman" w:cs="Times New Roman"/>
          <w:szCs w:val="24"/>
        </w:rPr>
        <w:t xml:space="preserve"> πρόγραμμα και ποια είναι η δική σας συμβολή, η δική σας προστιθέμενη αξία, η δική σας νέα κατεύθυνση.</w:t>
      </w:r>
    </w:p>
    <w:p w14:paraId="1AB70C3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Οι αλλαγές δε που αναφέρατε είναι αποτέλεσμα της αδράνειάς σας και είχαν ως συνέπεια 900 εκατομμύρια του προηγούμενου προγράμματος, του 2007-2014, να μην</w:t>
      </w:r>
      <w:r>
        <w:rPr>
          <w:rFonts w:eastAsia="Times New Roman" w:cs="Times New Roman"/>
          <w:szCs w:val="24"/>
        </w:rPr>
        <w:t xml:space="preserve"> </w:t>
      </w:r>
      <w:proofErr w:type="spellStart"/>
      <w:r>
        <w:rPr>
          <w:rFonts w:eastAsia="Times New Roman" w:cs="Times New Roman"/>
          <w:szCs w:val="24"/>
        </w:rPr>
        <w:t>απορροφηθούν</w:t>
      </w:r>
      <w:proofErr w:type="spellEnd"/>
      <w:r>
        <w:rPr>
          <w:rFonts w:eastAsia="Times New Roman" w:cs="Times New Roman"/>
          <w:szCs w:val="24"/>
        </w:rPr>
        <w:t xml:space="preserve"> μέσα στο 2015, έτσι όπως είχε συμφωνηθεί και έτσι όπως προβλεπόταν. Άρα χάθηκαν από το προηγούμενο πρόγραμμα αυτά τα 900 εκατομμύρια, έγιναν γέφυρα και τα μεταφέρατε στο επόμενο πρόγραμμα, στο 2014-2020.</w:t>
      </w:r>
    </w:p>
    <w:p w14:paraId="1AB70C3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Τι είχε αυτό ως συνέπεια; Ποιο ήταν το</w:t>
      </w:r>
      <w:r>
        <w:rPr>
          <w:rFonts w:eastAsia="Times New Roman" w:cs="Times New Roman"/>
          <w:szCs w:val="24"/>
        </w:rPr>
        <w:t xml:space="preserve"> αποτέλεσμα; Τα χρήματα που θα μπορούσαμε να απορροφήσουμε από το πρόγραμμα 2014-2020, τα 6,7 δισεκατομμύρια, να μειωθούν κατά 900 εκατομμύρια. Και όλα αυτά γιατί; Διότι αδρανήσατε, καθυστερήσατε. Ήρθατε, λοιπόν, μετά από δέκα μήνες στη διακυβέρνηση της χώ</w:t>
      </w:r>
      <w:r>
        <w:rPr>
          <w:rFonts w:eastAsia="Times New Roman" w:cs="Times New Roman"/>
          <w:szCs w:val="24"/>
        </w:rPr>
        <w:t xml:space="preserve">ρας, </w:t>
      </w:r>
      <w:r>
        <w:rPr>
          <w:rFonts w:eastAsia="Times New Roman" w:cs="Times New Roman"/>
          <w:szCs w:val="24"/>
        </w:rPr>
        <w:lastRenderedPageBreak/>
        <w:t>όταν κάνατε τη σκληρή διαπραγμάτευση και τα περάσατε στο επόμενο πρόγραμμα.</w:t>
      </w:r>
    </w:p>
    <w:p w14:paraId="1AB70C3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Αυτό είχε ως συνέπεια να μειωθεί το υπάρχον πρόγραμμα και άρα να στερούμαστε πόρους και χρήματα, που τόσο πολύ τα έχουν ανάγκη σήμερα οι Έλληνες αγρότες.</w:t>
      </w:r>
    </w:p>
    <w:p w14:paraId="1AB70C3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σας προλάβω, κύριε Υπουργέ, έχω ψάξει με τους συνεργάτες μου κι εγώ τις υπουργικές σας αποφάσεις και τα δελτία </w:t>
      </w:r>
      <w:r>
        <w:rPr>
          <w:rFonts w:eastAsia="Times New Roman" w:cs="Times New Roman"/>
          <w:szCs w:val="24"/>
        </w:rPr>
        <w:t>Τ</w:t>
      </w:r>
      <w:r>
        <w:rPr>
          <w:rFonts w:eastAsia="Times New Roman" w:cs="Times New Roman"/>
          <w:szCs w:val="24"/>
        </w:rPr>
        <w:t xml:space="preserve">ύπου του Υπουργείου σας για όλη την περίοδο του 2015, από τον Γενάρη μέχρι και τέλος Οκτωβρίου. Υπάρχουν τέσσερα δελτία </w:t>
      </w:r>
      <w:r>
        <w:rPr>
          <w:rFonts w:eastAsia="Times New Roman" w:cs="Times New Roman"/>
          <w:szCs w:val="24"/>
        </w:rPr>
        <w:t>Τ</w:t>
      </w:r>
      <w:r>
        <w:rPr>
          <w:rFonts w:eastAsia="Times New Roman" w:cs="Times New Roman"/>
          <w:szCs w:val="24"/>
        </w:rPr>
        <w:t xml:space="preserve">ύπου που αφορούν </w:t>
      </w:r>
      <w:r>
        <w:rPr>
          <w:rFonts w:eastAsia="Times New Roman" w:cs="Times New Roman"/>
          <w:szCs w:val="24"/>
        </w:rPr>
        <w:t>στο Πρόγραμμα Αγροτικής Ανάπτυξης και τέσσερις μόνο υπουργικές αποφάσεις που αλλάζουν και κάνουν μια ανακατανομή στις κοινοτικές ενισχύσεις. Αυτό είναι το έργο σας. Αυτό είναι δημοσιευμένο και αυτό είναι καταγεγραμμένο.</w:t>
      </w:r>
    </w:p>
    <w:p w14:paraId="1AB70C3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Πείτε, μας λοιπόν, ποιες αποφάσεις π</w:t>
      </w:r>
      <w:r>
        <w:rPr>
          <w:rFonts w:eastAsia="Times New Roman" w:cs="Times New Roman"/>
          <w:szCs w:val="24"/>
        </w:rPr>
        <w:t>ήρατε, πότε τις πήρατε, τι πράξατε μέσα στο 2015, για να πάρουμε εμπρός, για να τρέξουμε, για να ξεκινήσουμε; Γνωρίζουμε που βρισκόμαστε. Γνωρίζουμε ποιες είναι οι συνθήκες.</w:t>
      </w:r>
    </w:p>
    <w:p w14:paraId="1AB70C3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r>
        <w:rPr>
          <w:rFonts w:eastAsia="Times New Roman" w:cs="Times New Roman"/>
          <w:szCs w:val="24"/>
        </w:rPr>
        <w:t>)</w:t>
      </w:r>
    </w:p>
    <w:p w14:paraId="1AB70C3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χρειαστώ λίγο χρόνο ακόμη, κύριε Πρόεδρε, ένα με δύο λεπτά. </w:t>
      </w:r>
    </w:p>
    <w:p w14:paraId="1AB70C3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Έχετε και δικαίωμα δευτερολογίας.</w:t>
      </w:r>
    </w:p>
    <w:p w14:paraId="1AB70C3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Θα τον πάρω από τη δευτερολογία μου. Ένα λεπτό ακόμη.</w:t>
      </w:r>
    </w:p>
    <w:p w14:paraId="1AB70C4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Πείτε μας, λοιπόν, κύριε Υπουργέ, ποιες είναι οι δ</w:t>
      </w:r>
      <w:r>
        <w:rPr>
          <w:rFonts w:eastAsia="Times New Roman" w:cs="Times New Roman"/>
          <w:szCs w:val="24"/>
        </w:rPr>
        <w:t xml:space="preserve">ικές σας τροποποιήσεις, οι αποφάσεις που πήρατε σ’ αυτό το διάστημα, διότι </w:t>
      </w:r>
      <w:proofErr w:type="spellStart"/>
      <w:r>
        <w:rPr>
          <w:rFonts w:eastAsia="Times New Roman" w:cs="Times New Roman"/>
          <w:szCs w:val="24"/>
        </w:rPr>
        <w:t>φαλκιδεύσατε</w:t>
      </w:r>
      <w:proofErr w:type="spellEnd"/>
      <w:r>
        <w:rPr>
          <w:rFonts w:eastAsia="Times New Roman" w:cs="Times New Roman"/>
          <w:szCs w:val="24"/>
        </w:rPr>
        <w:t xml:space="preserve"> την εξέλιξη του προγράμματος;</w:t>
      </w:r>
    </w:p>
    <w:p w14:paraId="1AB70C4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Ζούμε ανάμεσα στους αγρότες. Ζούμε στην ελληνική περιφέρεια. Βιώνουμε κάθε μέρα τα προβλήματά τους και την οικονομική κρίση. Διαπιστώνουμε</w:t>
      </w:r>
      <w:r>
        <w:rPr>
          <w:rFonts w:eastAsia="Times New Roman" w:cs="Times New Roman"/>
          <w:szCs w:val="24"/>
        </w:rPr>
        <w:t xml:space="preserve"> ότι ενώ υπάρχουν χρήματα, εμείς σφυρίζουμε αλλού και βλέπουμε προς άλλες κατευθύνσεις.</w:t>
      </w:r>
    </w:p>
    <w:p w14:paraId="1AB70C4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Θέλω να σας κάνω μια επισήμανση</w:t>
      </w:r>
      <w:r>
        <w:rPr>
          <w:rFonts w:eastAsia="Times New Roman" w:cs="Times New Roman"/>
          <w:szCs w:val="24"/>
        </w:rPr>
        <w:t>.</w:t>
      </w:r>
      <w:r>
        <w:rPr>
          <w:rFonts w:eastAsia="Times New Roman" w:cs="Times New Roman"/>
          <w:szCs w:val="24"/>
        </w:rPr>
        <w:t xml:space="preserve"> Για ποιο</w:t>
      </w:r>
      <w:r>
        <w:rPr>
          <w:rFonts w:eastAsia="Times New Roman" w:cs="Times New Roman"/>
          <w:szCs w:val="24"/>
        </w:rPr>
        <w:t>ν</w:t>
      </w:r>
      <w:r>
        <w:rPr>
          <w:rFonts w:eastAsia="Times New Roman" w:cs="Times New Roman"/>
          <w:szCs w:val="24"/>
        </w:rPr>
        <w:t xml:space="preserve"> λόγο, κύριε Υπουργέ, αποκλείσατε από το μέτρο της βιολογικής γεωργίας, που οι δικές σας λανθασμένες ενέργειες τίναξαν το πρόγ</w:t>
      </w:r>
      <w:r>
        <w:rPr>
          <w:rFonts w:eastAsia="Times New Roman" w:cs="Times New Roman"/>
          <w:szCs w:val="24"/>
        </w:rPr>
        <w:t>ραμμα στον αέρα -από δώδεκα χιλιάδες δικαιούχους πήγαμε στους εξήντα τέσσερις που έχουν υποβάλει αίτηση- και ήρθατε μετά από αλλαγές επί αλλαγών αποφάσεων</w:t>
      </w:r>
      <w:r>
        <w:rPr>
          <w:rFonts w:eastAsia="Times New Roman" w:cs="Times New Roman"/>
          <w:szCs w:val="24"/>
        </w:rPr>
        <w:t>,</w:t>
      </w:r>
      <w:r>
        <w:rPr>
          <w:rFonts w:eastAsia="Times New Roman" w:cs="Times New Roman"/>
          <w:szCs w:val="24"/>
        </w:rPr>
        <w:t xml:space="preserve"> να πείτε ότι αποκλείουμε όλη την </w:t>
      </w:r>
      <w:r>
        <w:rPr>
          <w:rFonts w:eastAsia="Times New Roman" w:cs="Times New Roman"/>
          <w:szCs w:val="24"/>
        </w:rPr>
        <w:lastRenderedPageBreak/>
        <w:t>κτηνοτροφία; Αποκλείσατε την κτηνοτροφία, όταν ξέρετε ότι τα δυναμι</w:t>
      </w:r>
      <w:r>
        <w:rPr>
          <w:rFonts w:eastAsia="Times New Roman" w:cs="Times New Roman"/>
          <w:szCs w:val="24"/>
        </w:rPr>
        <w:t xml:space="preserve">κά μας προϊόντα προέρχονται από τη ζωική παραγωγή, διότι τινάχθηκε το συγκεκριμένο πρόγραμμα στον αέρα. </w:t>
      </w:r>
    </w:p>
    <w:p w14:paraId="1AB70C4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Σας καλούμε, λοιπόν, κύριε Υπουργέ, να μας πείτε</w:t>
      </w:r>
      <w:r>
        <w:rPr>
          <w:rFonts w:eastAsia="Times New Roman" w:cs="Times New Roman"/>
          <w:szCs w:val="24"/>
        </w:rPr>
        <w:t>.</w:t>
      </w:r>
      <w:r>
        <w:rPr>
          <w:rFonts w:eastAsia="Times New Roman" w:cs="Times New Roman"/>
          <w:szCs w:val="24"/>
        </w:rPr>
        <w:t xml:space="preserve"> Για ποιον λόγο δεν προχωρήσατε στο μέτρο των γεωργικών συμβούλων, όταν αναμένουμε, όπως έχετε πει κι </w:t>
      </w:r>
      <w:r>
        <w:rPr>
          <w:rFonts w:eastAsia="Times New Roman" w:cs="Times New Roman"/>
          <w:szCs w:val="24"/>
        </w:rPr>
        <w:t>εσείς, πάνω από χίλιο</w:t>
      </w:r>
      <w:r>
        <w:rPr>
          <w:rFonts w:eastAsia="Times New Roman" w:cs="Times New Roman"/>
          <w:szCs w:val="24"/>
        </w:rPr>
        <w:t>υς</w:t>
      </w:r>
      <w:r>
        <w:rPr>
          <w:rFonts w:eastAsia="Times New Roman" w:cs="Times New Roman"/>
          <w:szCs w:val="24"/>
        </w:rPr>
        <w:t xml:space="preserve"> γεωπόνο</w:t>
      </w:r>
      <w:r>
        <w:rPr>
          <w:rFonts w:eastAsia="Times New Roman" w:cs="Times New Roman"/>
          <w:szCs w:val="24"/>
        </w:rPr>
        <w:t>υς</w:t>
      </w:r>
      <w:r>
        <w:rPr>
          <w:rFonts w:eastAsia="Times New Roman" w:cs="Times New Roman"/>
          <w:szCs w:val="24"/>
        </w:rPr>
        <w:t xml:space="preserve"> και τεχνολόγο</w:t>
      </w:r>
      <w:r>
        <w:rPr>
          <w:rFonts w:eastAsia="Times New Roman" w:cs="Times New Roman"/>
          <w:szCs w:val="24"/>
        </w:rPr>
        <w:t>υς</w:t>
      </w:r>
      <w:r>
        <w:rPr>
          <w:rFonts w:eastAsia="Times New Roman" w:cs="Times New Roman"/>
          <w:szCs w:val="24"/>
        </w:rPr>
        <w:t xml:space="preserve"> γεωπόνο</w:t>
      </w:r>
      <w:r>
        <w:rPr>
          <w:rFonts w:eastAsia="Times New Roman" w:cs="Times New Roman"/>
          <w:szCs w:val="24"/>
        </w:rPr>
        <w:t>υς</w:t>
      </w:r>
      <w:r>
        <w:rPr>
          <w:rFonts w:eastAsia="Times New Roman" w:cs="Times New Roman"/>
          <w:szCs w:val="24"/>
        </w:rPr>
        <w:t xml:space="preserve"> να απασχοληθούν στον συγκεκριμένο τομέα το επόμενο διάστημα; Έχουμε τη δυνατότητα να καθυστερούμε; Γνωρίζετε ποιες είναι οι συνθήκες; Γνωρίζετε ποιο είναι το ύψος της ανεργίας; Ή μήπως θα πάμε σε </w:t>
      </w:r>
      <w:r>
        <w:rPr>
          <w:rFonts w:eastAsia="Times New Roman" w:cs="Times New Roman"/>
          <w:szCs w:val="24"/>
        </w:rPr>
        <w:t xml:space="preserve">τετράωρα και σε μερική απασχόληση και για τους γεωπόνους. </w:t>
      </w:r>
    </w:p>
    <w:p w14:paraId="1AB70C4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ελληνική περιφέρεια έχει ανάγκη από επιστήμονες, γεωπόνους, τεχνολόγους γεωπόνους, που έχουν αποφοιτήσει από τα ιδρύματά </w:t>
      </w:r>
      <w:r>
        <w:rPr>
          <w:rFonts w:eastAsia="Times New Roman" w:cs="Times New Roman"/>
          <w:szCs w:val="24"/>
        </w:rPr>
        <w:t>μας,</w:t>
      </w:r>
      <w:r>
        <w:rPr>
          <w:rFonts w:eastAsia="Times New Roman" w:cs="Times New Roman"/>
          <w:szCs w:val="24"/>
        </w:rPr>
        <w:t xml:space="preserve"> να δώσουν συμβουλές στους γεωργούς και τους παραγωγούς μας για</w:t>
      </w:r>
      <w:r>
        <w:rPr>
          <w:rFonts w:eastAsia="Times New Roman" w:cs="Times New Roman"/>
          <w:szCs w:val="24"/>
        </w:rPr>
        <w:t xml:space="preserve"> να τρέξουμε μπροστά, για να πάρει μπρος ο </w:t>
      </w:r>
      <w:proofErr w:type="spellStart"/>
      <w:r>
        <w:rPr>
          <w:rFonts w:eastAsia="Times New Roman" w:cs="Times New Roman"/>
          <w:szCs w:val="24"/>
        </w:rPr>
        <w:t>αγροδιατροφικός</w:t>
      </w:r>
      <w:proofErr w:type="spellEnd"/>
      <w:r>
        <w:rPr>
          <w:rFonts w:eastAsia="Times New Roman" w:cs="Times New Roman"/>
          <w:szCs w:val="24"/>
        </w:rPr>
        <w:t xml:space="preserve"> τομέας της χώρας. </w:t>
      </w:r>
    </w:p>
    <w:p w14:paraId="1AB70C4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Θέλω να σας ρωτήσω, κύριε Υπουργέ</w:t>
      </w:r>
      <w:r>
        <w:rPr>
          <w:rFonts w:eastAsia="Times New Roman" w:cs="Times New Roman"/>
          <w:szCs w:val="24"/>
        </w:rPr>
        <w:t>.</w:t>
      </w:r>
      <w:r>
        <w:rPr>
          <w:rFonts w:eastAsia="Times New Roman" w:cs="Times New Roman"/>
          <w:szCs w:val="24"/>
        </w:rPr>
        <w:t xml:space="preserve"> Όλοι το συζητάμε και λέμε παντού ότι χρειαζόμαστε την καλύτερη οργάνωση των αγροτών, πιο δυνατούς συνεταιρισμούς, πιο καλές ομάδες παρα</w:t>
      </w:r>
      <w:r>
        <w:rPr>
          <w:rFonts w:eastAsia="Times New Roman" w:cs="Times New Roman"/>
          <w:szCs w:val="24"/>
        </w:rPr>
        <w:lastRenderedPageBreak/>
        <w:t>γωγών. Υ</w:t>
      </w:r>
      <w:r>
        <w:rPr>
          <w:rFonts w:eastAsia="Times New Roman" w:cs="Times New Roman"/>
          <w:szCs w:val="24"/>
        </w:rPr>
        <w:t xml:space="preserve">πάρχουν ή δεν υπάρχουν χρήματα στο Πρόγραμμα Αγροτικής Ανάπτυξης που στοχεύουν καθαρά σε αυτόν τον θεσμό, να ενισχύσουν τις ομάδες παραγωγών; Για ποιον λόγο δεν έχετε προχωρήσει στον νόμο που εσείς ψηφίσατε για τους συνεταιρισμούς, στην έκδοση των </w:t>
      </w:r>
      <w:proofErr w:type="spellStart"/>
      <w:r>
        <w:rPr>
          <w:rFonts w:eastAsia="Times New Roman" w:cs="Times New Roman"/>
          <w:szCs w:val="24"/>
        </w:rPr>
        <w:t>εφαρμοστ</w:t>
      </w:r>
      <w:r>
        <w:rPr>
          <w:rFonts w:eastAsia="Times New Roman" w:cs="Times New Roman"/>
          <w:szCs w:val="24"/>
        </w:rPr>
        <w:t>ικών</w:t>
      </w:r>
      <w:proofErr w:type="spellEnd"/>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πουργικών αποφάσεων; Γιατί καθυστερείτε; Γιατί δεν προχωράτε; </w:t>
      </w:r>
    </w:p>
    <w:p w14:paraId="1AB70C4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Θέλω, κύριε Υπουργέ, να μας πείτε</w:t>
      </w:r>
      <w:r>
        <w:rPr>
          <w:rFonts w:eastAsia="Times New Roman" w:cs="Times New Roman"/>
          <w:szCs w:val="24"/>
        </w:rPr>
        <w:t>,</w:t>
      </w:r>
      <w:r>
        <w:rPr>
          <w:rFonts w:eastAsia="Times New Roman" w:cs="Times New Roman"/>
          <w:szCs w:val="24"/>
        </w:rPr>
        <w:t xml:space="preserve"> ποια είναι τα χρονοδιαγράμματα</w:t>
      </w:r>
      <w:r>
        <w:rPr>
          <w:rFonts w:eastAsia="Times New Roman" w:cs="Times New Roman"/>
          <w:szCs w:val="24"/>
        </w:rPr>
        <w:t>,</w:t>
      </w:r>
      <w:r>
        <w:rPr>
          <w:rFonts w:eastAsia="Times New Roman" w:cs="Times New Roman"/>
          <w:szCs w:val="24"/>
        </w:rPr>
        <w:t xml:space="preserve"> ακριβώς, στα οποία θα προχωρήσετε </w:t>
      </w:r>
      <w:r>
        <w:rPr>
          <w:rFonts w:eastAsia="Times New Roman" w:cs="Times New Roman"/>
          <w:szCs w:val="24"/>
        </w:rPr>
        <w:t xml:space="preserve">για </w:t>
      </w:r>
      <w:r>
        <w:rPr>
          <w:rFonts w:eastAsia="Times New Roman" w:cs="Times New Roman"/>
          <w:szCs w:val="24"/>
        </w:rPr>
        <w:t xml:space="preserve">την υλοποίηση του προγράμματος αγροτικής ανάπτυξης και τροφίμων. </w:t>
      </w:r>
    </w:p>
    <w:p w14:paraId="1AB70C4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Στύλιο</w:t>
      </w:r>
      <w:proofErr w:type="spellEnd"/>
      <w:r>
        <w:rPr>
          <w:rFonts w:eastAsia="Times New Roman" w:cs="Times New Roman"/>
          <w:szCs w:val="24"/>
        </w:rPr>
        <w:t xml:space="preserve">, να σας ενημερώσω ότι καλύψατε και τον χρόνο της δευτερολογίας σας πλέον. </w:t>
      </w:r>
    </w:p>
    <w:p w14:paraId="1AB70C4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Κύριε Πρόεδρε, θα μου δώσετε λίγο χρόνο και από τη δευτερολογία μου;</w:t>
      </w:r>
    </w:p>
    <w:p w14:paraId="1AB70C4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Εγώ; </w:t>
      </w:r>
    </w:p>
    <w:p w14:paraId="1AB70C4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Ναι.</w:t>
      </w:r>
    </w:p>
    <w:p w14:paraId="1AB70C4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Μα ήδη σας λέω ότι καλύψατε και τον χρόνο της δευτερολογίας που </w:t>
      </w:r>
      <w:proofErr w:type="spellStart"/>
      <w:r>
        <w:rPr>
          <w:rFonts w:eastAsia="Times New Roman" w:cs="Times New Roman"/>
          <w:szCs w:val="24"/>
        </w:rPr>
        <w:t>δικαιούσασταν</w:t>
      </w:r>
      <w:proofErr w:type="spellEnd"/>
      <w:r>
        <w:rPr>
          <w:rFonts w:eastAsia="Times New Roman" w:cs="Times New Roman"/>
          <w:szCs w:val="24"/>
        </w:rPr>
        <w:t xml:space="preserve"> της τρίλεπτης παρέμβασης της δευτερολογίας. </w:t>
      </w:r>
    </w:p>
    <w:p w14:paraId="1AB70C4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Κλείνω, κύριε Πρόεδρε. </w:t>
      </w:r>
    </w:p>
    <w:p w14:paraId="1AB70C4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Εγώ σας ενημερώνω να το ξέρετε από τώρα. </w:t>
      </w:r>
    </w:p>
    <w:p w14:paraId="1AB70C4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Ολοκληρώστε, σας παρακαλώ. </w:t>
      </w:r>
    </w:p>
    <w:p w14:paraId="1AB70C4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Θα ολοκληρώσω, κύριε Πρόεδρε. </w:t>
      </w:r>
    </w:p>
    <w:p w14:paraId="1AB70C5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Σας ζητάμε, λοιπόν, κύριε Υπουργέ, να μας δώσετε τα χρονοδιαγράμματα, διότι σας θυμίζω ότι εσείς έχετε εξαγγείλει τον περασμένο Αύγουστο </w:t>
      </w:r>
      <w:r>
        <w:rPr>
          <w:rFonts w:eastAsia="Times New Roman" w:cs="Times New Roman"/>
          <w:szCs w:val="24"/>
        </w:rPr>
        <w:t>ότι θα προκηρυχθούν πέντε δράσεις του Προγράμματος Αγροτικής Ανάπτυξης. Σας καλώ να έρθετε στο Βήμα και να μας πείτε</w:t>
      </w:r>
      <w:r>
        <w:rPr>
          <w:rFonts w:eastAsia="Times New Roman" w:cs="Times New Roman"/>
          <w:szCs w:val="24"/>
        </w:rPr>
        <w:t>.</w:t>
      </w:r>
      <w:r>
        <w:rPr>
          <w:rFonts w:eastAsia="Times New Roman" w:cs="Times New Roman"/>
          <w:szCs w:val="24"/>
        </w:rPr>
        <w:t xml:space="preserve"> Από τις πέντε δράσεις –ξέρω την απάντηση, είναι δημοσιευμένη- πόσα από αυτά που εξαγγείλατε τον Αύγουστο</w:t>
      </w:r>
      <w:r>
        <w:rPr>
          <w:rFonts w:eastAsia="Times New Roman" w:cs="Times New Roman"/>
          <w:szCs w:val="24"/>
        </w:rPr>
        <w:t>,</w:t>
      </w:r>
      <w:r>
        <w:rPr>
          <w:rFonts w:eastAsia="Times New Roman" w:cs="Times New Roman"/>
          <w:szCs w:val="24"/>
        </w:rPr>
        <w:t xml:space="preserve"> έχουν προκηρυχθεί μέχρι σήμερα μ</w:t>
      </w:r>
      <w:r>
        <w:rPr>
          <w:rFonts w:eastAsia="Times New Roman" w:cs="Times New Roman"/>
          <w:szCs w:val="24"/>
        </w:rPr>
        <w:t xml:space="preserve">έχρι τούτη την ώρα που μιλάμε εδώ; </w:t>
      </w:r>
    </w:p>
    <w:p w14:paraId="1AB70C5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Θα ήθελα να επισημάνω δύο ακόμη σημεία</w:t>
      </w:r>
      <w:r>
        <w:rPr>
          <w:rFonts w:eastAsia="Times New Roman" w:cs="Times New Roman"/>
          <w:szCs w:val="24"/>
        </w:rPr>
        <w:t>.</w:t>
      </w:r>
      <w:r>
        <w:rPr>
          <w:rFonts w:eastAsia="Times New Roman" w:cs="Times New Roman"/>
          <w:szCs w:val="24"/>
        </w:rPr>
        <w:t xml:space="preserve"> Γιατί καταργήσατε το </w:t>
      </w:r>
      <w:r>
        <w:rPr>
          <w:rFonts w:eastAsia="Times New Roman" w:cs="Times New Roman"/>
          <w:szCs w:val="24"/>
        </w:rPr>
        <w:t>μ</w:t>
      </w:r>
      <w:r>
        <w:rPr>
          <w:rFonts w:eastAsia="Times New Roman" w:cs="Times New Roman"/>
          <w:szCs w:val="24"/>
        </w:rPr>
        <w:t xml:space="preserve">έτρο 17 προϋπολογισμού 200 εκατομμυρίων ευρώ, όπου προέβλεπε να δοθούν αυτά τα χρήματα για τον ΕΛΓΑ για την προστασία των </w:t>
      </w:r>
      <w:r>
        <w:rPr>
          <w:rFonts w:eastAsia="Times New Roman" w:cs="Times New Roman"/>
          <w:szCs w:val="24"/>
        </w:rPr>
        <w:t xml:space="preserve">κτηνοτρόφων και των γεωργών, κύριε Υπουργέ, και να ενισχύσουμε τον ΕΛΓΑ, να δώσουν οι παραγωγοί μας χαμηλότερες εισφορές και να μπορεί να υπάρχει καλύτερο αποτέλεσμα; </w:t>
      </w:r>
    </w:p>
    <w:p w14:paraId="1AB70C5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δεν εκμεταλλευτήκατε το νομοθετικό πλαίσιο για την αλλαγή του κοινοτικού κανονισμο</w:t>
      </w:r>
      <w:r>
        <w:rPr>
          <w:rFonts w:eastAsia="Times New Roman" w:cs="Times New Roman"/>
          <w:szCs w:val="24"/>
        </w:rPr>
        <w:t xml:space="preserve">ύ για τον ορισμό των βοσκοτόπων; Γνωρίζετε, κύριε Υπουργέ, ότι ο ορισμός των βοσκοτόπων έχει πραγματοποιηθεί και έχει υλοποιηθεί από την προηγούμενη </w:t>
      </w:r>
      <w:r>
        <w:rPr>
          <w:rFonts w:eastAsia="Times New Roman" w:cs="Times New Roman"/>
          <w:szCs w:val="24"/>
        </w:rPr>
        <w:t>κ</w:t>
      </w:r>
      <w:r>
        <w:rPr>
          <w:rFonts w:eastAsia="Times New Roman" w:cs="Times New Roman"/>
          <w:szCs w:val="24"/>
        </w:rPr>
        <w:t xml:space="preserve">υβέρνηση; </w:t>
      </w:r>
    </w:p>
    <w:p w14:paraId="1AB70C5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Στύλιο</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τώρα. </w:t>
      </w:r>
    </w:p>
    <w:p w14:paraId="1AB70C5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Τελειώνω</w:t>
      </w:r>
      <w:r>
        <w:rPr>
          <w:rFonts w:eastAsia="Times New Roman" w:cs="Times New Roman"/>
          <w:szCs w:val="24"/>
        </w:rPr>
        <w:t xml:space="preserve">, κύριε Πρόεδρε. </w:t>
      </w:r>
    </w:p>
    <w:p w14:paraId="1AB70C5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μιλάτε </w:t>
      </w:r>
      <w:proofErr w:type="spellStart"/>
      <w:r>
        <w:rPr>
          <w:rFonts w:eastAsia="Times New Roman" w:cs="Times New Roman"/>
          <w:szCs w:val="24"/>
        </w:rPr>
        <w:t>εννιάμισι</w:t>
      </w:r>
      <w:proofErr w:type="spellEnd"/>
      <w:r>
        <w:rPr>
          <w:rFonts w:eastAsia="Times New Roman" w:cs="Times New Roman"/>
          <w:szCs w:val="24"/>
        </w:rPr>
        <w:t xml:space="preserve"> λεπτά. Έλεος! </w:t>
      </w:r>
    </w:p>
    <w:p w14:paraId="1AB70C5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Κλείνω σε ένα λεπτό. </w:t>
      </w:r>
    </w:p>
    <w:p w14:paraId="1AB70C5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 ξέρετε –εγώ το δηλώνω από τώρα, βεβαίως θα προεδρεύσει άλλος Αντιπρόεδρος- ότι δε</w:t>
      </w:r>
      <w:r>
        <w:rPr>
          <w:rFonts w:eastAsia="Times New Roman" w:cs="Times New Roman"/>
          <w:szCs w:val="24"/>
        </w:rPr>
        <w:t xml:space="preserve">ν δικαιούστε δευτερολογίας. </w:t>
      </w:r>
    </w:p>
    <w:p w14:paraId="1AB70C5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Το είπαμε, κύριε Πρόεδρε. </w:t>
      </w:r>
    </w:p>
    <w:p w14:paraId="1AB70C5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λέω</w:t>
      </w:r>
      <w:r>
        <w:rPr>
          <w:rFonts w:eastAsia="Times New Roman" w:cs="Times New Roman"/>
          <w:szCs w:val="24"/>
        </w:rPr>
        <w:t>,</w:t>
      </w:r>
      <w:r>
        <w:rPr>
          <w:rFonts w:eastAsia="Times New Roman" w:cs="Times New Roman"/>
          <w:szCs w:val="24"/>
        </w:rPr>
        <w:t xml:space="preserve"> για να προλάβω ενδεχόμενες ενστάσεις που θα εκφράσετε στον επόμενο </w:t>
      </w:r>
      <w:proofErr w:type="spellStart"/>
      <w:r>
        <w:rPr>
          <w:rFonts w:eastAsia="Times New Roman" w:cs="Times New Roman"/>
          <w:szCs w:val="24"/>
        </w:rPr>
        <w:t>Προεδρεύοντα</w:t>
      </w:r>
      <w:proofErr w:type="spellEnd"/>
      <w:r>
        <w:rPr>
          <w:rFonts w:eastAsia="Times New Roman" w:cs="Times New Roman"/>
          <w:szCs w:val="24"/>
        </w:rPr>
        <w:t xml:space="preserve">. </w:t>
      </w:r>
    </w:p>
    <w:p w14:paraId="1AB70C5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ολοκληρώνετε. </w:t>
      </w:r>
    </w:p>
    <w:p w14:paraId="1AB70C5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ΣΤΥΛΙΟΣ: </w:t>
      </w:r>
      <w:r>
        <w:rPr>
          <w:rFonts w:eastAsia="Times New Roman" w:cs="Times New Roman"/>
          <w:szCs w:val="24"/>
        </w:rPr>
        <w:t>Δεν θα κάνω</w:t>
      </w:r>
      <w:r>
        <w:rPr>
          <w:rFonts w:eastAsia="Times New Roman" w:cs="Times New Roman"/>
          <w:szCs w:val="24"/>
        </w:rPr>
        <w:t xml:space="preserve"> χρήση της δευτερολογίας μου, κύριε Πρόεδρε. </w:t>
      </w:r>
    </w:p>
    <w:p w14:paraId="1AB70C5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Μα δεν τη δικαιούστε πλέον. Δεν είναι θέμα αν θα κάνετε χρήση ή όχι. Κάνατε χρήση ήδη. </w:t>
      </w:r>
    </w:p>
    <w:p w14:paraId="1AB70C5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Δεν θα ζητήσω να ξαναμιλήσω. Συγγνώμη. </w:t>
      </w:r>
    </w:p>
    <w:p w14:paraId="1AB70C5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w:t>
      </w:r>
      <w:r>
        <w:rPr>
          <w:rFonts w:eastAsia="Times New Roman" w:cs="Times New Roman"/>
          <w:b/>
          <w:szCs w:val="24"/>
        </w:rPr>
        <w:t>ς</w:t>
      </w:r>
      <w:proofErr w:type="spellEnd"/>
      <w:r>
        <w:rPr>
          <w:rFonts w:eastAsia="Times New Roman" w:cs="Times New Roman"/>
          <w:b/>
          <w:szCs w:val="24"/>
        </w:rPr>
        <w:t>):</w:t>
      </w:r>
      <w:r>
        <w:rPr>
          <w:rFonts w:eastAsia="Times New Roman" w:cs="Times New Roman"/>
          <w:szCs w:val="24"/>
        </w:rPr>
        <w:t xml:space="preserve"> Μην μπαίνουμε σε διάλογο. Σας παρακαλώ, ολοκληρώστε. </w:t>
      </w:r>
    </w:p>
    <w:p w14:paraId="1AB70C5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Κύριε Πρόεδρε, κλείνω με δύο προτάσεις. </w:t>
      </w:r>
    </w:p>
    <w:p w14:paraId="1AB70C6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Κύριε Υπουργέ, για εμάς, για τη Νέα Δημοκρατία</w:t>
      </w:r>
      <w:r>
        <w:rPr>
          <w:rFonts w:eastAsia="Times New Roman" w:cs="Times New Roman"/>
          <w:szCs w:val="24"/>
        </w:rPr>
        <w:t>,</w:t>
      </w:r>
      <w:r>
        <w:rPr>
          <w:rFonts w:eastAsia="Times New Roman" w:cs="Times New Roman"/>
          <w:szCs w:val="24"/>
        </w:rPr>
        <w:t xml:space="preserve"> ο πρωτογενής τομέας θα δώσει διέξοδο και προοπτική στους νέους της πατρίδας μας. Ο </w:t>
      </w:r>
      <w:proofErr w:type="spellStart"/>
      <w:r>
        <w:rPr>
          <w:rFonts w:eastAsia="Times New Roman" w:cs="Times New Roman"/>
          <w:szCs w:val="24"/>
        </w:rPr>
        <w:t>αγροδιατ</w:t>
      </w:r>
      <w:r>
        <w:rPr>
          <w:rFonts w:eastAsia="Times New Roman" w:cs="Times New Roman"/>
          <w:szCs w:val="24"/>
        </w:rPr>
        <w:t>ροφικός</w:t>
      </w:r>
      <w:proofErr w:type="spellEnd"/>
      <w:r>
        <w:rPr>
          <w:rFonts w:eastAsia="Times New Roman" w:cs="Times New Roman"/>
          <w:szCs w:val="24"/>
        </w:rPr>
        <w:t xml:space="preserve"> τομέας στηρίζει την ελληνική περιφέρεια, την ύπαιθρο, τις δραστηριότητες των Ελλήνων γεωργών και αγροτών. Τα χωριά ζωντανεύουν με τις δραστηριότητες των αγροτών. Για τον λόγο αυτό, πιστεύουμε ότι η στήριξη του πρωτογενή τομέα είναι πατριωτική πολιτ</w:t>
      </w:r>
      <w:r>
        <w:rPr>
          <w:rFonts w:eastAsia="Times New Roman" w:cs="Times New Roman"/>
          <w:szCs w:val="24"/>
        </w:rPr>
        <w:t xml:space="preserve">ική, εθνική πολιτική, κύριε Υπουργέ. Γι’ αυτό σας λέμε ότι οι ευθύνες της Κυβέρνησής σας, οι καθυστερήσεις και οι αδράνειες σας είναι πολύ μεγάλες. </w:t>
      </w:r>
    </w:p>
    <w:p w14:paraId="1AB70C6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w:t>
      </w:r>
    </w:p>
    <w:p w14:paraId="1AB70C62"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B70C63"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w:t>
      </w:r>
      <w:r>
        <w:rPr>
          <w:rFonts w:eastAsia="Times New Roman"/>
          <w:szCs w:val="24"/>
        </w:rPr>
        <w:t>ν λόγο έχει ο κ. Ιωάννης Αντωνιάδης.</w:t>
      </w:r>
    </w:p>
    <w:p w14:paraId="1AB70C64"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szCs w:val="24"/>
        </w:rPr>
        <w:t>Θα παρακαλούσα πολύ τους ομιλητές</w:t>
      </w:r>
      <w:r>
        <w:rPr>
          <w:rFonts w:eastAsia="Times New Roman"/>
          <w:szCs w:val="24"/>
        </w:rPr>
        <w:t>,</w:t>
      </w:r>
      <w:r>
        <w:rPr>
          <w:rFonts w:eastAsia="Times New Roman"/>
          <w:szCs w:val="24"/>
        </w:rPr>
        <w:t xml:space="preserve"> να είναι εντός των χρονικών ορίων που υπάρχουν. </w:t>
      </w:r>
    </w:p>
    <w:p w14:paraId="1AB70C65"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b/>
          <w:szCs w:val="24"/>
        </w:rPr>
        <w:t xml:space="preserve">ΙΩΑΝΝΗΣ ΑΝΤΩΝΙΑΔΗΣ: </w:t>
      </w:r>
      <w:r>
        <w:rPr>
          <w:rFonts w:eastAsia="Times New Roman"/>
          <w:szCs w:val="24"/>
        </w:rPr>
        <w:t>Εγώ είμαι συνεπής.</w:t>
      </w:r>
    </w:p>
    <w:p w14:paraId="1AB70C66"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Όχι, όχι. Δεν αναφέρομαι σε εσάς. Αναφέρομαι γενικά. </w:t>
      </w:r>
    </w:p>
    <w:p w14:paraId="1AB70C67"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b/>
          <w:szCs w:val="24"/>
        </w:rPr>
        <w:t xml:space="preserve">ΙΩΑΝΝΗΣ ΑΝΤΩΝΙΑΔΗΣ: </w:t>
      </w:r>
      <w:r>
        <w:rPr>
          <w:rFonts w:eastAsia="Times New Roman"/>
          <w:szCs w:val="24"/>
        </w:rPr>
        <w:t>Δεν θα κάνω χρήση της δευτερολογίας μου.</w:t>
      </w:r>
    </w:p>
    <w:p w14:paraId="1AB70C68"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Σας λέω το εξής. Έχετε το δικαίωμα </w:t>
      </w:r>
      <w:proofErr w:type="spellStart"/>
      <w:r>
        <w:rPr>
          <w:rFonts w:eastAsia="Times New Roman"/>
          <w:szCs w:val="24"/>
        </w:rPr>
        <w:t>πρωτολογίας</w:t>
      </w:r>
      <w:proofErr w:type="spellEnd"/>
      <w:r>
        <w:rPr>
          <w:rFonts w:eastAsia="Times New Roman"/>
          <w:szCs w:val="24"/>
        </w:rPr>
        <w:t xml:space="preserve"> για πέντε λεπτά και δευτερολογίας για τρία λεπτά. Αξιοποιείτε όσον χρόνο θέλετε. </w:t>
      </w:r>
    </w:p>
    <w:p w14:paraId="1AB70C69"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b/>
          <w:szCs w:val="24"/>
        </w:rPr>
        <w:t xml:space="preserve">ΙΩΑΝΝΗΣ ΑΝΤΩΝΙΑΔΗΣ: </w:t>
      </w:r>
      <w:r>
        <w:rPr>
          <w:rFonts w:eastAsia="Times New Roman"/>
          <w:szCs w:val="24"/>
        </w:rPr>
        <w:t xml:space="preserve">Κύριε Πρόεδρε, κύριοι συνάδελφοι, κύριοι Υπουργοί, πριν μπω στα εξειδικευμένα της επίκαιρης επερώτησης, θέλω να κάνω κάποιες ερωτήσεις και κάποιες επισημάνσεις. </w:t>
      </w:r>
    </w:p>
    <w:p w14:paraId="1AB70C6A"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szCs w:val="24"/>
        </w:rPr>
        <w:lastRenderedPageBreak/>
        <w:t>Μ</w:t>
      </w:r>
      <w:r>
        <w:rPr>
          <w:rFonts w:eastAsia="Times New Roman"/>
          <w:szCs w:val="24"/>
        </w:rPr>
        <w:t>ιας που είναι εδώ και περισσότεροι του ενός Υπουργοί, θα ήθελα να ρωτήσω: Κύριοι Υπουργοί, κι</w:t>
      </w:r>
      <w:r>
        <w:rPr>
          <w:rFonts w:eastAsia="Times New Roman"/>
          <w:szCs w:val="24"/>
        </w:rPr>
        <w:t xml:space="preserve"> εσείς και ο Πρωθυπουργός έχετε επισκεφθεί καθόλου την αγορά; Είτε πρωί είτε μεσημέρι είτε βράδυ πάτε, υπάρχει μια εξαιρετική ησυχία. Σε ένα ησυχαστήριο έχει μεταβληθεί όλη η αγορά. Και μιλάω για όλα τα είδη των μαγαζιών. Τα επισκεπτόμαστε και μεταφέρουμε </w:t>
      </w:r>
      <w:r>
        <w:rPr>
          <w:rFonts w:eastAsia="Times New Roman"/>
          <w:szCs w:val="24"/>
        </w:rPr>
        <w:t xml:space="preserve">την κραυγή απόγνωσης και των εργαζόμενων και των επιχειρηματιών. Δεν ξέρουν τι πρόκειται να γίνει την επόμενη μέρα, αν θα βρουν ανοιχτά τα μαγαζιά κι αν θα έχουν δουλειά και οι εργαζόμενοι και οι επιχειρηματίες. </w:t>
      </w:r>
    </w:p>
    <w:p w14:paraId="1AB70C6B"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szCs w:val="24"/>
        </w:rPr>
        <w:t>Δεν ξέρω, επίσης, αν έχετε επισκεφτεί αγροτ</w:t>
      </w:r>
      <w:r>
        <w:rPr>
          <w:rFonts w:eastAsia="Times New Roman"/>
          <w:szCs w:val="24"/>
        </w:rPr>
        <w:t>ικές περιοχές. Εάν πάτε το βράδυ στα καφενεία -τα καφενεία είναι το βαρόμετρο της ευημερίας των αγροτών-, είναι όλα άδεια. Τα αναφέρω όλα αυτά, γιατί ενώ υπάρχει αυτή η τεράστια κρίση, εσείς έχετε παρκαρισμένα</w:t>
      </w:r>
      <w:r>
        <w:rPr>
          <w:rFonts w:eastAsia="Times New Roman"/>
          <w:szCs w:val="24"/>
        </w:rPr>
        <w:t xml:space="preserve"> </w:t>
      </w:r>
      <w:r>
        <w:rPr>
          <w:rFonts w:eastAsia="Times New Roman"/>
          <w:szCs w:val="24"/>
        </w:rPr>
        <w:t>στα συρτάρια σας δισεκατομμύρια τα οποία μένου</w:t>
      </w:r>
      <w:r>
        <w:rPr>
          <w:rFonts w:eastAsia="Times New Roman"/>
          <w:szCs w:val="24"/>
        </w:rPr>
        <w:t>ν αχρησιμοποίητα είτε από ανικανότητα, είτε από ιδεοληψία, είτε από εμμονές. Εσείς θα μας πείτε.</w:t>
      </w:r>
    </w:p>
    <w:p w14:paraId="1AB70C6C"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szCs w:val="24"/>
        </w:rPr>
        <w:t>Επίσης, θέλω να σχολιάσω ορισμένα από τα αφηγήματα των οποίων γινόμαστε μάρτυρες τώρα τελευταία: Η Νέα Δημοκρα</w:t>
      </w:r>
      <w:r>
        <w:rPr>
          <w:rFonts w:eastAsia="Times New Roman"/>
          <w:szCs w:val="24"/>
        </w:rPr>
        <w:lastRenderedPageBreak/>
        <w:t>τία δήθεν βρίσκεται σε αδιέξοδο τώρα που ολοκληρώ</w:t>
      </w:r>
      <w:r>
        <w:rPr>
          <w:rFonts w:eastAsia="Times New Roman"/>
          <w:szCs w:val="24"/>
        </w:rPr>
        <w:t xml:space="preserve">νεται η </w:t>
      </w:r>
      <w:r>
        <w:rPr>
          <w:rFonts w:eastAsia="Times New Roman"/>
          <w:szCs w:val="24"/>
        </w:rPr>
        <w:t xml:space="preserve">δεύτερη </w:t>
      </w:r>
      <w:r>
        <w:rPr>
          <w:rFonts w:eastAsia="Times New Roman"/>
          <w:szCs w:val="24"/>
        </w:rPr>
        <w:t xml:space="preserve">αξιολόγηση, η μεγάλη επιτυχία της Κυβέρνησης, η οποία μετά από ενάμιση χρόνο ολοκληρώνει τη </w:t>
      </w:r>
      <w:r>
        <w:rPr>
          <w:rFonts w:eastAsia="Times New Roman"/>
          <w:szCs w:val="24"/>
        </w:rPr>
        <w:t xml:space="preserve">δεύτερη </w:t>
      </w:r>
      <w:r>
        <w:rPr>
          <w:rFonts w:eastAsia="Times New Roman"/>
          <w:szCs w:val="24"/>
        </w:rPr>
        <w:t>αξιολόγηση και όλοι πλέον θα τρώμε με χρυσά κουτάλια και θα βγούμε από την κρίση, φεύγει το μνημόνιο, η ανάπτυξη έρχεται, τα λουλούδια ανθίζ</w:t>
      </w:r>
      <w:r>
        <w:rPr>
          <w:rFonts w:eastAsia="Times New Roman"/>
          <w:szCs w:val="24"/>
        </w:rPr>
        <w:t xml:space="preserve">ουν και τα πουλιά κελαηδούν. </w:t>
      </w:r>
    </w:p>
    <w:p w14:paraId="1AB70C6D"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szCs w:val="24"/>
        </w:rPr>
        <w:t xml:space="preserve">Αλήθεια, σε ποιους απευθύνεστε; Τότε η </w:t>
      </w:r>
      <w:r>
        <w:rPr>
          <w:rFonts w:eastAsia="Times New Roman"/>
          <w:szCs w:val="24"/>
        </w:rPr>
        <w:t xml:space="preserve">κυβέρνηση </w:t>
      </w:r>
      <w:r>
        <w:rPr>
          <w:rFonts w:eastAsia="Times New Roman"/>
          <w:szCs w:val="24"/>
        </w:rPr>
        <w:t xml:space="preserve">Σαμαρά που στα δυο χρόνια είχε κλείσει τέσσερις αξιολογήσεις, τι έπρεπε να κάνει; Ένα πάρτι διαρκείας με συνεχείς επιτυχίες και συνεχή σκισίματα του μνημονίου; </w:t>
      </w:r>
    </w:p>
    <w:p w14:paraId="1AB70C6E"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szCs w:val="24"/>
        </w:rPr>
        <w:t>Διαλαλείτε παντο</w:t>
      </w:r>
      <w:r>
        <w:rPr>
          <w:rFonts w:eastAsia="Times New Roman"/>
          <w:szCs w:val="24"/>
        </w:rPr>
        <w:t xml:space="preserve">ύ ότι μειώσατε το ποσοστό στους ανέργους. Δεν λέτε ότι αυτές οι μία-δύο μονάδες μείωσης έγιναν γιατί έχουμε πλέον τις ευέλικτες μορφές εργασίας. Κυρίως, όμως, δεν λέτε ότι έχουνε φύγει πεντακόσιες χιλιάδες άνεργοι στο εξωτερικό. Μα, άμα θα φύγουν κι άλλοι </w:t>
      </w:r>
      <w:r>
        <w:rPr>
          <w:rFonts w:eastAsia="Times New Roman"/>
          <w:szCs w:val="24"/>
        </w:rPr>
        <w:t xml:space="preserve">πεντακόσιοι χιλιάδες άνεργοι, εγώ σας διαβεβαιώ ότι το ποσοστό ανεργίας θα πέσει στο 10%. Το μόνο που δεν μας λέτε είναι ότι η Ελλάδα θα έχει γίνει κράτος γερόντων. </w:t>
      </w:r>
    </w:p>
    <w:p w14:paraId="1AB70C6F"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szCs w:val="24"/>
        </w:rPr>
        <w:t>Το παραμύθι με τα αντίμετρα σε ποιους απευθύνεται; Φέρνετε μέτρα 4 δισεκατομμύρια και θα ρ</w:t>
      </w:r>
      <w:r>
        <w:rPr>
          <w:rFonts w:eastAsia="Times New Roman"/>
          <w:szCs w:val="24"/>
        </w:rPr>
        <w:t xml:space="preserve">ίξετε κάποια ψίχουλα. Είναι </w:t>
      </w:r>
      <w:r>
        <w:rPr>
          <w:rFonts w:eastAsia="Times New Roman"/>
          <w:szCs w:val="24"/>
        </w:rPr>
        <w:lastRenderedPageBreak/>
        <w:t>τα λεγόμενα ψίχουλα της ντροπής, τα οποία δεν αξίζουν στους Έλληνες, γιατί οι Έλληνες θέλουν τη δική τους δουλειά, θέλουν να ζουν αξιοπρεπώς μέσα στην κοινωνία, όπως και οι υπόλοιποι Ευρωπαίοι και όχι σε τριτοκοσμικά καθεστώτα κ</w:t>
      </w:r>
      <w:r>
        <w:rPr>
          <w:rFonts w:eastAsia="Times New Roman"/>
          <w:szCs w:val="24"/>
        </w:rPr>
        <w:t>αι κράτη.</w:t>
      </w:r>
    </w:p>
    <w:p w14:paraId="1AB70C70"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szCs w:val="24"/>
        </w:rPr>
        <w:t>Το ωραίο δε, με όλα αυτά είναι αυτό που μας λέτε ότι, εάν δεν εγκρίνουν τα αντίμετρα και τη μείωση του χρέους, δεν θα τα εφαρμόσετε τα μέτρα. Μα, θα είστε εσείς το 2019 και το 2020; Όχι βέβαια! Να είχαμε να λέγαμε!</w:t>
      </w:r>
    </w:p>
    <w:p w14:paraId="1AB70C71"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αν με κάποι</w:t>
      </w:r>
      <w:r>
        <w:rPr>
          <w:rFonts w:eastAsia="Times New Roman"/>
          <w:szCs w:val="24"/>
        </w:rPr>
        <w:t xml:space="preserve">ον τρόπο η </w:t>
      </w:r>
      <w:r>
        <w:rPr>
          <w:rFonts w:eastAsia="Times New Roman"/>
          <w:szCs w:val="24"/>
        </w:rPr>
        <w:t xml:space="preserve">κυβέρνηση </w:t>
      </w:r>
      <w:r>
        <w:rPr>
          <w:rFonts w:eastAsia="Times New Roman"/>
          <w:szCs w:val="24"/>
        </w:rPr>
        <w:t>της Νέας Δημοκρατίας το 2019 ή το 2020, αυτό το επαναλαμβάνω και θα το πω και στο τέλος, μπορούσε να απορροφήσει όλα τα χρήματα, το θέμα είναι ότι η ζημιά την οποία έχετε προκαλέσει θα μείνει, γιατί αυτό το διάστημα ο αγροτικός κόσμος,</w:t>
      </w:r>
      <w:r>
        <w:rPr>
          <w:rFonts w:eastAsia="Times New Roman"/>
          <w:szCs w:val="24"/>
        </w:rPr>
        <w:t xml:space="preserve"> η αγροτική οικονομία και εν</w:t>
      </w:r>
      <w:r>
        <w:rPr>
          <w:rFonts w:eastAsia="Times New Roman"/>
          <w:szCs w:val="24"/>
        </w:rPr>
        <w:t xml:space="preserve"> </w:t>
      </w:r>
      <w:r>
        <w:rPr>
          <w:rFonts w:eastAsia="Times New Roman"/>
          <w:szCs w:val="24"/>
        </w:rPr>
        <w:t xml:space="preserve">τέλει η εθνική οικονομία έχει ανάγκη από αυτά τα χρήματα, από αυτά τα δισεκατομμύρια, κι εσείς τους τα στερείτε. </w:t>
      </w:r>
    </w:p>
    <w:p w14:paraId="1AB70C72" w14:textId="77777777" w:rsidR="002A5811" w:rsidRDefault="009E222F">
      <w:pPr>
        <w:tabs>
          <w:tab w:val="left" w:pos="2820"/>
        </w:tabs>
        <w:spacing w:line="600" w:lineRule="auto"/>
        <w:ind w:firstLine="720"/>
        <w:contextualSpacing/>
        <w:jc w:val="both"/>
        <w:rPr>
          <w:rFonts w:eastAsia="Times New Roman"/>
          <w:szCs w:val="24"/>
        </w:rPr>
      </w:pPr>
      <w:r>
        <w:rPr>
          <w:rFonts w:eastAsia="Times New Roman"/>
          <w:szCs w:val="24"/>
        </w:rPr>
        <w:t>Ερχόμαστε στον αγροτικό χώρο. Με όλα τα μέτρα τα οποία έχετε πάρει και με όλες τις γενικότερες συνθήκες -ομολογου</w:t>
      </w:r>
      <w:r>
        <w:rPr>
          <w:rFonts w:eastAsia="Times New Roman"/>
          <w:szCs w:val="24"/>
        </w:rPr>
        <w:t xml:space="preserve">μένως υπάρχουν και κάποιοι αντικειμενικοί λόγοι- είναι γεγονός ότι έχει αυξηθεί το κόστος παραγωγής, στο οποίο συμβάλλατε κι εσείς με την υπέρογκη φορολογία, με τις υψηλές ασφαλιστικές εισφορές και </w:t>
      </w:r>
      <w:r>
        <w:rPr>
          <w:rFonts w:eastAsia="Times New Roman"/>
          <w:szCs w:val="24"/>
        </w:rPr>
        <w:lastRenderedPageBreak/>
        <w:t>έχουμε τη δραστική μείωση του αγροτικού εισοδήματος, συν β</w:t>
      </w:r>
      <w:r>
        <w:rPr>
          <w:rFonts w:eastAsia="Times New Roman"/>
          <w:szCs w:val="24"/>
        </w:rPr>
        <w:t>έβαια και όλα τα υπόλοιπα, το υψηλό κόστος των λιπασμάτων, του πετρελαίου, κ</w:t>
      </w:r>
      <w:r>
        <w:rPr>
          <w:rFonts w:eastAsia="Times New Roman"/>
          <w:szCs w:val="24"/>
        </w:rPr>
        <w:t>.</w:t>
      </w:r>
      <w:r>
        <w:rPr>
          <w:rFonts w:eastAsia="Times New Roman"/>
          <w:szCs w:val="24"/>
        </w:rPr>
        <w:t>λπ..</w:t>
      </w:r>
    </w:p>
    <w:p w14:paraId="1AB70C73" w14:textId="77777777" w:rsidR="002A5811" w:rsidRDefault="009E222F">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Έρχομαι σε πιο </w:t>
      </w:r>
      <w:r>
        <w:rPr>
          <w:rFonts w:eastAsia="Times New Roman"/>
          <w:bCs/>
          <w:shd w:val="clear" w:color="auto" w:fill="FFFFFF"/>
        </w:rPr>
        <w:t>συγκεκριμένα θέματα</w:t>
      </w:r>
      <w:r>
        <w:rPr>
          <w:rFonts w:eastAsia="Times New Roman" w:cs="Times New Roman"/>
          <w:bCs/>
          <w:shd w:val="clear" w:color="auto" w:fill="FFFFFF"/>
        </w:rPr>
        <w:t>. Δυστυχώς, έχουμε γίνει αποδέκτες διαμαρτυριών, κατ</w:t>
      </w:r>
      <w:r>
        <w:rPr>
          <w:rFonts w:eastAsia="Times New Roman" w:cs="Times New Roman"/>
          <w:bCs/>
          <w:shd w:val="clear" w:color="auto" w:fill="FFFFFF"/>
        </w:rPr>
        <w:t xml:space="preserve">’ </w:t>
      </w:r>
      <w:r>
        <w:rPr>
          <w:rFonts w:eastAsia="Times New Roman" w:cs="Times New Roman"/>
          <w:bCs/>
          <w:shd w:val="clear" w:color="auto" w:fill="FFFFFF"/>
        </w:rPr>
        <w:t xml:space="preserve">αρχάς για το θέμα της βιολογικής καλλιέργειας και όλο αυτό το φιάσκο, το οποίο δημιουργήθηκε, με όλες αυτές τις συνεχείς παρατάσεις και όλους τους κτηνοτρόφους και τους δικαιούχους φυσικής παραγωγής, τους οποίους </w:t>
      </w:r>
      <w:proofErr w:type="spellStart"/>
      <w:r>
        <w:rPr>
          <w:rFonts w:eastAsia="Times New Roman" w:cs="Times New Roman"/>
          <w:bCs/>
          <w:shd w:val="clear" w:color="auto" w:fill="FFFFFF"/>
        </w:rPr>
        <w:t>απεντάξατε</w:t>
      </w:r>
      <w:proofErr w:type="spellEnd"/>
      <w:r>
        <w:rPr>
          <w:rFonts w:eastAsia="Times New Roman" w:cs="Times New Roman"/>
          <w:bCs/>
          <w:shd w:val="clear" w:color="auto" w:fill="FFFFFF"/>
        </w:rPr>
        <w:t xml:space="preserve">, για να βάλετε αυτούς οι οποίοι </w:t>
      </w:r>
      <w:r>
        <w:rPr>
          <w:rFonts w:eastAsia="Times New Roman"/>
          <w:bCs/>
          <w:shd w:val="clear" w:color="auto" w:fill="FFFFFF"/>
        </w:rPr>
        <w:t>είναι</w:t>
      </w:r>
      <w:r>
        <w:rPr>
          <w:rFonts w:eastAsia="Times New Roman" w:cs="Times New Roman"/>
          <w:bCs/>
          <w:shd w:val="clear" w:color="auto" w:fill="FFFFFF"/>
        </w:rPr>
        <w:t xml:space="preserve"> σε περιοχές </w:t>
      </w:r>
      <w:r>
        <w:rPr>
          <w:rFonts w:eastAsia="Times New Roman" w:cs="Times New Roman"/>
          <w:bCs/>
          <w:shd w:val="clear" w:color="auto" w:fill="FFFFFF"/>
        </w:rPr>
        <w:t>«</w:t>
      </w:r>
      <w:r>
        <w:rPr>
          <w:rFonts w:eastAsia="Times New Roman" w:cs="Times New Roman"/>
          <w:bCs/>
          <w:shd w:val="clear" w:color="auto" w:fill="FFFFFF"/>
          <w:lang w:val="en-US"/>
        </w:rPr>
        <w:t>N</w:t>
      </w:r>
      <w:r>
        <w:rPr>
          <w:rFonts w:eastAsia="Times New Roman" w:cs="Times New Roman"/>
          <w:bCs/>
          <w:shd w:val="clear" w:color="auto" w:fill="FFFFFF"/>
          <w:lang w:val="en-US"/>
        </w:rPr>
        <w:t>ATURA</w:t>
      </w:r>
      <w:r>
        <w:rPr>
          <w:rFonts w:eastAsia="Times New Roman" w:cs="Times New Roman"/>
          <w:bCs/>
          <w:shd w:val="clear" w:color="auto" w:fill="FFFFFF"/>
        </w:rPr>
        <w:t>»</w:t>
      </w:r>
      <w:r>
        <w:rPr>
          <w:rFonts w:eastAsia="Times New Roman" w:cs="Times New Roman"/>
          <w:bCs/>
          <w:shd w:val="clear" w:color="auto" w:fill="FFFFFF"/>
        </w:rPr>
        <w:t xml:space="preserve">. </w:t>
      </w:r>
    </w:p>
    <w:p w14:paraId="1AB70C74" w14:textId="77777777" w:rsidR="002A5811" w:rsidRDefault="009E222F">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Θέλω να κάνω δύο </w:t>
      </w:r>
      <w:r>
        <w:rPr>
          <w:rFonts w:eastAsia="Times New Roman"/>
          <w:bCs/>
          <w:shd w:val="clear" w:color="auto" w:fill="FFFFFF"/>
        </w:rPr>
        <w:t>συγκεκριμένες επισημάνσεις και ερωτήσεις. Κατ</w:t>
      </w:r>
      <w:r>
        <w:rPr>
          <w:rFonts w:eastAsia="Times New Roman"/>
          <w:bCs/>
          <w:shd w:val="clear" w:color="auto" w:fill="FFFFFF"/>
        </w:rPr>
        <w:t xml:space="preserve">’ </w:t>
      </w:r>
      <w:r>
        <w:rPr>
          <w:rFonts w:eastAsia="Times New Roman"/>
          <w:bCs/>
          <w:shd w:val="clear" w:color="auto" w:fill="FFFFFF"/>
        </w:rPr>
        <w:t xml:space="preserve">αρχάς, στο θέμα των ενστάσεων, κύριε Υπουργέ, έχετε βάλει συγκεκριμένες φόρμες και αν θέλει κάποιος αγρότης να κάνει μια ένσταση, δεν μπορεί. Παραδείγματος χάριν, </w:t>
      </w:r>
      <w:r>
        <w:rPr>
          <w:rFonts w:eastAsia="Times New Roman"/>
          <w:bCs/>
          <w:shd w:val="clear" w:color="auto" w:fill="FFFFFF"/>
        </w:rPr>
        <w:t xml:space="preserve">αναφέρω το εξής: Έχει κάποιος αγρότης εκατό στρέμματα και έχει μόνο εννέα στρέμματα στη </w:t>
      </w:r>
      <w:r>
        <w:rPr>
          <w:rFonts w:eastAsia="Times New Roman"/>
          <w:bCs/>
          <w:shd w:val="clear" w:color="auto" w:fill="FFFFFF"/>
        </w:rPr>
        <w:t>«</w:t>
      </w:r>
      <w:r>
        <w:rPr>
          <w:rFonts w:eastAsia="Times New Roman"/>
          <w:bCs/>
          <w:shd w:val="clear" w:color="auto" w:fill="FFFFFF"/>
          <w:lang w:val="en-US"/>
        </w:rPr>
        <w:t>N</w:t>
      </w:r>
      <w:r>
        <w:rPr>
          <w:rFonts w:eastAsia="Times New Roman"/>
          <w:bCs/>
          <w:shd w:val="clear" w:color="auto" w:fill="FFFFFF"/>
          <w:lang w:val="en-US"/>
        </w:rPr>
        <w:t>ATURA</w:t>
      </w:r>
      <w:r>
        <w:rPr>
          <w:rFonts w:eastAsia="Times New Roman"/>
          <w:bCs/>
          <w:shd w:val="clear" w:color="auto" w:fill="FFFFFF"/>
        </w:rPr>
        <w:t>»</w:t>
      </w:r>
      <w:r>
        <w:rPr>
          <w:rFonts w:eastAsia="Times New Roman"/>
          <w:bCs/>
          <w:shd w:val="clear" w:color="auto" w:fill="FFFFFF"/>
        </w:rPr>
        <w:t xml:space="preserve">. Εάν </w:t>
      </w:r>
      <w:proofErr w:type="spellStart"/>
      <w:r>
        <w:rPr>
          <w:rFonts w:eastAsia="Times New Roman"/>
          <w:bCs/>
          <w:shd w:val="clear" w:color="auto" w:fill="FFFFFF"/>
        </w:rPr>
        <w:t>απεντάξει</w:t>
      </w:r>
      <w:proofErr w:type="spellEnd"/>
      <w:r>
        <w:rPr>
          <w:rFonts w:eastAsia="Times New Roman"/>
          <w:bCs/>
          <w:shd w:val="clear" w:color="auto" w:fill="FFFFFF"/>
        </w:rPr>
        <w:t xml:space="preserve"> έντεκα στρέμματα, πιάνει το 10% και μπαίνει. Αυτός δεν μπορεί να κάνει αυτή την ένσταση. Δεν το δέχεστε. </w:t>
      </w:r>
    </w:p>
    <w:p w14:paraId="1AB70C75"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Όπως εσείς «</w:t>
      </w:r>
      <w:proofErr w:type="spellStart"/>
      <w:r>
        <w:rPr>
          <w:rFonts w:eastAsia="Times New Roman"/>
          <w:bCs/>
          <w:shd w:val="clear" w:color="auto" w:fill="FFFFFF"/>
        </w:rPr>
        <w:t>αλεξιπτωτικά</w:t>
      </w:r>
      <w:proofErr w:type="spellEnd"/>
      <w:r>
        <w:rPr>
          <w:rFonts w:eastAsia="Times New Roman"/>
          <w:bCs/>
          <w:shd w:val="clear" w:color="auto" w:fill="FFFFFF"/>
        </w:rPr>
        <w:t>» φέρατε αυτές</w:t>
      </w:r>
      <w:r>
        <w:rPr>
          <w:rFonts w:eastAsia="Times New Roman"/>
          <w:bCs/>
          <w:shd w:val="clear" w:color="auto" w:fill="FFFFFF"/>
        </w:rPr>
        <w:t xml:space="preserve"> τις αλλαγές, θέλουν και οι αγρότες, από τη στιγμή που είναι πολύ κοντά στο όριο, </w:t>
      </w:r>
      <w:r>
        <w:rPr>
          <w:rFonts w:eastAsia="Times New Roman"/>
          <w:bCs/>
          <w:shd w:val="clear" w:color="auto" w:fill="FFFFFF"/>
        </w:rPr>
        <w:lastRenderedPageBreak/>
        <w:t xml:space="preserve">να μπορέσουν να δικαιούνται και αυτοί να μπουν μέσα, για να μην χάσουν αυτό το συγκεκριμένο βοήθημα, το συμπλήρωμα του εισοδήματός τους. </w:t>
      </w:r>
    </w:p>
    <w:p w14:paraId="1AB70C76"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Επίσης, για τα βιολογικά, από τη στι</w:t>
      </w:r>
      <w:r>
        <w:rPr>
          <w:rFonts w:eastAsia="Times New Roman"/>
          <w:bCs/>
          <w:shd w:val="clear" w:color="auto" w:fill="FFFFFF"/>
        </w:rPr>
        <w:t>γμή που καθυστερήσατε, συμβάλατε στο να χάσουν οι αγρότες μια καλλιεργητική περίοδο. Θα μπορούσαν, αν ήξεραν ότι δεν θα είναι μέσα, αντί να βάλουν σιτάρι, να βάλουν τριφύλλι, να βάλουν καλαμπόκι και να μην έχουν αυτή την απώλεια του εισοδήματος συν τα έξοδ</w:t>
      </w:r>
      <w:r>
        <w:rPr>
          <w:rFonts w:eastAsia="Times New Roman"/>
          <w:bCs/>
          <w:shd w:val="clear" w:color="auto" w:fill="FFFFFF"/>
        </w:rPr>
        <w:t xml:space="preserve">α του φακέλου, τα οποία πλήρωσαν και έχουν χαθεί. </w:t>
      </w:r>
    </w:p>
    <w:p w14:paraId="1AB70C77"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Συνεχίζω με το φιάσκο για το πρόγραμμα για τους νέους αγρότες, που μετά από τρεις παρατάσεις για την υποβολή των αιτήσεων λόγω προβλήματος στο μηχανογραφικό σύστημα, έχουν μπλοκάρει τα πάντα, ενώ δεν μπορο</w:t>
      </w:r>
      <w:r>
        <w:rPr>
          <w:rFonts w:eastAsia="Times New Roman"/>
          <w:bCs/>
          <w:shd w:val="clear" w:color="auto" w:fill="FFFFFF"/>
        </w:rPr>
        <w:t xml:space="preserve">ύν να υποβάλλουν αίτηση πληρωμής ούτε οι δικαιούχοι νέοι αγρότες, που εντάχθηκαν στο μέτρο πριν από τρία χρόνια, το 2014. </w:t>
      </w:r>
    </w:p>
    <w:p w14:paraId="1AB70C78"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Το πρόβλημα με τα σχέδια βελτίωσης, το οποίο είναι ένα τεράστιο πρόβλημα, δεν τους επιτρέπει να εκσυγχρονιστούν. Υπάρχει μεγάλη ανατα</w:t>
      </w:r>
      <w:r>
        <w:rPr>
          <w:rFonts w:eastAsia="Times New Roman"/>
          <w:bCs/>
          <w:shd w:val="clear" w:color="auto" w:fill="FFFFFF"/>
        </w:rPr>
        <w:t xml:space="preserve">ραχή στους αγρότες για το συγκεκριμένο θέμα. </w:t>
      </w:r>
    </w:p>
    <w:p w14:paraId="1AB70C79"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Υπάρχει το φιάσκο και το μεγάλο πρόβλημα με την </w:t>
      </w:r>
      <w:proofErr w:type="spellStart"/>
      <w:r>
        <w:rPr>
          <w:rFonts w:eastAsia="Times New Roman"/>
          <w:bCs/>
          <w:shd w:val="clear" w:color="auto" w:fill="FFFFFF"/>
        </w:rPr>
        <w:t>νιτρορύπανση</w:t>
      </w:r>
      <w:proofErr w:type="spellEnd"/>
      <w:r>
        <w:rPr>
          <w:rFonts w:eastAsia="Times New Roman"/>
          <w:bCs/>
          <w:shd w:val="clear" w:color="auto" w:fill="FFFFFF"/>
        </w:rPr>
        <w:t xml:space="preserve">, η οποία αντί να τρέξει το 2017 μετατίθεται στο 2018, το 2019 και βλέπουμε. </w:t>
      </w:r>
    </w:p>
    <w:p w14:paraId="1AB70C7A"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Τα μέτρα για την καινοτομία και την αγροτική εκπαίδευση έχουν ήδη αναφερ</w:t>
      </w:r>
      <w:r>
        <w:rPr>
          <w:rFonts w:eastAsia="Times New Roman"/>
          <w:bCs/>
          <w:shd w:val="clear" w:color="auto" w:fill="FFFFFF"/>
        </w:rPr>
        <w:t xml:space="preserve">θεί. Δεν θέλω να πω κάτι. Έπρεπε ήδη να τρέχουν και είναι χωρίς απορρόφηση. </w:t>
      </w:r>
    </w:p>
    <w:p w14:paraId="1AB70C7B"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Υπάρχει το θέμα με τη μηδενική απορρόφηση στο Επιχειρησιακό Πρόγραμμα Αλιεία</w:t>
      </w:r>
      <w:r>
        <w:rPr>
          <w:rFonts w:eastAsia="Times New Roman"/>
          <w:bCs/>
          <w:shd w:val="clear" w:color="auto" w:fill="FFFFFF"/>
        </w:rPr>
        <w:t>ς</w:t>
      </w:r>
      <w:r>
        <w:rPr>
          <w:rFonts w:eastAsia="Times New Roman"/>
          <w:bCs/>
          <w:shd w:val="clear" w:color="auto" w:fill="FFFFFF"/>
        </w:rPr>
        <w:t xml:space="preserve"> και Θάλασσα</w:t>
      </w:r>
      <w:r>
        <w:rPr>
          <w:rFonts w:eastAsia="Times New Roman"/>
          <w:bCs/>
          <w:shd w:val="clear" w:color="auto" w:fill="FFFFFF"/>
        </w:rPr>
        <w:t>ς</w:t>
      </w:r>
      <w:r>
        <w:rPr>
          <w:rFonts w:eastAsia="Times New Roman"/>
          <w:bCs/>
          <w:shd w:val="clear" w:color="auto" w:fill="FFFFFF"/>
        </w:rPr>
        <w:t xml:space="preserve">. </w:t>
      </w:r>
    </w:p>
    <w:p w14:paraId="1AB70C7C"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Υπάρχει το θέμα με το πακέτο </w:t>
      </w:r>
      <w:proofErr w:type="spellStart"/>
      <w:r>
        <w:rPr>
          <w:rFonts w:eastAsia="Times New Roman"/>
          <w:bCs/>
          <w:shd w:val="clear" w:color="auto" w:fill="FFFFFF"/>
        </w:rPr>
        <w:t>Γιο</w:t>
      </w:r>
      <w:r>
        <w:rPr>
          <w:rFonts w:eastAsia="Times New Roman"/>
          <w:bCs/>
          <w:shd w:val="clear" w:color="auto" w:fill="FFFFFF"/>
        </w:rPr>
        <w:t>ύ</w:t>
      </w:r>
      <w:r>
        <w:rPr>
          <w:rFonts w:eastAsia="Times New Roman"/>
          <w:bCs/>
          <w:shd w:val="clear" w:color="auto" w:fill="FFFFFF"/>
        </w:rPr>
        <w:t>νκ</w:t>
      </w:r>
      <w:r>
        <w:rPr>
          <w:rFonts w:eastAsia="Times New Roman"/>
          <w:bCs/>
          <w:shd w:val="clear" w:color="auto" w:fill="FFFFFF"/>
        </w:rPr>
        <w:t>ε</w:t>
      </w:r>
      <w:r>
        <w:rPr>
          <w:rFonts w:eastAsia="Times New Roman"/>
          <w:bCs/>
          <w:shd w:val="clear" w:color="auto" w:fill="FFFFFF"/>
        </w:rPr>
        <w:t>ρ</w:t>
      </w:r>
      <w:proofErr w:type="spellEnd"/>
      <w:r>
        <w:rPr>
          <w:rFonts w:eastAsia="Times New Roman"/>
          <w:bCs/>
          <w:shd w:val="clear" w:color="auto" w:fill="FFFFFF"/>
        </w:rPr>
        <w:t xml:space="preserve">, για το οποίο πανηγυρίσατε και τώρα έχει ξεχαστεί. </w:t>
      </w:r>
    </w:p>
    <w:p w14:paraId="1AB70C7D"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Θα κλείσω με δύο επισημάνσεις. Κύριοι Υπουργοί, σε αυτά τα δύο χρόνια έχετε κατακτήσει συγκεκριμένες πρωτιές</w:t>
      </w:r>
      <w:r>
        <w:rPr>
          <w:rFonts w:eastAsia="Times New Roman"/>
          <w:bCs/>
          <w:shd w:val="clear" w:color="auto" w:fill="FFFFFF"/>
        </w:rPr>
        <w:t xml:space="preserve"> </w:t>
      </w:r>
      <w:r>
        <w:rPr>
          <w:rFonts w:eastAsia="Times New Roman"/>
          <w:bCs/>
          <w:shd w:val="clear" w:color="auto" w:fill="FFFFFF"/>
        </w:rPr>
        <w:t xml:space="preserve">που είναι πολύ σημαντικές. Θα αναφέρω ορισμένες. </w:t>
      </w:r>
    </w:p>
    <w:p w14:paraId="1AB70C7E"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Φέρατε την Ελλάδα πρώτη μέσα στους είκοσι οκ</w:t>
      </w:r>
      <w:r>
        <w:rPr>
          <w:rFonts w:eastAsia="Times New Roman"/>
          <w:bCs/>
          <w:shd w:val="clear" w:color="auto" w:fill="FFFFFF"/>
        </w:rPr>
        <w:t xml:space="preserve">τώ –είκοσι επτά τώρα πια– στην ανεργία. Φέρατε την Ελλάδα πρώτη στη μετανάστευση για την εξεύρεση εργασίας. Φέρατε την Ελλάδα πρώτη στη μηδενική απορρόφηση στο Πρόγραμμα Αγροτικής Ανάπτυξης. </w:t>
      </w:r>
    </w:p>
    <w:p w14:paraId="1AB70C7F"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Μείναμε τελευταίοι, αν είδατε τα στοιχεία, στην απορρόφηση χρημά</w:t>
      </w:r>
      <w:r>
        <w:rPr>
          <w:rFonts w:eastAsia="Times New Roman"/>
          <w:bCs/>
          <w:shd w:val="clear" w:color="auto" w:fill="FFFFFF"/>
        </w:rPr>
        <w:t xml:space="preserve">των, τα οποία θα βρίσκαμε στις λίστες και στο λαθρεμπόριο. Για το μεν λαθρεμπόριο καπνού και καυσίμων, από τα 600 εκατομμύρια ευρώ πρόστιμα πήραμε μόνο 30 εκατομμύρια ευρώ και για τις δε λίστες </w:t>
      </w:r>
      <w:proofErr w:type="spellStart"/>
      <w:r>
        <w:rPr>
          <w:rFonts w:eastAsia="Times New Roman"/>
          <w:bCs/>
          <w:shd w:val="clear" w:color="auto" w:fill="FFFFFF"/>
        </w:rPr>
        <w:t>Λαγκάρντ</w:t>
      </w:r>
      <w:proofErr w:type="spellEnd"/>
      <w:r>
        <w:rPr>
          <w:rFonts w:eastAsia="Times New Roman"/>
          <w:bCs/>
          <w:shd w:val="clear" w:color="auto" w:fill="FFFFFF"/>
        </w:rPr>
        <w:t xml:space="preserve"> και </w:t>
      </w:r>
      <w:proofErr w:type="spellStart"/>
      <w:r>
        <w:rPr>
          <w:rFonts w:eastAsia="Times New Roman"/>
          <w:bCs/>
          <w:shd w:val="clear" w:color="auto" w:fill="FFFFFF"/>
        </w:rPr>
        <w:t>Μπόγιαρνς</w:t>
      </w:r>
      <w:proofErr w:type="spellEnd"/>
      <w:r>
        <w:rPr>
          <w:rFonts w:eastAsia="Times New Roman"/>
          <w:bCs/>
          <w:shd w:val="clear" w:color="auto" w:fill="FFFFFF"/>
        </w:rPr>
        <w:t>, από τα 550 εκατομμύρια ευρώ πρόστιμα ε</w:t>
      </w:r>
      <w:r>
        <w:rPr>
          <w:rFonts w:eastAsia="Times New Roman"/>
          <w:bCs/>
          <w:shd w:val="clear" w:color="auto" w:fill="FFFFFF"/>
        </w:rPr>
        <w:t xml:space="preserve">ισπράχθηκαν μόνο 80 εκατομμύρια ευρώ. </w:t>
      </w:r>
    </w:p>
    <w:p w14:paraId="1AB70C80"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Κλείνω, για να είμαι συνεπής με το εξής: Ό,τι και να γίνει, κύριοι Υπουργοί, και αν με έναν μαγικό τρόπο, όπως είπα και στην αρχή, μπορέσουν κάποια στιγμή αυτά τα χρήματα να </w:t>
      </w:r>
      <w:proofErr w:type="spellStart"/>
      <w:r>
        <w:rPr>
          <w:rFonts w:eastAsia="Times New Roman"/>
          <w:bCs/>
          <w:shd w:val="clear" w:color="auto" w:fill="FFFFFF"/>
        </w:rPr>
        <w:t>απορροφηθούν</w:t>
      </w:r>
      <w:proofErr w:type="spellEnd"/>
      <w:r>
        <w:rPr>
          <w:rFonts w:eastAsia="Times New Roman"/>
          <w:bCs/>
          <w:shd w:val="clear" w:color="auto" w:fill="FFFFFF"/>
        </w:rPr>
        <w:t xml:space="preserve">, η μεγάλη ζημιά στον αγροτικό </w:t>
      </w:r>
      <w:r>
        <w:rPr>
          <w:rFonts w:eastAsia="Times New Roman"/>
          <w:bCs/>
          <w:shd w:val="clear" w:color="auto" w:fill="FFFFFF"/>
        </w:rPr>
        <w:t xml:space="preserve">κόσμο και στην αγροτική οικονομία έχει ήδη συντελεστεί και δεν αναπληρώνεται. </w:t>
      </w:r>
    </w:p>
    <w:p w14:paraId="1AB70C81"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Ευχαριστώ. </w:t>
      </w:r>
    </w:p>
    <w:p w14:paraId="1AB70C82" w14:textId="77777777" w:rsidR="002A5811" w:rsidRDefault="009E222F">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1AB70C83" w14:textId="77777777" w:rsidR="002A5811" w:rsidRDefault="009E222F">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 xml:space="preserve">Τον λόγο έχει ο κ. Χρήστος </w:t>
      </w:r>
      <w:proofErr w:type="spellStart"/>
      <w:r>
        <w:rPr>
          <w:rFonts w:eastAsia="Times New Roman"/>
          <w:bCs/>
          <w:shd w:val="clear" w:color="auto" w:fill="FFFFFF"/>
        </w:rPr>
        <w:t>Μπουκώρος</w:t>
      </w:r>
      <w:proofErr w:type="spellEnd"/>
      <w:r>
        <w:rPr>
          <w:rFonts w:eastAsia="Times New Roman"/>
          <w:bCs/>
          <w:shd w:val="clear" w:color="auto" w:fill="FFFFFF"/>
        </w:rPr>
        <w:t xml:space="preserve">. </w:t>
      </w:r>
    </w:p>
    <w:p w14:paraId="1AB70C84" w14:textId="77777777" w:rsidR="002A5811" w:rsidRDefault="009E222F">
      <w:pPr>
        <w:spacing w:line="600" w:lineRule="auto"/>
        <w:ind w:firstLine="720"/>
        <w:contextualSpacing/>
        <w:jc w:val="both"/>
        <w:rPr>
          <w:rFonts w:eastAsia="Times New Roman"/>
          <w:bCs/>
          <w:shd w:val="clear" w:color="auto" w:fill="FFFFFF"/>
        </w:rPr>
      </w:pPr>
      <w:r>
        <w:rPr>
          <w:rFonts w:eastAsia="Times New Roman"/>
          <w:b/>
          <w:bCs/>
          <w:shd w:val="clear" w:color="auto" w:fill="FFFFFF"/>
        </w:rPr>
        <w:t>ΧΡΗΣΤΟΣ ΜΠΟΥΚΩΡΟΣ:</w:t>
      </w:r>
      <w:r>
        <w:rPr>
          <w:rFonts w:eastAsia="Times New Roman"/>
          <w:bCs/>
          <w:shd w:val="clear" w:color="auto" w:fill="FFFFFF"/>
        </w:rPr>
        <w:t xml:space="preserve"> Ευχαριστώ, κύριε Πρόεδρε. </w:t>
      </w:r>
    </w:p>
    <w:p w14:paraId="1AB70C85"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Κύριοι Υπουργοί, είναι αδιανόητο και ακατανόητο αυτό το οποίο συμβαίνει, να υπάρχουν χρήματα τόσο αναγκαία για τον αγροτικό τομέα, αλλά και ευρύτερα για την ελληνική οικονομία, και να παραμένουν αναξιοποίητα, λόγω της αβελτηρίας</w:t>
      </w:r>
      <w:r>
        <w:rPr>
          <w:rFonts w:eastAsia="Times New Roman"/>
          <w:bCs/>
          <w:shd w:val="clear" w:color="auto" w:fill="FFFFFF"/>
        </w:rPr>
        <w:t xml:space="preserve"> σας. </w:t>
      </w:r>
    </w:p>
    <w:p w14:paraId="1AB70C86"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Το γεγονός αυτό με οδηγεί στο συμπέρασμα ότι δεν επιθυμείτε να κυβερνήσετε τη χώρα. Μοναδική σας επιθυμία παραμένει η νομή της εξουσίας. Γι’ αυτό και απεργάζεστε σε όλα τα μέτωπα, σε όλα τα ζητήματα, συνεχώς νέες και απίθανες καθυστερήσεις. </w:t>
      </w:r>
    </w:p>
    <w:p w14:paraId="1AB70C87"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Αυτό όμ</w:t>
      </w:r>
      <w:r>
        <w:rPr>
          <w:rFonts w:eastAsia="Times New Roman"/>
          <w:bCs/>
          <w:shd w:val="clear" w:color="auto" w:fill="FFFFFF"/>
        </w:rPr>
        <w:t xml:space="preserve">ως, κύριε Υπουργέ, που συμβαίνει στον αγροτικό τομέα και ιδιαίτερα στο Πρόγραμμα Αγροτικής Ανασυγκρότησης, πραγματικά είναι άνευ προηγουμένου. Οι καθυστερήσεις σας έχουν καταρρίψει κάθε ρεκόρ. </w:t>
      </w:r>
    </w:p>
    <w:p w14:paraId="1AB70C88" w14:textId="77777777" w:rsidR="002A5811" w:rsidRDefault="009E222F">
      <w:pPr>
        <w:spacing w:line="600" w:lineRule="auto"/>
        <w:ind w:firstLine="720"/>
        <w:contextualSpacing/>
        <w:jc w:val="both"/>
        <w:rPr>
          <w:rFonts w:eastAsia="Times New Roman" w:cs="Times New Roman"/>
        </w:rPr>
      </w:pPr>
      <w:r>
        <w:rPr>
          <w:rFonts w:eastAsia="Times New Roman"/>
          <w:bCs/>
          <w:shd w:val="clear" w:color="auto" w:fill="FFFFFF"/>
        </w:rPr>
        <w:t>Συνομολογούμε όλοι, κύριοι Υπουργοί, ότι ο πρωτογενής τομέας ε</w:t>
      </w:r>
      <w:r>
        <w:rPr>
          <w:rFonts w:eastAsia="Times New Roman"/>
          <w:bCs/>
          <w:shd w:val="clear" w:color="auto" w:fill="FFFFFF"/>
        </w:rPr>
        <w:t xml:space="preserve">ίναι κρίσιμος για την έξοδο από την κρίση. </w:t>
      </w:r>
    </w:p>
    <w:p w14:paraId="1AB70C8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Επίσης, συνομολογούμε ότι αυτός ο τομέας απαιτεί, μεταξύ άλλων, τρία βασικά πράγματα: την ανανέωση του αγροτικού πληθυσμού, τον εκσυγχρονισμό των γεωργικών εκμεταλλεύσεων και εγκαταστάσεων και την παραγωγή ποιοτι</w:t>
      </w:r>
      <w:r>
        <w:rPr>
          <w:rFonts w:eastAsia="Times New Roman" w:cs="Times New Roman"/>
          <w:szCs w:val="24"/>
        </w:rPr>
        <w:t xml:space="preserve">κών προϊόντων που ευνοεί το έδαφος και το </w:t>
      </w:r>
      <w:proofErr w:type="spellStart"/>
      <w:r>
        <w:rPr>
          <w:rFonts w:eastAsia="Times New Roman" w:cs="Times New Roman"/>
          <w:szCs w:val="24"/>
        </w:rPr>
        <w:t>μικροκλίμα</w:t>
      </w:r>
      <w:proofErr w:type="spellEnd"/>
      <w:r>
        <w:rPr>
          <w:rFonts w:eastAsia="Times New Roman" w:cs="Times New Roman"/>
          <w:szCs w:val="24"/>
        </w:rPr>
        <w:t xml:space="preserve"> της χώρας. </w:t>
      </w:r>
    </w:p>
    <w:p w14:paraId="1AB70C8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Ας δούμε, λοιπόν, στο πλαίσιο της αγροτικής ανασυγκρότησης τι έχετε κάνει γι’ αυτούς τους τρεις τομείς. Και θα ξεκινήσω, κύριε Υπουργέ, από τους νέους αγρότες. Παρά το γεγονός ότι παρατηρείτα</w:t>
      </w:r>
      <w:r>
        <w:rPr>
          <w:rFonts w:eastAsia="Times New Roman" w:cs="Times New Roman"/>
          <w:szCs w:val="24"/>
        </w:rPr>
        <w:t xml:space="preserve">ι μία θεαματική στροφή των νέων ανθρώπων στον πρωτογενή τομέα, στη γεωργία και στην κτηνοτροφία, ο πολιτικές σας </w:t>
      </w:r>
      <w:r>
        <w:rPr>
          <w:rFonts w:eastAsia="Times New Roman" w:cs="Times New Roman"/>
          <w:szCs w:val="24"/>
        </w:rPr>
        <w:lastRenderedPageBreak/>
        <w:t xml:space="preserve">τους αποκαρδιώνουν, τους απογοητεύουν και εν τέλει –παρά την είσοδό τους με όραμα και όρεξη- θα τους διώξετε και πάλι από τον πρωτογενή τομέα. </w:t>
      </w:r>
    </w:p>
    <w:p w14:paraId="1AB70C8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Κύριε Υπουργέ, πώς αισθάνεστε ως Υπουργός Αγροτικής Ανάπτυξης για το γεγονός ότι στη Βουλγαρία, στη Ρουμανία και στην Πολωνία έχει ολοκληρωθεί και η δεύτερη αξιολόγηση των φακέλων νέων αγροτών και κτηνοτρόφων και ήδη καταβάλλονται τα χρήματα;</w:t>
      </w:r>
    </w:p>
    <w:p w14:paraId="1AB70C8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Θέλετε να σα</w:t>
      </w:r>
      <w:r>
        <w:rPr>
          <w:rFonts w:eastAsia="Times New Roman" w:cs="Times New Roman"/>
          <w:szCs w:val="24"/>
        </w:rPr>
        <w:t xml:space="preserve">ς πω τι συμβαίνει στην Ελλάδα; Οι υπηρεσίες σας υπολογίζουν ότι μετά την καθυστερημένη προκήρυξη πέρυσι τον Απρίλιο του 2016 θα ολοκληρωθεί περί τα τέλη Μαΐου η πρώτη αξιολόγηση των φακέλων και δίνουν και μία ενδεικτική ημερομηνία περί τα τέλη Ιουνίου για </w:t>
      </w:r>
      <w:r>
        <w:rPr>
          <w:rFonts w:eastAsia="Times New Roman" w:cs="Times New Roman"/>
          <w:szCs w:val="24"/>
        </w:rPr>
        <w:t xml:space="preserve">ολοκλήρωση της δεύτερης αξιολόγησης. Πλην, όμως, η πλατφόρμα δεν υπάρχει, το λογισμικό δεν υπάρχει, ώστε να ανατεθούν στους </w:t>
      </w:r>
      <w:proofErr w:type="spellStart"/>
      <w:r>
        <w:rPr>
          <w:rFonts w:eastAsia="Times New Roman" w:cs="Times New Roman"/>
          <w:szCs w:val="24"/>
        </w:rPr>
        <w:t>αξιολογητές</w:t>
      </w:r>
      <w:proofErr w:type="spellEnd"/>
      <w:r>
        <w:rPr>
          <w:rFonts w:eastAsia="Times New Roman" w:cs="Times New Roman"/>
          <w:szCs w:val="24"/>
        </w:rPr>
        <w:t xml:space="preserve"> οι φάκελοι και να ολοκληρωθεί η αξιολόγηση, έστω εντός αυτών των καθυστερημένων δραματικά ημερομηνιών. </w:t>
      </w:r>
    </w:p>
    <w:p w14:paraId="1AB70C8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Άρα, κύριε Υπουρ</w:t>
      </w:r>
      <w:r>
        <w:rPr>
          <w:rFonts w:eastAsia="Times New Roman" w:cs="Times New Roman"/>
          <w:szCs w:val="24"/>
        </w:rPr>
        <w:t xml:space="preserve">γέ, στο </w:t>
      </w:r>
      <w:r>
        <w:rPr>
          <w:rFonts w:eastAsia="Times New Roman" w:cs="Times New Roman"/>
          <w:szCs w:val="24"/>
        </w:rPr>
        <w:t xml:space="preserve">πρόγραμμα </w:t>
      </w:r>
      <w:r>
        <w:rPr>
          <w:rFonts w:eastAsia="Times New Roman" w:cs="Times New Roman"/>
          <w:szCs w:val="24"/>
        </w:rPr>
        <w:t>«Ν</w:t>
      </w:r>
      <w:r>
        <w:rPr>
          <w:rFonts w:eastAsia="Times New Roman" w:cs="Times New Roman"/>
          <w:szCs w:val="24"/>
        </w:rPr>
        <w:t>ΕΟΙ</w:t>
      </w:r>
      <w:r>
        <w:rPr>
          <w:rFonts w:eastAsia="Times New Roman" w:cs="Times New Roman"/>
          <w:szCs w:val="24"/>
        </w:rPr>
        <w:t xml:space="preserve"> Α</w:t>
      </w:r>
      <w:r>
        <w:rPr>
          <w:rFonts w:eastAsia="Times New Roman" w:cs="Times New Roman"/>
          <w:szCs w:val="24"/>
        </w:rPr>
        <w:t>ΓΡΟΤΕΣ</w:t>
      </w:r>
      <w:r>
        <w:rPr>
          <w:rFonts w:eastAsia="Times New Roman" w:cs="Times New Roman"/>
          <w:szCs w:val="24"/>
        </w:rPr>
        <w:t xml:space="preserve">» κατακτάτε την καθόλου επίζηλη τελευταία θέση στην Ευρώπη. Όμως, αυτό δεν είναι χωρίς συνέπειες, κύριε Υπουργέ. Καλέσατε με </w:t>
      </w:r>
      <w:r>
        <w:rPr>
          <w:rFonts w:eastAsia="Times New Roman" w:cs="Times New Roman"/>
          <w:szCs w:val="24"/>
        </w:rPr>
        <w:lastRenderedPageBreak/>
        <w:t xml:space="preserve">καθυστέρηση τους νέους αγρότες να μπουν στο πρόγραμμα πέρυσι τον Απρίλιο. Άρχισε η δεύτερη καλλιεργητική περίοδος από την εκδήλωση </w:t>
      </w:r>
      <w:r>
        <w:rPr>
          <w:rFonts w:eastAsia="Times New Roman" w:cs="Times New Roman"/>
          <w:szCs w:val="24"/>
        </w:rPr>
        <w:t xml:space="preserve">του </w:t>
      </w:r>
      <w:proofErr w:type="spellStart"/>
      <w:r>
        <w:rPr>
          <w:rFonts w:eastAsia="Times New Roman" w:cs="Times New Roman"/>
          <w:szCs w:val="24"/>
        </w:rPr>
        <w:t>ενδιαφέροντός</w:t>
      </w:r>
      <w:proofErr w:type="spellEnd"/>
      <w:r>
        <w:rPr>
          <w:rFonts w:eastAsia="Times New Roman" w:cs="Times New Roman"/>
          <w:szCs w:val="24"/>
        </w:rPr>
        <w:t xml:space="preserve"> τους και δεν έχουν πάρει ούτε ένα ευρώ. </w:t>
      </w:r>
    </w:p>
    <w:p w14:paraId="1AB70C8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Ξέρετε τι σημαίνει αυτό για έναν νέο αγρότη και έναν νέο κτηνοτρόφο, κύριε Υπουργέ; Πολύ απλά σημαίνει ότι καλείται να ανταπεξέλθει στα έξοδα εγκατάστασης και στα έξοδα δύο καλλιεργητικών περιόδων,</w:t>
      </w:r>
      <w:r>
        <w:rPr>
          <w:rFonts w:eastAsia="Times New Roman" w:cs="Times New Roman"/>
          <w:szCs w:val="24"/>
        </w:rPr>
        <w:t xml:space="preserve"> χωρίς να έχει πάρει ούτε ένα ευρώ! Δηλαδή, τον εγκλωβίσατε, τον αιχμαλωτίσατε, τον καταστρέφετε και στο τέλος θα τον οδηγήσετε εκτός πρωτογενούς τομέα! Έτσι συμπεριφέρεστε στους νέους αγρότες μέσα από το συγκεκριμένο μέτρο του προγράμματος. </w:t>
      </w:r>
    </w:p>
    <w:p w14:paraId="1AB70C8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Θέλετε να πάμ</w:t>
      </w:r>
      <w:r>
        <w:rPr>
          <w:rFonts w:eastAsia="Times New Roman" w:cs="Times New Roman"/>
          <w:szCs w:val="24"/>
        </w:rPr>
        <w:t xml:space="preserve">ε στα σχέδια βελτίωσης για τον εκσυγχρονισμό των γεωργικών εκμεταλλεύσεων; Ούτε καν έχετε προκηρύξει το πρόγραμμα, κύριε Υπουργέ! </w:t>
      </w:r>
    </w:p>
    <w:p w14:paraId="1AB70C90" w14:textId="77777777" w:rsidR="002A5811" w:rsidRDefault="009E222F">
      <w:pPr>
        <w:spacing w:line="600" w:lineRule="auto"/>
        <w:ind w:firstLine="720"/>
        <w:contextualSpacing/>
        <w:jc w:val="both"/>
        <w:rPr>
          <w:rFonts w:eastAsia="Times New Roman" w:cs="Times New Roman"/>
          <w:color w:val="FF0000"/>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p>
    <w:p w14:paraId="1AB70C9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χρησιμοποιήσω και τη δε</w:t>
      </w:r>
      <w:r>
        <w:rPr>
          <w:rFonts w:eastAsia="Times New Roman" w:cs="Times New Roman"/>
          <w:szCs w:val="24"/>
        </w:rPr>
        <w:t xml:space="preserve">υτερολογία μου. </w:t>
      </w:r>
    </w:p>
    <w:p w14:paraId="1AB70C9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Μπουκώρο</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για τη διακοπή. Επιτρέψτε μου να σας πω ότι αυτή η επίκληση από τους Βουλευτές της αξιοποίησης της δευτερολογίας δεν ισχύει με βάση τον Κανονισμό. </w:t>
      </w:r>
    </w:p>
    <w:p w14:paraId="1AB70C9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 Προεδρείο δίνει αυτή την</w:t>
      </w:r>
      <w:r>
        <w:rPr>
          <w:rFonts w:eastAsia="Times New Roman" w:cs="Times New Roman"/>
          <w:szCs w:val="24"/>
        </w:rPr>
        <w:t xml:space="preserve"> ανοχή. </w:t>
      </w:r>
    </w:p>
    <w:p w14:paraId="1AB70C9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Είναι πάγια πρακτική. </w:t>
      </w:r>
    </w:p>
    <w:p w14:paraId="1AB70C9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Προς ενημέρωσή σας το είπα. Διακόπτετε τη σκέψη μου με αυτόν τον τρόπο.  </w:t>
      </w:r>
    </w:p>
    <w:p w14:paraId="1AB70C9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σας διέκοψα, σας ζήτησα συγγνώμη, θα κρατηθεί ο χρόνος σας</w:t>
      </w:r>
      <w:r>
        <w:rPr>
          <w:rFonts w:eastAsia="Times New Roman" w:cs="Times New Roman"/>
          <w:szCs w:val="24"/>
        </w:rPr>
        <w:t xml:space="preserve">. </w:t>
      </w:r>
    </w:p>
    <w:p w14:paraId="1AB70C9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Στα τρίλεπτα συνηθίζεται αυτό, όχι στα πεντάλεπτα. </w:t>
      </w:r>
    </w:p>
    <w:p w14:paraId="1AB70C9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Άλλο το τι συνηθίζεται! Εγώ οφείλω να σας καταθέσω τι προβλέπει ο Κανονισμός. </w:t>
      </w:r>
    </w:p>
    <w:p w14:paraId="1AB70C9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το Προεδρείο δίνει τη δυνατότητα, όπως και την </w:t>
      </w:r>
      <w:r>
        <w:rPr>
          <w:rFonts w:eastAsia="Times New Roman" w:cs="Times New Roman"/>
          <w:szCs w:val="24"/>
        </w:rPr>
        <w:t xml:space="preserve">έχει δώσει και θα τη δώσει, της αξιοποίησης της δευτερολογίας από τους επερωτώντες Βουλευτές, αλλά να μην έρθουν </w:t>
      </w:r>
      <w:r>
        <w:rPr>
          <w:rFonts w:eastAsia="Times New Roman" w:cs="Times New Roman"/>
          <w:szCs w:val="24"/>
        </w:rPr>
        <w:lastRenderedPageBreak/>
        <w:t xml:space="preserve">μετά, όταν έρθει η σειρά των δευτερολογιών, να ζητούν παρέμβαση. </w:t>
      </w:r>
    </w:p>
    <w:p w14:paraId="1AB70C9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Είναι σωστό αυτό που λέτε. </w:t>
      </w:r>
    </w:p>
    <w:p w14:paraId="1AB70C9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Δεν </w:t>
      </w:r>
      <w:r>
        <w:rPr>
          <w:rFonts w:eastAsia="Times New Roman" w:cs="Times New Roman"/>
          <w:szCs w:val="24"/>
        </w:rPr>
        <w:t xml:space="preserve">υπάρχει τέτοια πρόθεση. </w:t>
      </w:r>
    </w:p>
    <w:p w14:paraId="1AB70C9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Μπουκώρο</w:t>
      </w:r>
      <w:proofErr w:type="spellEnd"/>
      <w:r>
        <w:rPr>
          <w:rFonts w:eastAsia="Times New Roman" w:cs="Times New Roman"/>
          <w:szCs w:val="24"/>
        </w:rPr>
        <w:t xml:space="preserve">, έχετε τον λόγο για να συνεχίσετε. Έχει κρατηθεί ο χρόνος σας, μην ανησυχείτε. </w:t>
      </w:r>
    </w:p>
    <w:p w14:paraId="1AB70C9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ανέπτυξα ένα τρίπτυχο συγκεκριμένων μέτρων και δράσεων. Υπήρξε μία διακοπή, χωρίς να έχω ολοκληρώσει ούτε καν την </w:t>
      </w:r>
      <w:proofErr w:type="spellStart"/>
      <w:r>
        <w:rPr>
          <w:rFonts w:eastAsia="Times New Roman" w:cs="Times New Roman"/>
          <w:szCs w:val="24"/>
        </w:rPr>
        <w:t>πρωτολογία</w:t>
      </w:r>
      <w:proofErr w:type="spellEnd"/>
      <w:r>
        <w:rPr>
          <w:rFonts w:eastAsia="Times New Roman" w:cs="Times New Roman"/>
          <w:szCs w:val="24"/>
        </w:rPr>
        <w:t xml:space="preserve"> μου. Απλά σας ενημέρωσα ότι θα ολοκληρώσω. Εν πάση </w:t>
      </w:r>
      <w:proofErr w:type="spellStart"/>
      <w:r>
        <w:rPr>
          <w:rFonts w:eastAsia="Times New Roman" w:cs="Times New Roman"/>
          <w:szCs w:val="24"/>
        </w:rPr>
        <w:t>περιπτώσει</w:t>
      </w:r>
      <w:proofErr w:type="spellEnd"/>
      <w:r>
        <w:rPr>
          <w:rFonts w:eastAsia="Times New Roman" w:cs="Times New Roman"/>
          <w:szCs w:val="24"/>
        </w:rPr>
        <w:t>, συνεχίζω.</w:t>
      </w:r>
    </w:p>
    <w:p w14:paraId="1AB70C9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Τα σχέδια βελτίωσης, κύριε Υπουργέ, που υπ</w:t>
      </w:r>
      <w:r>
        <w:rPr>
          <w:rFonts w:eastAsia="Times New Roman" w:cs="Times New Roman"/>
          <w:szCs w:val="24"/>
        </w:rPr>
        <w:t>οτίθεται οδηγούν στην αναγκαιότητα του εκσυγχρονισμού των αγροτικών εκμεταλλεύσεων, είπατε δημοσίως ότι θα γίνει η αρχική προκήρυξη τον Μάρτιο. Τώρα τα μεταθέτετε για μετά το καλοκαίρι. Δηλαδή, πάμε για τρίτο χρόνο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χωρίς αγροτικές</w:t>
      </w:r>
      <w:r>
        <w:rPr>
          <w:rFonts w:eastAsia="Times New Roman" w:cs="Times New Roman"/>
          <w:szCs w:val="24"/>
        </w:rPr>
        <w:t xml:space="preserve"> επενδύσεις, χωρίς σχέδια βελτίωσης. </w:t>
      </w:r>
    </w:p>
    <w:p w14:paraId="1AB70C9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Τρία χρόνια είναι τρομερά μεγάλο χρονικό διάστημα, κύριε Υπουργέ, για να χαμογελάτε μπροστά σε τέτοιες παρατηρήσεις. </w:t>
      </w:r>
    </w:p>
    <w:p w14:paraId="1AB70CA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προβληματιζόμαστε, όταν αυτά τα χρονοδιαγράμματα δεν τηρούνται, γιατί άνθρωποι βρίσκονται </w:t>
      </w:r>
      <w:r>
        <w:rPr>
          <w:rFonts w:eastAsia="Times New Roman" w:cs="Times New Roman"/>
          <w:szCs w:val="24"/>
        </w:rPr>
        <w:t>στην ύπαιθρο και ταλαιπωρούνται, χάνουν κόπο, χάνουν επενδύσεις, χάνουν την περιουσία τους. Ας προβληματιστούμε, επιτέλους, περισσότερο! Μην αναρωτιέστε μετά γιατί δεν έχουμε βγει ακόμα από την κρίση και είμαστε τελευταίοι σε όλη την Ευρώπη!</w:t>
      </w:r>
    </w:p>
    <w:p w14:paraId="1AB70CA1"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να έρθουμε</w:t>
      </w:r>
      <w:r>
        <w:rPr>
          <w:rFonts w:eastAsia="Times New Roman" w:cs="Times New Roman"/>
          <w:szCs w:val="24"/>
        </w:rPr>
        <w:t xml:space="preserve"> στις βιολογικές καλλιέργειες, κύριε Υπουργέ: Καθυστερήσεις, αβελτηρία, παλινωδίες, τρεις παρατάσεις, εξαιρέσεις του κτηνοτροφικού κόσμου. Τι άλλο δηλαδή; Και μόνο για τις περιοχές </w:t>
      </w:r>
      <w:r>
        <w:rPr>
          <w:rFonts w:eastAsia="Times New Roman" w:cs="Times New Roman"/>
          <w:szCs w:val="24"/>
        </w:rPr>
        <w:t>«</w:t>
      </w:r>
      <w:r>
        <w:rPr>
          <w:rFonts w:eastAsia="Times New Roman" w:cs="Times New Roman"/>
          <w:szCs w:val="24"/>
        </w:rPr>
        <w:t>NATURA</w:t>
      </w:r>
      <w:r>
        <w:rPr>
          <w:rFonts w:eastAsia="Times New Roman" w:cs="Times New Roman"/>
          <w:szCs w:val="24"/>
        </w:rPr>
        <w:t>»</w:t>
      </w:r>
      <w:r>
        <w:rPr>
          <w:rFonts w:eastAsia="Times New Roman" w:cs="Times New Roman"/>
          <w:szCs w:val="24"/>
        </w:rPr>
        <w:t>. Συγγνώμη, βιολογικά προϊόντα, αγροτικά και κτηνοτροφικά, παράγουν</w:t>
      </w:r>
      <w:r>
        <w:rPr>
          <w:rFonts w:eastAsia="Times New Roman" w:cs="Times New Roman"/>
          <w:szCs w:val="24"/>
        </w:rPr>
        <w:t xml:space="preserve"> μόνο οι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w:t>
      </w:r>
    </w:p>
    <w:p w14:paraId="1AB70CA2"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Υπόσχεστε νέα προκήρυξη 400 εκατομμυρίων ευρώ, για να βάλετε μέσα τους κτηνοτρόφους και τους αγρότες εκτός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που εξαιρέσατε εξαιτίας δικών σας ευθυνών; </w:t>
      </w:r>
    </w:p>
    <w:p w14:paraId="1AB70CA3"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Επιτέλους, θα μας πείτε πού το πάτε, κύριε Υπουργέ; Διευθύνετε ένα από τα πιο κρίσιμα Υπουργεία -εκεί κρύβεται ένα από </w:t>
      </w:r>
      <w:r>
        <w:rPr>
          <w:rFonts w:eastAsia="Times New Roman" w:cs="Times New Roman"/>
          <w:szCs w:val="24"/>
        </w:rPr>
        <w:lastRenderedPageBreak/>
        <w:t xml:space="preserve">τα κλειδιά για την έξοδο από την κρίση- και καταγράφετε τις μεγαλύτερες καθυστερήσεις από το σύνολο του κυβερνητικού έργου. </w:t>
      </w:r>
    </w:p>
    <w:p w14:paraId="1AB70CA4"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Ευθύνονται ο</w:t>
      </w:r>
      <w:r>
        <w:rPr>
          <w:rFonts w:eastAsia="Times New Roman" w:cs="Times New Roman"/>
          <w:szCs w:val="24"/>
        </w:rPr>
        <w:t xml:space="preserve">ι αγρότες που χρεοκοπούν καθημερινά; Ευθύνονται οι νέοι αγρότες που δανείζονται για να </w:t>
      </w:r>
      <w:r>
        <w:rPr>
          <w:rFonts w:eastAsia="Times New Roman" w:cs="Times New Roman"/>
          <w:szCs w:val="24"/>
        </w:rPr>
        <w:t xml:space="preserve">ανταπεξέλθουν </w:t>
      </w:r>
      <w:r>
        <w:rPr>
          <w:rFonts w:eastAsia="Times New Roman" w:cs="Times New Roman"/>
          <w:szCs w:val="24"/>
        </w:rPr>
        <w:t xml:space="preserve">στα έξοδά τους, γιατί εσείς καθυστερείτε την εφαρμογή των συγκεκριμένων μέτρων; </w:t>
      </w:r>
    </w:p>
    <w:p w14:paraId="1AB70CA5"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αναλάβετε, επιτέλους, τις ευθύνες σας; Δεν είστε καινούργια κυβέρνηση. </w:t>
      </w:r>
      <w:r>
        <w:rPr>
          <w:rFonts w:eastAsia="Times New Roman" w:cs="Times New Roman"/>
          <w:szCs w:val="24"/>
        </w:rPr>
        <w:t xml:space="preserve">Σας το έχω ξαναπεί. Είστε η παλαιότερη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με αυτή τη σύνθεση, τη σύνθεση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παλαιότερη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είστε! Επιτέλους, συνέλθετε, κυβερνήστε, αφήστε τη νομή της εξουσίας και αναλάβετε τις ευθύνες σας!</w:t>
      </w:r>
    </w:p>
    <w:p w14:paraId="1AB70CA6"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AB70CA7" w14:textId="77777777" w:rsidR="002A5811" w:rsidRDefault="009E222F">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B70CA8"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 Χρίστος Δήμας, που είναι ο επόμενος επερωτών Βουλευτής. </w:t>
      </w:r>
    </w:p>
    <w:p w14:paraId="1AB70CA9"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ΧΡΙΣΤΟΣ ΔΗΜΑΣ: </w:t>
      </w:r>
      <w:r>
        <w:rPr>
          <w:rFonts w:eastAsia="Times New Roman"/>
          <w:szCs w:val="24"/>
        </w:rPr>
        <w:t xml:space="preserve">Ευχαριστώ, κύριε Πρόεδρε. </w:t>
      </w:r>
    </w:p>
    <w:p w14:paraId="1AB70CAA" w14:textId="77777777" w:rsidR="002A5811" w:rsidRDefault="009E222F">
      <w:pPr>
        <w:spacing w:line="600" w:lineRule="auto"/>
        <w:ind w:firstLine="720"/>
        <w:contextualSpacing/>
        <w:jc w:val="both"/>
        <w:rPr>
          <w:rFonts w:eastAsia="Times New Roman"/>
          <w:szCs w:val="24"/>
        </w:rPr>
      </w:pPr>
      <w:r>
        <w:rPr>
          <w:rFonts w:eastAsia="Times New Roman"/>
          <w:szCs w:val="24"/>
        </w:rPr>
        <w:t>Οι επιδόσεις της Κυβέρνησης στο ΕΣΠΑ είναι γνωστές</w:t>
      </w:r>
      <w:r>
        <w:rPr>
          <w:rFonts w:eastAsia="Times New Roman"/>
          <w:szCs w:val="24"/>
        </w:rPr>
        <w:t xml:space="preserve">: Καθυστερήσεις, ολιγωρίες, πόροι που λιμνάζουν για χρόνια σε ταμεία και αποτυχία σε στόχους που η ίδια η Κυβέρνηση θέτει. </w:t>
      </w:r>
    </w:p>
    <w:p w14:paraId="1AB70CAB"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 xml:space="preserve">Στην εισηγητική έκθεση του </w:t>
      </w:r>
      <w:r>
        <w:rPr>
          <w:rFonts w:eastAsia="Times New Roman"/>
          <w:szCs w:val="24"/>
        </w:rPr>
        <w:t xml:space="preserve">προϋπολογισμού </w:t>
      </w:r>
      <w:r>
        <w:rPr>
          <w:rFonts w:eastAsia="Times New Roman"/>
          <w:szCs w:val="24"/>
        </w:rPr>
        <w:t>του 2017, μάλιστα, ο ετήσιος στόχος που είχε θέσει η Κυβέρνηση στο ΕΣΠΑ για το 2016 ήταν τ</w:t>
      </w:r>
      <w:r>
        <w:rPr>
          <w:rFonts w:eastAsia="Times New Roman"/>
          <w:szCs w:val="24"/>
        </w:rPr>
        <w:t xml:space="preserve">α 2,28 δισεκατομμύρια ευρώ. Τελικά, ανακοινώθηκε πως απορρόφησε η Κυβέρνηση 1,61 δισεκατομμύρια ευρώ, άρα 29,3% κάτω του στόχου. </w:t>
      </w:r>
    </w:p>
    <w:p w14:paraId="1AB70CAC" w14:textId="77777777" w:rsidR="002A5811" w:rsidRDefault="009E222F">
      <w:pPr>
        <w:spacing w:line="600" w:lineRule="auto"/>
        <w:ind w:firstLine="720"/>
        <w:contextualSpacing/>
        <w:jc w:val="both"/>
        <w:rPr>
          <w:rFonts w:eastAsia="Times New Roman"/>
          <w:szCs w:val="24"/>
        </w:rPr>
      </w:pPr>
      <w:r>
        <w:rPr>
          <w:rFonts w:eastAsia="Times New Roman"/>
          <w:szCs w:val="24"/>
        </w:rPr>
        <w:t>Σήμερα που το κόστος της αγροτικής παραγωγής έχει αυξηθεί κατά πολύ και οι αγρότες προσπαθούν να καλύψουν τους εξοντωτικούς φό</w:t>
      </w:r>
      <w:r>
        <w:rPr>
          <w:rFonts w:eastAsia="Times New Roman"/>
          <w:szCs w:val="24"/>
        </w:rPr>
        <w:t>ρους και τις ασφαλιστικές εισφορές που τους έχετε επιβάλει και ταυτόχρονα, να πουλήσουν το εμπόρευμά τους σε μια κοινωνία της οποίας το διαθέσιμο εισόδημα και την αγοραστική δύναμη έχετε συρρικνώσει, εσείς αποδεικνύεστε ανίκανοι να ρίξετε στην αγορά κοινοτ</w:t>
      </w:r>
      <w:r>
        <w:rPr>
          <w:rFonts w:eastAsia="Times New Roman"/>
          <w:szCs w:val="24"/>
        </w:rPr>
        <w:t xml:space="preserve">ικούς πόρους, τους οποίους η προηγούμενη κυβέρνηση, η κυβέρνηση Σαμαρά, είχε εξασφαλίσει και τόσο έχει ανάγκη η αγροτική οικονομία. </w:t>
      </w:r>
    </w:p>
    <w:p w14:paraId="1AB70CAD" w14:textId="77777777" w:rsidR="002A5811" w:rsidRDefault="009E222F">
      <w:pPr>
        <w:spacing w:line="600" w:lineRule="auto"/>
        <w:ind w:firstLine="720"/>
        <w:contextualSpacing/>
        <w:jc w:val="both"/>
        <w:rPr>
          <w:rFonts w:eastAsia="Times New Roman"/>
          <w:szCs w:val="24"/>
        </w:rPr>
      </w:pPr>
      <w:r>
        <w:rPr>
          <w:rFonts w:eastAsia="Times New Roman"/>
          <w:szCs w:val="24"/>
        </w:rPr>
        <w:t>Πιο συγκεκριμένα, η Κυβέρνηση ΣΥΡΙΖΑ</w:t>
      </w:r>
      <w:r>
        <w:rPr>
          <w:rFonts w:eastAsia="Times New Roman"/>
          <w:szCs w:val="24"/>
        </w:rPr>
        <w:t xml:space="preserve"> </w:t>
      </w:r>
      <w:r>
        <w:rPr>
          <w:rFonts w:eastAsia="Times New Roman"/>
          <w:szCs w:val="24"/>
        </w:rPr>
        <w:t>-</w:t>
      </w:r>
      <w:r>
        <w:rPr>
          <w:rFonts w:eastAsia="Times New Roman"/>
          <w:szCs w:val="24"/>
        </w:rPr>
        <w:t xml:space="preserve"> ΑΝΕΛ</w:t>
      </w:r>
      <w:r>
        <w:rPr>
          <w:rFonts w:eastAsia="Times New Roman"/>
          <w:szCs w:val="24"/>
        </w:rPr>
        <w:t xml:space="preserve"> παρέλαβε τον Ιανουάριο του 2015 διασφαλισμένους κοινοτικούς πόρους για την αγρο</w:t>
      </w:r>
      <w:r>
        <w:rPr>
          <w:rFonts w:eastAsia="Times New Roman"/>
          <w:szCs w:val="24"/>
        </w:rPr>
        <w:t xml:space="preserve">τική ανάπτυξη ύψους 4,7 δισεκατομμυρίων ευρώ, οι οποίοι με την εθνική συμμετοχή φθάνουν τα 6 δισεκατομμύρια ευρώ. Δύο και πλέον χρόνια μετά από εκείνο το σημείο οι πόροι αυτοί παραμένουν σε μεγάλο βαθμό αναξιοποίητοι, την ώρα που </w:t>
      </w:r>
      <w:r>
        <w:rPr>
          <w:rFonts w:eastAsia="Times New Roman"/>
          <w:szCs w:val="24"/>
        </w:rPr>
        <w:lastRenderedPageBreak/>
        <w:t>γεωργοί, αλιείς και κτηνοτ</w:t>
      </w:r>
      <w:r>
        <w:rPr>
          <w:rFonts w:eastAsia="Times New Roman"/>
          <w:szCs w:val="24"/>
        </w:rPr>
        <w:t xml:space="preserve">ρόφοι βιώνουν τις συνέπειες της καταστροφικής ύφεσης στην οποία μας έχει εγκλωβίσει η Κυβέρνηση Τσίπρα. </w:t>
      </w:r>
    </w:p>
    <w:p w14:paraId="1AB70CAE" w14:textId="77777777" w:rsidR="002A5811" w:rsidRDefault="009E222F">
      <w:pPr>
        <w:spacing w:line="600" w:lineRule="auto"/>
        <w:ind w:firstLine="720"/>
        <w:contextualSpacing/>
        <w:jc w:val="both"/>
        <w:rPr>
          <w:rFonts w:eastAsia="Times New Roman"/>
          <w:szCs w:val="24"/>
        </w:rPr>
      </w:pPr>
      <w:r>
        <w:rPr>
          <w:rFonts w:eastAsia="Times New Roman"/>
          <w:szCs w:val="24"/>
        </w:rPr>
        <w:t>Θέλω να δώσω ορισμένα ενδεικτικά στοιχεία, για να καταλάβουν οι αγρότες το μέγεθος της ολιγωρίας σας, καθώς, την ώρα που ο Έλληνας αγρότης αντιμετωπίζε</w:t>
      </w:r>
      <w:r>
        <w:rPr>
          <w:rFonts w:eastAsia="Times New Roman"/>
          <w:szCs w:val="24"/>
        </w:rPr>
        <w:t xml:space="preserve">ι τη </w:t>
      </w:r>
      <w:proofErr w:type="spellStart"/>
      <w:r>
        <w:rPr>
          <w:rFonts w:eastAsia="Times New Roman"/>
          <w:szCs w:val="24"/>
        </w:rPr>
        <w:t>φοροεπιδρομή</w:t>
      </w:r>
      <w:proofErr w:type="spellEnd"/>
      <w:r>
        <w:rPr>
          <w:rFonts w:eastAsia="Times New Roman"/>
          <w:szCs w:val="24"/>
        </w:rPr>
        <w:t xml:space="preserve"> της Κυβέρνησης, η Κυβέρνηση σφυρίζει αδιάφορα. </w:t>
      </w:r>
    </w:p>
    <w:p w14:paraId="1AB70CAF" w14:textId="77777777" w:rsidR="002A5811" w:rsidRDefault="009E222F">
      <w:pPr>
        <w:spacing w:line="600" w:lineRule="auto"/>
        <w:ind w:firstLine="720"/>
        <w:contextualSpacing/>
        <w:jc w:val="both"/>
        <w:rPr>
          <w:rFonts w:eastAsia="Times New Roman"/>
          <w:szCs w:val="24"/>
        </w:rPr>
      </w:pPr>
      <w:r>
        <w:rPr>
          <w:rFonts w:eastAsia="Times New Roman"/>
          <w:szCs w:val="24"/>
        </w:rPr>
        <w:t>Η Ελλάδα είναι τελευταία μεταξύ των είκοσι επτά χωρών της Ευρωπαϊκής Ένωσης στην απορρόφηση των πόρων του δεύτερου πυλώνα, έχοντας απορροφήσει μόλις το 9,33% στα τέλη του 2016. Επαναλαμβάνω,</w:t>
      </w:r>
      <w:r>
        <w:rPr>
          <w:rFonts w:eastAsia="Times New Roman"/>
          <w:szCs w:val="24"/>
        </w:rPr>
        <w:t xml:space="preserve"> 9,33%! Διαψεύστε με, κύριε Υπουργέ, με τα στοιχεία σας. Είναι, με το 9,33%, λοιπόν, ουραγός η Ελλάδα! </w:t>
      </w:r>
    </w:p>
    <w:p w14:paraId="1AB70CB0" w14:textId="77777777" w:rsidR="002A5811" w:rsidRDefault="009E222F">
      <w:pPr>
        <w:spacing w:line="600" w:lineRule="auto"/>
        <w:ind w:firstLine="720"/>
        <w:contextualSpacing/>
        <w:jc w:val="both"/>
        <w:rPr>
          <w:rFonts w:eastAsia="Times New Roman"/>
          <w:szCs w:val="24"/>
        </w:rPr>
      </w:pPr>
      <w:r>
        <w:rPr>
          <w:rFonts w:eastAsia="Times New Roman"/>
          <w:szCs w:val="24"/>
        </w:rPr>
        <w:t>Το πρόγραμμα για τις βιολογικές καλλιέργειες εξελίχθηκε σε φιάσκο. Δώσατε τρεις παρατάσεις, δίχως να έχετε τον απαιτούμενο προϋπολογισμό, γεγονός που οδ</w:t>
      </w:r>
      <w:r>
        <w:rPr>
          <w:rFonts w:eastAsia="Times New Roman"/>
          <w:szCs w:val="24"/>
        </w:rPr>
        <w:t xml:space="preserve">ήγησε στον αποκλεισμό χιλιάδων δικαιούχων και όλων των κτηνοτρόφων. </w:t>
      </w:r>
    </w:p>
    <w:p w14:paraId="1AB70CB1"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rPr>
        <w:t>πρόγραμμα «ΝΕΟΙ ΑΓΡΟΤΕΣ</w:t>
      </w:r>
      <w:r>
        <w:rPr>
          <w:rFonts w:eastAsia="Times New Roman"/>
          <w:szCs w:val="24"/>
        </w:rPr>
        <w:t>»</w:t>
      </w:r>
      <w:r>
        <w:rPr>
          <w:rFonts w:eastAsia="Times New Roman"/>
          <w:szCs w:val="24"/>
        </w:rPr>
        <w:t xml:space="preserve"> </w:t>
      </w:r>
      <w:r>
        <w:rPr>
          <w:rFonts w:eastAsia="Times New Roman"/>
          <w:szCs w:val="24"/>
        </w:rPr>
        <w:t>παραμένει παγωμένο, γιατί δεν έχει ανοίξει ακόμα το πληροφορι</w:t>
      </w:r>
      <w:r>
        <w:rPr>
          <w:rFonts w:eastAsia="Times New Roman"/>
          <w:szCs w:val="24"/>
        </w:rPr>
        <w:t>α</w:t>
      </w:r>
      <w:r>
        <w:rPr>
          <w:rFonts w:eastAsia="Times New Roman"/>
          <w:szCs w:val="24"/>
        </w:rPr>
        <w:t xml:space="preserve">κό σύστημα, ώστε να ξεκινήσει η αξιολόγηση των αιτήσεων. </w:t>
      </w:r>
    </w:p>
    <w:p w14:paraId="1AB70CB2"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 xml:space="preserve">Επ’ ευκαιρία, έχετε, αλήθεια, χρονοδιάγραμμα της συνολικής διαδικασίας του χρόνου πληρωμής για την πρώτη δόση στους νέους αγρότες; Θα μας ενδιέφερε να το ακούσουμε, κύριε Υπουργέ. </w:t>
      </w:r>
    </w:p>
    <w:p w14:paraId="1AB70CB3" w14:textId="77777777" w:rsidR="002A5811" w:rsidRDefault="009E222F">
      <w:pPr>
        <w:spacing w:line="600" w:lineRule="auto"/>
        <w:ind w:firstLine="720"/>
        <w:contextualSpacing/>
        <w:jc w:val="both"/>
        <w:rPr>
          <w:rFonts w:eastAsia="Times New Roman"/>
          <w:szCs w:val="24"/>
        </w:rPr>
      </w:pPr>
      <w:r>
        <w:rPr>
          <w:rFonts w:eastAsia="Times New Roman"/>
          <w:szCs w:val="24"/>
        </w:rPr>
        <w:t>Και για να κάνει κανείς τη σύγκριση –γιατί είναι σημαντικό να θυμόμαστε- η προηγούμενη κυβέρνηση, η κυβέρνηση Σαμαρά, είχε καταφέρει από την καταληκτική ημερομηνία υποβολής του αιτήματος το καλοκαίρι του 2014 όχι μόνο να ολοκληρώσει την αξιολόγηση, αλλά εί</w:t>
      </w:r>
      <w:r>
        <w:rPr>
          <w:rFonts w:eastAsia="Times New Roman"/>
          <w:szCs w:val="24"/>
        </w:rPr>
        <w:t xml:space="preserve">χε καταφέρει να ξεκινήσει τις πληρωμές εντός τριών μηνών και να έχουν ολοκληρωθεί εντός πέντε μηνών και αφού αυξήσαμε δυο φορές τον προϋπολογισμό στο </w:t>
      </w:r>
      <w:r>
        <w:rPr>
          <w:rFonts w:eastAsia="Times New Roman"/>
          <w:szCs w:val="24"/>
        </w:rPr>
        <w:t xml:space="preserve">πρόγραμμα </w:t>
      </w:r>
      <w:r>
        <w:rPr>
          <w:rFonts w:eastAsia="Times New Roman"/>
          <w:szCs w:val="24"/>
        </w:rPr>
        <w:t>«</w:t>
      </w:r>
      <w:r>
        <w:rPr>
          <w:rFonts w:eastAsia="Times New Roman"/>
          <w:szCs w:val="24"/>
        </w:rPr>
        <w:t>ΝΕΟΙ ΑΓΡΟΤΕΣ</w:t>
      </w:r>
      <w:r>
        <w:rPr>
          <w:rFonts w:eastAsia="Times New Roman"/>
          <w:szCs w:val="24"/>
        </w:rPr>
        <w:t>»</w:t>
      </w:r>
      <w:r>
        <w:rPr>
          <w:rFonts w:eastAsia="Times New Roman"/>
          <w:szCs w:val="24"/>
        </w:rPr>
        <w:t xml:space="preserve"> σε διαπραγμάτευση με την Ευρωπαϊκή Επιτροπή, ώστε να εντάξουμε όσο το δυνατόν περ</w:t>
      </w:r>
      <w:r>
        <w:rPr>
          <w:rFonts w:eastAsia="Times New Roman"/>
          <w:szCs w:val="24"/>
        </w:rPr>
        <w:t xml:space="preserve">ισσότερους δικαιούχους. </w:t>
      </w:r>
    </w:p>
    <w:p w14:paraId="1AB70CB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Τι καταφέρατε εσείς; Θέλετε να μας πείτε; Αφήστε με, όμως, να μαντέψω, αναφερόμενος και στα υπόλοιπα μέτρα. Τίποτα! Τίποτα για τα σχέδια βελτιώσεων, τίποτα στη διαχείριση του Προγράμματος Αγροτικής Ανάπτυξης, τίποτα στη </w:t>
      </w:r>
      <w:proofErr w:type="spellStart"/>
      <w:r>
        <w:rPr>
          <w:rFonts w:eastAsia="Times New Roman" w:cs="Times New Roman"/>
          <w:szCs w:val="24"/>
        </w:rPr>
        <w:t>νιτρορύπανσ</w:t>
      </w:r>
      <w:r>
        <w:rPr>
          <w:rFonts w:eastAsia="Times New Roman" w:cs="Times New Roman"/>
          <w:szCs w:val="24"/>
        </w:rPr>
        <w:t>η</w:t>
      </w:r>
      <w:proofErr w:type="spellEnd"/>
      <w:r>
        <w:rPr>
          <w:rFonts w:eastAsia="Times New Roman" w:cs="Times New Roman"/>
          <w:szCs w:val="24"/>
        </w:rPr>
        <w:t xml:space="preserve"> και το πιο εκκωφαντικό απ’ όλα, τίποτα στο Επιχειρησιακό Πρόγραμμα </w:t>
      </w:r>
      <w:r>
        <w:rPr>
          <w:rFonts w:eastAsia="Times New Roman" w:cs="Times New Roman"/>
          <w:szCs w:val="24"/>
        </w:rPr>
        <w:lastRenderedPageBreak/>
        <w:t>Αλιείας</w:t>
      </w:r>
      <w:r>
        <w:rPr>
          <w:rFonts w:eastAsia="Times New Roman" w:cs="Times New Roman"/>
          <w:szCs w:val="24"/>
        </w:rPr>
        <w:t xml:space="preserve"> και </w:t>
      </w:r>
      <w:r>
        <w:rPr>
          <w:rFonts w:eastAsia="Times New Roman" w:cs="Times New Roman"/>
          <w:szCs w:val="24"/>
        </w:rPr>
        <w:t>Θάλασσας</w:t>
      </w:r>
      <w:r>
        <w:rPr>
          <w:rFonts w:eastAsia="Times New Roman" w:cs="Times New Roman"/>
          <w:szCs w:val="24"/>
        </w:rPr>
        <w:t xml:space="preserve">, στο οποίο θα αναφερθώ εκτεταμένα στη δευτερολογία μου. </w:t>
      </w:r>
    </w:p>
    <w:p w14:paraId="1AB70CB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Μέσα σε δύο και πλέον χρόνια καταφέρατε να απορροφήσετε μόλις 2,7 εκατομμύρια ευρώ από τα συνολικά 101 εκατομ</w:t>
      </w:r>
      <w:r>
        <w:rPr>
          <w:rFonts w:eastAsia="Times New Roman" w:cs="Times New Roman"/>
          <w:szCs w:val="24"/>
        </w:rPr>
        <w:t xml:space="preserve">μύρια ευρώ. Τα δεδομένα, δυστυχώς, δεν αφήνουν κανένα περιθώριο αισιοδοξίας. Η εμπειρία του αγροτικού κόσμου από την Κυβέρνησή σας χαρακτηρίζεται από ένα πελώριο «τίποτα». </w:t>
      </w:r>
    </w:p>
    <w:p w14:paraId="1AB70CB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Και θα δώσω ένα ακόμη παράδειγμα με το οποίο έχω ασχοληθεί προσωπικά και θέλω μια α</w:t>
      </w:r>
      <w:r>
        <w:rPr>
          <w:rFonts w:eastAsia="Times New Roman" w:cs="Times New Roman"/>
          <w:szCs w:val="24"/>
        </w:rPr>
        <w:t xml:space="preserve">πάντηση, </w:t>
      </w:r>
      <w:r>
        <w:rPr>
          <w:rFonts w:eastAsia="Times New Roman"/>
          <w:bCs/>
        </w:rPr>
        <w:t>κύριε Υπουργέ,</w:t>
      </w:r>
      <w:r>
        <w:rPr>
          <w:rFonts w:eastAsia="Times New Roman" w:cs="Times New Roman"/>
          <w:szCs w:val="24"/>
        </w:rPr>
        <w:t xml:space="preserve"> για το τι έχετε κάνει.</w:t>
      </w:r>
    </w:p>
    <w:p w14:paraId="1AB70CB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Είχε εισαχθεί στο Πρόγραμμα Αγροτικής Ανάπτυξης από την </w:t>
      </w:r>
      <w:r>
        <w:rPr>
          <w:rFonts w:eastAsia="Times New Roman" w:cs="Times New Roman"/>
          <w:szCs w:val="24"/>
        </w:rPr>
        <w:t xml:space="preserve">κυβέρνηση </w:t>
      </w:r>
      <w:r>
        <w:rPr>
          <w:rFonts w:eastAsia="Times New Roman" w:cs="Times New Roman"/>
          <w:szCs w:val="24"/>
        </w:rPr>
        <w:t>Σαμαρά ειδικό πιλοτικό μέτρο που αποσκοπούσε στην επιδότηση ενεργητικής προστασίας γεωργικής παραγωγής από δυσμενή κλιματικά φαινόμενα, όπως εί</w:t>
      </w:r>
      <w:r>
        <w:rPr>
          <w:rFonts w:eastAsia="Times New Roman" w:cs="Times New Roman"/>
          <w:szCs w:val="24"/>
        </w:rPr>
        <w:t xml:space="preserve">ναι η χαλαζόπτωση, ο καύσωνας και ο παγετός. Θέλω να μου πείτε σε ποιο στάδιο βρίσκεται η αύξηση του ποσοστού επιδότησης για τα </w:t>
      </w:r>
      <w:proofErr w:type="spellStart"/>
      <w:r>
        <w:rPr>
          <w:rFonts w:eastAsia="Times New Roman" w:cs="Times New Roman"/>
          <w:szCs w:val="24"/>
        </w:rPr>
        <w:t>αντιχαλαζικά</w:t>
      </w:r>
      <w:proofErr w:type="spellEnd"/>
      <w:r>
        <w:rPr>
          <w:rFonts w:eastAsia="Times New Roman" w:cs="Times New Roman"/>
          <w:szCs w:val="24"/>
        </w:rPr>
        <w:t xml:space="preserve"> δίκτυα και τις </w:t>
      </w:r>
      <w:proofErr w:type="spellStart"/>
      <w:r>
        <w:rPr>
          <w:rFonts w:eastAsia="Times New Roman" w:cs="Times New Roman"/>
          <w:szCs w:val="24"/>
        </w:rPr>
        <w:t>αντιβρόχινες</w:t>
      </w:r>
      <w:proofErr w:type="spellEnd"/>
      <w:r>
        <w:rPr>
          <w:rFonts w:eastAsia="Times New Roman" w:cs="Times New Roman"/>
          <w:szCs w:val="24"/>
        </w:rPr>
        <w:t xml:space="preserve"> μεμβράνες.</w:t>
      </w:r>
    </w:p>
    <w:p w14:paraId="1AB70CB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αυτό που χρειάζεται η χώρα είναι αλλαγή πολιτικής. Είναι απολύτως </w:t>
      </w:r>
      <w:r>
        <w:rPr>
          <w:rFonts w:eastAsia="Times New Roman" w:cs="Times New Roman"/>
          <w:szCs w:val="24"/>
        </w:rPr>
        <w:t>απαραίτητο να ενεργοποιηθούν τα εγκεκρι</w:t>
      </w:r>
      <w:r>
        <w:rPr>
          <w:rFonts w:eastAsia="Times New Roman" w:cs="Times New Roman"/>
          <w:szCs w:val="24"/>
        </w:rPr>
        <w:lastRenderedPageBreak/>
        <w:t xml:space="preserve">μένα χρηματοδοτικά εργαλεία των προγραμμάτων, με τη συνδρομή της Ευρωπαϊκής Τράπεζας Επενδύσεων, ώστε να </w:t>
      </w:r>
      <w:proofErr w:type="spellStart"/>
      <w:r>
        <w:rPr>
          <w:rFonts w:eastAsia="Times New Roman" w:cs="Times New Roman"/>
          <w:szCs w:val="24"/>
        </w:rPr>
        <w:t>επανεκκινήσουμε</w:t>
      </w:r>
      <w:proofErr w:type="spellEnd"/>
      <w:r>
        <w:rPr>
          <w:rFonts w:eastAsia="Times New Roman" w:cs="Times New Roman"/>
          <w:szCs w:val="24"/>
        </w:rPr>
        <w:t xml:space="preserve"> την αγροτική οικονομία. </w:t>
      </w:r>
    </w:p>
    <w:p w14:paraId="1AB70CB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Εσείς δυόμισι χρόνια έχετε αποδείξει πως δεν έχετε τη δυνατότητα να το </w:t>
      </w:r>
      <w:r>
        <w:rPr>
          <w:rFonts w:eastAsia="Times New Roman" w:cs="Times New Roman"/>
          <w:szCs w:val="24"/>
        </w:rPr>
        <w:t>κάνετε. Είστε εμπόδιο για την ανάπτυξη της χώρας. Είναι πια προφανές. Και μόνο όταν εσείς φύγετε από τη διακυβέρνηση της χώρας, θα μπορέσει η Ελλάδα να πάει μπροστά και συνεπώς, η αγροτική παραγωγή.</w:t>
      </w:r>
    </w:p>
    <w:p w14:paraId="1AB70CB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AB70CBB" w14:textId="77777777" w:rsidR="002A5811" w:rsidRDefault="009E222F">
      <w:pPr>
        <w:tabs>
          <w:tab w:val="left" w:pos="1800"/>
        </w:tabs>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της Νέας </w:t>
      </w:r>
      <w:r>
        <w:rPr>
          <w:rFonts w:eastAsia="Times New Roman"/>
          <w:szCs w:val="24"/>
        </w:rPr>
        <w:t>Δημοκρατίας)</w:t>
      </w:r>
    </w:p>
    <w:p w14:paraId="1AB70CB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Δήμα.</w:t>
      </w:r>
    </w:p>
    <w:p w14:paraId="1AB70CB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Κωνσταντίνος Βλάσης.</w:t>
      </w:r>
    </w:p>
    <w:p w14:paraId="1AB70CB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bCs/>
        </w:rPr>
        <w:t>Κύριε Υπουργέ,</w:t>
      </w:r>
      <w:r>
        <w:rPr>
          <w:rFonts w:eastAsia="Times New Roman" w:cs="Times New Roman"/>
          <w:szCs w:val="24"/>
        </w:rPr>
        <w:t xml:space="preserve"> τα τελευταία δύο χρόνια ο όρος «ηρωική διαπραγμάτευση» έγινε σημαία της Κυβέρνησής σας, με τα γνωστά τραγι</w:t>
      </w:r>
      <w:r>
        <w:rPr>
          <w:rFonts w:eastAsia="Times New Roman" w:cs="Times New Roman"/>
          <w:szCs w:val="24"/>
        </w:rPr>
        <w:t xml:space="preserve">κά αποτελέσματα για τους Έλληνες πολίτες. Υποτίθεται ότι θα παλεύατε να διεκδικήσετε το καλύτερο για τη χώρα και το μόνο που καταφέρατε είναι να χάσετε πολύτιμο χρόνο και να φουσκώσετε τον λογαριασμό λόγω της ανικανότητάς σας. </w:t>
      </w:r>
    </w:p>
    <w:p w14:paraId="1AB70CB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δεν είναι μόνο ότι τίποτ</w:t>
      </w:r>
      <w:r>
        <w:rPr>
          <w:rFonts w:eastAsia="Times New Roman" w:cs="Times New Roman"/>
          <w:szCs w:val="24"/>
        </w:rPr>
        <w:t>α δεν πετύχατε μέσα από τη διαδικασία αυτή, αλλά αποφασίσατε και να μην ασχοληθείτε με κρίσιμα ζητήματα που εν πολλοίς, το μόνο που απαιτούσαν για να έχουν αίσια έκβαση και πολλαπλά οφέλη για τη χώρα, ήταν προσήλωση, δουλειά και υπευθυνότητα. Δυστυχώς, μια</w:t>
      </w:r>
      <w:r>
        <w:rPr>
          <w:rFonts w:eastAsia="Times New Roman" w:cs="Times New Roman"/>
          <w:szCs w:val="24"/>
        </w:rPr>
        <w:t xml:space="preserve"> από αυτές τις εκκρεμότητες είναι και το Πρόγραμμα Αγροτικής Ανάπτυξης 2014-2020, για το οποίο ερχόμαστε να μιλήσουμε σήμερα με την επίκαιρη επερώτησή μας.</w:t>
      </w:r>
    </w:p>
    <w:p w14:paraId="1AB70CC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Για να είμαι ειλικρινής μαζί σας, δεν μου προκαλεί κα</w:t>
      </w:r>
      <w:r>
        <w:rPr>
          <w:rFonts w:eastAsia="Times New Roman" w:cs="Times New Roman"/>
          <w:szCs w:val="24"/>
        </w:rPr>
        <w:t>μ</w:t>
      </w:r>
      <w:r>
        <w:rPr>
          <w:rFonts w:eastAsia="Times New Roman" w:cs="Times New Roman"/>
          <w:szCs w:val="24"/>
        </w:rPr>
        <w:t>μία εντύπωση το γεγονός ότι η χώρα μας είναι ο</w:t>
      </w:r>
      <w:r>
        <w:rPr>
          <w:rFonts w:eastAsia="Times New Roman" w:cs="Times New Roman"/>
          <w:szCs w:val="24"/>
        </w:rPr>
        <w:t xml:space="preserve">υραγός, ως προς την απορρόφηση των αναγκαίων κοινοτικών πόρων του δεύτερου πυλώνα, με μόλις 9,33% στο τρίτο τρίμηνο του 2016. </w:t>
      </w:r>
    </w:p>
    <w:p w14:paraId="1AB70CC1" w14:textId="77777777" w:rsidR="002A5811" w:rsidRDefault="009E222F">
      <w:pPr>
        <w:spacing w:line="600" w:lineRule="auto"/>
        <w:ind w:firstLine="720"/>
        <w:contextualSpacing/>
        <w:jc w:val="both"/>
        <w:rPr>
          <w:rFonts w:eastAsia="Times New Roman"/>
          <w:bCs/>
        </w:rPr>
      </w:pPr>
      <w:r>
        <w:rPr>
          <w:rFonts w:eastAsia="Times New Roman" w:cs="Times New Roman"/>
          <w:szCs w:val="24"/>
        </w:rPr>
        <w:t>Από την πρώτη στιγμή που αναλάβατε τη διακυβέρνηση της χώρας, η στάση σας απέναντι στην Ευρωπαϊκή Ένωση ήταν το λιγότερο εχθρική.</w:t>
      </w:r>
      <w:r>
        <w:rPr>
          <w:rFonts w:eastAsia="Times New Roman" w:cs="Times New Roman"/>
          <w:szCs w:val="24"/>
        </w:rPr>
        <w:t xml:space="preserve"> Και μπορεί τα ζητήματα με τους εταίρους μας να ήταν ανοικτά και απαραίτητο να διευθετηθούν, όμως σίγουρα αυτός δεν ήταν λόγος να παραγκωνίσετε διασφαλισμένους κοινοτικούς πόρους ύψους 4,7 δισεκατομμυρίων ευρώ, οι οποίοι μένουν χωρίς απορρόφηση. Κι όλα αυτ</w:t>
      </w:r>
      <w:r>
        <w:rPr>
          <w:rFonts w:eastAsia="Times New Roman" w:cs="Times New Roman"/>
          <w:szCs w:val="24"/>
        </w:rPr>
        <w:t xml:space="preserve">ά είναι αριθμοί. Δεν αμφισβητούνται, </w:t>
      </w:r>
      <w:r>
        <w:rPr>
          <w:rFonts w:eastAsia="Times New Roman"/>
          <w:bCs/>
        </w:rPr>
        <w:t>κύριε Υπουργέ.</w:t>
      </w:r>
    </w:p>
    <w:p w14:paraId="1AB70CC2" w14:textId="77777777" w:rsidR="002A5811" w:rsidRDefault="009E222F">
      <w:pPr>
        <w:spacing w:line="600" w:lineRule="auto"/>
        <w:ind w:firstLine="720"/>
        <w:contextualSpacing/>
        <w:jc w:val="both"/>
        <w:rPr>
          <w:rFonts w:eastAsia="Times New Roman"/>
          <w:bCs/>
        </w:rPr>
      </w:pPr>
      <w:r>
        <w:rPr>
          <w:rFonts w:eastAsia="Times New Roman"/>
          <w:bCs/>
        </w:rPr>
        <w:lastRenderedPageBreak/>
        <w:t>Ξέρετε, η έξοδος από την κρίση δεν θα έρθει με κανένα συγχωροχάρτι από την πλευρά των εταίρων. Η Ελλάδα δεν θα ξανασταθεί στα πόδια της χωρίς υπευθυνότητα, αξιοπιστία και σκληρή δουλεία. Η Ελλάδα θα οδηγη</w:t>
      </w:r>
      <w:r>
        <w:rPr>
          <w:rFonts w:eastAsia="Times New Roman"/>
          <w:bCs/>
        </w:rPr>
        <w:t xml:space="preserve">θεί στην ανάπτυξη εκμεταλλευόμενη όλα τα εργαλεία που της προσφέρει το ευρωπαϊκό πλαίσιο και όλα τα συγκριτικά πλεονεκτήματα που διαθέτουμε ως χώρα. </w:t>
      </w:r>
    </w:p>
    <w:p w14:paraId="1AB70CC3" w14:textId="77777777" w:rsidR="002A5811" w:rsidRDefault="009E222F">
      <w:pPr>
        <w:spacing w:line="600" w:lineRule="auto"/>
        <w:ind w:firstLine="720"/>
        <w:contextualSpacing/>
        <w:jc w:val="both"/>
        <w:rPr>
          <w:rFonts w:eastAsia="Times New Roman"/>
          <w:bCs/>
        </w:rPr>
      </w:pPr>
      <w:r>
        <w:rPr>
          <w:rFonts w:eastAsia="Times New Roman"/>
          <w:bCs/>
        </w:rPr>
        <w:t>Μόνο που οι ανεπαρκείς σας χειρισμοί έχουν οδηγήσει όχι μόνο σε χαμηλούς ρυθμούς απορρόφησης αλλά και στον</w:t>
      </w:r>
      <w:r>
        <w:rPr>
          <w:rFonts w:eastAsia="Times New Roman"/>
          <w:bCs/>
        </w:rPr>
        <w:t xml:space="preserve"> ορατό κίνδυνο να χαθούν αυτά τα πολύτιμα κονδύλια που θα μπορούσαν να οδηγήσουν στην ουσιαστική θωράκιση και ενίσχυση του αγροτικού τομέα.</w:t>
      </w:r>
    </w:p>
    <w:p w14:paraId="1AB70CC4" w14:textId="77777777" w:rsidR="002A5811" w:rsidRDefault="009E222F">
      <w:pPr>
        <w:spacing w:line="600" w:lineRule="auto"/>
        <w:ind w:firstLine="720"/>
        <w:contextualSpacing/>
        <w:jc w:val="both"/>
        <w:rPr>
          <w:rFonts w:eastAsia="Times New Roman"/>
          <w:bCs/>
        </w:rPr>
      </w:pPr>
      <w:r>
        <w:rPr>
          <w:rFonts w:eastAsia="Times New Roman"/>
          <w:bCs/>
        </w:rPr>
        <w:t>Πριν, λοιπόν, περάσουμε στα επιμέρους ερωτήματα της σημερινής επερώτησης, εγώ οφείλω να σας ρωτήσω πρωτίστως και ευθ</w:t>
      </w:r>
      <w:r>
        <w:rPr>
          <w:rFonts w:eastAsia="Times New Roman"/>
          <w:bCs/>
        </w:rPr>
        <w:t xml:space="preserve">έως το εξής: </w:t>
      </w:r>
    </w:p>
    <w:p w14:paraId="1AB70CC5" w14:textId="77777777" w:rsidR="002A5811" w:rsidRDefault="009E222F">
      <w:pPr>
        <w:spacing w:line="600" w:lineRule="auto"/>
        <w:ind w:firstLine="720"/>
        <w:contextualSpacing/>
        <w:jc w:val="both"/>
        <w:rPr>
          <w:rFonts w:eastAsia="Times New Roman"/>
          <w:bCs/>
        </w:rPr>
      </w:pPr>
      <w:r>
        <w:rPr>
          <w:rFonts w:eastAsia="Times New Roman"/>
          <w:bCs/>
        </w:rPr>
        <w:t>Είστε διατεθειμένοι να αντιμετωπίσετε τον αγροτικό τομέα ως ουσιαστικό μοχλό ανάπτυξης της χώρας μας και πώς προτίθεστε να το κάνετε αυτό; Αναγνωρίζετε τον ρόλο και τη σημασία του ως αναπτυξιακού πυλώνα; Και αν ναι -επειδή ως τώρα δεν το δείχ</w:t>
      </w:r>
      <w:r>
        <w:rPr>
          <w:rFonts w:eastAsia="Times New Roman"/>
          <w:bCs/>
        </w:rPr>
        <w:t>νετε- είστε σε θέση να φέρετε εις πέρας όσα απαιτούνται για να επέλθει η ουσιαστική αγροτική ανάπτυξη;</w:t>
      </w:r>
    </w:p>
    <w:p w14:paraId="1AB70CC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Θα μπορούσα να κάνω αναφορά σε πάρα πολλά σημεία της επίκαιρης επερώτησης, που πολλά από αυτά αφορούν και τον ιδιαίτερο τόπο μου, την Αρκαδία. Όμως, δυστ</w:t>
      </w:r>
      <w:r>
        <w:rPr>
          <w:rFonts w:eastAsia="Times New Roman" w:cs="Times New Roman"/>
          <w:szCs w:val="24"/>
        </w:rPr>
        <w:t>υχώς, λόγω χρονικού περιορισμού αυτό δεν είναι δυνατόν.</w:t>
      </w:r>
    </w:p>
    <w:p w14:paraId="1AB70CC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να δώσω ιδιαίτερη έμφαση στην παταγώδη αποτυχία του </w:t>
      </w:r>
      <w:r>
        <w:rPr>
          <w:rFonts w:eastAsia="Times New Roman" w:cs="Times New Roman"/>
          <w:szCs w:val="24"/>
        </w:rPr>
        <w:t xml:space="preserve">προγράμματος </w:t>
      </w:r>
      <w:r>
        <w:rPr>
          <w:rFonts w:eastAsia="Times New Roman" w:cs="Times New Roman"/>
          <w:szCs w:val="24"/>
        </w:rPr>
        <w:t xml:space="preserve">«Βιολογικές Καλλιέργειες». Το μέτρο περιλάμβανε δύο δράσεις, για ζωική και φυτική παραγωγή ύψους σχεδόν 450 </w:t>
      </w:r>
      <w:r>
        <w:rPr>
          <w:rFonts w:eastAsia="Times New Roman" w:cs="Times New Roman"/>
          <w:szCs w:val="24"/>
        </w:rPr>
        <w:t>εκατομμυρίων ευρώ. Έγινε η προκήρυξη, υπήρξε μεγάλο ενδιαφέρον από πλευράς παραγωγών -σαράντα εννιά χιλιάδες αιτήσεις φυτικής παραγωγής, δεκαπέντε χιλιάδες ζωικής παραγωγής- και καταλήξαμε να μην εγκριθεί κανένας υποψήφιος ζωικής παραγωγής λόγω υπέρβασης τ</w:t>
      </w:r>
      <w:r>
        <w:rPr>
          <w:rFonts w:eastAsia="Times New Roman" w:cs="Times New Roman"/>
          <w:szCs w:val="24"/>
        </w:rPr>
        <w:t>ου προϋπολογισμού.</w:t>
      </w:r>
    </w:p>
    <w:p w14:paraId="1AB70CC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Ακόμα, όμως και για τη φυτική παραγωγή τα ποσοστά έγκρισης ήταν μηδαμινά. Να σημειώσω ότι στην Αρκαδία για τη φυτική παραγωγή εγκρίθηκαν μόλις δεκατρείς από τις </w:t>
      </w:r>
      <w:proofErr w:type="spellStart"/>
      <w:r>
        <w:rPr>
          <w:rFonts w:eastAsia="Times New Roman" w:cs="Times New Roman"/>
          <w:szCs w:val="24"/>
        </w:rPr>
        <w:t>εκατόν</w:t>
      </w:r>
      <w:proofErr w:type="spellEnd"/>
      <w:r>
        <w:rPr>
          <w:rFonts w:eastAsia="Times New Roman" w:cs="Times New Roman"/>
          <w:szCs w:val="24"/>
        </w:rPr>
        <w:t xml:space="preserve"> εβδομήντα οκτώ αιτήσεις, ποσοστό 7%. Δεν νομίζω να το αμφισβητείτε κα</w:t>
      </w:r>
      <w:r>
        <w:rPr>
          <w:rFonts w:eastAsia="Times New Roman" w:cs="Times New Roman"/>
          <w:szCs w:val="24"/>
        </w:rPr>
        <w:t>ι αυτό.</w:t>
      </w:r>
    </w:p>
    <w:p w14:paraId="1AB70CC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Εγώ έχω μια απλή ερώτηση: Αναγνωρίζετε την αποτυχία του μέτρου αυτού; Προτίθεστε να </w:t>
      </w:r>
      <w:proofErr w:type="spellStart"/>
      <w:r>
        <w:rPr>
          <w:rFonts w:eastAsia="Times New Roman" w:cs="Times New Roman"/>
          <w:szCs w:val="24"/>
        </w:rPr>
        <w:t>επαναπροκηρύξετε</w:t>
      </w:r>
      <w:proofErr w:type="spellEnd"/>
      <w:r>
        <w:rPr>
          <w:rFonts w:eastAsia="Times New Roman" w:cs="Times New Roman"/>
          <w:szCs w:val="24"/>
        </w:rPr>
        <w:t xml:space="preserve"> με νέα κριτή</w:t>
      </w:r>
      <w:r>
        <w:rPr>
          <w:rFonts w:eastAsia="Times New Roman" w:cs="Times New Roman"/>
          <w:szCs w:val="24"/>
        </w:rPr>
        <w:lastRenderedPageBreak/>
        <w:t>ρια όπως ζητούν φορείς και βιοκαλλιεργητές; Το μέτρο των βιολογικών καλλιεργειών είναι ενδεικτικό του τρόπου που αντιμετωπίσατε το σύνο</w:t>
      </w:r>
      <w:r>
        <w:rPr>
          <w:rFonts w:eastAsia="Times New Roman" w:cs="Times New Roman"/>
          <w:szCs w:val="24"/>
        </w:rPr>
        <w:t xml:space="preserve">λο του Προγράμματος Αγροτικής Ανάπτυξης: Μεγάλες καθυστερήσεις στην προκήρυξη των μέτρων, λάθος προγραμματισμός, προχειρότητα, που επί της ουσίας ακύρωσαν τη δυναμική του </w:t>
      </w:r>
      <w:r>
        <w:rPr>
          <w:rFonts w:eastAsia="Times New Roman" w:cs="Times New Roman"/>
          <w:szCs w:val="24"/>
        </w:rPr>
        <w:t>προγράμματος</w:t>
      </w:r>
      <w:r>
        <w:rPr>
          <w:rFonts w:eastAsia="Times New Roman" w:cs="Times New Roman"/>
          <w:szCs w:val="24"/>
        </w:rPr>
        <w:t>. Εκτός αν θεωρείτε ότι ο κατώτατος αιτούμενος και επιλέξιμος προϋπολογισ</w:t>
      </w:r>
      <w:r>
        <w:rPr>
          <w:rFonts w:eastAsia="Times New Roman" w:cs="Times New Roman"/>
          <w:szCs w:val="24"/>
        </w:rPr>
        <w:t>μός για το μέτρο 4.2 για τη στήριξη επενδύσεων στη μεταποίηση, στην εμπορία και στην ανάπτυξη γεωργικών προϊόντων, δεν θα αποκλείσει μεγάλη μερίδα ενδιαφερομένων.</w:t>
      </w:r>
    </w:p>
    <w:p w14:paraId="1AB70CCA" w14:textId="77777777" w:rsidR="002A5811" w:rsidRDefault="009E222F">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AB70CC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Αν δεν το</w:t>
      </w:r>
      <w:r>
        <w:rPr>
          <w:rFonts w:eastAsia="Times New Roman" w:cs="Times New Roman"/>
          <w:szCs w:val="24"/>
        </w:rPr>
        <w:t xml:space="preserve"> έχετε αντιληφθεί, οφείλω να σας θυμίσω πως η δυσμενής οικονομική συγκυρία δεν αφήνει μεγάλα περιθώρια να διαθέσουν τέτοια ποσά οι μικρές επιχειρήσεις.</w:t>
      </w:r>
    </w:p>
    <w:p w14:paraId="1AB70CC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Βλάση, ήδη καλύψατε και τον χρόνο της δευτερολογίας σας. Ολοκληρ</w:t>
      </w:r>
      <w:r>
        <w:rPr>
          <w:rFonts w:eastAsia="Times New Roman" w:cs="Times New Roman"/>
          <w:szCs w:val="24"/>
        </w:rPr>
        <w:t>ώστε.</w:t>
      </w:r>
    </w:p>
    <w:p w14:paraId="1AB70CC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Σε μισό λεπτό τελειώνω, κύριε Πρόεδρε. Δεν θα δευτερολογήσω.</w:t>
      </w:r>
    </w:p>
    <w:p w14:paraId="1AB70CC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Πολύ φοβάμαι, βέβαια, ότι όλα αυτά είναι ψιλά γράμματα για εσάς και φαίνεται από το χαμόγελό σας.</w:t>
      </w:r>
    </w:p>
    <w:p w14:paraId="1AB70CC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Συζητάμε, λοιπόν, σήμερα για το Πρόγραμμα Αγροτικής Ανάπτυξης, για ένα</w:t>
      </w:r>
      <w:r>
        <w:rPr>
          <w:rFonts w:eastAsia="Times New Roman" w:cs="Times New Roman"/>
          <w:szCs w:val="24"/>
        </w:rPr>
        <w:t xml:space="preserve"> εργαλείο…</w:t>
      </w:r>
    </w:p>
    <w:p w14:paraId="1AB70CD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Γιατί είστε τόσο προκλητικοί; Δεν καταλαβαίνω.</w:t>
      </w:r>
    </w:p>
    <w:p w14:paraId="1AB70CD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Γιατί συνέχεια μειδιάτε, κύριε Υπουργέ.</w:t>
      </w:r>
    </w:p>
    <w:p w14:paraId="1AB70CD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μετά από έναν ομιλητή θ</w:t>
      </w:r>
      <w:r>
        <w:rPr>
          <w:rFonts w:eastAsia="Times New Roman" w:cs="Times New Roman"/>
          <w:szCs w:val="24"/>
        </w:rPr>
        <w:t>α πάρετε τον λόγο. Παρακαλώ, παρακαλώ!</w:t>
      </w:r>
    </w:p>
    <w:p w14:paraId="1AB70CD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Θα μιλήσετε και εσείς, κύριε Υπουργέ.</w:t>
      </w:r>
    </w:p>
    <w:p w14:paraId="1AB70CD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Εμείς όταν μιλάτε, δεν μειδιάμε.</w:t>
      </w:r>
    </w:p>
    <w:p w14:paraId="1AB70CD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Συζητάμε σήμερα για το Πρόγραμμα Αγροτικής Ανάπτυξης…</w:t>
      </w:r>
    </w:p>
    <w:p w14:paraId="1AB70CD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w:t>
      </w:r>
      <w:r>
        <w:rPr>
          <w:rFonts w:eastAsia="Times New Roman" w:cs="Times New Roman"/>
          <w:b/>
          <w:szCs w:val="24"/>
        </w:rPr>
        <w:t xml:space="preserve"> και Τροφίμων):</w:t>
      </w:r>
      <w:r>
        <w:rPr>
          <w:rFonts w:eastAsia="Times New Roman" w:cs="Times New Roman"/>
          <w:szCs w:val="24"/>
        </w:rPr>
        <w:t xml:space="preserve"> Χαμογελάτε τώρα εσείς και αυτό σημαίνει ότι εγώ…</w:t>
      </w:r>
    </w:p>
    <w:p w14:paraId="1AB70CD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κύριε Υπουργέ, μη διακόπτετε.</w:t>
      </w:r>
    </w:p>
    <w:p w14:paraId="1AB70CD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Κύριε Βλάση, σας παρακαλώ, ολοκληρώστε.</w:t>
      </w:r>
    </w:p>
    <w:p w14:paraId="1AB70CD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Κύριε Υπουργέ μου, εσείς, επειδή δεν κυκλοφορείτε κάτω σ</w:t>
      </w:r>
      <w:r>
        <w:rPr>
          <w:rFonts w:eastAsia="Times New Roman" w:cs="Times New Roman"/>
          <w:szCs w:val="24"/>
        </w:rPr>
        <w:t>την κοινωνία, δυστυχώς δεν ακούτε αυτά που λένε οι αγρότες.</w:t>
      </w:r>
    </w:p>
    <w:p w14:paraId="1AB70CD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Εγώ δεν κυκλοφορώ στην κοινωνία;</w:t>
      </w:r>
    </w:p>
    <w:p w14:paraId="1AB70CD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Εμείς, όμως, επειδή κυκλοφορούμε, τα ακούμε και οφείλουμε να τα μεταφέρουμε.</w:t>
      </w:r>
    </w:p>
    <w:p w14:paraId="1AB70CD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Κλείνω. Συζητάμε, λοιπόν, σήμερα για το Πρόγραμμα Αγροτικής Ανάπτυξης, για ένα εργαλείο</w:t>
      </w:r>
      <w:r>
        <w:rPr>
          <w:rFonts w:eastAsia="Times New Roman" w:cs="Times New Roman"/>
          <w:szCs w:val="24"/>
        </w:rPr>
        <w:t>,</w:t>
      </w:r>
      <w:r>
        <w:rPr>
          <w:rFonts w:eastAsia="Times New Roman" w:cs="Times New Roman"/>
          <w:szCs w:val="24"/>
        </w:rPr>
        <w:t xml:space="preserve"> που θα μπορούσε πραγματικά να αποτελέσει οξυγόνο και θωράκιση για τους αγρότες, όταν ως Κυβέρνηση δεν έχετε καταφέρει -ούτε αυτό μπορείτε να το αμφισβητήσετε- ούτε καν</w:t>
      </w:r>
      <w:r>
        <w:rPr>
          <w:rFonts w:eastAsia="Times New Roman" w:cs="Times New Roman"/>
          <w:szCs w:val="24"/>
        </w:rPr>
        <w:t xml:space="preserve"> να χορηγήσ</w:t>
      </w:r>
      <w:r>
        <w:rPr>
          <w:rFonts w:eastAsia="Times New Roman" w:cs="Times New Roman"/>
          <w:szCs w:val="24"/>
        </w:rPr>
        <w:t>ε</w:t>
      </w:r>
      <w:r>
        <w:rPr>
          <w:rFonts w:eastAsia="Times New Roman" w:cs="Times New Roman"/>
          <w:szCs w:val="24"/>
        </w:rPr>
        <w:t>τε τις αποζημιώσεις στους α</w:t>
      </w:r>
      <w:r>
        <w:rPr>
          <w:rFonts w:eastAsia="Times New Roman" w:cs="Times New Roman"/>
          <w:szCs w:val="24"/>
        </w:rPr>
        <w:lastRenderedPageBreak/>
        <w:t>γρότες που έχει πληγεί η παραγωγή τους. Για ποια ανάπτυξη, λοιπόν, να συζητήσουμε, όταν σε πολλές περιπτώσεις τους στερείτε την ίδια τη δυνατότητα επιβίωσης;</w:t>
      </w:r>
    </w:p>
    <w:p w14:paraId="1AB70CD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κύριε Υπουργέ, μεταφέροντας τη σκέψη και την </w:t>
      </w:r>
      <w:r>
        <w:rPr>
          <w:rFonts w:eastAsia="Times New Roman" w:cs="Times New Roman"/>
          <w:szCs w:val="24"/>
        </w:rPr>
        <w:t>αγωνία και από τον ιδιαίτερο τόπο μου, την Αρκαδία, σας ζητώ να μας δώσετε ακριβές χρονοδιάγραμμα για την προκήρυξη του συνόλου των μέτρων του νέου Προγράμματος Αγροτικής Ανάπτυξης, αλλά και τη δέσμευσή σας για τη μη απώλεια κοινοτικών κονδυλίων λόγω των τ</w:t>
      </w:r>
      <w:r>
        <w:rPr>
          <w:rFonts w:eastAsia="Times New Roman" w:cs="Times New Roman"/>
          <w:szCs w:val="24"/>
        </w:rPr>
        <w:t>ραγικών καθυστερήσεων στην απορρόφησή τους.</w:t>
      </w:r>
    </w:p>
    <w:p w14:paraId="1AB70CD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AB70CDF" w14:textId="77777777" w:rsidR="002A5811" w:rsidRDefault="009E222F">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1AB70CE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Κωνσταντίνος Τσιάρας, τελευταίος από τον κατάλογο των επερωτώντων Βουλευτών της Νέας Δημοκρατίας και μετά θα ακολουθήσει η παρέμβαση του Υπουργού.</w:t>
      </w:r>
    </w:p>
    <w:p w14:paraId="1AB70CE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Ορίστε, κύριε Τσιάρα, έχετε τον λόγο.</w:t>
      </w:r>
    </w:p>
    <w:p w14:paraId="1AB70CE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Σας ευχαριστώ, κύριε Πρόεδρε.</w:t>
      </w:r>
    </w:p>
    <w:p w14:paraId="1AB70CE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δεν θα μπω στον πειρασμό να σχολιάσω το επικείμενο κλείσιμο της δεύτερης αξιολόγησης, αν και υπάρχουν τόσα πολλά για να ειπωθούν, γιατί εκτιμώ ότι θα υπάρξει κοινοβουλευτικός χρόνος την επόμενη εβδομάδα, ώστε να γίνουν οποιαδ</w:t>
      </w:r>
      <w:r>
        <w:rPr>
          <w:rFonts w:eastAsia="Times New Roman" w:cs="Times New Roman"/>
          <w:szCs w:val="24"/>
        </w:rPr>
        <w:t>ήποτε σχόλια, τα οποία προφανώς αφορούν και σε αυτό που ζουν οι Έλληνες αγρότες, ειδικά αυτή την περίοδο.</w:t>
      </w:r>
    </w:p>
    <w:p w14:paraId="1AB70CE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θα ήθελα, κύριε Υπουργέ, να σας πω ότι δεν υπάρχει πρόκληση από την πλευρά της Αξιωματικής Αντιπολίτευσης όταν μέσω μια διαδικασί</w:t>
      </w:r>
      <w:r>
        <w:rPr>
          <w:rFonts w:eastAsia="Times New Roman" w:cs="Times New Roman"/>
          <w:szCs w:val="24"/>
        </w:rPr>
        <w:t>ας κοινοβουλευτικού ελέγχου επιχειρεί να πάρει κάποιου είδους απαντήσεις. Αν υπάρχουν εκφράσεις ανθρωπίνων συναισθημάτων, προφανώς δεν πρέπει να σας ενοχλούν. Πρέπει, αντίθετα, εσείς μέσα από τον δικό σας ρόλο και μέσα από τη δική σας δυνατότητα που σας πα</w:t>
      </w:r>
      <w:r>
        <w:rPr>
          <w:rFonts w:eastAsia="Times New Roman" w:cs="Times New Roman"/>
          <w:szCs w:val="24"/>
        </w:rPr>
        <w:t>ρέχεται κοινοβουλευτικά, να αποδείξετε, ενδεχομένως, ότι όλα αυτά τα οποία σας λέμε δεν είναι αληθινά και εσείς έχετε κάνει το έργο το οποίο επικαλείστε.</w:t>
      </w:r>
    </w:p>
    <w:p w14:paraId="1AB70CE5"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Όμως, αυτό το έργο πρέπει να το δει </w:t>
      </w:r>
      <w:r>
        <w:rPr>
          <w:rFonts w:eastAsia="Times New Roman"/>
          <w:szCs w:val="24"/>
        </w:rPr>
        <w:t xml:space="preserve">κάποιος </w:t>
      </w:r>
      <w:r>
        <w:rPr>
          <w:rFonts w:eastAsia="Times New Roman"/>
          <w:szCs w:val="24"/>
        </w:rPr>
        <w:t>μέσα από τη μεγάλη εικόνα. Πρέπει να το δει μέσα από μία π</w:t>
      </w:r>
      <w:r>
        <w:rPr>
          <w:rFonts w:eastAsia="Times New Roman"/>
          <w:szCs w:val="24"/>
        </w:rPr>
        <w:t xml:space="preserve">αραδοχή αν τελικά δεχόμαστε ως ελληνική πολιτεία, δια της εκφράσεως όλων των </w:t>
      </w:r>
      <w:r>
        <w:rPr>
          <w:rFonts w:eastAsia="Times New Roman"/>
          <w:szCs w:val="24"/>
        </w:rPr>
        <w:lastRenderedPageBreak/>
        <w:t>πολιτικών δυνάμεων, ότι ο πρωτογενής τομέας είναι ο πραγματικός πυλώνας της εθνικής μας οικονομίας και ότι εντάσσεται στη στρατηγική της όποιας σοβαρής δημοκρατικής μεταπολιτευτικ</w:t>
      </w:r>
      <w:r>
        <w:rPr>
          <w:rFonts w:eastAsia="Times New Roman"/>
          <w:szCs w:val="24"/>
        </w:rPr>
        <w:t>ής κυβέρνησης ως αξιολογούμενος μέσα από μία διαδικασία που το κατατάσσει σε μία απόλυτη προτεραιότητα εθνικής στρατηγικής για την εθνική μας οικονομία.</w:t>
      </w:r>
    </w:p>
    <w:p w14:paraId="1AB70CE6" w14:textId="77777777" w:rsidR="002A5811" w:rsidRDefault="009E222F">
      <w:pPr>
        <w:spacing w:line="600" w:lineRule="auto"/>
        <w:ind w:firstLine="720"/>
        <w:contextualSpacing/>
        <w:jc w:val="both"/>
        <w:rPr>
          <w:rFonts w:eastAsia="Times New Roman"/>
          <w:szCs w:val="24"/>
        </w:rPr>
      </w:pPr>
      <w:r>
        <w:rPr>
          <w:rFonts w:eastAsia="Times New Roman"/>
          <w:szCs w:val="24"/>
        </w:rPr>
        <w:t>Αν υπάρχει αυτή η παραδοχή, νομίζω ότι πολλά απ’ αυτά τα λάθη, τα οποία δυστυχώς επαναλαμβάνονται τα τε</w:t>
      </w:r>
      <w:r>
        <w:rPr>
          <w:rFonts w:eastAsia="Times New Roman"/>
          <w:szCs w:val="24"/>
        </w:rPr>
        <w:t xml:space="preserve">λευταία χρόνια -και εγώ δεν θα εξαιρέσω κανέναν, γιατί θέλω να είμαι δίκαιος και ειλικρινής- θα μπορούσαν να είχαν αποφευχθεί και θα μπορούσαμε να έχουμε δημιουργήσει μία άλλη δυνατότητα και μία άλλη προοπτική για το σύνολο του αγροτικού κόσμου. </w:t>
      </w:r>
    </w:p>
    <w:p w14:paraId="1AB70CE7"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Όμως, </w:t>
      </w:r>
      <w:r>
        <w:rPr>
          <w:rFonts w:eastAsia="Times New Roman"/>
          <w:szCs w:val="24"/>
        </w:rPr>
        <w:t>ποια είναι σήμερα η πραγματικότητα που ζει ο μέσος Έλληνας αγρότης; Ποια είναι, ενδεχομένως, η πραγματικότητα που διαμορφώνει το δικό του παρόν και πιθανότατα δείχνει το δικό του μέλλον; Εμείς λίγο ή πολύ βλέπουμε αυτό το οποίο συμβαίνει και πιστεύουμε ότι</w:t>
      </w:r>
      <w:r>
        <w:rPr>
          <w:rFonts w:eastAsia="Times New Roman"/>
          <w:szCs w:val="24"/>
        </w:rPr>
        <w:t xml:space="preserve"> με αυτή τη νέα διακυβέρνηση ο αγροτικός τομέας γίνεται ασύμφορος για τους ανθρώπους του καθημερινού μόχθου. Ο πρωτογενής τομέας έχει περιέλθει σε μία κατάσταση βαθιάς ύφεσης από τη συνεχή άνοδο του κόστους παραγωγής, την </w:t>
      </w:r>
      <w:r>
        <w:rPr>
          <w:rFonts w:eastAsia="Times New Roman"/>
          <w:szCs w:val="24"/>
        </w:rPr>
        <w:lastRenderedPageBreak/>
        <w:t>ίδια ώρα που ξέρουμε ότι το εισόδη</w:t>
      </w:r>
      <w:r>
        <w:rPr>
          <w:rFonts w:eastAsia="Times New Roman"/>
          <w:szCs w:val="24"/>
        </w:rPr>
        <w:t>μα του μέσου Έλληνα αγρότη μειώνεται δραματικά.</w:t>
      </w:r>
      <w:r>
        <w:rPr>
          <w:rFonts w:eastAsia="Times New Roman" w:cs="Times New Roman"/>
          <w:szCs w:val="24"/>
        </w:rPr>
        <w:t xml:space="preserve"> </w:t>
      </w:r>
    </w:p>
    <w:p w14:paraId="1AB70CE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AB70CE9" w14:textId="77777777" w:rsidR="002A5811" w:rsidRDefault="009E222F">
      <w:pPr>
        <w:spacing w:line="600" w:lineRule="auto"/>
        <w:ind w:firstLine="720"/>
        <w:contextualSpacing/>
        <w:jc w:val="both"/>
        <w:rPr>
          <w:rFonts w:eastAsia="Times New Roman"/>
          <w:szCs w:val="24"/>
        </w:rPr>
      </w:pPr>
      <w:r>
        <w:rPr>
          <w:rFonts w:eastAsia="Times New Roman"/>
          <w:szCs w:val="24"/>
        </w:rPr>
        <w:t>Τα προβλήματα της ρευστότητας, που έχουν ανακύψει στην ελληνική οικονομία, δημιουργούν μεγάλα αδιέξοδα στις γεωργικές εκμετ</w:t>
      </w:r>
      <w:r>
        <w:rPr>
          <w:rFonts w:eastAsia="Times New Roman"/>
          <w:szCs w:val="24"/>
        </w:rPr>
        <w:t>αλλεύσεις. Ποιος δεν γνωρίζει ότι ο δανεισμός για τον αγρότη είναι πλέον αδύνατος, ακόμα και για την κάλυψη βραχυπρόθεσμων χρηματοδοτικών αναγκών των εκμεταλλεύσεών του; Ποιος δεν βλέπει ότι οι γραφειοκρατικές προϋποθέσεις για τις αγροτικές επιχειρήσεις πα</w:t>
      </w:r>
      <w:r>
        <w:rPr>
          <w:rFonts w:eastAsia="Times New Roman"/>
          <w:szCs w:val="24"/>
        </w:rPr>
        <w:t xml:space="preserve">ραμένουν ανυπέρβλητες και δημιουργούν καθυστερήσεις που δρουν ανασταλτικά στη δημιουργία επενδύσεων στον </w:t>
      </w:r>
      <w:proofErr w:type="spellStart"/>
      <w:r>
        <w:rPr>
          <w:rFonts w:eastAsia="Times New Roman"/>
          <w:szCs w:val="24"/>
        </w:rPr>
        <w:t>αγροτοκτηνοτροφικό</w:t>
      </w:r>
      <w:proofErr w:type="spellEnd"/>
      <w:r>
        <w:rPr>
          <w:rFonts w:eastAsia="Times New Roman"/>
          <w:szCs w:val="24"/>
        </w:rPr>
        <w:t xml:space="preserve"> τομέα ώστε τα ελληνικά προϊόντα να κερδίζουν και σε ποιότητα και σε ανταγωνιστικότητα; </w:t>
      </w:r>
    </w:p>
    <w:p w14:paraId="1AB70CE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είτε θέλουμε ν</w:t>
      </w:r>
      <w:r>
        <w:rPr>
          <w:rFonts w:eastAsia="Times New Roman" w:cs="Times New Roman"/>
          <w:szCs w:val="24"/>
        </w:rPr>
        <w:t>α το δεχθούμε είτε δεν θέλουμε, οι αγρότες παλεύουν μόνοι τους χωρίς ουσιαστική συμπαράσταση από το επίσημο κράτος. Η υποστήριξη των αγροτών με ενημέρωση και εκπαίδευση σε νέες καλλιέργειες και τεχνικές είναι ουσιαστικά ανύπαρκτη. Στον ΕΛΓΑ κάθε τόσο ανα</w:t>
      </w:r>
      <w:r>
        <w:rPr>
          <w:rFonts w:eastAsia="Times New Roman" w:cs="Times New Roman"/>
          <w:szCs w:val="24"/>
        </w:rPr>
        <w:lastRenderedPageBreak/>
        <w:t>κύ</w:t>
      </w:r>
      <w:r>
        <w:rPr>
          <w:rFonts w:eastAsia="Times New Roman" w:cs="Times New Roman"/>
          <w:szCs w:val="24"/>
        </w:rPr>
        <w:t xml:space="preserve">πτουν προβλήματα που αφορούν στην επάνδρωση των </w:t>
      </w:r>
      <w:r>
        <w:rPr>
          <w:rFonts w:eastAsia="Times New Roman" w:cs="Times New Roman"/>
          <w:szCs w:val="24"/>
        </w:rPr>
        <w:t xml:space="preserve">υπηρεσιών </w:t>
      </w:r>
      <w:r>
        <w:rPr>
          <w:rFonts w:eastAsia="Times New Roman" w:cs="Times New Roman"/>
          <w:szCs w:val="24"/>
        </w:rPr>
        <w:t>ελέγχου, στις καθυστερήσεις στην καταγραφή των ζημιών και, φυσικά, την έγκαιρη καταβολή των αποζημιώσεων. Οι τοπικές κοινωνίες των χωριών της περιφέρειας πανηγυρίζουν κάθε φορά που ανακοινώνεται ότι</w:t>
      </w:r>
      <w:r>
        <w:rPr>
          <w:rFonts w:eastAsia="Times New Roman" w:cs="Times New Roman"/>
          <w:szCs w:val="24"/>
        </w:rPr>
        <w:t xml:space="preserve"> ένα κλιμάκιο του ΕΛΓΑ θα τους επισκεφθεί μόνο και μόνο για να καταγράψει τις ζημιές.</w:t>
      </w:r>
    </w:p>
    <w:p w14:paraId="1AB70CE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Εμείς πιστεύουμε ότι η Κυβέρνηση δεν έχει σχέδιο και αντιμετωπίζει με επιπολαιότητα τις ιδιαιτερότητες του αγροτικού επαγγέλματος. Νωρίτερα έγινε αναφορά σε τόσο διαφορετ</w:t>
      </w:r>
      <w:r>
        <w:rPr>
          <w:rFonts w:eastAsia="Times New Roman" w:cs="Times New Roman"/>
          <w:szCs w:val="24"/>
        </w:rPr>
        <w:t xml:space="preserve">ικούς τομείς. Οι απορροφήσεις από το ΕΣΠΑ είναι ανύπαρκτες. Το πρόγραμμα βιολογικών καλλιεργειών πηγαίνει από παράταση στην επόμενη παράταση και στη μη υλοποίηση. Όσον αφορά κάποια σχέδια βελτίωσης, αυτά δεν υπάρχουν πουθενά. Οι νέοι αγρότες ακόμα ψάχνουν </w:t>
      </w:r>
      <w:r>
        <w:rPr>
          <w:rFonts w:eastAsia="Times New Roman" w:cs="Times New Roman"/>
          <w:szCs w:val="24"/>
        </w:rPr>
        <w:t xml:space="preserve">να βρουν πώς θα μείνουν όρθιοι και πώς θα σταθούν στα πόδια τους οικονομικά. </w:t>
      </w:r>
    </w:p>
    <w:p w14:paraId="1AB70CE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ξέρουμε -έχει αναφερθεί νωρίτερα- ότι τα </w:t>
      </w:r>
      <w:r>
        <w:rPr>
          <w:rFonts w:eastAsia="Times New Roman" w:cs="Times New Roman"/>
          <w:szCs w:val="24"/>
        </w:rPr>
        <w:t xml:space="preserve">προγράμματα </w:t>
      </w:r>
      <w:proofErr w:type="spellStart"/>
      <w:r>
        <w:rPr>
          <w:rFonts w:eastAsia="Times New Roman" w:cs="Times New Roman"/>
          <w:szCs w:val="24"/>
        </w:rPr>
        <w:t>Νιτρορύπανσης</w:t>
      </w:r>
      <w:proofErr w:type="spellEnd"/>
      <w:r>
        <w:rPr>
          <w:rFonts w:eastAsia="Times New Roman" w:cs="Times New Roman"/>
          <w:szCs w:val="24"/>
        </w:rPr>
        <w:t xml:space="preserve"> ή το </w:t>
      </w:r>
      <w:r>
        <w:rPr>
          <w:rFonts w:eastAsia="Times New Roman" w:cs="Times New Roman"/>
          <w:szCs w:val="24"/>
        </w:rPr>
        <w:t xml:space="preserve">Επιχειρησιακό Πρόγραμμα </w:t>
      </w:r>
      <w:r>
        <w:rPr>
          <w:rFonts w:eastAsia="Times New Roman" w:cs="Times New Roman"/>
          <w:szCs w:val="24"/>
        </w:rPr>
        <w:t>Αλιεία</w:t>
      </w:r>
      <w:r>
        <w:rPr>
          <w:rFonts w:eastAsia="Times New Roman" w:cs="Times New Roman"/>
          <w:szCs w:val="24"/>
        </w:rPr>
        <w:t>ς</w:t>
      </w:r>
      <w:r>
        <w:rPr>
          <w:rFonts w:eastAsia="Times New Roman" w:cs="Times New Roman"/>
          <w:szCs w:val="24"/>
        </w:rPr>
        <w:t xml:space="preserve"> και Θάλασσα</w:t>
      </w:r>
      <w:r>
        <w:rPr>
          <w:rFonts w:eastAsia="Times New Roman" w:cs="Times New Roman"/>
          <w:szCs w:val="24"/>
        </w:rPr>
        <w:t>ς</w:t>
      </w:r>
      <w:r>
        <w:rPr>
          <w:rFonts w:eastAsia="Times New Roman" w:cs="Times New Roman"/>
          <w:szCs w:val="24"/>
        </w:rPr>
        <w:t xml:space="preserve">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δεν προχώρησαν. Αντίθετα, όλ</w:t>
      </w:r>
      <w:r>
        <w:rPr>
          <w:rFonts w:eastAsia="Times New Roman" w:cs="Times New Roman"/>
          <w:szCs w:val="24"/>
        </w:rPr>
        <w:t xml:space="preserve">οι αυτοί οι οποίοι με τον έναν ή τον άλλο τρόπο έχουν </w:t>
      </w:r>
      <w:r>
        <w:rPr>
          <w:rFonts w:eastAsia="Times New Roman" w:cs="Times New Roman"/>
          <w:szCs w:val="24"/>
        </w:rPr>
        <w:lastRenderedPageBreak/>
        <w:t xml:space="preserve">εμπλακεί, στην πραγματικότητα βρίσκονται σε απόγνωση. Πρόσφατο παράδειγμα αποτελούν οι ερασιτεχνισμοί και οι παλινωδίες στο θέμα των δασικών χαρτών. Αγρότες κινδύνευσαν να χάσουν τα χωράφια τους ή, από </w:t>
      </w:r>
      <w:r>
        <w:rPr>
          <w:rFonts w:eastAsia="Times New Roman" w:cs="Times New Roman"/>
          <w:szCs w:val="24"/>
        </w:rPr>
        <w:t>την άλλη πλευρά, θα πρέπει να τα χρυσοπληρώσουν.</w:t>
      </w:r>
    </w:p>
    <w:p w14:paraId="1AB70CE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Ξέρετε, κυρίες και κύριοι συνάδελφοι, η διαβίωση της αγροτικής οικογένειας στην ύπαιθρο τον 21</w:t>
      </w:r>
      <w:r>
        <w:rPr>
          <w:rFonts w:eastAsia="Times New Roman" w:cs="Times New Roman"/>
          <w:szCs w:val="24"/>
          <w:vertAlign w:val="superscript"/>
        </w:rPr>
        <w:t>ο</w:t>
      </w:r>
      <w:r>
        <w:rPr>
          <w:rFonts w:eastAsia="Times New Roman" w:cs="Times New Roman"/>
          <w:szCs w:val="24"/>
        </w:rPr>
        <w:t xml:space="preserve"> αιώνα αυτών των εξελίξεων και αυτής της πραγματικότητας που όλοι ζούμε, τελικά μετατρέπεται σε άθλο. Το αγροτικ</w:t>
      </w:r>
      <w:r>
        <w:rPr>
          <w:rFonts w:eastAsia="Times New Roman" w:cs="Times New Roman"/>
          <w:szCs w:val="24"/>
        </w:rPr>
        <w:t xml:space="preserve">ό οικογενειακό εισόδημα συρρικνώνεται συνεχώς από την αύξηση της ατομικής φορολόγησης -το αφορολόγητο μειώνεται για άλλη μία φορά παραπάνω και ο ΕΝΦΙΑ πρέπει να πληρώνεται- αλλά βεβαίως και από την απώλεια στις αγροτικές συντάξεις. </w:t>
      </w:r>
    </w:p>
    <w:p w14:paraId="1AB70CE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Έχουμε καταδείξει πολλέ</w:t>
      </w:r>
      <w:r>
        <w:rPr>
          <w:rFonts w:eastAsia="Times New Roman" w:cs="Times New Roman"/>
          <w:szCs w:val="24"/>
        </w:rPr>
        <w:t>ς φορές από την πλευρά των Βουλευτών της Νέας Δημοκρατίας, ότι υπάρχει μία πραγματικότητα που φαίνεται πως είτε την αγνοούμε είτε θέλουμε να την αντιμετωπίσουμε με έναν αρνητικό τρόπο, όταν ακόμα και η μείωση κατά 60% για τους συνταξιούχους αγρότες που συν</w:t>
      </w:r>
      <w:r>
        <w:rPr>
          <w:rFonts w:eastAsia="Times New Roman" w:cs="Times New Roman"/>
          <w:szCs w:val="24"/>
        </w:rPr>
        <w:t xml:space="preserve">εχίζουν να καλλιεργούν -και ξέρουμε ότι ήταν μία πάγια τακτική που συμπλήρωνε τις </w:t>
      </w:r>
      <w:r>
        <w:rPr>
          <w:rFonts w:eastAsia="Times New Roman" w:cs="Times New Roman"/>
          <w:szCs w:val="24"/>
        </w:rPr>
        <w:lastRenderedPageBreak/>
        <w:t>χαμηλές συντάξεις του ΟΓΑ- στην πραγματικότητα θα δημιουργήσει ακόμα μεγαλύτερα προβλήματα που θα αφορούν σε ακόμα σημαντικότερες συνέπειες.</w:t>
      </w:r>
    </w:p>
    <w:p w14:paraId="1AB70CE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Και αν σε όλη αυτή την εικόνα προ</w:t>
      </w:r>
      <w:r>
        <w:rPr>
          <w:rFonts w:eastAsia="Times New Roman" w:cs="Times New Roman"/>
          <w:szCs w:val="24"/>
        </w:rPr>
        <w:t>σθέσουμε ότι στην ελληνική ύπαιθρο με το κλείσιμο βασικών δομών δημιουργούνται όλο και μεγαλύτερες δυσκολίες -κλείνουν σχολικές μονάδες, απουσιάζουν αγροτικοί γιατροί, η εγκληματικότητα αυξάνεται λόγω της ελλιπούς αστυνόμευσης, κ.λπ.- όλα αυτά οδηγούν στην</w:t>
      </w:r>
      <w:r>
        <w:rPr>
          <w:rFonts w:eastAsia="Times New Roman" w:cs="Times New Roman"/>
          <w:szCs w:val="24"/>
        </w:rPr>
        <w:t xml:space="preserve"> πραγματική ερημοποίηση της υπαίθρου.</w:t>
      </w:r>
    </w:p>
    <w:p w14:paraId="1AB70CF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Δύο ημέρες νωρίτερα ο Πρόεδρος της Νέας Δημοκρατίας έκανε μια κατάθεση δικών του σκέψεων που αφορούσε σε αυτό το 0,5% πλεόνασμα του πρωτογενούς πλεονάσματος που θέλατε και εσείς. Αυτές οι ανακοινώσεις, αυτές οι προτάσε</w:t>
      </w:r>
      <w:r>
        <w:rPr>
          <w:rFonts w:eastAsia="Times New Roman" w:cs="Times New Roman"/>
          <w:szCs w:val="24"/>
        </w:rPr>
        <w:t>ις στην πραγματικότητα στόχευαν στο πώς θα μπορέσουμε να ενισχύσουμε τον μέσο Έλληνα αγρότη. Μιλήσαμε για μείωση του ΕΝΦΙΑ. Ζητήσαμε να υιοθετήσει η Κυβέρνηση πρόταση που αφορούσε στη μείωση του ΦΠΑ για τα αγροτικά εφόδια, βεβαίως και τη μείωση, ουσιαστικά</w:t>
      </w:r>
      <w:r>
        <w:rPr>
          <w:rFonts w:eastAsia="Times New Roman" w:cs="Times New Roman"/>
          <w:szCs w:val="24"/>
        </w:rPr>
        <w:t xml:space="preserve">, του ΦΠΑ για την παραγωγή στο κρασί. </w:t>
      </w:r>
    </w:p>
    <w:p w14:paraId="1AB70CF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είναι ζητήματα τα οποία με πολύ μεγάλη ευκολία θα μπορούσατε να τα υιοθετήσετε μέσα στη γκάμα των δικών σας </w:t>
      </w:r>
      <w:r>
        <w:rPr>
          <w:rFonts w:eastAsia="Times New Roman" w:cs="Times New Roman"/>
          <w:szCs w:val="24"/>
        </w:rPr>
        <w:lastRenderedPageBreak/>
        <w:t>πολιτικών, αν όντως ενδιαφερόσασταν και την επόμενη μέρα για το καλό του αγροτικού κόσμου και αν όντ</w:t>
      </w:r>
      <w:r>
        <w:rPr>
          <w:rFonts w:eastAsia="Times New Roman" w:cs="Times New Roman"/>
          <w:szCs w:val="24"/>
        </w:rPr>
        <w:t>ως μέσα σε αυτό το πλαίσιο και της δική σας στρατηγικής υπήρχε η βασική σκέψη ότι ο πρωτογενής τομέας είναι πραγματικός πυλώνας ανάκαμψης της εθνικής μας οικονομίας.</w:t>
      </w:r>
    </w:p>
    <w:p w14:paraId="1AB70CF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Αν δει, όμως, κανείς το τι έχει συμβεί και το τι ενδεχομένως θα προσπαθήσετε να ανταπαντήσ</w:t>
      </w:r>
      <w:r>
        <w:rPr>
          <w:rFonts w:eastAsia="Times New Roman" w:cs="Times New Roman"/>
          <w:szCs w:val="24"/>
        </w:rPr>
        <w:t xml:space="preserve">ετε, κύριε Υπουργέ, είμαι βέβαιος ότι η διαπίστωση θα είναι στην εκ διαμέτρου αντίθετη κατεύθυνση. </w:t>
      </w:r>
    </w:p>
    <w:p w14:paraId="1AB70CF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Εύχομαι ακόμη και την ύστατη στιγμή η Κυβέρνηση να δει μια πραγματική ανάγκη που προκύπτει σε μια πολύ μεγάλη κοινωνική ομάδα, σε έναν βασικό πυλώνα της οικ</w:t>
      </w:r>
      <w:r>
        <w:rPr>
          <w:rFonts w:eastAsia="Times New Roman" w:cs="Times New Roman"/>
          <w:szCs w:val="24"/>
        </w:rPr>
        <w:t>ονομίας μας, αλλά και στην απόλυτη ανάγκη -ειδικά την περίοδο της οικονομικής κρίσης- η Ελλάδα να εκμεταλλευτεί τα δικά της βασικά πλεονεκτήματα, τα δικά της συγκριτικά πλεονεκτήματα.</w:t>
      </w:r>
    </w:p>
    <w:p w14:paraId="1AB70CF4" w14:textId="77777777" w:rsidR="002A5811" w:rsidRDefault="009E222F">
      <w:pPr>
        <w:spacing w:line="600" w:lineRule="auto"/>
        <w:ind w:firstLine="720"/>
        <w:contextualSpacing/>
        <w:jc w:val="both"/>
        <w:rPr>
          <w:rFonts w:eastAsia="Times New Roman" w:cs="Times New Roman"/>
          <w:b/>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1AB70CF5" w14:textId="77777777" w:rsidR="002A5811" w:rsidRDefault="009E222F">
      <w:pPr>
        <w:spacing w:line="600" w:lineRule="auto"/>
        <w:ind w:firstLine="720"/>
        <w:contextualSpacing/>
        <w:jc w:val="center"/>
        <w:rPr>
          <w:rFonts w:eastAsia="Times New Roman"/>
          <w:bCs/>
        </w:rPr>
      </w:pPr>
      <w:r>
        <w:rPr>
          <w:rFonts w:eastAsia="Times New Roman"/>
          <w:bCs/>
        </w:rPr>
        <w:t xml:space="preserve">(Χειροκροτήματα από την πτέρυγα της Νέας </w:t>
      </w:r>
      <w:r>
        <w:rPr>
          <w:rFonts w:eastAsia="Times New Roman"/>
          <w:bCs/>
        </w:rPr>
        <w:t>Δημοκρατίας)</w:t>
      </w:r>
    </w:p>
    <w:p w14:paraId="1AB70CF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 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Πριν δώσουμε τον λόγο στον κύριο Υπουργό, επιτρέψτε μου να κάνω μία ανακοίνωση.</w:t>
      </w:r>
    </w:p>
    <w:p w14:paraId="1AB70CF7" w14:textId="77777777" w:rsidR="002A5811" w:rsidRDefault="009E222F">
      <w:pPr>
        <w:spacing w:line="600" w:lineRule="auto"/>
        <w:ind w:firstLine="720"/>
        <w:contextualSpacing/>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αφού προηγουμένως ξεναγήθηκαν στην έκθεση της </w:t>
      </w:r>
      <w:r>
        <w:rPr>
          <w:rFonts w:eastAsia="Times New Roman" w:cs="Times New Roman"/>
        </w:rPr>
        <w:t xml:space="preserve">αίθουσας </w:t>
      </w:r>
      <w:r>
        <w:rPr>
          <w:rFonts w:eastAsia="Times New Roman" w:cs="Times New Roman"/>
        </w:rPr>
        <w:t>«ΕΛΕΥΘΕΡΙΟΣ ΒΕΝΙΖΕΛΟΣ» και ενημερώθηκαν για την ιστορία του κτηρίου και τον τρόπο οργάνωσης και λειτουργίας της Βουλής, τριάντα μαθήτριες και μαθητές και δύο εκπαιδευτικοί συνοδοί τους από το 4</w:t>
      </w:r>
      <w:r>
        <w:rPr>
          <w:rFonts w:eastAsia="Times New Roman" w:cs="Times New Roman"/>
          <w:vertAlign w:val="superscript"/>
        </w:rPr>
        <w:t>ο</w:t>
      </w:r>
      <w:r>
        <w:rPr>
          <w:rFonts w:eastAsia="Times New Roman" w:cs="Times New Roman"/>
        </w:rPr>
        <w:t xml:space="preserve"> Γυμνά</w:t>
      </w:r>
      <w:r>
        <w:rPr>
          <w:rFonts w:eastAsia="Times New Roman" w:cs="Times New Roman"/>
        </w:rPr>
        <w:t xml:space="preserve">σιο Νεάπολης Θεσσαλονίκης. </w:t>
      </w:r>
    </w:p>
    <w:p w14:paraId="1AB70CF8" w14:textId="77777777" w:rsidR="002A5811" w:rsidRDefault="009E222F">
      <w:pPr>
        <w:spacing w:line="600" w:lineRule="auto"/>
        <w:ind w:firstLine="720"/>
        <w:contextualSpacing/>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1AB70CF9" w14:textId="77777777" w:rsidR="002A5811" w:rsidRDefault="009E222F">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1AB70CF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w:t>
      </w:r>
      <w:r>
        <w:rPr>
          <w:rFonts w:eastAsia="Times New Roman" w:cs="Times New Roman"/>
          <w:szCs w:val="24"/>
        </w:rPr>
        <w:t xml:space="preserve"> εκ μέρους της Κυβέρνησης</w:t>
      </w:r>
      <w:r>
        <w:rPr>
          <w:rFonts w:eastAsia="Times New Roman" w:cs="Times New Roman"/>
          <w:szCs w:val="24"/>
        </w:rPr>
        <w:t>,</w:t>
      </w:r>
      <w:r>
        <w:rPr>
          <w:rFonts w:eastAsia="Times New Roman" w:cs="Times New Roman"/>
          <w:szCs w:val="24"/>
        </w:rPr>
        <w:t xml:space="preserve"> ο Υπουργός Αγροτικής Ανάπτυξης και Τροφίμων κ. Αποστόλου.</w:t>
      </w:r>
    </w:p>
    <w:p w14:paraId="1AB70CF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Τον χρόνο της δευτερολογίας σας, όπως έχουμε συμφωνήσ</w:t>
      </w:r>
      <w:r>
        <w:rPr>
          <w:rFonts w:eastAsia="Times New Roman" w:cs="Times New Roman"/>
          <w:szCs w:val="24"/>
        </w:rPr>
        <w:t>ει, κύριε Υπουργέ, θα τον καλύψει ο κ. Τσιρώνης και μετά ο κ. Κόκκαλης.</w:t>
      </w:r>
    </w:p>
    <w:p w14:paraId="1AB70CF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Ορίστε, κύριε Αποστόλου, έχετε τον λόγο.</w:t>
      </w:r>
    </w:p>
    <w:p w14:paraId="1AB70CF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Πραγματικά</w:t>
      </w:r>
      <w:r>
        <w:rPr>
          <w:rFonts w:eastAsia="Times New Roman" w:cs="Times New Roman"/>
          <w:szCs w:val="24"/>
        </w:rPr>
        <w:t>,</w:t>
      </w:r>
      <w:r>
        <w:rPr>
          <w:rFonts w:eastAsia="Times New Roman" w:cs="Times New Roman"/>
          <w:szCs w:val="24"/>
        </w:rPr>
        <w:t xml:space="preserve"> δεν θέλω να μετατρέψω την επερώτηση σε γενικού χαρακτήρα κοινοβουλ</w:t>
      </w:r>
      <w:r>
        <w:rPr>
          <w:rFonts w:eastAsia="Times New Roman" w:cs="Times New Roman"/>
          <w:szCs w:val="24"/>
        </w:rPr>
        <w:t>ευτικό έλεγχο και μάλιστα</w:t>
      </w:r>
      <w:r>
        <w:rPr>
          <w:rFonts w:eastAsia="Times New Roman" w:cs="Times New Roman"/>
          <w:szCs w:val="24"/>
        </w:rPr>
        <w:t>,</w:t>
      </w:r>
      <w:r>
        <w:rPr>
          <w:rFonts w:eastAsia="Times New Roman" w:cs="Times New Roman"/>
          <w:szCs w:val="24"/>
        </w:rPr>
        <w:t xml:space="preserve"> για τον αγροτικό χώρο. Θέλω -και σας ευχαριστώ που μου δίνετε τη δυνατότητα- να ενημερώσουμε τον αγροτικό κόσμο, </w:t>
      </w:r>
      <w:r>
        <w:rPr>
          <w:rFonts w:eastAsia="Times New Roman" w:cs="Times New Roman"/>
          <w:szCs w:val="24"/>
        </w:rPr>
        <w:lastRenderedPageBreak/>
        <w:t xml:space="preserve">μέσω της Βουλής, για την πορεία του νέου Αγροτικού Προγράμματος 2014-2020. </w:t>
      </w:r>
    </w:p>
    <w:p w14:paraId="1AB70CF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Δεν μπορώ, όμως, να μη σταθώ στη διαφορά</w:t>
      </w:r>
      <w:r>
        <w:rPr>
          <w:rFonts w:eastAsia="Times New Roman" w:cs="Times New Roman"/>
          <w:szCs w:val="24"/>
        </w:rPr>
        <w:t xml:space="preserve"> των συμφωνιών που εσείς έχετε υπογράψει, σε σχέση με αυτή που φέρνουμε εμείς.</w:t>
      </w:r>
    </w:p>
    <w:p w14:paraId="1AB70CF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Μην ξεχνάτε, αγαπητοί συνάδελφοι της Νέας Δημοκρατίας, ότι οι συμφωνίες σας έφεραν το ελληνικό ΑΕΠ να μειωθεί</w:t>
      </w:r>
      <w:r>
        <w:rPr>
          <w:rFonts w:eastAsia="Times New Roman" w:cs="Times New Roman"/>
          <w:szCs w:val="24"/>
        </w:rPr>
        <w:t>,</w:t>
      </w:r>
      <w:r>
        <w:rPr>
          <w:rFonts w:eastAsia="Times New Roman" w:cs="Times New Roman"/>
          <w:szCs w:val="24"/>
        </w:rPr>
        <w:t xml:space="preserve"> τουλάχιστον κατά 30%. Αντίθετα, εμείς φέρνουμε μια συμφωνία</w:t>
      </w:r>
      <w:r>
        <w:rPr>
          <w:rFonts w:eastAsia="Times New Roman" w:cs="Times New Roman"/>
          <w:szCs w:val="24"/>
        </w:rPr>
        <w:t>,</w:t>
      </w:r>
      <w:r>
        <w:rPr>
          <w:rFonts w:eastAsia="Times New Roman" w:cs="Times New Roman"/>
          <w:szCs w:val="24"/>
        </w:rPr>
        <w:t xml:space="preserve"> η οπο</w:t>
      </w:r>
      <w:r>
        <w:rPr>
          <w:rFonts w:eastAsia="Times New Roman" w:cs="Times New Roman"/>
          <w:szCs w:val="24"/>
        </w:rPr>
        <w:t>ία δεν έχει κανένα δημοσιονομικό κόστος, με τα μέτρα και τα αντίμετρα, και ταυτόχρονα</w:t>
      </w:r>
      <w:r>
        <w:rPr>
          <w:rFonts w:eastAsia="Times New Roman" w:cs="Times New Roman"/>
          <w:szCs w:val="24"/>
        </w:rPr>
        <w:t>,</w:t>
      </w:r>
      <w:r>
        <w:rPr>
          <w:rFonts w:eastAsia="Times New Roman" w:cs="Times New Roman"/>
          <w:szCs w:val="24"/>
        </w:rPr>
        <w:t xml:space="preserve"> οδηγεί τη χώρα στην έξοδο από την κρίση. Μέσα σε έναν</w:t>
      </w:r>
      <w:r>
        <w:rPr>
          <w:rFonts w:eastAsia="Times New Roman" w:cs="Times New Roman"/>
          <w:szCs w:val="24"/>
        </w:rPr>
        <w:t xml:space="preserve"> ή </w:t>
      </w:r>
      <w:r>
        <w:rPr>
          <w:rFonts w:eastAsia="Times New Roman" w:cs="Times New Roman"/>
          <w:szCs w:val="24"/>
        </w:rPr>
        <w:t xml:space="preserve"> ενάμιση χρόνο η Ελλάδα θα ξεχάσει τα μνημόνια και θα έχουμε μπει σε αυτό που λέμε παραγωγική ανασυγκρότηση, στην</w:t>
      </w:r>
      <w:r>
        <w:rPr>
          <w:rFonts w:eastAsia="Times New Roman" w:cs="Times New Roman"/>
          <w:szCs w:val="24"/>
        </w:rPr>
        <w:t xml:space="preserve"> ανάπτυξη του τόπου, όπου εκεί πράγματι, όπως θα αποδείξω και με την ομιλία μου, ο αγροτικός χώρος θα έχει πρωτεύοντα ρόλο.</w:t>
      </w:r>
    </w:p>
    <w:p w14:paraId="1AB70D0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Όταν τον Γενάρη του 2015 άνοιξα τον σχετικό φάκελο</w:t>
      </w:r>
      <w:r>
        <w:rPr>
          <w:rFonts w:eastAsia="Times New Roman" w:cs="Times New Roman"/>
          <w:szCs w:val="24"/>
        </w:rPr>
        <w:t>,</w:t>
      </w:r>
      <w:r>
        <w:rPr>
          <w:rFonts w:eastAsia="Times New Roman" w:cs="Times New Roman"/>
          <w:szCs w:val="24"/>
        </w:rPr>
        <w:t xml:space="preserve"> που αφορούσε το Πρόγραμμα Αγροτικής Ανάπτυξης, που εσείς, αγαπητοί συνάδελφοι, σε αγαστή συνεργασία βεβαίως</w:t>
      </w:r>
      <w:r>
        <w:rPr>
          <w:rFonts w:eastAsia="Times New Roman" w:cs="Times New Roman"/>
          <w:szCs w:val="24"/>
        </w:rPr>
        <w:t>,</w:t>
      </w:r>
      <w:r>
        <w:rPr>
          <w:rFonts w:eastAsia="Times New Roman" w:cs="Times New Roman"/>
          <w:szCs w:val="24"/>
        </w:rPr>
        <w:t xml:space="preserve"> με τους συναδέλφους σας του ΠΑΣΟΚ, είχατε καταθέσει ως σχέδιο -επαναλαμβάνω, ως σχέδιο- τον Ιούλιο του 2014 στην Ευρωπαϊκή Επιτροπή, </w:t>
      </w:r>
      <w:r>
        <w:rPr>
          <w:rFonts w:eastAsia="Times New Roman" w:cs="Times New Roman"/>
          <w:szCs w:val="24"/>
        </w:rPr>
        <w:lastRenderedPageBreak/>
        <w:t>βρήκα τέτοιες</w:t>
      </w:r>
      <w:r>
        <w:rPr>
          <w:rFonts w:eastAsia="Times New Roman" w:cs="Times New Roman"/>
          <w:szCs w:val="24"/>
        </w:rPr>
        <w:t xml:space="preserve"> και τόσες παρατηρήσεις</w:t>
      </w:r>
      <w:r>
        <w:rPr>
          <w:rFonts w:eastAsia="Times New Roman" w:cs="Times New Roman"/>
          <w:szCs w:val="24"/>
        </w:rPr>
        <w:t>,</w:t>
      </w:r>
      <w:r>
        <w:rPr>
          <w:rFonts w:eastAsia="Times New Roman" w:cs="Times New Roman"/>
          <w:szCs w:val="24"/>
        </w:rPr>
        <w:t xml:space="preserve"> που χρειαζόταν επαναπροσέγγιση και επαναδιαπραγμάτευση. </w:t>
      </w:r>
    </w:p>
    <w:p w14:paraId="1AB70D0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Μετά, λοιπόν, από επίπονες και εντατικές διαβουλεύσεις εγκρίθηκε όντως τον Δεκέμβρη του 2015 το </w:t>
      </w:r>
      <w:r>
        <w:rPr>
          <w:rFonts w:eastAsia="Times New Roman" w:cs="Times New Roman"/>
          <w:szCs w:val="24"/>
        </w:rPr>
        <w:t xml:space="preserve">πρόγραμμα </w:t>
      </w:r>
      <w:r>
        <w:rPr>
          <w:rFonts w:eastAsia="Times New Roman" w:cs="Times New Roman"/>
          <w:szCs w:val="24"/>
        </w:rPr>
        <w:t xml:space="preserve">που υλοποιούμε σήμερα, αυτά τα 4,7 δισεκατομμύρια κοινοτικής </w:t>
      </w:r>
      <w:r>
        <w:rPr>
          <w:rFonts w:eastAsia="Times New Roman" w:cs="Times New Roman"/>
          <w:szCs w:val="24"/>
        </w:rPr>
        <w:t>συμμετοχής</w:t>
      </w:r>
      <w:r>
        <w:rPr>
          <w:rFonts w:eastAsia="Times New Roman" w:cs="Times New Roman"/>
          <w:szCs w:val="24"/>
        </w:rPr>
        <w:t>,</w:t>
      </w:r>
      <w:r>
        <w:rPr>
          <w:rFonts w:eastAsia="Times New Roman" w:cs="Times New Roman"/>
          <w:szCs w:val="24"/>
        </w:rPr>
        <w:t xml:space="preserve"> που με την ιδιωτική συμμετοχή και τη δημόσια δαπάνη θα φτάσουμε στα 6 δισεκατομμύρια πόρους</w:t>
      </w:r>
      <w:r>
        <w:rPr>
          <w:rFonts w:eastAsia="Times New Roman" w:cs="Times New Roman"/>
          <w:szCs w:val="24"/>
        </w:rPr>
        <w:t>,</w:t>
      </w:r>
      <w:r>
        <w:rPr>
          <w:rFonts w:eastAsia="Times New Roman" w:cs="Times New Roman"/>
          <w:szCs w:val="24"/>
        </w:rPr>
        <w:t xml:space="preserve"> που θα αναμοχλευθούν για τον αγροτικό χώρο.</w:t>
      </w:r>
    </w:p>
    <w:p w14:paraId="1AB70D02" w14:textId="77777777" w:rsidR="002A5811" w:rsidRDefault="009E222F">
      <w:pPr>
        <w:spacing w:line="600" w:lineRule="auto"/>
        <w:ind w:firstLine="720"/>
        <w:contextualSpacing/>
        <w:jc w:val="both"/>
        <w:rPr>
          <w:rFonts w:eastAsia="Times New Roman"/>
          <w:szCs w:val="24"/>
        </w:rPr>
      </w:pPr>
      <w:r>
        <w:rPr>
          <w:rFonts w:eastAsia="Times New Roman"/>
          <w:szCs w:val="24"/>
        </w:rPr>
        <w:t>Στόχος δικός μας ήταν και είναι</w:t>
      </w:r>
      <w:r>
        <w:rPr>
          <w:rFonts w:eastAsia="Times New Roman"/>
          <w:szCs w:val="24"/>
        </w:rPr>
        <w:t>,</w:t>
      </w:r>
      <w:r>
        <w:rPr>
          <w:rFonts w:eastAsia="Times New Roman"/>
          <w:szCs w:val="24"/>
        </w:rPr>
        <w:t xml:space="preserve"> όλα τα μέτρα του </w:t>
      </w:r>
      <w:r>
        <w:rPr>
          <w:rFonts w:eastAsia="Times New Roman"/>
          <w:szCs w:val="24"/>
        </w:rPr>
        <w:t xml:space="preserve">προγράμματος </w:t>
      </w:r>
      <w:r>
        <w:rPr>
          <w:rFonts w:eastAsia="Times New Roman"/>
          <w:szCs w:val="24"/>
        </w:rPr>
        <w:t>να ενταχθούν στον συνολικότερο εθνικό σχεδια</w:t>
      </w:r>
      <w:r>
        <w:rPr>
          <w:rFonts w:eastAsia="Times New Roman"/>
          <w:szCs w:val="24"/>
        </w:rPr>
        <w:t>σμό</w:t>
      </w:r>
      <w:r>
        <w:rPr>
          <w:rFonts w:eastAsia="Times New Roman"/>
          <w:szCs w:val="24"/>
        </w:rPr>
        <w:t>,</w:t>
      </w:r>
      <w:r>
        <w:rPr>
          <w:rFonts w:eastAsia="Times New Roman"/>
          <w:szCs w:val="24"/>
        </w:rPr>
        <w:t xml:space="preserve"> που έχουμε για τον αγροτικό χώρο, αλλά και έχουμε συμφωνήσει με τους θεσμούς, πράγμα που και εσείς δεν πρέπει να ξεχνάτε όταν στην αρμόδια Επιτροπή Παραγωγής και Εμπορίου σάς είχαμε καταθέσει το συγκεκριμένο σχέδιο ανταγωνιστικότητας και συμφωνήσατε ψ</w:t>
      </w:r>
      <w:r>
        <w:rPr>
          <w:rFonts w:eastAsia="Times New Roman"/>
          <w:szCs w:val="24"/>
        </w:rPr>
        <w:t xml:space="preserve">ελλίζοντας ότι είναι προς θετική κατεύθυνση. Αυτά δεν πρέπει να τα ξεχνάτε. </w:t>
      </w:r>
    </w:p>
    <w:p w14:paraId="1AB70D03" w14:textId="77777777" w:rsidR="002A5811" w:rsidRDefault="009E222F">
      <w:pPr>
        <w:spacing w:line="600" w:lineRule="auto"/>
        <w:ind w:firstLine="720"/>
        <w:contextualSpacing/>
        <w:jc w:val="both"/>
        <w:rPr>
          <w:rFonts w:eastAsia="Times New Roman" w:cs="Times New Roman"/>
          <w:szCs w:val="24"/>
        </w:rPr>
      </w:pPr>
      <w:r>
        <w:rPr>
          <w:rFonts w:eastAsia="Times New Roman"/>
          <w:szCs w:val="24"/>
        </w:rPr>
        <w:t xml:space="preserve">Εξαιτίας, λοιπόν, της δικής σας προχειρότητας, χάθηκαν τα δύο πρώτα χρόνια υλοποίησης του νέου </w:t>
      </w:r>
      <w:r>
        <w:rPr>
          <w:rFonts w:eastAsia="Times New Roman"/>
          <w:szCs w:val="24"/>
        </w:rPr>
        <w:t>προγράμματος</w:t>
      </w:r>
      <w:r>
        <w:rPr>
          <w:rFonts w:eastAsia="Times New Roman"/>
          <w:szCs w:val="24"/>
        </w:rPr>
        <w:t>. Εμείς</w:t>
      </w:r>
      <w:r>
        <w:rPr>
          <w:rFonts w:eastAsia="Times New Roman"/>
          <w:szCs w:val="24"/>
        </w:rPr>
        <w:t>,</w:t>
      </w:r>
      <w:r>
        <w:rPr>
          <w:rFonts w:eastAsia="Times New Roman"/>
          <w:szCs w:val="24"/>
        </w:rPr>
        <w:t xml:space="preserve"> στους δεκαέξι μήνες από την έγκρισή του μέχρι σήμερα</w:t>
      </w:r>
      <w:r>
        <w:rPr>
          <w:rFonts w:eastAsia="Times New Roman"/>
          <w:szCs w:val="24"/>
        </w:rPr>
        <w:t>,</w:t>
      </w:r>
      <w:r>
        <w:rPr>
          <w:rFonts w:eastAsia="Times New Roman"/>
          <w:szCs w:val="24"/>
        </w:rPr>
        <w:t xml:space="preserve"> κάναμε </w:t>
      </w:r>
      <w:r>
        <w:rPr>
          <w:rFonts w:eastAsia="Times New Roman"/>
          <w:szCs w:val="24"/>
        </w:rPr>
        <w:lastRenderedPageBreak/>
        <w:t>πο</w:t>
      </w:r>
      <w:r>
        <w:rPr>
          <w:rFonts w:eastAsia="Times New Roman"/>
          <w:szCs w:val="24"/>
        </w:rPr>
        <w:t>λλά και μάλιστα</w:t>
      </w:r>
      <w:r>
        <w:rPr>
          <w:rFonts w:eastAsia="Times New Roman"/>
          <w:szCs w:val="24"/>
        </w:rPr>
        <w:t>,</w:t>
      </w:r>
      <w:r>
        <w:rPr>
          <w:rFonts w:eastAsia="Times New Roman"/>
          <w:szCs w:val="24"/>
        </w:rPr>
        <w:t xml:space="preserve"> μέσα σε αρκετά δύσκολες </w:t>
      </w:r>
      <w:r>
        <w:rPr>
          <w:rFonts w:eastAsia="Times New Roman" w:cs="Times New Roman"/>
          <w:szCs w:val="24"/>
        </w:rPr>
        <w:t>κοινωνικές και οικονομικές συνθήκες.</w:t>
      </w:r>
    </w:p>
    <w:p w14:paraId="1AB70D04" w14:textId="77777777" w:rsidR="002A5811" w:rsidRDefault="009E222F">
      <w:pPr>
        <w:spacing w:line="600" w:lineRule="auto"/>
        <w:ind w:firstLine="720"/>
        <w:contextualSpacing/>
        <w:jc w:val="both"/>
        <w:rPr>
          <w:rFonts w:eastAsia="Times New Roman"/>
          <w:szCs w:val="24"/>
        </w:rPr>
      </w:pPr>
      <w:r>
        <w:rPr>
          <w:rFonts w:eastAsia="Times New Roman" w:cs="Times New Roman"/>
          <w:szCs w:val="24"/>
        </w:rPr>
        <w:t>Δρομολογήσαμε όλες τις απαιτούμενες</w:t>
      </w:r>
      <w:r>
        <w:rPr>
          <w:rFonts w:eastAsia="Times New Roman"/>
          <w:szCs w:val="24"/>
        </w:rPr>
        <w:t xml:space="preserve"> προπαρασκευαστικές ενέργειες</w:t>
      </w:r>
      <w:r>
        <w:rPr>
          <w:rFonts w:eastAsia="Times New Roman"/>
          <w:szCs w:val="24"/>
        </w:rPr>
        <w:t>,</w:t>
      </w:r>
      <w:r>
        <w:rPr>
          <w:rFonts w:eastAsia="Times New Roman"/>
          <w:szCs w:val="24"/>
        </w:rPr>
        <w:t xml:space="preserve"> τόσο για την ένταξη και πληρωμή των ανειλημμένων υποχρεώσεων στη νέα προγραμματική περίοδο -αυτό σημαίνει 1,25 δ</w:t>
      </w:r>
      <w:r>
        <w:rPr>
          <w:rFonts w:eastAsia="Times New Roman"/>
          <w:szCs w:val="24"/>
        </w:rPr>
        <w:t>ισεκατομμύρια ανειλημμένες υποχρεώσεις από το προηγούμενο πρόγραμμα, που εσείς δεν μπορέσατε να απορροφήσετε- όσο βεβαίως</w:t>
      </w:r>
      <w:r>
        <w:rPr>
          <w:rFonts w:eastAsia="Times New Roman"/>
          <w:szCs w:val="24"/>
        </w:rPr>
        <w:t>,</w:t>
      </w:r>
      <w:r>
        <w:rPr>
          <w:rFonts w:eastAsia="Times New Roman"/>
          <w:szCs w:val="24"/>
        </w:rPr>
        <w:t xml:space="preserve"> και για τη διαμόρφωση του θεσμικού πλαισίου εφαρμογής των μέτρων και δράσεων του νέου </w:t>
      </w:r>
      <w:r>
        <w:rPr>
          <w:rFonts w:eastAsia="Times New Roman"/>
          <w:szCs w:val="24"/>
        </w:rPr>
        <w:t>προγράμματος</w:t>
      </w:r>
      <w:r>
        <w:rPr>
          <w:rFonts w:eastAsia="Times New Roman"/>
          <w:szCs w:val="24"/>
        </w:rPr>
        <w:t>, αλλά και τον σχεδιασμό για την άμ</w:t>
      </w:r>
      <w:r>
        <w:rPr>
          <w:rFonts w:eastAsia="Times New Roman"/>
          <w:szCs w:val="24"/>
        </w:rPr>
        <w:t xml:space="preserve">εση υλοποίησή του. </w:t>
      </w:r>
    </w:p>
    <w:p w14:paraId="1AB70D05" w14:textId="77777777" w:rsidR="002A5811" w:rsidRDefault="009E222F">
      <w:pPr>
        <w:spacing w:line="600" w:lineRule="auto"/>
        <w:ind w:firstLine="720"/>
        <w:contextualSpacing/>
        <w:jc w:val="both"/>
        <w:rPr>
          <w:rFonts w:eastAsia="Times New Roman"/>
          <w:szCs w:val="24"/>
        </w:rPr>
      </w:pPr>
      <w:r>
        <w:rPr>
          <w:rFonts w:eastAsia="Times New Roman"/>
          <w:szCs w:val="24"/>
        </w:rPr>
        <w:t>Τέτοια είναι</w:t>
      </w:r>
      <w:r>
        <w:rPr>
          <w:rFonts w:eastAsia="Times New Roman"/>
          <w:szCs w:val="24"/>
        </w:rPr>
        <w:t>:</w:t>
      </w:r>
      <w:r>
        <w:rPr>
          <w:rFonts w:eastAsia="Times New Roman"/>
          <w:szCs w:val="24"/>
        </w:rPr>
        <w:t xml:space="preserve"> το νέο σύστημα διαχείρισης και ελέγχου, το νέο οργανόγραμμα ειδικών υπηρεσιών, η εκχώρηση πόρων στις περιφέρειες -μην το ξεχνάτε, θα αναφερθώ διεξοδικά παρακάτω- και βεβαίως</w:t>
      </w:r>
      <w:r>
        <w:rPr>
          <w:rFonts w:eastAsia="Times New Roman"/>
          <w:szCs w:val="24"/>
        </w:rPr>
        <w:t>,</w:t>
      </w:r>
      <w:r>
        <w:rPr>
          <w:rFonts w:eastAsia="Times New Roman"/>
          <w:szCs w:val="24"/>
        </w:rPr>
        <w:t xml:space="preserve"> μέτρα επιλογής και κριτήρια που έπρεπε να υπηρε</w:t>
      </w:r>
      <w:r>
        <w:rPr>
          <w:rFonts w:eastAsia="Times New Roman"/>
          <w:szCs w:val="24"/>
        </w:rPr>
        <w:t xml:space="preserve">τούνται οπωσδήποτε από την Επιτροπή Παρακολούθησης. </w:t>
      </w:r>
    </w:p>
    <w:p w14:paraId="1AB70D06" w14:textId="77777777" w:rsidR="002A5811" w:rsidRDefault="009E222F">
      <w:pPr>
        <w:spacing w:line="600" w:lineRule="auto"/>
        <w:ind w:firstLine="720"/>
        <w:contextualSpacing/>
        <w:jc w:val="both"/>
        <w:rPr>
          <w:rFonts w:eastAsia="Times New Roman"/>
          <w:szCs w:val="24"/>
        </w:rPr>
      </w:pPr>
      <w:r>
        <w:rPr>
          <w:rFonts w:eastAsia="Times New Roman"/>
          <w:szCs w:val="24"/>
        </w:rPr>
        <w:t>Εγώ, αγαπητοί συνάδελφοι, θα σας απαντήσω με νούμερα</w:t>
      </w:r>
      <w:r>
        <w:rPr>
          <w:rFonts w:eastAsia="Times New Roman"/>
          <w:szCs w:val="24"/>
        </w:rPr>
        <w:t>,</w:t>
      </w:r>
      <w:r>
        <w:rPr>
          <w:rFonts w:eastAsia="Times New Roman"/>
          <w:szCs w:val="24"/>
        </w:rPr>
        <w:t xml:space="preserve"> που μπορεί να κουράζουν, αλλά απαντούν τεκμηριωμένα. </w:t>
      </w:r>
    </w:p>
    <w:p w14:paraId="1AB70D07" w14:textId="77777777" w:rsidR="002A5811" w:rsidRDefault="009E222F">
      <w:pPr>
        <w:spacing w:line="600" w:lineRule="auto"/>
        <w:ind w:firstLine="720"/>
        <w:contextualSpacing/>
        <w:jc w:val="both"/>
        <w:rPr>
          <w:rFonts w:eastAsia="Times New Roman"/>
          <w:szCs w:val="24"/>
        </w:rPr>
      </w:pPr>
      <w:r>
        <w:rPr>
          <w:rFonts w:eastAsia="Times New Roman"/>
          <w:szCs w:val="24"/>
        </w:rPr>
        <w:t>Κατ’ αρχάς, μας κατηγορήσατε πριν από λίγο ότι υποβλήθηκαν αιτήματα</w:t>
      </w:r>
      <w:r>
        <w:rPr>
          <w:rFonts w:eastAsia="Times New Roman"/>
          <w:szCs w:val="24"/>
        </w:rPr>
        <w:t>,</w:t>
      </w:r>
      <w:r>
        <w:rPr>
          <w:rFonts w:eastAsia="Times New Roman"/>
          <w:szCs w:val="24"/>
        </w:rPr>
        <w:t xml:space="preserve"> πολύ περισσότερα από τα δι</w:t>
      </w:r>
      <w:r>
        <w:rPr>
          <w:rFonts w:eastAsia="Times New Roman"/>
          <w:szCs w:val="24"/>
        </w:rPr>
        <w:t xml:space="preserve">αθέσιμα ποσά. Αυτό </w:t>
      </w:r>
      <w:r>
        <w:rPr>
          <w:rFonts w:eastAsia="Times New Roman"/>
          <w:szCs w:val="24"/>
        </w:rPr>
        <w:lastRenderedPageBreak/>
        <w:t>είναι κάτι που δεν καταλαβαίνω. Δηλαδή, είναι αρνητικό το ότι υπάρχει ένα ενδιαφέρον από τον αγροτικό κόσμο</w:t>
      </w:r>
      <w:r>
        <w:rPr>
          <w:rFonts w:eastAsia="Times New Roman"/>
          <w:szCs w:val="24"/>
        </w:rPr>
        <w:t>,</w:t>
      </w:r>
      <w:r>
        <w:rPr>
          <w:rFonts w:eastAsia="Times New Roman"/>
          <w:szCs w:val="24"/>
        </w:rPr>
        <w:t xml:space="preserve"> που θέλει να ασχοληθεί και βεβαίως</w:t>
      </w:r>
      <w:r>
        <w:rPr>
          <w:rFonts w:eastAsia="Times New Roman"/>
          <w:szCs w:val="24"/>
        </w:rPr>
        <w:t>,</w:t>
      </w:r>
      <w:r>
        <w:rPr>
          <w:rFonts w:eastAsia="Times New Roman"/>
          <w:szCs w:val="24"/>
        </w:rPr>
        <w:t xml:space="preserve"> υποβά</w:t>
      </w:r>
      <w:r>
        <w:rPr>
          <w:rFonts w:eastAsia="Times New Roman"/>
          <w:szCs w:val="24"/>
        </w:rPr>
        <w:t>λ</w:t>
      </w:r>
      <w:r>
        <w:rPr>
          <w:rFonts w:eastAsia="Times New Roman"/>
          <w:szCs w:val="24"/>
        </w:rPr>
        <w:t>λει αιτήματα περισσότερα από τα διαθέσιμα; Ίσα-ίσα δίνεται σε εμάς η δυνατότητα</w:t>
      </w:r>
      <w:r>
        <w:rPr>
          <w:rFonts w:eastAsia="Times New Roman"/>
          <w:szCs w:val="24"/>
        </w:rPr>
        <w:t>,</w:t>
      </w:r>
      <w:r>
        <w:rPr>
          <w:rFonts w:eastAsia="Times New Roman"/>
          <w:szCs w:val="24"/>
        </w:rPr>
        <w:t xml:space="preserve"> με κρ</w:t>
      </w:r>
      <w:r>
        <w:rPr>
          <w:rFonts w:eastAsia="Times New Roman"/>
          <w:szCs w:val="24"/>
        </w:rPr>
        <w:t>ιτήρια και προϋποθέσεις</w:t>
      </w:r>
      <w:r>
        <w:rPr>
          <w:rFonts w:eastAsia="Times New Roman"/>
          <w:szCs w:val="24"/>
        </w:rPr>
        <w:t>,</w:t>
      </w:r>
      <w:r>
        <w:rPr>
          <w:rFonts w:eastAsia="Times New Roman"/>
          <w:szCs w:val="24"/>
        </w:rPr>
        <w:t xml:space="preserve"> να υπηρετήσουμε όσο γίνεται καλύτερα το στόχο μας, που είναι το πραγματικό </w:t>
      </w:r>
      <w:proofErr w:type="spellStart"/>
      <w:r>
        <w:rPr>
          <w:rFonts w:eastAsia="Times New Roman"/>
          <w:szCs w:val="24"/>
        </w:rPr>
        <w:t>αγροτοδιατροφικό</w:t>
      </w:r>
      <w:proofErr w:type="spellEnd"/>
      <w:r>
        <w:rPr>
          <w:rFonts w:eastAsia="Times New Roman"/>
          <w:szCs w:val="24"/>
        </w:rPr>
        <w:t xml:space="preserve"> σύμπλεγμα. Δηλαδή, αν φέρναμε ίσα-ίσα τα συγκεκριμένα ποσά αιτημάτων με αυτά που διαθέτουμε, αυτό θα το βλέπατε ως κάτι θετικό; Δεν σας κατ</w:t>
      </w:r>
      <w:r>
        <w:rPr>
          <w:rFonts w:eastAsia="Times New Roman"/>
          <w:szCs w:val="24"/>
        </w:rPr>
        <w:t xml:space="preserve">αλαβαίνω. </w:t>
      </w:r>
    </w:p>
    <w:p w14:paraId="1AB70D08" w14:textId="77777777" w:rsidR="002A5811" w:rsidRDefault="009E222F">
      <w:pPr>
        <w:spacing w:line="600" w:lineRule="auto"/>
        <w:ind w:firstLine="720"/>
        <w:contextualSpacing/>
        <w:jc w:val="both"/>
        <w:rPr>
          <w:rFonts w:eastAsia="Times New Roman"/>
          <w:szCs w:val="24"/>
        </w:rPr>
      </w:pPr>
      <w:r>
        <w:rPr>
          <w:rFonts w:eastAsia="Times New Roman"/>
          <w:szCs w:val="24"/>
        </w:rPr>
        <w:t>Στο πλαίσιο, λοιπόν, του Προγράμματος 2014-2020 έχουν ενταχθεί οι ανειλημμένες υποχρεώσεις</w:t>
      </w:r>
      <w:r>
        <w:rPr>
          <w:rFonts w:eastAsia="Times New Roman"/>
          <w:szCs w:val="24"/>
        </w:rPr>
        <w:t>,</w:t>
      </w:r>
      <w:r>
        <w:rPr>
          <w:rFonts w:eastAsia="Times New Roman"/>
          <w:szCs w:val="24"/>
        </w:rPr>
        <w:t xml:space="preserve"> που κληρονομήσαμε από εσάς. Και, βεβαίως, έχουν προκηρυχθεί μέχρι σήμερα πολλά μέτρα, με σημαντικότερα αυτά της τοπικής ανάπτυξης «</w:t>
      </w:r>
      <w:r>
        <w:rPr>
          <w:rFonts w:eastAsia="Times New Roman"/>
          <w:szCs w:val="24"/>
          <w:lang w:val="en-US"/>
        </w:rPr>
        <w:t>Leader</w:t>
      </w:r>
      <w:r>
        <w:rPr>
          <w:rFonts w:eastAsia="Times New Roman"/>
          <w:szCs w:val="24"/>
        </w:rPr>
        <w:t xml:space="preserve">», για την αλιεία, της εγκατάστασης νέων αγροτών, όπου  ήδη έχει ξεκινήσει η διαδικασία αξιολόγησης των αιτήσεων από τις περιφέρειες, η ολοκλήρωση της οποίας αναμένεται εντός του Ιουνίου. </w:t>
      </w:r>
    </w:p>
    <w:p w14:paraId="1AB70D09" w14:textId="77777777" w:rsidR="002A5811" w:rsidRDefault="009E222F">
      <w:pPr>
        <w:spacing w:line="600" w:lineRule="auto"/>
        <w:ind w:firstLine="720"/>
        <w:contextualSpacing/>
        <w:jc w:val="both"/>
        <w:rPr>
          <w:rFonts w:eastAsia="Times New Roman"/>
          <w:szCs w:val="24"/>
        </w:rPr>
      </w:pPr>
      <w:r>
        <w:rPr>
          <w:rFonts w:eastAsia="Times New Roman"/>
          <w:szCs w:val="24"/>
        </w:rPr>
        <w:t>Είναι αλήθεια ότι είχαμε ένα πρόβλημα σχετικά με το Πληροφοριακό Σύ</w:t>
      </w:r>
      <w:r>
        <w:rPr>
          <w:rFonts w:eastAsia="Times New Roman"/>
          <w:szCs w:val="24"/>
        </w:rPr>
        <w:t xml:space="preserve">στημα Κρατικών Ενισχύσεων. Υπήρξε μια καθυστέρηση, η οποία αποκαταστάθηκε και δουλεύουμε ήδη. </w:t>
      </w:r>
    </w:p>
    <w:p w14:paraId="1AB70D0A"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Μ</w:t>
      </w:r>
      <w:r>
        <w:rPr>
          <w:rFonts w:eastAsia="Times New Roman"/>
          <w:szCs w:val="24"/>
        </w:rPr>
        <w:t>ιας και επιμένετε για τους νέους αγρότες, ας δούμε ποιος είναι ο στόχος μας. Ο στόχος μας είναι</w:t>
      </w:r>
      <w:r>
        <w:rPr>
          <w:rFonts w:eastAsia="Times New Roman"/>
          <w:szCs w:val="24"/>
        </w:rPr>
        <w:t>,</w:t>
      </w:r>
      <w:r>
        <w:rPr>
          <w:rFonts w:eastAsia="Times New Roman"/>
          <w:szCs w:val="24"/>
        </w:rPr>
        <w:t xml:space="preserve"> όχι μόνο να εντάξουμε νέους αγρότες, αλλά κυρίως να τους στηρίξ</w:t>
      </w:r>
      <w:r>
        <w:rPr>
          <w:rFonts w:eastAsia="Times New Roman"/>
          <w:szCs w:val="24"/>
        </w:rPr>
        <w:t xml:space="preserve">ουμε στην επόμενη διετία, τριετία μέσα από σχέδια βελτίωσης και ιδιαίτερα μέσα από μια δημόσια γη, όπου μέσα από τον </w:t>
      </w:r>
      <w:r>
        <w:rPr>
          <w:rFonts w:eastAsia="Times New Roman"/>
          <w:szCs w:val="24"/>
        </w:rPr>
        <w:t>ο</w:t>
      </w:r>
      <w:r>
        <w:rPr>
          <w:rFonts w:eastAsia="Times New Roman"/>
          <w:szCs w:val="24"/>
        </w:rPr>
        <w:t>ργανισμό που έχουμε συστήσει</w:t>
      </w:r>
      <w:r>
        <w:rPr>
          <w:rFonts w:eastAsia="Times New Roman"/>
          <w:szCs w:val="24"/>
        </w:rPr>
        <w:t>,</w:t>
      </w:r>
      <w:r>
        <w:rPr>
          <w:rFonts w:eastAsia="Times New Roman"/>
          <w:szCs w:val="24"/>
        </w:rPr>
        <w:t xml:space="preserve"> θέλουμε να χρησιμοποιήσουμε την αγροτική γη</w:t>
      </w:r>
      <w:r>
        <w:rPr>
          <w:rFonts w:eastAsia="Times New Roman"/>
          <w:szCs w:val="24"/>
        </w:rPr>
        <w:t>,</w:t>
      </w:r>
      <w:r>
        <w:rPr>
          <w:rFonts w:eastAsia="Times New Roman"/>
          <w:szCs w:val="24"/>
        </w:rPr>
        <w:t xml:space="preserve"> για να βάλουμε νέους αγρότες. </w:t>
      </w:r>
    </w:p>
    <w:p w14:paraId="1AB70D0B" w14:textId="77777777" w:rsidR="002A5811" w:rsidRDefault="009E222F">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Είστε τελευτα</w:t>
      </w:r>
      <w:r>
        <w:rPr>
          <w:rFonts w:eastAsia="Times New Roman"/>
          <w:szCs w:val="24"/>
        </w:rPr>
        <w:t>ίος στην Ευρώπη!</w:t>
      </w:r>
    </w:p>
    <w:p w14:paraId="1AB70D0C" w14:textId="77777777" w:rsidR="002A5811" w:rsidRDefault="009E222F">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Σας παρακαλώ! </w:t>
      </w:r>
    </w:p>
    <w:p w14:paraId="1AB70D0D" w14:textId="77777777" w:rsidR="002A5811" w:rsidRDefault="009E222F">
      <w:pPr>
        <w:spacing w:line="600" w:lineRule="auto"/>
        <w:ind w:firstLine="720"/>
        <w:contextualSpacing/>
        <w:jc w:val="both"/>
        <w:rPr>
          <w:rFonts w:eastAsia="Times New Roman"/>
          <w:szCs w:val="24"/>
        </w:rPr>
      </w:pPr>
      <w:r>
        <w:rPr>
          <w:rFonts w:eastAsia="Times New Roman"/>
          <w:szCs w:val="24"/>
        </w:rPr>
        <w:t>Γίνονται συζητήσεις και ο κόσμος ενδιαφέρεται ιδιαίτερα να μπει στη γεωργία, γιατί ο αγροτικός χώρος έχει αυτήν την έλξη, υπάρχει μια ευαισθησία γι’ αυτόν. Όμω</w:t>
      </w:r>
      <w:r>
        <w:rPr>
          <w:rFonts w:eastAsia="Times New Roman"/>
          <w:szCs w:val="24"/>
        </w:rPr>
        <w:t xml:space="preserve">ς, ξέρετε κάτι; Όσον αφορά τον πρώτο και τον δεύτερο χρόνο -αυτό έχει συμβεί με αυτά που εφαρμόζατε εσείς- από τους δέκα αγρότες οι εννιά έφευγαν τον δεύτερο χρόνο. </w:t>
      </w:r>
    </w:p>
    <w:p w14:paraId="1AB70D0E" w14:textId="77777777" w:rsidR="002A5811" w:rsidRDefault="009E222F">
      <w:pPr>
        <w:spacing w:line="600" w:lineRule="auto"/>
        <w:ind w:firstLine="720"/>
        <w:contextualSpacing/>
        <w:jc w:val="both"/>
        <w:rPr>
          <w:rFonts w:eastAsia="Times New Roman"/>
          <w:szCs w:val="24"/>
        </w:rPr>
      </w:pPr>
      <w:r>
        <w:rPr>
          <w:rFonts w:eastAsia="Times New Roman"/>
          <w:szCs w:val="24"/>
        </w:rPr>
        <w:t>Στόχος δικός μας είναι</w:t>
      </w:r>
      <w:r>
        <w:rPr>
          <w:rFonts w:eastAsia="Times New Roman"/>
          <w:szCs w:val="24"/>
        </w:rPr>
        <w:t>,</w:t>
      </w:r>
      <w:r>
        <w:rPr>
          <w:rFonts w:eastAsia="Times New Roman"/>
          <w:szCs w:val="24"/>
        </w:rPr>
        <w:t xml:space="preserve"> οι αγρότες να μπουν πραγματικά</w:t>
      </w:r>
      <w:r>
        <w:rPr>
          <w:rFonts w:eastAsia="Times New Roman"/>
          <w:szCs w:val="24"/>
        </w:rPr>
        <w:t>,</w:t>
      </w:r>
      <w:r>
        <w:rPr>
          <w:rFonts w:eastAsia="Times New Roman"/>
          <w:szCs w:val="24"/>
        </w:rPr>
        <w:t xml:space="preserve"> τουλάχιστον για πέντε, έξι, επτά χ</w:t>
      </w:r>
      <w:r>
        <w:rPr>
          <w:rFonts w:eastAsia="Times New Roman"/>
          <w:szCs w:val="24"/>
        </w:rPr>
        <w:t xml:space="preserve">ρόνια, για τα οποία και θα τους παρακολουθούμε. </w:t>
      </w:r>
    </w:p>
    <w:p w14:paraId="1AB70D0F" w14:textId="77777777" w:rsidR="002A5811" w:rsidRDefault="009E222F">
      <w:pPr>
        <w:spacing w:line="600" w:lineRule="auto"/>
        <w:ind w:firstLine="720"/>
        <w:contextualSpacing/>
        <w:jc w:val="both"/>
        <w:rPr>
          <w:rFonts w:eastAsia="Times New Roman"/>
          <w:szCs w:val="24"/>
        </w:rPr>
      </w:pPr>
      <w:r>
        <w:rPr>
          <w:rFonts w:eastAsia="Times New Roman"/>
          <w:b/>
          <w:szCs w:val="24"/>
        </w:rPr>
        <w:lastRenderedPageBreak/>
        <w:t>ΧΡΗΣΤΟΣ ΜΠΟΥΚΩΡΟΣ:</w:t>
      </w:r>
      <w:r>
        <w:rPr>
          <w:rFonts w:eastAsia="Times New Roman"/>
          <w:szCs w:val="24"/>
        </w:rPr>
        <w:t xml:space="preserve"> Γι’ αυτό τους αφήνετε απλήρωτους; </w:t>
      </w:r>
    </w:p>
    <w:p w14:paraId="1AB70D10" w14:textId="77777777" w:rsidR="002A5811" w:rsidRDefault="009E222F">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Και γι’ αυτό σας λέω ότι και με τα σχέδια βελτίωσης και με τη γη που θα τους δώσουμε, θα</w:t>
      </w:r>
      <w:r>
        <w:rPr>
          <w:rFonts w:eastAsia="Times New Roman"/>
          <w:szCs w:val="24"/>
        </w:rPr>
        <w:t xml:space="preserve"> μπορούν πραγματικά να λειτουργήσουν. Όμως, αυτά είναι για εσάς γράμματα</w:t>
      </w:r>
      <w:r>
        <w:rPr>
          <w:rFonts w:eastAsia="Times New Roman"/>
          <w:szCs w:val="24"/>
        </w:rPr>
        <w:t>,</w:t>
      </w:r>
      <w:r>
        <w:rPr>
          <w:rFonts w:eastAsia="Times New Roman"/>
          <w:szCs w:val="24"/>
        </w:rPr>
        <w:t xml:space="preserve"> τα οποία δεν μπορείτε να αντιληφθείτε. </w:t>
      </w:r>
    </w:p>
    <w:p w14:paraId="1AB70D11" w14:textId="77777777" w:rsidR="002A5811" w:rsidRDefault="009E222F">
      <w:pPr>
        <w:spacing w:line="600" w:lineRule="auto"/>
        <w:ind w:firstLine="720"/>
        <w:contextualSpacing/>
        <w:jc w:val="both"/>
        <w:rPr>
          <w:rFonts w:eastAsia="Times New Roman"/>
          <w:szCs w:val="24"/>
        </w:rPr>
      </w:pPr>
      <w:r>
        <w:rPr>
          <w:rFonts w:eastAsia="Times New Roman"/>
          <w:szCs w:val="24"/>
        </w:rPr>
        <w:t>Αναφερθήκατε ειδικά στη βιολογική γεωργία. Θα σας απαντήσει ο Αναπληρωτής Υπουργός</w:t>
      </w:r>
      <w:r>
        <w:rPr>
          <w:rFonts w:eastAsia="Times New Roman"/>
          <w:szCs w:val="24"/>
        </w:rPr>
        <w:t>,</w:t>
      </w:r>
      <w:r>
        <w:rPr>
          <w:rFonts w:eastAsia="Times New Roman"/>
          <w:szCs w:val="24"/>
        </w:rPr>
        <w:t xml:space="preserve"> ο οποίος και χειρίστηκε το συγκεκριμένο θέμα. </w:t>
      </w:r>
    </w:p>
    <w:p w14:paraId="1AB70D1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Αλήθεια, επ</w:t>
      </w:r>
      <w:r>
        <w:rPr>
          <w:rFonts w:eastAsia="Times New Roman" w:cs="Times New Roman"/>
          <w:szCs w:val="24"/>
        </w:rPr>
        <w:t xml:space="preserve">ειδή υπήρχε αυτή η μεγάλη ζήτηση, από πού το πήρατε εσείς ότι αυτό είναι αρνητικό; Ίσα-ίσα, είπαμε ότι θα δοθεί ένα κομμάτι μικρό και από εκεί και πέρα θα </w:t>
      </w:r>
      <w:proofErr w:type="spellStart"/>
      <w:r>
        <w:rPr>
          <w:rFonts w:eastAsia="Times New Roman" w:cs="Times New Roman"/>
          <w:szCs w:val="24"/>
        </w:rPr>
        <w:t>επαναπροκηρυχθεί</w:t>
      </w:r>
      <w:proofErr w:type="spellEnd"/>
      <w:r>
        <w:rPr>
          <w:rFonts w:eastAsia="Times New Roman" w:cs="Times New Roman"/>
          <w:szCs w:val="24"/>
        </w:rPr>
        <w:t xml:space="preserve"> το μέτρο έχοντας ως κριτήρια αυτό που θέλουμε να πάρουμε από τον χώρο. Και αυτό που </w:t>
      </w:r>
      <w:r>
        <w:rPr>
          <w:rFonts w:eastAsia="Times New Roman" w:cs="Times New Roman"/>
          <w:szCs w:val="24"/>
        </w:rPr>
        <w:t>θέλουμε να πάρουμε από τον χώρο δεν είναι να εντάξουμε όσους γίνεται περισσότερους. Να εντάξουμε αυτούς που τα διαθέσιμα μας επιτρέπουν, αλλά να υπηρετούν βιολογική, ποιοτική γεωργία και κτηνοτροφία. Αυτός είναι ο στόχος, όχι όσο το δυνατόν να μοιράσουμε τ</w:t>
      </w:r>
      <w:r>
        <w:rPr>
          <w:rFonts w:eastAsia="Times New Roman" w:cs="Times New Roman"/>
          <w:szCs w:val="24"/>
        </w:rPr>
        <w:t>α χρήματα και από εκεί και πέρα να μην μας ενδιαφέρει η αποτελεσματικότητα.</w:t>
      </w:r>
    </w:p>
    <w:p w14:paraId="1AB70D1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Έχουν προκηρυχθεί ήδη κι άλλα μέτρα. Για να μη χάνω το χρόνο</w:t>
      </w:r>
      <w:r>
        <w:rPr>
          <w:rFonts w:eastAsia="Times New Roman" w:cs="Times New Roman"/>
          <w:szCs w:val="24"/>
        </w:rPr>
        <w:t>,</w:t>
      </w:r>
      <w:r>
        <w:rPr>
          <w:rFonts w:eastAsia="Times New Roman" w:cs="Times New Roman"/>
          <w:szCs w:val="24"/>
        </w:rPr>
        <w:t xml:space="preserve"> απλώς σας λέω ότι καταθέτω σχετικό πίνακα, να τον πάρετε. Και από τον πίνακα προκύπτει ότι τα μέτρα που έχουν μέχρι σή</w:t>
      </w:r>
      <w:r>
        <w:rPr>
          <w:rFonts w:eastAsia="Times New Roman" w:cs="Times New Roman"/>
          <w:szCs w:val="24"/>
        </w:rPr>
        <w:t>μερα προκηρυχθεί</w:t>
      </w:r>
      <w:r>
        <w:rPr>
          <w:rFonts w:eastAsia="Times New Roman" w:cs="Times New Roman"/>
          <w:szCs w:val="24"/>
        </w:rPr>
        <w:t>,</w:t>
      </w:r>
      <w:r>
        <w:rPr>
          <w:rFonts w:eastAsia="Times New Roman" w:cs="Times New Roman"/>
          <w:szCs w:val="24"/>
        </w:rPr>
        <w:t xml:space="preserve"> είναι ύψους 1,68 δισεκατομμυρίων, το επαναλαμβάνω, 1,68 δισεκατομμύρια</w:t>
      </w:r>
      <w:r>
        <w:rPr>
          <w:rFonts w:eastAsia="Times New Roman" w:cs="Times New Roman"/>
          <w:szCs w:val="24"/>
        </w:rPr>
        <w:t>. Π</w:t>
      </w:r>
      <w:r>
        <w:rPr>
          <w:rFonts w:eastAsia="Times New Roman" w:cs="Times New Roman"/>
          <w:szCs w:val="24"/>
        </w:rPr>
        <w:t>άρτε την κατάσταση να δείτε αναλυτικά.</w:t>
      </w:r>
    </w:p>
    <w:p w14:paraId="1AB70D1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Αγροτικής Ανάπτυξης και Τροφίμων κ. Ευάγγελος Αποστόλου καταθέτει για τα Πρακτικά τον προαναφερθέν</w:t>
      </w:r>
      <w:r>
        <w:rPr>
          <w:rFonts w:eastAsia="Times New Roman" w:cs="Times New Roman"/>
          <w:szCs w:val="24"/>
        </w:rPr>
        <w:t>τα πίνακα, ο οποίος βρίσκεται στο αρχείο του Τμήματος Γραμματείας της Διεύθυνσης Στενογραφίας και  Πρακτικών της Βουλής)</w:t>
      </w:r>
    </w:p>
    <w:p w14:paraId="1AB70D1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Τι είναι; Προκήρυξη ή απορρόφηση;</w:t>
      </w:r>
    </w:p>
    <w:p w14:paraId="1AB70D1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Είναι η προκή</w:t>
      </w:r>
      <w:r>
        <w:rPr>
          <w:rFonts w:eastAsia="Times New Roman" w:cs="Times New Roman"/>
          <w:szCs w:val="24"/>
        </w:rPr>
        <w:t>ρυξη των μέτρων.</w:t>
      </w:r>
    </w:p>
    <w:p w14:paraId="1AB70D1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Το 9%;</w:t>
      </w:r>
    </w:p>
    <w:p w14:paraId="1AB70D1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Μη βιάζεστε. Όλα θα ειπωθούν εδώ. </w:t>
      </w:r>
    </w:p>
    <w:p w14:paraId="1AB70D1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Δεν έχουμε προκηρύξει τίποτα, 1,68 δισεκατομμύρια σας λέμε ότι τα προκηρύσσουμε. Θα τα πούμε. </w:t>
      </w:r>
    </w:p>
    <w:p w14:paraId="1AB70D1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δε, βάλουμε </w:t>
      </w:r>
      <w:r>
        <w:rPr>
          <w:rFonts w:eastAsia="Times New Roman" w:cs="Times New Roman"/>
          <w:szCs w:val="24"/>
        </w:rPr>
        <w:t>και τις ανειλημμένες υποχρεώσεις, ξέρετε πού φτάνουμε; Στο 2,93 δισεκατομμύρια, δηλαδή το 50% της δημόσιας δαπάνης του προγράμματος σε μόλις δεκαέξι μήνες από την έγκρισή του. Αυτή είναι η πραγματικότητα.</w:t>
      </w:r>
    </w:p>
    <w:p w14:paraId="1AB70D1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στις πληρωμές.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αρχήν</w:t>
      </w:r>
      <w:proofErr w:type="spellEnd"/>
      <w:r>
        <w:rPr>
          <w:rFonts w:eastAsia="Times New Roman" w:cs="Times New Roman"/>
          <w:szCs w:val="24"/>
        </w:rPr>
        <w:t>, θέλω να επιση</w:t>
      </w:r>
      <w:r>
        <w:rPr>
          <w:rFonts w:eastAsia="Times New Roman" w:cs="Times New Roman"/>
          <w:szCs w:val="24"/>
        </w:rPr>
        <w:t>μάνω ότι η απορρόφηση για το 2015 ήταν η καλύτερη της προγραμματικής περιόδου 2007-2013, αγγίζοντας το ποσό των 780 εκατομμυρίων. Εμείς την κάναμε την απορρόφηση, αφορούσε προγραμματική περίοδο</w:t>
      </w:r>
      <w:r>
        <w:rPr>
          <w:rFonts w:eastAsia="Times New Roman" w:cs="Times New Roman"/>
          <w:szCs w:val="24"/>
        </w:rPr>
        <w:t>,</w:t>
      </w:r>
      <w:r>
        <w:rPr>
          <w:rFonts w:eastAsia="Times New Roman" w:cs="Times New Roman"/>
          <w:szCs w:val="24"/>
        </w:rPr>
        <w:t xml:space="preserve"> που εσείς ήσασταν δεσμευμένοι να το κάνετε. Εμείς το κάναμε. </w:t>
      </w:r>
      <w:r>
        <w:rPr>
          <w:rFonts w:eastAsia="Times New Roman" w:cs="Times New Roman"/>
          <w:szCs w:val="24"/>
        </w:rPr>
        <w:t xml:space="preserve">Αυτή ήταν η καλύτερη περίοδος από το προηγούμενο πρόγραμμα αγροτικής ανάπτυξης. </w:t>
      </w:r>
    </w:p>
    <w:p w14:paraId="1AB70D1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Υπήρχε δυναμική, γι’ αυτό.</w:t>
      </w:r>
    </w:p>
    <w:p w14:paraId="1AB70D1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Μην παρεμβαίνετε παρακαλώ.</w:t>
      </w:r>
    </w:p>
    <w:p w14:paraId="1AB70D1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Ωραία. Όπως θέλετε τα ερμηνεύετε. </w:t>
      </w:r>
    </w:p>
    <w:p w14:paraId="1AB70D1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Αυτήν την απορρόφηση την κάναμε εμείς το 2015. Όσον αφορά το 2016, πρώτη χρονιά εφαρμογής του προγράμματος, η απορρόφηση ανήλθε στα 657 εκατομμύρια ευρώ. Και ξέρετε ποια </w:t>
      </w:r>
      <w:r>
        <w:rPr>
          <w:rFonts w:eastAsia="Times New Roman" w:cs="Times New Roman"/>
          <w:szCs w:val="24"/>
        </w:rPr>
        <w:lastRenderedPageBreak/>
        <w:t>ήταν η δική σας καλύτερη χρονιά; Ήταν το 2014 με 52</w:t>
      </w:r>
      <w:r>
        <w:rPr>
          <w:rFonts w:eastAsia="Times New Roman" w:cs="Times New Roman"/>
          <w:szCs w:val="24"/>
        </w:rPr>
        <w:t>5 εκατομμύρια. Αντιλαμβάνεστε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επειδή θέλετε να συγκρίνετε και θα έχω κι άλλες συγκρίσεις πιο κάτω</w:t>
      </w:r>
      <w:r>
        <w:rPr>
          <w:rFonts w:eastAsia="Times New Roman" w:cs="Times New Roman"/>
          <w:szCs w:val="24"/>
        </w:rPr>
        <w:t>,</w:t>
      </w:r>
      <w:r>
        <w:rPr>
          <w:rFonts w:eastAsia="Times New Roman" w:cs="Times New Roman"/>
          <w:szCs w:val="24"/>
        </w:rPr>
        <w:t xml:space="preserve"> για να δείτε ποια είναι η απορροφητικότητα.</w:t>
      </w:r>
    </w:p>
    <w:p w14:paraId="1AB70D2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Και έρχομαι στην κατάταξη</w:t>
      </w:r>
      <w:r>
        <w:rPr>
          <w:rFonts w:eastAsia="Times New Roman" w:cs="Times New Roman"/>
          <w:szCs w:val="24"/>
        </w:rPr>
        <w:t>,</w:t>
      </w:r>
      <w:r>
        <w:rPr>
          <w:rFonts w:eastAsia="Times New Roman" w:cs="Times New Roman"/>
          <w:szCs w:val="24"/>
        </w:rPr>
        <w:t xml:space="preserve"> που διαρκώς παρουσιάζεται. Και πραγματικά</w:t>
      </w:r>
      <w:r>
        <w:rPr>
          <w:rFonts w:eastAsia="Times New Roman" w:cs="Times New Roman"/>
          <w:szCs w:val="24"/>
        </w:rPr>
        <w:t>,</w:t>
      </w:r>
      <w:r>
        <w:rPr>
          <w:rFonts w:eastAsia="Times New Roman" w:cs="Times New Roman"/>
          <w:szCs w:val="24"/>
        </w:rPr>
        <w:t xml:space="preserve"> δεν σας καταλαβαίνω. Έχετε κολλήσε</w:t>
      </w:r>
      <w:r>
        <w:rPr>
          <w:rFonts w:eastAsia="Times New Roman" w:cs="Times New Roman"/>
          <w:szCs w:val="24"/>
        </w:rPr>
        <w:t>ι σε ένα νούμερο. Καταθέτω τη σχετική κατάσταση.</w:t>
      </w:r>
    </w:p>
    <w:p w14:paraId="1AB70D2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κ. Ευάγγελος Αποστόλου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w:t>
      </w:r>
      <w:r>
        <w:rPr>
          <w:rFonts w:eastAsia="Times New Roman" w:cs="Times New Roman"/>
          <w:szCs w:val="24"/>
        </w:rPr>
        <w:t>ουλής)</w:t>
      </w:r>
    </w:p>
    <w:p w14:paraId="1AB70D2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Εντάξει, τώρα…</w:t>
      </w:r>
    </w:p>
    <w:p w14:paraId="1AB70D2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Αφήστε τα αυτά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λέτε για αλχημείες και τέτοια. Αυτή είναι η κατάσταση της Ευρωπαϊκής Επιτροπής, όπου</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μέσα από την κατάσταση η χώρα μας όν</w:t>
      </w:r>
      <w:r>
        <w:rPr>
          <w:rFonts w:eastAsia="Times New Roman" w:cs="Times New Roman"/>
          <w:szCs w:val="24"/>
        </w:rPr>
        <w:t>τως, δεν έχει καλή θέση. Όμως, από την τελευταία μέχρι 17</w:t>
      </w:r>
      <w:r>
        <w:rPr>
          <w:rFonts w:eastAsia="Times New Roman" w:cs="Times New Roman"/>
          <w:szCs w:val="24"/>
          <w:vertAlign w:val="superscript"/>
        </w:rPr>
        <w:t>η</w:t>
      </w:r>
      <w:r>
        <w:rPr>
          <w:rFonts w:eastAsia="Times New Roman" w:cs="Times New Roman"/>
          <w:szCs w:val="24"/>
        </w:rPr>
        <w:t xml:space="preserve"> και με ποσοστό απορρόφησης</w:t>
      </w:r>
      <w:r>
        <w:rPr>
          <w:rFonts w:eastAsia="Times New Roman" w:cs="Times New Roman"/>
          <w:szCs w:val="24"/>
        </w:rPr>
        <w:t>,</w:t>
      </w:r>
      <w:r>
        <w:rPr>
          <w:rFonts w:eastAsia="Times New Roman" w:cs="Times New Roman"/>
          <w:szCs w:val="24"/>
        </w:rPr>
        <w:t xml:space="preserve"> που ξεπερνά το 12%, αντιλαμβάνεστε ότι δεν έχει καμ</w:t>
      </w:r>
      <w:r>
        <w:rPr>
          <w:rFonts w:eastAsia="Times New Roman" w:cs="Times New Roman"/>
          <w:szCs w:val="24"/>
        </w:rPr>
        <w:t>μ</w:t>
      </w:r>
      <w:r>
        <w:rPr>
          <w:rFonts w:eastAsia="Times New Roman" w:cs="Times New Roman"/>
          <w:szCs w:val="24"/>
        </w:rPr>
        <w:t xml:space="preserve">ία σχέση με αυτά που εσείς, ως νούμερα λέγατε. </w:t>
      </w:r>
    </w:p>
    <w:p w14:paraId="1AB70D2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Συνολικά δε, γιατί πρέπει να το δούμε τι έχουμε κάνει μέσα σε αυτούς </w:t>
      </w:r>
      <w:r>
        <w:rPr>
          <w:rFonts w:eastAsia="Times New Roman" w:cs="Times New Roman"/>
          <w:szCs w:val="24"/>
        </w:rPr>
        <w:t>τους δεκαέξι μήνες, έχουμε λοιπόν</w:t>
      </w:r>
      <w:r>
        <w:rPr>
          <w:rFonts w:eastAsia="Times New Roman" w:cs="Times New Roman"/>
          <w:szCs w:val="24"/>
        </w:rPr>
        <w:t>,</w:t>
      </w:r>
      <w:r>
        <w:rPr>
          <w:rFonts w:eastAsia="Times New Roman" w:cs="Times New Roman"/>
          <w:szCs w:val="24"/>
        </w:rPr>
        <w:t xml:space="preserve"> πληρωμές</w:t>
      </w:r>
      <w:r>
        <w:rPr>
          <w:rFonts w:eastAsia="Times New Roman" w:cs="Times New Roman"/>
          <w:szCs w:val="24"/>
        </w:rPr>
        <w:t>,</w:t>
      </w:r>
      <w:r>
        <w:rPr>
          <w:rFonts w:eastAsia="Times New Roman" w:cs="Times New Roman"/>
          <w:szCs w:val="24"/>
        </w:rPr>
        <w:t xml:space="preserve"> οι οποίες ξεπερνούν τα 720 εκατομμύρια ευρώ. Με τις πληρωμές δε</w:t>
      </w:r>
      <w:r>
        <w:rPr>
          <w:rFonts w:eastAsia="Times New Roman" w:cs="Times New Roman"/>
          <w:szCs w:val="24"/>
        </w:rPr>
        <w:t>,</w:t>
      </w:r>
      <w:r>
        <w:rPr>
          <w:rFonts w:eastAsia="Times New Roman" w:cs="Times New Roman"/>
          <w:szCs w:val="24"/>
        </w:rPr>
        <w:t xml:space="preserve"> που αναμένουμε</w:t>
      </w:r>
      <w:r>
        <w:rPr>
          <w:rFonts w:eastAsia="Times New Roman" w:cs="Times New Roman"/>
          <w:szCs w:val="24"/>
        </w:rPr>
        <w:t xml:space="preserve"> -</w:t>
      </w:r>
      <w:r>
        <w:rPr>
          <w:rFonts w:eastAsia="Times New Roman" w:cs="Times New Roman"/>
          <w:szCs w:val="24"/>
        </w:rPr>
        <w:t>γιατί σιγά-σιγά, όπως αντιλαμβάνεστε, δουλεύοντας όλο και δημιουργούνται καλύτερες προϋποθέσεις</w:t>
      </w:r>
      <w:r>
        <w:rPr>
          <w:rFonts w:eastAsia="Times New Roman" w:cs="Times New Roman"/>
          <w:szCs w:val="24"/>
        </w:rPr>
        <w:t>-</w:t>
      </w:r>
      <w:r>
        <w:rPr>
          <w:rFonts w:eastAsia="Times New Roman" w:cs="Times New Roman"/>
          <w:szCs w:val="24"/>
        </w:rPr>
        <w:t xml:space="preserve"> θα έχουμε στα δυο πρώτα χρόνια εφ</w:t>
      </w:r>
      <w:r>
        <w:rPr>
          <w:rFonts w:eastAsia="Times New Roman" w:cs="Times New Roman"/>
          <w:szCs w:val="24"/>
        </w:rPr>
        <w:t>αρμογής του προγράμματος 1,5 δισεκατομμύριο πληρωμές, δηλαδή για το 2016 και το 2017 προγραμματίζουμε να έχουμε 1,5 δισεκατομμύριο πληρωμές. Βεβαίως, συνολικά για την τριετία, εάν βάλουμε και το 2015, τότε ξεπερνάμε τα 2,2 δισεκατομμύρια δημόσια δαπάνη, πό</w:t>
      </w:r>
      <w:r>
        <w:rPr>
          <w:rFonts w:eastAsia="Times New Roman" w:cs="Times New Roman"/>
          <w:szCs w:val="24"/>
        </w:rPr>
        <w:t>ροι που κατευθύνθηκαν στην ελληνική οικονομία και στον πρωτογενή τομέα ειδικότερα.</w:t>
      </w:r>
    </w:p>
    <w:p w14:paraId="1AB70D2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αναλαμβάνει η Γ</w:t>
      </w:r>
      <w:r>
        <w:rPr>
          <w:rFonts w:eastAsia="Times New Roman" w:cs="Times New Roman"/>
          <w:szCs w:val="24"/>
        </w:rPr>
        <w:t>΄</w:t>
      </w:r>
      <w:r>
        <w:rPr>
          <w:rFonts w:eastAsia="Times New Roman" w:cs="Times New Roman"/>
          <w:szCs w:val="24"/>
        </w:rPr>
        <w:t xml:space="preserve"> Αντιπρόεδρος της Βουλής κ. </w:t>
      </w:r>
      <w:r w:rsidRPr="00C62235">
        <w:rPr>
          <w:rFonts w:eastAsia="Times New Roman" w:cs="Times New Roman"/>
          <w:b/>
          <w:szCs w:val="24"/>
        </w:rPr>
        <w:t>ΑΝΑΣΤΑΣΙΑ ΧΡΙΣΤΟΔΟΥΛΟΠΟΥΛΟΥ</w:t>
      </w:r>
      <w:r>
        <w:rPr>
          <w:rFonts w:eastAsia="Times New Roman" w:cs="Times New Roman"/>
          <w:szCs w:val="24"/>
        </w:rPr>
        <w:t>)</w:t>
      </w:r>
    </w:p>
    <w:p w14:paraId="1AB70D2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Έχουμε, λοιπόν και έναν προγραμματισμό</w:t>
      </w:r>
      <w:r>
        <w:rPr>
          <w:rFonts w:eastAsia="Times New Roman" w:cs="Times New Roman"/>
          <w:szCs w:val="24"/>
        </w:rPr>
        <w:t>,</w:t>
      </w:r>
      <w:r>
        <w:rPr>
          <w:rFonts w:eastAsia="Times New Roman" w:cs="Times New Roman"/>
          <w:szCs w:val="24"/>
        </w:rPr>
        <w:t xml:space="preserve"> που αφορά προκηρύξεις τους προσεχείς μήνες, σημαντικά μέτρα: Το μέτρο για τις ομάδες παραγωγών. Το </w:t>
      </w:r>
      <w:proofErr w:type="spellStart"/>
      <w:r>
        <w:rPr>
          <w:rFonts w:eastAsia="Times New Roman" w:cs="Times New Roman"/>
          <w:szCs w:val="24"/>
        </w:rPr>
        <w:t>υπομέτρο</w:t>
      </w:r>
      <w:proofErr w:type="spellEnd"/>
      <w:r>
        <w:rPr>
          <w:rFonts w:eastAsia="Times New Roman" w:cs="Times New Roman"/>
          <w:szCs w:val="24"/>
        </w:rPr>
        <w:t xml:space="preserve"> για επενδύσεις</w:t>
      </w:r>
      <w:r>
        <w:rPr>
          <w:rFonts w:eastAsia="Times New Roman" w:cs="Times New Roman"/>
          <w:szCs w:val="24"/>
        </w:rPr>
        <w:t>,</w:t>
      </w:r>
      <w:r>
        <w:rPr>
          <w:rFonts w:eastAsia="Times New Roman" w:cs="Times New Roman"/>
          <w:szCs w:val="24"/>
        </w:rPr>
        <w:t xml:space="preserve"> που έχουν σχέση με τις επιπτώσεις από την κλιματική αλλαγή. Το μέτρο των Γεωργικών Συμβούλων, που αρχές φθινοπώρου θα προκηρυχθεί. </w:t>
      </w:r>
      <w:r>
        <w:rPr>
          <w:rFonts w:eastAsia="Times New Roman" w:cs="Times New Roman"/>
          <w:szCs w:val="24"/>
        </w:rPr>
        <w:lastRenderedPageBreak/>
        <w:t xml:space="preserve">Θα δημιουργηθούν τριακόσιες δομές σε όλη τη χώρα και θα απασχοληθούν πάνω από χίλιοι </w:t>
      </w:r>
      <w:r>
        <w:rPr>
          <w:rFonts w:eastAsia="Times New Roman" w:cs="Times New Roman"/>
          <w:szCs w:val="24"/>
        </w:rPr>
        <w:t>γεωτεχνικοί</w:t>
      </w:r>
      <w:r>
        <w:rPr>
          <w:rFonts w:eastAsia="Times New Roman" w:cs="Times New Roman"/>
          <w:szCs w:val="24"/>
        </w:rPr>
        <w:t xml:space="preserve">. </w:t>
      </w:r>
    </w:p>
    <w:p w14:paraId="1AB70D27"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Κάποιος από εσάς αναφέρθηκε στη μερική απασχόληση των γεωτεχνικών. Ξεχνάτε ότι τη συγκεκριμένη ρύθμιση τη φέρατε εσείς και </w:t>
      </w:r>
      <w:proofErr w:type="spellStart"/>
      <w:r>
        <w:rPr>
          <w:rFonts w:eastAsia="Times New Roman" w:cs="Times New Roman"/>
          <w:szCs w:val="24"/>
        </w:rPr>
        <w:t>μνημονιακά</w:t>
      </w:r>
      <w:proofErr w:type="spellEnd"/>
      <w:r>
        <w:rPr>
          <w:rFonts w:eastAsia="Times New Roman" w:cs="Times New Roman"/>
          <w:szCs w:val="24"/>
        </w:rPr>
        <w:t xml:space="preserve"> δεσμεύσατε τη χώρα το 2</w:t>
      </w:r>
      <w:r>
        <w:rPr>
          <w:rFonts w:eastAsia="Times New Roman" w:cs="Times New Roman"/>
          <w:szCs w:val="24"/>
        </w:rPr>
        <w:t>013; Και πραγματικά</w:t>
      </w:r>
      <w:r>
        <w:rPr>
          <w:rFonts w:eastAsia="Times New Roman" w:cs="Times New Roman"/>
          <w:szCs w:val="24"/>
        </w:rPr>
        <w:t>,</w:t>
      </w:r>
      <w:r>
        <w:rPr>
          <w:rFonts w:eastAsia="Times New Roman" w:cs="Times New Roman"/>
          <w:szCs w:val="24"/>
        </w:rPr>
        <w:t xml:space="preserve"> κάναμε μια προσπάθεια να την αφαιρέσουμε, αλλά η πίεση είναι πάρα πολύ μεγάλη, γιατί εσείς έχετε δεσμεύσει τη χώρα. </w:t>
      </w:r>
    </w:p>
    <w:p w14:paraId="1AB70D28"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έχουν γίνει πολλές προδημοσιεύσεις, όπως η προδημοσίευση για τη </w:t>
      </w:r>
      <w:proofErr w:type="spellStart"/>
      <w:r>
        <w:rPr>
          <w:rFonts w:eastAsia="Times New Roman" w:cs="Times New Roman"/>
          <w:szCs w:val="24"/>
        </w:rPr>
        <w:t>νιτρορύπανση</w:t>
      </w:r>
      <w:proofErr w:type="spellEnd"/>
      <w:r>
        <w:rPr>
          <w:rFonts w:eastAsia="Times New Roman" w:cs="Times New Roman"/>
          <w:szCs w:val="24"/>
        </w:rPr>
        <w:t>, η προδημοσίευση για τα σχέδια βε</w:t>
      </w:r>
      <w:r>
        <w:rPr>
          <w:rFonts w:eastAsia="Times New Roman" w:cs="Times New Roman"/>
          <w:szCs w:val="24"/>
        </w:rPr>
        <w:t xml:space="preserve">λτίωσης. Αυτό σημαίνει ότι είμαστε στο τελικό στάδιο για να προκηρύξουμε. Θέλω, όμως, ιδιαίτερα να επισημάνω ότι εκεί θα υπάρχει κάποια καθυστέρηση. Πιστεύουμε ότι η </w:t>
      </w:r>
      <w:proofErr w:type="spellStart"/>
      <w:r>
        <w:rPr>
          <w:rFonts w:eastAsia="Times New Roman" w:cs="Times New Roman"/>
          <w:szCs w:val="24"/>
        </w:rPr>
        <w:t>αιρεσιμότητα</w:t>
      </w:r>
      <w:proofErr w:type="spellEnd"/>
      <w:r>
        <w:rPr>
          <w:rFonts w:eastAsia="Times New Roman" w:cs="Times New Roman"/>
          <w:szCs w:val="24"/>
        </w:rPr>
        <w:t xml:space="preserve"> αυτή μπορεί να αντιμετωπιστεί όσο γίνεται πιο γρήγορα και αφορά τα αρδευτικά </w:t>
      </w:r>
      <w:r>
        <w:rPr>
          <w:rFonts w:eastAsia="Times New Roman" w:cs="Times New Roman"/>
          <w:szCs w:val="24"/>
        </w:rPr>
        <w:t xml:space="preserve">έργα, που όντως χρειάζονται και είναι σημαντικά για τη χώρα μας. Υπάρχει η </w:t>
      </w:r>
      <w:proofErr w:type="spellStart"/>
      <w:r>
        <w:rPr>
          <w:rFonts w:eastAsia="Times New Roman" w:cs="Times New Roman"/>
          <w:szCs w:val="24"/>
        </w:rPr>
        <w:t>αιρεσιμότητα</w:t>
      </w:r>
      <w:proofErr w:type="spellEnd"/>
      <w:r>
        <w:rPr>
          <w:rFonts w:eastAsia="Times New Roman" w:cs="Times New Roman"/>
          <w:szCs w:val="24"/>
        </w:rPr>
        <w:t xml:space="preserve"> της </w:t>
      </w:r>
      <w:proofErr w:type="spellStart"/>
      <w:r>
        <w:rPr>
          <w:rFonts w:eastAsia="Times New Roman" w:cs="Times New Roman"/>
          <w:szCs w:val="24"/>
        </w:rPr>
        <w:t>επικαιροποίησης</w:t>
      </w:r>
      <w:proofErr w:type="spellEnd"/>
      <w:r>
        <w:rPr>
          <w:rFonts w:eastAsia="Times New Roman" w:cs="Times New Roman"/>
          <w:szCs w:val="24"/>
        </w:rPr>
        <w:t xml:space="preserve"> των διαχειριστικών σχεδίων των λεκανών απορροής των ποταμών και της τιμολόγησης νερού. Είναι ζητήματα</w:t>
      </w:r>
      <w:r>
        <w:rPr>
          <w:rFonts w:eastAsia="Times New Roman" w:cs="Times New Roman"/>
          <w:szCs w:val="24"/>
        </w:rPr>
        <w:t>,</w:t>
      </w:r>
      <w:r>
        <w:rPr>
          <w:rFonts w:eastAsia="Times New Roman" w:cs="Times New Roman"/>
          <w:szCs w:val="24"/>
        </w:rPr>
        <w:t xml:space="preserve"> για τα οποία θα συνεννοηθούμε με το Υπουργείο</w:t>
      </w:r>
      <w:r>
        <w:rPr>
          <w:rFonts w:eastAsia="Times New Roman" w:cs="Times New Roman"/>
          <w:szCs w:val="24"/>
        </w:rPr>
        <w:t xml:space="preserve"> Περιβάλλοντος</w:t>
      </w:r>
      <w:r>
        <w:rPr>
          <w:rFonts w:eastAsia="Times New Roman" w:cs="Times New Roman"/>
          <w:szCs w:val="24"/>
        </w:rPr>
        <w:t>,</w:t>
      </w:r>
      <w:r>
        <w:rPr>
          <w:rFonts w:eastAsia="Times New Roman" w:cs="Times New Roman"/>
          <w:szCs w:val="24"/>
        </w:rPr>
        <w:t xml:space="preserve"> για να μπορέσουμε όσο </w:t>
      </w:r>
      <w:r>
        <w:rPr>
          <w:rFonts w:eastAsia="Times New Roman" w:cs="Times New Roman"/>
          <w:szCs w:val="24"/>
        </w:rPr>
        <w:lastRenderedPageBreak/>
        <w:t>γίνεται γρηγορότερα να κλείσουμε αυτό το κεφάλαιο, για να απαντήσουμε στα όντως πολύ σημαντικά αιτήματα και τις ανάγκες</w:t>
      </w:r>
      <w:r>
        <w:rPr>
          <w:rFonts w:eastAsia="Times New Roman" w:cs="Times New Roman"/>
          <w:szCs w:val="24"/>
        </w:rPr>
        <w:t>,</w:t>
      </w:r>
      <w:r>
        <w:rPr>
          <w:rFonts w:eastAsia="Times New Roman" w:cs="Times New Roman"/>
          <w:szCs w:val="24"/>
        </w:rPr>
        <w:t xml:space="preserve"> που έχουν σχέση με τα αρδευτικά. </w:t>
      </w:r>
    </w:p>
    <w:p w14:paraId="1AB70D29"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Υπολογίζουμε, λοιπόν, εμείς ότι μέχρι τέλος του 2017 οι προσκλή</w:t>
      </w:r>
      <w:r>
        <w:rPr>
          <w:rFonts w:eastAsia="Times New Roman" w:cs="Times New Roman"/>
          <w:szCs w:val="24"/>
        </w:rPr>
        <w:t>σεις των νέων μέτρων θα ξεπεράσουν τα 3 δισεκατομμύρια. Ειπώθηκε ότι έχουμε μηδενική απορροφητικότητα</w:t>
      </w:r>
      <w:r>
        <w:rPr>
          <w:rFonts w:eastAsia="Times New Roman" w:cs="Times New Roman"/>
          <w:szCs w:val="24"/>
        </w:rPr>
        <w:t>,</w:t>
      </w:r>
      <w:r>
        <w:rPr>
          <w:rFonts w:eastAsia="Times New Roman" w:cs="Times New Roman"/>
          <w:szCs w:val="24"/>
        </w:rPr>
        <w:t xml:space="preserve"> σχετικά με το πρόγραμμα αλιείας. Έχουν ενταχθεί μέχρι σήμερα στο πρόγραμμα δέκα πράξεις συνολικού προϋπολογισμού 33,3 εκατομμύρια ευρώ, που αφορούν εθνικ</w:t>
      </w:r>
      <w:r>
        <w:rPr>
          <w:rFonts w:eastAsia="Times New Roman" w:cs="Times New Roman"/>
          <w:szCs w:val="24"/>
        </w:rPr>
        <w:t>ό πρόγραμμα συλλογής αλιευτικών δεδομένων. Δεν σας απασχόλησε ποτέ αυτό το πράγμα. Όλοι μιλάτε διαρκώς για αποθέματα και καμ</w:t>
      </w:r>
      <w:r>
        <w:rPr>
          <w:rFonts w:eastAsia="Times New Roman" w:cs="Times New Roman"/>
          <w:szCs w:val="24"/>
        </w:rPr>
        <w:t>μ</w:t>
      </w:r>
      <w:r>
        <w:rPr>
          <w:rFonts w:eastAsia="Times New Roman" w:cs="Times New Roman"/>
          <w:szCs w:val="24"/>
        </w:rPr>
        <w:t>ία κίνηση δεν έχει γίνει μέχρι σήμερα</w:t>
      </w:r>
      <w:r>
        <w:rPr>
          <w:rFonts w:eastAsia="Times New Roman" w:cs="Times New Roman"/>
          <w:szCs w:val="24"/>
        </w:rPr>
        <w:t>,</w:t>
      </w:r>
      <w:r>
        <w:rPr>
          <w:rFonts w:eastAsia="Times New Roman" w:cs="Times New Roman"/>
          <w:szCs w:val="24"/>
        </w:rPr>
        <w:t xml:space="preserve"> για να μπορέσουμε να έχουμε αυτά τα αλιευτικά δεδομένα</w:t>
      </w:r>
      <w:r>
        <w:rPr>
          <w:rFonts w:eastAsia="Times New Roman" w:cs="Times New Roman"/>
          <w:szCs w:val="24"/>
        </w:rPr>
        <w:t>,</w:t>
      </w:r>
      <w:r>
        <w:rPr>
          <w:rFonts w:eastAsia="Times New Roman" w:cs="Times New Roman"/>
          <w:szCs w:val="24"/>
        </w:rPr>
        <w:t xml:space="preserve"> για να μπορούμε να ασκήσουμε μια πολ</w:t>
      </w:r>
      <w:r>
        <w:rPr>
          <w:rFonts w:eastAsia="Times New Roman" w:cs="Times New Roman"/>
          <w:szCs w:val="24"/>
        </w:rPr>
        <w:t xml:space="preserve">ιτική πάνω σε συγκεκριμένα στοιχεία. </w:t>
      </w:r>
    </w:p>
    <w:p w14:paraId="1AB70D2A"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Παράλληλα</w:t>
      </w:r>
      <w:r>
        <w:rPr>
          <w:rFonts w:eastAsia="Times New Roman" w:cs="Times New Roman"/>
          <w:szCs w:val="24"/>
        </w:rPr>
        <w:t>,</w:t>
      </w:r>
      <w:r>
        <w:rPr>
          <w:rFonts w:eastAsia="Times New Roman" w:cs="Times New Roman"/>
          <w:szCs w:val="24"/>
        </w:rPr>
        <w:t xml:space="preserve"> στα πλαίσια του </w:t>
      </w:r>
      <w:r>
        <w:rPr>
          <w:rFonts w:eastAsia="Times New Roman" w:cs="Times New Roman"/>
          <w:szCs w:val="24"/>
        </w:rPr>
        <w:t>«</w:t>
      </w:r>
      <w:r>
        <w:rPr>
          <w:rFonts w:eastAsia="Times New Roman" w:cs="Times New Roman"/>
          <w:szCs w:val="24"/>
          <w:lang w:val="en-US"/>
        </w:rPr>
        <w:t>Leader</w:t>
      </w:r>
      <w:r>
        <w:rPr>
          <w:rFonts w:eastAsia="Times New Roman" w:cs="Times New Roman"/>
          <w:szCs w:val="24"/>
        </w:rPr>
        <w:t>»</w:t>
      </w:r>
      <w:r>
        <w:rPr>
          <w:rFonts w:eastAsia="Times New Roman" w:cs="Times New Roman"/>
          <w:szCs w:val="24"/>
        </w:rPr>
        <w:t xml:space="preserve"> εκδόθηκαν και δύο στρατηγικές τοπικής ανάπτυξης, ενώ στο πλαίσιο υλοποίησης της ολοκληρωμένης θαλάσσιας πολιτικής θα ενταχθούν άλλες τρεις πράξεις. Δηλαδή εμείς</w:t>
      </w:r>
      <w:r>
        <w:rPr>
          <w:rFonts w:eastAsia="Times New Roman" w:cs="Times New Roman"/>
          <w:szCs w:val="24"/>
        </w:rPr>
        <w:t>,</w:t>
      </w:r>
      <w:r>
        <w:rPr>
          <w:rFonts w:eastAsia="Times New Roman" w:cs="Times New Roman"/>
          <w:szCs w:val="24"/>
        </w:rPr>
        <w:t xml:space="preserve"> έχουμε ολοκληρώσει τ</w:t>
      </w:r>
      <w:r>
        <w:rPr>
          <w:rFonts w:eastAsia="Times New Roman" w:cs="Times New Roman"/>
          <w:szCs w:val="24"/>
        </w:rPr>
        <w:t>ις διαδικασίες</w:t>
      </w:r>
      <w:r>
        <w:rPr>
          <w:rFonts w:eastAsia="Times New Roman" w:cs="Times New Roman"/>
          <w:szCs w:val="24"/>
        </w:rPr>
        <w:t>,</w:t>
      </w:r>
      <w:r>
        <w:rPr>
          <w:rFonts w:eastAsia="Times New Roman" w:cs="Times New Roman"/>
          <w:szCs w:val="24"/>
        </w:rPr>
        <w:t xml:space="preserve"> που δείχνουν ότι μέχρι τον Σεπτέμβριο 2017 θα έχουμε ενεργοποιήσει τουλάχιστον το 80% των μέτρων του ΕΠΑΛΘ, που αντιστοιχούν </w:t>
      </w:r>
      <w:r>
        <w:rPr>
          <w:rFonts w:eastAsia="Times New Roman" w:cs="Times New Roman"/>
          <w:szCs w:val="24"/>
        </w:rPr>
        <w:lastRenderedPageBreak/>
        <w:t>σε δημόσια δαπάνη ύψους 420 εκατομμυρίων ευρώ. Άρα, μη μας λέτε ότι έχουμε παραμελήσει ένα πρόγραμμα</w:t>
      </w:r>
      <w:r>
        <w:rPr>
          <w:rFonts w:eastAsia="Times New Roman" w:cs="Times New Roman"/>
          <w:szCs w:val="24"/>
        </w:rPr>
        <w:t>,</w:t>
      </w:r>
      <w:r>
        <w:rPr>
          <w:rFonts w:eastAsia="Times New Roman" w:cs="Times New Roman"/>
          <w:szCs w:val="24"/>
        </w:rPr>
        <w:t xml:space="preserve"> το οποίο έχει</w:t>
      </w:r>
      <w:r>
        <w:rPr>
          <w:rFonts w:eastAsia="Times New Roman" w:cs="Times New Roman"/>
          <w:szCs w:val="24"/>
        </w:rPr>
        <w:t xml:space="preserve"> ανάγκη πραγματικά ο αλιευτικός χώρος. </w:t>
      </w:r>
    </w:p>
    <w:p w14:paraId="1AB70D2B"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Αναφέρετε στην επερώτησή σας ότι δεν έχουμε κα</w:t>
      </w:r>
      <w:r>
        <w:rPr>
          <w:rFonts w:eastAsia="Times New Roman" w:cs="Times New Roman"/>
          <w:szCs w:val="24"/>
        </w:rPr>
        <w:t>μ</w:t>
      </w:r>
      <w:r>
        <w:rPr>
          <w:rFonts w:eastAsia="Times New Roman" w:cs="Times New Roman"/>
          <w:szCs w:val="24"/>
        </w:rPr>
        <w:t>μία συνεργασία με την Ευρωπαϊκή Τράπεζα Επενδύσεων. Το ελάχιστο που μπορώ να σας πω είναι ότι δεν μας παρακολουθείτε. Το ξέρετε; Απλώς</w:t>
      </w:r>
      <w:r>
        <w:rPr>
          <w:rFonts w:eastAsia="Times New Roman" w:cs="Times New Roman"/>
          <w:szCs w:val="24"/>
        </w:rPr>
        <w:t>,</w:t>
      </w:r>
      <w:r>
        <w:rPr>
          <w:rFonts w:eastAsia="Times New Roman" w:cs="Times New Roman"/>
          <w:szCs w:val="24"/>
        </w:rPr>
        <w:t xml:space="preserve"> θέλετε να παραπλανήσετε. Ήδη, λοι</w:t>
      </w:r>
      <w:r>
        <w:rPr>
          <w:rFonts w:eastAsia="Times New Roman" w:cs="Times New Roman"/>
          <w:szCs w:val="24"/>
        </w:rPr>
        <w:t>πόν, έχει δρομολογηθεί συνεργασία με την Ευρωπαϊκή Τράπεζα επενδύσεων για τα χρηματοδοτικά εργαλεία του προγράμματος Αγροτικής Ανάπτυξης. Η συνεργασία αυτή θα οδηγήσει στη σύσταση ταμείου</w:t>
      </w:r>
      <w:r>
        <w:rPr>
          <w:rFonts w:eastAsia="Times New Roman" w:cs="Times New Roman"/>
          <w:szCs w:val="24"/>
        </w:rPr>
        <w:t>,</w:t>
      </w:r>
      <w:r>
        <w:rPr>
          <w:rFonts w:eastAsia="Times New Roman" w:cs="Times New Roman"/>
          <w:szCs w:val="24"/>
        </w:rPr>
        <w:t xml:space="preserve"> που θα διευκολύνει την υλοποίηση ιδιωτικών επενδύσεων, οι οποίες έχ</w:t>
      </w:r>
      <w:r>
        <w:rPr>
          <w:rFonts w:eastAsia="Times New Roman" w:cs="Times New Roman"/>
          <w:szCs w:val="24"/>
        </w:rPr>
        <w:t xml:space="preserve">ουν ενταχθεί σε μέτρα του προγράμματος αγροτικής ανάπτυξης, όπως σχεδίων βελτίωσης, μεταποίησης, δράσεις </w:t>
      </w:r>
      <w:r>
        <w:rPr>
          <w:rFonts w:eastAsia="Times New Roman" w:cs="Times New Roman"/>
          <w:szCs w:val="24"/>
        </w:rPr>
        <w:t>«</w:t>
      </w:r>
      <w:r>
        <w:rPr>
          <w:rFonts w:eastAsia="Times New Roman" w:cs="Times New Roman"/>
          <w:szCs w:val="24"/>
          <w:lang w:val="en-US"/>
        </w:rPr>
        <w:t>Leader</w:t>
      </w:r>
      <w:r>
        <w:rPr>
          <w:rFonts w:eastAsia="Times New Roman" w:cs="Times New Roman"/>
          <w:szCs w:val="24"/>
        </w:rPr>
        <w:t>»</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Η συνολική συνδρομή του προγράμματος αγροτικής ανάπτυξης μπορεί να ανέβει σε μέγιστο ποσό</w:t>
      </w:r>
      <w:r>
        <w:rPr>
          <w:rFonts w:eastAsia="Times New Roman" w:cs="Times New Roman"/>
          <w:szCs w:val="24"/>
        </w:rPr>
        <w:t>,</w:t>
      </w:r>
      <w:r>
        <w:rPr>
          <w:rFonts w:eastAsia="Times New Roman" w:cs="Times New Roman"/>
          <w:szCs w:val="24"/>
        </w:rPr>
        <w:t xml:space="preserve"> ίσο με το 7% των πόρων του προγράμματος. Στο δικό σας πρόγραμμα αγροτικής ανάπτυξης 2007-2013</w:t>
      </w:r>
      <w:r>
        <w:rPr>
          <w:rFonts w:eastAsia="Times New Roman" w:cs="Times New Roman"/>
          <w:szCs w:val="24"/>
        </w:rPr>
        <w:t xml:space="preserve"> -</w:t>
      </w:r>
      <w:r>
        <w:rPr>
          <w:rFonts w:eastAsia="Times New Roman" w:cs="Times New Roman"/>
          <w:szCs w:val="24"/>
        </w:rPr>
        <w:t>γιατί πρέπει να τα συγκρίνουμε</w:t>
      </w:r>
      <w:r>
        <w:rPr>
          <w:rFonts w:eastAsia="Times New Roman" w:cs="Times New Roman"/>
          <w:szCs w:val="24"/>
        </w:rPr>
        <w:t>-</w:t>
      </w:r>
      <w:r>
        <w:rPr>
          <w:rFonts w:eastAsia="Times New Roman" w:cs="Times New Roman"/>
          <w:szCs w:val="24"/>
        </w:rPr>
        <w:t xml:space="preserve"> οι αντίστοιχες ενέργειες οδήγησαν στη σύσταση του Ταμείου Αγροτικής Επιχειρηματικότητας. Θα το θυμούνται ιδιαίτερα όσοι ασχολούν</w:t>
      </w:r>
      <w:r>
        <w:rPr>
          <w:rFonts w:eastAsia="Times New Roman" w:cs="Times New Roman"/>
          <w:szCs w:val="24"/>
        </w:rPr>
        <w:t xml:space="preserve">ται με τον αγροτικό χώρο, το οποίο απέτυχε να εκπληρώσει τους στόχους του, </w:t>
      </w:r>
      <w:r>
        <w:rPr>
          <w:rFonts w:eastAsia="Times New Roman" w:cs="Times New Roman"/>
          <w:szCs w:val="24"/>
        </w:rPr>
        <w:lastRenderedPageBreak/>
        <w:t>με αποτέλεσμα να δεσμευθούν και να μείνουν ανενεργά, χωρίς να αξιοποιηθούν, 115 εκατομμύρια ευρώ του προγράμματος αγροτικής ανάπτυξης. Χάθηκαν</w:t>
      </w:r>
      <w:r>
        <w:rPr>
          <w:rFonts w:eastAsia="Times New Roman" w:cs="Times New Roman"/>
          <w:szCs w:val="24"/>
        </w:rPr>
        <w:t>,</w:t>
      </w:r>
      <w:r>
        <w:rPr>
          <w:rFonts w:eastAsia="Times New Roman" w:cs="Times New Roman"/>
          <w:szCs w:val="24"/>
        </w:rPr>
        <w:t xml:space="preserve"> γιατί δεν μπορέσατε μέσα από αυτό το </w:t>
      </w:r>
      <w:r>
        <w:rPr>
          <w:rFonts w:eastAsia="Times New Roman" w:cs="Times New Roman"/>
          <w:szCs w:val="24"/>
        </w:rPr>
        <w:t>ταμείο να έχετε την αντίστοιχη απορροφητικότητα. Έφθασε μόλις στα 5 εκατομμύρια ευρώ η συγκεκριμένη</w:t>
      </w:r>
      <w:r>
        <w:rPr>
          <w:rFonts w:eastAsia="Times New Roman" w:cs="Times New Roman"/>
          <w:szCs w:val="24"/>
        </w:rPr>
        <w:t xml:space="preserve"> απορρόφηση</w:t>
      </w:r>
      <w:r>
        <w:rPr>
          <w:rFonts w:eastAsia="Times New Roman" w:cs="Times New Roman"/>
          <w:szCs w:val="24"/>
        </w:rPr>
        <w:t xml:space="preserve">. Τα υπόλοιπα χρήματα αναγκαστικά αποδεσμεύτηκαν και χάθηκαν. </w:t>
      </w:r>
    </w:p>
    <w:p w14:paraId="1AB70D2C" w14:textId="77777777" w:rsidR="002A5811" w:rsidRDefault="009E222F">
      <w:pPr>
        <w:spacing w:line="600" w:lineRule="auto"/>
        <w:ind w:firstLine="720"/>
        <w:contextualSpacing/>
        <w:jc w:val="both"/>
        <w:rPr>
          <w:rFonts w:eastAsia="Times New Roman"/>
          <w:szCs w:val="24"/>
        </w:rPr>
      </w:pPr>
      <w:r>
        <w:rPr>
          <w:rFonts w:eastAsia="Times New Roman"/>
          <w:szCs w:val="24"/>
        </w:rPr>
        <w:t>Έρχομαι σε ένα άλλο θέμα, που ειλικρινά δείχνει ότι</w:t>
      </w:r>
      <w:r>
        <w:rPr>
          <w:rFonts w:eastAsia="Times New Roman"/>
          <w:szCs w:val="24"/>
        </w:rPr>
        <w:t>,</w:t>
      </w:r>
      <w:r>
        <w:rPr>
          <w:rFonts w:eastAsia="Times New Roman"/>
          <w:szCs w:val="24"/>
        </w:rPr>
        <w:t xml:space="preserve"> όχι μόνο θέλετε να παραπληροφο</w:t>
      </w:r>
      <w:r>
        <w:rPr>
          <w:rFonts w:eastAsia="Times New Roman"/>
          <w:szCs w:val="24"/>
        </w:rPr>
        <w:t>ρήσετε, αλλά κυρίως δείχνει ότι θέλετε διαρκώς να λασπολογείτε. Στη συνεργασία με τις περιφέρειες</w:t>
      </w:r>
      <w:r>
        <w:rPr>
          <w:rFonts w:eastAsia="Times New Roman"/>
          <w:szCs w:val="24"/>
        </w:rPr>
        <w:t>,</w:t>
      </w:r>
      <w:r>
        <w:rPr>
          <w:rFonts w:eastAsia="Times New Roman"/>
          <w:szCs w:val="24"/>
        </w:rPr>
        <w:t xml:space="preserve"> ειλικρινά δεν έχετε αντιληφθεί ότι έχουμε εκχωρήσει το 37,5% των πόρων του προγράμματος αγροτικής ανάπτυξης, δηλαδή 1,2 δισεκατομμύρια για ένα σύνολο παρεμβά</w:t>
      </w:r>
      <w:r>
        <w:rPr>
          <w:rFonts w:eastAsia="Times New Roman"/>
          <w:szCs w:val="24"/>
        </w:rPr>
        <w:t>σεων σε συνεργασία με την περιφερειακή αυτοδιοίκηση; Εμείς κάναμε πράξη τη δέσμευσή μας για αποκέντρωση με αυτοδιοίκηση. Δώσαμε πόρους -ειδικά από το Υπουργείο Αγροτικής Ανάπτυξης- στην περιφερειακή αυτοδιοίκηση.</w:t>
      </w:r>
    </w:p>
    <w:p w14:paraId="1AB70D2D" w14:textId="77777777" w:rsidR="002A5811" w:rsidRDefault="009E222F">
      <w:pPr>
        <w:spacing w:line="600" w:lineRule="auto"/>
        <w:ind w:firstLine="720"/>
        <w:contextualSpacing/>
        <w:jc w:val="both"/>
        <w:rPr>
          <w:rFonts w:eastAsia="Times New Roman"/>
          <w:szCs w:val="24"/>
        </w:rPr>
      </w:pPr>
      <w:r>
        <w:rPr>
          <w:rFonts w:eastAsia="Times New Roman"/>
          <w:szCs w:val="24"/>
        </w:rPr>
        <w:t>Δεν μου επιτρέπει ο χρόνος να αναφερθώ διεξ</w:t>
      </w:r>
      <w:r>
        <w:rPr>
          <w:rFonts w:eastAsia="Times New Roman"/>
          <w:szCs w:val="24"/>
        </w:rPr>
        <w:t xml:space="preserve">οδικά. Εκείνο που θέλω να σας πω -και να το διαβάσετε- είναι ότι έχω στα χέρια μου σε δελτίο Τύπου, τη συνάντηση που κάναμε στις 26 Απριλίου του 2017 με την Ένωση Περιφερειών Ελλάδας, με το </w:t>
      </w:r>
      <w:r>
        <w:rPr>
          <w:rFonts w:eastAsia="Times New Roman"/>
          <w:szCs w:val="24"/>
        </w:rPr>
        <w:t xml:space="preserve">διοικητικό </w:t>
      </w:r>
      <w:r>
        <w:rPr>
          <w:rFonts w:eastAsia="Times New Roman"/>
          <w:szCs w:val="24"/>
        </w:rPr>
        <w:lastRenderedPageBreak/>
        <w:t>σ</w:t>
      </w:r>
      <w:r>
        <w:rPr>
          <w:rFonts w:eastAsia="Times New Roman"/>
          <w:szCs w:val="24"/>
        </w:rPr>
        <w:t xml:space="preserve">υμβούλιο. Εκεί, λοιπόν, όχι απλά </w:t>
      </w:r>
      <w:proofErr w:type="spellStart"/>
      <w:r>
        <w:rPr>
          <w:rFonts w:eastAsia="Times New Roman"/>
          <w:szCs w:val="24"/>
        </w:rPr>
        <w:t>συνομολογείται</w:t>
      </w:r>
      <w:proofErr w:type="spellEnd"/>
      <w:r>
        <w:rPr>
          <w:rFonts w:eastAsia="Times New Roman"/>
          <w:szCs w:val="24"/>
        </w:rPr>
        <w:t xml:space="preserve"> η σημα</w:t>
      </w:r>
      <w:r>
        <w:rPr>
          <w:rFonts w:eastAsia="Times New Roman"/>
          <w:szCs w:val="24"/>
        </w:rPr>
        <w:t xml:space="preserve">ντική πρόοδος που γίνεται και η ανάγκη για περαιτέρω ανάπτυξη των σχέσεων μεταξύ του Υπουργείου και των Περιφερειών, αλλά συμφωνήθηκε να συγκροτηθεί μαζί με την περιφέρεια μια ομάδα -εσείς λέτε «θέλετε τη νομή της εξουσίας, είστε στις καρέκλες, δεν θέλετε </w:t>
      </w:r>
      <w:r>
        <w:rPr>
          <w:rFonts w:eastAsia="Times New Roman"/>
          <w:szCs w:val="24"/>
        </w:rPr>
        <w:t>να τις χάσετε με τίποτα»- η οποία θα παρακολουθεί και θα βοηθάει τον στόχο που έχουμε. Ποιος είναι ο στόχος; Να υπηρετήσουμε την ύπαιθρο, να υπηρετήσουμε την ανάγκη για την αναπαραγωγική ανασυγκρότηση και βεβαίως</w:t>
      </w:r>
      <w:r>
        <w:rPr>
          <w:rFonts w:eastAsia="Times New Roman"/>
          <w:szCs w:val="24"/>
        </w:rPr>
        <w:t>,</w:t>
      </w:r>
      <w:r>
        <w:rPr>
          <w:rFonts w:eastAsia="Times New Roman"/>
          <w:szCs w:val="24"/>
        </w:rPr>
        <w:t xml:space="preserve"> η περιφερειακή αυτοδιοίκηση είναι ένας χώρ</w:t>
      </w:r>
      <w:r>
        <w:rPr>
          <w:rFonts w:eastAsia="Times New Roman"/>
          <w:szCs w:val="24"/>
        </w:rPr>
        <w:t>ος που εκ των πραγμάτων</w:t>
      </w:r>
      <w:r>
        <w:rPr>
          <w:rFonts w:eastAsia="Times New Roman"/>
          <w:szCs w:val="24"/>
        </w:rPr>
        <w:t>,</w:t>
      </w:r>
      <w:r>
        <w:rPr>
          <w:rFonts w:eastAsia="Times New Roman"/>
          <w:szCs w:val="24"/>
        </w:rPr>
        <w:t xml:space="preserve"> έχει τις δυνατότητες και φαίνεται ότι θέλουν και ταυτόχρονα μαζί να το υπηρετήσουμε. Δεν καταλαβαίνω πού το βρήκατε εσείς ότι εμείς δεν έχουμε κα</w:t>
      </w:r>
      <w:r>
        <w:rPr>
          <w:rFonts w:eastAsia="Times New Roman"/>
          <w:szCs w:val="24"/>
        </w:rPr>
        <w:t>μ</w:t>
      </w:r>
      <w:r>
        <w:rPr>
          <w:rFonts w:eastAsia="Times New Roman"/>
          <w:szCs w:val="24"/>
        </w:rPr>
        <w:t>μία σχέση με τις περιφέρειες.</w:t>
      </w:r>
    </w:p>
    <w:p w14:paraId="1AB70D2E" w14:textId="77777777" w:rsidR="002A5811" w:rsidRDefault="009E222F">
      <w:pPr>
        <w:spacing w:line="600" w:lineRule="auto"/>
        <w:ind w:firstLine="720"/>
        <w:contextualSpacing/>
        <w:jc w:val="both"/>
        <w:rPr>
          <w:rFonts w:eastAsia="Times New Roman"/>
          <w:szCs w:val="24"/>
        </w:rPr>
      </w:pPr>
      <w:r>
        <w:rPr>
          <w:rFonts w:eastAsia="Times New Roman"/>
          <w:szCs w:val="24"/>
        </w:rPr>
        <w:t>(Στο σημείο αυτό ο Υπουργός Αγροτικής Ανάπτυξης και Τρο</w:t>
      </w:r>
      <w:r>
        <w:rPr>
          <w:rFonts w:eastAsia="Times New Roman"/>
          <w:szCs w:val="24"/>
        </w:rPr>
        <w:t>φίμων κ. Ευάγγελος Αποστόλου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AB70D2F" w14:textId="77777777" w:rsidR="002A5811" w:rsidRDefault="009E222F">
      <w:pPr>
        <w:spacing w:line="600" w:lineRule="auto"/>
        <w:ind w:firstLine="720"/>
        <w:contextualSpacing/>
        <w:jc w:val="both"/>
        <w:rPr>
          <w:rFonts w:eastAsia="Times New Roman"/>
          <w:szCs w:val="24"/>
        </w:rPr>
      </w:pPr>
      <w:r>
        <w:rPr>
          <w:rFonts w:eastAsia="Times New Roman"/>
          <w:b/>
          <w:szCs w:val="24"/>
        </w:rPr>
        <w:lastRenderedPageBreak/>
        <w:t>ΧΡΗΣΤΟΣ ΜΠΟΥΚΩΡΟΣ:</w:t>
      </w:r>
      <w:r>
        <w:rPr>
          <w:rFonts w:eastAsia="Times New Roman"/>
          <w:szCs w:val="24"/>
        </w:rPr>
        <w:t xml:space="preserve"> Γιατί υπέγραψες τέταρτο μνημόνιο. Γι’ αυτό. Γ</w:t>
      </w:r>
      <w:r>
        <w:rPr>
          <w:rFonts w:eastAsia="Times New Roman"/>
          <w:szCs w:val="24"/>
        </w:rPr>
        <w:t>ιατί θέλεις να νέμεσαι την εξουσία. Τι δεν καταλαβαίνεις;</w:t>
      </w:r>
    </w:p>
    <w:p w14:paraId="1AB70D30"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Επειδή έχετε ασκήσει κριτική για τον χρόνο ενεργοποίησης των αντίστοιχων μέτρων την προηγούμενη προγραμματική περίοδο, σε σχέση με τη</w:t>
      </w:r>
      <w:r>
        <w:rPr>
          <w:rFonts w:eastAsia="Times New Roman"/>
          <w:szCs w:val="24"/>
        </w:rPr>
        <w:t xml:space="preserve">ν τωρινή προγραμματική περίοδο, θα ήθελα να σας πω μια παροιμία: «Στο σπίτι του κρεμασμένου δεν μιλάνε για σκοινί». Γιατί το </w:t>
      </w:r>
      <w:r>
        <w:rPr>
          <w:rFonts w:eastAsia="Times New Roman"/>
          <w:szCs w:val="24"/>
        </w:rPr>
        <w:t>Πρόγραμμα</w:t>
      </w:r>
      <w:r>
        <w:rPr>
          <w:rFonts w:eastAsia="Times New Roman"/>
          <w:szCs w:val="24"/>
        </w:rPr>
        <w:t xml:space="preserve"> </w:t>
      </w:r>
      <w:r>
        <w:rPr>
          <w:rFonts w:eastAsia="Times New Roman"/>
          <w:szCs w:val="24"/>
        </w:rPr>
        <w:t>Αγροτικής Ανάπτυξης</w:t>
      </w:r>
      <w:r>
        <w:rPr>
          <w:rFonts w:eastAsia="Times New Roman"/>
          <w:szCs w:val="24"/>
        </w:rPr>
        <w:t xml:space="preserve"> 2007-2013 -προσέξτε σας παρακαλώ- εγκρίθηκε από την Ευρωπαϊκή Επιτροπή στις 29 Νοεμβρίου του 2007. Δη</w:t>
      </w:r>
      <w:r>
        <w:rPr>
          <w:rFonts w:eastAsia="Times New Roman"/>
          <w:szCs w:val="24"/>
        </w:rPr>
        <w:t>λαδή το ίδιο έτος με αυτό της τυπικής έναρξης της συγκεκριμένης προγραμματικής περιόδου, σε αντίθεση με το νέο πρόγραμμα αγροτικής ανάπτυξης</w:t>
      </w:r>
      <w:r>
        <w:rPr>
          <w:rFonts w:eastAsia="Times New Roman"/>
          <w:szCs w:val="24"/>
        </w:rPr>
        <w:t>,</w:t>
      </w:r>
      <w:r>
        <w:rPr>
          <w:rFonts w:eastAsia="Times New Roman"/>
          <w:szCs w:val="24"/>
        </w:rPr>
        <w:t xml:space="preserve"> που εγκρίθηκε στις 14 Δεκεμβρίου του 2015, δηλαδή ένα έτος μετά το έτος τυπικής έναρξης της προγραμματικής περιόδο</w:t>
      </w:r>
      <w:r>
        <w:rPr>
          <w:rFonts w:eastAsia="Times New Roman"/>
          <w:szCs w:val="24"/>
        </w:rPr>
        <w:t xml:space="preserve">υ. Σας είπα </w:t>
      </w:r>
      <w:proofErr w:type="spellStart"/>
      <w:r>
        <w:rPr>
          <w:rFonts w:eastAsia="Times New Roman"/>
          <w:szCs w:val="24"/>
        </w:rPr>
        <w:t>ποι</w:t>
      </w:r>
      <w:r>
        <w:rPr>
          <w:rFonts w:eastAsia="Times New Roman"/>
          <w:szCs w:val="24"/>
        </w:rPr>
        <w:t>ού</w:t>
      </w:r>
      <w:proofErr w:type="spellEnd"/>
      <w:r>
        <w:rPr>
          <w:rFonts w:eastAsia="Times New Roman"/>
          <w:szCs w:val="24"/>
        </w:rPr>
        <w:t xml:space="preserve"> ήταν η ευθύνη, τι βρήκαμε και τι κάναμε.</w:t>
      </w:r>
    </w:p>
    <w:p w14:paraId="1AB70D31"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Αναφέρω ενδεικτικές περιπτώσεις μέτρων, για να δείτε ποια ήταν η δική σας καθυστέρηση και ποια είναι η δική μας. Σχέδιο βελτίωσης, μια και αναφερθήκατε. Έγινε από την προηγούμενη </w:t>
      </w:r>
      <w:r>
        <w:rPr>
          <w:rFonts w:eastAsia="Times New Roman"/>
          <w:szCs w:val="24"/>
        </w:rPr>
        <w:t xml:space="preserve">κυβέρνηση </w:t>
      </w:r>
      <w:r>
        <w:rPr>
          <w:rFonts w:eastAsia="Times New Roman"/>
          <w:szCs w:val="24"/>
        </w:rPr>
        <w:t xml:space="preserve">μία και </w:t>
      </w:r>
      <w:r>
        <w:rPr>
          <w:rFonts w:eastAsia="Times New Roman"/>
          <w:szCs w:val="24"/>
        </w:rPr>
        <w:t xml:space="preserve">μόνο προκήρυξη το έτος 2011, δηλαδή τέσσερα </w:t>
      </w:r>
      <w:r>
        <w:rPr>
          <w:rFonts w:eastAsia="Times New Roman"/>
          <w:szCs w:val="24"/>
        </w:rPr>
        <w:lastRenderedPageBreak/>
        <w:t>χρόνια μετά την έγκριση του προγράμματος. Εμείς είμαστε στους δεκαέξι μήνες και τώρα, εντός των ημερών, προκηρύσσουμε το συγκεκριμένο.</w:t>
      </w:r>
    </w:p>
    <w:p w14:paraId="1AB70D32" w14:textId="77777777" w:rsidR="002A5811" w:rsidRDefault="009E222F">
      <w:pPr>
        <w:spacing w:line="600" w:lineRule="auto"/>
        <w:ind w:firstLine="720"/>
        <w:contextualSpacing/>
        <w:jc w:val="both"/>
        <w:rPr>
          <w:rFonts w:eastAsia="Times New Roman"/>
          <w:szCs w:val="24"/>
        </w:rPr>
      </w:pPr>
      <w:r>
        <w:rPr>
          <w:rFonts w:eastAsia="Times New Roman"/>
          <w:szCs w:val="24"/>
        </w:rPr>
        <w:t>Ιδιωτικές επενδύσεις του άξονα 3, ΟΠΑΑΧ. Η πρώτη πρόσκληση του έτους 2010, δη</w:t>
      </w:r>
      <w:r>
        <w:rPr>
          <w:rFonts w:eastAsia="Times New Roman"/>
          <w:szCs w:val="24"/>
        </w:rPr>
        <w:t xml:space="preserve">λαδή τρία χρόνια μετά τις πρώτες δαπάνες από επενδύσεις να πληρώνονται το 2012, δηλαδή πέντε χρόνια μετά την έγκριση του προγράμματος. Είδαμε εκείνο το </w:t>
      </w:r>
      <w:r>
        <w:rPr>
          <w:rFonts w:eastAsia="Times New Roman"/>
          <w:szCs w:val="24"/>
        </w:rPr>
        <w:t>«</w:t>
      </w:r>
      <w:r>
        <w:rPr>
          <w:rFonts w:eastAsia="Times New Roman"/>
          <w:szCs w:val="24"/>
          <w:lang w:val="en-US"/>
        </w:rPr>
        <w:t>Leader</w:t>
      </w:r>
      <w:r>
        <w:rPr>
          <w:rFonts w:eastAsia="Times New Roman"/>
          <w:szCs w:val="24"/>
        </w:rPr>
        <w:t>»</w:t>
      </w:r>
      <w:r>
        <w:rPr>
          <w:rFonts w:eastAsia="Times New Roman"/>
          <w:szCs w:val="24"/>
        </w:rPr>
        <w:t xml:space="preserve">. Η υπογραφή των συμβάσεων με τις ομάδες τοπικής δράσης έγινε το 2010, δηλαδή τρία χρόνια μετά, </w:t>
      </w:r>
      <w:r>
        <w:rPr>
          <w:rFonts w:eastAsia="Times New Roman"/>
          <w:szCs w:val="24"/>
        </w:rPr>
        <w:t>οπότε έγιναν και οι πρώτες προκηρύξεις, με τις πρώτες δαπάνες από επενδύσεις, να πληρώνονται το 2013, δηλαδή έξι χρόνια μετά την έγκριση του προγράμματος.</w:t>
      </w:r>
    </w:p>
    <w:p w14:paraId="1AB70D33" w14:textId="77777777" w:rsidR="002A5811" w:rsidRDefault="009E222F">
      <w:pPr>
        <w:spacing w:line="600" w:lineRule="auto"/>
        <w:ind w:firstLine="720"/>
        <w:contextualSpacing/>
        <w:jc w:val="both"/>
        <w:rPr>
          <w:rFonts w:eastAsia="Times New Roman"/>
          <w:szCs w:val="24"/>
        </w:rPr>
      </w:pPr>
      <w:r>
        <w:rPr>
          <w:rFonts w:eastAsia="Times New Roman"/>
          <w:szCs w:val="24"/>
        </w:rPr>
        <w:t>Αγαπητοί συνάδελφοι, μη διαστρεβλώνετε μια πραγματικότητα</w:t>
      </w:r>
      <w:r>
        <w:rPr>
          <w:rFonts w:eastAsia="Times New Roman"/>
          <w:szCs w:val="24"/>
        </w:rPr>
        <w:t>,</w:t>
      </w:r>
      <w:r>
        <w:rPr>
          <w:rFonts w:eastAsia="Times New Roman"/>
          <w:szCs w:val="24"/>
        </w:rPr>
        <w:t xml:space="preserve"> την οποία όλοι τη βλέπουν, ενώ εσείς πραγμ</w:t>
      </w:r>
      <w:r>
        <w:rPr>
          <w:rFonts w:eastAsia="Times New Roman"/>
          <w:szCs w:val="24"/>
        </w:rPr>
        <w:t>ατικά</w:t>
      </w:r>
      <w:r>
        <w:rPr>
          <w:rFonts w:eastAsia="Times New Roman"/>
          <w:szCs w:val="24"/>
        </w:rPr>
        <w:t>,</w:t>
      </w:r>
      <w:r>
        <w:rPr>
          <w:rFonts w:eastAsia="Times New Roman"/>
          <w:szCs w:val="24"/>
        </w:rPr>
        <w:t xml:space="preserve"> θέλετε μέσα από μια διαδικασία παραποίησης και παραπλάνησης, να υπηρετήσετε άλλους στόχους. Ο στόχος αυτήν την ώρα για εμάς -και νομίζω πως είναι πρόκληση για όλο τον πολιτικό κόσμος, γιατί αυτό δείχνει το γενικότερο ενδιαφέρον που υπάρχει- είναι να στηρί</w:t>
      </w:r>
      <w:r>
        <w:rPr>
          <w:rFonts w:eastAsia="Times New Roman"/>
          <w:szCs w:val="24"/>
        </w:rPr>
        <w:t>ξουμε τον αγροτικό χώρο.</w:t>
      </w:r>
    </w:p>
    <w:p w14:paraId="1AB70D34"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Σας το λέω αυτό</w:t>
      </w:r>
      <w:r>
        <w:rPr>
          <w:rFonts w:eastAsia="Times New Roman"/>
          <w:szCs w:val="24"/>
        </w:rPr>
        <w:t>,</w:t>
      </w:r>
      <w:r>
        <w:rPr>
          <w:rFonts w:eastAsia="Times New Roman"/>
          <w:szCs w:val="24"/>
        </w:rPr>
        <w:t xml:space="preserve"> διότι κανέναν από σας δεν άκουσα να αναφέρεται στο τι συμβαίνει στον αγροτικό χώρο. Τι δείχνουν τα στοιχεία της </w:t>
      </w:r>
      <w:r>
        <w:rPr>
          <w:rFonts w:eastAsia="Times New Roman"/>
          <w:szCs w:val="24"/>
          <w:lang w:val="en-US"/>
        </w:rPr>
        <w:t>Eurostat</w:t>
      </w:r>
      <w:r>
        <w:rPr>
          <w:rFonts w:eastAsia="Times New Roman"/>
          <w:szCs w:val="24"/>
        </w:rPr>
        <w:t>; Ότι ο αγροτικός χώρος έχει μπει σε ανοδική πορεία. Θέλετε να σας πω ότι το 2016</w:t>
      </w:r>
      <w:r>
        <w:rPr>
          <w:rFonts w:eastAsia="Times New Roman"/>
          <w:szCs w:val="24"/>
        </w:rPr>
        <w:t>,</w:t>
      </w:r>
      <w:r>
        <w:rPr>
          <w:rFonts w:eastAsia="Times New Roman"/>
          <w:szCs w:val="24"/>
        </w:rPr>
        <w:t xml:space="preserve"> από </w:t>
      </w:r>
      <w:r>
        <w:rPr>
          <w:rFonts w:eastAsia="Times New Roman"/>
          <w:szCs w:val="24"/>
        </w:rPr>
        <w:t>τις είκ</w:t>
      </w:r>
      <w:r>
        <w:rPr>
          <w:rFonts w:eastAsia="Times New Roman"/>
          <w:szCs w:val="24"/>
        </w:rPr>
        <w:t>οσι οκτώ</w:t>
      </w:r>
      <w:r>
        <w:rPr>
          <w:rFonts w:eastAsia="Times New Roman"/>
          <w:szCs w:val="24"/>
        </w:rPr>
        <w:t xml:space="preserve"> χώρες-μέλη της Ευρωπαϊκής Επιτροπής, </w:t>
      </w:r>
      <w:r>
        <w:rPr>
          <w:rFonts w:eastAsia="Times New Roman"/>
          <w:szCs w:val="24"/>
        </w:rPr>
        <w:t>δεκατρείς</w:t>
      </w:r>
      <w:r>
        <w:rPr>
          <w:rFonts w:eastAsia="Times New Roman"/>
          <w:szCs w:val="24"/>
        </w:rPr>
        <w:t xml:space="preserve"> χώρες έχουν αύξηση στο εισόδημα, με τη χώρα μας να είναι στην τρίτη θέση, ενώ οι υπόλοιπες </w:t>
      </w:r>
      <w:r>
        <w:rPr>
          <w:rFonts w:eastAsia="Times New Roman"/>
          <w:szCs w:val="24"/>
        </w:rPr>
        <w:t>δεκαπέντε</w:t>
      </w:r>
      <w:r>
        <w:rPr>
          <w:rFonts w:eastAsia="Times New Roman"/>
          <w:szCs w:val="24"/>
        </w:rPr>
        <w:t xml:space="preserve"> χώρες έχουν μείωση; Δεν βλέπετε τι γίνεται με τις εξαγωγικές επιδόσεις του αγροτικού χώρου, όπου μό</w:t>
      </w:r>
      <w:r>
        <w:rPr>
          <w:rFonts w:eastAsia="Times New Roman"/>
          <w:szCs w:val="24"/>
        </w:rPr>
        <w:t>νο στα φρούτα και τα λαχανικά είχαμε 1,6 εκατομμύρια τόνους, ρεκόρ δεκαετίας; Δεν βλέπετε, λοιπόν, ότι υπάρχει</w:t>
      </w:r>
      <w:r>
        <w:rPr>
          <w:rFonts w:eastAsia="Times New Roman"/>
          <w:szCs w:val="24"/>
        </w:rPr>
        <w:t>,</w:t>
      </w:r>
      <w:r>
        <w:rPr>
          <w:rFonts w:eastAsia="Times New Roman"/>
          <w:szCs w:val="24"/>
        </w:rPr>
        <w:t xml:space="preserve"> ιδιαίτερα στις εξαγωγές μια αύξηση, η οποία έχει φτάσει να αφορούν τα 9 δισεκατομμύρια αγροτικά προϊόντα, τρόφιμα γενικά, από τα 18</w:t>
      </w:r>
      <w:r>
        <w:rPr>
          <w:rFonts w:eastAsia="Times New Roman"/>
          <w:szCs w:val="24"/>
        </w:rPr>
        <w:t>,</w:t>
      </w:r>
      <w:r>
        <w:rPr>
          <w:rFonts w:eastAsia="Times New Roman"/>
          <w:szCs w:val="24"/>
        </w:rPr>
        <w:t xml:space="preserve"> που είναι σ</w:t>
      </w:r>
      <w:r>
        <w:rPr>
          <w:rFonts w:eastAsia="Times New Roman"/>
          <w:szCs w:val="24"/>
        </w:rPr>
        <w:t>υνολικά οι εξαγωγές; Δεν βλέπετε, λοιπόν, ότι υπάρχει πλέον μια τέτοια τάση στον αγροτικό χώρο, εκθέσεις, συναντήσεις, όπου τα πράγματα μπαίνουν προς άλλη κατεύθυνση;</w:t>
      </w:r>
    </w:p>
    <w:p w14:paraId="1AB70D35" w14:textId="77777777" w:rsidR="002A5811" w:rsidRDefault="009E222F">
      <w:pPr>
        <w:spacing w:line="600" w:lineRule="auto"/>
        <w:ind w:firstLine="720"/>
        <w:contextualSpacing/>
        <w:jc w:val="both"/>
        <w:rPr>
          <w:rFonts w:eastAsia="Times New Roman"/>
          <w:szCs w:val="24"/>
        </w:rPr>
      </w:pPr>
      <w:r>
        <w:rPr>
          <w:rFonts w:eastAsia="Times New Roman"/>
          <w:szCs w:val="24"/>
        </w:rPr>
        <w:t>Θέλω, λοιπόν, να σας υπενθυμίσω για μία ακόμα φορά ότι δεν μπορεί να συμφωνείτε όταν μπαί</w:t>
      </w:r>
      <w:r>
        <w:rPr>
          <w:rFonts w:eastAsia="Times New Roman"/>
          <w:szCs w:val="24"/>
        </w:rPr>
        <w:t>νουμε σε διαδικασίες προσέγγισης σχεδίων και ανταγωνιστικότητας και την επόμενη μέρα να βγαίνετε και να λέτε ότι δεν υπάρχει τίποτα σ’ αυτόν τον χώρο.</w:t>
      </w:r>
    </w:p>
    <w:p w14:paraId="1AB70D36"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Εμείς θα συνεχίσουμε με μια πορεία</w:t>
      </w:r>
      <w:r>
        <w:rPr>
          <w:rFonts w:eastAsia="Times New Roman"/>
          <w:szCs w:val="24"/>
        </w:rPr>
        <w:t>,</w:t>
      </w:r>
      <w:r>
        <w:rPr>
          <w:rFonts w:eastAsia="Times New Roman"/>
          <w:szCs w:val="24"/>
        </w:rPr>
        <w:t xml:space="preserve"> η οποία θα έχει ως σημείο αναφοράς τον αγροτικό χώρο, γιατί μόνο o αγροτικός χώρος, με τα πλεονεκτήματα που έχει, μόνο η ύπαιθρος είναι αυτή</w:t>
      </w:r>
      <w:r>
        <w:rPr>
          <w:rFonts w:eastAsia="Times New Roman"/>
          <w:szCs w:val="24"/>
        </w:rPr>
        <w:t>,</w:t>
      </w:r>
      <w:r>
        <w:rPr>
          <w:rFonts w:eastAsia="Times New Roman"/>
          <w:szCs w:val="24"/>
        </w:rPr>
        <w:t xml:space="preserve"> η οποία μπορεί να πρωτοστατήσει στην προσπάθεια που κάνουμε</w:t>
      </w:r>
      <w:r>
        <w:rPr>
          <w:rFonts w:eastAsia="Times New Roman"/>
          <w:szCs w:val="24"/>
        </w:rPr>
        <w:t>,</w:t>
      </w:r>
      <w:r>
        <w:rPr>
          <w:rFonts w:eastAsia="Times New Roman"/>
          <w:szCs w:val="24"/>
        </w:rPr>
        <w:t xml:space="preserve"> για να βγει η χώρα από την κρίση.</w:t>
      </w:r>
    </w:p>
    <w:p w14:paraId="1AB70D37" w14:textId="77777777" w:rsidR="002A5811" w:rsidRDefault="009E222F">
      <w:pPr>
        <w:spacing w:line="600" w:lineRule="auto"/>
        <w:ind w:firstLine="720"/>
        <w:contextualSpacing/>
        <w:jc w:val="both"/>
        <w:rPr>
          <w:rFonts w:eastAsia="Times New Roman"/>
          <w:szCs w:val="24"/>
        </w:rPr>
      </w:pPr>
      <w:r>
        <w:rPr>
          <w:rFonts w:eastAsia="Times New Roman"/>
          <w:b/>
          <w:szCs w:val="24"/>
        </w:rPr>
        <w:t>ΠΡΟΕΔΡΕΥΟΥΣΑ (Ανασ</w:t>
      </w:r>
      <w:r>
        <w:rPr>
          <w:rFonts w:eastAsia="Times New Roman"/>
          <w:b/>
          <w:szCs w:val="24"/>
        </w:rPr>
        <w:t>τασία Χριστοδουλοπούλου):</w:t>
      </w:r>
      <w:r>
        <w:rPr>
          <w:rFonts w:eastAsia="Times New Roman"/>
          <w:szCs w:val="24"/>
        </w:rPr>
        <w:t xml:space="preserve"> Ευχαριστούμε, κύριε Υπουργέ.</w:t>
      </w:r>
    </w:p>
    <w:p w14:paraId="1AB70D38"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Τώρα αρχίζει ο κύκλος </w:t>
      </w:r>
      <w:r>
        <w:rPr>
          <w:rFonts w:eastAsia="Times New Roman"/>
          <w:szCs w:val="24"/>
        </w:rPr>
        <w:t xml:space="preserve">ομιλιών </w:t>
      </w:r>
      <w:r>
        <w:rPr>
          <w:rFonts w:eastAsia="Times New Roman"/>
          <w:szCs w:val="24"/>
        </w:rPr>
        <w:t xml:space="preserve">των </w:t>
      </w:r>
      <w:r>
        <w:rPr>
          <w:rFonts w:eastAsia="Times New Roman"/>
          <w:szCs w:val="24"/>
        </w:rPr>
        <w:t>Κοινοβουλευτικών Ε</w:t>
      </w:r>
      <w:r>
        <w:rPr>
          <w:rFonts w:eastAsia="Times New Roman"/>
          <w:szCs w:val="24"/>
        </w:rPr>
        <w:t>κπροσώπων.</w:t>
      </w:r>
    </w:p>
    <w:p w14:paraId="1AB70D39" w14:textId="77777777" w:rsidR="002A5811" w:rsidRDefault="009E222F">
      <w:pPr>
        <w:spacing w:line="600" w:lineRule="auto"/>
        <w:ind w:firstLine="720"/>
        <w:contextualSpacing/>
        <w:jc w:val="both"/>
        <w:rPr>
          <w:rFonts w:eastAsia="Times New Roman"/>
          <w:szCs w:val="24"/>
        </w:rPr>
      </w:pPr>
      <w:r>
        <w:rPr>
          <w:rFonts w:eastAsia="Times New Roman"/>
          <w:szCs w:val="24"/>
        </w:rPr>
        <w:t>Το λόγο έχει ο κ. Κεφαλογιάννης για δώδεκα λεπτά.</w:t>
      </w:r>
    </w:p>
    <w:p w14:paraId="1AB70D3A" w14:textId="77777777" w:rsidR="002A5811" w:rsidRDefault="009E222F">
      <w:pPr>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Ευχαριστώ, κυρία Πρόεδρε.</w:t>
      </w:r>
    </w:p>
    <w:p w14:paraId="1AB70D3B" w14:textId="77777777" w:rsidR="002A5811" w:rsidRDefault="009E222F">
      <w:pPr>
        <w:spacing w:line="600" w:lineRule="auto"/>
        <w:ind w:firstLine="720"/>
        <w:contextualSpacing/>
        <w:jc w:val="both"/>
        <w:rPr>
          <w:rFonts w:eastAsia="Times New Roman"/>
          <w:szCs w:val="24"/>
        </w:rPr>
      </w:pPr>
      <w:r>
        <w:rPr>
          <w:rFonts w:eastAsia="Times New Roman"/>
          <w:szCs w:val="24"/>
        </w:rPr>
        <w:t>Θα μου επιτρέψετε να ξεκινήσω με κάποιε</w:t>
      </w:r>
      <w:r>
        <w:rPr>
          <w:rFonts w:eastAsia="Times New Roman"/>
          <w:szCs w:val="24"/>
        </w:rPr>
        <w:t>ς εισαγωγικές παρατηρήσεις σχετικά με την ομιλία που άκουσα από τον κύριο Υπουργό. Θα μου επιτρέψει να του πω ότι ακούστηκαν πρωτόγνωρα πράγματα. Ακούσαμε, δηλαδή, ότι</w:t>
      </w:r>
      <w:r>
        <w:rPr>
          <w:rFonts w:eastAsia="Times New Roman"/>
          <w:szCs w:val="24"/>
        </w:rPr>
        <w:t>,</w:t>
      </w:r>
      <w:r>
        <w:rPr>
          <w:rFonts w:eastAsia="Times New Roman"/>
          <w:szCs w:val="24"/>
        </w:rPr>
        <w:t xml:space="preserve"> για τα δύο χρόνια καθυστέρησης φταίει η Νέα Δημοκρατία. Άρα, δεν έχει καταλάβει ποιος ε</w:t>
      </w:r>
      <w:r>
        <w:rPr>
          <w:rFonts w:eastAsia="Times New Roman"/>
          <w:szCs w:val="24"/>
        </w:rPr>
        <w:t xml:space="preserve">ίναι κυβέρνηση και ποιος είναι αντιπολίτευση ή ενδεχομένως έχει στο μυαλό του ότι σύντομα θα είναι πάλι στην </w:t>
      </w:r>
      <w:r>
        <w:rPr>
          <w:rFonts w:eastAsia="Times New Roman"/>
          <w:szCs w:val="24"/>
        </w:rPr>
        <w:t>Α</w:t>
      </w:r>
      <w:r>
        <w:rPr>
          <w:rFonts w:eastAsia="Times New Roman"/>
          <w:szCs w:val="24"/>
        </w:rPr>
        <w:t xml:space="preserve">ντιπολίτευση. </w:t>
      </w:r>
    </w:p>
    <w:p w14:paraId="1AB70D3C"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Για παράδειγμα, μας κουνούσε το δελτίο Τύπου με την Ένωση Περιφερειών, λέγοντας ότι υπάρχει πρόοδος. Αν διαβάσει καλά το συγκεκριμέ</w:t>
      </w:r>
      <w:r>
        <w:rPr>
          <w:rFonts w:eastAsia="Times New Roman"/>
          <w:szCs w:val="24"/>
        </w:rPr>
        <w:t>νο δελτίο Τύπου, θα δει ότι υπάρχει βούληση για πρόοδο. Πρόοδος δεν έχει γίνει, κύριε Υπουργέ. Θεωρητικές αναλύσεις, δυστυχώς, ευχολόγια, κάτι το οποίο εμένα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δεν με εκπλήσσει, γιατί μια ζωή η Αριστερά αυτό ήταν</w:t>
      </w:r>
      <w:r>
        <w:rPr>
          <w:rFonts w:eastAsia="Times New Roman"/>
          <w:szCs w:val="24"/>
        </w:rPr>
        <w:t>:</w:t>
      </w:r>
      <w:r>
        <w:rPr>
          <w:rFonts w:eastAsia="Times New Roman"/>
          <w:szCs w:val="24"/>
        </w:rPr>
        <w:t xml:space="preserve"> αναλύσεις και θεωρητικές συζητήσει</w:t>
      </w:r>
      <w:r>
        <w:rPr>
          <w:rFonts w:eastAsia="Times New Roman"/>
          <w:szCs w:val="24"/>
        </w:rPr>
        <w:t xml:space="preserve">ς και από πράξεις μηδέν. </w:t>
      </w:r>
    </w:p>
    <w:p w14:paraId="1AB70D3D"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Αυτό, όμως, που δεν περίμενα ποτέ από Υπουργό της Κυβέρνησης είναι να καταθέσει στα Πρακτικά αναληθή στοιχεία, για να μην πω πλαστά στοιχεία. </w:t>
      </w:r>
    </w:p>
    <w:p w14:paraId="1AB70D3E"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Αλήθεια, κύριε Υπουργέ, έτσι πρόχειρα που το βλέπω, στις βιολογικές καλλιέργειες είναι </w:t>
      </w:r>
      <w:r>
        <w:rPr>
          <w:rFonts w:eastAsia="Times New Roman"/>
          <w:szCs w:val="24"/>
        </w:rPr>
        <w:t xml:space="preserve">443 εκατομμύρια οι προσκλήσεις; Σας έχουν ενημερώσει καλά οι υπηρεσίες του Υπουργείου σας; Μήπως είναι τουλάχιστον το μισό του ποσού αυτού, 221 εκατομμύρια; Δείτε το καλά και θα περιμένω και από τον κ. Τσιρώνη μια απάντηση. </w:t>
      </w:r>
    </w:p>
    <w:p w14:paraId="1AB70D3F" w14:textId="77777777" w:rsidR="002A5811" w:rsidRDefault="009E222F">
      <w:pPr>
        <w:spacing w:line="600" w:lineRule="auto"/>
        <w:ind w:firstLine="720"/>
        <w:contextualSpacing/>
        <w:jc w:val="both"/>
        <w:rPr>
          <w:rFonts w:eastAsia="Times New Roman"/>
          <w:szCs w:val="24"/>
        </w:rPr>
      </w:pPr>
      <w:r>
        <w:rPr>
          <w:rFonts w:eastAsia="Times New Roman"/>
          <w:szCs w:val="24"/>
        </w:rPr>
        <w:t>Κυρίες και κύριοι συνάδελφοι, γ</w:t>
      </w:r>
      <w:r>
        <w:rPr>
          <w:rFonts w:eastAsia="Times New Roman"/>
          <w:szCs w:val="24"/>
        </w:rPr>
        <w:t>ια την περίοδο 2014-2020 η Ελλάδα είχε την ευκαιρία να απορροφήσει από την Ευρώπη πε</w:t>
      </w:r>
      <w:r>
        <w:rPr>
          <w:rFonts w:eastAsia="Times New Roman"/>
          <w:szCs w:val="24"/>
        </w:rPr>
        <w:lastRenderedPageBreak/>
        <w:t xml:space="preserve">ρίπου 5 δισεκατομμύρια ευρώ για μέτρα για την ευρωπαϊκή οικονομία και την αγροτική οικονομία, τα οποία εξασφάλισε η προηγούμενη κυβέρνηση, η κυβέρνηση Σαμαρά. </w:t>
      </w:r>
    </w:p>
    <w:p w14:paraId="1AB70D40"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Θα θυμάστε </w:t>
      </w:r>
      <w:r>
        <w:rPr>
          <w:rFonts w:eastAsia="Times New Roman"/>
          <w:szCs w:val="24"/>
        </w:rPr>
        <w:t>καλά, κύριοι συνάδελφοι από τον ΣΥΡΙΖΑ και από τους Ανεξάρτητους Έλληνες, πόσο μεγάλη κριτική είχε ασκηθεί τότε στην κυβέρνηση. Τώρα ευτυχώς</w:t>
      </w:r>
      <w:r>
        <w:rPr>
          <w:rFonts w:eastAsia="Times New Roman"/>
          <w:szCs w:val="24"/>
        </w:rPr>
        <w:t>,</w:t>
      </w:r>
      <w:r>
        <w:rPr>
          <w:rFonts w:eastAsia="Times New Roman"/>
          <w:szCs w:val="24"/>
        </w:rPr>
        <w:t xml:space="preserve"> ο Υπουργός λέει ότι με βάση αυτά τα δισεκατομμύρια</w:t>
      </w:r>
      <w:r>
        <w:rPr>
          <w:rFonts w:eastAsia="Times New Roman"/>
          <w:szCs w:val="24"/>
        </w:rPr>
        <w:t>,</w:t>
      </w:r>
      <w:r>
        <w:rPr>
          <w:rFonts w:eastAsia="Times New Roman"/>
          <w:szCs w:val="24"/>
        </w:rPr>
        <w:t xml:space="preserve"> τα οποία εξασφαλίστηκαν από την προηγούμενη κυβέρνηση, αυξήθηκ</w:t>
      </w:r>
      <w:r>
        <w:rPr>
          <w:rFonts w:eastAsia="Times New Roman"/>
          <w:szCs w:val="24"/>
        </w:rPr>
        <w:t>ε το εισόδημα των αγροτών. Θα δούμε βέβαια</w:t>
      </w:r>
      <w:r>
        <w:rPr>
          <w:rFonts w:eastAsia="Times New Roman"/>
          <w:szCs w:val="24"/>
        </w:rPr>
        <w:t>,</w:t>
      </w:r>
      <w:r>
        <w:rPr>
          <w:rFonts w:eastAsia="Times New Roman"/>
          <w:szCs w:val="24"/>
        </w:rPr>
        <w:t xml:space="preserve"> και με την φορολογία και με τις ασφαλιστικές εισφορές πόσο έχει αυξηθεί εν τέλει το συγκεκριμένο εισόδημα. Όλοι, όμως, θυμόμαστε σ’ αυτήν την Αίθουσα τις τρομερές συζητήσεις, την τρομερή κριτική που είχε ασκηθεί.</w:t>
      </w:r>
      <w:r>
        <w:rPr>
          <w:rFonts w:eastAsia="Times New Roman"/>
          <w:szCs w:val="24"/>
        </w:rPr>
        <w:t xml:space="preserve"> Απ’ αυτό το ποσό, το 25% είναι για επενδύσεις, για αναδιάρθρωση και εκσυγχρονισμό των γεωργικών εκμεταλλεύσεων, αλλά και για τον τομέα της μεταποίησης και ένα 8% θα χρησιμοποιηθεί για την αγροτική και επιχειρηματική ανάπτυξη. </w:t>
      </w:r>
    </w:p>
    <w:p w14:paraId="1AB70D41"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Για να το κάνουμε λιανά, τι </w:t>
      </w:r>
      <w:r>
        <w:rPr>
          <w:rFonts w:eastAsia="Times New Roman"/>
          <w:szCs w:val="24"/>
        </w:rPr>
        <w:t xml:space="preserve">σημαίνει αυτό για την αγροτική οικονομία; Σημαίνει ότι </w:t>
      </w:r>
      <w:proofErr w:type="spellStart"/>
      <w:r>
        <w:rPr>
          <w:rFonts w:eastAsia="Times New Roman"/>
          <w:szCs w:val="24"/>
        </w:rPr>
        <w:t>επτάμιση</w:t>
      </w:r>
      <w:proofErr w:type="spellEnd"/>
      <w:r>
        <w:rPr>
          <w:rFonts w:eastAsia="Times New Roman"/>
          <w:szCs w:val="24"/>
        </w:rPr>
        <w:t xml:space="preserve"> χιλιάδες</w:t>
      </w:r>
      <w:r>
        <w:rPr>
          <w:rFonts w:eastAsia="Times New Roman"/>
          <w:szCs w:val="24"/>
        </w:rPr>
        <w:t xml:space="preserve"> γεωργικές εκμεταλλεύσεις θα μπορούσαν να λάβουν υποστήριξη για επενδύσεις αναδιάρθρωσης και εκσυγχρονισμού για μια συνολική δαπάνη άνω </w:t>
      </w:r>
      <w:r>
        <w:rPr>
          <w:rFonts w:eastAsia="Times New Roman"/>
          <w:szCs w:val="24"/>
        </w:rPr>
        <w:lastRenderedPageBreak/>
        <w:t xml:space="preserve">των 560 εκατομμυρίων. Σημαίνει ότι </w:t>
      </w:r>
      <w:r>
        <w:rPr>
          <w:rFonts w:eastAsia="Times New Roman"/>
          <w:szCs w:val="24"/>
        </w:rPr>
        <w:t>δεκατέσσερεις</w:t>
      </w:r>
      <w:r>
        <w:rPr>
          <w:rFonts w:eastAsia="Times New Roman"/>
          <w:szCs w:val="24"/>
        </w:rPr>
        <w:t xml:space="preserve"> χιλιάδες</w:t>
      </w:r>
      <w:r>
        <w:rPr>
          <w:rFonts w:eastAsia="Times New Roman"/>
          <w:szCs w:val="24"/>
        </w:rPr>
        <w:t xml:space="preserve"> δικαιούχοι θα μπορούσαν να λάβουν ενισχύσεις νεοφυών επιχειρήσεων για νέους αγρότες</w:t>
      </w:r>
      <w:r>
        <w:rPr>
          <w:rFonts w:eastAsia="Times New Roman"/>
          <w:szCs w:val="24"/>
        </w:rPr>
        <w:t>,</w:t>
      </w:r>
      <w:r>
        <w:rPr>
          <w:rFonts w:eastAsia="Times New Roman"/>
          <w:szCs w:val="24"/>
        </w:rPr>
        <w:t xml:space="preserve"> με συνολική επένδυση 300 εκατομμύρια, δηλαδή περίπου 1 δισεκατομμύριο ευρώ θα μπορούσε να επενδυθεί σε περιουσιακά στοιχεία. </w:t>
      </w:r>
    </w:p>
    <w:p w14:paraId="1AB70D42" w14:textId="77777777" w:rsidR="002A5811" w:rsidRDefault="009E222F">
      <w:pPr>
        <w:spacing w:line="600" w:lineRule="auto"/>
        <w:ind w:firstLine="720"/>
        <w:contextualSpacing/>
        <w:jc w:val="both"/>
        <w:rPr>
          <w:rFonts w:eastAsia="Times New Roman"/>
          <w:szCs w:val="24"/>
        </w:rPr>
      </w:pPr>
      <w:r>
        <w:rPr>
          <w:rFonts w:eastAsia="Times New Roman"/>
          <w:szCs w:val="24"/>
        </w:rPr>
        <w:t>Βέβαια, κύριε Υπουργέ, όπως σας επε</w:t>
      </w:r>
      <w:r>
        <w:rPr>
          <w:rFonts w:eastAsia="Times New Roman"/>
          <w:szCs w:val="24"/>
        </w:rPr>
        <w:t xml:space="preserve">σήμανε και ο αρμόδιος Επίτροπος κ. </w:t>
      </w:r>
      <w:proofErr w:type="spellStart"/>
      <w:r>
        <w:rPr>
          <w:rFonts w:eastAsia="Times New Roman"/>
          <w:szCs w:val="24"/>
        </w:rPr>
        <w:t>Χόγκαν</w:t>
      </w:r>
      <w:proofErr w:type="spellEnd"/>
      <w:r>
        <w:rPr>
          <w:rFonts w:eastAsia="Times New Roman"/>
          <w:szCs w:val="24"/>
        </w:rPr>
        <w:t xml:space="preserve"> κατά τη διάρκεια της επίσκεψής του τον προηγούμενο Οκτώβριο στη χώρα μας, αυτό δεν πρόκειται να συμβεί αυτομάτως. </w:t>
      </w:r>
    </w:p>
    <w:p w14:paraId="1AB70D4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Πρέπει κάποιος να εργαστεί αποτελεσματικά για την επιτυχή και έγκαιρη υλοποίηση αυτού του προγράμμα</w:t>
      </w:r>
      <w:r>
        <w:rPr>
          <w:rFonts w:eastAsia="Times New Roman" w:cs="Times New Roman"/>
          <w:szCs w:val="24"/>
        </w:rPr>
        <w:t xml:space="preserve">τος. </w:t>
      </w:r>
      <w:r>
        <w:rPr>
          <w:rFonts w:eastAsia="Times New Roman" w:cs="Times New Roman"/>
          <w:szCs w:val="24"/>
        </w:rPr>
        <w:t>Α</w:t>
      </w:r>
      <w:r>
        <w:rPr>
          <w:rFonts w:eastAsia="Times New Roman" w:cs="Times New Roman"/>
          <w:szCs w:val="24"/>
        </w:rPr>
        <w:t>ν δεν το έχετε καταλάβει, αυτός είναι και ο λόγος που σήμερα σας ελέγχουμε κοινοβουλευτικά. Περιμέναμε συγκεκριμένες απαντήσεις κι αντί αυτών</w:t>
      </w:r>
      <w:r>
        <w:rPr>
          <w:rFonts w:eastAsia="Times New Roman" w:cs="Times New Roman"/>
          <w:szCs w:val="24"/>
        </w:rPr>
        <w:t>,</w:t>
      </w:r>
      <w:r>
        <w:rPr>
          <w:rFonts w:eastAsia="Times New Roman" w:cs="Times New Roman"/>
          <w:szCs w:val="24"/>
        </w:rPr>
        <w:t xml:space="preserve"> ακούσαμε μια γενικότερη και γενικόλογη τοποθέτηση. Σας ελέγχουμε</w:t>
      </w:r>
      <w:r>
        <w:rPr>
          <w:rFonts w:eastAsia="Times New Roman" w:cs="Times New Roman"/>
          <w:szCs w:val="24"/>
        </w:rPr>
        <w:t>,</w:t>
      </w:r>
      <w:r>
        <w:rPr>
          <w:rFonts w:eastAsia="Times New Roman" w:cs="Times New Roman"/>
          <w:szCs w:val="24"/>
        </w:rPr>
        <w:t xml:space="preserve"> γιατί δυόμιση χρόνια τώρα από την ανάληψη</w:t>
      </w:r>
      <w:r>
        <w:rPr>
          <w:rFonts w:eastAsia="Times New Roman" w:cs="Times New Roman"/>
          <w:szCs w:val="24"/>
        </w:rPr>
        <w:t xml:space="preserve"> της εξουσίας, επτά μήνες από την επίσκεψη του αρμόδιου επιτρόπου στη χώρα μας, δεκάδες ερωτήσεις και αναφορές από την Αντιπολίτευση στα αγροτικά ζητήματα έχουν τεθεί κι αναρωτιόμαστε</w:t>
      </w:r>
      <w:r>
        <w:rPr>
          <w:rFonts w:eastAsia="Times New Roman" w:cs="Times New Roman"/>
          <w:szCs w:val="24"/>
        </w:rPr>
        <w:t>:</w:t>
      </w:r>
      <w:r>
        <w:rPr>
          <w:rFonts w:eastAsia="Times New Roman" w:cs="Times New Roman"/>
          <w:szCs w:val="24"/>
        </w:rPr>
        <w:t xml:space="preserve"> Δεν θέλετε, δεν μπορείτε ή και τα δυο ταυτόχρονα; Μπορείτε να συνεισφέρ</w:t>
      </w:r>
      <w:r>
        <w:rPr>
          <w:rFonts w:eastAsia="Times New Roman" w:cs="Times New Roman"/>
          <w:szCs w:val="24"/>
        </w:rPr>
        <w:t>ετε</w:t>
      </w:r>
      <w:r>
        <w:rPr>
          <w:rFonts w:eastAsia="Times New Roman" w:cs="Times New Roman"/>
          <w:szCs w:val="24"/>
        </w:rPr>
        <w:t>,</w:t>
      </w:r>
      <w:r>
        <w:rPr>
          <w:rFonts w:eastAsia="Times New Roman" w:cs="Times New Roman"/>
          <w:szCs w:val="24"/>
        </w:rPr>
        <w:t xml:space="preserve"> στον βαθμό που σας αναλογεί, ώστε αυτός ο τόπος να </w:t>
      </w:r>
      <w:r>
        <w:rPr>
          <w:rFonts w:eastAsia="Times New Roman" w:cs="Times New Roman"/>
          <w:szCs w:val="24"/>
        </w:rPr>
        <w:lastRenderedPageBreak/>
        <w:t xml:space="preserve">πάει ένα βήμα παρακάτω, να φύγει από τη μιζέρια της ύφεσης και της ανεργίας; </w:t>
      </w:r>
    </w:p>
    <w:p w14:paraId="1AB70D4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Αρκετοί συνάδελφοι από την πλευρά της Νέας Δημοκρατίας σας επισήμαναν ένα προς ένα τα λάθη και τις παραλείψεις</w:t>
      </w:r>
      <w:r>
        <w:rPr>
          <w:rFonts w:eastAsia="Times New Roman" w:cs="Times New Roman"/>
          <w:szCs w:val="24"/>
        </w:rPr>
        <w:t>,</w:t>
      </w:r>
      <w:r>
        <w:rPr>
          <w:rFonts w:eastAsia="Times New Roman" w:cs="Times New Roman"/>
          <w:szCs w:val="24"/>
        </w:rPr>
        <w:t xml:space="preserve"> προκειμένο</w:t>
      </w:r>
      <w:r>
        <w:rPr>
          <w:rFonts w:eastAsia="Times New Roman" w:cs="Times New Roman"/>
          <w:szCs w:val="24"/>
        </w:rPr>
        <w:t>υ το υφιστάμενο πρόγραμμα αγροτικής ανάπτυξης να τρέξει πιο γρήγορα. Όσο σοβαρά κι αν είναι όλα αυτά, άλλο τόσο είναι και οι δικαιολογίες, τα ψέματα, οι αβελτηρίες και οι μύθοι</w:t>
      </w:r>
      <w:r>
        <w:rPr>
          <w:rFonts w:eastAsia="Times New Roman" w:cs="Times New Roman"/>
          <w:szCs w:val="24"/>
        </w:rPr>
        <w:t>,</w:t>
      </w:r>
      <w:r>
        <w:rPr>
          <w:rFonts w:eastAsia="Times New Roman" w:cs="Times New Roman"/>
          <w:szCs w:val="24"/>
        </w:rPr>
        <w:t xml:space="preserve"> που επί δυόμισι χρόνια καλλιεργεί η Κυβέρνηση ΣΥΡΙΖΑ και Ανεξαρτήτων Ελλήνων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να καλύψει την ανεπάρκειά της. </w:t>
      </w:r>
    </w:p>
    <w:p w14:paraId="1AB70D4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Δεν πρέπει όμως, κύριε Υπουργέ, να το αφήσουμε να περάσει έτσι. Πρέπει πραγματικά</w:t>
      </w:r>
      <w:r>
        <w:rPr>
          <w:rFonts w:eastAsia="Times New Roman" w:cs="Times New Roman"/>
          <w:szCs w:val="24"/>
        </w:rPr>
        <w:t>,</w:t>
      </w:r>
      <w:r>
        <w:rPr>
          <w:rFonts w:eastAsia="Times New Roman" w:cs="Times New Roman"/>
          <w:szCs w:val="24"/>
        </w:rPr>
        <w:t xml:space="preserve"> να σταθούμε και να το αναδείξουμε στους Έλληνες πολίτες</w:t>
      </w:r>
      <w:r>
        <w:rPr>
          <w:rFonts w:eastAsia="Times New Roman" w:cs="Times New Roman"/>
          <w:szCs w:val="24"/>
        </w:rPr>
        <w:t>,</w:t>
      </w:r>
      <w:r>
        <w:rPr>
          <w:rFonts w:eastAsia="Times New Roman" w:cs="Times New Roman"/>
          <w:szCs w:val="24"/>
        </w:rPr>
        <w:t xml:space="preserve"> για να φανεί το εύρος και το μέγεθος αυτής της εξαπάτησης. </w:t>
      </w:r>
    </w:p>
    <w:p w14:paraId="1AB70D4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Στην αρχή</w:t>
      </w:r>
      <w:r>
        <w:rPr>
          <w:rFonts w:eastAsia="Times New Roman" w:cs="Times New Roman"/>
          <w:szCs w:val="24"/>
        </w:rPr>
        <w:t xml:space="preserve"> -</w:t>
      </w:r>
      <w:r>
        <w:rPr>
          <w:rFonts w:eastAsia="Times New Roman" w:cs="Times New Roman"/>
          <w:szCs w:val="24"/>
        </w:rPr>
        <w:t>το είπατε</w:t>
      </w:r>
      <w:r>
        <w:rPr>
          <w:rFonts w:eastAsia="Times New Roman" w:cs="Times New Roman"/>
          <w:szCs w:val="24"/>
        </w:rPr>
        <w:t xml:space="preserve"> και στην τοποθέτησή </w:t>
      </w:r>
      <w:r>
        <w:rPr>
          <w:rFonts w:eastAsia="Times New Roman" w:cs="Times New Roman"/>
          <w:szCs w:val="24"/>
        </w:rPr>
        <w:t>σας-</w:t>
      </w:r>
      <w:r>
        <w:rPr>
          <w:rFonts w:eastAsia="Times New Roman" w:cs="Times New Roman"/>
          <w:szCs w:val="24"/>
        </w:rPr>
        <w:t xml:space="preserve"> ισχυριζόσασταν ότι βρήκατε ένα πρόγραμμα ανώριμο, το οποίο </w:t>
      </w:r>
      <w:proofErr w:type="spellStart"/>
      <w:r>
        <w:rPr>
          <w:rFonts w:eastAsia="Times New Roman" w:cs="Times New Roman"/>
          <w:szCs w:val="24"/>
        </w:rPr>
        <w:t>επικαιροποιήσατε</w:t>
      </w:r>
      <w:proofErr w:type="spellEnd"/>
      <w:r>
        <w:rPr>
          <w:rFonts w:eastAsia="Times New Roman" w:cs="Times New Roman"/>
          <w:szCs w:val="24"/>
        </w:rPr>
        <w:t xml:space="preserve"> με τις δικές σας προτάσεις και το οποίο υπήρχε μέχρι το τέλος του 2015. Το δήθεν </w:t>
      </w:r>
      <w:proofErr w:type="spellStart"/>
      <w:r>
        <w:rPr>
          <w:rFonts w:eastAsia="Times New Roman" w:cs="Times New Roman"/>
          <w:szCs w:val="24"/>
        </w:rPr>
        <w:t>επικαιροποιημένο</w:t>
      </w:r>
      <w:proofErr w:type="spellEnd"/>
      <w:r>
        <w:rPr>
          <w:rFonts w:eastAsia="Times New Roman" w:cs="Times New Roman"/>
          <w:szCs w:val="24"/>
        </w:rPr>
        <w:t xml:space="preserve"> πρόγραμμα περιλαμβάνει ακριβώς τα ίδια μέτρα, τις δράσει</w:t>
      </w:r>
      <w:r>
        <w:rPr>
          <w:rFonts w:eastAsia="Times New Roman" w:cs="Times New Roman"/>
          <w:szCs w:val="24"/>
        </w:rPr>
        <w:t xml:space="preserve">ς και τον ίδιο και απαράλαχτο προϋπολογισμό, με μόνη διαφορά ότι τα κονδύλια του έχουν </w:t>
      </w:r>
      <w:r>
        <w:rPr>
          <w:rFonts w:eastAsia="Times New Roman" w:cs="Times New Roman"/>
          <w:szCs w:val="24"/>
        </w:rPr>
        <w:lastRenderedPageBreak/>
        <w:t>να κάνουν με την απώλεια 900 εκατομμυρίων ευρώ από το πρόγραμμα 2007-2013, τα οποία μεταφέρθηκαν ως γέφυρα στο νέο πρόγραμμα 2014-2020</w:t>
      </w:r>
      <w:r>
        <w:rPr>
          <w:rFonts w:eastAsia="Times New Roman" w:cs="Times New Roman"/>
          <w:szCs w:val="24"/>
        </w:rPr>
        <w:t>,</w:t>
      </w:r>
      <w:r>
        <w:rPr>
          <w:rFonts w:eastAsia="Times New Roman" w:cs="Times New Roman"/>
          <w:szCs w:val="24"/>
        </w:rPr>
        <w:t xml:space="preserve"> εξαιτίας των αδικαιολόγητων καθυσ</w:t>
      </w:r>
      <w:r>
        <w:rPr>
          <w:rFonts w:eastAsia="Times New Roman" w:cs="Times New Roman"/>
          <w:szCs w:val="24"/>
        </w:rPr>
        <w:t>τερήσεων, παλινωδιών και απαράδεκτης αδιαφορίας</w:t>
      </w:r>
      <w:r>
        <w:rPr>
          <w:rFonts w:eastAsia="Times New Roman" w:cs="Times New Roman"/>
          <w:szCs w:val="24"/>
        </w:rPr>
        <w:t>,</w:t>
      </w:r>
      <w:r>
        <w:rPr>
          <w:rFonts w:eastAsia="Times New Roman" w:cs="Times New Roman"/>
          <w:szCs w:val="24"/>
        </w:rPr>
        <w:t xml:space="preserve"> που επέδειξε η δική σας Κυβέρνηση. Προφανώς βέβαια</w:t>
      </w:r>
      <w:r>
        <w:rPr>
          <w:rFonts w:eastAsia="Times New Roman" w:cs="Times New Roman"/>
          <w:szCs w:val="24"/>
        </w:rPr>
        <w:t>,</w:t>
      </w:r>
      <w:r>
        <w:rPr>
          <w:rFonts w:eastAsia="Times New Roman" w:cs="Times New Roman"/>
          <w:szCs w:val="24"/>
        </w:rPr>
        <w:t xml:space="preserve"> όλη αυτή η Κυβέρνηση κινούνταν στον αστερισμό της διαπραγμάτευσης </w:t>
      </w:r>
      <w:proofErr w:type="spellStart"/>
      <w:r>
        <w:rPr>
          <w:rFonts w:eastAsia="Times New Roman" w:cs="Times New Roman"/>
          <w:szCs w:val="24"/>
        </w:rPr>
        <w:t>Βαρουφάκη</w:t>
      </w:r>
      <w:proofErr w:type="spellEnd"/>
      <w:r>
        <w:rPr>
          <w:rFonts w:eastAsia="Times New Roman" w:cs="Times New Roman"/>
          <w:szCs w:val="24"/>
        </w:rPr>
        <w:t xml:space="preserve">. Το περίφημο εξάμηνο του 2015. </w:t>
      </w:r>
    </w:p>
    <w:p w14:paraId="1AB70D4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θυμίσω –το είπαν κι άλλοι ομιλητές- ότι </w:t>
      </w:r>
      <w:r>
        <w:rPr>
          <w:rFonts w:eastAsia="Times New Roman" w:cs="Times New Roman"/>
          <w:szCs w:val="24"/>
        </w:rPr>
        <w:t>μέχρι τον Μάιο του 2015 είκοσι πέντε από τα είκοσι οκτώ κράτη-μέλη της Ευρωπαϊκής Ένωσης είχαν εγκρίνει τα προγράμματά τους. Εσείς το εγκρίνατε μόλις στο τέλος του 2015. Βεβαίως</w:t>
      </w:r>
      <w:r>
        <w:rPr>
          <w:rFonts w:eastAsia="Times New Roman" w:cs="Times New Roman"/>
          <w:szCs w:val="24"/>
        </w:rPr>
        <w:t>,</w:t>
      </w:r>
      <w:r>
        <w:rPr>
          <w:rFonts w:eastAsia="Times New Roman" w:cs="Times New Roman"/>
          <w:szCs w:val="24"/>
        </w:rPr>
        <w:t xml:space="preserve"> καθυστερημένα πληρώθηκε ένα μέρος απ’ αυτό μέσα στο 2016. </w:t>
      </w:r>
    </w:p>
    <w:p w14:paraId="1AB70D4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θέμα των </w:t>
      </w:r>
      <w:r>
        <w:rPr>
          <w:rFonts w:eastAsia="Times New Roman" w:cs="Times New Roman"/>
          <w:szCs w:val="24"/>
        </w:rPr>
        <w:t>πληρωμών των ενισχύσεων. Ισχυριστήκατε ιστορικό ρεκόρ των πληρωμών. Ξεχάσατε όμως να μας πείτε ότι απ’ αυτά τα 3,7 δισεκατομμύρια που πληρώθηκαν το 2016, το 1 δισεκατομμύριο περίπου αφορά την εκκαθάριση της βασικής ενίσχυσης για το 2015</w:t>
      </w:r>
      <w:r>
        <w:rPr>
          <w:rFonts w:eastAsia="Times New Roman" w:cs="Times New Roman"/>
          <w:szCs w:val="24"/>
        </w:rPr>
        <w:t>,</w:t>
      </w:r>
      <w:r>
        <w:rPr>
          <w:rFonts w:eastAsia="Times New Roman" w:cs="Times New Roman"/>
          <w:szCs w:val="24"/>
        </w:rPr>
        <w:t xml:space="preserve"> το οποίο πολύ καθυ</w:t>
      </w:r>
      <w:r>
        <w:rPr>
          <w:rFonts w:eastAsia="Times New Roman" w:cs="Times New Roman"/>
          <w:szCs w:val="24"/>
        </w:rPr>
        <w:t>στερημένα πληρώθηκε το 2016. Για να πούμε όλη την αλήθεια. Όσον αφορά βεβαίως</w:t>
      </w:r>
      <w:r>
        <w:rPr>
          <w:rFonts w:eastAsia="Times New Roman" w:cs="Times New Roman"/>
          <w:szCs w:val="24"/>
        </w:rPr>
        <w:t>,</w:t>
      </w:r>
      <w:r>
        <w:rPr>
          <w:rFonts w:eastAsia="Times New Roman" w:cs="Times New Roman"/>
          <w:szCs w:val="24"/>
        </w:rPr>
        <w:t xml:space="preserve"> την ομαλή καταβολή αυτών των ενισχύσεων, μόλις και μετά </w:t>
      </w:r>
      <w:r>
        <w:rPr>
          <w:rFonts w:eastAsia="Times New Roman" w:cs="Times New Roman"/>
          <w:szCs w:val="24"/>
        </w:rPr>
        <w:lastRenderedPageBreak/>
        <w:t xml:space="preserve">βίας καταφέρατε να πληρώσετε μέρος της προκαταβολής και βασικής ενίσχυσης τον Δεκέμβριο του 2015 και την εκκαθάριση την </w:t>
      </w:r>
      <w:r>
        <w:rPr>
          <w:rFonts w:eastAsia="Times New Roman" w:cs="Times New Roman"/>
          <w:szCs w:val="24"/>
        </w:rPr>
        <w:t>επόμενη χρονιά, ενώ μέχρι και σήμερα υπάρχουν χιλιάδες παραγωγοί</w:t>
      </w:r>
      <w:r>
        <w:rPr>
          <w:rFonts w:eastAsia="Times New Roman" w:cs="Times New Roman"/>
          <w:szCs w:val="24"/>
        </w:rPr>
        <w:t>,</w:t>
      </w:r>
      <w:r>
        <w:rPr>
          <w:rFonts w:eastAsia="Times New Roman" w:cs="Times New Roman"/>
          <w:szCs w:val="24"/>
        </w:rPr>
        <w:t xml:space="preserve"> που περιμένουν την εκκαθάριση της ενιαίας για το 2015. Δεν άκουσα τίποτα γι’ αυτό, κύριε Υπουργέ. </w:t>
      </w:r>
    </w:p>
    <w:p w14:paraId="1AB70D4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Πάμε στην απορρόφηση. Απορώ πώς την βγάλατε γύρω στο 12%. Δηλαδή, περίπου γύρω στα 650 εκατ</w:t>
      </w:r>
      <w:r>
        <w:rPr>
          <w:rFonts w:eastAsia="Times New Roman" w:cs="Times New Roman"/>
          <w:szCs w:val="24"/>
        </w:rPr>
        <w:t>ομμύρια. Τι έχετε βάλει μέσα; Τα 300 εκατομμύρια που είναι μέρος των 902 εκατομμυρίων ευρώ των ανειλημμένων υποχρεώσεων της περιόδου 2007-2013, που λόγω πάλι της κυβερνητικής απραξίας το 2015 μεταφέρθηκαν στη νέα προγραμματική περίοδο; Βεβαίως</w:t>
      </w:r>
      <w:r>
        <w:rPr>
          <w:rFonts w:eastAsia="Times New Roman" w:cs="Times New Roman"/>
          <w:szCs w:val="24"/>
        </w:rPr>
        <w:t>,</w:t>
      </w:r>
      <w:r>
        <w:rPr>
          <w:rFonts w:eastAsia="Times New Roman" w:cs="Times New Roman"/>
          <w:szCs w:val="24"/>
        </w:rPr>
        <w:t xml:space="preserve"> είχε ως απο</w:t>
      </w:r>
      <w:r>
        <w:rPr>
          <w:rFonts w:eastAsia="Times New Roman" w:cs="Times New Roman"/>
          <w:szCs w:val="24"/>
        </w:rPr>
        <w:t>τέλεσμα να μειωθούν κατά 21% οι δαπάνες σε βάρος του νέου προγράμματος. Κι αυτή είναι δική σας αποκλειστική ευθύνη. Βάλατε μήπως μέσα τα 350 εκατομμύρια που αφορούν την πληρωμή της εξισωτικής ενίσχυσης, αποζημίωσης η οποία είναι μια συνήθης διαδικασία τα τ</w:t>
      </w:r>
      <w:r>
        <w:rPr>
          <w:rFonts w:eastAsia="Times New Roman" w:cs="Times New Roman"/>
          <w:szCs w:val="24"/>
        </w:rPr>
        <w:t>ελευταία χρόνια; Πως ακριβώς μετράτε την απορρόφηση;</w:t>
      </w:r>
    </w:p>
    <w:p w14:paraId="1AB70D4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Αύγουστος 2016. Ανακοινώνετε ότι θα προκηρύξετε πέντε πλέον νέα μέτρα</w:t>
      </w:r>
      <w:r>
        <w:rPr>
          <w:rFonts w:eastAsia="Times New Roman" w:cs="Times New Roman"/>
          <w:szCs w:val="24"/>
        </w:rPr>
        <w:t>,</w:t>
      </w:r>
      <w:r>
        <w:rPr>
          <w:rFonts w:eastAsia="Times New Roman" w:cs="Times New Roman"/>
          <w:szCs w:val="24"/>
        </w:rPr>
        <w:t xml:space="preserve"> σε σχέση με το πρόγραμμα επιπλέον της εξισω</w:t>
      </w:r>
      <w:r>
        <w:rPr>
          <w:rFonts w:eastAsia="Times New Roman" w:cs="Times New Roman"/>
          <w:szCs w:val="24"/>
        </w:rPr>
        <w:lastRenderedPageBreak/>
        <w:t>τικής ενίσχυσης και αποζημίωσης, δηλαδή μεταποίηση, νέους γεωργούς, βιολογική γεωργία και</w:t>
      </w:r>
      <w:r>
        <w:rPr>
          <w:rFonts w:eastAsia="Times New Roman" w:cs="Times New Roman"/>
          <w:szCs w:val="24"/>
        </w:rPr>
        <w:t xml:space="preserve"> κτηνοτροφία, τα σχέδια βελτίωσης της κατάθεσης νέων γεωργών. Το μέτρο των νέων γεωργών είναι δυστυχώς αδρανοποιημένο. Σας το είπαν και οι συνάδελφοι της Νέας Δημοκρατίας. </w:t>
      </w:r>
    </w:p>
    <w:p w14:paraId="1AB70D4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Επιλέξατε δυστυχώς και πάλι να μας εκπλήξετε, αφού για πρώτη φορά τα αποτελέσματα θ</w:t>
      </w:r>
      <w:r>
        <w:rPr>
          <w:rFonts w:eastAsia="Times New Roman" w:cs="Times New Roman"/>
          <w:szCs w:val="24"/>
        </w:rPr>
        <w:t>α βγουν μετά την αρχική έναρξη των δηλώσεων του ΟΣΔΕ που έληγαν στις 15 Μαΐου. Ευτυχώς</w:t>
      </w:r>
      <w:r>
        <w:rPr>
          <w:rFonts w:eastAsia="Times New Roman" w:cs="Times New Roman"/>
          <w:szCs w:val="24"/>
        </w:rPr>
        <w:t>,</w:t>
      </w:r>
      <w:r>
        <w:rPr>
          <w:rFonts w:eastAsia="Times New Roman" w:cs="Times New Roman"/>
          <w:szCs w:val="24"/>
        </w:rPr>
        <w:t xml:space="preserve"> μόλις χθες λήφθηκε απόφαση από τον ευρωπαίο επίτροπο να πάει για 15 Ιουνίου.</w:t>
      </w:r>
    </w:p>
    <w:p w14:paraId="1AB70D4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Όσον αφορά στη μεταποίηση, ενώ η διαβούλευση για την υπουργική απόφαση έχει ολοκληρωθεί από</w:t>
      </w:r>
      <w:r>
        <w:rPr>
          <w:rFonts w:eastAsia="Times New Roman" w:cs="Times New Roman"/>
          <w:szCs w:val="24"/>
        </w:rPr>
        <w:t xml:space="preserve"> το τέλος του 2016, καταφέρατε μόλις την προηγούμενη εβδομάδα να προκηρύξετε μόλις τη μια από τις τρεις δράσεις. Βέβαια, για τις υπόλοιπες</w:t>
      </w:r>
      <w:r>
        <w:rPr>
          <w:rFonts w:eastAsia="Times New Roman" w:cs="Times New Roman"/>
          <w:szCs w:val="24"/>
        </w:rPr>
        <w:t>,</w:t>
      </w:r>
      <w:r>
        <w:rPr>
          <w:rFonts w:eastAsia="Times New Roman" w:cs="Times New Roman"/>
          <w:szCs w:val="24"/>
        </w:rPr>
        <w:t xml:space="preserve"> έχει ο Θεός.</w:t>
      </w:r>
    </w:p>
    <w:p w14:paraId="1AB70D4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Βιολογικές καλλιέργειες. Παρουσιάσατε το μέτρο ως αιχμή του δόρατος για να αξιοποιήσουμε τα συγκριτικά </w:t>
      </w:r>
      <w:r>
        <w:rPr>
          <w:rFonts w:eastAsia="Times New Roman" w:cs="Times New Roman"/>
          <w:szCs w:val="24"/>
        </w:rPr>
        <w:t xml:space="preserve">πλεονεκτήματα της χώρας και να περάσουμε σε μια εξωστρεφή και ανταγωνιστική γεωργία και κτηνοτροφία. Αυτή είναι η δήλωσή σας. </w:t>
      </w:r>
    </w:p>
    <w:p w14:paraId="1AB70D4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θα προσθέσω ένα απλό ερώτημα σε αυτά τα οποία ανέφεραν οι συνάδελφοί μου. Για ποιο λόγο δόθηκαν δύο παρατάσεις</w:t>
      </w:r>
      <w:r>
        <w:rPr>
          <w:rFonts w:eastAsia="Times New Roman" w:cs="Times New Roman"/>
          <w:szCs w:val="24"/>
        </w:rPr>
        <w:t>,</w:t>
      </w:r>
      <w:r>
        <w:rPr>
          <w:rFonts w:eastAsia="Times New Roman" w:cs="Times New Roman"/>
          <w:szCs w:val="24"/>
        </w:rPr>
        <w:t xml:space="preserve"> σε μία δράση </w:t>
      </w:r>
      <w:r>
        <w:rPr>
          <w:rFonts w:eastAsia="Times New Roman" w:cs="Times New Roman"/>
          <w:szCs w:val="24"/>
        </w:rPr>
        <w:t>που ο προϋπολογισμός της είχε εμφανώς υπερκαλυφθεί από την αρχική καταληκτική ημερομηνία κατάθεσης των αιτήσεων; Πού είναι οι κτηνοτρόφοι, κύριε Υπουργέ;</w:t>
      </w:r>
    </w:p>
    <w:p w14:paraId="1AB70D4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Τους παραπέμψατε στις καλένδες. Αποκλείσατε υφιστάμενους και νέους κτηνοτρόφους</w:t>
      </w:r>
      <w:r>
        <w:rPr>
          <w:rFonts w:eastAsia="Times New Roman" w:cs="Times New Roman"/>
          <w:szCs w:val="24"/>
        </w:rPr>
        <w:t>,</w:t>
      </w:r>
      <w:r>
        <w:rPr>
          <w:rFonts w:eastAsia="Times New Roman" w:cs="Times New Roman"/>
          <w:szCs w:val="24"/>
        </w:rPr>
        <w:t xml:space="preserve"> που δαπάνησαν χρόνο κ</w:t>
      </w:r>
      <w:r>
        <w:rPr>
          <w:rFonts w:eastAsia="Times New Roman" w:cs="Times New Roman"/>
          <w:szCs w:val="24"/>
        </w:rPr>
        <w:t>αι χρήμα</w:t>
      </w:r>
      <w:r>
        <w:rPr>
          <w:rFonts w:eastAsia="Times New Roman" w:cs="Times New Roman"/>
          <w:szCs w:val="24"/>
        </w:rPr>
        <w:t>,</w:t>
      </w:r>
      <w:r>
        <w:rPr>
          <w:rFonts w:eastAsia="Times New Roman" w:cs="Times New Roman"/>
          <w:szCs w:val="24"/>
        </w:rPr>
        <w:t xml:space="preserve"> προκειμένου να μπορέσουν να ανταποκριθούν στις συνθήκες του προγράμματος και να βελτιώσουν το προϊόν τους. Και βεβαίως</w:t>
      </w:r>
      <w:r>
        <w:rPr>
          <w:rFonts w:eastAsia="Times New Roman" w:cs="Times New Roman"/>
          <w:szCs w:val="24"/>
        </w:rPr>
        <w:t>,</w:t>
      </w:r>
      <w:r>
        <w:rPr>
          <w:rFonts w:eastAsia="Times New Roman" w:cs="Times New Roman"/>
          <w:szCs w:val="24"/>
        </w:rPr>
        <w:t xml:space="preserve"> αυτή η πρωτοφανή</w:t>
      </w:r>
      <w:r>
        <w:rPr>
          <w:rFonts w:eastAsia="Times New Roman" w:cs="Times New Roman"/>
          <w:szCs w:val="24"/>
        </w:rPr>
        <w:t>ς</w:t>
      </w:r>
      <w:r>
        <w:rPr>
          <w:rFonts w:eastAsia="Times New Roman" w:cs="Times New Roman"/>
          <w:szCs w:val="24"/>
        </w:rPr>
        <w:t xml:space="preserve"> απόφασ</w:t>
      </w:r>
      <w:r>
        <w:rPr>
          <w:rFonts w:eastAsia="Times New Roman" w:cs="Times New Roman"/>
          <w:szCs w:val="24"/>
        </w:rPr>
        <w:t>ή σας,</w:t>
      </w:r>
      <w:r>
        <w:rPr>
          <w:rFonts w:eastAsia="Times New Roman" w:cs="Times New Roman"/>
          <w:szCs w:val="24"/>
        </w:rPr>
        <w:t xml:space="preserve"> πλήττει τους υφιστάμενους κτηνοτρόφους</w:t>
      </w:r>
      <w:r>
        <w:rPr>
          <w:rFonts w:eastAsia="Times New Roman" w:cs="Times New Roman"/>
          <w:szCs w:val="24"/>
        </w:rPr>
        <w:t>,</w:t>
      </w:r>
      <w:r>
        <w:rPr>
          <w:rFonts w:eastAsia="Times New Roman" w:cs="Times New Roman"/>
          <w:szCs w:val="24"/>
        </w:rPr>
        <w:t xml:space="preserve"> που μένουν μετέωροι ανάμεσα στη συμβατική και βιολογική</w:t>
      </w:r>
      <w:r>
        <w:rPr>
          <w:rFonts w:eastAsia="Times New Roman" w:cs="Times New Roman"/>
          <w:szCs w:val="24"/>
        </w:rPr>
        <w:t xml:space="preserve"> κτηνοτροφία και στερεί τη δυνατότητα ποιοτικής αναβάθμισης των προϊόντων, όσων επιχείρησαν να ενταχθούν για πρώτη φορά στο πρόγραμμα. </w:t>
      </w:r>
    </w:p>
    <w:p w14:paraId="1AB70D5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Στο μέτρο που αφορά τους γεωργικούς συμβούλους -διαβάζω από τα </w:t>
      </w:r>
      <w:r>
        <w:rPr>
          <w:rFonts w:eastAsia="Times New Roman" w:cs="Times New Roman"/>
          <w:szCs w:val="24"/>
        </w:rPr>
        <w:t>Π</w:t>
      </w:r>
      <w:r>
        <w:rPr>
          <w:rFonts w:eastAsia="Times New Roman" w:cs="Times New Roman"/>
          <w:szCs w:val="24"/>
        </w:rPr>
        <w:t xml:space="preserve">ρακτικά της συζήτησης για τον αγροτικό τομέα σε επίπεδο </w:t>
      </w:r>
      <w:r>
        <w:rPr>
          <w:rFonts w:eastAsia="Times New Roman" w:cs="Times New Roman"/>
          <w:szCs w:val="24"/>
        </w:rPr>
        <w:t xml:space="preserve">Αρχηγών κομμάτων που έγινε τον περασμένο Ιανουάριο- «χίλιους γεωτεχνικούς θα στείλουμε στην επόμενη πενταετία μέσα στις τριακόσιες δομές που θα δημιουργηθούν στην επαρχία. Μέσα </w:t>
      </w:r>
      <w:r>
        <w:rPr>
          <w:rFonts w:eastAsia="Times New Roman" w:cs="Times New Roman"/>
          <w:szCs w:val="24"/>
        </w:rPr>
        <w:lastRenderedPageBreak/>
        <w:t>σε δύο χρόνια</w:t>
      </w:r>
      <w:r>
        <w:rPr>
          <w:rFonts w:eastAsia="Times New Roman" w:cs="Times New Roman"/>
          <w:szCs w:val="24"/>
        </w:rPr>
        <w:t>,</w:t>
      </w:r>
      <w:r>
        <w:rPr>
          <w:rFonts w:eastAsia="Times New Roman" w:cs="Times New Roman"/>
          <w:szCs w:val="24"/>
        </w:rPr>
        <w:t xml:space="preserve"> βάλαμε μια άλλη σφραγίδα στον αγροτικό χώρο». Ακόμα, βέβαια, ψάχ</w:t>
      </w:r>
      <w:r>
        <w:rPr>
          <w:rFonts w:eastAsia="Times New Roman" w:cs="Times New Roman"/>
          <w:szCs w:val="24"/>
        </w:rPr>
        <w:t xml:space="preserve">νουμε τη σφραγίδα αυτή, κύριε Υπουργέ.  </w:t>
      </w:r>
    </w:p>
    <w:p w14:paraId="1AB70D5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 μέτρο των γεωργικών συμβούλων δεν έχει προκηρυχθεί μέχρι σήμερα, δύο χρόνια μετά. Θα μπορούσα βεβαίως</w:t>
      </w:r>
      <w:r>
        <w:rPr>
          <w:rFonts w:eastAsia="Times New Roman" w:cs="Times New Roman"/>
          <w:szCs w:val="24"/>
        </w:rPr>
        <w:t>,</w:t>
      </w:r>
      <w:r>
        <w:rPr>
          <w:rFonts w:eastAsia="Times New Roman" w:cs="Times New Roman"/>
          <w:szCs w:val="24"/>
        </w:rPr>
        <w:t xml:space="preserve"> να αναφέρω και πολλά άλλα για το μέτρο που αφορά την ενίσχυση των επενδύσεων για την </w:t>
      </w:r>
      <w:proofErr w:type="spellStart"/>
      <w:r>
        <w:rPr>
          <w:rFonts w:eastAsia="Times New Roman" w:cs="Times New Roman"/>
          <w:szCs w:val="24"/>
        </w:rPr>
        <w:t>αυτοπαραγωγή</w:t>
      </w:r>
      <w:proofErr w:type="spellEnd"/>
      <w:r>
        <w:rPr>
          <w:rFonts w:eastAsia="Times New Roman" w:cs="Times New Roman"/>
          <w:szCs w:val="24"/>
        </w:rPr>
        <w:t xml:space="preserve"> ενέργειας κ</w:t>
      </w:r>
      <w:r>
        <w:rPr>
          <w:rFonts w:eastAsia="Times New Roman" w:cs="Times New Roman"/>
          <w:szCs w:val="24"/>
        </w:rPr>
        <w:t xml:space="preserve">αι για το </w:t>
      </w:r>
      <w:proofErr w:type="spellStart"/>
      <w:r>
        <w:rPr>
          <w:rFonts w:eastAsia="Times New Roman" w:cs="Times New Roman"/>
          <w:szCs w:val="24"/>
        </w:rPr>
        <w:t>υπομέτρο</w:t>
      </w:r>
      <w:proofErr w:type="spellEnd"/>
      <w:r>
        <w:rPr>
          <w:rFonts w:eastAsia="Times New Roman" w:cs="Times New Roman"/>
          <w:szCs w:val="24"/>
        </w:rPr>
        <w:t>,</w:t>
      </w:r>
      <w:r>
        <w:rPr>
          <w:rFonts w:eastAsia="Times New Roman" w:cs="Times New Roman"/>
          <w:szCs w:val="24"/>
        </w:rPr>
        <w:t xml:space="preserve"> που αφορά τη διαχείριση φυτικών υπολειμμάτων των κλαδεμάτων για την ελαιοκαλλιέργεια –του οποίου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η τύχη αγνοείται και το οποίο είχατε παρουσιάσει ως τρόπο εξισορρόπησης της απώλειας εισοδήματος των δικαιωμάτων των ελαιοπαραγωγ</w:t>
      </w:r>
      <w:r>
        <w:rPr>
          <w:rFonts w:eastAsia="Times New Roman" w:cs="Times New Roman"/>
          <w:szCs w:val="24"/>
        </w:rPr>
        <w:t xml:space="preserve">ών- το μέτρο για την ανασύσταση του ζημιωμένου κεφαλαίου των εκμεταλλεύσεων, το οποίο σκοπίμως παραπληροφορείτε ότι σχετίζεται με την ασφάλιση του φυτικού, ζωικού και πάγιου κεφαλαίου. </w:t>
      </w:r>
    </w:p>
    <w:p w14:paraId="1AB70D5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Μιας και αναφέρθηκα στο ζήτημα της ασφάλισης, να πληροφορήσουμε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τους αγρότες ότι κάθε άλλο παρά καταβλήθηκαν όλες οι αποζημιώσεις του ΕΛΓΑ για το 2016, το οποίο, επίσης, επικαλείστε ότι συνέβη για πρώτη φορά. </w:t>
      </w:r>
    </w:p>
    <w:p w14:paraId="1AB70D5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Μπείτε, εσείς ο ίδιος στη σελίδα του ΕΛΓΑ, κύριε Υπουργέ, να δείτε ότι εκκρεμούν ακόμα αποζημιώσεις </w:t>
      </w:r>
      <w:r>
        <w:rPr>
          <w:rFonts w:eastAsia="Times New Roman" w:cs="Times New Roman"/>
          <w:szCs w:val="24"/>
        </w:rPr>
        <w:t xml:space="preserve">από το καλοκαίρι και το φθινόπωρο του 2016 για ζημιές από χαλάζι και ανεμοθύελλες. </w:t>
      </w:r>
    </w:p>
    <w:p w14:paraId="1AB70D5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Πολύ φοβάμαι, κύριε Υπουργέ, ότι όσο μεγάλη αποδεικνύεται η ανεπάρκεια της Κυβέρνησης να απορροφήσει αποτελεσματικά τους κοινοτικούς πόρους στον αγροτικό τομέα, άλλο τόσο μ</w:t>
      </w:r>
      <w:r>
        <w:rPr>
          <w:rFonts w:eastAsia="Times New Roman" w:cs="Times New Roman"/>
          <w:szCs w:val="24"/>
        </w:rPr>
        <w:t xml:space="preserve">εγάλη αποδεικνύεται και η εξαπάτηση των αγροτών και των κτηνοτρόφων από την Κυβέρνηση γύρω από αυτό το ζήτημα. </w:t>
      </w:r>
    </w:p>
    <w:p w14:paraId="1AB70D5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εβαίως, μακάρι να περιοριζόσασταν μόνο σε αυτό. Προσπαθείτε συνεχώς να μας πείσετε ότι έχετε εικόνα για την κατάσταση που βιώνουν οι Έλληνες πα</w:t>
      </w:r>
      <w:r>
        <w:rPr>
          <w:rFonts w:eastAsia="Times New Roman" w:cs="Times New Roman"/>
          <w:szCs w:val="24"/>
        </w:rPr>
        <w:t xml:space="preserve">ραγωγοί. </w:t>
      </w:r>
    </w:p>
    <w:p w14:paraId="1AB70D5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Εσείς προσωπικά</w:t>
      </w:r>
      <w:r>
        <w:rPr>
          <w:rFonts w:eastAsia="Times New Roman" w:cs="Times New Roman"/>
          <w:szCs w:val="24"/>
        </w:rPr>
        <w:t>,</w:t>
      </w:r>
      <w:r>
        <w:rPr>
          <w:rFonts w:eastAsia="Times New Roman" w:cs="Times New Roman"/>
          <w:szCs w:val="24"/>
        </w:rPr>
        <w:t xml:space="preserve"> ως Βουλευτής της Αξιωματικής Αντιπολίτευσης είχατε υπογράψει </w:t>
      </w:r>
      <w:proofErr w:type="spellStart"/>
      <w:r>
        <w:rPr>
          <w:rFonts w:eastAsia="Times New Roman" w:cs="Times New Roman"/>
          <w:szCs w:val="24"/>
        </w:rPr>
        <w:t>εκατόν</w:t>
      </w:r>
      <w:proofErr w:type="spellEnd"/>
      <w:r>
        <w:rPr>
          <w:rFonts w:eastAsia="Times New Roman" w:cs="Times New Roman"/>
          <w:szCs w:val="24"/>
        </w:rPr>
        <w:t xml:space="preserve"> ενενήντα τρεις ερωτήσεις</w:t>
      </w:r>
      <w:r>
        <w:rPr>
          <w:rFonts w:eastAsia="Times New Roman" w:cs="Times New Roman"/>
          <w:szCs w:val="24"/>
        </w:rPr>
        <w:t>,</w:t>
      </w:r>
      <w:r>
        <w:rPr>
          <w:rFonts w:eastAsia="Times New Roman" w:cs="Times New Roman"/>
          <w:szCs w:val="24"/>
        </w:rPr>
        <w:t xml:space="preserve"> ζητώντας την επίλυση των προβλημάτων στον πρωτογενή τομέα. Αλήθεια, ποια από αυτά τα προβλήματα επιλύθηκαν</w:t>
      </w:r>
      <w:r>
        <w:rPr>
          <w:rFonts w:eastAsia="Times New Roman" w:cs="Times New Roman"/>
          <w:szCs w:val="24"/>
        </w:rPr>
        <w:t>,</w:t>
      </w:r>
      <w:r>
        <w:rPr>
          <w:rFonts w:eastAsia="Times New Roman" w:cs="Times New Roman"/>
          <w:szCs w:val="24"/>
        </w:rPr>
        <w:t xml:space="preserve"> επί της δικής σας υπουργίας; Θα ήθελα ειλικρινά να μας πείτε, σεβόμενος τον καθημερινό μόχθο των αγροτών και των κτηνοτρόφων της χώρας, ποια από αυτά τα προβλήματα, που εσείς ο ίδιος θέσατε ως Βουλευτής της Αξιωματικής Αντιπολίτευσης του ΣΥΡΙΖΑ με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ενενήντα τρεις ερωτήσεις, λύσατε ως Υπουργός.</w:t>
      </w:r>
    </w:p>
    <w:p w14:paraId="1AB70D5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Το Φεβρουάριο του 2013 ο κ. Τσίπρας έλεγε</w:t>
      </w:r>
      <w:r>
        <w:rPr>
          <w:rFonts w:eastAsia="Times New Roman" w:cs="Times New Roman"/>
          <w:szCs w:val="24"/>
        </w:rPr>
        <w:t>,</w:t>
      </w:r>
      <w:r>
        <w:rPr>
          <w:rFonts w:eastAsia="Times New Roman" w:cs="Times New Roman"/>
          <w:szCs w:val="24"/>
        </w:rPr>
        <w:t xml:space="preserve"> απευθυνόμενος στους αγρότες</w:t>
      </w:r>
      <w:r>
        <w:rPr>
          <w:rFonts w:eastAsia="Times New Roman" w:cs="Times New Roman"/>
          <w:szCs w:val="24"/>
        </w:rPr>
        <w:t>:</w:t>
      </w:r>
      <w:r>
        <w:rPr>
          <w:rFonts w:eastAsia="Times New Roman" w:cs="Times New Roman"/>
          <w:szCs w:val="24"/>
        </w:rPr>
        <w:t xml:space="preserve"> «όσο υπάρχει μνημόνιο και τρόικα, προοπτική για τον αγρότη δεν υπάρχει». Βέβαια</w:t>
      </w:r>
      <w:r>
        <w:rPr>
          <w:rFonts w:eastAsia="Times New Roman" w:cs="Times New Roman"/>
          <w:szCs w:val="24"/>
        </w:rPr>
        <w:t>,</w:t>
      </w:r>
      <w:r>
        <w:rPr>
          <w:rFonts w:eastAsia="Times New Roman" w:cs="Times New Roman"/>
          <w:szCs w:val="24"/>
        </w:rPr>
        <w:t xml:space="preserve"> στη συνέχεια μας έφερε τρίτο μνημόνιο και τις επόμενες μέ</w:t>
      </w:r>
      <w:r>
        <w:rPr>
          <w:rFonts w:eastAsia="Times New Roman" w:cs="Times New Roman"/>
          <w:szCs w:val="24"/>
        </w:rPr>
        <w:t>ρες θα μας φέρει και το τέταρτο μνημόνιο. Θα μου πείτε δεν είναι η μόνη ανακολουθία του κ. Τσίπρα, αλλά το καταθέτω και αυτό</w:t>
      </w:r>
      <w:r>
        <w:rPr>
          <w:rFonts w:eastAsia="Times New Roman" w:cs="Times New Roman"/>
          <w:szCs w:val="24"/>
        </w:rPr>
        <w:t>,</w:t>
      </w:r>
      <w:r>
        <w:rPr>
          <w:rFonts w:eastAsia="Times New Roman" w:cs="Times New Roman"/>
          <w:szCs w:val="24"/>
        </w:rPr>
        <w:t xml:space="preserve"> για να μην ξεχνάμε τι συνέβη σε αυτήν την Αίθουσα τα προηγούμενα χρόνια. </w:t>
      </w:r>
    </w:p>
    <w:p w14:paraId="1AB70D5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Φορολογήσατε τις επιδοτήσεις από το πρώτο ευρώ με φορολο</w:t>
      </w:r>
      <w:r>
        <w:rPr>
          <w:rFonts w:eastAsia="Times New Roman" w:cs="Times New Roman"/>
          <w:szCs w:val="24"/>
        </w:rPr>
        <w:t xml:space="preserve">γικό συντελεστή από 22% έως και 45% με </w:t>
      </w:r>
      <w:proofErr w:type="spellStart"/>
      <w:r>
        <w:rPr>
          <w:rFonts w:eastAsia="Times New Roman" w:cs="Times New Roman"/>
          <w:szCs w:val="24"/>
        </w:rPr>
        <w:t>υπερδιπλασιασμό</w:t>
      </w:r>
      <w:proofErr w:type="spellEnd"/>
      <w:r>
        <w:rPr>
          <w:rFonts w:eastAsia="Times New Roman" w:cs="Times New Roman"/>
          <w:szCs w:val="24"/>
        </w:rPr>
        <w:t xml:space="preserve"> των ασφαλιστικών εισφορών, με ΦΠΑ που το πήγατε στο 24% και με κατάργηση της επιστροφής του ειδικού φόρου κατανάλωσης του πετρελαίου για αγροτική χρήση. Μόνο για να κατοχυρώσουν συνταξιοδοτικό δικαίωμα</w:t>
      </w:r>
      <w:r>
        <w:rPr>
          <w:rFonts w:eastAsia="Times New Roman" w:cs="Times New Roman"/>
          <w:szCs w:val="24"/>
        </w:rPr>
        <w:t xml:space="preserve"> οι αγρότες θα πληρώσουν το 14% του εισοδήματ</w:t>
      </w:r>
      <w:r>
        <w:rPr>
          <w:rFonts w:eastAsia="Times New Roman" w:cs="Times New Roman"/>
          <w:szCs w:val="24"/>
        </w:rPr>
        <w:t>ό</w:t>
      </w:r>
      <w:r>
        <w:rPr>
          <w:rFonts w:eastAsia="Times New Roman" w:cs="Times New Roman"/>
          <w:szCs w:val="24"/>
        </w:rPr>
        <w:t>ς τους το 201</w:t>
      </w:r>
      <w:r>
        <w:rPr>
          <w:rFonts w:eastAsia="Times New Roman" w:cs="Times New Roman"/>
          <w:szCs w:val="24"/>
        </w:rPr>
        <w:t>,</w:t>
      </w:r>
      <w:r>
        <w:rPr>
          <w:rFonts w:eastAsia="Times New Roman" w:cs="Times New Roman"/>
          <w:szCs w:val="24"/>
        </w:rPr>
        <w:t xml:space="preserve"> για να καταλήξουν, βέβαια, στο 20% από το 2022 και μετά, την ίδια ώρα που πληρώνουν περίπου 7% του εισοδήματός τους για την κάλυψη των υγειονομικών τους αναγκών. </w:t>
      </w:r>
    </w:p>
    <w:p w14:paraId="1AB70D5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Και μόλις πριν λίγα λεπτά, κύριε</w:t>
      </w:r>
      <w:r>
        <w:rPr>
          <w:rFonts w:eastAsia="Times New Roman" w:cs="Times New Roman"/>
          <w:szCs w:val="24"/>
        </w:rPr>
        <w:t xml:space="preserve"> Υπουργέ, διάβασα -ανακοινώθηκε από το Κέντρο Είσπραξης Ασφαλιστικών Εισφορών- ότι οι οφειλές προς τον ΕΦΚΑ, μόνο για το πρώτο τρίμηνο του </w:t>
      </w:r>
      <w:r>
        <w:rPr>
          <w:rFonts w:eastAsia="Times New Roman" w:cs="Times New Roman"/>
          <w:szCs w:val="24"/>
        </w:rPr>
        <w:lastRenderedPageBreak/>
        <w:t>2017, κυρίες και κύριοι συνάδελφοι, αυξήθηκαν κατά 5 δισεκατομμύρια ευρώ. Πήγαν, δηλαδή, στα 23</w:t>
      </w:r>
      <w:r>
        <w:rPr>
          <w:rFonts w:eastAsia="Times New Roman" w:cs="Times New Roman"/>
          <w:szCs w:val="24"/>
        </w:rPr>
        <w:t xml:space="preserve"> δισεκατομμύρια</w:t>
      </w:r>
      <w:r>
        <w:rPr>
          <w:rFonts w:eastAsia="Times New Roman" w:cs="Times New Roman"/>
          <w:szCs w:val="24"/>
        </w:rPr>
        <w:t>. Και α</w:t>
      </w:r>
      <w:r>
        <w:rPr>
          <w:rFonts w:eastAsia="Times New Roman" w:cs="Times New Roman"/>
          <w:szCs w:val="24"/>
        </w:rPr>
        <w:t xml:space="preserve">υτό είναι αποτέλεσμα της δικής σας ανικανότητας. </w:t>
      </w:r>
    </w:p>
    <w:p w14:paraId="1AB70D5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Φορολογήσατε ακόμη και το κρασί. Ισοπεδώσατε έναν δυναμικό και εξαγωγικό κλάδο</w:t>
      </w:r>
      <w:r>
        <w:rPr>
          <w:rFonts w:eastAsia="Times New Roman" w:cs="Times New Roman"/>
          <w:szCs w:val="24"/>
        </w:rPr>
        <w:t xml:space="preserve"> -</w:t>
      </w:r>
      <w:r>
        <w:rPr>
          <w:rFonts w:eastAsia="Times New Roman" w:cs="Times New Roman"/>
          <w:szCs w:val="24"/>
        </w:rPr>
        <w:t>μιας και αναφερθήκατε στις εξαγωγές</w:t>
      </w:r>
      <w:r>
        <w:rPr>
          <w:rFonts w:eastAsia="Times New Roman" w:cs="Times New Roman"/>
          <w:szCs w:val="24"/>
        </w:rPr>
        <w:t>-</w:t>
      </w:r>
      <w:r>
        <w:rPr>
          <w:rFonts w:eastAsia="Times New Roman" w:cs="Times New Roman"/>
          <w:szCs w:val="24"/>
        </w:rPr>
        <w:t xml:space="preserve"> τον οποίο αφήσατε έρμαιο στην τύχη του. Σε λίγες μέρες, θα φέρετε προς ψήφιση το τέταρτο </w:t>
      </w:r>
      <w:r>
        <w:rPr>
          <w:rFonts w:eastAsia="Times New Roman" w:cs="Times New Roman"/>
          <w:szCs w:val="24"/>
        </w:rPr>
        <w:t>μνημόνιο, το οποίο ανεβάζει τον συνολικό αριθμό των μέτρων της παρούσας Κυβέρνησης στα 12,5 δισεκατομμύρια ευρώ. Εκτός από τη μείωση του αφορολογήτου, το οποίο βεβαίως θα πλήξει και τους αγρότες, δεν ξέρω πραγματικά τι άλλο θα δούμε σε αυτήν τη συμφωνία. Κ</w:t>
      </w:r>
      <w:r>
        <w:rPr>
          <w:rFonts w:eastAsia="Times New Roman" w:cs="Times New Roman"/>
          <w:szCs w:val="24"/>
        </w:rPr>
        <w:t xml:space="preserve">αλό θα ήταν να μας ενημερώσετε. </w:t>
      </w:r>
    </w:p>
    <w:p w14:paraId="1AB70D5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Εγώ, κύριε Υπουργέ και κύριοι συνάδελφοι, κάνω μια προσωπική έκκληση και με αυτήν κλείνω: Σταματήστε την κοροϊδία. Σταματήστε να αντιμετωπίζετε τον πρωτογενή τομέα αποκλειστικά ως μια φοροδοτική μηχανή. Αντιληφθείτε επιτέλο</w:t>
      </w:r>
      <w:r>
        <w:rPr>
          <w:rFonts w:eastAsia="Times New Roman" w:cs="Times New Roman"/>
          <w:szCs w:val="24"/>
        </w:rPr>
        <w:t>υς ότι οι αποφάσεις σας, η αδράνειά σας, η αβελτηρία σας, η ιδεοληψία σας, η ανικανότητά σας, απειλούν ευθέως τη βιωσιμότητα του πρωτογε</w:t>
      </w:r>
      <w:r>
        <w:rPr>
          <w:rFonts w:eastAsia="Times New Roman" w:cs="Times New Roman"/>
          <w:szCs w:val="24"/>
        </w:rPr>
        <w:lastRenderedPageBreak/>
        <w:t>νούς τομέα, ενός τομέα ιδιαίτερα σημαντικού για την ελληνική οικονομία, ενός τομέα που θα μπορούσε πραγματικά</w:t>
      </w:r>
      <w:r>
        <w:rPr>
          <w:rFonts w:eastAsia="Times New Roman" w:cs="Times New Roman"/>
          <w:szCs w:val="24"/>
        </w:rPr>
        <w:t>,</w:t>
      </w:r>
      <w:r>
        <w:rPr>
          <w:rFonts w:eastAsia="Times New Roman" w:cs="Times New Roman"/>
          <w:szCs w:val="24"/>
        </w:rPr>
        <w:t xml:space="preserve"> να αποτελ</w:t>
      </w:r>
      <w:r>
        <w:rPr>
          <w:rFonts w:eastAsia="Times New Roman" w:cs="Times New Roman"/>
          <w:szCs w:val="24"/>
        </w:rPr>
        <w:t xml:space="preserve">έσει την ατμομηχανή της ελληνικής οικονομίας. </w:t>
      </w:r>
    </w:p>
    <w:p w14:paraId="1AB70D5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AB70D5D"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AB70D5E" w14:textId="77777777" w:rsidR="002A5811" w:rsidRDefault="009E222F">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Κυρία Πρόεδρε, θα ήθελα τον λόγο, σας παρακαλώ, για μισό λεπτό.</w:t>
      </w:r>
    </w:p>
    <w:p w14:paraId="1AB70D5F" w14:textId="77777777" w:rsidR="002A5811" w:rsidRDefault="009E222F">
      <w:pPr>
        <w:spacing w:line="600" w:lineRule="auto"/>
        <w:ind w:firstLine="720"/>
        <w:contextualSpacing/>
        <w:jc w:val="both"/>
        <w:rPr>
          <w:rFonts w:eastAsia="Times New Roman"/>
          <w:b/>
          <w:szCs w:val="24"/>
        </w:rPr>
      </w:pPr>
      <w:r>
        <w:rPr>
          <w:rFonts w:eastAsia="Times New Roman"/>
          <w:b/>
          <w:szCs w:val="24"/>
        </w:rPr>
        <w:t>ΠΡΟΕΔΡΕΥΟΥ</w:t>
      </w:r>
      <w:r>
        <w:rPr>
          <w:rFonts w:eastAsia="Times New Roman"/>
          <w:b/>
          <w:szCs w:val="24"/>
        </w:rPr>
        <w:t xml:space="preserve">ΣΑ (Αναστασία Χριστοδουλοπούλου): </w:t>
      </w:r>
      <w:r>
        <w:rPr>
          <w:rFonts w:eastAsia="Times New Roman"/>
          <w:szCs w:val="24"/>
        </w:rPr>
        <w:t>Για ποιο θέμα; Για να απαντήσετε, κύριε Υπουργέ;</w:t>
      </w:r>
    </w:p>
    <w:p w14:paraId="1AB70D60"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Για να αποκατασταθεί κάτι που ειπώθηκε...</w:t>
      </w:r>
    </w:p>
    <w:p w14:paraId="1AB70D61"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Να απαντήσετε θέλετε. Μην αλλοιώνετε την πραγμα</w:t>
      </w:r>
      <w:r>
        <w:rPr>
          <w:rFonts w:eastAsia="Times New Roman"/>
          <w:szCs w:val="24"/>
        </w:rPr>
        <w:t>τικότητα.</w:t>
      </w:r>
    </w:p>
    <w:p w14:paraId="1AB70D62" w14:textId="77777777" w:rsidR="002A5811" w:rsidRDefault="009E222F">
      <w:pPr>
        <w:spacing w:line="600" w:lineRule="auto"/>
        <w:ind w:firstLine="720"/>
        <w:contextualSpacing/>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Είναι κάτι επί προσωπικού;</w:t>
      </w:r>
    </w:p>
    <w:p w14:paraId="1AB70D63"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Θέλετε τη δευτερολογία, την οποία δώσατε στους αναπληρωτές.</w:t>
      </w:r>
    </w:p>
    <w:p w14:paraId="1AB70D64" w14:textId="77777777" w:rsidR="002A5811" w:rsidRDefault="009E222F">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Δεν χρειάζεται τόσος φανατισμός.</w:t>
      </w:r>
    </w:p>
    <w:p w14:paraId="1AB70D65"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Ορίστε, κύριε </w:t>
      </w:r>
      <w:r>
        <w:rPr>
          <w:rFonts w:eastAsia="Times New Roman"/>
          <w:szCs w:val="24"/>
        </w:rPr>
        <w:t>Υπουργέ, έχετε τον λόγο.</w:t>
      </w:r>
    </w:p>
    <w:p w14:paraId="1AB70D66"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Είπε ο κ. Κεφαλογιάννης ότι με έψεξε όταν ήταν εδώ ο Επίτροπος ο κ. </w:t>
      </w:r>
      <w:proofErr w:type="spellStart"/>
      <w:r>
        <w:rPr>
          <w:rFonts w:eastAsia="Times New Roman"/>
          <w:szCs w:val="24"/>
        </w:rPr>
        <w:t>Χόγκαν</w:t>
      </w:r>
      <w:proofErr w:type="spellEnd"/>
      <w:r>
        <w:rPr>
          <w:rFonts w:eastAsia="Times New Roman"/>
          <w:szCs w:val="24"/>
        </w:rPr>
        <w:t xml:space="preserve">. Ουδέν </w:t>
      </w:r>
      <w:proofErr w:type="spellStart"/>
      <w:r>
        <w:rPr>
          <w:rFonts w:eastAsia="Times New Roman"/>
          <w:szCs w:val="24"/>
        </w:rPr>
        <w:t>αναληθέστερο</w:t>
      </w:r>
      <w:proofErr w:type="spellEnd"/>
      <w:r>
        <w:rPr>
          <w:rFonts w:eastAsia="Times New Roman"/>
          <w:szCs w:val="24"/>
        </w:rPr>
        <w:t xml:space="preserve">. Ανατρέξτε στην ομιλία του στο </w:t>
      </w:r>
      <w:r>
        <w:rPr>
          <w:rFonts w:eastAsia="Times New Roman"/>
          <w:szCs w:val="24"/>
        </w:rPr>
        <w:t>σ</w:t>
      </w:r>
      <w:r>
        <w:rPr>
          <w:rFonts w:eastAsia="Times New Roman"/>
          <w:szCs w:val="24"/>
        </w:rPr>
        <w:t xml:space="preserve">υνέδριο του </w:t>
      </w:r>
      <w:r>
        <w:rPr>
          <w:rFonts w:eastAsia="Times New Roman"/>
          <w:szCs w:val="24"/>
          <w:lang w:val="en-US"/>
        </w:rPr>
        <w:t>Economist</w:t>
      </w:r>
      <w:r>
        <w:rPr>
          <w:rFonts w:eastAsia="Times New Roman"/>
          <w:szCs w:val="24"/>
        </w:rPr>
        <w:t xml:space="preserve"> στη Θεσσαλονίκη ό</w:t>
      </w:r>
      <w:r>
        <w:rPr>
          <w:rFonts w:eastAsia="Times New Roman"/>
          <w:szCs w:val="24"/>
        </w:rPr>
        <w:t>που θα διαπιστώσετε ότι είπε: «Δεν είχαμε μέχρι σήμερα με όλες τις προηγούμενες κυβερνήσεις τη συνεργασία την καλή</w:t>
      </w:r>
      <w:r>
        <w:rPr>
          <w:rFonts w:eastAsia="Times New Roman"/>
          <w:szCs w:val="24"/>
        </w:rPr>
        <w:t>,</w:t>
      </w:r>
      <w:r>
        <w:rPr>
          <w:rFonts w:eastAsia="Times New Roman"/>
          <w:szCs w:val="24"/>
        </w:rPr>
        <w:t xml:space="preserve"> που έχουμε με τη σημερινή και ιδιαίτερα βεβαίως...»</w:t>
      </w:r>
    </w:p>
    <w:p w14:paraId="1AB70D67"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 xml:space="preserve">Είναι γνωστό ότι είστε τα καλά παιδιά των δανειστών. </w:t>
      </w:r>
    </w:p>
    <w:p w14:paraId="1AB70D68" w14:textId="77777777" w:rsidR="002A5811" w:rsidRDefault="009E222F">
      <w:pPr>
        <w:spacing w:line="600" w:lineRule="auto"/>
        <w:ind w:firstLine="720"/>
        <w:contextualSpacing/>
        <w:jc w:val="both"/>
        <w:rPr>
          <w:rFonts w:eastAsia="Times New Roman"/>
          <w:szCs w:val="24"/>
        </w:rPr>
      </w:pPr>
      <w:r>
        <w:rPr>
          <w:rFonts w:eastAsia="Times New Roman"/>
          <w:b/>
          <w:szCs w:val="24"/>
        </w:rPr>
        <w:t>ΕΥΑΓΓΕΛΟΣ ΑΠΟΣΤ</w:t>
      </w:r>
      <w:r>
        <w:rPr>
          <w:rFonts w:eastAsia="Times New Roman"/>
          <w:b/>
          <w:szCs w:val="24"/>
        </w:rPr>
        <w:t xml:space="preserve">ΟΛΟΥ (Υπουργός Αγροτικής Ανάπτυξης και Τροφίμων): </w:t>
      </w:r>
      <w:r>
        <w:rPr>
          <w:rFonts w:eastAsia="Times New Roman"/>
          <w:szCs w:val="24"/>
        </w:rPr>
        <w:t>Άρα, λοιπόν ...</w:t>
      </w:r>
    </w:p>
    <w:p w14:paraId="1AB70D69"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Είναι γνωστό ότι υπογράψατε τα πάντα.</w:t>
      </w:r>
    </w:p>
    <w:p w14:paraId="1AB70D6A"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Αγαπητοί συνάδελφοι, βλέπετε λοιπόν τη λειτουργία σας.</w:t>
      </w:r>
      <w:r>
        <w:rPr>
          <w:rFonts w:eastAsia="Times New Roman"/>
          <w:b/>
          <w:szCs w:val="24"/>
        </w:rPr>
        <w:t xml:space="preserve"> </w:t>
      </w:r>
      <w:r>
        <w:rPr>
          <w:rFonts w:eastAsia="Times New Roman"/>
          <w:szCs w:val="24"/>
        </w:rPr>
        <w:t>Επίτηδες το ε</w:t>
      </w:r>
      <w:r>
        <w:rPr>
          <w:rFonts w:eastAsia="Times New Roman"/>
          <w:szCs w:val="24"/>
        </w:rPr>
        <w:t>ίπα, διότι από τη μια μεριά είμαστε αυτοί</w:t>
      </w:r>
      <w:r>
        <w:rPr>
          <w:rFonts w:eastAsia="Times New Roman"/>
          <w:szCs w:val="24"/>
        </w:rPr>
        <w:t>,</w:t>
      </w:r>
      <w:r>
        <w:rPr>
          <w:rFonts w:eastAsia="Times New Roman"/>
          <w:szCs w:val="24"/>
        </w:rPr>
        <w:t xml:space="preserve"> που καλώς συνεργαζόμαστε με τους δανειστές, από την </w:t>
      </w:r>
      <w:r>
        <w:rPr>
          <w:rFonts w:eastAsia="Times New Roman"/>
          <w:szCs w:val="24"/>
        </w:rPr>
        <w:lastRenderedPageBreak/>
        <w:t>άλλη μας κατηγορούν οι δανειστές ότι ερχόμαστε σε αντιπαλότητες μαζί τους, ότι έχουμε μια σχέση αντιπαράθεσης. Και αυτό κάνουμε πραγματικά.</w:t>
      </w:r>
    </w:p>
    <w:p w14:paraId="1AB70D6B"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Δεν έχετε καταλάβει, </w:t>
      </w:r>
      <w:r>
        <w:rPr>
          <w:rFonts w:eastAsia="Times New Roman"/>
          <w:szCs w:val="24"/>
        </w:rPr>
        <w:t>όμως, ένα πράγμα. Δεν έχετε καταλάβει ότι συνεργασία σημαίνει και στοιχειοθέτηση και ταυτόχρονα υπηρέτηση του βασικού στόχου. Όλα αυτά, λοιπόν, που βάζουμε και βάζουμε διαρκώς έχουν ένα στόχο, δηλαδή</w:t>
      </w:r>
      <w:r>
        <w:rPr>
          <w:rFonts w:eastAsia="Times New Roman"/>
          <w:szCs w:val="24"/>
        </w:rPr>
        <w:t>,</w:t>
      </w:r>
      <w:r>
        <w:rPr>
          <w:rFonts w:eastAsia="Times New Roman"/>
          <w:szCs w:val="24"/>
        </w:rPr>
        <w:t xml:space="preserve"> πώς θα υπηρετήσουμε καλύτερα τον αγροτικό χώρο, πόσο μά</w:t>
      </w:r>
      <w:r>
        <w:rPr>
          <w:rFonts w:eastAsia="Times New Roman"/>
          <w:szCs w:val="24"/>
        </w:rPr>
        <w:t xml:space="preserve">λλον μέσα σε μια Κοινή Αγροτική Πολιτική. </w:t>
      </w:r>
    </w:p>
    <w:p w14:paraId="1AB70D6C" w14:textId="77777777" w:rsidR="002A5811" w:rsidRDefault="009E222F">
      <w:pPr>
        <w:spacing w:line="600" w:lineRule="auto"/>
        <w:ind w:firstLine="720"/>
        <w:contextualSpacing/>
        <w:jc w:val="both"/>
        <w:rPr>
          <w:rFonts w:eastAsia="Times New Roman"/>
          <w:b/>
          <w:szCs w:val="24"/>
        </w:rPr>
      </w:pPr>
      <w:r>
        <w:rPr>
          <w:rFonts w:eastAsia="Times New Roman"/>
          <w:szCs w:val="24"/>
        </w:rPr>
        <w:t>Νομίζω ότι και εσείς ξέρετε ποια είναι η βασική μας κατεύθυνση. Η βασική μας κατεύθυνση είναι να απορροφούμε τους πόρους όσο το δυνατόν πιο έγκαιρα και ταυτόχρονα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χωρίς τα πρόστιμα και τους καταλογισμούς. Γιατί, λοιπόν, δεν αναλαμβάνετε την ευθύνη ότι ο αγροτικός χώρος έχει 3 δισεκατομμύρια εκκρεμότητες για τις οποίες δίνουμε μεγάλες μάχες για να μπορέσουμε να τις απαλείψουμε; Αυτό το έχετε ξεχάσει όλοι.</w:t>
      </w:r>
    </w:p>
    <w:p w14:paraId="1AB70D6D" w14:textId="77777777" w:rsidR="002A5811" w:rsidRDefault="009E222F">
      <w:pPr>
        <w:spacing w:line="600" w:lineRule="auto"/>
        <w:ind w:firstLine="720"/>
        <w:contextualSpacing/>
        <w:jc w:val="both"/>
        <w:rPr>
          <w:rFonts w:eastAsia="Times New Roman"/>
          <w:szCs w:val="24"/>
        </w:rPr>
      </w:pPr>
      <w:r>
        <w:rPr>
          <w:rFonts w:eastAsia="Times New Roman"/>
          <w:b/>
          <w:szCs w:val="24"/>
        </w:rPr>
        <w:t>ΠΡΟΕΔΡΕΥΟΥ</w:t>
      </w:r>
      <w:r>
        <w:rPr>
          <w:rFonts w:eastAsia="Times New Roman"/>
          <w:b/>
          <w:szCs w:val="24"/>
        </w:rPr>
        <w:t xml:space="preserve">ΣΑ (Αναστασία Χριστοδουλοπούλου): </w:t>
      </w:r>
      <w:r>
        <w:rPr>
          <w:rFonts w:eastAsia="Times New Roman"/>
          <w:szCs w:val="24"/>
        </w:rPr>
        <w:t>Ευχαριστούμε, κύριε Αποστόλου.</w:t>
      </w:r>
    </w:p>
    <w:p w14:paraId="1AB70D6E" w14:textId="77777777" w:rsidR="002A5811" w:rsidRDefault="009E222F">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Ο Κοινοβουλευτικός Εκπρόσωπος του ΣΥΡΙΖΑ κ. Νικόλαος </w:t>
      </w:r>
      <w:proofErr w:type="spellStart"/>
      <w:r>
        <w:rPr>
          <w:rFonts w:eastAsia="Times New Roman"/>
          <w:bCs/>
          <w:szCs w:val="24"/>
        </w:rPr>
        <w:t>Ξυδάκης</w:t>
      </w:r>
      <w:proofErr w:type="spellEnd"/>
      <w:r>
        <w:rPr>
          <w:rFonts w:eastAsia="Times New Roman"/>
          <w:bCs/>
          <w:szCs w:val="24"/>
        </w:rPr>
        <w:t xml:space="preserve"> ζητεί χορήγηση άδειας απουσίας του στο εξωτερικό </w:t>
      </w:r>
      <w:r>
        <w:rPr>
          <w:rFonts w:eastAsia="Times New Roman"/>
          <w:bCs/>
          <w:szCs w:val="24"/>
        </w:rPr>
        <w:lastRenderedPageBreak/>
        <w:t>από 12 Μαΐου έως 14 Μαΐου</w:t>
      </w:r>
      <w:r>
        <w:rPr>
          <w:rFonts w:eastAsia="Times New Roman"/>
          <w:bCs/>
          <w:szCs w:val="24"/>
        </w:rPr>
        <w:t xml:space="preserve"> 2017</w:t>
      </w:r>
      <w:r>
        <w:rPr>
          <w:rFonts w:eastAsia="Times New Roman"/>
          <w:bCs/>
          <w:szCs w:val="24"/>
        </w:rPr>
        <w:t>, προκειμένου να συμμετάσχει σε συνέδριο στο Βερολί</w:t>
      </w:r>
      <w:r>
        <w:rPr>
          <w:rFonts w:eastAsia="Times New Roman"/>
          <w:bCs/>
          <w:szCs w:val="24"/>
        </w:rPr>
        <w:t>νο.</w:t>
      </w:r>
      <w:r>
        <w:rPr>
          <w:rFonts w:eastAsia="Times New Roman"/>
          <w:bCs/>
          <w:szCs w:val="24"/>
        </w:rPr>
        <w:t xml:space="preserve"> </w:t>
      </w:r>
      <w:r>
        <w:rPr>
          <w:rFonts w:eastAsia="Times New Roman"/>
          <w:bCs/>
          <w:szCs w:val="24"/>
        </w:rPr>
        <w:t>Η Βουλή εγκρίνει;</w:t>
      </w:r>
    </w:p>
    <w:p w14:paraId="1AB70D6F" w14:textId="77777777" w:rsidR="002A5811" w:rsidRDefault="009E222F">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ΟΛΟΙ </w:t>
      </w:r>
      <w:r>
        <w:rPr>
          <w:rFonts w:eastAsia="Times New Roman"/>
          <w:b/>
          <w:bCs/>
          <w:szCs w:val="24"/>
        </w:rPr>
        <w:t>ΟΙ</w:t>
      </w:r>
      <w:r>
        <w:rPr>
          <w:rFonts w:eastAsia="Times New Roman"/>
          <w:b/>
          <w:bCs/>
          <w:szCs w:val="24"/>
        </w:rPr>
        <w:t xml:space="preserve"> ΒΟΥΛΕΥΤΕΣ: </w:t>
      </w:r>
      <w:r>
        <w:rPr>
          <w:rFonts w:eastAsia="Times New Roman"/>
          <w:bCs/>
          <w:szCs w:val="24"/>
        </w:rPr>
        <w:t xml:space="preserve"> Μάλιστα, μάλιστα.</w:t>
      </w:r>
    </w:p>
    <w:p w14:paraId="1AB70D70" w14:textId="77777777" w:rsidR="002A5811" w:rsidRDefault="009E222F">
      <w:pPr>
        <w:spacing w:line="600" w:lineRule="auto"/>
        <w:ind w:firstLine="720"/>
        <w:contextualSpacing/>
        <w:jc w:val="both"/>
        <w:rPr>
          <w:rFonts w:eastAsia="Times New Roman"/>
          <w:bCs/>
          <w:szCs w:val="24"/>
        </w:rPr>
      </w:pPr>
      <w:r>
        <w:rPr>
          <w:rFonts w:eastAsia="Times New Roman"/>
          <w:b/>
          <w:szCs w:val="24"/>
        </w:rPr>
        <w:t xml:space="preserve">ΠΡΟΕΔΡΕΥΟΥΣΑ (Αναστασία Χριστοδουλοπούλου): </w:t>
      </w:r>
      <w:r w:rsidRPr="00C538B9">
        <w:rPr>
          <w:rFonts w:eastAsia="Times New Roman"/>
          <w:szCs w:val="24"/>
        </w:rPr>
        <w:t>Συνεπώς</w:t>
      </w:r>
      <w:r>
        <w:rPr>
          <w:rFonts w:eastAsia="Times New Roman"/>
          <w:b/>
          <w:szCs w:val="24"/>
        </w:rPr>
        <w:t xml:space="preserve"> </w:t>
      </w:r>
      <w:r>
        <w:rPr>
          <w:rFonts w:eastAsia="Times New Roman"/>
          <w:bCs/>
          <w:szCs w:val="24"/>
        </w:rPr>
        <w:t>η</w:t>
      </w:r>
      <w:r>
        <w:rPr>
          <w:rFonts w:eastAsia="Times New Roman"/>
          <w:bCs/>
          <w:szCs w:val="24"/>
        </w:rPr>
        <w:t xml:space="preserve"> Βουλή ενέκρινε τη ζητηθείσα άδεια.</w:t>
      </w:r>
    </w:p>
    <w:p w14:paraId="1AB70D71" w14:textId="77777777" w:rsidR="002A5811" w:rsidRDefault="009E222F">
      <w:pPr>
        <w:spacing w:line="600" w:lineRule="auto"/>
        <w:ind w:firstLine="720"/>
        <w:contextualSpacing/>
        <w:jc w:val="both"/>
        <w:rPr>
          <w:rFonts w:eastAsia="Times New Roman"/>
          <w:bCs/>
          <w:szCs w:val="24"/>
        </w:rPr>
      </w:pPr>
      <w:r>
        <w:rPr>
          <w:rFonts w:eastAsia="Times New Roman"/>
          <w:bCs/>
          <w:szCs w:val="24"/>
        </w:rPr>
        <w:t>Τον λόγο έχει ο Κοινοβουλευτικός Εκπρόσωπος του ΣΥΡΙΖΑ για έξι λεπτά. Όλοι οι υπόλοιποι θα έχουν έξι λεπτά.</w:t>
      </w:r>
    </w:p>
    <w:p w14:paraId="1AB70D72"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ΙΩΑΝΝΗΣ ΚΑΡΑΓΙΑΝΝΗΣ: </w:t>
      </w:r>
      <w:r>
        <w:rPr>
          <w:rFonts w:eastAsia="Times New Roman"/>
          <w:szCs w:val="24"/>
        </w:rPr>
        <w:t>Ευχαριστώ, κυρία Πρόεδρε.</w:t>
      </w:r>
    </w:p>
    <w:p w14:paraId="1AB70D73"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από τα μέχρι τώρα </w:t>
      </w:r>
      <w:proofErr w:type="spellStart"/>
      <w:r>
        <w:rPr>
          <w:rFonts w:eastAsia="Times New Roman"/>
          <w:szCs w:val="24"/>
        </w:rPr>
        <w:t>λεχθέντα</w:t>
      </w:r>
      <w:proofErr w:type="spellEnd"/>
      <w:r>
        <w:rPr>
          <w:rFonts w:eastAsia="Times New Roman"/>
          <w:szCs w:val="24"/>
        </w:rPr>
        <w:t xml:space="preserve"> των συναδέλφων της Νέας Δημοκρατίας προκύπτουν οι παρακάτω διαπιστώσεις:</w:t>
      </w:r>
    </w:p>
    <w:p w14:paraId="1AB70D74" w14:textId="77777777" w:rsidR="002A5811" w:rsidRDefault="009E222F">
      <w:pPr>
        <w:spacing w:line="600" w:lineRule="auto"/>
        <w:ind w:firstLine="720"/>
        <w:contextualSpacing/>
        <w:jc w:val="both"/>
        <w:rPr>
          <w:rFonts w:eastAsia="Times New Roman"/>
          <w:szCs w:val="24"/>
        </w:rPr>
      </w:pPr>
      <w:r>
        <w:rPr>
          <w:rFonts w:eastAsia="Times New Roman"/>
          <w:szCs w:val="24"/>
        </w:rPr>
        <w:t>Πρώτον, έλλειψη στοιχειώδους συνεννόησης και συναίνεσης σε ένα τόσο μεγάλο εθν</w:t>
      </w:r>
      <w:r>
        <w:rPr>
          <w:rFonts w:eastAsia="Times New Roman"/>
          <w:szCs w:val="24"/>
        </w:rPr>
        <w:t>ικό ζήτημα, όπως είναι αυτό της ανασυγκρότησης του αγροτικού τομέα της χώρας μας.</w:t>
      </w:r>
    </w:p>
    <w:p w14:paraId="1AB70D75" w14:textId="77777777" w:rsidR="002A5811" w:rsidRDefault="009E222F">
      <w:pPr>
        <w:spacing w:line="600" w:lineRule="auto"/>
        <w:ind w:firstLine="720"/>
        <w:contextualSpacing/>
        <w:jc w:val="both"/>
        <w:rPr>
          <w:rFonts w:eastAsia="Times New Roman"/>
          <w:szCs w:val="24"/>
        </w:rPr>
      </w:pPr>
      <w:r>
        <w:rPr>
          <w:rFonts w:eastAsia="Times New Roman"/>
          <w:szCs w:val="24"/>
        </w:rPr>
        <w:t>Δεύτερον, έλλειψη αυτοκριτικής για πράξεις, λάθη και παραλείψεις</w:t>
      </w:r>
      <w:r>
        <w:rPr>
          <w:rFonts w:eastAsia="Times New Roman"/>
          <w:szCs w:val="24"/>
        </w:rPr>
        <w:t>,</w:t>
      </w:r>
      <w:r>
        <w:rPr>
          <w:rFonts w:eastAsia="Times New Roman"/>
          <w:szCs w:val="24"/>
        </w:rPr>
        <w:t xml:space="preserve"> που οδήγησαν στη διάλυση της πρωτογενούς παραγωγής και των μεγάλων συνεταιρισμών της χώρας, καθώς και των λα</w:t>
      </w:r>
      <w:r>
        <w:rPr>
          <w:rFonts w:eastAsia="Times New Roman"/>
          <w:szCs w:val="24"/>
        </w:rPr>
        <w:t>νθασμένων χειρισμών στην υπόθεση της φέτας το 2013.</w:t>
      </w:r>
    </w:p>
    <w:p w14:paraId="1AB70D76"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Τρίτον, έλλειψη εναλλακτικής πρότασης για την ανάπτυξη της γεωργίας και κτηνοτροφίας της χώρας μας, βασικών πυλώνων παραγωγικής ανασυγκρότησης και δημιουργίας εθνικού πλούτου.</w:t>
      </w:r>
    </w:p>
    <w:p w14:paraId="1AB70D77" w14:textId="77777777" w:rsidR="002A5811" w:rsidRDefault="009E222F">
      <w:pPr>
        <w:spacing w:line="600" w:lineRule="auto"/>
        <w:ind w:firstLine="720"/>
        <w:contextualSpacing/>
        <w:jc w:val="both"/>
        <w:rPr>
          <w:rFonts w:eastAsia="Times New Roman"/>
          <w:szCs w:val="24"/>
        </w:rPr>
      </w:pPr>
      <w:r>
        <w:rPr>
          <w:rFonts w:eastAsia="Times New Roman"/>
          <w:szCs w:val="24"/>
        </w:rPr>
        <w:t>Από τις διαπιστώσεις αυτές θ</w:t>
      </w:r>
      <w:r>
        <w:rPr>
          <w:rFonts w:eastAsia="Times New Roman"/>
          <w:szCs w:val="24"/>
        </w:rPr>
        <w:t>εωρώ σκόπιμο πως πρέπει να επαναληφθεί στην αρμόδια Επιτροπή Παραγωγής και Εμπορίου της Βουλής μια ειλικρινής συζήτηση με όρους εθνικής συνεννόησης τόσο για το μέλλον της πρωτογενούς παραγωγής όσο και για τα τραγικά και ανεπανόρθωτα λάθη του παρελθόντος, κ</w:t>
      </w:r>
      <w:r>
        <w:rPr>
          <w:rFonts w:eastAsia="Times New Roman"/>
          <w:szCs w:val="24"/>
        </w:rPr>
        <w:t>υρίως στο συνεταιριστικό χώρο.</w:t>
      </w:r>
    </w:p>
    <w:p w14:paraId="1AB70D78" w14:textId="77777777" w:rsidR="002A5811" w:rsidRDefault="009E222F">
      <w:pPr>
        <w:spacing w:line="600" w:lineRule="auto"/>
        <w:ind w:firstLine="720"/>
        <w:contextualSpacing/>
        <w:jc w:val="both"/>
        <w:rPr>
          <w:rFonts w:eastAsia="Times New Roman"/>
          <w:szCs w:val="24"/>
        </w:rPr>
      </w:pPr>
      <w:r>
        <w:rPr>
          <w:rFonts w:eastAsia="Times New Roman"/>
          <w:szCs w:val="24"/>
        </w:rPr>
        <w:t>Δεν είναι τυχαίο ότι σήμερα η χώρα μας είναι ελλειμματική στα κυριότερα αγροτικά προϊόντα. Εισάγουμε το 65% του αγελαδινού γάλακτος, το 90% του βόειου κρέατος, το 65% του χοιρινού και το 30% των πουλερικών. Οι εισαγωγές αυτές</w:t>
      </w:r>
      <w:r>
        <w:rPr>
          <w:rFonts w:eastAsia="Times New Roman"/>
          <w:szCs w:val="24"/>
        </w:rPr>
        <w:t xml:space="preserve"> ξεπερνούν τα 2,5 δισεκατομμύρια ευρώ τον χρόνο, με ό,τι αυτό συνεπάγεται στο εμπορικό ισοζύγιο της χώρας. </w:t>
      </w:r>
    </w:p>
    <w:p w14:paraId="1AB70D7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Δεν είναι, βεβαίως, της παρούσης η ανάλυση της πολύχρονης παθογένειας του αγροτικού ζητήματος στην Ελλάδα. Αυτό, όμως, που συνέβη στη χώρα μας τα τε</w:t>
      </w:r>
      <w:r>
        <w:rPr>
          <w:rFonts w:eastAsia="Times New Roman" w:cs="Times New Roman"/>
          <w:szCs w:val="24"/>
        </w:rPr>
        <w:t xml:space="preserve">λευταία τριάντα χρόνια δεν έχει προηγούμενο στην ευρωπαϊκή αγροτική οικονομία και την </w:t>
      </w:r>
      <w:r>
        <w:rPr>
          <w:rFonts w:eastAsia="Times New Roman" w:cs="Times New Roman"/>
          <w:szCs w:val="24"/>
        </w:rPr>
        <w:lastRenderedPageBreak/>
        <w:t xml:space="preserve">πρωτογενή παραγωγή: κατασπατάληση ευρωπαϊκών πόρων, αμαρτωλά δάνεια της ΑΤΕ, σκάνδαλα τύπου ΣΕΒΑΘ και ΕΑΣ Λάρισας, ξεπούλημα κορυφαίων συνεταιριστικών επιχειρήσεων, όπως </w:t>
      </w:r>
      <w:r>
        <w:rPr>
          <w:rFonts w:eastAsia="Times New Roman" w:cs="Times New Roman"/>
          <w:szCs w:val="24"/>
        </w:rPr>
        <w:t xml:space="preserve">η ΔΩΔΩΝΗ δημιουργία προβληματικών, λόγω πολιτικών παρεμβάσεων, συνεταιρισμών όπως η ΑΓΝΟ η ΣΕΚΑΠ,  ΣΕΠΕΚ και παλαιότερα η ΚΥΔΕΠ, η Ομοσπονδία ΕΛΑΙΟΥΡΓΙΚΗ, η ΜΕΛΙΣΣΟΚΟΜΙΚΗ κ.λπ.. </w:t>
      </w:r>
    </w:p>
    <w:p w14:paraId="1AB70D7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Δυστυχώς, δεν έχει τέλος ο μακρύς κατάλογος της ντροπής και των τριών χιλιάδω</w:t>
      </w:r>
      <w:r>
        <w:rPr>
          <w:rFonts w:eastAsia="Times New Roman" w:cs="Times New Roman"/>
          <w:szCs w:val="24"/>
        </w:rPr>
        <w:t xml:space="preserve">ν συνεταιρισμών σφραγίδων, που καταχράστηκαν δημόσιο χρήμα και αμαύρωσαν τον θεσμό της συνεταιριστικής ιδέας στη χώρα μας. Πάνω από 5 δισεκατομμύρια ευρώ υπολογίζεται η ζημιά που υπέστη το </w:t>
      </w:r>
      <w:r>
        <w:rPr>
          <w:rFonts w:eastAsia="Times New Roman" w:cs="Times New Roman"/>
          <w:szCs w:val="24"/>
        </w:rPr>
        <w:t>δ</w:t>
      </w:r>
      <w:r>
        <w:rPr>
          <w:rFonts w:eastAsia="Times New Roman" w:cs="Times New Roman"/>
          <w:szCs w:val="24"/>
        </w:rPr>
        <w:t>ημόσιο από τις παράνομες χορηγήσεις δανείων της ΑΤΕ το διάστημα 20</w:t>
      </w:r>
      <w:r>
        <w:rPr>
          <w:rFonts w:eastAsia="Times New Roman" w:cs="Times New Roman"/>
          <w:szCs w:val="24"/>
        </w:rPr>
        <w:t xml:space="preserve">00-2012, βάσει πορίσματος του Αρείου Πάγου που διερεύνησε περιπτώσεις όπως αυτή της ΣΕΒΑΘ. </w:t>
      </w:r>
    </w:p>
    <w:p w14:paraId="1AB70D7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 ζητούμενο, όμως, είναι τι κάνουμε από εδώ και πέρα. Η ανασυγκρότηση της πρωτογενούς παραγωγής, βασικού πυλώνα παραγωγικής ανασυγκρότησης της χώρας, δεν μπορεί να</w:t>
      </w:r>
      <w:r>
        <w:rPr>
          <w:rFonts w:eastAsia="Times New Roman" w:cs="Times New Roman"/>
          <w:szCs w:val="24"/>
        </w:rPr>
        <w:t xml:space="preserve"> γίνει με αναχρονιστικές αντιλήψεις εκτός ευρωπαϊκού πλαισίου και έλλειψη περιφερειακού σχεδιασμού, εθνική στρατηγική για τα εθνικά </w:t>
      </w:r>
      <w:r>
        <w:rPr>
          <w:rFonts w:eastAsia="Times New Roman" w:cs="Times New Roman"/>
          <w:szCs w:val="24"/>
        </w:rPr>
        <w:lastRenderedPageBreak/>
        <w:t xml:space="preserve">μας προϊόντα, σύγχρονους συνεταιρισμούς που θα λειτουργούν με </w:t>
      </w:r>
      <w:proofErr w:type="spellStart"/>
      <w:r>
        <w:rPr>
          <w:rFonts w:eastAsia="Times New Roman" w:cs="Times New Roman"/>
          <w:szCs w:val="24"/>
        </w:rPr>
        <w:t>ιδιωτικοοινομικά</w:t>
      </w:r>
      <w:proofErr w:type="spellEnd"/>
      <w:r>
        <w:rPr>
          <w:rFonts w:eastAsia="Times New Roman" w:cs="Times New Roman"/>
          <w:szCs w:val="24"/>
        </w:rPr>
        <w:t xml:space="preserve"> κριτήρια, καθώς και με πλήρη αντιστροφή της σ</w:t>
      </w:r>
      <w:r>
        <w:rPr>
          <w:rFonts w:eastAsia="Times New Roman" w:cs="Times New Roman"/>
          <w:szCs w:val="24"/>
        </w:rPr>
        <w:t xml:space="preserve">ημερινής σχέσης γεωργίας – κτηνοτροφίας, με έμφαση στην </w:t>
      </w:r>
      <w:proofErr w:type="spellStart"/>
      <w:r>
        <w:rPr>
          <w:rFonts w:eastAsia="Times New Roman" w:cs="Times New Roman"/>
          <w:szCs w:val="24"/>
        </w:rPr>
        <w:t>αιγοπροβατοτροφία</w:t>
      </w:r>
      <w:proofErr w:type="spellEnd"/>
      <w:r>
        <w:rPr>
          <w:rFonts w:eastAsia="Times New Roman" w:cs="Times New Roman"/>
          <w:szCs w:val="24"/>
        </w:rPr>
        <w:t xml:space="preserve"> και τα κτηνοτροφικά φυτά. </w:t>
      </w:r>
    </w:p>
    <w:p w14:paraId="1AB70D7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Η αλλαγή του παραγωγικού μοντέλου της χώρας με στόχο τη βελτίωση της επάρκειας και την παραγωγή επώνυμων ΠΟΠ, παραδοσιακών και προϊόντων γεωγραφικής ένδειξ</w:t>
      </w:r>
      <w:r>
        <w:rPr>
          <w:rFonts w:eastAsia="Times New Roman" w:cs="Times New Roman"/>
          <w:szCs w:val="24"/>
        </w:rPr>
        <w:t xml:space="preserve">ης προϊόντων υψηλής διατροφικής αξίας και ποιότητας είναι μονόδρομος. </w:t>
      </w:r>
    </w:p>
    <w:p w14:paraId="1AB70D7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Η δε σύνδεση της πρωτογενούς παραγωγής με το τουριστικό προϊόν, τον πολιτισμό και την εθνική γαστρονομία θα αναδείξει τα συγκριτικά μας πλεονεκτήματα σε εθνικό και περιφερειακό επίπεδο.</w:t>
      </w:r>
      <w:r>
        <w:rPr>
          <w:rFonts w:eastAsia="Times New Roman" w:cs="Times New Roman"/>
          <w:szCs w:val="24"/>
        </w:rPr>
        <w:t xml:space="preserve"> </w:t>
      </w:r>
    </w:p>
    <w:p w14:paraId="1AB70D7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Η αναφορά μου στη στήριξη και ανάπτυξη της προβατοτροφίας δεν γίνεται για λόγους ιστορικούς, αλλά γιατί το πρόβειο γάλα αποτελεί τη βάση της φέτας. Σήμερα η παγκόσμια ζήτηση ανέρχεται στους πεντακόσιους χιλιάδες τόνους. Η ελληνική παραγωγή πλησιάζει τους</w:t>
      </w:r>
      <w:r>
        <w:rPr>
          <w:rFonts w:eastAsia="Times New Roman" w:cs="Times New Roman"/>
          <w:szCs w:val="24"/>
        </w:rPr>
        <w:t xml:space="preserve"> ενενήντα δύο χιλιάδες, εκ των οποίων οι σαράντα τρεις περίπου εξάγονται. </w:t>
      </w:r>
    </w:p>
    <w:p w14:paraId="1AB70D7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Επιβάλλεται, ιδίως μετά τις τελευταίες εξελίξεις των συμφωνιών της Ευρωπαϊκής Ένωσης με τρίτες χώρες, η στήριξη και ανάπτυξη της προβατοτροφίας, καθώς και η χάραξη εθνικής στρατηγικ</w:t>
      </w:r>
      <w:r>
        <w:rPr>
          <w:rFonts w:eastAsia="Times New Roman" w:cs="Times New Roman"/>
          <w:szCs w:val="24"/>
        </w:rPr>
        <w:t xml:space="preserve">ής προστασίας της ΠΟΠ φέτας, που στηρίζει την αυθεντικότητα του προϊόντος και απαντά με τον καλύτερο τρόπο στον ανταγωνισμό των λευκών τυριών. </w:t>
      </w:r>
    </w:p>
    <w:p w14:paraId="1AB70D8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Παρόμοια στρατηγική απαιτείται και για το άλλο εθνικό μας προϊόν, το λάδι. Δυστυχώς, σήμερα πάνω από το 85% της </w:t>
      </w:r>
      <w:r>
        <w:rPr>
          <w:rFonts w:eastAsia="Times New Roman" w:cs="Times New Roman"/>
          <w:szCs w:val="24"/>
        </w:rPr>
        <w:t>ελληνικής παραγωγής πωλείται χύμα και μάλιστα στον ανταγωνισμό. Η πολυδιάσπαση της μικρής παραγωγής και η έλλειψη σύγχρονου εξαγωγικού μάρκετινγκ δεν μπορεί να στηρίξει την εξωστρέφεια και την είσοδο του προϊόντος στα μεγάλα σημεία λιανικής πώλησης. Απαιτο</w:t>
      </w:r>
      <w:r>
        <w:rPr>
          <w:rFonts w:eastAsia="Times New Roman" w:cs="Times New Roman"/>
          <w:szCs w:val="24"/>
        </w:rPr>
        <w:t xml:space="preserve">ύνται συμπράξεις, συνεργασίες και </w:t>
      </w:r>
      <w:r>
        <w:rPr>
          <w:rFonts w:eastAsia="Times New Roman" w:cs="Times New Roman"/>
          <w:szCs w:val="24"/>
          <w:lang w:val="en-US"/>
        </w:rPr>
        <w:t>clusters</w:t>
      </w:r>
      <w:r>
        <w:rPr>
          <w:rFonts w:eastAsia="Times New Roman" w:cs="Times New Roman"/>
          <w:szCs w:val="24"/>
        </w:rPr>
        <w:t xml:space="preserve"> για εξασφάλιση ποσοτήτων και προώθηση με τη στήριξη εθνικού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w:t>
      </w:r>
    </w:p>
    <w:p w14:paraId="1AB70D8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Σημαντικό ρόλο στην ανασυγκρότηση του αγροτικού τομέα και της ανάπτυξης πρέπει να παίξει ο περιφερειακός χωροταξικός σχεδιασμός, αρκεί να εκ</w:t>
      </w:r>
      <w:r>
        <w:rPr>
          <w:rFonts w:eastAsia="Times New Roman" w:cs="Times New Roman"/>
          <w:szCs w:val="24"/>
        </w:rPr>
        <w:t xml:space="preserve">πονηθούν σύγχρονα περιφερειακά προγράμματα με καινοτόμα και εξωστρεφή μοντέλα περιφερειακής ανάπτυξης, που έχουν δοκιμαστεί σε άλλες χώρες του ευρωπαϊκού </w:t>
      </w:r>
      <w:r>
        <w:rPr>
          <w:rFonts w:eastAsia="Times New Roman" w:cs="Times New Roman"/>
          <w:szCs w:val="24"/>
        </w:rPr>
        <w:lastRenderedPageBreak/>
        <w:t xml:space="preserve">Νότου. Αυτό, εξάλλου, κατέδειξε και η προχθεσινή συνάντηση του Πρωθυπουργού με τους δεκατρείς </w:t>
      </w:r>
      <w:r>
        <w:rPr>
          <w:rFonts w:eastAsia="Times New Roman" w:cs="Times New Roman"/>
          <w:szCs w:val="24"/>
        </w:rPr>
        <w:t>π</w:t>
      </w:r>
      <w:r>
        <w:rPr>
          <w:rFonts w:eastAsia="Times New Roman" w:cs="Times New Roman"/>
          <w:szCs w:val="24"/>
        </w:rPr>
        <w:t>εριφερε</w:t>
      </w:r>
      <w:r>
        <w:rPr>
          <w:rFonts w:eastAsia="Times New Roman" w:cs="Times New Roman"/>
          <w:szCs w:val="24"/>
        </w:rPr>
        <w:t xml:space="preserve">ιάρχες της χώρας, με αντικείμενο τον εθνικό διάλογο για την παραγωγική ανασυγκρότηση. </w:t>
      </w:r>
    </w:p>
    <w:p w14:paraId="1AB70D8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σε όλους γνωστό πως τα προβλήματα</w:t>
      </w:r>
      <w:r>
        <w:rPr>
          <w:rFonts w:eastAsia="Times New Roman" w:cs="Times New Roman"/>
          <w:szCs w:val="24"/>
        </w:rPr>
        <w:t>,</w:t>
      </w:r>
      <w:r>
        <w:rPr>
          <w:rFonts w:eastAsia="Times New Roman" w:cs="Times New Roman"/>
          <w:szCs w:val="24"/>
        </w:rPr>
        <w:t xml:space="preserve"> που αντιμετωπίζει σήμερα η ελληνική οικονομία έχουν ρίζες στις παθογένειες προηγούμενων δεκαετιών,</w:t>
      </w:r>
      <w:r>
        <w:rPr>
          <w:rFonts w:eastAsia="Times New Roman" w:cs="Times New Roman"/>
          <w:szCs w:val="24"/>
        </w:rPr>
        <w:t xml:space="preserve"> μία εκ των οποίων υπήρξε και το στρεβλό παραγωγικό μοντέλο του παρελθόντος. Η αντιμετώπιση αυτών των παθογενειών αποτελεί πράξη ευθύνης για όλους μας. </w:t>
      </w:r>
    </w:p>
    <w:p w14:paraId="1AB70D8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AB70D84"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θα ήθελα να αναγνώσω μία ανακοίνωση. </w:t>
      </w:r>
    </w:p>
    <w:p w14:paraId="1AB70D85"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w:t>
      </w:r>
      <w:r>
        <w:rPr>
          <w:rFonts w:eastAsia="Times New Roman" w:cs="Times New Roman"/>
          <w:szCs w:val="24"/>
        </w:rPr>
        <w:t xml:space="preserve">στο Σώμα πως </w:t>
      </w:r>
      <w:r>
        <w:rPr>
          <w:rFonts w:eastAsia="Times New Roman" w:cs="Times New Roman"/>
          <w:szCs w:val="24"/>
        </w:rPr>
        <w:t>κατόπιν του υπ’ αριθμόν πρωτοκόλλου 1829</w:t>
      </w:r>
      <w:r>
        <w:rPr>
          <w:rFonts w:eastAsia="Times New Roman" w:cs="Times New Roman"/>
          <w:szCs w:val="24"/>
        </w:rPr>
        <w:t>/</w:t>
      </w:r>
      <w:r>
        <w:rPr>
          <w:rFonts w:eastAsia="Times New Roman" w:cs="Times New Roman"/>
          <w:szCs w:val="24"/>
        </w:rPr>
        <w:t>27</w:t>
      </w:r>
      <w:r>
        <w:rPr>
          <w:rFonts w:eastAsia="Times New Roman" w:cs="Times New Roman"/>
          <w:szCs w:val="24"/>
        </w:rPr>
        <w:t>-</w:t>
      </w:r>
      <w:r>
        <w:rPr>
          <w:rFonts w:eastAsia="Times New Roman" w:cs="Times New Roman"/>
          <w:szCs w:val="24"/>
        </w:rPr>
        <w:t>04</w:t>
      </w:r>
      <w:r>
        <w:rPr>
          <w:rFonts w:eastAsia="Times New Roman" w:cs="Times New Roman"/>
          <w:szCs w:val="24"/>
        </w:rPr>
        <w:t>-</w:t>
      </w:r>
      <w:r>
        <w:rPr>
          <w:rFonts w:eastAsia="Times New Roman" w:cs="Times New Roman"/>
          <w:szCs w:val="24"/>
        </w:rPr>
        <w:t>2017 αιτήματος της Προέδρου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Φωτεινής Γεννηματά, προτάθηκε, σύμφωνα με το άρθρο 44, παράγραφος 1 του Κανονισμού της Βουλής, η σύσταση Διακομματικής Κοινοβουλευτικής Επιτροπής για το Δημογραφικό. </w:t>
      </w:r>
    </w:p>
    <w:p w14:paraId="1AB70D86"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Διάσκεψη των Προέδρων στη συνεδρίασ</w:t>
      </w:r>
      <w:r>
        <w:rPr>
          <w:rFonts w:eastAsia="Times New Roman" w:cs="Times New Roman"/>
          <w:szCs w:val="24"/>
        </w:rPr>
        <w:t>ή της στις</w:t>
      </w:r>
      <w:r>
        <w:rPr>
          <w:rFonts w:eastAsia="Times New Roman" w:cs="Times New Roman"/>
          <w:szCs w:val="24"/>
        </w:rPr>
        <w:t xml:space="preserve"> 4 </w:t>
      </w:r>
      <w:r>
        <w:rPr>
          <w:rFonts w:eastAsia="Times New Roman" w:cs="Times New Roman"/>
          <w:szCs w:val="24"/>
        </w:rPr>
        <w:t>Μαΐου</w:t>
      </w:r>
      <w:r>
        <w:rPr>
          <w:rFonts w:eastAsia="Times New Roman" w:cs="Times New Roman"/>
          <w:szCs w:val="24"/>
        </w:rPr>
        <w:t xml:space="preserve"> 2017 αποδέχτηκε ομόφωνα </w:t>
      </w:r>
      <w:r>
        <w:rPr>
          <w:rFonts w:eastAsia="Times New Roman" w:cs="Times New Roman"/>
          <w:szCs w:val="24"/>
        </w:rPr>
        <w:t xml:space="preserve">την πρόταση. </w:t>
      </w:r>
    </w:p>
    <w:p w14:paraId="1AB70D87"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λόγους αποτελεσματικής λειτουργίας της </w:t>
      </w:r>
      <w:r>
        <w:rPr>
          <w:rFonts w:eastAsia="Times New Roman" w:cs="Times New Roman"/>
          <w:szCs w:val="24"/>
        </w:rPr>
        <w:t>ε</w:t>
      </w:r>
      <w:r>
        <w:rPr>
          <w:rFonts w:eastAsia="Times New Roman" w:cs="Times New Roman"/>
          <w:szCs w:val="24"/>
        </w:rPr>
        <w:t>πιτροπής προτείνεται η σύστασή της να περιλαμβάνει είκοσι τρία μέλη, κατ’ αναλογία της δύναμης των κομμάτων και των Ανεξ</w:t>
      </w:r>
      <w:r>
        <w:rPr>
          <w:rFonts w:eastAsia="Times New Roman" w:cs="Times New Roman"/>
          <w:szCs w:val="24"/>
        </w:rPr>
        <w:t>ά</w:t>
      </w:r>
      <w:r>
        <w:rPr>
          <w:rFonts w:eastAsia="Times New Roman" w:cs="Times New Roman"/>
          <w:szCs w:val="24"/>
        </w:rPr>
        <w:t>ρτ</w:t>
      </w:r>
      <w:r>
        <w:rPr>
          <w:rFonts w:eastAsia="Times New Roman" w:cs="Times New Roman"/>
          <w:szCs w:val="24"/>
        </w:rPr>
        <w:t>η</w:t>
      </w:r>
      <w:r>
        <w:rPr>
          <w:rFonts w:eastAsia="Times New Roman" w:cs="Times New Roman"/>
          <w:szCs w:val="24"/>
        </w:rPr>
        <w:t>των</w:t>
      </w:r>
      <w:r>
        <w:rPr>
          <w:rFonts w:eastAsia="Times New Roman" w:cs="Times New Roman"/>
          <w:szCs w:val="24"/>
        </w:rPr>
        <w:t xml:space="preserve"> Βουλευτών</w:t>
      </w:r>
      <w:r>
        <w:rPr>
          <w:rFonts w:eastAsia="Times New Roman" w:cs="Times New Roman"/>
          <w:szCs w:val="24"/>
        </w:rPr>
        <w:t xml:space="preserve">. </w:t>
      </w:r>
    </w:p>
    <w:p w14:paraId="1AB70D88"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Προτείνεται, επίσης, προθεσμία υποβολής της εκθέσεως της </w:t>
      </w:r>
      <w:r>
        <w:rPr>
          <w:rFonts w:eastAsia="Times New Roman" w:cs="Times New Roman"/>
          <w:szCs w:val="24"/>
        </w:rPr>
        <w:t>ε</w:t>
      </w:r>
      <w:r>
        <w:rPr>
          <w:rFonts w:eastAsia="Times New Roman" w:cs="Times New Roman"/>
          <w:szCs w:val="24"/>
        </w:rPr>
        <w:t xml:space="preserve">πιτροπής μέχρι το τέλος της τρέχουσας </w:t>
      </w:r>
      <w:r>
        <w:rPr>
          <w:rFonts w:eastAsia="Times New Roman" w:cs="Times New Roman"/>
          <w:szCs w:val="24"/>
        </w:rPr>
        <w:t>σ</w:t>
      </w:r>
      <w:r>
        <w:rPr>
          <w:rFonts w:eastAsia="Times New Roman" w:cs="Times New Roman"/>
          <w:szCs w:val="24"/>
        </w:rPr>
        <w:t xml:space="preserve">υνόδου. </w:t>
      </w:r>
    </w:p>
    <w:p w14:paraId="1AB70D89"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Το Σώμα σ</w:t>
      </w:r>
      <w:r>
        <w:rPr>
          <w:rFonts w:eastAsia="Times New Roman" w:cs="Times New Roman"/>
          <w:szCs w:val="24"/>
        </w:rPr>
        <w:t xml:space="preserve">υμφωνεί; </w:t>
      </w:r>
    </w:p>
    <w:p w14:paraId="1AB70D8A"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1AB70D8B"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Σώμα </w:t>
      </w:r>
      <w:proofErr w:type="spellStart"/>
      <w:r>
        <w:rPr>
          <w:rFonts w:eastAsia="Times New Roman" w:cs="Times New Roman"/>
          <w:szCs w:val="24"/>
        </w:rPr>
        <w:t>συνεφώνησε</w:t>
      </w:r>
      <w:proofErr w:type="spellEnd"/>
      <w:r>
        <w:rPr>
          <w:rFonts w:eastAsia="Times New Roman" w:cs="Times New Roman"/>
          <w:szCs w:val="24"/>
        </w:rPr>
        <w:t xml:space="preserve"> ομόφωνα, αποφασίζοντας τη σύσταση της Διακομματικής Κοινοβουλευτικής Επιτροπής γ</w:t>
      </w:r>
      <w:r>
        <w:rPr>
          <w:rFonts w:eastAsia="Times New Roman" w:cs="Times New Roman"/>
          <w:szCs w:val="24"/>
        </w:rPr>
        <w:t xml:space="preserve">ια το Δημογραφικό, σύμφωνα με το άρθρο 44, παράγραφος 1 του Κανονισμού της Βουλής και με προθεσμία υποβολής της εκθέσεως μέχρι τις 31 Οκτωβρίου 2017. </w:t>
      </w:r>
    </w:p>
    <w:p w14:paraId="1AB70D8C"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Η σχετική πρόταση θα καταχωρηθεί στα Πρακτικά της σημερινής συνεδρίασης. </w:t>
      </w:r>
    </w:p>
    <w:p w14:paraId="1AB70D8D"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καταχωρίζεται </w:t>
      </w:r>
      <w:r>
        <w:rPr>
          <w:rFonts w:eastAsia="Times New Roman" w:cs="Times New Roman"/>
          <w:szCs w:val="24"/>
        </w:rPr>
        <w:t>στα Πρακτικά η προαναφερθείσα πρόταση, η οποία έχει ως εξής:</w:t>
      </w:r>
    </w:p>
    <w:p w14:paraId="1AB70D8E" w14:textId="77777777" w:rsidR="002A5811" w:rsidRDefault="009E222F">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ΑΛΛΑΓΗ ΣΕΛΙΔΑΣ</w:t>
      </w:r>
    </w:p>
    <w:p w14:paraId="1AB70D8F" w14:textId="77777777" w:rsidR="002A5811" w:rsidRDefault="009E222F">
      <w:pPr>
        <w:spacing w:after="0" w:line="600" w:lineRule="auto"/>
        <w:ind w:firstLine="720"/>
        <w:contextualSpacing/>
        <w:jc w:val="center"/>
        <w:rPr>
          <w:rFonts w:eastAsia="Times New Roman" w:cs="Times New Roman"/>
          <w:szCs w:val="24"/>
        </w:rPr>
      </w:pPr>
      <w:r>
        <w:rPr>
          <w:rFonts w:eastAsia="Times New Roman" w:cs="Times New Roman"/>
          <w:szCs w:val="24"/>
        </w:rPr>
        <w:t>(Να μπουν οι σελίδες 156</w:t>
      </w:r>
      <w:r>
        <w:rPr>
          <w:rFonts w:eastAsia="Times New Roman" w:cs="Times New Roman"/>
          <w:szCs w:val="24"/>
        </w:rPr>
        <w:t>-</w:t>
      </w:r>
      <w:r>
        <w:rPr>
          <w:rFonts w:eastAsia="Times New Roman" w:cs="Times New Roman"/>
          <w:szCs w:val="24"/>
        </w:rPr>
        <w:t>157)</w:t>
      </w:r>
    </w:p>
    <w:p w14:paraId="1AB70D90" w14:textId="77777777" w:rsidR="002A5811" w:rsidRDefault="009E222F">
      <w:pPr>
        <w:spacing w:after="0"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1AB70D91"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Τον λόγο έχει ο Κοινοβουλευτικός Εκπρόσωπος της Δημοκρατικής Συμπαράταξης κ. Θεοχαρόπουλος </w:t>
      </w:r>
      <w:r>
        <w:rPr>
          <w:rFonts w:eastAsia="Times New Roman" w:cs="Times New Roman"/>
          <w:szCs w:val="24"/>
        </w:rPr>
        <w:t xml:space="preserve">για έξι λεπτά. </w:t>
      </w:r>
    </w:p>
    <w:p w14:paraId="1AB70D92"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Ευχαριστώ, κυρία Πρόεδρε.</w:t>
      </w:r>
    </w:p>
    <w:p w14:paraId="1AB70D93"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Πράγματι, είναι μια πολύ σημαντική πρωτοβουλία την οποία έχουμε λάβει </w:t>
      </w:r>
      <w:r>
        <w:rPr>
          <w:rFonts w:eastAsia="Times New Roman" w:cs="Times New Roman"/>
          <w:szCs w:val="24"/>
        </w:rPr>
        <w:t xml:space="preserve">για σύσταση Διακομματικής Επιτροπής </w:t>
      </w:r>
      <w:r>
        <w:rPr>
          <w:rFonts w:eastAsia="Times New Roman" w:cs="Times New Roman"/>
          <w:szCs w:val="24"/>
        </w:rPr>
        <w:t xml:space="preserve">για το δημογραφικό και σχετίζεται, βέβαια, και με </w:t>
      </w:r>
      <w:r>
        <w:rPr>
          <w:rFonts w:eastAsia="Times New Roman" w:cs="Times New Roman"/>
          <w:szCs w:val="24"/>
        </w:rPr>
        <w:t xml:space="preserve">το σημερινό θέμα, </w:t>
      </w:r>
      <w:r>
        <w:rPr>
          <w:rFonts w:eastAsia="Times New Roman" w:cs="Times New Roman"/>
          <w:szCs w:val="24"/>
        </w:rPr>
        <w:t xml:space="preserve">τον αγροτικό τομέα και με την παραμονή του αγροτικού πληθυσμού στις αγροτικές εργασίες και με το πώς επιτέλους θα μπορέσουμε να βάλουμε άλλο πλάνο ανάπτυξης για τη χώρα. Είναι πολύ θετικό ότι </w:t>
      </w:r>
      <w:r>
        <w:rPr>
          <w:rFonts w:eastAsia="Times New Roman" w:cs="Times New Roman"/>
          <w:szCs w:val="24"/>
        </w:rPr>
        <w:t xml:space="preserve">έγινε δεκτή η πρότασή μας και </w:t>
      </w:r>
      <w:r>
        <w:rPr>
          <w:rFonts w:eastAsia="Times New Roman" w:cs="Times New Roman"/>
          <w:szCs w:val="24"/>
        </w:rPr>
        <w:t>θα ξεκινήσει αυτή η συζήτηση στη Δ</w:t>
      </w:r>
      <w:r>
        <w:rPr>
          <w:rFonts w:eastAsia="Times New Roman" w:cs="Times New Roman"/>
          <w:szCs w:val="24"/>
        </w:rPr>
        <w:t xml:space="preserve">ιακομματική Επιτροπή.  </w:t>
      </w:r>
    </w:p>
    <w:p w14:paraId="1AB70D94"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Η Κοινοβουλευτική Ομάδα του ΣΥΡΙΖΑ αυτή τη στιγμή συνεδριάζει για άλλη μια φορά. Εδώ και πόσους μήνες διαπραγμα</w:t>
      </w:r>
      <w:r>
        <w:rPr>
          <w:rFonts w:eastAsia="Times New Roman" w:cs="Times New Roman"/>
          <w:szCs w:val="24"/>
        </w:rPr>
        <w:lastRenderedPageBreak/>
        <w:t>τεύεται ο ΣΥΡΙΖΑ με τον ΣΥΡΙΖΑ την αξιολόγηση και τη διαπραγμάτευση και το μνημόνιο. Και πραγματικά, απορούμε. Αν ήταν να</w:t>
      </w:r>
      <w:r>
        <w:rPr>
          <w:rFonts w:eastAsia="Times New Roman" w:cs="Times New Roman"/>
          <w:szCs w:val="24"/>
        </w:rPr>
        <w:t xml:space="preserve"> μας φέρει τέτοιο μνημόνιο, για ποιο λόγο καθυστερούσε; </w:t>
      </w:r>
    </w:p>
    <w:p w14:paraId="1AB70D95"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αδιανόητα τα μέτρα τα οποία έχουν συμφωνηθεί. Σας άκουσα πριν από λίγο να λέτε ότι μέσα σε ενάμιση χρόνο η Ελλάδα θα βγει από τα μνημόνια. </w:t>
      </w:r>
      <w:r>
        <w:rPr>
          <w:rFonts w:eastAsia="Times New Roman" w:cs="Times New Roman"/>
          <w:szCs w:val="24"/>
        </w:rPr>
        <w:t>«</w:t>
      </w:r>
      <w:r>
        <w:rPr>
          <w:rFonts w:eastAsia="Times New Roman" w:cs="Times New Roman"/>
          <w:szCs w:val="24"/>
        </w:rPr>
        <w:t>Έτσι είναι, αν έτσι νομίζετε</w:t>
      </w:r>
      <w:r>
        <w:rPr>
          <w:rFonts w:eastAsia="Times New Roman" w:cs="Times New Roman"/>
          <w:szCs w:val="24"/>
        </w:rPr>
        <w:t>»</w:t>
      </w:r>
      <w:r>
        <w:rPr>
          <w:rFonts w:eastAsia="Times New Roman" w:cs="Times New Roman"/>
          <w:szCs w:val="24"/>
        </w:rPr>
        <w:t xml:space="preserve"> με αυτά</w:t>
      </w:r>
      <w:r>
        <w:rPr>
          <w:rFonts w:eastAsia="Times New Roman" w:cs="Times New Roman"/>
          <w:szCs w:val="24"/>
        </w:rPr>
        <w:t>,</w:t>
      </w:r>
      <w:r>
        <w:rPr>
          <w:rFonts w:eastAsia="Times New Roman" w:cs="Times New Roman"/>
          <w:szCs w:val="24"/>
        </w:rPr>
        <w:t xml:space="preserve"> που έχετε υπογ</w:t>
      </w:r>
      <w:r>
        <w:rPr>
          <w:rFonts w:eastAsia="Times New Roman" w:cs="Times New Roman"/>
          <w:szCs w:val="24"/>
        </w:rPr>
        <w:t xml:space="preserve">ράψει. Δεν μπορώ να σας πω τίποτα άλλο. </w:t>
      </w:r>
    </w:p>
    <w:p w14:paraId="1AB70D96"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Υπογράψατε μείωση συντάξεων και μείωση αφορολόγητου και πάρα πολλά άλλα στοιχεία για μετά το 2019, μετά από αυτό τον ενάμιση χρόνο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τα έχετε υπογράψει, και έρχεται στην Ολομέλεια η Κυβέρνησή σας και λέει ότι</w:t>
      </w:r>
      <w:r>
        <w:rPr>
          <w:rFonts w:eastAsia="Times New Roman" w:cs="Times New Roman"/>
          <w:szCs w:val="24"/>
        </w:rPr>
        <w:t xml:space="preserve"> μετά από ενάμιση χρόνο θα έχουμε βγάλει με αυτή τη συμφωνία τη χώρα από τα μνημόνια</w:t>
      </w:r>
      <w:r>
        <w:rPr>
          <w:rFonts w:eastAsia="Times New Roman" w:cs="Times New Roman"/>
          <w:szCs w:val="24"/>
        </w:rPr>
        <w:t>!</w:t>
      </w:r>
      <w:r>
        <w:rPr>
          <w:rFonts w:eastAsia="Times New Roman" w:cs="Times New Roman"/>
          <w:szCs w:val="24"/>
        </w:rPr>
        <w:t xml:space="preserve"> </w:t>
      </w:r>
    </w:p>
    <w:p w14:paraId="1AB70D97"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Τη βάζετε πιο βαθιά στα μνημόνια. Τη βάζετε πιο βαθιά στην κρίση. Αυτή είναι η πραγματικότητα. </w:t>
      </w:r>
    </w:p>
    <w:p w14:paraId="1AB70D98"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λίγη σοβαρότητα σε αυτά που λέμε! Δεν είναι δυνατόν ν</w:t>
      </w:r>
      <w:r>
        <w:rPr>
          <w:rFonts w:eastAsia="Times New Roman" w:cs="Times New Roman"/>
          <w:szCs w:val="24"/>
        </w:rPr>
        <w:t>α συνεχίζεται και σήμερα το παραμύθι του ουδέτερου δημοσιονομικού αποτελέσματος, όταν προχωρείτε αυτή τη στιγμή σε τέτοια μέτρα, όταν ο Υπουργός Οικονομικών αυτής της Κυβέρνησης είχε πει ότι σήμερα θα είχε παραιτηθεί, αν έπεφτε το αφορολόγητο σε αυτό το πο</w:t>
      </w:r>
      <w:r>
        <w:rPr>
          <w:rFonts w:eastAsia="Times New Roman" w:cs="Times New Roman"/>
          <w:szCs w:val="24"/>
        </w:rPr>
        <w:t xml:space="preserve">σό. Και ακόμη δεν έχει παραιτηθεί. </w:t>
      </w:r>
    </w:p>
    <w:p w14:paraId="1AB70D99"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Κυβέρνησή σας συνεχίζει να νομίζει ότι μπορεί να πείσει τον ελληνικό λαό με ψέματα. Αν νομίζετε ότι οι πολίτες αυτή τη στιγμή είναι πελάτες, αν έχετε αυτή την αντίληψη για τους πολίτες της χώρας, κάνετε ένα μεγάλο λάθο</w:t>
      </w:r>
      <w:r>
        <w:rPr>
          <w:rFonts w:eastAsia="Times New Roman" w:cs="Times New Roman"/>
          <w:szCs w:val="24"/>
        </w:rPr>
        <w:t xml:space="preserve">ς. </w:t>
      </w:r>
    </w:p>
    <w:p w14:paraId="1AB70D9A"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όλα αυτά για το μνημόνιο και για τη συμφωνία έχουν άμεση επίπτωση και στον αγροτικό τομέα. </w:t>
      </w:r>
    </w:p>
    <w:p w14:paraId="1AB70D9B"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άκουσα να λέτε ότι ουσιαστικά για όλα φταίει η Αντιπολίτευση δύο χρόνια πριν έρθετε εσείς. Αντιπολιτεύεστε την Αντιπολίτευση ακόμα και σήμερα, ενώ </w:t>
      </w:r>
      <w:r>
        <w:rPr>
          <w:rFonts w:eastAsia="Times New Roman" w:cs="Times New Roman"/>
          <w:szCs w:val="24"/>
        </w:rPr>
        <w:t xml:space="preserve">εδώ είστε στα έδρανα της Κυβέρνησης και πρέπει να απαντάτε για ποιους λόγους δεν προχωρούν ορισμένα πράγματα. Αυτός είναι ο ρόλος σας και σε αυτό τον ρόλο δεν ανταποκρίνεται η Κυβέρνησή σας. </w:t>
      </w:r>
    </w:p>
    <w:p w14:paraId="1AB70D9C"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t>Προχωρήσατε όλο αυτό το χρονικό διάστημα σε απαράδεκτα μέτρα. Στ</w:t>
      </w:r>
      <w:r>
        <w:rPr>
          <w:rFonts w:eastAsia="Times New Roman" w:cs="Times New Roman"/>
          <w:szCs w:val="24"/>
        </w:rPr>
        <w:t>η φορολόγηση του αγροτικού εισοδήματος σε ποσοστά που δεν ισχύουν σε κα</w:t>
      </w:r>
      <w:r>
        <w:rPr>
          <w:rFonts w:eastAsia="Times New Roman" w:cs="Times New Roman"/>
          <w:szCs w:val="24"/>
        </w:rPr>
        <w:t>μ</w:t>
      </w:r>
      <w:r>
        <w:rPr>
          <w:rFonts w:eastAsia="Times New Roman" w:cs="Times New Roman"/>
          <w:szCs w:val="24"/>
        </w:rPr>
        <w:t>μία άλλη χώρα. Στην προκαταβολή φόρου στο 100%. Στον ΦΠΑ στα γεωργικά εφόδια, που λέγατε ότι θα τον μειώσετε από το 13%, γιατί και εκείνο ήταν πολύ υψηλό -το υψηλότερο στην Ευρωζώνη- κ</w:t>
      </w:r>
      <w:r>
        <w:rPr>
          <w:rFonts w:eastAsia="Times New Roman" w:cs="Times New Roman"/>
          <w:szCs w:val="24"/>
        </w:rPr>
        <w:t xml:space="preserve">αι το φτάσατε σε 23% και 24% από την 1η Γενάρη 2017. </w:t>
      </w:r>
    </w:p>
    <w:p w14:paraId="1AB70D9D" w14:textId="77777777" w:rsidR="002A5811" w:rsidRDefault="009E222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Μιλούσατε για το ασφαλιστικό και προχωρήσατε ουσιαστικά στον τριπλασιασμό των ασφαλιστικών εισφορών και στην κατάργηση του ΟΓΑ, ενώ έπρεπε να αντιμετωπίσετε τα υπαρκτά προβλήματα, να διαχωρίσετε την πρό</w:t>
      </w:r>
      <w:r>
        <w:rPr>
          <w:rFonts w:eastAsia="Times New Roman" w:cs="Times New Roman"/>
          <w:szCs w:val="24"/>
        </w:rPr>
        <w:t xml:space="preserve">νοια από τους αγρότες και, βεβαίως, να μπορέσετε να προχωρήσετε, όπως σας λέγαμε εκείνη τη στιγμή, με τρία ταμεία. </w:t>
      </w:r>
    </w:p>
    <w:p w14:paraId="1AB70D9E" w14:textId="77777777" w:rsidR="002A5811" w:rsidRDefault="009E222F">
      <w:pPr>
        <w:spacing w:line="600" w:lineRule="auto"/>
        <w:ind w:firstLine="720"/>
        <w:contextualSpacing/>
        <w:jc w:val="both"/>
        <w:rPr>
          <w:rFonts w:eastAsia="Times New Roman"/>
          <w:szCs w:val="24"/>
        </w:rPr>
      </w:pPr>
      <w:r>
        <w:rPr>
          <w:rFonts w:eastAsia="Times New Roman"/>
          <w:szCs w:val="24"/>
        </w:rPr>
        <w:t>Δεν έχετε παρουσιάσει κανένα σχέδιο αγροτικής ανάπτυξης όλο αυτό το χρονικό διάστημα, κανένα σχέδιο για την αγροτική παραγωγή. Βρήκατε 19 δισεκατομμύρια ευρώ γι’ αυτή την επταετία. Διαπραγματεύτηκαν κάποιοι πριν από εσάς  τα χρήματα υπάρχουν αυτή τη στιγμή</w:t>
      </w:r>
      <w:r>
        <w:rPr>
          <w:rFonts w:eastAsia="Times New Roman"/>
          <w:szCs w:val="24"/>
        </w:rPr>
        <w:t xml:space="preserve">. Είστε από τα ελάχιστα Υπουργεία στα οποία έχετε να δώσετε χρήματα και ουσιαστικά όχι να πάρετε. Και δεν αξιοποιείτε, δεν δίνετε αυτά τα χρήματα και ουσιαστικά, παίρνει χρήματα, μέσω της φορολογίας, η Κυβέρνησή σας. </w:t>
      </w:r>
    </w:p>
    <w:p w14:paraId="1AB70D9F"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Σας λέγαμε </w:t>
      </w:r>
      <w:r>
        <w:rPr>
          <w:rFonts w:eastAsia="Times New Roman"/>
          <w:szCs w:val="24"/>
        </w:rPr>
        <w:t xml:space="preserve">ότι επειδή </w:t>
      </w:r>
      <w:r>
        <w:rPr>
          <w:rFonts w:eastAsia="Times New Roman"/>
          <w:szCs w:val="24"/>
        </w:rPr>
        <w:t>καταργείτε την ε</w:t>
      </w:r>
      <w:r>
        <w:rPr>
          <w:rFonts w:eastAsia="Times New Roman"/>
          <w:szCs w:val="24"/>
        </w:rPr>
        <w:t>πιστροφή φόρου για το αγροτικό πετρέλαιο, να θεσπίστε αγροτικό πετρέλαιο κίνησης. Δεν το πράξατε. Στις 3 Νοεμβρίου του 2015 φέραμε τροπολογία για την κάρτα αγροτικού πετρελαίου, αυτό το οποίο γίνεται και σε άλλες χώρες, με βάση τα στρέμματα και το είδος τη</w:t>
      </w:r>
      <w:r>
        <w:rPr>
          <w:rFonts w:eastAsia="Times New Roman"/>
          <w:szCs w:val="24"/>
        </w:rPr>
        <w:t xml:space="preserve">ς καλλιέργειας. Ούτε σε αυτό μας ακούσατε. </w:t>
      </w:r>
    </w:p>
    <w:p w14:paraId="1AB70DA0"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Δεν έχετε πλέον άλλοθι την διαπραγμάτευση. Δεν το λέω εγώ, κύριε Αποστόλου και κύριε Τσιρώνη. Ο Πρωθυπουργός σας το είπε χθες στο Υπουργικό Συμβούλιο. Δεν υπάρχει κανένα άλλοθι για να λέτε πλέον τη μία ή την άλλη</w:t>
      </w:r>
      <w:r>
        <w:rPr>
          <w:rFonts w:eastAsia="Times New Roman"/>
          <w:szCs w:val="24"/>
        </w:rPr>
        <w:t xml:space="preserve"> δικαιολογία. Η αγροτική ανάπτυξη της χώρας πρέπει να αποτελέσει μοχλό παραγωγικής ανασυγκρότησης, αλλιώς θα μείνουμε στάσιμοι, θα μείνουμε να έχουμε ελλείμματα, ακόμα κι εκεί που έχουμε προστιθέμενη αξία. </w:t>
      </w:r>
    </w:p>
    <w:p w14:paraId="1AB70DA1"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Βεβαίως, γνωρίζετε ότι γνωρίζω πάρα πολύ καλά τα </w:t>
      </w:r>
      <w:r>
        <w:rPr>
          <w:rFonts w:eastAsia="Times New Roman"/>
          <w:szCs w:val="24"/>
        </w:rPr>
        <w:t xml:space="preserve">συγκεκριμένα θέματα του προγράμματος αγροτικής ανάπτυξης και εκ της επαγγελματικής μου δραστηριότητας, αλλά και λόγω της θητείας μου για έναν χρόνο ως </w:t>
      </w:r>
      <w:r>
        <w:rPr>
          <w:rFonts w:eastAsia="Times New Roman"/>
          <w:szCs w:val="24"/>
        </w:rPr>
        <w:t xml:space="preserve">ειδικός </w:t>
      </w:r>
      <w:r>
        <w:rPr>
          <w:rFonts w:eastAsia="Times New Roman"/>
          <w:szCs w:val="24"/>
        </w:rPr>
        <w:t>γ</w:t>
      </w:r>
      <w:r>
        <w:rPr>
          <w:rFonts w:eastAsia="Times New Roman"/>
          <w:szCs w:val="24"/>
        </w:rPr>
        <w:t xml:space="preserve">ραμματέας </w:t>
      </w:r>
      <w:r>
        <w:rPr>
          <w:rFonts w:eastAsia="Times New Roman"/>
          <w:szCs w:val="24"/>
        </w:rPr>
        <w:t>Κ</w:t>
      </w:r>
      <w:r>
        <w:rPr>
          <w:rFonts w:eastAsia="Times New Roman"/>
          <w:szCs w:val="24"/>
        </w:rPr>
        <w:t>οινοτικ</w:t>
      </w:r>
      <w:r>
        <w:rPr>
          <w:rFonts w:eastAsia="Times New Roman"/>
          <w:szCs w:val="24"/>
        </w:rPr>
        <w:t>ών Πόρων και Υ</w:t>
      </w:r>
      <w:r>
        <w:rPr>
          <w:rFonts w:eastAsia="Times New Roman"/>
          <w:szCs w:val="24"/>
        </w:rPr>
        <w:t>ποδομών στο Υπουργείου Αγροτικής Ανάπτυξης και Τροφίμων</w:t>
      </w:r>
      <w:r>
        <w:rPr>
          <w:rFonts w:eastAsia="Times New Roman"/>
          <w:szCs w:val="24"/>
        </w:rPr>
        <w:t xml:space="preserve"> </w:t>
      </w:r>
      <w:r>
        <w:rPr>
          <w:rFonts w:eastAsia="Times New Roman"/>
          <w:szCs w:val="24"/>
        </w:rPr>
        <w:t>στο πρόγ</w:t>
      </w:r>
      <w:r>
        <w:rPr>
          <w:rFonts w:eastAsia="Times New Roman"/>
          <w:szCs w:val="24"/>
        </w:rPr>
        <w:t xml:space="preserve">ραμμα αγροτικής ανάπτυξης. Πολλά από τα στοιχεία που δίνετε –δεν θέλω να μπω σε σχολιασμό του πίνακα που δώσατε- ουσιαστικά δεν ισχύουν. </w:t>
      </w:r>
    </w:p>
    <w:p w14:paraId="1AB70DA2" w14:textId="77777777" w:rsidR="002A5811" w:rsidRDefault="009E222F">
      <w:pPr>
        <w:spacing w:line="600" w:lineRule="auto"/>
        <w:ind w:firstLine="720"/>
        <w:contextualSpacing/>
        <w:jc w:val="both"/>
        <w:rPr>
          <w:rFonts w:eastAsia="Times New Roman"/>
          <w:szCs w:val="24"/>
        </w:rPr>
      </w:pPr>
      <w:r>
        <w:rPr>
          <w:rFonts w:eastAsia="Times New Roman"/>
          <w:szCs w:val="24"/>
        </w:rPr>
        <w:t>Να σας πω, λοιπόν, το εξής. Δεν μπορέσατε να παραδεχθείτε ούτε καν την αποτυχία της βιολογικής γεωργίας. Με εξέπληξε π</w:t>
      </w:r>
      <w:r>
        <w:rPr>
          <w:rFonts w:eastAsia="Times New Roman"/>
          <w:szCs w:val="24"/>
        </w:rPr>
        <w:t xml:space="preserve">ου δεν είπατε πως «εδώ κάναμε ορισμένα λάθη». Ουσιαστικά, έμειναν όλοι μετέωροι οι βιολογικοί παραγωγοί στην φυτική </w:t>
      </w:r>
      <w:r>
        <w:rPr>
          <w:rFonts w:eastAsia="Times New Roman"/>
          <w:szCs w:val="24"/>
        </w:rPr>
        <w:lastRenderedPageBreak/>
        <w:t>και ζωική παραγωγή, σε γεωργία και κτηνοτροφία. Και είπατε ουσιαστικά</w:t>
      </w:r>
      <w:r>
        <w:rPr>
          <w:rFonts w:eastAsia="Times New Roman"/>
          <w:szCs w:val="24"/>
        </w:rPr>
        <w:t>:</w:t>
      </w:r>
      <w:r>
        <w:rPr>
          <w:rFonts w:eastAsia="Times New Roman"/>
          <w:szCs w:val="24"/>
        </w:rPr>
        <w:t>. Γιατί μας κατηγορεί και σε αυτό το θέμα η αντιπολίτευση; Γιατί έχουμ</w:t>
      </w:r>
      <w:r>
        <w:rPr>
          <w:rFonts w:eastAsia="Times New Roman"/>
          <w:szCs w:val="24"/>
        </w:rPr>
        <w:t xml:space="preserve">ε περισσότερους αιτούντες από τα χρήματα; Μα, ακριβώς το αντίθετο. Γιατί έχετε χρήματα για τα συγκεκριμένα μέτρα, πήρατε πίσω τη διαδικασία και δεν προχωράει. </w:t>
      </w:r>
    </w:p>
    <w:p w14:paraId="1AB70DA3" w14:textId="77777777" w:rsidR="002A5811" w:rsidRDefault="009E222F">
      <w:pPr>
        <w:spacing w:line="600" w:lineRule="auto"/>
        <w:ind w:firstLine="720"/>
        <w:contextualSpacing/>
        <w:jc w:val="both"/>
        <w:rPr>
          <w:rFonts w:eastAsia="Times New Roman"/>
          <w:szCs w:val="24"/>
        </w:rPr>
      </w:pPr>
      <w:r>
        <w:rPr>
          <w:rFonts w:eastAsia="Times New Roman"/>
          <w:szCs w:val="24"/>
        </w:rPr>
        <w:t>Δεν λύνετε το θέμα με το πληροφοριακό σύστημα. Δεν προχωρήσατε, ουσιαστικά, αυτά τα δύο χρόνια σ</w:t>
      </w:r>
      <w:r>
        <w:rPr>
          <w:rFonts w:eastAsia="Times New Roman"/>
          <w:szCs w:val="24"/>
        </w:rPr>
        <w:t xml:space="preserve">την αποκέντρωση, στις περιφερειακές υπηρεσίες. Δεν προχωρήσατε ούτε σε αυτό το 37%, να το υλοποιήσετε πραγματικά, να τρέξουν, να δώσετε, να αποκεντρώσετε, να λύσετε προβλήματα γραφειοκρατίας. Θυμάστε ότι όταν είχε γίνει στο παρελθόν, κάποια στιγμή έτρεξαν </w:t>
      </w:r>
      <w:r>
        <w:rPr>
          <w:rFonts w:eastAsia="Times New Roman"/>
          <w:szCs w:val="24"/>
        </w:rPr>
        <w:t xml:space="preserve">και τα σχέδια βελτίωσης. Λύθηκαν κάποια προβλήματα, όταν πήγαν στις αιρετές περιφέρειες κάποιες διαδικασίες.  </w:t>
      </w:r>
    </w:p>
    <w:p w14:paraId="1AB70DA4" w14:textId="77777777" w:rsidR="002A5811" w:rsidRDefault="009E222F">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εβαίως, δεν έχετε προχωρήσει τίποτα στο θέμα των συμβουλευτικών υπηρεσιών, για τους γεωργικούς συμβούλους, και σε θέματα ανεργίας σε σχέση, βέβαια, με τους κλάδους που μπορούν να απασχοληθούν. Είναι ευρωπαϊκά χρήματα αναξιοποίητα. Ο αγρότης, όμως, θέλει αυ</w:t>
      </w:r>
      <w:r>
        <w:rPr>
          <w:rFonts w:eastAsia="Times New Roman"/>
          <w:szCs w:val="24"/>
        </w:rPr>
        <w:t xml:space="preserve">τή τη στιγμή γεωργικές συμβουλές. Και οι δημόσιοι υπάλληλοι, οι οποίοι προσπαθούν με πάρα πολύ λίγα μέσα αυτή τη στιγμή να κάνουν τη δουλειά τους, δεν επαρκούν. </w:t>
      </w:r>
      <w:r>
        <w:rPr>
          <w:rFonts w:eastAsia="Times New Roman"/>
          <w:szCs w:val="24"/>
        </w:rPr>
        <w:lastRenderedPageBreak/>
        <w:t xml:space="preserve">Οπότε, έχετε χρήματα αυτή τη στιγμή για να πάρετε κόσμο να δουλέψει </w:t>
      </w:r>
      <w:r>
        <w:rPr>
          <w:rFonts w:eastAsia="Times New Roman"/>
          <w:szCs w:val="24"/>
        </w:rPr>
        <w:t xml:space="preserve">στον ιδιωτικό τομέα </w:t>
      </w:r>
      <w:r>
        <w:rPr>
          <w:rFonts w:eastAsia="Times New Roman"/>
          <w:szCs w:val="24"/>
        </w:rPr>
        <w:t>με γεωρ</w:t>
      </w:r>
      <w:r>
        <w:rPr>
          <w:rFonts w:eastAsia="Times New Roman"/>
          <w:szCs w:val="24"/>
        </w:rPr>
        <w:t xml:space="preserve">γικούς συμβούλους και δεν το πράττετε.  Δεν προχωράτε ούτε σε αυτά τα οποία έχετε έτοιμα για την καινοτομία και την κατάρτιση. Δεν τα έχετε προχωρήσει.  </w:t>
      </w:r>
    </w:p>
    <w:p w14:paraId="1AB70DA5" w14:textId="77777777" w:rsidR="002A5811" w:rsidRDefault="009E222F">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έβαια, στα ζητήματα της πολιτικής γης, γιατί αναφερθήκατε, εδώ κι αν δεν έχετε κάνει τίποτα. Στα ζητή</w:t>
      </w:r>
      <w:r>
        <w:rPr>
          <w:rFonts w:eastAsia="Times New Roman"/>
          <w:szCs w:val="24"/>
        </w:rPr>
        <w:t>ματα της γης φτιάξατε –είπατε- την υπηρεσία. Μα, δεν προχωράει τίποτα. Νέοι αγρότες δεν μπορούν να πάρουν χρήματα, ευρωπαϊκά χρήματα, εξασφαλισμένα χρήματα, για να μπουν στο επάγγελμα. Δεν μπορούμε στη βιολογική γεωργία και σε άλλες μορφές, όπως ολοκληρωμέ</w:t>
      </w:r>
      <w:r>
        <w:rPr>
          <w:rFonts w:eastAsia="Times New Roman"/>
          <w:szCs w:val="24"/>
        </w:rPr>
        <w:t xml:space="preserve">νη διαχείριση και άλλα συστήματα ποιότητας, να αξιοποιήσουμε πόρους αυτή τη στιγμή στη χώρα μας. </w:t>
      </w:r>
    </w:p>
    <w:p w14:paraId="1AB70DA6" w14:textId="77777777" w:rsidR="002A5811" w:rsidRDefault="009E222F">
      <w:pPr>
        <w:spacing w:line="600" w:lineRule="auto"/>
        <w:ind w:firstLine="720"/>
        <w:contextualSpacing/>
        <w:jc w:val="both"/>
        <w:rPr>
          <w:rFonts w:eastAsia="Times New Roman"/>
          <w:szCs w:val="24"/>
        </w:rPr>
      </w:pPr>
      <w:r>
        <w:rPr>
          <w:rFonts w:eastAsia="Times New Roman"/>
          <w:szCs w:val="24"/>
        </w:rPr>
        <w:t>Τα λέγατε αυτά και προεκλογικά. Και βεβαίως, έρχεστε εδώ και λέτε</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ότι η καλύτερη χρονιά ήταν το 2015. Ε, τώρα δεν θέλω να σχολιάσω πάρα πολλά</w:t>
      </w:r>
      <w:r>
        <w:rPr>
          <w:rFonts w:eastAsia="Times New Roman"/>
          <w:szCs w:val="24"/>
        </w:rPr>
        <w:t xml:space="preserve"> εξειδικευμένα θέματα –και θα μπορούσα, το ξέρετε- από αυτά που είπατε. Τη χρονιά, όμως, που λήγει το ν+2</w:t>
      </w:r>
      <w:r>
        <w:rPr>
          <w:rFonts w:eastAsia="Times New Roman"/>
          <w:szCs w:val="24"/>
        </w:rPr>
        <w:t>,</w:t>
      </w:r>
      <w:r>
        <w:rPr>
          <w:rFonts w:eastAsia="Times New Roman"/>
          <w:szCs w:val="24"/>
        </w:rPr>
        <w:t xml:space="preserve"> </w:t>
      </w:r>
      <w:r>
        <w:rPr>
          <w:rFonts w:eastAsia="Times New Roman"/>
          <w:szCs w:val="24"/>
        </w:rPr>
        <w:t>τα επτά συν δύο χρόνια της περιόδου δηλαδή</w:t>
      </w:r>
      <w:r>
        <w:rPr>
          <w:rFonts w:eastAsia="Times New Roman"/>
          <w:szCs w:val="24"/>
        </w:rPr>
        <w:t>,</w:t>
      </w:r>
      <w:r>
        <w:rPr>
          <w:rFonts w:eastAsia="Times New Roman"/>
          <w:szCs w:val="24"/>
        </w:rPr>
        <w:t xml:space="preserve"> </w:t>
      </w:r>
      <w:r>
        <w:rPr>
          <w:rFonts w:eastAsia="Times New Roman"/>
          <w:szCs w:val="24"/>
        </w:rPr>
        <w:t>να λέτε ότι κάνατε τη μεγαλύτερη αξιοποίηση πόρων –γιατί πάντοτε η χρονιά που έχει τη μεγαλύτερη απορρόφη</w:t>
      </w:r>
      <w:r>
        <w:rPr>
          <w:rFonts w:eastAsia="Times New Roman"/>
          <w:szCs w:val="24"/>
        </w:rPr>
        <w:t xml:space="preserve">ση σε όλη την </w:t>
      </w:r>
      <w:r>
        <w:rPr>
          <w:rFonts w:eastAsia="Times New Roman"/>
          <w:szCs w:val="24"/>
        </w:rPr>
        <w:lastRenderedPageBreak/>
        <w:t xml:space="preserve">Ευρώπη είναι η χρονιά που τελειώνει το ν+2- τότε πραγματικά νομίζω ότι αυτό υποτιμά και το ελληνικό κοινοβούλιο και τους γεωργούς και τους πολίτες. </w:t>
      </w:r>
    </w:p>
    <w:p w14:paraId="1AB70DA7"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Κλείνοντας, να πω ότι και εσείς στο Υπουργείο σας και ο Πρωθυπουργός άλλα λέγατε προεκλογικά </w:t>
      </w:r>
      <w:r>
        <w:rPr>
          <w:rFonts w:eastAsia="Times New Roman"/>
          <w:szCs w:val="24"/>
        </w:rPr>
        <w:t>για τον αγροτικό τομέα, άλλα λέγατε και μετεκλογικά, σε σχέση με αυτά που πράττετε τώρα. Τον Φεβρουάριο εσείς λέγατε «όχι στη δημιουργία βιβλίων εσόδων-εξόδων». Συνεχίζατε και λέγατε τον Φεβρουάριο του 2015: «Μείωση της τιμής του πετρελαίου έως τη δημιουργ</w:t>
      </w:r>
      <w:r>
        <w:rPr>
          <w:rFonts w:eastAsia="Times New Roman"/>
          <w:szCs w:val="24"/>
        </w:rPr>
        <w:t xml:space="preserve">ία αγροτικού πετρελαίου», «επαναφορά δέκατης τρίτης σύνταξης», «αναμόρφωση του ασφαλιστικού». Και, βέβαια, δεν καταλαβαίναμε τότε τι σημαίνει αναμόρφωση του ασφαλιστικού. Τώρα, με τη μείωση των συντάξεων το έχουμε δει. </w:t>
      </w:r>
    </w:p>
    <w:p w14:paraId="1AB70DA8"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Ο Πρωθυπουργός έλεγε: «μόλις γίνουν </w:t>
      </w:r>
      <w:r>
        <w:rPr>
          <w:rFonts w:eastAsia="Times New Roman"/>
          <w:szCs w:val="24"/>
        </w:rPr>
        <w:t>οι εκλογές ξεχνάνε τις υποσχέσεις τους και οι σωτήρες κρύβονται».</w:t>
      </w:r>
    </w:p>
    <w:p w14:paraId="1AB70DA9" w14:textId="77777777" w:rsidR="002A5811" w:rsidRDefault="009E222F">
      <w:pPr>
        <w:spacing w:line="600" w:lineRule="auto"/>
        <w:ind w:firstLine="720"/>
        <w:contextualSpacing/>
        <w:jc w:val="both"/>
        <w:rPr>
          <w:rFonts w:eastAsia="Times New Roman"/>
          <w:szCs w:val="24"/>
        </w:rPr>
      </w:pPr>
      <w:r>
        <w:rPr>
          <w:rFonts w:eastAsia="Times New Roman"/>
          <w:b/>
          <w:szCs w:val="24"/>
        </w:rPr>
        <w:t>ΠΡΟΕΔΡΕΥΩΝ (Αναστασία Χριστοδουλοπούλου):</w:t>
      </w:r>
      <w:r>
        <w:rPr>
          <w:rFonts w:eastAsia="Times New Roman"/>
          <w:szCs w:val="24"/>
        </w:rPr>
        <w:t xml:space="preserve"> Ελάτε, κύριε Θεοχαρόπουλε, τελειώνετε.</w:t>
      </w:r>
    </w:p>
    <w:p w14:paraId="1AB70DAA" w14:textId="77777777" w:rsidR="002A5811" w:rsidRDefault="009E222F">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Τελειώνω, κυρία Πρόεδρε.</w:t>
      </w:r>
    </w:p>
    <w:p w14:paraId="1AB70DAB"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 xml:space="preserve">Έλεγε, </w:t>
      </w:r>
      <w:r>
        <w:rPr>
          <w:rFonts w:eastAsia="Times New Roman"/>
          <w:szCs w:val="24"/>
        </w:rPr>
        <w:t>επίσης ο κ. Τσίπρας</w:t>
      </w:r>
      <w:r>
        <w:rPr>
          <w:rFonts w:eastAsia="Times New Roman"/>
          <w:szCs w:val="24"/>
        </w:rPr>
        <w:t>: «Έπρεπε να υπάρξει και πρέπει ν</w:t>
      </w:r>
      <w:r>
        <w:rPr>
          <w:rFonts w:eastAsia="Times New Roman"/>
          <w:szCs w:val="24"/>
        </w:rPr>
        <w:t>α υπάρξει φθηνό πετρέλαιο, φθηνό ρεύμα και ρευστότητα στον παραγωγό. Δεν μπορεί να ανασυγκροτηθεί η αγροτική οικονομία χωρίς φθηνό ρεύμα και πετρέλαιο. Δεν μπορούμε να δίνουμε αφορολόγητο στους εφοπλιστές και οι αγρότες να πληρώνουν». Αυτά τα δήλωνε ο κ. Τ</w:t>
      </w:r>
      <w:r>
        <w:rPr>
          <w:rFonts w:eastAsia="Times New Roman"/>
          <w:szCs w:val="24"/>
        </w:rPr>
        <w:t xml:space="preserve">σίπρας. Και σήμερα εσείς δηλώσατε ότι σε ενάμιση χρόνο η χώρα θα είναι καλύτερα από σήμερα. </w:t>
      </w:r>
    </w:p>
    <w:p w14:paraId="1AB70DAC" w14:textId="77777777" w:rsidR="002A5811" w:rsidRDefault="009E222F">
      <w:pPr>
        <w:spacing w:line="600" w:lineRule="auto"/>
        <w:ind w:firstLine="720"/>
        <w:contextualSpacing/>
        <w:jc w:val="both"/>
        <w:rPr>
          <w:rFonts w:eastAsia="Times New Roman"/>
          <w:szCs w:val="24"/>
        </w:rPr>
      </w:pPr>
      <w:r>
        <w:rPr>
          <w:rFonts w:eastAsia="Times New Roman"/>
          <w:szCs w:val="24"/>
        </w:rPr>
        <w:t>Θα κλείσω με το απόφθεγμα του Αβραάμ Λίνκολν: «Μπορείς να κοροϊδεύεις πολλούς για λίγο, λίγους για πολύ, αλλά δεν μπορείς κοροϊδεύεις πολλούς για πάντα».</w:t>
      </w:r>
    </w:p>
    <w:p w14:paraId="1AB70DAD" w14:textId="77777777" w:rsidR="002A5811" w:rsidRDefault="009E222F">
      <w:pPr>
        <w:spacing w:line="600" w:lineRule="auto"/>
        <w:ind w:firstLine="720"/>
        <w:contextualSpacing/>
        <w:jc w:val="both"/>
        <w:rPr>
          <w:rFonts w:eastAsia="Times New Roman"/>
          <w:szCs w:val="24"/>
        </w:rPr>
      </w:pPr>
      <w:r>
        <w:rPr>
          <w:rFonts w:eastAsia="Times New Roman"/>
          <w:szCs w:val="24"/>
        </w:rPr>
        <w:t>Ευχαριστώ</w:t>
      </w:r>
      <w:r>
        <w:rPr>
          <w:rFonts w:eastAsia="Times New Roman"/>
          <w:szCs w:val="24"/>
        </w:rPr>
        <w:t>.</w:t>
      </w:r>
    </w:p>
    <w:p w14:paraId="1AB70DAE" w14:textId="77777777" w:rsidR="002A5811" w:rsidRDefault="009E222F">
      <w:pPr>
        <w:spacing w:line="600" w:lineRule="auto"/>
        <w:ind w:firstLine="720"/>
        <w:contextualSpacing/>
        <w:jc w:val="both"/>
        <w:rPr>
          <w:rFonts w:eastAsia="Times New Roman"/>
          <w:szCs w:val="24"/>
        </w:rPr>
      </w:pPr>
      <w:r>
        <w:rPr>
          <w:rFonts w:eastAsia="Times New Roman"/>
          <w:b/>
          <w:szCs w:val="24"/>
        </w:rPr>
        <w:t>ΠΡΟΕΔΡΕΥΩΝ (Αναστασία Χριστοδουλοπούλου):</w:t>
      </w:r>
      <w:r>
        <w:rPr>
          <w:rFonts w:eastAsia="Times New Roman"/>
          <w:szCs w:val="24"/>
        </w:rPr>
        <w:t xml:space="preserve"> Τον λόγο έχει ο κ. Μίχος από τον Λαϊκό Σύνδεσμο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για έξι λεπτά. Παρακαλώ να τηρείται ο χρόνος, γιατί πρέπει να τελειώσουμε κάποια στιγμή.</w:t>
      </w:r>
    </w:p>
    <w:p w14:paraId="1AB70DAF" w14:textId="77777777" w:rsidR="002A5811" w:rsidRDefault="009E222F">
      <w:pPr>
        <w:spacing w:line="600" w:lineRule="auto"/>
        <w:ind w:firstLine="720"/>
        <w:contextualSpacing/>
        <w:jc w:val="both"/>
        <w:rPr>
          <w:rFonts w:eastAsia="Times New Roman"/>
          <w:szCs w:val="24"/>
        </w:rPr>
      </w:pPr>
      <w:r>
        <w:rPr>
          <w:rFonts w:eastAsia="Times New Roman"/>
          <w:szCs w:val="24"/>
        </w:rPr>
        <w:t>Ορίστε, έχετε τον λόγο.</w:t>
      </w:r>
    </w:p>
    <w:p w14:paraId="1AB70DB0" w14:textId="77777777" w:rsidR="002A5811" w:rsidRDefault="009E222F">
      <w:pPr>
        <w:spacing w:line="600" w:lineRule="auto"/>
        <w:ind w:firstLine="720"/>
        <w:contextualSpacing/>
        <w:jc w:val="both"/>
        <w:rPr>
          <w:rFonts w:eastAsia="Times New Roman"/>
          <w:szCs w:val="24"/>
        </w:rPr>
      </w:pPr>
      <w:r>
        <w:rPr>
          <w:rFonts w:eastAsia="Times New Roman"/>
          <w:b/>
          <w:szCs w:val="24"/>
        </w:rPr>
        <w:t>ΝΙΚΟΛΑΟΣ ΜΙΧΟΣ:</w:t>
      </w:r>
      <w:r>
        <w:rPr>
          <w:rFonts w:eastAsia="Times New Roman"/>
          <w:szCs w:val="24"/>
        </w:rPr>
        <w:t xml:space="preserve"> Ευχαριστώ, κυρία Πρόε</w:t>
      </w:r>
      <w:r>
        <w:rPr>
          <w:rFonts w:eastAsia="Times New Roman"/>
          <w:szCs w:val="24"/>
        </w:rPr>
        <w:t>δρε.</w:t>
      </w:r>
    </w:p>
    <w:p w14:paraId="1AB70DB1"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Ο χρόνος φυσικά είναι πολύ λίγος για τόσο σοβαρά θέματα. Δεν άκουσα κανέναν από τους σημερινούς ομιλητές να μιλήσει για τη </w:t>
      </w:r>
      <w:proofErr w:type="spellStart"/>
      <w:r>
        <w:rPr>
          <w:rFonts w:eastAsia="Times New Roman"/>
          <w:szCs w:val="24"/>
          <w:lang w:val="en-US"/>
        </w:rPr>
        <w:t>Marfin</w:t>
      </w:r>
      <w:proofErr w:type="spellEnd"/>
      <w:r>
        <w:rPr>
          <w:rFonts w:eastAsia="Times New Roman"/>
          <w:szCs w:val="24"/>
        </w:rPr>
        <w:t xml:space="preserve">. Σήμερα είναι η επέτειος. Χάθηκαν άνθρωποι, έχασαν τη </w:t>
      </w:r>
      <w:r>
        <w:rPr>
          <w:rFonts w:eastAsia="Times New Roman"/>
          <w:szCs w:val="24"/>
        </w:rPr>
        <w:lastRenderedPageBreak/>
        <w:t>ζωή τους από φωτιές που έγιναν εσκεμμένα. Δεν μίλησε κανένας. Αθώοι</w:t>
      </w:r>
      <w:r>
        <w:rPr>
          <w:rFonts w:eastAsia="Times New Roman"/>
          <w:szCs w:val="24"/>
        </w:rPr>
        <w:t xml:space="preserve"> οι κατηγορούμενοι μετά από τόσα χρόνια! Δεν είχαν ψυχή αυτοί οι άνθρωποι;</w:t>
      </w:r>
    </w:p>
    <w:p w14:paraId="1AB70DB2" w14:textId="77777777" w:rsidR="002A5811" w:rsidRDefault="009E222F">
      <w:pPr>
        <w:spacing w:line="600" w:lineRule="auto"/>
        <w:ind w:firstLine="720"/>
        <w:contextualSpacing/>
        <w:jc w:val="both"/>
        <w:rPr>
          <w:rFonts w:eastAsia="Times New Roman"/>
          <w:szCs w:val="24"/>
        </w:rPr>
      </w:pPr>
      <w:r>
        <w:rPr>
          <w:rFonts w:eastAsia="Times New Roman"/>
          <w:szCs w:val="24"/>
        </w:rPr>
        <w:t>Η Χρυσή Αυγή, όμως, πήγε. Τίμησε τα θύματα. Και εδώ υπάρχουν φωτογραφίες με ένα καθίκι που λέγεται Κωνσταντίνου, έναν άνθρωπο που δεν έχει δουλέψει ποτέ στη ζωή του, έναν τεμπέλη, έ</w:t>
      </w:r>
      <w:r>
        <w:rPr>
          <w:rFonts w:eastAsia="Times New Roman"/>
          <w:szCs w:val="24"/>
        </w:rPr>
        <w:t xml:space="preserve">να </w:t>
      </w:r>
      <w:proofErr w:type="spellStart"/>
      <w:r>
        <w:rPr>
          <w:rFonts w:eastAsia="Times New Roman"/>
          <w:szCs w:val="24"/>
        </w:rPr>
        <w:t>κουρόσκυλο</w:t>
      </w:r>
      <w:proofErr w:type="spellEnd"/>
      <w:r>
        <w:rPr>
          <w:rFonts w:eastAsia="Times New Roman"/>
          <w:szCs w:val="24"/>
        </w:rPr>
        <w:t xml:space="preserve"> της κοινωνίας, ο οποίος ήταν εκεί και πέταγε βόμβες μολότοφ.</w:t>
      </w:r>
    </w:p>
    <w:p w14:paraId="1AB70DB3" w14:textId="77777777" w:rsidR="002A5811" w:rsidRDefault="009E222F">
      <w:pPr>
        <w:spacing w:line="600" w:lineRule="auto"/>
        <w:ind w:firstLine="720"/>
        <w:contextualSpacing/>
        <w:jc w:val="both"/>
        <w:rPr>
          <w:rFonts w:eastAsia="Times New Roman"/>
          <w:szCs w:val="24"/>
        </w:rPr>
      </w:pPr>
      <w:r>
        <w:rPr>
          <w:rFonts w:eastAsia="Times New Roman"/>
          <w:b/>
          <w:szCs w:val="24"/>
        </w:rPr>
        <w:t>ΠΡΟΕΔΡΕΥΩΝ (Αναστασία Χριστοδουλοπούλου):</w:t>
      </w:r>
      <w:r>
        <w:rPr>
          <w:rFonts w:eastAsia="Times New Roman"/>
          <w:szCs w:val="24"/>
        </w:rPr>
        <w:t xml:space="preserve"> Κύριε Μίχο, σας παρακαλώ. Δεν έχει νόημα τώρα.</w:t>
      </w:r>
    </w:p>
    <w:p w14:paraId="1AB70DB4" w14:textId="77777777" w:rsidR="002A5811" w:rsidRDefault="009E222F">
      <w:pPr>
        <w:spacing w:line="600" w:lineRule="auto"/>
        <w:ind w:firstLine="720"/>
        <w:contextualSpacing/>
        <w:jc w:val="both"/>
        <w:rPr>
          <w:rFonts w:eastAsia="Times New Roman"/>
          <w:szCs w:val="24"/>
        </w:rPr>
      </w:pPr>
      <w:r>
        <w:rPr>
          <w:rFonts w:eastAsia="Times New Roman"/>
          <w:b/>
          <w:szCs w:val="24"/>
        </w:rPr>
        <w:t>ΝΙΚΟΛΑΟΣ ΜΙΧΟΣ:</w:t>
      </w:r>
      <w:r>
        <w:rPr>
          <w:rFonts w:eastAsia="Times New Roman"/>
          <w:szCs w:val="24"/>
        </w:rPr>
        <w:t xml:space="preserve"> Σας παρακαλώ πάρα πολύ. Τα βλέπετε. Εδώ είναι οι φωτογραφίες.</w:t>
      </w:r>
    </w:p>
    <w:p w14:paraId="1AB70DB5" w14:textId="77777777" w:rsidR="002A5811" w:rsidRDefault="009E222F">
      <w:pPr>
        <w:spacing w:line="600" w:lineRule="auto"/>
        <w:ind w:firstLine="720"/>
        <w:contextualSpacing/>
        <w:jc w:val="both"/>
        <w:rPr>
          <w:rFonts w:eastAsia="Times New Roman"/>
          <w:szCs w:val="24"/>
        </w:rPr>
      </w:pPr>
      <w:r>
        <w:rPr>
          <w:rFonts w:eastAsia="Times New Roman"/>
          <w:b/>
          <w:szCs w:val="24"/>
        </w:rPr>
        <w:t>ΠΡΟΕΔΡΕΥΩΝ (Αν</w:t>
      </w:r>
      <w:r>
        <w:rPr>
          <w:rFonts w:eastAsia="Times New Roman"/>
          <w:b/>
          <w:szCs w:val="24"/>
        </w:rPr>
        <w:t>αστασία Χριστοδουλοπούλου):</w:t>
      </w:r>
      <w:r>
        <w:rPr>
          <w:rFonts w:eastAsia="Times New Roman"/>
          <w:szCs w:val="24"/>
        </w:rPr>
        <w:t xml:space="preserve"> Τι να βλέπω; Τι σχέση έχει η φωτογραφία με το θέμα που συζητάμε; Σας παρακαλώ!</w:t>
      </w:r>
    </w:p>
    <w:p w14:paraId="1AB70DB6" w14:textId="77777777" w:rsidR="002A5811" w:rsidRDefault="009E222F">
      <w:pPr>
        <w:spacing w:line="600" w:lineRule="auto"/>
        <w:ind w:firstLine="720"/>
        <w:contextualSpacing/>
        <w:jc w:val="both"/>
        <w:rPr>
          <w:rFonts w:eastAsia="Times New Roman"/>
          <w:szCs w:val="24"/>
        </w:rPr>
      </w:pPr>
      <w:r>
        <w:rPr>
          <w:rFonts w:eastAsia="Times New Roman"/>
          <w:b/>
          <w:szCs w:val="24"/>
        </w:rPr>
        <w:t>ΝΙΚΟΛΑΟΣ ΜΙΧΟΣ:</w:t>
      </w:r>
      <w:r>
        <w:rPr>
          <w:rFonts w:eastAsia="Times New Roman"/>
          <w:szCs w:val="24"/>
        </w:rPr>
        <w:t xml:space="preserve"> Υπάρχουν υπεύθυνοι και δεν παίρνω κα</w:t>
      </w:r>
      <w:r>
        <w:rPr>
          <w:rFonts w:eastAsia="Times New Roman"/>
          <w:szCs w:val="24"/>
        </w:rPr>
        <w:t>μ</w:t>
      </w:r>
      <w:r>
        <w:rPr>
          <w:rFonts w:eastAsia="Times New Roman"/>
          <w:szCs w:val="24"/>
        </w:rPr>
        <w:t>μιά κουβέντα πίσω για έναν άνθρωπο</w:t>
      </w:r>
      <w:r>
        <w:rPr>
          <w:rFonts w:eastAsia="Times New Roman"/>
          <w:szCs w:val="24"/>
        </w:rPr>
        <w:t>,</w:t>
      </w:r>
      <w:r>
        <w:rPr>
          <w:rFonts w:eastAsia="Times New Roman"/>
          <w:szCs w:val="24"/>
        </w:rPr>
        <w:t xml:space="preserve"> που είναι μόνο για να κάνει κακό στην πατρίδα μας και σε συνανθρώπους του.</w:t>
      </w:r>
    </w:p>
    <w:p w14:paraId="1AB70DB7"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Αυτά να τα βάλετε και στα Πρακτικά, μήπως του χρόνου θυμηθεί η Βουλή και κάνει κάτι για να τιμήσει αυτούς τους ανθρώπους.</w:t>
      </w:r>
    </w:p>
    <w:p w14:paraId="1AB70DB8" w14:textId="77777777" w:rsidR="002A5811" w:rsidRDefault="009E222F">
      <w:pPr>
        <w:spacing w:line="600" w:lineRule="auto"/>
        <w:ind w:firstLine="720"/>
        <w:contextualSpacing/>
        <w:jc w:val="both"/>
        <w:rPr>
          <w:rFonts w:eastAsia="Times New Roman"/>
          <w:szCs w:val="24"/>
        </w:rPr>
      </w:pPr>
      <w:r>
        <w:rPr>
          <w:rFonts w:eastAsia="Times New Roman"/>
          <w:szCs w:val="24"/>
        </w:rPr>
        <w:t>(Στο σημείο αυτό ο Βουλευτής κ. Νικόλαος Μίχος καταθέτει γ</w:t>
      </w:r>
      <w:r>
        <w:rPr>
          <w:rFonts w:eastAsia="Times New Roman"/>
          <w:szCs w:val="24"/>
        </w:rPr>
        <w:t>ια τα Πρακτικά τα προαναφερθέντα έγγραφα και την προαναφερθείσα φωτογραφία, τα οποία βρίσκονται στο αρχείο του Τμήματος Γραμματείας της Διεύθυνσης Στενογραφίας και Πρακτικών της Βουλής)</w:t>
      </w:r>
    </w:p>
    <w:p w14:paraId="1AB70DB9" w14:textId="77777777" w:rsidR="002A5811" w:rsidRDefault="009E222F">
      <w:pPr>
        <w:spacing w:line="600" w:lineRule="auto"/>
        <w:ind w:firstLine="720"/>
        <w:contextualSpacing/>
        <w:jc w:val="both"/>
        <w:rPr>
          <w:rFonts w:eastAsia="Times New Roman"/>
          <w:szCs w:val="24"/>
        </w:rPr>
      </w:pPr>
      <w:r>
        <w:rPr>
          <w:rFonts w:eastAsia="Times New Roman"/>
          <w:szCs w:val="24"/>
        </w:rPr>
        <w:t>Προχθές ήμουν στην Επιτροπή Έρευνας και Τεχνολογίας. Ο πρώτος ομιλητής</w:t>
      </w:r>
      <w:r>
        <w:rPr>
          <w:rFonts w:eastAsia="Times New Roman"/>
          <w:szCs w:val="24"/>
        </w:rPr>
        <w:t xml:space="preserve">, ο κ. </w:t>
      </w:r>
      <w:proofErr w:type="spellStart"/>
      <w:r>
        <w:rPr>
          <w:rFonts w:eastAsia="Times New Roman"/>
          <w:szCs w:val="24"/>
        </w:rPr>
        <w:t>Αρσένος</w:t>
      </w:r>
      <w:proofErr w:type="spellEnd"/>
      <w:r>
        <w:rPr>
          <w:rFonts w:eastAsia="Times New Roman"/>
          <w:szCs w:val="24"/>
        </w:rPr>
        <w:t>, ανέφερε ότι σήμερα η αγροτική παραγωγή είναι στο 3% του ΑΕΠ. Τον ρώτησα για να σιγουρευτώ και μου είπε ναι. Θυμάται κανείς από εσάς, κύριοι εδώ, ότι αυτή ήταν η συμφωνία για να μπούμε στην ΕΟΚ επί Κωνσταντίνου Καραμανλή, που τη συνέχισε και</w:t>
      </w:r>
      <w:r>
        <w:rPr>
          <w:rFonts w:eastAsia="Times New Roman"/>
          <w:szCs w:val="24"/>
        </w:rPr>
        <w:t xml:space="preserve"> υπέγραψε και ο Ανδρέας Παπανδρέου; Και σήμερα φτάσαμε στο να είναι η αγροτική παραγωγή, ο πρωτογενής τομέας στο 3% του ΑΕΠ, με κατηφορική τάση!</w:t>
      </w:r>
    </w:p>
    <w:p w14:paraId="1AB70DBA" w14:textId="77777777" w:rsidR="002A5811" w:rsidRDefault="009E222F">
      <w:pPr>
        <w:spacing w:line="600" w:lineRule="auto"/>
        <w:ind w:firstLine="720"/>
        <w:contextualSpacing/>
        <w:jc w:val="both"/>
        <w:rPr>
          <w:rFonts w:eastAsia="Times New Roman"/>
          <w:szCs w:val="24"/>
        </w:rPr>
      </w:pPr>
      <w:r>
        <w:rPr>
          <w:rFonts w:eastAsia="Times New Roman"/>
          <w:szCs w:val="24"/>
        </w:rPr>
        <w:t>Άκουσα με πάρα πολλή προσοχή τους ομιλητές της Νέας Δημοκρατίας, τον κ. Καραγιάννη. Συμφωνούμε με πολλά που είπατε, κύριε Καραγιάννη. Είστε, όμως, Κυβέρνηση από το 2015. Έ</w:t>
      </w:r>
      <w:r>
        <w:rPr>
          <w:rFonts w:eastAsia="Times New Roman"/>
          <w:szCs w:val="24"/>
        </w:rPr>
        <w:lastRenderedPageBreak/>
        <w:t>γιναν πάρα πολλές –να το πούμε και πιο λαϊκά- ατιμίες με συνεταιρισμούς, με επιδοτήσε</w:t>
      </w:r>
      <w:r>
        <w:rPr>
          <w:rFonts w:eastAsia="Times New Roman"/>
          <w:szCs w:val="24"/>
        </w:rPr>
        <w:t xml:space="preserve">ις σε αγρότες που δεν ήταν αγρότες, με τη </w:t>
      </w:r>
      <w:r>
        <w:rPr>
          <w:rFonts w:eastAsia="Times New Roman"/>
          <w:szCs w:val="24"/>
        </w:rPr>
        <w:t>«</w:t>
      </w:r>
      <w:r>
        <w:rPr>
          <w:rFonts w:eastAsia="Times New Roman"/>
          <w:szCs w:val="24"/>
        </w:rPr>
        <w:t>ΔΩΔΩΝΗ</w:t>
      </w:r>
      <w:r>
        <w:rPr>
          <w:rFonts w:eastAsia="Times New Roman"/>
          <w:szCs w:val="24"/>
        </w:rPr>
        <w:t>»</w:t>
      </w:r>
      <w:r>
        <w:rPr>
          <w:rFonts w:eastAsia="Times New Roman"/>
          <w:szCs w:val="24"/>
        </w:rPr>
        <w:t xml:space="preserve"> και άλλα. Έχετε κάνει τίποτα; Δεν έπρεπε να έχουν καθίσει κάποιοι άνθρωποι στο σκαμνί; Έχουν φαγωθεί δισεκατομμύρια, όχι εκατομμύρια.</w:t>
      </w:r>
    </w:p>
    <w:p w14:paraId="1AB70DBB" w14:textId="77777777" w:rsidR="002A5811" w:rsidRDefault="009E222F">
      <w:pPr>
        <w:spacing w:line="600" w:lineRule="auto"/>
        <w:ind w:firstLine="720"/>
        <w:contextualSpacing/>
        <w:jc w:val="both"/>
        <w:rPr>
          <w:rFonts w:eastAsia="Times New Roman"/>
          <w:szCs w:val="24"/>
        </w:rPr>
      </w:pPr>
      <w:r>
        <w:rPr>
          <w:rFonts w:eastAsia="Times New Roman"/>
          <w:szCs w:val="24"/>
        </w:rPr>
        <w:t>Μήπως, όμως, -λέω εγώ- από την άλλη πλευρά τα τότε κομματόσκυλα του ΠΑΣ</w:t>
      </w:r>
      <w:r>
        <w:rPr>
          <w:rFonts w:eastAsia="Times New Roman"/>
          <w:szCs w:val="24"/>
        </w:rPr>
        <w:t xml:space="preserve">ΟΚ ήρθαν τώρα σε εσάς και τα καλύπτετε; Είχα αναφέρει στον κ. Αποστόλου μία περίπτωση που θα τη λέω, γιατί αυτό το πράγμα δεν έχει ξαναγίνει ποτέ. Να σας θυμίσω για τον </w:t>
      </w:r>
      <w:proofErr w:type="spellStart"/>
      <w:r>
        <w:rPr>
          <w:rFonts w:eastAsia="Times New Roman"/>
          <w:szCs w:val="24"/>
        </w:rPr>
        <w:t>Μίστρο</w:t>
      </w:r>
      <w:proofErr w:type="spellEnd"/>
      <w:r>
        <w:rPr>
          <w:rFonts w:eastAsia="Times New Roman"/>
          <w:szCs w:val="24"/>
        </w:rPr>
        <w:t xml:space="preserve">, κύριε Αποστόλου, για τα καλαμπόκια, για τα </w:t>
      </w:r>
      <w:r>
        <w:rPr>
          <w:rFonts w:eastAsia="Times New Roman"/>
          <w:szCs w:val="24"/>
        </w:rPr>
        <w:t>δυόμισι χιλιάδες</w:t>
      </w:r>
      <w:r>
        <w:rPr>
          <w:rFonts w:eastAsia="Times New Roman"/>
          <w:szCs w:val="24"/>
        </w:rPr>
        <w:t xml:space="preserve"> ποτιστικά σε ένα βο</w:t>
      </w:r>
      <w:r>
        <w:rPr>
          <w:rFonts w:eastAsia="Times New Roman"/>
          <w:szCs w:val="24"/>
        </w:rPr>
        <w:t xml:space="preserve">υνό κατηφορικό με πέτρα. Υπέγραφαν άνθρωποι εκεί, μίζες πήγαιναν σε πολιτικούς, μίζες πήγαιναν στους ανθρώπους της </w:t>
      </w:r>
      <w:proofErr w:type="spellStart"/>
      <w:r>
        <w:rPr>
          <w:rFonts w:eastAsia="Times New Roman"/>
          <w:szCs w:val="24"/>
        </w:rPr>
        <w:t>ε</w:t>
      </w:r>
      <w:r>
        <w:rPr>
          <w:rFonts w:eastAsia="Times New Roman"/>
          <w:szCs w:val="24"/>
        </w:rPr>
        <w:t>νωσης</w:t>
      </w:r>
      <w:proofErr w:type="spellEnd"/>
      <w:r>
        <w:rPr>
          <w:rFonts w:eastAsia="Times New Roman"/>
          <w:szCs w:val="24"/>
        </w:rPr>
        <w:t xml:space="preserve"> και κανένας δεν τιμωρήθηκε. Και αυτό έχει γίνει σε όλη την Ελλάδα. Το αναφέρω αυτό γιατί έχει συζητηθεί παντού.</w:t>
      </w:r>
    </w:p>
    <w:p w14:paraId="1AB70DBC" w14:textId="77777777" w:rsidR="002A5811" w:rsidRDefault="009E222F">
      <w:pPr>
        <w:spacing w:line="600" w:lineRule="auto"/>
        <w:ind w:firstLine="720"/>
        <w:contextualSpacing/>
        <w:jc w:val="both"/>
        <w:rPr>
          <w:rFonts w:eastAsia="Times New Roman"/>
          <w:szCs w:val="24"/>
        </w:rPr>
      </w:pPr>
      <w:r>
        <w:rPr>
          <w:rFonts w:eastAsia="Times New Roman"/>
          <w:szCs w:val="24"/>
        </w:rPr>
        <w:t>Άκουσα τη Νέα Δημοκρατ</w:t>
      </w:r>
      <w:r>
        <w:rPr>
          <w:rFonts w:eastAsia="Times New Roman"/>
          <w:szCs w:val="24"/>
        </w:rPr>
        <w:t>ία που μίλησε για συρρίκνωση του πρωτογενούς τομέα, της πρωτογενούς παραγωγής και θέλω να ρωτήσω –παρ’ όλο που υπάρχει μόνο ένας από τη Νέα Δημοκρατία παρών αυτή τη στιγμή στην Αίθουσα- το εξής: ξέχασαν οι κύριοι της Νέας Δημοκρατίας σαν κυβέρνηση που ήταν</w:t>
      </w:r>
      <w:r>
        <w:rPr>
          <w:rFonts w:eastAsia="Times New Roman"/>
          <w:szCs w:val="24"/>
        </w:rPr>
        <w:t xml:space="preserve">, πόσα δικά </w:t>
      </w:r>
      <w:r>
        <w:rPr>
          <w:rFonts w:eastAsia="Times New Roman"/>
          <w:szCs w:val="24"/>
        </w:rPr>
        <w:lastRenderedPageBreak/>
        <w:t xml:space="preserve">τους κομματόσκυλα χρηματοδότησαν για να παίρνουν φυσικά τις μίζες οι Υπουργοί, Βουλευτές και τη γόνιμη γη να την κάνουμε </w:t>
      </w:r>
      <w:proofErr w:type="spellStart"/>
      <w:r>
        <w:rPr>
          <w:rFonts w:eastAsia="Times New Roman"/>
          <w:szCs w:val="24"/>
        </w:rPr>
        <w:t>φωτοβολταϊκά</w:t>
      </w:r>
      <w:proofErr w:type="spellEnd"/>
      <w:r>
        <w:rPr>
          <w:rFonts w:eastAsia="Times New Roman"/>
          <w:szCs w:val="24"/>
        </w:rPr>
        <w:t xml:space="preserve"> πάρκα για να κάθονται κάποιοι και να εισπράττουν; Τη γη μάς την έδωσε ο Θεός για να παράγουμε, όχι για να στήν</w:t>
      </w:r>
      <w:r>
        <w:rPr>
          <w:rFonts w:eastAsia="Times New Roman"/>
          <w:szCs w:val="24"/>
        </w:rPr>
        <w:t xml:space="preserve">ουμε πάρκα και να εισπράττουμε. </w:t>
      </w:r>
    </w:p>
    <w:p w14:paraId="1AB70DBD" w14:textId="77777777" w:rsidR="002A5811" w:rsidRDefault="009E222F">
      <w:pPr>
        <w:spacing w:line="600" w:lineRule="auto"/>
        <w:ind w:firstLine="720"/>
        <w:contextualSpacing/>
        <w:jc w:val="both"/>
        <w:rPr>
          <w:rFonts w:eastAsia="Times New Roman"/>
          <w:szCs w:val="24"/>
        </w:rPr>
      </w:pPr>
      <w:r>
        <w:rPr>
          <w:rFonts w:eastAsia="Times New Roman"/>
          <w:szCs w:val="24"/>
        </w:rPr>
        <w:t>Ξέχασε η Νέα Δημοκρατία –επειδή έκανε και την επίκαιρη επερώτηση- ότι επί κυβερνήσεώς της επιδοτούσε για την εκρίζωση αμπελώνων, ελαιόδεντρων και πολλών άλλων και σήμερα έχουμε καταντήσει εδώ που έχουμε καταντήσει;</w:t>
      </w:r>
    </w:p>
    <w:p w14:paraId="1AB70DB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Εσείς χρ</w:t>
      </w:r>
      <w:r>
        <w:rPr>
          <w:rFonts w:eastAsia="Times New Roman" w:cs="Times New Roman"/>
          <w:szCs w:val="24"/>
        </w:rPr>
        <w:t>ηματοδοτούσατε. Στην Κάρυστο ξηλώθηκαν πολλά αμπέλια, στη Μυτιλήνη δέντρα εκατοντάδων ετών, τα εκρίζωσαν όλα. Στην Πελοπόννησο το ίδιο. Από τη μία λέει για νέες καλλιέργειες, δηλαδή</w:t>
      </w:r>
      <w:r>
        <w:rPr>
          <w:rFonts w:eastAsia="Times New Roman" w:cs="Times New Roman"/>
          <w:szCs w:val="24"/>
        </w:rPr>
        <w:t>,</w:t>
      </w:r>
      <w:r>
        <w:rPr>
          <w:rFonts w:eastAsia="Times New Roman" w:cs="Times New Roman"/>
          <w:szCs w:val="24"/>
        </w:rPr>
        <w:t xml:space="preserve"> κάποιες ελιές από την Ισπανία, οι οποίες είναι υβριδικές και ό,τι βγάζει </w:t>
      </w:r>
      <w:r>
        <w:rPr>
          <w:rFonts w:eastAsia="Times New Roman" w:cs="Times New Roman"/>
          <w:szCs w:val="24"/>
        </w:rPr>
        <w:t>ο παραγωγός, δηλαδή</w:t>
      </w:r>
      <w:r>
        <w:rPr>
          <w:rFonts w:eastAsia="Times New Roman" w:cs="Times New Roman"/>
          <w:szCs w:val="24"/>
        </w:rPr>
        <w:t>,</w:t>
      </w:r>
      <w:r>
        <w:rPr>
          <w:rFonts w:eastAsia="Times New Roman" w:cs="Times New Roman"/>
          <w:szCs w:val="24"/>
        </w:rPr>
        <w:t xml:space="preserve"> από ένα λάδι που είναι σκέτο νερό, το δίνει στα φάρμακα. </w:t>
      </w:r>
    </w:p>
    <w:p w14:paraId="1AB70DB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Ξεχάσατε ότι εσείς φέρατε τα μνημόνια, ότι υπογράψατε; Άκουσα για τα μνημόνια πριν, για το τέταρτο μνημόνιο. Ήρθε το πρώτο, το δεύτερο, το τρίτο. Δηλαδή, μόνο το τέταρτο έχουμε;</w:t>
      </w:r>
      <w:r>
        <w:rPr>
          <w:rFonts w:eastAsia="Times New Roman" w:cs="Times New Roman"/>
          <w:szCs w:val="24"/>
        </w:rPr>
        <w:t xml:space="preserve"> Υπεύθυνος είναι μόνο ο ΣΥΡΙΖΑ; Δεν είναι το ΠΑΣΟΚ; Δεν είναι η </w:t>
      </w:r>
      <w:r>
        <w:rPr>
          <w:rFonts w:eastAsia="Times New Roman" w:cs="Times New Roman"/>
          <w:szCs w:val="24"/>
        </w:rPr>
        <w:lastRenderedPageBreak/>
        <w:t xml:space="preserve">Νέα Δημοκρατία; Κάποιοι άλλοι τα έφεραν και κάποιοι τα συνεχίζουν. Αυτές είναι οι εντολές. </w:t>
      </w:r>
    </w:p>
    <w:p w14:paraId="1AB70DC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Ποιοι πούλησαν την Αγροτική Τράπεζα στην Πειραιώς και έγινε ιδιωτική, μαζί με τα δάνεια των αγροτών,</w:t>
      </w:r>
      <w:r>
        <w:rPr>
          <w:rFonts w:eastAsia="Times New Roman" w:cs="Times New Roman"/>
          <w:szCs w:val="24"/>
        </w:rPr>
        <w:t xml:space="preserve"> μαζί με την υποθηκευμένη γη των αγροτών; Ποιος το έκανε αυτό; Ακόμα και ο κ. </w:t>
      </w:r>
      <w:proofErr w:type="spellStart"/>
      <w:r>
        <w:rPr>
          <w:rFonts w:eastAsia="Times New Roman" w:cs="Times New Roman"/>
          <w:szCs w:val="24"/>
        </w:rPr>
        <w:t>Τσαυτάρης</w:t>
      </w:r>
      <w:proofErr w:type="spellEnd"/>
      <w:r>
        <w:rPr>
          <w:rFonts w:eastAsia="Times New Roman" w:cs="Times New Roman"/>
          <w:szCs w:val="24"/>
        </w:rPr>
        <w:t xml:space="preserve"> έφτασε στο σημείο να πάει να κάνει συμφωνία με την </w:t>
      </w:r>
      <w:r>
        <w:rPr>
          <w:rFonts w:eastAsia="Times New Roman" w:cs="Times New Roman"/>
          <w:szCs w:val="24"/>
        </w:rPr>
        <w:t>«</w:t>
      </w:r>
      <w:r>
        <w:rPr>
          <w:rFonts w:eastAsia="Times New Roman" w:cs="Times New Roman"/>
          <w:szCs w:val="24"/>
          <w:lang w:val="en-GB"/>
        </w:rPr>
        <w:t>MONSANTO</w:t>
      </w:r>
      <w:r>
        <w:rPr>
          <w:rFonts w:eastAsia="Times New Roman" w:cs="Times New Roman"/>
          <w:szCs w:val="24"/>
        </w:rPr>
        <w:t>»</w:t>
      </w:r>
      <w:r>
        <w:rPr>
          <w:rFonts w:eastAsia="Times New Roman" w:cs="Times New Roman"/>
          <w:szCs w:val="24"/>
        </w:rPr>
        <w:t>, για να πουλήσει την τράπεζα με τους ελληνικούς σπόρους στη βόρεια Ελλάδα, αλλά τελευταία στιγμή δεν έγινε</w:t>
      </w:r>
      <w:r>
        <w:rPr>
          <w:rFonts w:eastAsia="Times New Roman" w:cs="Times New Roman"/>
          <w:szCs w:val="24"/>
        </w:rPr>
        <w:t xml:space="preserve"> η συμφωνία. </w:t>
      </w:r>
    </w:p>
    <w:p w14:paraId="1AB70DC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Συνεχίζετε και είστε όλοι εδώ υπέρ της ΚΑΠ, της Κοινής Αγροτικής Πολιτικής. Σε τι έχει βοηθήσει η Κοινή Αγροτική Πολιτική την πατρίδα μας, μπορεί κάποιος να μας πει; Στην επιβολή τού τι θα σπείρουμε, στο τι θα παράγουμε, στο πόσο γάλα θα παρά</w:t>
      </w:r>
      <w:r>
        <w:rPr>
          <w:rFonts w:eastAsia="Times New Roman" w:cs="Times New Roman"/>
          <w:szCs w:val="24"/>
        </w:rPr>
        <w:t xml:space="preserve">γει η πατρίδα μας, στο πόσα άλευρα θα παράγει η πατρίδα μας, στο πόσο κρέας θα παράγει η πατρίδα μας; </w:t>
      </w:r>
    </w:p>
    <w:p w14:paraId="1AB70DC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Θα σας φέρω ένα παράδειγμα για τον αγροτικό τομέα από το 1974 έως σήμερα. Η Ελλάδα μέχρι τα τέλη του 1979 είχε επάρκεια αγροτικών προϊόντων και το ισοζύγ</w:t>
      </w:r>
      <w:r>
        <w:rPr>
          <w:rFonts w:eastAsia="Times New Roman" w:cs="Times New Roman"/>
          <w:szCs w:val="24"/>
        </w:rPr>
        <w:t xml:space="preserve">ιό της στον αγροτικό τομέα ήταν θετικό. Από το 1981 μέχρι σήμερα έλαβε από την ΕΟΚ, </w:t>
      </w:r>
      <w:r>
        <w:rPr>
          <w:rFonts w:eastAsia="Times New Roman" w:cs="Times New Roman"/>
          <w:szCs w:val="24"/>
        </w:rPr>
        <w:lastRenderedPageBreak/>
        <w:t>τη σημερινή Ευρωπαϊκή Ένωση, το ποσό των 100 δισεκατομμυρίων ευρώ περίπου για την ανάπτυξη του αγροτικού τομέα. Οι αγρότες και οι κτηνοτρόφοι πήραν ελάχιστα από αυτά τα λεφ</w:t>
      </w:r>
      <w:r>
        <w:rPr>
          <w:rFonts w:eastAsia="Times New Roman" w:cs="Times New Roman"/>
          <w:szCs w:val="24"/>
        </w:rPr>
        <w:t>τά. Το αποτέλεσμα ήταν σφοδρή κατάπτωση του αγροτικού ισοζυγίου, δηλαδή, η διάλυση του αγροτικού τομέα, αφού από επάρκεια στα αγροτικά μας προϊόντα ως τα τέλη της δεκαετίες του ’70 πέσαμε σε επάρκεια της τάξης του 30% περίπου και οι εισαγωγές τροφίμων αυξή</w:t>
      </w:r>
      <w:r>
        <w:rPr>
          <w:rFonts w:eastAsia="Times New Roman" w:cs="Times New Roman"/>
          <w:szCs w:val="24"/>
        </w:rPr>
        <w:t xml:space="preserve">θηκαν. Βόειο κρέας 80% εισαγωγή, όσπρια 70%, αγελαδινό γάλα 60%, άλευρα 70%, χοιρινό κρέας 70%. Έτσι θα πάμε μπροστά; </w:t>
      </w:r>
    </w:p>
    <w:p w14:paraId="1AB70DC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Εάν, λοιπόν, η Κυβέρνηση δεν μειώσει τους φόρους, δεν επαναφέρει το αγροτικό πετρέλαιο, δεν χρηματοδοτήσει νέους αγρότες και αν δεν κάνει</w:t>
      </w:r>
      <w:r>
        <w:rPr>
          <w:rFonts w:eastAsia="Times New Roman" w:cs="Times New Roman"/>
          <w:szCs w:val="24"/>
        </w:rPr>
        <w:t xml:space="preserve"> εθνική πολιτική και δεν σταματήσει να ακούει τις εντολές της Ευρωπαϊκής Ένωσης -γιατί αυτοί μας έφεραν μέχρι εδώ σήμερα και ο σκοπός είναι να ξαναγυρίσουμε πάλι στους τσιφλικάδες, που οι σημερινοί τσιφλικάδες θα είναι οι πολυεθνικές εταιρείες</w:t>
      </w:r>
      <w:r>
        <w:rPr>
          <w:rFonts w:eastAsia="Times New Roman" w:cs="Times New Roman"/>
          <w:szCs w:val="24"/>
        </w:rPr>
        <w:t>,</w:t>
      </w:r>
      <w:r>
        <w:rPr>
          <w:rFonts w:eastAsia="Times New Roman" w:cs="Times New Roman"/>
          <w:szCs w:val="24"/>
        </w:rPr>
        <w:t xml:space="preserve"> που έχουν μ</w:t>
      </w:r>
      <w:r>
        <w:rPr>
          <w:rFonts w:eastAsia="Times New Roman" w:cs="Times New Roman"/>
          <w:szCs w:val="24"/>
        </w:rPr>
        <w:t xml:space="preserve">πει να αγοράσουν την πατρίδα μας, τη γη μας και τα σπίτια μας-, τότε δεν πρόκειται να κάνετε τίποτα. Αν δεν πατήσετε πόδι, κύριε Υπουργέ, αν δεν δώσετε λεφτά να ξεκινήσει η παραγωγή, δεν κάνετε τίποτα. Και, όπως βλέπουμε μέχρι </w:t>
      </w:r>
      <w:r>
        <w:rPr>
          <w:rFonts w:eastAsia="Times New Roman" w:cs="Times New Roman"/>
          <w:szCs w:val="24"/>
        </w:rPr>
        <w:lastRenderedPageBreak/>
        <w:t xml:space="preserve">σήμερα, αντί να γίνεται αυτό </w:t>
      </w:r>
      <w:r>
        <w:rPr>
          <w:rFonts w:eastAsia="Times New Roman" w:cs="Times New Roman"/>
          <w:szCs w:val="24"/>
        </w:rPr>
        <w:t xml:space="preserve">που λέτε γίνεται το αντίθετο. Ναι, μεν έχετε καλό σκοπό, αλλά τι κάνετε γι’ αυτό; </w:t>
      </w:r>
    </w:p>
    <w:p w14:paraId="1AB70DC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Θα συνεχίσει η Ευρωπαϊκή Ένωση να μας επιβάλλει; Έχουμε «νταβατζή» πάνω από το κεφάλι μας σε όλα, στα πάντα, στην οικονομία, στην αγροτική μας παραγωγή, στην κτηνοτροφική μα</w:t>
      </w:r>
      <w:r>
        <w:rPr>
          <w:rFonts w:eastAsia="Times New Roman" w:cs="Times New Roman"/>
          <w:szCs w:val="24"/>
        </w:rPr>
        <w:t>ς παραγωγή; Μη συνεχίζετε σαν αυτούς που κατηγορούσατε, αν θέλετε να κάνετε κάτι. Τραβήξτε δικό σας μπαϊράκι, για να το πούμε και πιο λαϊκά, ώστε να ανέβει η οικονομία και να μπορέσει, τέλος πάντων, ο αγρότης να σταθεί στα πόδια του και να ξανασηκώσει το κ</w:t>
      </w:r>
      <w:r>
        <w:rPr>
          <w:rFonts w:eastAsia="Times New Roman" w:cs="Times New Roman"/>
          <w:szCs w:val="24"/>
        </w:rPr>
        <w:t xml:space="preserve">εφάλι ψηλά, όπως ήταν κάποτε. Γιατί χωρίς αγροτική παραγωγή είμαστε τελειωμένοι και ο σκοπός των πολυεθνικών είναι να μας τελειώσουν, να </w:t>
      </w:r>
      <w:proofErr w:type="spellStart"/>
      <w:r>
        <w:rPr>
          <w:rFonts w:eastAsia="Times New Roman" w:cs="Times New Roman"/>
          <w:szCs w:val="24"/>
        </w:rPr>
        <w:t>εξαρτώμαστε</w:t>
      </w:r>
      <w:proofErr w:type="spellEnd"/>
      <w:r>
        <w:rPr>
          <w:rFonts w:eastAsia="Times New Roman" w:cs="Times New Roman"/>
          <w:szCs w:val="24"/>
        </w:rPr>
        <w:t xml:space="preserve"> για τα πάντα. </w:t>
      </w:r>
    </w:p>
    <w:p w14:paraId="1AB70DC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1AB70DC6"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AB70DC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w:t>
      </w:r>
      <w:r>
        <w:rPr>
          <w:rFonts w:eastAsia="Times New Roman" w:cs="Times New Roman"/>
          <w:b/>
          <w:szCs w:val="24"/>
        </w:rPr>
        <w:t>ία Χριστοδουλοπούλου):</w:t>
      </w:r>
      <w:r>
        <w:rPr>
          <w:rFonts w:eastAsia="Times New Roman" w:cs="Times New Roman"/>
          <w:szCs w:val="24"/>
        </w:rPr>
        <w:t xml:space="preserve"> Τον λόγο έχει ο Κοινοβουλευτικός Εκπρόσωπος του Κομμουνιστικού Κόμματος Ελλάδ</w:t>
      </w:r>
      <w:r>
        <w:rPr>
          <w:rFonts w:eastAsia="Times New Roman" w:cs="Times New Roman"/>
          <w:szCs w:val="24"/>
        </w:rPr>
        <w:t>α</w:t>
      </w:r>
      <w:r>
        <w:rPr>
          <w:rFonts w:eastAsia="Times New Roman" w:cs="Times New Roman"/>
          <w:szCs w:val="24"/>
        </w:rPr>
        <w:t>ς κ. Μωραΐτης.</w:t>
      </w:r>
    </w:p>
    <w:p w14:paraId="1AB70DC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Ευχαριστώ, κυρία Πρόεδρε. </w:t>
      </w:r>
    </w:p>
    <w:p w14:paraId="1AB70DC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Με τη σημερινή επερώτηση για τους αγρότες, κτηνοτρόφους και ψαράδες, η Νέα Δημοκρατία θέλει να</w:t>
      </w:r>
      <w:r>
        <w:rPr>
          <w:rFonts w:eastAsia="Times New Roman" w:cs="Times New Roman"/>
          <w:szCs w:val="24"/>
        </w:rPr>
        <w:t xml:space="preserve"> δείξει ότι νοιάζεται </w:t>
      </w:r>
      <w:r>
        <w:rPr>
          <w:rFonts w:eastAsia="Times New Roman" w:cs="Times New Roman"/>
          <w:szCs w:val="24"/>
        </w:rPr>
        <w:lastRenderedPageBreak/>
        <w:t xml:space="preserve">για τα προβλήματά τους, ότι δεν είναι αδιάφορη για τα βάσανα που βιώνουν. Δεν μπορείτε, όμως, να κρύψετε την ταξική σας πολιτική. </w:t>
      </w:r>
    </w:p>
    <w:p w14:paraId="1AB70DC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Δεν βρήκατε, κύριοι της Αξιωματικής Αντιπολίτευσης, μέσα σε εκατοντάδες λέξεις, που περιέχει η επερώτησ</w:t>
      </w:r>
      <w:r>
        <w:rPr>
          <w:rFonts w:eastAsia="Times New Roman" w:cs="Times New Roman"/>
          <w:szCs w:val="24"/>
        </w:rPr>
        <w:t xml:space="preserve">η, μία λέξη για τη βάρβαρη </w:t>
      </w:r>
      <w:proofErr w:type="spellStart"/>
      <w:r>
        <w:rPr>
          <w:rFonts w:eastAsia="Times New Roman" w:cs="Times New Roman"/>
          <w:szCs w:val="24"/>
        </w:rPr>
        <w:t>αντιαγροτική</w:t>
      </w:r>
      <w:proofErr w:type="spellEnd"/>
      <w:r>
        <w:rPr>
          <w:rFonts w:eastAsia="Times New Roman" w:cs="Times New Roman"/>
          <w:szCs w:val="24"/>
        </w:rPr>
        <w:t xml:space="preserve"> πολιτική της Ευρωπαϊκής Ένωσης και της Κοινής Αγροτικής Πολιτικής, που σπρώχνει βίαια καθημερινά στο ξεκλήρισμα χιλιάδες </w:t>
      </w:r>
      <w:proofErr w:type="spellStart"/>
      <w:r>
        <w:rPr>
          <w:rFonts w:eastAsia="Times New Roman" w:cs="Times New Roman"/>
          <w:szCs w:val="24"/>
        </w:rPr>
        <w:t>φτωχομεσαία</w:t>
      </w:r>
      <w:proofErr w:type="spellEnd"/>
      <w:r>
        <w:rPr>
          <w:rFonts w:eastAsia="Times New Roman" w:cs="Times New Roman"/>
          <w:szCs w:val="24"/>
        </w:rPr>
        <w:t xml:space="preserve"> </w:t>
      </w:r>
      <w:proofErr w:type="spellStart"/>
      <w:r>
        <w:rPr>
          <w:rFonts w:eastAsia="Times New Roman" w:cs="Times New Roman"/>
          <w:szCs w:val="24"/>
        </w:rPr>
        <w:t>αγροτοκτηνοτροφικά</w:t>
      </w:r>
      <w:proofErr w:type="spellEnd"/>
      <w:r>
        <w:rPr>
          <w:rFonts w:eastAsia="Times New Roman" w:cs="Times New Roman"/>
          <w:szCs w:val="24"/>
        </w:rPr>
        <w:t xml:space="preserve"> νοικοκυριά. Δεν βρήκατε μία λέξη για το μεγάλο κόστος παραγωγής,</w:t>
      </w:r>
      <w:r>
        <w:rPr>
          <w:rFonts w:eastAsia="Times New Roman" w:cs="Times New Roman"/>
          <w:szCs w:val="24"/>
        </w:rPr>
        <w:t xml:space="preserve"> τις χαμηλές τιμές, την </w:t>
      </w:r>
      <w:proofErr w:type="spellStart"/>
      <w:r>
        <w:rPr>
          <w:rFonts w:eastAsia="Times New Roman" w:cs="Times New Roman"/>
          <w:szCs w:val="24"/>
        </w:rPr>
        <w:t>απληρωσιά</w:t>
      </w:r>
      <w:proofErr w:type="spellEnd"/>
      <w:r>
        <w:rPr>
          <w:rFonts w:eastAsia="Times New Roman" w:cs="Times New Roman"/>
          <w:szCs w:val="24"/>
        </w:rPr>
        <w:t xml:space="preserve"> από τους βιομήχανους, τους εμπόρους αγροτικών προϊόντων, κουβέντα για τη </w:t>
      </w:r>
      <w:proofErr w:type="spellStart"/>
      <w:r>
        <w:rPr>
          <w:rFonts w:eastAsia="Times New Roman" w:cs="Times New Roman"/>
          <w:szCs w:val="24"/>
        </w:rPr>
        <w:t>φοροληστεία</w:t>
      </w:r>
      <w:proofErr w:type="spellEnd"/>
      <w:r>
        <w:rPr>
          <w:rFonts w:eastAsia="Times New Roman" w:cs="Times New Roman"/>
          <w:szCs w:val="24"/>
        </w:rPr>
        <w:t xml:space="preserve"> του αγροτικού εισοδήματος, την προκαταβολή φόρου στο 100%. </w:t>
      </w:r>
    </w:p>
    <w:p w14:paraId="1AB70DC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τονίσουμε ότι </w:t>
      </w:r>
      <w:proofErr w:type="spellStart"/>
      <w:r>
        <w:rPr>
          <w:rFonts w:eastAsia="Times New Roman" w:cs="Times New Roman"/>
          <w:szCs w:val="24"/>
        </w:rPr>
        <w:t>πρόπερσι</w:t>
      </w:r>
      <w:proofErr w:type="spellEnd"/>
      <w:r>
        <w:rPr>
          <w:rFonts w:eastAsia="Times New Roman" w:cs="Times New Roman"/>
          <w:szCs w:val="24"/>
        </w:rPr>
        <w:t xml:space="preserve">, μετά από τους μεγαλειώδεις αγώνες για πενήντα μερόνυχτα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 κέρδισαν το αφορολόγητο και τώρα τους το παίρνετε πίσω με το τέταρτο μνημόνιο. Πρέπει να βγάλουν συμπεράσματα οι </w:t>
      </w:r>
      <w:proofErr w:type="spellStart"/>
      <w:r>
        <w:rPr>
          <w:rFonts w:eastAsia="Times New Roman" w:cs="Times New Roman"/>
          <w:szCs w:val="24"/>
        </w:rPr>
        <w:t>φτωχομεσαίοι</w:t>
      </w:r>
      <w:proofErr w:type="spellEnd"/>
      <w:r>
        <w:rPr>
          <w:rFonts w:eastAsia="Times New Roman" w:cs="Times New Roman"/>
          <w:szCs w:val="24"/>
        </w:rPr>
        <w:t xml:space="preserve"> αγρότες ότι μόνο ο αγώνας τους θα ανατρέψει α</w:t>
      </w:r>
      <w:r>
        <w:rPr>
          <w:rFonts w:eastAsia="Times New Roman" w:cs="Times New Roman"/>
          <w:szCs w:val="24"/>
        </w:rPr>
        <w:t xml:space="preserve">υτή τη βάρβαρη πολιτική. Δεν μας είπατε τίποτα για τα χαράτσια του ΕΛΓΑ, του ΟΓΑ, του ΟΣΔΕ, του ΕΝΦΙΑ στα μαντριά, στις αποθήκες, στα βοσκοτόπια, στα σπίτια των αγροτών, για την αύξηση του ΦΠΑ στα μέσα και στα εφόδια, στις ζωοτροφές, στο αγροτικό </w:t>
      </w:r>
      <w:r>
        <w:rPr>
          <w:rFonts w:eastAsia="Times New Roman" w:cs="Times New Roman"/>
          <w:szCs w:val="24"/>
        </w:rPr>
        <w:lastRenderedPageBreak/>
        <w:t>ρεύμα, στ</w:t>
      </w:r>
      <w:r>
        <w:rPr>
          <w:rFonts w:eastAsia="Times New Roman" w:cs="Times New Roman"/>
          <w:szCs w:val="24"/>
        </w:rPr>
        <w:t>ο αγροτικό πετρέλαιο, για την κατάργηση της επιστροφής φόρου του αγροτικού πετρελαίου, για το πετσόκομμα των εξισωτικών επιδοτήσεων, της συνδεδεμένης ενίσχυσης. Για όλα αυτά δεν μιλάτε, γιατί είστε συνένοχοι, συνυπεύθυνοι με αυτές τις πολιτικές. Τις υπηρετ</w:t>
      </w:r>
      <w:r>
        <w:rPr>
          <w:rFonts w:eastAsia="Times New Roman" w:cs="Times New Roman"/>
          <w:szCs w:val="24"/>
        </w:rPr>
        <w:t xml:space="preserve">ήσατε και τις υπηρετείτε. Τις ψηφίσατε στο τρίτο μνημόνιο, παρέα με τη συγκυβέρνηση ΣΥΡΙΖΑ-ΑΝΕΛ, με τα άλλα κόμματα του </w:t>
      </w:r>
      <w:proofErr w:type="spellStart"/>
      <w:r>
        <w:rPr>
          <w:rFonts w:eastAsia="Times New Roman" w:cs="Times New Roman"/>
          <w:szCs w:val="24"/>
        </w:rPr>
        <w:t>ευρωμονόδρομου</w:t>
      </w:r>
      <w:proofErr w:type="spellEnd"/>
      <w:r>
        <w:rPr>
          <w:rFonts w:eastAsia="Times New Roman" w:cs="Times New Roman"/>
          <w:szCs w:val="24"/>
        </w:rPr>
        <w:t>. Αυτός είναι ο παράδεισος</w:t>
      </w:r>
      <w:r>
        <w:rPr>
          <w:rFonts w:eastAsia="Times New Roman" w:cs="Times New Roman"/>
          <w:szCs w:val="24"/>
        </w:rPr>
        <w:t>,</w:t>
      </w:r>
      <w:r>
        <w:rPr>
          <w:rFonts w:eastAsia="Times New Roman" w:cs="Times New Roman"/>
          <w:szCs w:val="24"/>
        </w:rPr>
        <w:t xml:space="preserve"> που είχατε τάξει στην αγροτιά και σήμερα βιώνει τη φτώχεια και το ξεκλήρισμα! </w:t>
      </w:r>
    </w:p>
    <w:p w14:paraId="1AB70DC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Πού επικεντρώνε</w:t>
      </w:r>
      <w:r>
        <w:rPr>
          <w:rFonts w:eastAsia="Times New Roman" w:cs="Times New Roman"/>
          <w:szCs w:val="24"/>
        </w:rPr>
        <w:t>τε την αντιπολίτευσή σας; Στο ότι είστε καλύτεροι διαχειριστές, ότι η συγκυβέρνηση ΣΥΡΙΖΑ-ΑΝΕΛ δεν προχωράει με γρήγορους ρυθμούς. Δίνετε εξετάσεις στους εμποροβιομήχανους, στις μεγάλες επιχειρήσεις</w:t>
      </w:r>
      <w:r>
        <w:rPr>
          <w:rFonts w:eastAsia="Times New Roman" w:cs="Times New Roman"/>
          <w:szCs w:val="24"/>
        </w:rPr>
        <w:t>,</w:t>
      </w:r>
      <w:r>
        <w:rPr>
          <w:rFonts w:eastAsia="Times New Roman" w:cs="Times New Roman"/>
          <w:szCs w:val="24"/>
        </w:rPr>
        <w:t xml:space="preserve"> που δραστηριοποιούνται στην παραγωγή, την τυποποίηση, τη</w:t>
      </w:r>
      <w:r>
        <w:rPr>
          <w:rFonts w:eastAsia="Times New Roman" w:cs="Times New Roman"/>
          <w:szCs w:val="24"/>
        </w:rPr>
        <w:t xml:space="preserve"> συσκευασία των αγροτικών προϊόντων. Νιώθετε ανασφάλεια γιατί η Κυβέρνηση ΣΥΡΙΖΑ-ΑΝΕΛ σάς παίρνει το ψωμί μέσα από τα χέρια, σας προσπερνάει. Το είπε άλλωστε ο κ. Αποστόλου, ότι όχι μόνο δεν είχε επίπληξη, αλλά πήρε συγχαρητήρια στη Θεσσαλονίκη από τον Επί</w:t>
      </w:r>
      <w:r>
        <w:rPr>
          <w:rFonts w:eastAsia="Times New Roman" w:cs="Times New Roman"/>
          <w:szCs w:val="24"/>
        </w:rPr>
        <w:t>τροπο Γεωργίας. Η Κυβέρνηση χαίρει της εμπιστοσύνης των μεγάλων επι</w:t>
      </w:r>
      <w:r>
        <w:rPr>
          <w:rFonts w:eastAsia="Times New Roman" w:cs="Times New Roman"/>
          <w:szCs w:val="24"/>
        </w:rPr>
        <w:lastRenderedPageBreak/>
        <w:t xml:space="preserve">χειρήσεων. Περνάει με τις λιγότερες αντιδράσεις αυτές τις </w:t>
      </w:r>
      <w:proofErr w:type="spellStart"/>
      <w:r>
        <w:rPr>
          <w:rFonts w:eastAsia="Times New Roman" w:cs="Times New Roman"/>
          <w:szCs w:val="24"/>
        </w:rPr>
        <w:t>αντιαγροτικές</w:t>
      </w:r>
      <w:proofErr w:type="spellEnd"/>
      <w:r>
        <w:rPr>
          <w:rFonts w:eastAsia="Times New Roman" w:cs="Times New Roman"/>
          <w:szCs w:val="24"/>
        </w:rPr>
        <w:t xml:space="preserve"> πολιτικές, κάνει τη βρόμικη δουλειά και σε αυτόν τον τομέα.</w:t>
      </w:r>
    </w:p>
    <w:p w14:paraId="1AB70DC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Τι φέρνετε σήμερα με την επερώτηση; Τι σας νοιάζει; Τα επ</w:t>
      </w:r>
      <w:r>
        <w:rPr>
          <w:rFonts w:eastAsia="Times New Roman" w:cs="Times New Roman"/>
          <w:szCs w:val="24"/>
        </w:rPr>
        <w:t xml:space="preserve">ενδυτικά σχέδια του Προγράμματος Αγροτικής Ανάπτυξης, που προωθεί η Κυβέρνηση και η ίδια η Ευρωπαϊκή Ένωση. Δηλαδή τι; Τζάμπα χρήμα στους μεγαλοεπιχειρηματίες, στους μονοπωλιακούς ομίλους. </w:t>
      </w:r>
    </w:p>
    <w:p w14:paraId="1AB70DC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Τι είναι το Πρόγραμμα Αγροτικής Ανάπτυξης 2014-2020; Είναι το αναπ</w:t>
      </w:r>
      <w:r>
        <w:rPr>
          <w:rFonts w:eastAsia="Times New Roman" w:cs="Times New Roman"/>
          <w:szCs w:val="24"/>
        </w:rPr>
        <w:t>τυξιακό μοντέλο</w:t>
      </w:r>
      <w:r>
        <w:rPr>
          <w:rFonts w:eastAsia="Times New Roman" w:cs="Times New Roman"/>
          <w:szCs w:val="24"/>
        </w:rPr>
        <w:t>,</w:t>
      </w:r>
      <w:r>
        <w:rPr>
          <w:rFonts w:eastAsia="Times New Roman" w:cs="Times New Roman"/>
          <w:szCs w:val="24"/>
        </w:rPr>
        <w:t xml:space="preserve"> που προωθείτε στην ύπαιθρο για την επιτάχυνση της καπιταλιστικής ανάπτυξης της αγροτικής παραγωγής, την ενίσχυση της κερδοφορίας μέσω του ανταγωνισμού. Τα προωθούμενα επενδυτικά προγράμματα</w:t>
      </w:r>
      <w:r>
        <w:rPr>
          <w:rFonts w:eastAsia="Times New Roman" w:cs="Times New Roman"/>
          <w:szCs w:val="24"/>
        </w:rPr>
        <w:t>,</w:t>
      </w:r>
      <w:r>
        <w:rPr>
          <w:rFonts w:eastAsia="Times New Roman" w:cs="Times New Roman"/>
          <w:szCs w:val="24"/>
        </w:rPr>
        <w:t xml:space="preserve"> που αναφέρετε στην επερώτηση αφορούν κατά βάση τ</w:t>
      </w:r>
      <w:r>
        <w:rPr>
          <w:rFonts w:eastAsia="Times New Roman" w:cs="Times New Roman"/>
          <w:szCs w:val="24"/>
        </w:rPr>
        <w:t xml:space="preserve">η χρηματοδότηση καπιταλιστικών αγροτικών επιχειρήσεων και επιχειρήσεων μεταποίησης των αγροτικών προϊόντων και όχι τους μικρομεσαίους παραγωγούς. </w:t>
      </w:r>
    </w:p>
    <w:p w14:paraId="1AB70DC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σκέλος της επερώτησης αναφέρεστε στη μεταποίηση αγροτικών προϊόντων και λέτε ότι αυτό θα γίνει από </w:t>
      </w:r>
      <w:r>
        <w:rPr>
          <w:rFonts w:eastAsia="Times New Roman" w:cs="Times New Roman"/>
          <w:szCs w:val="24"/>
        </w:rPr>
        <w:t xml:space="preserve">τους επαγγελματίες αγρότες, τη στιγμή που εσείς και η συγκυβέρνηση ΣΥΡΙΖΑ-ΑΝΕΛ έχετε υιοθετήσει συστάσεις της εργαλειοθήκης του </w:t>
      </w:r>
      <w:r>
        <w:rPr>
          <w:rFonts w:eastAsia="Times New Roman" w:cs="Times New Roman"/>
          <w:szCs w:val="24"/>
        </w:rPr>
        <w:lastRenderedPageBreak/>
        <w:t>ΟΟΣΑ και μία σειρά από άλλα μέτρα. Δίνετε τη δυνατότητα με αυτά στα μονοπώλια της μεταποίησης να αξιοποιούν φθηνές εισαγόμενες π</w:t>
      </w:r>
      <w:r>
        <w:rPr>
          <w:rFonts w:eastAsia="Times New Roman" w:cs="Times New Roman"/>
          <w:szCs w:val="24"/>
        </w:rPr>
        <w:t>ρώτες ύλες. Παραδείγματος χάρ</w:t>
      </w:r>
      <w:r>
        <w:rPr>
          <w:rFonts w:eastAsia="Times New Roman" w:cs="Times New Roman"/>
          <w:szCs w:val="24"/>
        </w:rPr>
        <w:t>ιν</w:t>
      </w:r>
      <w:r>
        <w:rPr>
          <w:rFonts w:eastAsia="Times New Roman" w:cs="Times New Roman"/>
          <w:szCs w:val="24"/>
        </w:rPr>
        <w:t>, κάνατε εσείς την αύξηση του ορίου στη ζωή του γάλακτος στις επτά μέρες, το πήγε στις έντεκα η σημερινή συγκυβέρνηση. Κάνατε αλλαγές στη νομοθεσία για το γιαούρτι και τώρα προβάλλετε ότι δήθεν αυτό θα δώσει διέξοδο στους παρ</w:t>
      </w:r>
      <w:r>
        <w:rPr>
          <w:rFonts w:eastAsia="Times New Roman" w:cs="Times New Roman"/>
          <w:szCs w:val="24"/>
        </w:rPr>
        <w:t>αγωγούς, ότι τους παρέχει τη δυνατότητα να μεταποιούν οι ίδιοι τα προϊόντα τους. Το μέτρο αυτό θα το καρπωθούν καπιταλιστικές αγροτικές εκμεταλλεύσεις, που έχουν τη δυνατότητα καθετοποίησης, πρόσβασης στην αγορά μέσω ανάπτυξης βραχέων αλυσίδων εφοδιασμού ή</w:t>
      </w:r>
      <w:r>
        <w:rPr>
          <w:rFonts w:eastAsia="Times New Roman" w:cs="Times New Roman"/>
          <w:szCs w:val="24"/>
        </w:rPr>
        <w:t xml:space="preserve"> σύναψης συμφωνιών με βιομηχανίες τροφίμων, εμπορικά κέντρα, αλυσίδες σο</w:t>
      </w:r>
      <w:r>
        <w:rPr>
          <w:rFonts w:eastAsia="Times New Roman" w:cs="Times New Roman"/>
          <w:szCs w:val="24"/>
        </w:rPr>
        <w:t>υ</w:t>
      </w:r>
      <w:r>
        <w:rPr>
          <w:rFonts w:eastAsia="Times New Roman" w:cs="Times New Roman"/>
          <w:szCs w:val="24"/>
        </w:rPr>
        <w:t xml:space="preserve">περμάρκετ, που αφορούν άμεσα, χωρίς εμπόρους, μεσάζοντες, στην παραγωγή τους. </w:t>
      </w:r>
    </w:p>
    <w:p w14:paraId="1AB70DD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αν δούμε αυτά τα προγράμματα, θα δούμε τι ακριβώς γίνεται. Για παράδειγμα, στο </w:t>
      </w:r>
      <w:r>
        <w:rPr>
          <w:rFonts w:eastAsia="Times New Roman" w:cs="Times New Roman"/>
          <w:szCs w:val="24"/>
        </w:rPr>
        <w:t>π</w:t>
      </w:r>
      <w:r>
        <w:rPr>
          <w:rFonts w:eastAsia="Times New Roman" w:cs="Times New Roman"/>
          <w:szCs w:val="24"/>
        </w:rPr>
        <w:t>ρόγραμμα αυτό υ</w:t>
      </w:r>
      <w:r>
        <w:rPr>
          <w:rFonts w:eastAsia="Times New Roman" w:cs="Times New Roman"/>
          <w:szCs w:val="24"/>
        </w:rPr>
        <w:t xml:space="preserve">πάρχουν πεντακόσια στον αριθμό προγράμματα με προϋπολογισμό μέχρι 350 χιλιάδες. Όμως, υπάρχει και η συμμετοχή, η οποία από περιοχή σε περιοχή ξεκινάει από το 25% έως 60%, δηλαδή για να μπει ένας </w:t>
      </w:r>
      <w:proofErr w:type="spellStart"/>
      <w:r>
        <w:rPr>
          <w:rFonts w:eastAsia="Times New Roman" w:cs="Times New Roman"/>
          <w:szCs w:val="24"/>
        </w:rPr>
        <w:t>φτωχομεσαίος</w:t>
      </w:r>
      <w:proofErr w:type="spellEnd"/>
      <w:r>
        <w:rPr>
          <w:rFonts w:eastAsia="Times New Roman" w:cs="Times New Roman"/>
          <w:szCs w:val="24"/>
        </w:rPr>
        <w:t xml:space="preserve"> παραγωγός θέλει 75 έως 160 χιλιάδες ευρώ. Αυτό </w:t>
      </w:r>
      <w:r>
        <w:rPr>
          <w:rFonts w:eastAsia="Times New Roman" w:cs="Times New Roman"/>
          <w:szCs w:val="24"/>
        </w:rPr>
        <w:lastRenderedPageBreak/>
        <w:t>τ</w:t>
      </w:r>
      <w:r>
        <w:rPr>
          <w:rFonts w:eastAsia="Times New Roman" w:cs="Times New Roman"/>
          <w:szCs w:val="24"/>
        </w:rPr>
        <w:t xml:space="preserve">ο γεγονός από μόνο του αρκεί για να καταλάβει κανείς ότι οι </w:t>
      </w:r>
      <w:proofErr w:type="spellStart"/>
      <w:r>
        <w:rPr>
          <w:rFonts w:eastAsia="Times New Roman" w:cs="Times New Roman"/>
          <w:szCs w:val="24"/>
        </w:rPr>
        <w:t>φτωχομεσαίοι</w:t>
      </w:r>
      <w:proofErr w:type="spellEnd"/>
      <w:r>
        <w:rPr>
          <w:rFonts w:eastAsia="Times New Roman" w:cs="Times New Roman"/>
          <w:szCs w:val="24"/>
        </w:rPr>
        <w:t xml:space="preserve"> κτηνοτρόφοι, που τους πνίγει η θηλιά των χρεών στις τράπεζες, που έχουν οδηγηθεί στην αδυναμία να πληρώσουν τις τράπεζες, τις ασφαλιστικές εισφορές του ΟΓΑ, από το γεγονός ότι οι βιομ</w:t>
      </w:r>
      <w:r>
        <w:rPr>
          <w:rFonts w:eastAsia="Times New Roman" w:cs="Times New Roman"/>
          <w:szCs w:val="24"/>
        </w:rPr>
        <w:t>ήχανοι τους παίρνουν την παραγωγή μπιτ παρά, δεν έχουν να περιμένουν τίποτα από αυτά τα προγράμματα. Αντίθετα, επειδή δεν μπορούν να αντέξουν στον ανταγωνισμό, θα έρθουν σε ακόμα χειρότερη θέση λόγω της συνέχισης της πολιτικής ικανοποίησης όλων των αξιώσεω</w:t>
      </w:r>
      <w:r>
        <w:rPr>
          <w:rFonts w:eastAsia="Times New Roman" w:cs="Times New Roman"/>
          <w:szCs w:val="24"/>
        </w:rPr>
        <w:t>ν των μονοπωλίων, της μεταποίησης και των τραπεζών.</w:t>
      </w:r>
    </w:p>
    <w:p w14:paraId="1AB70DD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σε άλλο σημείο της επερώτησης, όπου λέτε για τα σχέδια βελτίωσης. Σε αυτό το </w:t>
      </w:r>
      <w:r>
        <w:rPr>
          <w:rFonts w:eastAsia="Times New Roman" w:cs="Times New Roman"/>
          <w:szCs w:val="24"/>
        </w:rPr>
        <w:t>π</w:t>
      </w:r>
      <w:r>
        <w:rPr>
          <w:rFonts w:eastAsia="Times New Roman" w:cs="Times New Roman"/>
          <w:szCs w:val="24"/>
        </w:rPr>
        <w:t xml:space="preserve">ρόγραμμα υπάρχουν πέντε χιλιάδες σχέδια βελτίωσης, περίπου 360 εκατομμύρια. </w:t>
      </w:r>
    </w:p>
    <w:p w14:paraId="1AB70DD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Κατά μέσο όρο κάθε σχέδιο φτάνει τις</w:t>
      </w:r>
      <w:r>
        <w:rPr>
          <w:rFonts w:eastAsia="Times New Roman" w:cs="Times New Roman"/>
          <w:szCs w:val="24"/>
        </w:rPr>
        <w:t xml:space="preserve"> εβδομήντα δύο χιλιάδες, που και εδώ πάλι η συμμετοχή είναι δυσβάσταχτη για 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Ασφαλώς, από αυτά τα προγράμματα, ιδιαίτερα των σχεδίων βελτίωσης, υπάρχει αρνητική εμπειρία για μεγάλο αριθμό μικρομεσαίων </w:t>
      </w:r>
      <w:proofErr w:type="spellStart"/>
      <w:r>
        <w:rPr>
          <w:rFonts w:eastAsia="Times New Roman" w:cs="Times New Roman"/>
          <w:szCs w:val="24"/>
        </w:rPr>
        <w:t>αγροκτηνοτρόφων</w:t>
      </w:r>
      <w:proofErr w:type="spellEnd"/>
      <w:r>
        <w:rPr>
          <w:rFonts w:eastAsia="Times New Roman" w:cs="Times New Roman"/>
          <w:szCs w:val="24"/>
        </w:rPr>
        <w:t>, οι οποίοι μπήκα</w:t>
      </w:r>
      <w:r>
        <w:rPr>
          <w:rFonts w:eastAsia="Times New Roman" w:cs="Times New Roman"/>
          <w:szCs w:val="24"/>
        </w:rPr>
        <w:t xml:space="preserve">ν σε αυτά, χρεώθηκαν στις τράπεζες, για να εξασφαλίσουν το δικό τους </w:t>
      </w:r>
      <w:r>
        <w:rPr>
          <w:rFonts w:eastAsia="Times New Roman" w:cs="Times New Roman"/>
          <w:szCs w:val="24"/>
        </w:rPr>
        <w:lastRenderedPageBreak/>
        <w:t>μερίδιο στην επένδυση και η συνολική κατάσταση τους έφερε σε χειρότερη μοίρα.</w:t>
      </w:r>
    </w:p>
    <w:p w14:paraId="1AB70DD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Επίσης, αναφέρεται στην επερώτηση ότι υπάρχουν τα Προγράμματα Βιολογικής Γεωργίας και Κτηνοτροφίας. Ιδιαίτερα</w:t>
      </w:r>
      <w:r>
        <w:rPr>
          <w:rFonts w:eastAsia="Times New Roman" w:cs="Times New Roman"/>
          <w:szCs w:val="24"/>
        </w:rPr>
        <w:t xml:space="preserve">, για την κτηνοτροφία έχουν γίνει γεφύρι της Άρτας. Όσοι έχουν ενταχθεί στο </w:t>
      </w:r>
      <w:r>
        <w:rPr>
          <w:rFonts w:eastAsia="Times New Roman" w:cs="Times New Roman"/>
          <w:szCs w:val="24"/>
        </w:rPr>
        <w:t>π</w:t>
      </w:r>
      <w:r>
        <w:rPr>
          <w:rFonts w:eastAsia="Times New Roman" w:cs="Times New Roman"/>
          <w:szCs w:val="24"/>
        </w:rPr>
        <w:t xml:space="preserve">ρόγραμμα της προηγούμενης πενταετίας –και εδώ έχει ευθύνη και η Νέα Δημοκρατία- έχουν πληρωθεί μόνο για δύο χρόνια, για το 2012-2013, και πολλοί από αυτούς δεν έχουν πληρωθεί για </w:t>
      </w:r>
      <w:r>
        <w:rPr>
          <w:rFonts w:eastAsia="Times New Roman" w:cs="Times New Roman"/>
          <w:szCs w:val="24"/>
        </w:rPr>
        <w:t xml:space="preserve">πέντε χρόνια, με το μεγάλο πρόβλημα να βρίσκεται στην </w:t>
      </w:r>
      <w:proofErr w:type="spellStart"/>
      <w:r>
        <w:rPr>
          <w:rFonts w:eastAsia="Times New Roman" w:cs="Times New Roman"/>
          <w:szCs w:val="24"/>
        </w:rPr>
        <w:t>υποστελέχωση</w:t>
      </w:r>
      <w:proofErr w:type="spellEnd"/>
      <w:r>
        <w:rPr>
          <w:rFonts w:eastAsia="Times New Roman" w:cs="Times New Roman"/>
          <w:szCs w:val="24"/>
        </w:rPr>
        <w:t xml:space="preserve"> των </w:t>
      </w:r>
      <w:r>
        <w:rPr>
          <w:rFonts w:eastAsia="Times New Roman" w:cs="Times New Roman"/>
          <w:szCs w:val="24"/>
        </w:rPr>
        <w:t>δ</w:t>
      </w:r>
      <w:r>
        <w:rPr>
          <w:rFonts w:eastAsia="Times New Roman" w:cs="Times New Roman"/>
          <w:szCs w:val="24"/>
        </w:rPr>
        <w:t xml:space="preserve">ασαρχείων. Παρά τις φιλότιμες προσπάθειες των λίγων εργαζόμενων εκεί, δεν μπορούν να ανταποκριθούν στο μεγάλο αριθμό των αιτήσεων. </w:t>
      </w:r>
    </w:p>
    <w:p w14:paraId="1AB70DD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Αν και οι κτηνοτρόφοι έχουν πληρώσει, έχουν καταχρεωθεί σε ιδιωτικές εταιρείες πιστοποίησης για την προμήθεια βιολογικών ζωοτροφών, το χειρότερο απ’ όλα, όπου έχετε όλοι την ευθύνη, είναι ότι δεν υπάρχουν βιολογικές τιμές στα βιολογικά προϊόντα, δεν υπάρχο</w:t>
      </w:r>
      <w:r>
        <w:rPr>
          <w:rFonts w:eastAsia="Times New Roman" w:cs="Times New Roman"/>
          <w:szCs w:val="24"/>
        </w:rPr>
        <w:t>υν βιολογικά σφαγεία, στελεχωμένες υπηρεσίες κτηνιατρείων και οι κτηνοτρόφοι είναι έρμαια στα χέρια των ιδιωτών.</w:t>
      </w:r>
    </w:p>
    <w:p w14:paraId="1AB70DD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όλα αυτά δεν λέτε κουβέντα, γιατί τα περισσότερα είναι έργα και των ημερών της Νέας Δημοκρατίας. Ιδιαίτερα όσον αφορά στο Πρόγραμμα Βιολογι</w:t>
      </w:r>
      <w:r>
        <w:rPr>
          <w:rFonts w:eastAsia="Times New Roman" w:cs="Times New Roman"/>
          <w:szCs w:val="24"/>
        </w:rPr>
        <w:t>κής Κτηνοτροφίας –εδώ είναι μ</w:t>
      </w:r>
      <w:r>
        <w:rPr>
          <w:rFonts w:eastAsia="Times New Roman" w:cs="Times New Roman"/>
          <w:szCs w:val="24"/>
        </w:rPr>
        <w:t>ί</w:t>
      </w:r>
      <w:r>
        <w:rPr>
          <w:rFonts w:eastAsia="Times New Roman" w:cs="Times New Roman"/>
          <w:szCs w:val="24"/>
        </w:rPr>
        <w:t>α απάτη στην κυριολεξία- δεν πρόκειται να ενταχθούν παρά λιγοστοί κτηνοτρόφοι από τις αιτήσεις τις οποίες υπέβαλαν. Δηλαδή, τι κάνετε; Πουλάτε φύκια για μεταξωτές κορδέλες.</w:t>
      </w:r>
    </w:p>
    <w:p w14:paraId="1AB70DD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Τα ίδια ακριβώς προβλήματα υπάρχουν και σε μ</w:t>
      </w:r>
      <w:r>
        <w:rPr>
          <w:rFonts w:eastAsia="Times New Roman" w:cs="Times New Roman"/>
          <w:szCs w:val="24"/>
        </w:rPr>
        <w:t>ί</w:t>
      </w:r>
      <w:r>
        <w:rPr>
          <w:rFonts w:eastAsia="Times New Roman" w:cs="Times New Roman"/>
          <w:szCs w:val="24"/>
        </w:rPr>
        <w:t xml:space="preserve">α σειρά </w:t>
      </w:r>
      <w:r>
        <w:rPr>
          <w:rFonts w:eastAsia="Times New Roman" w:cs="Times New Roman"/>
          <w:szCs w:val="24"/>
        </w:rPr>
        <w:t>από άλλα προγράμματα. Αυτό είναι αντικειμενικό στον σημερινό δρόμο ανάπτυξης και ενδυναμώνει την τάση διαμόρφωσης μιας παραγωγικής βάσης που θα στηρίζεται στη μεγάλη καπιταλιστική παραγωγή και στη μονάδα και στην καθετοποίηση.</w:t>
      </w:r>
    </w:p>
    <w:p w14:paraId="1AB70DD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Μπροστά σε αυτήν την βαρβαρότ</w:t>
      </w:r>
      <w:r>
        <w:rPr>
          <w:rFonts w:eastAsia="Times New Roman" w:cs="Times New Roman"/>
          <w:szCs w:val="24"/>
        </w:rPr>
        <w:t xml:space="preserve">ητα υπάρχει λύση τόσο για τους μικρομεσαίους </w:t>
      </w:r>
      <w:proofErr w:type="spellStart"/>
      <w:r>
        <w:rPr>
          <w:rFonts w:eastAsia="Times New Roman" w:cs="Times New Roman"/>
          <w:szCs w:val="24"/>
        </w:rPr>
        <w:t>αγροτοκτηνοτρόφους</w:t>
      </w:r>
      <w:proofErr w:type="spellEnd"/>
      <w:r>
        <w:rPr>
          <w:rFonts w:eastAsia="Times New Roman" w:cs="Times New Roman"/>
          <w:szCs w:val="24"/>
        </w:rPr>
        <w:t xml:space="preserve"> όσο και για τα λαϊκά στρώματα, που έχουν ανάγκη από μ</w:t>
      </w:r>
      <w:r>
        <w:rPr>
          <w:rFonts w:eastAsia="Times New Roman" w:cs="Times New Roman"/>
          <w:szCs w:val="24"/>
        </w:rPr>
        <w:t>ί</w:t>
      </w:r>
      <w:r>
        <w:rPr>
          <w:rFonts w:eastAsia="Times New Roman" w:cs="Times New Roman"/>
          <w:szCs w:val="24"/>
        </w:rPr>
        <w:t>α πρωτογενή παραγωγή που θα διασφαλίζει φθηνά και ποιοτικά τρόφιμα, αλλά αυτό βρίσκεται στη διαφορετική κοινωνικοοικονομική οργάνωση από τ</w:t>
      </w:r>
      <w:r>
        <w:rPr>
          <w:rFonts w:eastAsia="Times New Roman" w:cs="Times New Roman"/>
          <w:szCs w:val="24"/>
        </w:rPr>
        <w:t xml:space="preserve">ην λαϊκή εξουσία, στη μεγάλη παραγωγή, στην καθετοποίηση, αλλά με διαφορετικές σχέσεις παραγωγής, με επίκεντρο τη μεγάλη κοινωνικοποιημένη μονάδα, με κεντρικό σχεδιασμό και με εργατικό υλικό </w:t>
      </w:r>
      <w:r>
        <w:rPr>
          <w:rFonts w:eastAsia="Times New Roman" w:cs="Times New Roman"/>
          <w:szCs w:val="24"/>
        </w:rPr>
        <w:lastRenderedPageBreak/>
        <w:t>έξω από τα δεσμά της καπιταλιστικής Ευρωπαϊκής Ένωσης και κάθε άλ</w:t>
      </w:r>
      <w:r>
        <w:rPr>
          <w:rFonts w:eastAsia="Times New Roman" w:cs="Times New Roman"/>
          <w:szCs w:val="24"/>
        </w:rPr>
        <w:t>λης ιμπεριαλιστικής, διακρατικής, καπιταλιστικής Ένωσης.</w:t>
      </w:r>
    </w:p>
    <w:p w14:paraId="1AB70DD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Οι μικροί παραγωγοί που επιθυμούν να παραμείνουν στην παραγωγή θα μπορούν να αξιοποιούν τους παραγωγικούς συνεταιρισμούς, που θα διαφέρουν ριζικά από τους σημερινούς, και θα εντάσσονται σε αυτό εθελο</w:t>
      </w:r>
      <w:r>
        <w:rPr>
          <w:rFonts w:eastAsia="Times New Roman" w:cs="Times New Roman"/>
          <w:szCs w:val="24"/>
        </w:rPr>
        <w:t xml:space="preserve">ντικά όσοι αγρότες επιθυμούν να παραμείνουν στην παραγωγή. Θα διασφαλίζουν σημαντική βελτίωση των συνθηκών εργασίας στη διαβίωσή τους, μείωση του κόστους παραγωγής, προστασία του περιβάλλοντος, προστασία της παραγωγής, επιστημονική τεχνική στήριξη. </w:t>
      </w:r>
    </w:p>
    <w:p w14:paraId="1AB70DD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Μέσα α</w:t>
      </w:r>
      <w:r>
        <w:rPr>
          <w:rFonts w:eastAsia="Times New Roman" w:cs="Times New Roman"/>
          <w:szCs w:val="24"/>
        </w:rPr>
        <w:t>πό αυτή τη διαδικασία θα δοθούν οι βάσεις για την οριστική λύση του διατροφικού προβλήματος της χώρας, με φθηνά και ποιοτικά προϊόντα και την εξασφάλιση ικανοποιητικού εισοδήματος για τους μικρομεσαίους παραγωγούς.</w:t>
      </w:r>
    </w:p>
    <w:p w14:paraId="1AB70DD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Σας παρακαλώ για μ</w:t>
      </w:r>
      <w:r>
        <w:rPr>
          <w:rFonts w:eastAsia="Times New Roman" w:cs="Times New Roman"/>
          <w:szCs w:val="24"/>
        </w:rPr>
        <w:t>ί</w:t>
      </w:r>
      <w:r>
        <w:rPr>
          <w:rFonts w:eastAsia="Times New Roman" w:cs="Times New Roman"/>
          <w:szCs w:val="24"/>
        </w:rPr>
        <w:t>α ακόμη φορά να τηρείτε τον χρόνο.</w:t>
      </w:r>
    </w:p>
    <w:p w14:paraId="1AB70DD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Κοινοβουλευτικός Εκπρόσωπος από το Ποτάμι κ. </w:t>
      </w:r>
      <w:proofErr w:type="spellStart"/>
      <w:r>
        <w:rPr>
          <w:rFonts w:eastAsia="Times New Roman" w:cs="Times New Roman"/>
          <w:szCs w:val="24"/>
        </w:rPr>
        <w:t>Δανέλλης</w:t>
      </w:r>
      <w:proofErr w:type="spellEnd"/>
      <w:r>
        <w:rPr>
          <w:rFonts w:eastAsia="Times New Roman" w:cs="Times New Roman"/>
          <w:szCs w:val="24"/>
        </w:rPr>
        <w:t>, ο οποίος έχει ήδη συνεννοηθεί με τους υπόλοιπους Κοινοβουλευτικούς και θα προηγηθεί.</w:t>
      </w:r>
    </w:p>
    <w:p w14:paraId="1AB70DD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έχετε τον λόγο.</w:t>
      </w:r>
    </w:p>
    <w:p w14:paraId="1AB70DD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 ΔΑΝ</w:t>
      </w:r>
      <w:r>
        <w:rPr>
          <w:rFonts w:eastAsia="Times New Roman" w:cs="Times New Roman"/>
          <w:b/>
          <w:szCs w:val="24"/>
        </w:rPr>
        <w:t>ΕΛΛΗΣ:</w:t>
      </w:r>
      <w:r>
        <w:rPr>
          <w:rFonts w:eastAsia="Times New Roman" w:cs="Times New Roman"/>
          <w:szCs w:val="24"/>
        </w:rPr>
        <w:t xml:space="preserve"> Ευχαριστώ, κυρία Πρόεδρε, και ευχαριστώ και τους συναδέλφους για την παραχώρησή τους.</w:t>
      </w:r>
    </w:p>
    <w:p w14:paraId="1AB70DD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ευρωπαϊκοί πόροι που διατίθενται στον γεωργικό τομέα στη χώρα μας μέσω της ΚΑΠ στον πρώτο και στον δεύτερο πυλώνα, για την τρέχουσ</w:t>
      </w:r>
      <w:r>
        <w:rPr>
          <w:rFonts w:eastAsia="Times New Roman" w:cs="Times New Roman"/>
          <w:szCs w:val="24"/>
        </w:rPr>
        <w:t>α δημοσιονομική περίοδο, είναι της τάξης των 19 περίπου δισεκατομμυρίων ευρώ. Να πάρουμε υ</w:t>
      </w:r>
      <w:r>
        <w:rPr>
          <w:rFonts w:eastAsia="Times New Roman" w:cs="Times New Roman"/>
          <w:szCs w:val="24"/>
        </w:rPr>
        <w:t xml:space="preserve">π’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το σύνολο των διατεθειμένων πόρων για όλα τα διαρθρωτικά προγράμματα είναι γύρω στα 16 με 17 δισεκατομμύρια. </w:t>
      </w:r>
    </w:p>
    <w:p w14:paraId="1AB70DD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Αντιλαμβανόμαστε όλοι τη σημασία, την αξ</w:t>
      </w:r>
      <w:r>
        <w:rPr>
          <w:rFonts w:eastAsia="Times New Roman" w:cs="Times New Roman"/>
          <w:szCs w:val="24"/>
        </w:rPr>
        <w:t>ία και τη δυνατότητα που αυτοί οι πόροι παρέχουν σε έναν τομέα ο οποίος έχει μ</w:t>
      </w:r>
      <w:r>
        <w:rPr>
          <w:rFonts w:eastAsia="Times New Roman" w:cs="Times New Roman"/>
          <w:szCs w:val="24"/>
        </w:rPr>
        <w:t>ί</w:t>
      </w:r>
      <w:r>
        <w:rPr>
          <w:rFonts w:eastAsia="Times New Roman" w:cs="Times New Roman"/>
          <w:szCs w:val="24"/>
        </w:rPr>
        <w:t xml:space="preserve">α σειρά παθογενειών από το μακρύ παρελθόν. </w:t>
      </w:r>
    </w:p>
    <w:p w14:paraId="1AB70DE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οι ευθύνες γι’ αυτές τις παθογένειες δεν ανήκουν στη σημερινή Κυβέρνηση. Μέρος αυτών βεβαίως έχει να κάνει με τη δ</w:t>
      </w:r>
      <w:r>
        <w:rPr>
          <w:rFonts w:eastAsia="Times New Roman" w:cs="Times New Roman"/>
          <w:szCs w:val="24"/>
        </w:rPr>
        <w:t>ιαχείριση στη διετία αυτή όλων των ζητημάτων που απασχολούν τον κλάδο, όμως πάνε βαθιά στο παρελθόν.</w:t>
      </w:r>
    </w:p>
    <w:p w14:paraId="1AB70DE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Επίσης, είναι σημαντικό, κυρίες και κύριοι συνάδελφοι, να πάρουμε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σε </w:t>
      </w:r>
      <w:proofErr w:type="spellStart"/>
      <w:r>
        <w:rPr>
          <w:rFonts w:eastAsia="Times New Roman" w:cs="Times New Roman"/>
          <w:szCs w:val="24"/>
        </w:rPr>
        <w:t>μ</w:t>
      </w:r>
      <w:r>
        <w:rPr>
          <w:rFonts w:eastAsia="Times New Roman" w:cs="Times New Roman"/>
          <w:szCs w:val="24"/>
        </w:rPr>
        <w:t>Δ</w:t>
      </w:r>
      <w:r>
        <w:rPr>
          <w:rFonts w:eastAsia="Times New Roman" w:cs="Times New Roman"/>
          <w:szCs w:val="24"/>
        </w:rPr>
        <w:t>α</w:t>
      </w:r>
      <w:proofErr w:type="spellEnd"/>
      <w:r>
        <w:rPr>
          <w:rFonts w:eastAsia="Times New Roman" w:cs="Times New Roman"/>
          <w:szCs w:val="24"/>
        </w:rPr>
        <w:t xml:space="preserve"> πρόσφατη ποιοτική έρευνα που έκανε η </w:t>
      </w:r>
      <w:proofErr w:type="spellStart"/>
      <w:r>
        <w:rPr>
          <w:rFonts w:eastAsia="Times New Roman" w:cs="Times New Roman"/>
          <w:szCs w:val="24"/>
        </w:rPr>
        <w:t>δ</w:t>
      </w:r>
      <w:r>
        <w:rPr>
          <w:rFonts w:eastAsia="Times New Roman" w:cs="Times New Roman"/>
          <w:szCs w:val="24"/>
        </w:rPr>
        <w:t>ιαΝΕΟσι</w:t>
      </w:r>
      <w:r>
        <w:rPr>
          <w:rFonts w:eastAsia="Times New Roman" w:cs="Times New Roman"/>
          <w:szCs w:val="24"/>
        </w:rPr>
        <w:t>ς</w:t>
      </w:r>
      <w:proofErr w:type="spellEnd"/>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έχουμε την </w:t>
      </w:r>
      <w:r>
        <w:rPr>
          <w:rFonts w:eastAsia="Times New Roman" w:cs="Times New Roman"/>
          <w:szCs w:val="24"/>
        </w:rPr>
        <w:t xml:space="preserve">απάντηση ότι οι επτά, αν θυμάμαι καλά, στους δέκα Έλληνες αγρότες θεωρούν ότι ωφελημένη από </w:t>
      </w:r>
      <w:r>
        <w:rPr>
          <w:rFonts w:eastAsia="Times New Roman" w:cs="Times New Roman"/>
          <w:szCs w:val="24"/>
        </w:rPr>
        <w:lastRenderedPageBreak/>
        <w:t>την ένταξή μας στην Ευρωπαϊκή Ένωση και από τα ευρωπαϊκά προγράμματα της ΚΑΠ είναι η Ευρώπη και όχι η Ελλάδα.</w:t>
      </w:r>
    </w:p>
    <w:p w14:paraId="1AB70DE2" w14:textId="77777777" w:rsidR="002A5811" w:rsidRDefault="009E222F">
      <w:pPr>
        <w:spacing w:line="600" w:lineRule="auto"/>
        <w:contextualSpacing/>
        <w:jc w:val="both"/>
        <w:rPr>
          <w:rFonts w:eastAsia="Times New Roman" w:cs="Times New Roman"/>
          <w:szCs w:val="24"/>
        </w:rPr>
      </w:pPr>
      <w:r>
        <w:rPr>
          <w:rFonts w:eastAsia="Times New Roman" w:cs="Times New Roman"/>
          <w:szCs w:val="24"/>
        </w:rPr>
        <w:t>Και μόνο αυτό δείχνει το μέγεθος του προβλήματος σε σχ</w:t>
      </w:r>
      <w:r>
        <w:rPr>
          <w:rFonts w:eastAsia="Times New Roman" w:cs="Times New Roman"/>
          <w:szCs w:val="24"/>
        </w:rPr>
        <w:t>έση με την ουσιαστική αξιοποίηση των ευρωπαϊκών πόρων. Γιατί πάντα η έγνοια μας ήταν η απορρόφηση των πόρων και όχι η ορθολογική και αποτελεσματική αξιοποίηση παντού, ιδιαίτερα στη γεωργία.</w:t>
      </w:r>
    </w:p>
    <w:p w14:paraId="1AB70DE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Σήμερα, εάν θέλουμε να εξασφαλίσουμε τη μεγαλύτερη δυνατή αποδοτικ</w:t>
      </w:r>
      <w:r>
        <w:rPr>
          <w:rFonts w:eastAsia="Times New Roman" w:cs="Times New Roman"/>
          <w:szCs w:val="24"/>
        </w:rPr>
        <w:t>ότητα των δυνατοτήτων μας, είναι αναγκαίο να ξεφύγουμε από τα αποτυχημένα μοντέλα του παρελθόντος. Πρέπει να ξεφύγουμε από το σύνδρομο της εσωστρέφειας, της αδράνειας, της καθυστέρησης και της μη ορθολογικής αξιοποίησης των πόρων, όπως έλεγα λίγο πριν, αλλ</w:t>
      </w:r>
      <w:r>
        <w:rPr>
          <w:rFonts w:eastAsia="Times New Roman" w:cs="Times New Roman"/>
          <w:szCs w:val="24"/>
        </w:rPr>
        <w:t xml:space="preserve">ά και του πανταχού παρόντα προστατευτισμού, που συνήθως πνίγει κάθε καινοτόμο προσπάθεια στη χώρα μας. Γιατί η ανάπτυξη του ελληνικού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σήμερα προϋποθέτει γνώση, επιχειρηματικότητα, εξωστρέφεια και εξαγωγές. </w:t>
      </w:r>
    </w:p>
    <w:p w14:paraId="1AB70DE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Είναι, όμως, αρωγός η πολιτ</w:t>
      </w:r>
      <w:r>
        <w:rPr>
          <w:rFonts w:eastAsia="Times New Roman" w:cs="Times New Roman"/>
          <w:szCs w:val="24"/>
        </w:rPr>
        <w:t xml:space="preserve">εία και το αρμόδιο Υπουργείο στις προσπάθειες 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Και η δική σας Κυβέρνηση, κύριε Υπουργέ -σε συνέχεια των προηγουμένων- δυστυ</w:t>
      </w:r>
      <w:r>
        <w:rPr>
          <w:rFonts w:eastAsia="Times New Roman" w:cs="Times New Roman"/>
          <w:szCs w:val="24"/>
        </w:rPr>
        <w:lastRenderedPageBreak/>
        <w:t>χώς συνεχίζει την αντίστοιχη καταστροφική πολιτική της κατασπατάλησης των κοινοτικών πόρων, με κριτήρια επι</w:t>
      </w:r>
      <w:r>
        <w:rPr>
          <w:rFonts w:eastAsia="Times New Roman" w:cs="Times New Roman"/>
          <w:szCs w:val="24"/>
        </w:rPr>
        <w:t xml:space="preserve">δοματικού χαρακτήρα, αντί </w:t>
      </w:r>
      <w:proofErr w:type="spellStart"/>
      <w:r>
        <w:rPr>
          <w:rFonts w:eastAsia="Times New Roman" w:cs="Times New Roman"/>
          <w:szCs w:val="24"/>
        </w:rPr>
        <w:t>στοχευμένα</w:t>
      </w:r>
      <w:proofErr w:type="spellEnd"/>
      <w:r>
        <w:rPr>
          <w:rFonts w:eastAsia="Times New Roman" w:cs="Times New Roman"/>
          <w:szCs w:val="24"/>
        </w:rPr>
        <w:t xml:space="preserve"> να κατευθύνει πόρους σε δράσεις που μακροπρόθεσμα θα απαλλάξουν την ελληνική γεωργία απ’ αυτήν της την εξάρτηση, την επιδοματική εξάρτηση η οποία την χαρακτήριζε πάντα.</w:t>
      </w:r>
    </w:p>
    <w:p w14:paraId="1AB70DE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Μήπως και εσείς συνεχίζετε να επιδιώκετε μία ελλην</w:t>
      </w:r>
      <w:r>
        <w:rPr>
          <w:rFonts w:eastAsia="Times New Roman" w:cs="Times New Roman"/>
          <w:szCs w:val="24"/>
        </w:rPr>
        <w:t xml:space="preserve">ική γεωργία που δεν μπορεί να συντηρηθεί, χωρίς απαλλαγές, ελαφρύνσεις, αποζημιώσεις και πλουσιοπάροχες ενισχύσεις από την Ευρωπαϊκή Ένωση; </w:t>
      </w:r>
    </w:p>
    <w:p w14:paraId="1AB70DE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Αναγέννηση, όμως, του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χωρίς την ουσιαστική ένταξη σ’ αυτόν των νέων, που διαθέτουν ανοιχτούς</w:t>
      </w:r>
      <w:r>
        <w:rPr>
          <w:rFonts w:eastAsia="Times New Roman" w:cs="Times New Roman"/>
          <w:szCs w:val="24"/>
        </w:rPr>
        <w:t xml:space="preserve"> ορίζοντες, δυνατότητες στη γνώση και την καινοτομία, δεν νοείται. </w:t>
      </w:r>
    </w:p>
    <w:p w14:paraId="1AB70DE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Η ανταγωνιστικότητα και η εξωστρέφεια, που είναι το ζητούμενο και που πρέπει να συντελεστούν με γοργούς ρυθμούς, προκειμένου να επιβιώσει η ελληνική γεωργία, αλλά και η ελληνική ύπαιθρος, </w:t>
      </w:r>
      <w:r>
        <w:rPr>
          <w:rFonts w:eastAsia="Times New Roman" w:cs="Times New Roman"/>
          <w:szCs w:val="24"/>
        </w:rPr>
        <w:t xml:space="preserve">καθιστούν απαραίτητη την ουσιαστική στήριξη των νέων αγροτών. Γι’ αυτό, τα προγράμματα για τους νέους αγρότες είναι από τα ουσιαστικότερα και δυστυχώς εδώ έχουμε ένα μεγάλο </w:t>
      </w:r>
      <w:proofErr w:type="spellStart"/>
      <w:r>
        <w:rPr>
          <w:rFonts w:eastAsia="Times New Roman" w:cs="Times New Roman"/>
          <w:szCs w:val="24"/>
        </w:rPr>
        <w:t>βάλ</w:t>
      </w:r>
      <w:r>
        <w:rPr>
          <w:rFonts w:eastAsia="Times New Roman" w:cs="Times New Roman"/>
          <w:szCs w:val="24"/>
        </w:rPr>
        <w:lastRenderedPageBreak/>
        <w:t>τωμα</w:t>
      </w:r>
      <w:proofErr w:type="spellEnd"/>
      <w:r>
        <w:rPr>
          <w:rFonts w:eastAsia="Times New Roman" w:cs="Times New Roman"/>
          <w:szCs w:val="24"/>
        </w:rPr>
        <w:t xml:space="preserve"> και μία μεγάλη απογοήτευση από νέο κόσμο, που κατ’ επιλογή μέσα στην περίοδ</w:t>
      </w:r>
      <w:r>
        <w:rPr>
          <w:rFonts w:eastAsia="Times New Roman" w:cs="Times New Roman"/>
          <w:szCs w:val="24"/>
        </w:rPr>
        <w:t xml:space="preserve">ο της κρίσης θέλει να ασχοληθεί με τη γεωργία. Δυστυχώς, τα εργαλεία δεν τα έχει. </w:t>
      </w:r>
      <w:r>
        <w:rPr>
          <w:rFonts w:eastAsia="Times New Roman" w:cs="Times New Roman"/>
          <w:szCs w:val="24"/>
        </w:rPr>
        <w:t>Δ</w:t>
      </w:r>
      <w:r>
        <w:rPr>
          <w:rFonts w:eastAsia="Times New Roman" w:cs="Times New Roman"/>
          <w:szCs w:val="24"/>
        </w:rPr>
        <w:t>εν είναι μονάχα οι πόροι, είναι και θεσμικά εργαλεία στα οποία είμαστε πολύ μακριά ακόμα. Όμως και η δημιουργία και η λειτουργία ενός αξιόπιστου δικτύου ενημέρωσης που θα λε</w:t>
      </w:r>
      <w:r>
        <w:rPr>
          <w:rFonts w:eastAsia="Times New Roman" w:cs="Times New Roman"/>
          <w:szCs w:val="24"/>
        </w:rPr>
        <w:t xml:space="preserve">ιτουργεί δίπλα στον παραγωγό, δίπλα στον αγρότη, τον κτηνοτρόφο, τον αλιέα είναι εκ των ουκ άνευ. </w:t>
      </w:r>
    </w:p>
    <w:p w14:paraId="1AB70DE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Ίσως σήμερα θα πρέπει να αντιληφθούμε ότι η πληροφορία, η επιστημονική υποστήριξη και η ενημέρωση για τις επιχειρηματικές ευκαιρίες που ανοίγονται και τρέχου</w:t>
      </w:r>
      <w:r>
        <w:rPr>
          <w:rFonts w:eastAsia="Times New Roman" w:cs="Times New Roman"/>
          <w:szCs w:val="24"/>
        </w:rPr>
        <w:t xml:space="preserve">ν με γοργές ταχύτητες, πρέπει να είναι διαθέσιμες ανά πάσα στιγμή σε αυτούς που παράγουν και ίσως είναι η στιγμή να ξαναδούμε με εντελώς άλλο μάτι αυτόν τον τομέα. </w:t>
      </w:r>
      <w:r>
        <w:rPr>
          <w:rFonts w:eastAsia="Times New Roman" w:cs="Times New Roman"/>
          <w:szCs w:val="24"/>
        </w:rPr>
        <w:t>Ο</w:t>
      </w:r>
      <w:r>
        <w:rPr>
          <w:rFonts w:eastAsia="Times New Roman" w:cs="Times New Roman"/>
          <w:szCs w:val="24"/>
        </w:rPr>
        <w:t>ι πόροι διατίθενται απ’ αυτήν την ΚΑΠ για να στήσουμε τέτοιου είδους δίκτυα αξιόπιστης ενημ</w:t>
      </w:r>
      <w:r>
        <w:rPr>
          <w:rFonts w:eastAsia="Times New Roman" w:cs="Times New Roman"/>
          <w:szCs w:val="24"/>
        </w:rPr>
        <w:t xml:space="preserve">έρωσης και παροχής συμβουλών. </w:t>
      </w:r>
    </w:p>
    <w:p w14:paraId="1AB70DE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Η ανισότητα των Ελλήνων παραγωγών σε σχέση με τους συναδέλφους τους στις υπόλοιπες ευρωπαϊκές χώρες δεν μπορεί να καλυφθεί, εάν δεν δημιουργηθεί ένα τέτοιο σύστημα έγκαιρης και έγκυρης επιστημονικής υποστήριξης. </w:t>
      </w:r>
      <w:r>
        <w:rPr>
          <w:rFonts w:eastAsia="Times New Roman" w:cs="Times New Roman"/>
          <w:szCs w:val="24"/>
        </w:rPr>
        <w:t>Π</w:t>
      </w:r>
      <w:r>
        <w:rPr>
          <w:rFonts w:eastAsia="Times New Roman" w:cs="Times New Roman"/>
          <w:szCs w:val="24"/>
        </w:rPr>
        <w:t>ροφανώς, κάτ</w:t>
      </w:r>
      <w:r>
        <w:rPr>
          <w:rFonts w:eastAsia="Times New Roman" w:cs="Times New Roman"/>
          <w:szCs w:val="24"/>
        </w:rPr>
        <w:t xml:space="preserve">ι τέτοιο </w:t>
      </w:r>
      <w:r>
        <w:rPr>
          <w:rFonts w:eastAsia="Times New Roman" w:cs="Times New Roman"/>
          <w:szCs w:val="24"/>
        </w:rPr>
        <w:lastRenderedPageBreak/>
        <w:t>περνάει μέσα από την αναβάθμιση και του ρόλου των υφιστάμενων δομών, όπως είναι το ΕΘΙΑΓΕ, αλλά και της δημιουργίας νέων. Αυτό θα είναι μία μεγάλη μεταρρύθμιση και μία μεγάλη υπηρεσία που καλείται να παράσχει ένα Υπουργείο πρώτης παραγωγικής γραμμ</w:t>
      </w:r>
      <w:r>
        <w:rPr>
          <w:rFonts w:eastAsia="Times New Roman" w:cs="Times New Roman"/>
          <w:szCs w:val="24"/>
        </w:rPr>
        <w:t>ής, όπως το ΥΠΑΑΤ, στους ενδιαφερόμενους.</w:t>
      </w:r>
    </w:p>
    <w:p w14:paraId="1AB70DE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τα σχέδια βελτίωσης, τι ισχύει πραγματικά; Τέλος Μαρτίου περιμέναμε την προδημοσίευση του μέτρου. Πού βρίσκεται αυτό το θέμα, που τόσους πολλούς ενδιαφέρει, κύριε Υπουργέ; </w:t>
      </w:r>
      <w:r>
        <w:rPr>
          <w:rFonts w:eastAsia="Times New Roman" w:cs="Times New Roman"/>
          <w:szCs w:val="24"/>
        </w:rPr>
        <w:t>Β</w:t>
      </w:r>
      <w:r>
        <w:rPr>
          <w:rFonts w:eastAsia="Times New Roman" w:cs="Times New Roman"/>
          <w:szCs w:val="24"/>
        </w:rPr>
        <w:t>έβαια, αναφορικά με την αγροτ</w:t>
      </w:r>
      <w:r>
        <w:rPr>
          <w:rFonts w:eastAsia="Times New Roman" w:cs="Times New Roman"/>
          <w:szCs w:val="24"/>
        </w:rPr>
        <w:t xml:space="preserve">ική εκπαίδευση, πιστεύει κανείς πως χωρίς εκπαιδευτικά προγράμματα, οι Έλληνες αγρότες μπορούν να συναγωνιστούν εκείνους της Αυστρίας, της Γαλλίας, της Γερμανίας; </w:t>
      </w:r>
    </w:p>
    <w:p w14:paraId="1AB70DE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έχετε υπ’ </w:t>
      </w:r>
      <w:proofErr w:type="spellStart"/>
      <w:r>
        <w:rPr>
          <w:rFonts w:eastAsia="Times New Roman" w:cs="Times New Roman"/>
          <w:szCs w:val="24"/>
        </w:rPr>
        <w:t>όψιν</w:t>
      </w:r>
      <w:proofErr w:type="spellEnd"/>
      <w:r>
        <w:rPr>
          <w:rFonts w:eastAsia="Times New Roman" w:cs="Times New Roman"/>
          <w:szCs w:val="24"/>
        </w:rPr>
        <w:t xml:space="preserve"> σας, κύριε Υπουργέ, τις δομικές αλλαγές που συντελούνται στην Ε</w:t>
      </w:r>
      <w:r>
        <w:rPr>
          <w:rFonts w:eastAsia="Times New Roman" w:cs="Times New Roman"/>
          <w:szCs w:val="24"/>
        </w:rPr>
        <w:t xml:space="preserve">υρωπαϊκή Επιτροπή με τη μεταφορά σημαντικού μέρους αρμοδιοτήτων, αλλά και ανθρώπινου στελεχιακού δυναμικού από τη Γενική Διεύθυνση Γεωργίας, τη </w:t>
      </w:r>
      <w:r>
        <w:rPr>
          <w:rFonts w:eastAsia="Times New Roman" w:cs="Times New Roman"/>
          <w:szCs w:val="24"/>
          <w:lang w:val="en-US"/>
        </w:rPr>
        <w:t>DG</w:t>
      </w:r>
      <w:r>
        <w:rPr>
          <w:rFonts w:eastAsia="Times New Roman" w:cs="Times New Roman"/>
          <w:szCs w:val="24"/>
        </w:rPr>
        <w:t>-</w:t>
      </w:r>
      <w:r>
        <w:rPr>
          <w:rFonts w:eastAsia="Times New Roman" w:cs="Times New Roman"/>
          <w:szCs w:val="24"/>
          <w:lang w:val="en-US"/>
        </w:rPr>
        <w:t>AGRI</w:t>
      </w:r>
      <w:r>
        <w:rPr>
          <w:rFonts w:eastAsia="Times New Roman" w:cs="Times New Roman"/>
          <w:szCs w:val="24"/>
        </w:rPr>
        <w:t xml:space="preserve"> στη Γενική Διεύθυνση Περιφερειών, τη </w:t>
      </w:r>
      <w:r>
        <w:rPr>
          <w:rFonts w:eastAsia="Times New Roman" w:cs="Times New Roman"/>
          <w:szCs w:val="24"/>
          <w:lang w:val="en-US"/>
        </w:rPr>
        <w:t>DG</w:t>
      </w:r>
      <w:r>
        <w:rPr>
          <w:rFonts w:eastAsia="Times New Roman" w:cs="Times New Roman"/>
          <w:szCs w:val="24"/>
        </w:rPr>
        <w:t>-</w:t>
      </w:r>
      <w:r>
        <w:rPr>
          <w:rFonts w:eastAsia="Times New Roman" w:cs="Times New Roman"/>
          <w:szCs w:val="24"/>
          <w:lang w:val="en-US"/>
        </w:rPr>
        <w:t>REGIO</w:t>
      </w:r>
      <w:r>
        <w:rPr>
          <w:rFonts w:eastAsia="Times New Roman" w:cs="Times New Roman"/>
          <w:szCs w:val="24"/>
        </w:rPr>
        <w:t>; Παρακολουθείτε αυτές τις εξελίξεις; Έχετε διαμορφωμένες α</w:t>
      </w:r>
      <w:r>
        <w:rPr>
          <w:rFonts w:eastAsia="Times New Roman" w:cs="Times New Roman"/>
          <w:szCs w:val="24"/>
        </w:rPr>
        <w:t>πόψεις; Εκτιμάτε ότι θα πρέπει να υπάρξει μ</w:t>
      </w:r>
      <w:r>
        <w:rPr>
          <w:rFonts w:eastAsia="Times New Roman" w:cs="Times New Roman"/>
          <w:szCs w:val="24"/>
        </w:rPr>
        <w:t>ί</w:t>
      </w:r>
      <w:r>
        <w:rPr>
          <w:rFonts w:eastAsia="Times New Roman" w:cs="Times New Roman"/>
          <w:szCs w:val="24"/>
        </w:rPr>
        <w:t xml:space="preserve">α αντιστοίχιση με αυτές </w:t>
      </w:r>
      <w:r>
        <w:rPr>
          <w:rFonts w:eastAsia="Times New Roman" w:cs="Times New Roman"/>
          <w:szCs w:val="24"/>
        </w:rPr>
        <w:lastRenderedPageBreak/>
        <w:t>σε σχέση με την τροποποίηση, αναδιοργάνωση του Υπουργείου σας και των δικών σας δομών;</w:t>
      </w:r>
    </w:p>
    <w:p w14:paraId="1AB70DE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απαιτείται μ</w:t>
      </w:r>
      <w:r>
        <w:rPr>
          <w:rFonts w:eastAsia="Times New Roman" w:cs="Times New Roman"/>
          <w:szCs w:val="24"/>
        </w:rPr>
        <w:t>ί</w:t>
      </w:r>
      <w:r>
        <w:rPr>
          <w:rFonts w:eastAsia="Times New Roman" w:cs="Times New Roman"/>
          <w:szCs w:val="24"/>
        </w:rPr>
        <w:t xml:space="preserve">α συμπαγής </w:t>
      </w:r>
      <w:proofErr w:type="spellStart"/>
      <w:r>
        <w:rPr>
          <w:rFonts w:eastAsia="Times New Roman" w:cs="Times New Roman"/>
          <w:szCs w:val="24"/>
        </w:rPr>
        <w:t>αγροδιατροφική</w:t>
      </w:r>
      <w:proofErr w:type="spellEnd"/>
      <w:r>
        <w:rPr>
          <w:rFonts w:eastAsia="Times New Roman" w:cs="Times New Roman"/>
          <w:szCs w:val="24"/>
        </w:rPr>
        <w:t xml:space="preserve"> αλυσίδα στη θέση του σημερινού α</w:t>
      </w:r>
      <w:r>
        <w:rPr>
          <w:rFonts w:eastAsia="Times New Roman" w:cs="Times New Roman"/>
          <w:szCs w:val="24"/>
        </w:rPr>
        <w:t>συντόνιστου και κατακερματισμένου τομέα. Επίσης, απαιτείται ένα νέο θεσμικό πλαίσιο, υβριδικό και συνεργατικό, βασισμένο στη συνέργεια ιδιωτικού και δημόσιου τομέα.</w:t>
      </w:r>
    </w:p>
    <w:p w14:paraId="1AB70DE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1AB70DE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w:t>
      </w:r>
      <w:r>
        <w:rPr>
          <w:rFonts w:eastAsia="Times New Roman" w:cs="Times New Roman"/>
          <w:szCs w:val="24"/>
        </w:rPr>
        <w:t>παρακαλώ την ανοχή σας για ενάμισι λεπτό.</w:t>
      </w:r>
    </w:p>
    <w:p w14:paraId="1AB70DE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επιτέλους, η αποσπασματική και κατακερματισμένη αντιμετώπιση των προβλημάτων του αγροτικού χώρου να δώσει τη θέση της σε μια συγκεκριμένη και ολοκληρωμένη εθνική αγροτική πολιτική, που θα «κουμπώνει» στην </w:t>
      </w:r>
      <w:r>
        <w:rPr>
          <w:rFonts w:eastAsia="Times New Roman" w:cs="Times New Roman"/>
          <w:szCs w:val="24"/>
        </w:rPr>
        <w:t>ΚΑΠ και θα υποστηρίζει ουσιαστικά τον αγροτικό κόσμο.</w:t>
      </w:r>
    </w:p>
    <w:p w14:paraId="1AB70DF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πως με το </w:t>
      </w:r>
      <w:r>
        <w:rPr>
          <w:rFonts w:eastAsia="Times New Roman" w:cs="Times New Roman"/>
          <w:szCs w:val="24"/>
          <w:lang w:val="en-US"/>
        </w:rPr>
        <w:t>Brexit</w:t>
      </w:r>
      <w:r>
        <w:rPr>
          <w:rFonts w:eastAsia="Times New Roman" w:cs="Times New Roman"/>
          <w:szCs w:val="24"/>
        </w:rPr>
        <w:t xml:space="preserve"> και τη σημαντική μείωση του ευρωπαϊκού προϋπολογισμού, ιδίως ο προϋπολογισμός για την ΚΑΠ προβλέπεται ότι θα υποστεί δυσανάλογη μείωση. Αυτό</w:t>
      </w:r>
      <w:r>
        <w:rPr>
          <w:rFonts w:eastAsia="Times New Roman" w:cs="Times New Roman"/>
          <w:szCs w:val="24"/>
        </w:rPr>
        <w:t xml:space="preserve"> είναι αναπόφευκτο και θα το </w:t>
      </w:r>
      <w:r>
        <w:rPr>
          <w:rFonts w:eastAsia="Times New Roman" w:cs="Times New Roman"/>
          <w:szCs w:val="24"/>
        </w:rPr>
        <w:lastRenderedPageBreak/>
        <w:t xml:space="preserve">έχουμε στο δεύτερο μισό ισχύος του δημοσιονομικού πλαισίου που λειτουργούμε. Αυτό πρέπει να το λάβουμε υπ’ </w:t>
      </w:r>
      <w:proofErr w:type="spellStart"/>
      <w:r>
        <w:rPr>
          <w:rFonts w:eastAsia="Times New Roman" w:cs="Times New Roman"/>
          <w:szCs w:val="24"/>
        </w:rPr>
        <w:t>όψιν</w:t>
      </w:r>
      <w:proofErr w:type="spellEnd"/>
      <w:r>
        <w:rPr>
          <w:rFonts w:eastAsia="Times New Roman" w:cs="Times New Roman"/>
          <w:szCs w:val="24"/>
        </w:rPr>
        <w:t xml:space="preserve"> μας και να προετοιμαστούμε.</w:t>
      </w:r>
    </w:p>
    <w:p w14:paraId="1AB70DF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Επιπλέον, εγείρεται ακόμη ένα ζήτημα που έχει να κάνει με τη μεσοπρόθεσμη αναθεώρηση τη</w:t>
      </w:r>
      <w:r>
        <w:rPr>
          <w:rFonts w:eastAsia="Times New Roman" w:cs="Times New Roman"/>
          <w:szCs w:val="24"/>
        </w:rPr>
        <w:t>ς ΚΑΠ. Επειδή αρχίσαμε να εφαρμόζουμε την ΚΑΠ με πολύ μεγάλη καθυστέρηση, τι συμπεράσματα έχουμε βγάλει μέχρι σήμερα; Πού βρισκόμαστε; Τι προτάσεις έχουμε να κάνουμε σχετικά με την ενδιάμεση αναθεώρηση που θα γίνει σε ένα εξαιρετικά δύσκολο περιβάλλον, ένα</w:t>
      </w:r>
      <w:r>
        <w:rPr>
          <w:rFonts w:eastAsia="Times New Roman" w:cs="Times New Roman"/>
          <w:szCs w:val="24"/>
        </w:rPr>
        <w:t xml:space="preserve"> περιβάλλον που χαρακτηρίζεται από τη μείωση του προϋπολογισμού, αλλά και την πίεση για εξεύρεση ιδίων πόρων που θα συμπιέσουν την ΚΑΠ;</w:t>
      </w:r>
    </w:p>
    <w:p w14:paraId="1AB70DF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γνωστό σε όλους ότι η ελληνική γεωργία χαρακτηρίζεται από παραγωγική αποδιοργάνωση. </w:t>
      </w:r>
      <w:r>
        <w:rPr>
          <w:rFonts w:eastAsia="Times New Roman" w:cs="Times New Roman"/>
          <w:szCs w:val="24"/>
        </w:rPr>
        <w:t>Σε αντίθεση με εμάς, οι λοιπές χώρες αντιμετώπισαν τις ενισχύσεις ως ένα βασικό εργαλείο άσκησης γεωργικής πολιτικής για τον εκσυγχρονισμό του αγροτικού τους τομέα και όχι κατασπαταλώντας τες, όπως εμείς, με κριτήρια και λογικές πελατειακών σχέσεων, που οδ</w:t>
      </w:r>
      <w:r>
        <w:rPr>
          <w:rFonts w:eastAsia="Times New Roman" w:cs="Times New Roman"/>
          <w:szCs w:val="24"/>
        </w:rPr>
        <w:t xml:space="preserve">ήγησαν στην απομάκρυνση από την παραγωγή, </w:t>
      </w:r>
      <w:r>
        <w:rPr>
          <w:rFonts w:eastAsia="Times New Roman" w:cs="Times New Roman"/>
          <w:szCs w:val="24"/>
        </w:rPr>
        <w:lastRenderedPageBreak/>
        <w:t>καθώς και στον εκμαυλισμό μεγάλης ομάδας του αγροτικού κόσμου. Το «όλα τα κιλά, όλα τα λεφτά» θα το πληρώνουμε πολύ ακριβά και για πολύ ακόμη. Ας βγάλουμε, τουλάχιστον, τα δέοντα συμπεράσματα και ας πορευθούμε σοφό</w:t>
      </w:r>
      <w:r>
        <w:rPr>
          <w:rFonts w:eastAsia="Times New Roman" w:cs="Times New Roman"/>
          <w:szCs w:val="24"/>
        </w:rPr>
        <w:t>τεροι.</w:t>
      </w:r>
    </w:p>
    <w:p w14:paraId="1AB70DF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Τα σύγχρονα ποιοτικά αγροτικά προϊόντα δεν μπορεί παρά να είναι επώνυμα, </w:t>
      </w:r>
      <w:proofErr w:type="spellStart"/>
      <w:r>
        <w:rPr>
          <w:rFonts w:eastAsia="Times New Roman" w:cs="Times New Roman"/>
          <w:szCs w:val="24"/>
        </w:rPr>
        <w:t>ταυτοποιημένα</w:t>
      </w:r>
      <w:proofErr w:type="spellEnd"/>
      <w:r>
        <w:rPr>
          <w:rFonts w:eastAsia="Times New Roman" w:cs="Times New Roman"/>
          <w:szCs w:val="24"/>
        </w:rPr>
        <w:t xml:space="preserve">, πιστοποιημένα από αξιόπιστους μηχανισμούς πιστοποίησης και ελέγχου, που θα διασφαλίζουν συνεχώς την εμπιστοσύνη των καταναλωτών. </w:t>
      </w:r>
    </w:p>
    <w:p w14:paraId="1AB70DF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Προϋπόθεση μακροχρόνιας οικονομ</w:t>
      </w:r>
      <w:r>
        <w:rPr>
          <w:rFonts w:eastAsia="Times New Roman" w:cs="Times New Roman"/>
          <w:szCs w:val="24"/>
        </w:rPr>
        <w:t xml:space="preserve">ικής βιωσιμότητας του παραγωγού, τόσο του αγρότη όσο του αλιέα και του κτηνοτρόφου, αποτελεί η συμμετοχή του στην πορεία προϊόντος του από την πρωτογενή παραγωγή έως τον καταναλωτή για τη διασφάλιση όσο γίνεται μεγαλύτερου μεριδίου της προστιθέμενης αξίας </w:t>
      </w:r>
      <w:r>
        <w:rPr>
          <w:rFonts w:eastAsia="Times New Roman" w:cs="Times New Roman"/>
          <w:szCs w:val="24"/>
        </w:rPr>
        <w:t>του προϊόντος του.</w:t>
      </w:r>
    </w:p>
    <w:p w14:paraId="1AB70DF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Για να το πετύχει όμως αυτό ο παραγωγός, απαιτείται η συμμετοχή του σε ισχυρά συλλογικά σχήματα, όπως ομάδες παραγωγών ή αγροτοσυνεταιριστικές ενώσεις. Μόνο υγιή και ισχυρά τέτοια σχήματα μπορούν να εξασφαλίσουν οικονομία κλίμακας στα κό</w:t>
      </w:r>
      <w:r>
        <w:rPr>
          <w:rFonts w:eastAsia="Times New Roman" w:cs="Times New Roman"/>
          <w:szCs w:val="24"/>
        </w:rPr>
        <w:t xml:space="preserve">στη των εισροών, θα εξασφαλίσουν διαπραγματευτική ισχύ </w:t>
      </w:r>
      <w:r>
        <w:rPr>
          <w:rFonts w:eastAsia="Times New Roman" w:cs="Times New Roman"/>
          <w:szCs w:val="24"/>
        </w:rPr>
        <w:lastRenderedPageBreak/>
        <w:t>στην αγορά, εφαρμογή καινοτομίας, διενέργεια εφαρμοσμένης έρευνας, διασφάλιση συνέπειας στη διάθεση, σταθερότητα στην ποιότητα, τη μορφή και τις ποσότητες που αποτελούν απαρέγκλιτες προϋποθέσεις εξωστρ</w:t>
      </w:r>
      <w:r>
        <w:rPr>
          <w:rFonts w:eastAsia="Times New Roman" w:cs="Times New Roman"/>
          <w:szCs w:val="24"/>
        </w:rPr>
        <w:t xml:space="preserve">έφειας και ανταγωνιστικότητας. </w:t>
      </w:r>
    </w:p>
    <w:p w14:paraId="1AB70DF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Ζωντανή ύπαιθρος σημαίνει ζωντανή και πλούσια χώρα. Και στη χώρα μας οι εργάτες γης, οι αγρότες, βρίσκονται σε εξαιρετικά δύσκολη θέση. Η θέση τους είναι δύσκολη, επειδή χρόνια τώρα η πολιτεία δεν κάνει τίποτε για να τους βο</w:t>
      </w:r>
      <w:r>
        <w:rPr>
          <w:rFonts w:eastAsia="Times New Roman" w:cs="Times New Roman"/>
          <w:szCs w:val="24"/>
        </w:rPr>
        <w:t>ηθήσει στο να αυξήσουν τα εισοδήματά τους. Γιατί εισόδημα δεν είναι οι επιδοτήσεις, εισόδημα είναι το αποτέλεσμα του μόχθου τους.</w:t>
      </w:r>
    </w:p>
    <w:p w14:paraId="1AB70DF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AB70DF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από τους Ανεξάρτητους Έλληνες ο </w:t>
      </w:r>
      <w:r>
        <w:rPr>
          <w:rFonts w:eastAsia="Times New Roman" w:cs="Times New Roman"/>
          <w:szCs w:val="24"/>
        </w:rPr>
        <w:t xml:space="preserve">Βουλευτής Β΄ </w:t>
      </w:r>
      <w:r>
        <w:rPr>
          <w:rFonts w:eastAsia="Times New Roman" w:cs="Times New Roman"/>
          <w:szCs w:val="24"/>
        </w:rPr>
        <w:t xml:space="preserve">Θεσσαλονίκης </w:t>
      </w:r>
      <w:r>
        <w:rPr>
          <w:rFonts w:eastAsia="Times New Roman" w:cs="Times New Roman"/>
          <w:szCs w:val="24"/>
        </w:rPr>
        <w:t>κ. Λαζαρίδης.</w:t>
      </w:r>
    </w:p>
    <w:p w14:paraId="1AB70DF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Κυρία Πρόεδρε, σας ευχαριστώ.</w:t>
      </w:r>
    </w:p>
    <w:p w14:paraId="1AB70DF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Πριν ξεκινήσω να σχολιάζω πάνω στο θέμα της επερώτησης της Νέας Δημοκρατίας, θα ήθελα να κάνω ένα σχόλιο γενικότερο, γιατί βλέπω ότι με την επερώτηση που κατέθεσε η Αντιπολίτευση </w:t>
      </w:r>
      <w:r>
        <w:rPr>
          <w:rFonts w:eastAsia="Times New Roman" w:cs="Times New Roman"/>
          <w:szCs w:val="24"/>
        </w:rPr>
        <w:t>για τη γεωργία επιβεβαιώνεται αυτό που λένε ότι ο ένοχος επιστρέφει στον τόπο του εγκλήματος και γυρνάει εκεί, γύρω-</w:t>
      </w:r>
      <w:r>
        <w:rPr>
          <w:rFonts w:eastAsia="Times New Roman" w:cs="Times New Roman"/>
          <w:szCs w:val="24"/>
        </w:rPr>
        <w:lastRenderedPageBreak/>
        <w:t>γύρω. Γιατί, ξέρετε, η γεωργία είναι ο κατ’ εξοχήν τομέας, ο οποίος πραγματικά επλήγη και αποδεκατίστηκε εξαιτίας των άστοχων πολιτικών τους</w:t>
      </w:r>
      <w:r>
        <w:rPr>
          <w:rFonts w:eastAsia="Times New Roman" w:cs="Times New Roman"/>
          <w:szCs w:val="24"/>
        </w:rPr>
        <w:t xml:space="preserve">. </w:t>
      </w:r>
    </w:p>
    <w:p w14:paraId="1AB70DF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ια να γίνω πιο σαφής, όπως το έχω πει πολλές φορές από εδώ, από το Βήμα της Ολομέλειας και από τις αρμόδιες Επιτροπές Παραγωγής και Εμπορίου, η γεωργία το 1980, όταν μπήκαμε στην τότε ΕΟΚ, ήταν στο 22%-23%. Εκεί την άφησε την γεωργία ο Κωνσταντίνος Καρ</w:t>
      </w:r>
      <w:r>
        <w:rPr>
          <w:rFonts w:eastAsia="Times New Roman" w:cs="Times New Roman"/>
          <w:szCs w:val="24"/>
        </w:rPr>
        <w:t xml:space="preserve">αμανλής. Με την πάροδο των χρόνων, μετά σαράντα περίπου χρόνια που μεσολάβησαν, κατάφεραν με τις άστοχες πολιτικές τους και την κατέβασαν στο 3%. </w:t>
      </w:r>
      <w:r>
        <w:rPr>
          <w:rFonts w:eastAsia="Times New Roman" w:cs="Times New Roman"/>
          <w:szCs w:val="24"/>
        </w:rPr>
        <w:t>Α</w:t>
      </w:r>
      <w:r>
        <w:rPr>
          <w:rFonts w:eastAsia="Times New Roman" w:cs="Times New Roman"/>
          <w:szCs w:val="24"/>
        </w:rPr>
        <w:t xml:space="preserve">υτό το 3%, ξέρετε, είναι με τα σημερινά μεγέθη, με ένα ΑΕΠ το οποίο έχει ξεφύγει από την κανονικότητα από το </w:t>
      </w:r>
      <w:r>
        <w:rPr>
          <w:rFonts w:eastAsia="Times New Roman" w:cs="Times New Roman"/>
          <w:szCs w:val="24"/>
        </w:rPr>
        <w:t xml:space="preserve">2010. Δηλαδή, έπεσε κατά 30% περίπου. Εάν πάμε σε ένα ΑΕΠ σε συνθήκες κανονικότητας, είναι ακόμη πιο κάτω. Είναι, δηλαδή, τραγική η κατάσταση. </w:t>
      </w:r>
    </w:p>
    <w:p w14:paraId="1AB70DF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Αυτοί οι οποίοι εγκλημάτησαν σε βάρος της γεωργίας έρχονται τώρα και κουνούν το δάκτυλο. Βέβαια, δεν εγκλημάτησα</w:t>
      </w:r>
      <w:r>
        <w:rPr>
          <w:rFonts w:eastAsia="Times New Roman" w:cs="Times New Roman"/>
          <w:szCs w:val="24"/>
        </w:rPr>
        <w:t>ν μόνο σε βάρος της γεωργίας, εγκλημάτησαν γενικά σε βάρος της χώρας, σε βάρος της οικονομίας, των πολιτών, της κοινωνίας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1AB70DFD" w14:textId="77777777" w:rsidR="002A5811" w:rsidRDefault="009E222F">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Αυτά πληρώνουμε και αυτά προσπαθεί να διορθώσει αυτή η </w:t>
      </w:r>
      <w:r>
        <w:rPr>
          <w:rFonts w:eastAsia="Times New Roman"/>
          <w:bCs/>
          <w:shd w:val="clear" w:color="auto" w:fill="FFFFFF"/>
        </w:rPr>
        <w:t>Κυβέρνηση</w:t>
      </w:r>
      <w:r>
        <w:rPr>
          <w:rFonts w:eastAsia="Times New Roman" w:cs="Times New Roman"/>
          <w:bCs/>
          <w:shd w:val="clear" w:color="auto" w:fill="FFFFFF"/>
        </w:rPr>
        <w:t xml:space="preserve">. Δεν ευθύνεται αυτή η </w:t>
      </w:r>
      <w:r>
        <w:rPr>
          <w:rFonts w:eastAsia="Times New Roman"/>
          <w:bCs/>
          <w:shd w:val="clear" w:color="auto" w:fill="FFFFFF"/>
        </w:rPr>
        <w:t>Κυβέρνηση</w:t>
      </w:r>
      <w:r>
        <w:rPr>
          <w:rFonts w:eastAsia="Times New Roman" w:cs="Times New Roman"/>
          <w:bCs/>
          <w:shd w:val="clear" w:color="auto" w:fill="FFFFFF"/>
        </w:rPr>
        <w:t xml:space="preserve"> για όλη αυτή την κατάσταση, τη</w:t>
      </w:r>
      <w:r>
        <w:rPr>
          <w:rFonts w:eastAsia="Times New Roman" w:cs="Times New Roman"/>
          <w:bCs/>
          <w:shd w:val="clear" w:color="auto" w:fill="FFFFFF"/>
        </w:rPr>
        <w:t xml:space="preserve">ν οποία αντιμετωπίζουμε. </w:t>
      </w:r>
    </w:p>
    <w:p w14:paraId="1AB70DFE" w14:textId="77777777" w:rsidR="002A5811" w:rsidRDefault="009E222F">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Βέβαια, </w:t>
      </w:r>
      <w:r>
        <w:rPr>
          <w:rFonts w:eastAsia="Times New Roman"/>
          <w:bCs/>
          <w:shd w:val="clear" w:color="auto" w:fill="FFFFFF"/>
        </w:rPr>
        <w:t>είναι η</w:t>
      </w:r>
      <w:r>
        <w:rPr>
          <w:rFonts w:eastAsia="Times New Roman" w:cs="Times New Roman"/>
          <w:bCs/>
          <w:shd w:val="clear" w:color="auto" w:fill="FFFFFF"/>
        </w:rPr>
        <w:t xml:space="preserve"> γνωστή τακτική της Αντιπολίτευσης: Μόλις παίρνονται κάποια θετικά μέτρα ή έρχονται και ψηφίζονται κάποια θετικά νομοσχέδια από την </w:t>
      </w:r>
      <w:r>
        <w:rPr>
          <w:rFonts w:eastAsia="Times New Roman"/>
          <w:bCs/>
          <w:shd w:val="clear" w:color="auto" w:fill="FFFFFF"/>
        </w:rPr>
        <w:t>Κυβέρνηση</w:t>
      </w:r>
      <w:r>
        <w:rPr>
          <w:rFonts w:eastAsia="Times New Roman" w:cs="Times New Roman"/>
          <w:bCs/>
          <w:shd w:val="clear" w:color="auto" w:fill="FFFFFF"/>
        </w:rPr>
        <w:t xml:space="preserve"> ή έχουμε αποτελέσματα όπως αυτά της αξιολόγησης τώρα, που έχουμε την ολοκ</w:t>
      </w:r>
      <w:r>
        <w:rPr>
          <w:rFonts w:eastAsia="Times New Roman" w:cs="Times New Roman"/>
          <w:bCs/>
          <w:shd w:val="clear" w:color="auto" w:fill="FFFFFF"/>
        </w:rPr>
        <w:t xml:space="preserve">λήρωση της συμφωνίας και μπαίνει πλέον στο τραπέζι η </w:t>
      </w:r>
      <w:r>
        <w:rPr>
          <w:rFonts w:eastAsia="Times New Roman"/>
          <w:bCs/>
          <w:shd w:val="clear" w:color="auto" w:fill="FFFFFF"/>
        </w:rPr>
        <w:t>συζήτηση</w:t>
      </w:r>
      <w:r>
        <w:rPr>
          <w:rFonts w:eastAsia="Times New Roman" w:cs="Times New Roman"/>
          <w:bCs/>
          <w:shd w:val="clear" w:color="auto" w:fill="FFFFFF"/>
        </w:rPr>
        <w:t xml:space="preserve"> για το χρέος, </w:t>
      </w:r>
      <w:r>
        <w:rPr>
          <w:rFonts w:eastAsia="Times New Roman"/>
          <w:bCs/>
          <w:shd w:val="clear" w:color="auto" w:fill="FFFFFF"/>
        </w:rPr>
        <w:t xml:space="preserve">προσπαθεί να αποπροσανατολίσει. </w:t>
      </w:r>
    </w:p>
    <w:p w14:paraId="1AB70DFF"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Είχαμε και την ψήφιση του νομοσχεδίου για τους δασικούς χάρτες –να μην το ξεχνάμε και αυτό– όπου πραγματικά η κοινωνία, ο αγροτικός κόσμος αλλά και</w:t>
      </w:r>
      <w:r>
        <w:rPr>
          <w:rFonts w:eastAsia="Times New Roman"/>
          <w:bCs/>
          <w:shd w:val="clear" w:color="auto" w:fill="FFFFFF"/>
        </w:rPr>
        <w:t xml:space="preserve"> οι πολίτες -γιατί αυτό το νομοσχέδιο τακτοποιεί και ιδιοκτησίες- το έχει δει με πολύ θετικό τρόπο. Το αντιμετωπίζουμε στις περιοδείες που κάνουμε στην ύπαιθρο με τον κόσμο που συζητάμε. Πλέον οι πολίτες νιώθουν ελεύθεροι και νιώθουν ότι έχουν τακτοποιηθεί</w:t>
      </w:r>
      <w:r>
        <w:rPr>
          <w:rFonts w:eastAsia="Times New Roman"/>
          <w:bCs/>
          <w:shd w:val="clear" w:color="auto" w:fill="FFFFFF"/>
        </w:rPr>
        <w:t xml:space="preserve"> οι ιδιοκτησίες τους. </w:t>
      </w:r>
    </w:p>
    <w:p w14:paraId="1AB70E00"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Γιατί, ξέρετε, ήταν η πολιτική αυτών των δύο κομμάτων να κρατούν σε ομηρία τους πολίτες. Δεν τακτοποιούσαν αυτές τις εκκρεμότητες. Δεν θα επανέλθω σε λεπτομέρειες τις οποίες είπαμε, για το τι γινόταν με το παλιότερο νομικό πλαίσιο, π</w:t>
      </w:r>
      <w:r>
        <w:rPr>
          <w:rFonts w:eastAsia="Times New Roman"/>
          <w:bCs/>
          <w:shd w:val="clear" w:color="auto" w:fill="FFFFFF"/>
        </w:rPr>
        <w:t xml:space="preserve">ου αφορούσε </w:t>
      </w:r>
      <w:r>
        <w:rPr>
          <w:rFonts w:eastAsia="Times New Roman"/>
          <w:bCs/>
          <w:shd w:val="clear" w:color="auto" w:fill="FFFFFF"/>
        </w:rPr>
        <w:lastRenderedPageBreak/>
        <w:t>αυτά. Όμως, τώρα καταθέτουν μια επερώτηση, προκειμένου να δημιουργήσουν και να προκαλέσουν εντυπώσεις, για να αποπροσανατολιστούν από τις επιτυχίες αυτές. Χρειάζεται δουλειά. Πράγματι, χρειάζεται να καταβάλει πολλές προσπάθειες η Κυβέρνηση, αλλ</w:t>
      </w:r>
      <w:r>
        <w:rPr>
          <w:rFonts w:eastAsia="Times New Roman"/>
          <w:bCs/>
          <w:shd w:val="clear" w:color="auto" w:fill="FFFFFF"/>
        </w:rPr>
        <w:t xml:space="preserve">ά υπάρχουν κάποια θετικά μέτρα, όπως αυτά που είπαμε. </w:t>
      </w:r>
    </w:p>
    <w:p w14:paraId="1AB70E01"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Εδώ θέλω να υπενθυμίσω στην Αντιπολίτευση κάτι. Αυτή η συγκυβέρνηση είχε ψηφίσει τότε έναν νόμο για τους δημοσίους υπαλλήλους, όπου έλεγε ότι θα αξιολογούνται και το 17% περίπου από αυτούς που θα κρίνο</w:t>
      </w:r>
      <w:r>
        <w:rPr>
          <w:rFonts w:eastAsia="Times New Roman"/>
          <w:bCs/>
          <w:shd w:val="clear" w:color="auto" w:fill="FFFFFF"/>
        </w:rPr>
        <w:t xml:space="preserve">νται ανεπαρκείς θα αποπέμπονται. </w:t>
      </w:r>
    </w:p>
    <w:p w14:paraId="1AB70E02"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Ε</w:t>
      </w:r>
      <w:r>
        <w:rPr>
          <w:rFonts w:eastAsia="Times New Roman"/>
          <w:bCs/>
          <w:shd w:val="clear" w:color="auto" w:fill="FFFFFF"/>
        </w:rPr>
        <w:t xml:space="preserve">γώ λέω, εάν υπήρχε κάτι τέτοιο για το πολιτικό σύστημα, πώς θα αξιολογούνταν η κυβέρνηση η οποία πήγε το χρέος στο 120%; Θα αποπέμπονταν ή θα της </w:t>
      </w:r>
      <w:proofErr w:type="spellStart"/>
      <w:r>
        <w:rPr>
          <w:rFonts w:eastAsia="Times New Roman"/>
          <w:bCs/>
          <w:shd w:val="clear" w:color="auto" w:fill="FFFFFF"/>
        </w:rPr>
        <w:t>εδίδετο</w:t>
      </w:r>
      <w:proofErr w:type="spellEnd"/>
      <w:r>
        <w:rPr>
          <w:rFonts w:eastAsia="Times New Roman"/>
          <w:bCs/>
          <w:shd w:val="clear" w:color="auto" w:fill="FFFFFF"/>
        </w:rPr>
        <w:t xml:space="preserve"> έπαινος; Για να το σκεφτούμε λιγάκι αυτό. </w:t>
      </w:r>
    </w:p>
    <w:p w14:paraId="1AB70E03"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Σ</w:t>
      </w:r>
      <w:r>
        <w:rPr>
          <w:rFonts w:eastAsia="Times New Roman"/>
          <w:bCs/>
          <w:shd w:val="clear" w:color="auto" w:fill="FFFFFF"/>
        </w:rPr>
        <w:t xml:space="preserve">τη συνέχεια, σε αυτούς </w:t>
      </w:r>
      <w:r>
        <w:rPr>
          <w:rFonts w:eastAsia="Times New Roman"/>
          <w:bCs/>
          <w:shd w:val="clear" w:color="auto" w:fill="FFFFFF"/>
        </w:rPr>
        <w:t xml:space="preserve">τους ίδιους που πήγαν το χρέος από το 120% στο 180%, θα τους </w:t>
      </w:r>
      <w:proofErr w:type="spellStart"/>
      <w:r>
        <w:rPr>
          <w:rFonts w:eastAsia="Times New Roman"/>
          <w:bCs/>
          <w:shd w:val="clear" w:color="auto" w:fill="FFFFFF"/>
        </w:rPr>
        <w:t>εδίδετο</w:t>
      </w:r>
      <w:proofErr w:type="spellEnd"/>
      <w:r>
        <w:rPr>
          <w:rFonts w:eastAsia="Times New Roman"/>
          <w:bCs/>
          <w:shd w:val="clear" w:color="auto" w:fill="FFFFFF"/>
        </w:rPr>
        <w:t xml:space="preserve"> μεγαλύτερος έπαινος; Τα κατάφεραν ή απέτυχαν; Σαφώς και απέτυχαν. </w:t>
      </w:r>
      <w:r>
        <w:rPr>
          <w:rFonts w:eastAsia="Times New Roman"/>
          <w:bCs/>
          <w:shd w:val="clear" w:color="auto" w:fill="FFFFFF"/>
        </w:rPr>
        <w:t>Τ</w:t>
      </w:r>
      <w:r>
        <w:rPr>
          <w:rFonts w:eastAsia="Times New Roman"/>
          <w:bCs/>
          <w:shd w:val="clear" w:color="auto" w:fill="FFFFFF"/>
        </w:rPr>
        <w:t xml:space="preserve">ην αποτυχία αυτών την πληρώνει ο ελληνικός λαός. Αυτό προσπαθεί η Κυβέρνηση, να ανατάξει τη γεωργία, που είναι η αιχμή του δόρατος μαζί με τον τουρισμό, αλλά και γενικά όλη την παραγωγή. </w:t>
      </w:r>
    </w:p>
    <w:p w14:paraId="1AB70E04"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Όσον αφορά την επερώτηση, κατηγορεί η Αντιπολίτευση την Κυβέρνηση γι</w:t>
      </w:r>
      <w:r>
        <w:rPr>
          <w:rFonts w:eastAsia="Times New Roman"/>
          <w:bCs/>
          <w:shd w:val="clear" w:color="auto" w:fill="FFFFFF"/>
        </w:rPr>
        <w:t xml:space="preserve">α χαμηλό ρυθμό απορρόφησης με κίνδυνο απώλειας των κονδυλίων, λόγω του ότι έχει </w:t>
      </w:r>
      <w:proofErr w:type="spellStart"/>
      <w:r>
        <w:rPr>
          <w:rFonts w:eastAsia="Times New Roman"/>
          <w:bCs/>
          <w:shd w:val="clear" w:color="auto" w:fill="FFFFFF"/>
        </w:rPr>
        <w:t>αυστηροποιηθεί</w:t>
      </w:r>
      <w:proofErr w:type="spellEnd"/>
      <w:r>
        <w:rPr>
          <w:rFonts w:eastAsia="Times New Roman"/>
          <w:bCs/>
          <w:shd w:val="clear" w:color="auto" w:fill="FFFFFF"/>
        </w:rPr>
        <w:t xml:space="preserve"> το πλαίσιο κ.λπ.</w:t>
      </w:r>
      <w:r>
        <w:rPr>
          <w:rFonts w:eastAsia="Times New Roman"/>
          <w:bCs/>
          <w:shd w:val="clear" w:color="auto" w:fill="FFFFFF"/>
        </w:rPr>
        <w:t>.</w:t>
      </w:r>
      <w:r>
        <w:rPr>
          <w:rFonts w:eastAsia="Times New Roman"/>
          <w:bCs/>
          <w:shd w:val="clear" w:color="auto" w:fill="FFFFFF"/>
        </w:rPr>
        <w:t xml:space="preserve"> Το Πρόγραμμα Αγροτικής Ανάπτυξης 2014-2020 εγκρίθηκε τον Δεκέμβριο του 2015. Δηλαδή, δεκαέξι μήνες από τώρα, αφού προηγήθηκαν εντατικές και επί</w:t>
      </w:r>
      <w:r>
        <w:rPr>
          <w:rFonts w:eastAsia="Times New Roman"/>
          <w:bCs/>
          <w:shd w:val="clear" w:color="auto" w:fill="FFFFFF"/>
        </w:rPr>
        <w:t>πονες διαβουλεύσεις με την Ευρωπαϊκή Επιτροπή. Ναι μεν θεωρείται ότι είναι Πρόγραμμα της περιόδου 2014-2020, αλλά εγκρίθηκε τον Δεκέμβριο του 2015. Είναι και αυτή μ</w:t>
      </w:r>
      <w:r>
        <w:rPr>
          <w:rFonts w:eastAsia="Times New Roman"/>
          <w:bCs/>
          <w:shd w:val="clear" w:color="auto" w:fill="FFFFFF"/>
        </w:rPr>
        <w:t>ί</w:t>
      </w:r>
      <w:r>
        <w:rPr>
          <w:rFonts w:eastAsia="Times New Roman"/>
          <w:bCs/>
          <w:shd w:val="clear" w:color="auto" w:fill="FFFFFF"/>
        </w:rPr>
        <w:t xml:space="preserve">α «επιτυχία» των κυβερνήσεων μέχρι το 2014, ξέρετε. </w:t>
      </w:r>
    </w:p>
    <w:p w14:paraId="1AB70E05" w14:textId="77777777" w:rsidR="002A5811" w:rsidRDefault="009E222F">
      <w:pPr>
        <w:spacing w:line="600" w:lineRule="auto"/>
        <w:ind w:firstLine="720"/>
        <w:contextualSpacing/>
        <w:jc w:val="both"/>
        <w:rPr>
          <w:rFonts w:eastAsia="Times New Roman"/>
          <w:bCs/>
          <w:shd w:val="clear" w:color="auto" w:fill="FFFFFF"/>
        </w:rPr>
      </w:pPr>
      <w:r>
        <w:rPr>
          <w:rFonts w:eastAsia="Times New Roman"/>
          <w:bCs/>
          <w:shd w:val="clear" w:color="auto" w:fill="FFFFFF"/>
        </w:rPr>
        <w:t>Στη συνέχεια τώρα –προσπαθώ να είμαι ό</w:t>
      </w:r>
      <w:r>
        <w:rPr>
          <w:rFonts w:eastAsia="Times New Roman"/>
          <w:bCs/>
          <w:shd w:val="clear" w:color="auto" w:fill="FFFFFF"/>
        </w:rPr>
        <w:t xml:space="preserve">σο το δυνατόν συντομότερος, γιατί βλέπω ο χρόνος πιέζει– θα ήθελα να επισημάνω ότι το Πρόγραμμα Αγροτικής Ανάπτυξης 2007-2013 εγκρίθηκε από την Ευρωπαϊκή Ένωση στις 29 Νοεμβρίου του 2007, δηλαδή τον ίδιο χρόνο, σε αντίθεση με το </w:t>
      </w:r>
      <w:r>
        <w:rPr>
          <w:rFonts w:eastAsia="Times New Roman"/>
          <w:bCs/>
          <w:shd w:val="clear" w:color="auto" w:fill="FFFFFF"/>
        </w:rPr>
        <w:t>π</w:t>
      </w:r>
      <w:r>
        <w:rPr>
          <w:rFonts w:eastAsia="Times New Roman"/>
          <w:bCs/>
          <w:shd w:val="clear" w:color="auto" w:fill="FFFFFF"/>
        </w:rPr>
        <w:t>ρόγραμμα 2014-2020 –αυτό γ</w:t>
      </w:r>
      <w:r>
        <w:rPr>
          <w:rFonts w:eastAsia="Times New Roman"/>
          <w:bCs/>
          <w:shd w:val="clear" w:color="auto" w:fill="FFFFFF"/>
        </w:rPr>
        <w:t xml:space="preserve">ια το οποίο μιλάμε– που είχε καθυστέρηση ενός χρόνου, χωρίς να ευθύνεται η παρούσα Κυβέρνηση. </w:t>
      </w:r>
    </w:p>
    <w:p w14:paraId="1AB70E06" w14:textId="77777777" w:rsidR="002A5811" w:rsidRDefault="009E222F">
      <w:pPr>
        <w:spacing w:line="600" w:lineRule="auto"/>
        <w:ind w:firstLine="720"/>
        <w:contextualSpacing/>
        <w:jc w:val="both"/>
        <w:rPr>
          <w:rFonts w:eastAsia="Times New Roman"/>
          <w:bCs/>
        </w:rPr>
      </w:pPr>
      <w:r>
        <w:rPr>
          <w:rFonts w:eastAsia="Times New Roman"/>
          <w:bCs/>
        </w:rPr>
        <w:t xml:space="preserve">Παρ’ όλα αυτά θα ήθελα επί τροχάδην… </w:t>
      </w:r>
    </w:p>
    <w:p w14:paraId="1AB70E07" w14:textId="77777777" w:rsidR="002A5811" w:rsidRDefault="009E222F">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AB70E08" w14:textId="77777777" w:rsidR="002A5811" w:rsidRDefault="009E222F">
      <w:pPr>
        <w:spacing w:line="600" w:lineRule="auto"/>
        <w:ind w:firstLine="720"/>
        <w:contextualSpacing/>
        <w:jc w:val="both"/>
        <w:rPr>
          <w:rFonts w:eastAsia="Times New Roman"/>
          <w:bCs/>
        </w:rPr>
      </w:pPr>
      <w:r>
        <w:rPr>
          <w:rFonts w:eastAsia="Times New Roman"/>
          <w:bCs/>
        </w:rPr>
        <w:lastRenderedPageBreak/>
        <w:t xml:space="preserve">Ζητώ την ανοχή σας, </w:t>
      </w:r>
      <w:r>
        <w:rPr>
          <w:rFonts w:eastAsia="Times New Roman"/>
          <w:bCs/>
          <w:shd w:val="clear" w:color="auto" w:fill="FFFFFF"/>
        </w:rPr>
        <w:t>κυρία Πρόεδρε,</w:t>
      </w:r>
      <w:r>
        <w:rPr>
          <w:rFonts w:eastAsia="Times New Roman"/>
          <w:bCs/>
        </w:rPr>
        <w:t xml:space="preserve"> για </w:t>
      </w:r>
      <w:r>
        <w:rPr>
          <w:rFonts w:eastAsia="Times New Roman"/>
          <w:bCs/>
        </w:rPr>
        <w:t xml:space="preserve">δύο λεπτά περίπου. </w:t>
      </w:r>
    </w:p>
    <w:p w14:paraId="1AB70E09" w14:textId="77777777" w:rsidR="002A5811" w:rsidRDefault="009E222F">
      <w:pPr>
        <w:spacing w:line="600" w:lineRule="auto"/>
        <w:ind w:firstLine="720"/>
        <w:contextualSpacing/>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Κύριε Λαζαρίδη, έχει πάει πολύ αργά πια. </w:t>
      </w:r>
    </w:p>
    <w:p w14:paraId="1AB70E0A" w14:textId="77777777" w:rsidR="002A5811" w:rsidRDefault="009E222F">
      <w:pPr>
        <w:spacing w:line="600" w:lineRule="auto"/>
        <w:ind w:firstLine="720"/>
        <w:contextualSpacing/>
        <w:jc w:val="both"/>
        <w:rPr>
          <w:rFonts w:eastAsia="Times New Roman"/>
          <w:bCs/>
        </w:rPr>
      </w:pPr>
      <w:r>
        <w:rPr>
          <w:rFonts w:eastAsia="Times New Roman"/>
          <w:b/>
          <w:bCs/>
        </w:rPr>
        <w:t>ΓΕΩΡΓΙΟΣ ΛΑΖΑΡΙΔΗΣ:</w:t>
      </w:r>
      <w:r>
        <w:rPr>
          <w:rFonts w:eastAsia="Times New Roman"/>
          <w:bCs/>
        </w:rPr>
        <w:t xml:space="preserve"> Όχι, τελειώνω τώρα, </w:t>
      </w:r>
      <w:r>
        <w:rPr>
          <w:rFonts w:eastAsia="Times New Roman"/>
          <w:bCs/>
          <w:shd w:val="clear" w:color="auto" w:fill="FFFFFF"/>
        </w:rPr>
        <w:t>κυρία Πρόεδρε. Σ</w:t>
      </w:r>
      <w:r>
        <w:rPr>
          <w:rFonts w:eastAsia="Times New Roman"/>
          <w:bCs/>
        </w:rPr>
        <w:t xml:space="preserve">ας παρακαλώ. </w:t>
      </w:r>
    </w:p>
    <w:p w14:paraId="1AB70E0B" w14:textId="77777777" w:rsidR="002A5811" w:rsidRDefault="009E222F">
      <w:pPr>
        <w:spacing w:line="600" w:lineRule="auto"/>
        <w:ind w:firstLine="720"/>
        <w:contextualSpacing/>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Έχουν έρθει και οι Αντιπροσωπείες. </w:t>
      </w:r>
    </w:p>
    <w:p w14:paraId="1AB70E0C" w14:textId="77777777" w:rsidR="002A5811" w:rsidRDefault="009E222F">
      <w:pPr>
        <w:spacing w:line="600" w:lineRule="auto"/>
        <w:ind w:firstLine="720"/>
        <w:contextualSpacing/>
        <w:jc w:val="both"/>
        <w:rPr>
          <w:rFonts w:eastAsia="Times New Roman"/>
          <w:bCs/>
        </w:rPr>
      </w:pPr>
      <w:r>
        <w:rPr>
          <w:rFonts w:eastAsia="Times New Roman"/>
          <w:b/>
          <w:bCs/>
        </w:rPr>
        <w:t>ΓΕΩΡΓΙΟΣ ΛΑΖΑΡΙΔΗΣ:</w:t>
      </w:r>
      <w:r>
        <w:rPr>
          <w:rFonts w:eastAsia="Times New Roman"/>
          <w:bCs/>
        </w:rPr>
        <w:t xml:space="preserve"> Ωραία, θα το επισπεύσω ακόμη περισσότερο. </w:t>
      </w:r>
    </w:p>
    <w:p w14:paraId="1AB70E0D" w14:textId="77777777" w:rsidR="002A5811" w:rsidRDefault="009E222F">
      <w:pPr>
        <w:spacing w:line="600" w:lineRule="auto"/>
        <w:ind w:firstLine="720"/>
        <w:contextualSpacing/>
        <w:jc w:val="both"/>
        <w:rPr>
          <w:rFonts w:eastAsia="Times New Roman" w:cs="Times New Roman"/>
          <w:bCs/>
          <w:shd w:val="clear" w:color="auto" w:fill="FFFFFF"/>
        </w:rPr>
      </w:pPr>
      <w:r>
        <w:rPr>
          <w:rFonts w:eastAsia="Times New Roman"/>
          <w:bCs/>
        </w:rPr>
        <w:t>Εν κατακλείδι, αναφορικά με τις πληρωμές που έχουν γίνει μέχρι σήμερα, επισημαίνεται ότι η απορρόφηση για το 2015 ήταν η καλύτερη του συνόλου της προγραμματικής περιόδου 2007-2013, αγγίζοντας σ</w:t>
      </w:r>
      <w:r>
        <w:rPr>
          <w:rFonts w:eastAsia="Times New Roman"/>
          <w:bCs/>
        </w:rPr>
        <w:t xml:space="preserve">ε δημόσια δαπάνη τα 780 εκατομμύρια ευρώ. </w:t>
      </w:r>
    </w:p>
    <w:p w14:paraId="1AB70E0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 2010 ήταν 655 εκατομμύρια. Κάντε τη σύγκριση και θα δείτε την αλήθεια αυτού που σας λέω. Το 2010 ήταν η καλύτερη χρονιά με πληρωμές ανειλημμένων του προηγούμενου Προγράμματος Αγροτικής Ανάπτυξης και σε κοινοτικ</w:t>
      </w:r>
      <w:r>
        <w:rPr>
          <w:rFonts w:eastAsia="Times New Roman" w:cs="Times New Roman"/>
          <w:szCs w:val="24"/>
        </w:rPr>
        <w:t xml:space="preserve">ή συμμετοχή τα 720 εκατομμύρια. </w:t>
      </w:r>
    </w:p>
    <w:p w14:paraId="1AB70E0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Το 2014 ήταν η καλύτερη χρονιά με 525 εκατομμύρια. Η παρούσα Κυβέρνηση ήταν πιο αποτελεσματική, περίπου 200 εκατομμύρια, ενώ για το 2016, πρώτη χρονιά εφαρμογής του Προγράμματος Αγροτικής Ανάπτυξης 2014-2020, ανήλθε, επίσης</w:t>
      </w:r>
      <w:r>
        <w:rPr>
          <w:rFonts w:eastAsia="Times New Roman" w:cs="Times New Roman"/>
          <w:szCs w:val="24"/>
        </w:rPr>
        <w:t xml:space="preserve">, σε ανάλογα υψηλά επίπεδα της τάξης των 657 εκατομμυρίων ευρώ δημόσια δαπάνη και κοινοτική συμμετοχή 566 εκατομμύρια. </w:t>
      </w:r>
    </w:p>
    <w:p w14:paraId="1AB70E1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Διαβάζω αυτό το πινακάκι και κλείνω, κυρία Πρόεδρε: Για 2015 πρόγραμμα 7.13 ήταν 780 εκατομμύρια. Για 2016 ήταν 657 εκατομμύρια. Για 201</w:t>
      </w:r>
      <w:r>
        <w:rPr>
          <w:rFonts w:eastAsia="Times New Roman" w:cs="Times New Roman"/>
          <w:szCs w:val="24"/>
        </w:rPr>
        <w:t xml:space="preserve">7 είναι 55 εκατομμύρια μέχρι σήμερα. Επομένως, επειδή τα στοιχεία δεν μπορούν να διαψευσθούν από κανέναν οι αριθμοί, είναι απογοητευτικοί οι αριθμοί για την Αξιωματική Αντιπολίτευση. </w:t>
      </w:r>
    </w:p>
    <w:p w14:paraId="1AB70E1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AB70E12"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των ΑΝΕΛ)</w:t>
      </w:r>
    </w:p>
    <w:p w14:paraId="1AB70E1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w:t>
      </w:r>
      <w:r>
        <w:rPr>
          <w:rFonts w:eastAsia="Times New Roman" w:cs="Times New Roman"/>
          <w:szCs w:val="24"/>
        </w:rPr>
        <w:t xml:space="preserve">ια την ιστορία του κτηρίου και τον τρόπο οργάνωσης και λειτουργίας της </w:t>
      </w:r>
      <w:r>
        <w:rPr>
          <w:rFonts w:eastAsia="Times New Roman" w:cs="Times New Roman"/>
          <w:szCs w:val="24"/>
        </w:rPr>
        <w:lastRenderedPageBreak/>
        <w:t>Βουλής των Ελλήνων, τριάντα ένας μαθητές και μαθήτριες και δύο συνοδοί εκπαιδευτικοί από το 4</w:t>
      </w:r>
      <w:r>
        <w:rPr>
          <w:rFonts w:eastAsia="Times New Roman" w:cs="Times New Roman"/>
          <w:szCs w:val="24"/>
          <w:vertAlign w:val="superscript"/>
        </w:rPr>
        <w:t>ο</w:t>
      </w:r>
      <w:r>
        <w:rPr>
          <w:rFonts w:eastAsia="Times New Roman" w:cs="Times New Roman"/>
          <w:szCs w:val="24"/>
        </w:rPr>
        <w:t xml:space="preserve"> Γυμνάσιο Νεάπολης Θεσσαλονίκης</w:t>
      </w:r>
      <w:r>
        <w:rPr>
          <w:rFonts w:eastAsia="Times New Roman" w:cs="Times New Roman"/>
          <w:szCs w:val="24"/>
        </w:rPr>
        <w:t xml:space="preserve"> (δεύτερο</w:t>
      </w:r>
      <w:r>
        <w:rPr>
          <w:rFonts w:eastAsia="Times New Roman" w:cs="Times New Roman"/>
          <w:szCs w:val="24"/>
        </w:rPr>
        <w:t xml:space="preserve"> τμήμα</w:t>
      </w:r>
      <w:r>
        <w:rPr>
          <w:rFonts w:eastAsia="Times New Roman" w:cs="Times New Roman"/>
          <w:szCs w:val="24"/>
        </w:rPr>
        <w:t>)</w:t>
      </w:r>
      <w:r>
        <w:rPr>
          <w:rFonts w:eastAsia="Times New Roman" w:cs="Times New Roman"/>
          <w:szCs w:val="24"/>
        </w:rPr>
        <w:t xml:space="preserve">. </w:t>
      </w:r>
    </w:p>
    <w:p w14:paraId="1AB70E1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1AB70E15"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 όλες τις πτέρυγες της Βουλής)</w:t>
      </w:r>
    </w:p>
    <w:p w14:paraId="1AB70E1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Επίσης,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w:t>
      </w:r>
      <w:r>
        <w:rPr>
          <w:rFonts w:eastAsia="Times New Roman" w:cs="Times New Roman"/>
          <w:szCs w:val="24"/>
        </w:rPr>
        <w:t xml:space="preserve">ημερώθηκαν για την ιστορία του κτηρίου και τον τρόπο οργάνωσης και λειτουργίας της Βουλής των Ελλήνων, είκοσι Φινλανδοί φοιτητές από το Πανεπιστήμιο του Ελσίνκι. </w:t>
      </w:r>
    </w:p>
    <w:p w14:paraId="1AB70E1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1AB70E18" w14:textId="77777777" w:rsidR="002A5811" w:rsidRDefault="009E222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AB70E1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 xml:space="preserve">οινοβουλευτική Εκπρόσωπος της Ένωσης Κεντρώων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w:t>
      </w:r>
    </w:p>
    <w:p w14:paraId="1AB70E1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Ελπίζω να μας αποζημιώσετε με την τήρηση του χρόνου, 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w:t>
      </w:r>
    </w:p>
    <w:p w14:paraId="1AB70E1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 xml:space="preserve">Κυρία Πρόεδρε, λίγη αλληλεγγύη μεταξύ μας. Να μην μιλούν οι άντρες περισσότερο </w:t>
      </w:r>
      <w:r>
        <w:rPr>
          <w:rFonts w:eastAsia="Times New Roman" w:cs="Times New Roman"/>
          <w:szCs w:val="24"/>
        </w:rPr>
        <w:t>από τις γυναίκες. Να έχουμε ισονομία.</w:t>
      </w:r>
    </w:p>
    <w:p w14:paraId="1AB70E1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w:t>
      </w:r>
    </w:p>
    <w:p w14:paraId="1AB70E1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συζητάμε σήμερα για την αξιολόγηση των ευρωπαϊκών κεφαλαίων σε σχέση με την αγροτική ανάπτυξη. </w:t>
      </w:r>
    </w:p>
    <w:p w14:paraId="1AB70E1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Εγώ θα ήθελα να αναφερθώ σε κάτι άλλο: Ανάπτυξη, αξιολόγηση, όλα αυτά έχουν το</w:t>
      </w:r>
      <w:r>
        <w:rPr>
          <w:rFonts w:eastAsia="Times New Roman" w:cs="Times New Roman"/>
          <w:szCs w:val="24"/>
        </w:rPr>
        <w:t xml:space="preserve"> ίδιο συνθετικό. Χρειαζόταν, όμως, ένας χρόνος, κύριοι Υπουργοί, για να φτάσουμε σε αυτά τα μέτρα; Επί έναν χρόνο διαπραγματευόμαστε για να πέσουν πιο βαριά μέτρα ακόμη; </w:t>
      </w:r>
    </w:p>
    <w:p w14:paraId="1AB70E1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Τώρα, λέτε ότι θα έχουμε και τα αντίμετρα. Δεν ξέρουμε, όμως, ποια θα είναι τα αντίμε</w:t>
      </w:r>
      <w:r>
        <w:rPr>
          <w:rFonts w:eastAsia="Times New Roman" w:cs="Times New Roman"/>
          <w:szCs w:val="24"/>
        </w:rPr>
        <w:t>τρα. Πιστεύω ότι τα αντίμετρα είναι ένα χάπι, μ</w:t>
      </w:r>
      <w:r>
        <w:rPr>
          <w:rFonts w:eastAsia="Times New Roman" w:cs="Times New Roman"/>
          <w:szCs w:val="24"/>
        </w:rPr>
        <w:t>ί</w:t>
      </w:r>
      <w:r>
        <w:rPr>
          <w:rFonts w:eastAsia="Times New Roman" w:cs="Times New Roman"/>
          <w:szCs w:val="24"/>
        </w:rPr>
        <w:t xml:space="preserve">α ασπιρίνη σε βαριά καρκινοπαθείς, που προσπαθείτε να τους απαλύνετε λίγο τον πόνο. Δεν θα τους θεραπεύσετε, όμως. Χρειαζόμαστε μεγάλη φαρμακευτική αγωγή. </w:t>
      </w:r>
    </w:p>
    <w:p w14:paraId="1AB70E2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Όπως γνωρίζουμε, μπορεί να ψηφίσετε και να εφαρμόσετ</w:t>
      </w:r>
      <w:r>
        <w:rPr>
          <w:rFonts w:eastAsia="Times New Roman" w:cs="Times New Roman"/>
          <w:szCs w:val="24"/>
        </w:rPr>
        <w:t xml:space="preserve">ε τα μέτρα. Και φυσικά θα τα ψηφίσετε. Λίγο το παλεύετε μεταξύ σας, εσωκομματικά. Θα τα ψηφίσετε, γιατί ξέρετε ότι το 2019-2020 που θα εφαρμοστούν δεν θα είστε Κυβέρνηση. Απλώς, θα είναι η Νέα </w:t>
      </w:r>
      <w:r>
        <w:rPr>
          <w:rFonts w:eastAsia="Times New Roman" w:cs="Times New Roman"/>
          <w:szCs w:val="24"/>
        </w:rPr>
        <w:lastRenderedPageBreak/>
        <w:t>Δημοκρατία που θα εφαρμόσει τα μέτρα και θα πει ως δικαιολογία:</w:t>
      </w:r>
      <w:r>
        <w:rPr>
          <w:rFonts w:eastAsia="Times New Roman" w:cs="Times New Roman"/>
          <w:szCs w:val="24"/>
        </w:rPr>
        <w:t xml:space="preserve"> «Εμείς τα βρήκαμε ήδη ψηφισμένα. Να τα εφαρμόσουμε». Αυτό συνέβη και στον προϋπολογισμό του 2016, όταν ανέβηκε ο Αρχηγός των Ανεξαρτήτων Ελλήνων ο κ. Καμμένος –εγώ ήμουν νέα Βουλευτής τότε- περίτρανα κι έδωσε το χαρτί και είπε: «Αυτά είναι ψηφισμένα από τ</w:t>
      </w:r>
      <w:r>
        <w:rPr>
          <w:rFonts w:eastAsia="Times New Roman" w:cs="Times New Roman"/>
          <w:szCs w:val="24"/>
        </w:rPr>
        <w:t xml:space="preserve">ο 2014 και είμαστε υποχρεωμένοι να τα εφαρμόσουμε μέχρι το 2016». Οπότε παίζετε ένα ωραιότατο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μεταξύ σας. Συγχαρητήρια. </w:t>
      </w:r>
    </w:p>
    <w:p w14:paraId="1AB70E2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Ο λαός, όμως, δεν μπορεί να παίζει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διότι υποφέρει. Ήδη άρχισαν οι κατασχέσεις και από τις εφορίες και από τα</w:t>
      </w:r>
      <w:r>
        <w:rPr>
          <w:rFonts w:eastAsia="Times New Roman" w:cs="Times New Roman"/>
          <w:szCs w:val="24"/>
        </w:rPr>
        <w:t xml:space="preserve"> ασφαλιστικά ταμεία και από τις τράπεζες και μάλιστα της πρώτης κατοικίας, ενώ όλοι λέγατε «κανένα σπίτι σε χέρια τραπεζίτη». Θα γίνουν, όμως, κατασχέσεις στο κόμμα της Νέας Δημοκρατίας που χρωστάει 240 εκατομμύρια ή του ΠΑΣΟΚ που χρωστάει άλλα 240 εκατομμ</w:t>
      </w:r>
      <w:r>
        <w:rPr>
          <w:rFonts w:eastAsia="Times New Roman" w:cs="Times New Roman"/>
          <w:szCs w:val="24"/>
        </w:rPr>
        <w:t xml:space="preserve">ύρια ή θα τα πληρώσει ο ελληνικός λαός. </w:t>
      </w:r>
    </w:p>
    <w:p w14:paraId="1AB70E2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Αυτό θέλω να σας ρωτήσω, γιατί αυτά θα τα πληρώσει ο ελληνικός λαός. Εσείς δεν θα πληρώσετε τίποτα. Τα πήραν τα κόμματα. Δεν έχετε εξασφαλίσει εμπράγματες υποθήκες για να σας τα πάρουν. Του άλλου θα του πάρουν το σπ</w:t>
      </w:r>
      <w:r>
        <w:rPr>
          <w:rFonts w:eastAsia="Times New Roman" w:cs="Times New Roman"/>
          <w:szCs w:val="24"/>
        </w:rPr>
        <w:t xml:space="preserve">ίτι. Εσείς οι Βουλευτές </w:t>
      </w:r>
      <w:r>
        <w:rPr>
          <w:rFonts w:eastAsia="Times New Roman" w:cs="Times New Roman"/>
          <w:szCs w:val="24"/>
        </w:rPr>
        <w:lastRenderedPageBreak/>
        <w:t xml:space="preserve">θα έπρεπε να έχετε υπογράψει με τις περιουσίες σας και να έπαιρναν τα δικά σας. </w:t>
      </w:r>
    </w:p>
    <w:p w14:paraId="1AB70E2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τώρα στο θέμα που μας απασχολεί και συγγνώμη για τον εκνευρισμό μου. Ήδη διανύουμε το όγδοο έτος βαριάς λιτότητας και </w:t>
      </w:r>
      <w:proofErr w:type="spellStart"/>
      <w:r>
        <w:rPr>
          <w:rFonts w:eastAsia="Times New Roman" w:cs="Times New Roman"/>
          <w:szCs w:val="24"/>
        </w:rPr>
        <w:t>μνημονιακής</w:t>
      </w:r>
      <w:proofErr w:type="spellEnd"/>
      <w:r>
        <w:rPr>
          <w:rFonts w:eastAsia="Times New Roman" w:cs="Times New Roman"/>
          <w:szCs w:val="24"/>
        </w:rPr>
        <w:t xml:space="preserve"> πολιτικής και</w:t>
      </w:r>
      <w:r>
        <w:rPr>
          <w:rFonts w:eastAsia="Times New Roman" w:cs="Times New Roman"/>
          <w:szCs w:val="24"/>
        </w:rPr>
        <w:t xml:space="preserve"> έχει βυθιστεί τελείως η οικονομία στα βάθη του ωκεανού. Πρέπει να θυμηθούμε ότι ο Πρωθυπουργός, ο κ. Τσίπρας, εδώ και πολλά χρόνια έλεγε ότι υπάρχει ανάγκη παραγωγικής ανασυγκρότησης της χώρας ως μονόδρομος για τα προβλήματα της Ελλάδας. Ακόμα πιο ειδικά </w:t>
      </w:r>
      <w:r>
        <w:rPr>
          <w:rFonts w:eastAsia="Times New Roman" w:cs="Times New Roman"/>
          <w:szCs w:val="24"/>
        </w:rPr>
        <w:t xml:space="preserve">ο κύριος Πρωθυπουργός είχε κάνει λόγο για πλήρη αξιοποίηση των πόρων υπέρ της ελληνικής γεωργίας. </w:t>
      </w:r>
    </w:p>
    <w:p w14:paraId="1AB70E2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Συγκεκριμένα, τον Σεπτέμβρη του 2015, λίγες μέρες πριν από τις εκλογές, ο κύριος Πρωθυπουργός υποσχόταν επί λέξει: Στήριξη της απασχόλησης των αγροτών και τω</w:t>
      </w:r>
      <w:r>
        <w:rPr>
          <w:rFonts w:eastAsia="Times New Roman" w:cs="Times New Roman"/>
          <w:szCs w:val="24"/>
        </w:rPr>
        <w:t xml:space="preserve">ν νέων αγροτών, αναβάθμιση των υπηρεσιών του αγροτικού τομέα, ανασυγκρότηση του αγροτικού κινήματος και αξιοποίηση πόρων για την ελληνική γεωργία. Αυτά έλεγε συγκεκριμένα. </w:t>
      </w:r>
    </w:p>
    <w:p w14:paraId="1AB70E2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πολλές φορές έκτοτε ο κύριος Τσίπρας είχε κάνει αναφορά σε αξιοποίηση του Προγράμματος Αγροτικής Ανάπτυξης 2014-2020, το οποίο επρόκειτο να </w:t>
      </w:r>
      <w:proofErr w:type="spellStart"/>
      <w:r>
        <w:rPr>
          <w:rFonts w:eastAsia="Times New Roman" w:cs="Times New Roman"/>
          <w:szCs w:val="24"/>
        </w:rPr>
        <w:t>κοινοτικοποιήσει</w:t>
      </w:r>
      <w:proofErr w:type="spellEnd"/>
      <w:r>
        <w:rPr>
          <w:rFonts w:eastAsia="Times New Roman" w:cs="Times New Roman"/>
          <w:szCs w:val="24"/>
        </w:rPr>
        <w:t xml:space="preserve"> πόρους της </w:t>
      </w:r>
      <w:r>
        <w:rPr>
          <w:rFonts w:eastAsia="Times New Roman" w:cs="Times New Roman"/>
          <w:szCs w:val="24"/>
        </w:rPr>
        <w:lastRenderedPageBreak/>
        <w:t xml:space="preserve">τάξης των 6 δισεκατομμυρίων ευρώ, πάλι κατά τα λεγόμενα του Πρωθυπουργού. </w:t>
      </w:r>
    </w:p>
    <w:p w14:paraId="1AB70E2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βρισκόμαστε στο 2017 και αντιλαμβανόμαστε όλο και πιο έντονα ότι η χώρα διανύει τη μια χρονιά και η επόμενη είναι ακόμη πιο δύσκολη. Έτσι διαφαίνεται ότι και αυτή η χρονιά θα είναι σε μέγιστη ύφεση και μάλιστα από αυτά τα στοιχεία που έχουμε του πρώτου τρ</w:t>
      </w:r>
      <w:r>
        <w:rPr>
          <w:rFonts w:eastAsia="Times New Roman" w:cs="Times New Roman"/>
          <w:szCs w:val="24"/>
        </w:rPr>
        <w:t xml:space="preserve">ιμήνου του 2017. </w:t>
      </w:r>
      <w:r>
        <w:rPr>
          <w:rFonts w:eastAsia="Times New Roman" w:cs="Times New Roman"/>
          <w:szCs w:val="24"/>
        </w:rPr>
        <w:t>Τ</w:t>
      </w:r>
      <w:r>
        <w:rPr>
          <w:rFonts w:eastAsia="Times New Roman" w:cs="Times New Roman"/>
          <w:szCs w:val="24"/>
        </w:rPr>
        <w:t>αυτοχρόνως αναμένουμε τώρα τα νέα μέτρα, που ήδη ψηφίστηκαν, τα οποία δεν τα ξέρουμε. Φυσικά τα μέτρα αυτά, από ό,τι έχουμε ακούσει από τους σταθμούς, δεν θα πλήξουν μόνο τους συνταξιούχους και τους μισθωτούς, θα πλήξουν και τους αγρότες.</w:t>
      </w:r>
      <w:r>
        <w:rPr>
          <w:rFonts w:eastAsia="Times New Roman" w:cs="Times New Roman"/>
          <w:szCs w:val="24"/>
        </w:rPr>
        <w:t xml:space="preserve"> Είμαι σίγουρη ότι όταν θα τα διαβάσουμε θα το δούμε και αυτό. </w:t>
      </w:r>
    </w:p>
    <w:p w14:paraId="1AB70E2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τα δυσοίωνα στοιχεία, παραμένει ακατανόητο γιατί η Κυβέρνηση δεν επιδεικνύει περισσότερο από το 100% των δυνάμεων της για την πλήρη και εις έπακρον αξιολόγηση των αγροτικών πόρων που </w:t>
      </w:r>
      <w:r>
        <w:rPr>
          <w:rFonts w:eastAsia="Times New Roman" w:cs="Times New Roman"/>
          <w:szCs w:val="24"/>
        </w:rPr>
        <w:t xml:space="preserve">τόσο πολύ έχει ανάγκη η αγροτική οικονομία, αλλά και γενικότερα η ελληνική οικονομία. Βεβαίως, ο κύριος Υπουργός έχει εξαγγείλει ότι εντός του 2017 θα προκηρυχθεί το μεγαλύτερο μέρος των μέτρων Προγράμματος Αγροτικής Ανάπτυξης. </w:t>
      </w:r>
    </w:p>
    <w:p w14:paraId="1AB70E2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Ωστόσο και με δεδομένο ότι </w:t>
      </w:r>
      <w:r>
        <w:rPr>
          <w:rFonts w:eastAsia="Times New Roman" w:cs="Times New Roman"/>
          <w:szCs w:val="24"/>
        </w:rPr>
        <w:t>η ενίσχυση της αγροτικής παραγωγής όφειλε να είναι βασική προτεραιότητα της Κυβέρνησης, θεωρώ πως ήδη υπάρχει σοβαρή καθυστέρηση, ειδικά αν αναλογιστεί κανείς ότι μέχρι τον Οκτώβρη του 2016 η Ελλάδα είχε το αρνητικό ρεκόρ να διαθέτει τους χαμηλότερους ρυθμ</w:t>
      </w:r>
      <w:r>
        <w:rPr>
          <w:rFonts w:eastAsia="Times New Roman" w:cs="Times New Roman"/>
          <w:szCs w:val="24"/>
        </w:rPr>
        <w:t xml:space="preserve">ούς απορρόφησης του προγράμματος, περίπου 5%. </w:t>
      </w:r>
    </w:p>
    <w:p w14:paraId="1AB70E2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Επομένως, οφείλει η Κυβέρνηση να τρέξει με ακόμα πιο γρήγορους ρυθμούς για να καλύψει το κενό που η ίδια έχει δημιουργήσει. Επομένως, και το χρονοδιάγραμμα για το 2017 που έχει επικαλεστεί ο κ. Υπουργός θα πρέ</w:t>
      </w:r>
      <w:r>
        <w:rPr>
          <w:rFonts w:eastAsia="Times New Roman" w:cs="Times New Roman"/>
          <w:szCs w:val="24"/>
        </w:rPr>
        <w:t xml:space="preserve">πει να τηρηθεί παραπάνω από ευλαβικά, διότι σύσσωμος ο αγροτικός κόσμος αναμένει με αγωνία την απορρόφηση αυτών των χρημάτων. </w:t>
      </w:r>
    </w:p>
    <w:p w14:paraId="1AB70E2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σε αναμονή είναι και οι περιφέρειες της χώρας που θα παίξουν δυναμικό ρόλο στην απορρόφηση των ευρωπαϊκών κονδυλίων. </w:t>
      </w:r>
      <w:r>
        <w:rPr>
          <w:rFonts w:eastAsia="Times New Roman" w:cs="Times New Roman"/>
          <w:szCs w:val="24"/>
        </w:rPr>
        <w:t>Σε αυτό το πλαίσιο θα ήθελα να κάνω μ</w:t>
      </w:r>
      <w:r>
        <w:rPr>
          <w:rFonts w:eastAsia="Times New Roman" w:cs="Times New Roman"/>
          <w:szCs w:val="24"/>
        </w:rPr>
        <w:t>ί</w:t>
      </w:r>
      <w:r>
        <w:rPr>
          <w:rFonts w:eastAsia="Times New Roman" w:cs="Times New Roman"/>
          <w:szCs w:val="24"/>
        </w:rPr>
        <w:t xml:space="preserve">α ξεχωριστή αναφορά στις δράσεις για τους νέους αγρότες. </w:t>
      </w:r>
    </w:p>
    <w:p w14:paraId="1AB70E2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Τα τελευταία χρόνια πολλοί Έλληνες κυρίως νέοι σε ηλικία έχουν επιδιώξει να αλλάξουν τελείως τον τρόπο ζωής τους, να φύγουν από τα αστικά κέντρα με την προϋπόθε</w:t>
      </w:r>
      <w:r>
        <w:rPr>
          <w:rFonts w:eastAsia="Times New Roman" w:cs="Times New Roman"/>
          <w:szCs w:val="24"/>
        </w:rPr>
        <w:t xml:space="preserve">ση ότι θα μπορέσουν να ασχοληθούν με την αγροτική ζωή. Οι άνθρωποι έχουν κάνει ένα </w:t>
      </w:r>
      <w:r>
        <w:rPr>
          <w:rFonts w:eastAsia="Times New Roman" w:cs="Times New Roman"/>
          <w:szCs w:val="24"/>
        </w:rPr>
        <w:lastRenderedPageBreak/>
        <w:t xml:space="preserve">ξεκίνημα που είναι αμφίβολη η κατάληξή του και χρειάζεται οπωσδήποτε τη στήριξή μας. </w:t>
      </w:r>
    </w:p>
    <w:p w14:paraId="1AB70E2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Είναι πολύ απογοητευτικό το γεγονός ότι ακόμη δεν έχει αρχίσει η αξιολόγηση των αιτήσεω</w:t>
      </w:r>
      <w:r>
        <w:rPr>
          <w:rFonts w:eastAsia="Times New Roman" w:cs="Times New Roman"/>
          <w:szCs w:val="24"/>
        </w:rPr>
        <w:t xml:space="preserve">ν για τους νέους γεωργούς. Δεν υπάρχει κανένα περιθώριο καθυστερήσεων και κωλυσιεργίας. Οι άνθρωποι αυτοί εξαρτώνται αποκλειστικά από το Πρόγραμμα. </w:t>
      </w:r>
    </w:p>
    <w:p w14:paraId="1AB70E2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Μάλιστα, σας αναφέρω, κύριε Υπουργέ, ότι η Περιφέρεια Δυτικής Ελλάδας ζήτησε να αυξηθεί ο προϋπολογισμός γι</w:t>
      </w:r>
      <w:r>
        <w:rPr>
          <w:rFonts w:eastAsia="Times New Roman" w:cs="Times New Roman"/>
          <w:szCs w:val="24"/>
        </w:rPr>
        <w:t xml:space="preserve">α αυτή τη δράση, διότι τα χρήματα αρκούν μόνο για χίλιους διακόσιους νέους αγρότες ενώ υπάρχει πολύ μεγαλύτερο ενδιαφέρον να μπουν στο Πρόγραμμα. </w:t>
      </w:r>
    </w:p>
    <w:p w14:paraId="1AB70E2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Αντίστοιχα, υπάρχει και μία πολύ μεγάλη ολιγωρία της Κυβέρνησης, την οποία δεν ανέφερε κανένας, που φέρνει σε</w:t>
      </w:r>
      <w:r>
        <w:rPr>
          <w:rFonts w:eastAsia="Times New Roman" w:cs="Times New Roman"/>
          <w:szCs w:val="24"/>
        </w:rPr>
        <w:t xml:space="preserve"> πολύ δύσκολη θέση τους εκτροφείς βουβάλων, οι οποίοι με δυσκολία επιβιώνουν οικονομικά, καθώς το Πρόγραμμα Αγροτικής Ανάπτυξης 2014-2020 είναι μία από τις βασικότερες πηγές εισοδήματος για τους εκτροφείς, για να διατηρηθεί η φυλή του ελληνικού βούβαλου. </w:t>
      </w:r>
    </w:p>
    <w:p w14:paraId="1AB70E2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Αντίστοιχα, μεγάλο πρόβλημα υπάρχει στο Επιχειρησιακό Πρόγραμμα Αλιείας και Θάλασσας, το οποίο η Κυβέρνηση φαίνεται να έχει ουσιαστικά ξεχάσει και πάλι αγνοώντας πόσο πολύ έχουμε ανάγκη την ενίσχυση των δραστηριοτήτων που παραδοσιακά γνωρίζουμε στην Ελλάδα</w:t>
      </w:r>
      <w:r>
        <w:rPr>
          <w:rFonts w:eastAsia="Times New Roman" w:cs="Times New Roman"/>
          <w:szCs w:val="24"/>
        </w:rPr>
        <w:t xml:space="preserve">, τη γεωργία και την αλιεία. </w:t>
      </w:r>
    </w:p>
    <w:p w14:paraId="1AB70E3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Βεβαίως, καταδικάζουμε την καθυστέρηση της Συγκυβέρνησης ΣΥΡΙΖΑ-ΑΝΕΛ, αυτό όμως δεν σημαίνει ότι πρέπει να ξεχνάμε και τα σοβαρά λάθη που είχε κάνει η Νέα Δημοκρατία, η οποία σήμερα βρίσκεται από την πλευρά του ερωτώντος. Κάπο</w:t>
      </w:r>
      <w:r>
        <w:rPr>
          <w:rFonts w:eastAsia="Times New Roman" w:cs="Times New Roman"/>
          <w:szCs w:val="24"/>
        </w:rPr>
        <w:t xml:space="preserve">τε πρέπει να σε ρωτάνε και να απαντάς. </w:t>
      </w:r>
    </w:p>
    <w:p w14:paraId="1AB70E3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Ας μην ξεχνάμε, κύριοι συνάδελφοι της Νέας Δημοκρατίας, ότι το προηγούμενο Πρόγραμμα 2007-2013, για το οποίο έφερε την ευθύνη κυρίως η Νέα Δημοκρατία, δεν απέφερε τα αναμενόμενα αποτελέσματα στον αγροτικό κόσμο και μ</w:t>
      </w:r>
      <w:r>
        <w:rPr>
          <w:rFonts w:eastAsia="Times New Roman" w:cs="Times New Roman"/>
          <w:szCs w:val="24"/>
        </w:rPr>
        <w:t xml:space="preserve">άλιστα είχε μέχρι τέλους μικρότερη </w:t>
      </w:r>
      <w:proofErr w:type="spellStart"/>
      <w:r>
        <w:rPr>
          <w:rFonts w:eastAsia="Times New Roman" w:cs="Times New Roman"/>
          <w:szCs w:val="24"/>
        </w:rPr>
        <w:t>απορροφησιμότητα</w:t>
      </w:r>
      <w:proofErr w:type="spellEnd"/>
      <w:r>
        <w:rPr>
          <w:rFonts w:eastAsia="Times New Roman" w:cs="Times New Roman"/>
          <w:szCs w:val="24"/>
        </w:rPr>
        <w:t xml:space="preserve"> από αυτή που έπρεπε. </w:t>
      </w:r>
    </w:p>
    <w:p w14:paraId="1AB70E3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Η έκθεση της αξιολόγησης του Προγράμματος 2007-2013 απέδειξε ότι τελικώς δεν υπήρξε ανάπτυξη του πρωτογενούς τομέα και της υπαίθρου στον αναμενόμενο βαθμό. Επιπλέον, δεν επιτεύχθηκαν</w:t>
      </w:r>
      <w:r>
        <w:rPr>
          <w:rFonts w:eastAsia="Times New Roman" w:cs="Times New Roman"/>
          <w:szCs w:val="24"/>
        </w:rPr>
        <w:t xml:space="preserve"> ούτε οι λοιποί στόχοι, όπως η εγκατάσταση των νέων, η μεταποίηση και τα </w:t>
      </w:r>
      <w:proofErr w:type="spellStart"/>
      <w:r>
        <w:rPr>
          <w:rFonts w:eastAsia="Times New Roman" w:cs="Times New Roman"/>
          <w:szCs w:val="24"/>
        </w:rPr>
        <w:t>αγροπεριβαλλοντικά</w:t>
      </w:r>
      <w:proofErr w:type="spellEnd"/>
      <w:r>
        <w:rPr>
          <w:rFonts w:eastAsia="Times New Roman" w:cs="Times New Roman"/>
          <w:szCs w:val="24"/>
        </w:rPr>
        <w:t>.</w:t>
      </w:r>
    </w:p>
    <w:p w14:paraId="1AB70E3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αποδείχθηκε ότι υπήρξαν αρκετά προβλήματα στην εφαρμογή του Προγράμματος, στα κριτήρια επιλογής και στην παρακολούθηση. Όλα αυτά ουσιαστικά άφησαν μία αίσθ</w:t>
      </w:r>
      <w:r>
        <w:rPr>
          <w:rFonts w:eastAsia="Times New Roman" w:cs="Times New Roman"/>
          <w:szCs w:val="24"/>
        </w:rPr>
        <w:t xml:space="preserve">ηση ότι το Πρόγραμμα δεν αξιοποιήθηκε στο έπακρο, αλλά αντίθετα ότι χάθηκε άλλη μία πολύτιμη βοήθεια για την ελληνική αγροτική παραγωγή. </w:t>
      </w:r>
    </w:p>
    <w:p w14:paraId="1AB70E3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Επομένως, σαν συμπέρασμα, τι πρέπει να κάνουμε εμείς που είμαστε εδώ; Πρέπει να δούμε σοβαρά, επιτέλους, το θέμα της αγροτικής παραγωγής, να σταματήσουν οι εκάστοτε κυβερνήσεις να βλέπουν τα χρήματα των προγραμμάτων της Ευρωπαϊκής Ένωσης ως μικρές ενισχύσε</w:t>
      </w:r>
      <w:r>
        <w:rPr>
          <w:rFonts w:eastAsia="Times New Roman" w:cs="Times New Roman"/>
          <w:szCs w:val="24"/>
        </w:rPr>
        <w:t xml:space="preserve">ις προς τους απογοητευμένους αγρότες και κυρίως με σκοπό να ενισχύουν τη φιλολαϊκή τους εικόνα. </w:t>
      </w:r>
    </w:p>
    <w:p w14:paraId="1AB70E3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Πρέπει, επιτέλους, να σταματήσει η εκμετάλλευση του αγροτικού κόσμου και να αποκτήσει η πατρίδα μας ένα σοβαρό πρόγραμμα γεωργικής, κτηνοτροφικής, αλιευτικής π</w:t>
      </w:r>
      <w:r>
        <w:rPr>
          <w:rFonts w:eastAsia="Times New Roman" w:cs="Times New Roman"/>
          <w:szCs w:val="24"/>
        </w:rPr>
        <w:t xml:space="preserve">ολιτικής, που θα μας βοηθήσει να ενισχύσουμε συνολικά την εθνική μας οικονομία. </w:t>
      </w:r>
    </w:p>
    <w:p w14:paraId="1AB70E3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AB70E3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Κι εμείς ευχαριστούμε. </w:t>
      </w:r>
    </w:p>
    <w:p w14:paraId="1AB70E3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Τελείωσε και ο κύκλος των Κοινοβουλευτικών Εκπροσώπων. </w:t>
      </w:r>
    </w:p>
    <w:p w14:paraId="1AB70E3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Τσιρώνης για δέκ</w:t>
      </w:r>
      <w:r>
        <w:rPr>
          <w:rFonts w:eastAsia="Times New Roman" w:cs="Times New Roman"/>
          <w:szCs w:val="24"/>
        </w:rPr>
        <w:t xml:space="preserve">α λεπτά. </w:t>
      </w:r>
    </w:p>
    <w:p w14:paraId="1AB70E3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Ευχαριστώ, κυρία Πρόεδρε. </w:t>
      </w:r>
    </w:p>
    <w:p w14:paraId="1AB70E3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Θέλω να ευχαριστήσω και τους ερωτώντες για την ευκαιρία που μας δίνουν να συζητήσουμε αυτό το κρίσιμο ζήτημα. Ομολογώ ότι άκουσα με πάρα πολλή πρ</w:t>
      </w:r>
      <w:r>
        <w:rPr>
          <w:rFonts w:eastAsia="Times New Roman" w:cs="Times New Roman"/>
          <w:szCs w:val="24"/>
        </w:rPr>
        <w:t xml:space="preserve">οσοχή τις ερωτήσεις και κυριολεκτικά μου άρεσε περισσότερο από όλα η αυστηρότητά σας. </w:t>
      </w:r>
    </w:p>
    <w:p w14:paraId="1AB70E3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μου αρέσει πάρα πολύ να είμαι αυστηρός και εγώ με τους συνεργάτες μου, γιατί η αυστηρότητα εξωθεί τον κάθε άνθρωπο να γίνεται καλύτερος στη δουλειά του. </w:t>
      </w:r>
    </w:p>
    <w:p w14:paraId="1AB70E3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Εάν,</w:t>
      </w:r>
      <w:r>
        <w:rPr>
          <w:rFonts w:eastAsia="Times New Roman" w:cs="Times New Roman"/>
          <w:szCs w:val="24"/>
        </w:rPr>
        <w:t xml:space="preserve"> όμως, αυτή τη στιγμή συζητήσουμε για την αυστηρότητά σας, θα ήθελα αυτή την αυστηρότητα να την έχετε και με τους εαυτούς σας. Η αυστηρότητα είναι θαυμάσια για την Αντιπολίτευση και νομίζω ότι σας ταιριάζει πάρα πολύ αυτός ο ρόλος. Καθίστε, λοιπόν, σε αυτή</w:t>
      </w:r>
      <w:r>
        <w:rPr>
          <w:rFonts w:eastAsia="Times New Roman" w:cs="Times New Roman"/>
          <w:szCs w:val="24"/>
        </w:rPr>
        <w:t xml:space="preserve"> τη θέση, καθίστε για πάρα πολλά χρόνια, όπως θα σας αποδείξω, για να εξαντλείτε την αυστηρότητά σας πάντα απέναντι στους άλλους. </w:t>
      </w:r>
    </w:p>
    <w:p w14:paraId="1AB70E3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Θα ξεκινήσω με τα λεφτά, τα οποία δόθηκαν από το 2007 μέχρι σήμερα. Να θυμηθούμε τα απόλυτα νούμερα, τα οποία είναι και τα μό</w:t>
      </w:r>
      <w:r>
        <w:rPr>
          <w:rFonts w:eastAsia="Times New Roman" w:cs="Times New Roman"/>
          <w:szCs w:val="24"/>
        </w:rPr>
        <w:t xml:space="preserve">να που δεν μπορούν υποστούν καμμία, μα καμμία λεκτική βελτίωση. </w:t>
      </w:r>
    </w:p>
    <w:p w14:paraId="1AB70E3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 2007, λοιπόν, η συνολική δημόσια δαπάνη, μαζί με την κοινωνική συμμετοχή, προς τους αγρότες ήταν περίπου 282 εκατομμύρια, το 2008 ήταν 288 εκατομμύρια και το 2009 ήταν 225 εκατομμύρια. Κατ</w:t>
      </w:r>
      <w:r>
        <w:rPr>
          <w:rFonts w:eastAsia="Times New Roman" w:cs="Times New Roman"/>
          <w:szCs w:val="24"/>
        </w:rPr>
        <w:t>αλαβαίνετε ότι εκείνες οι χρονιές είναι και οι ουρές του προηγούμενου προγράμματος, όπως γίνεται πάντα. Το 2010, που τελειώνει η ουρά και πιεζόμαστε, το ποσό φτάνει στα 655 εκατομμύρια. Ήταν μαζί το παλιό και το καινούρ</w:t>
      </w:r>
      <w:r>
        <w:rPr>
          <w:rFonts w:eastAsia="Times New Roman" w:cs="Times New Roman"/>
          <w:szCs w:val="24"/>
        </w:rPr>
        <w:t>γ</w:t>
      </w:r>
      <w:r>
        <w:rPr>
          <w:rFonts w:eastAsia="Times New Roman" w:cs="Times New Roman"/>
          <w:szCs w:val="24"/>
        </w:rPr>
        <w:t xml:space="preserve">ιο </w:t>
      </w:r>
      <w:r>
        <w:rPr>
          <w:rFonts w:eastAsia="Times New Roman" w:cs="Times New Roman"/>
          <w:szCs w:val="24"/>
        </w:rPr>
        <w:t>π</w:t>
      </w:r>
      <w:r>
        <w:rPr>
          <w:rFonts w:eastAsia="Times New Roman" w:cs="Times New Roman"/>
          <w:szCs w:val="24"/>
        </w:rPr>
        <w:t>ρόγραμμα την ίδια χρονιά, το 201</w:t>
      </w:r>
      <w:r>
        <w:rPr>
          <w:rFonts w:eastAsia="Times New Roman" w:cs="Times New Roman"/>
          <w:szCs w:val="24"/>
        </w:rPr>
        <w:t xml:space="preserve">0, γιατί θα εκκρεμούσαν ουρές και από το 2006. Έτσι γίνεται πάντα, με τις γνωστές καθυστερήσεις. </w:t>
      </w:r>
    </w:p>
    <w:p w14:paraId="1AB70E4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Το 2011 το ποσό πέφτει στα 433 εκατομμύρια, το 2012 στα 403 εκατομμύρια, το 2013 ανεβαίνει πια στα 557 εκατομμύρια –αρχίζετε και ζορίζεστε λιγάκι- και το 2014</w:t>
      </w:r>
      <w:r>
        <w:rPr>
          <w:rFonts w:eastAsia="Times New Roman" w:cs="Times New Roman"/>
          <w:szCs w:val="24"/>
        </w:rPr>
        <w:t xml:space="preserve"> στα 593 εκατομμύρια. </w:t>
      </w:r>
    </w:p>
    <w:p w14:paraId="1AB70E41"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γίνεται το ρεκόρ τώρα, γιατί αναλαμβάνουμε εμείς. Κλείνουμε το πρόγραμμα και όλα αυτά που αναφέρθηκαν και φθάνουμε στο ρεκόρ του 718. Και ο κ. Θεοχαρόπουλος λέει «εύλογο είναι, όλοι πιέζονται στο ν+2». Και το ν+2, πράγματι, είναι το 2015. </w:t>
      </w:r>
    </w:p>
    <w:p w14:paraId="1AB70E42"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όμως, </w:t>
      </w:r>
      <w:r>
        <w:rPr>
          <w:rFonts w:eastAsia="Times New Roman" w:cs="Times New Roman"/>
          <w:szCs w:val="24"/>
        </w:rPr>
        <w:t xml:space="preserve">που δεν λέτε είναι το 2016, που δεν είναι πλέον η ουρά και το ν+2. Είναι 650, εκεί που την ίδια χρόνια εσείς -το ν+2 σας, το ν+3 σας- ήσασταν στο 225. </w:t>
      </w:r>
    </w:p>
    <w:p w14:paraId="1AB70E43"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θα πω μετά ότι εμείς δεν είμαστε ευχαριστημένοι από τον εαυτό μας, ενώ εσείς ήσασταν πάντα κατευχαρι</w:t>
      </w:r>
      <w:r>
        <w:rPr>
          <w:rFonts w:eastAsia="Times New Roman" w:cs="Times New Roman"/>
          <w:szCs w:val="24"/>
        </w:rPr>
        <w:t xml:space="preserve">στημένοι με τον εαυτό σας. </w:t>
      </w:r>
    </w:p>
    <w:p w14:paraId="1AB70E44"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αναφέρω ένα άλλο παράρτημα και να σας θυμίσω ότι επί των ημερών σας, το 2005, η Ελλάδα είχε ακαθάριστη προστιθέμενη αξία του αγροτικού τομέα 8.536.000.000 ευρώ. Δεν έχω τα προηγούμενα, γιατί, αν θυμάμαι καλά, πριν, τις προηγο</w:t>
      </w:r>
      <w:r>
        <w:rPr>
          <w:rFonts w:eastAsia="Times New Roman" w:cs="Times New Roman"/>
          <w:szCs w:val="24"/>
        </w:rPr>
        <w:t xml:space="preserve">ύμενες χρονιές, ήταν πάνω από 10.000.000.000 ευρώ και μιλάμε για χρονιές προ κρίσης. </w:t>
      </w:r>
    </w:p>
    <w:p w14:paraId="1AB70E45"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Καταφέρατε, λοιπόν, το 2013 και ρίξατε αυτό το ποσό στο ιστορικό ναδίρ. Το ιστορικό ναδίρ είναι μόνο 5.794.000.000 ευρώ. Αυτή ήταν η ακαθάριστη προστιθέμενη αξία του αγρο</w:t>
      </w:r>
      <w:r>
        <w:rPr>
          <w:rFonts w:eastAsia="Times New Roman" w:cs="Times New Roman"/>
          <w:szCs w:val="24"/>
        </w:rPr>
        <w:t xml:space="preserve">τικού τομέα επί των ημερών σας. </w:t>
      </w:r>
    </w:p>
    <w:p w14:paraId="1AB70E46"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να πω και για προ κρίσης; Το 2008 –προ κρίσης- είχε πέσει από τα 10 περίπου που ήταν στις αρχές του 2000 στο 6,793. Και αυτό το 2008 που δεν υπήρχε ακόμα κρίση. </w:t>
      </w:r>
    </w:p>
    <w:p w14:paraId="1AB70E47"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Αν δείτε τα νούμερα, χάθηκε σε απόλυτα νούμερα προ κρίσης</w:t>
      </w:r>
      <w:r>
        <w:rPr>
          <w:rFonts w:eastAsia="Times New Roman" w:cs="Times New Roman"/>
          <w:szCs w:val="24"/>
        </w:rPr>
        <w:t xml:space="preserve"> επί της κυβέρνησής σας γύρω στο 22% του αγροτικού ΑΕΠ. Δεν μιλάω για ποσοστά, γιατί πολύ σωστά κάποιοι Βουλευτές είπαν να μη μιλάμε για ποσοστά. </w:t>
      </w:r>
    </w:p>
    <w:p w14:paraId="1AB70E48"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πάω στις απορίες σας. Εκφράσατε πολλές απορίες και κυρίως για τη βιολογική καλλιέργεια, η οποία πραγματικ</w:t>
      </w:r>
      <w:r>
        <w:rPr>
          <w:rFonts w:eastAsia="Times New Roman" w:cs="Times New Roman"/>
          <w:szCs w:val="24"/>
        </w:rPr>
        <w:t xml:space="preserve">ά είναι και της αρμοδιότητάς μου. </w:t>
      </w:r>
    </w:p>
    <w:p w14:paraId="1AB70E49"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πρώτη απορία έχει να κάνει με το γιατί δώσαμε παρατάσεις. Ξέρετε πάρα πολύ καλά ότι αυτή η παράταση ήταν απεγνωσμένη έκκληση των κτηνοτρόφων μας, διότι οι κτηνοτρόφοι και οι βασικές μονάδες των κτηνοτρόφων, οι οποίες έχ</w:t>
      </w:r>
      <w:r>
        <w:rPr>
          <w:rFonts w:eastAsia="Times New Roman" w:cs="Times New Roman"/>
          <w:szCs w:val="24"/>
        </w:rPr>
        <w:t xml:space="preserve">ουν πάνω από τρεισήμισι ζωικές μονάδες ανά εκτάριο, θα έφθαναν να παίρνουν κάτω από 80 ευρώ ανά ζωική μονάδα. </w:t>
      </w:r>
    </w:p>
    <w:p w14:paraId="1AB70E4A"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Ανεβείτε στις Σέρρες, ανεβείτε στη Θεσσαλία και κοιτάξτε τις μεγάλες παραγωγές και θα δείτε ότι ήταν σε απόγνωση οι άνθρωποι. </w:t>
      </w:r>
    </w:p>
    <w:p w14:paraId="1AB70E4B" w14:textId="77777777" w:rsidR="002A5811" w:rsidRDefault="009E222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b/>
          <w:szCs w:val="24"/>
        </w:rPr>
        <w:t xml:space="preserve"> </w:t>
      </w:r>
      <w:r>
        <w:rPr>
          <w:rFonts w:eastAsia="Times New Roman" w:cs="Times New Roman"/>
          <w:szCs w:val="24"/>
        </w:rPr>
        <w:t>Από τις Σέρρες είμαστε!</w:t>
      </w:r>
    </w:p>
    <w:p w14:paraId="1AB70E4C"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 xml:space="preserve">Ουσιαστικά, δεν ήξεραν αν έπρεπε ή δεν έπρεπε να μπουν στο </w:t>
      </w:r>
      <w:r>
        <w:rPr>
          <w:rFonts w:eastAsia="Times New Roman"/>
          <w:szCs w:val="24"/>
        </w:rPr>
        <w:t>π</w:t>
      </w:r>
      <w:r>
        <w:rPr>
          <w:rFonts w:eastAsia="Times New Roman"/>
          <w:szCs w:val="24"/>
        </w:rPr>
        <w:t xml:space="preserve">ρόγραμμα, γιατί θα έπαιρναν </w:t>
      </w:r>
      <w:r>
        <w:rPr>
          <w:rFonts w:eastAsia="Times New Roman"/>
          <w:szCs w:val="24"/>
        </w:rPr>
        <w:lastRenderedPageBreak/>
        <w:t>ψιχία. Και αν δείτε τα νούμερα για το ποιοι μπήκαν εκείνες τις τελευτ</w:t>
      </w:r>
      <w:r>
        <w:rPr>
          <w:rFonts w:eastAsia="Times New Roman"/>
          <w:szCs w:val="24"/>
        </w:rPr>
        <w:t xml:space="preserve">αίες μέρες, θα δείτε ότι εκείνες τις τελευταίες μέρες τα νούμερα είναι κυρίως για τους κτηνοτρόφους, τους πραγματικούς κτηνοτρόφους που θα μπουν. </w:t>
      </w:r>
    </w:p>
    <w:p w14:paraId="1AB70E4D"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Μιλήστε μαζί τους! Δεν έχετε μιλήσει ποτέ μαζί τους. </w:t>
      </w:r>
    </w:p>
    <w:p w14:paraId="1AB70E4E" w14:textId="77777777" w:rsidR="002A5811" w:rsidRDefault="009E222F">
      <w:pPr>
        <w:spacing w:line="600" w:lineRule="auto"/>
        <w:ind w:firstLine="720"/>
        <w:contextualSpacing/>
        <w:jc w:val="both"/>
        <w:rPr>
          <w:rFonts w:eastAsia="Times New Roman"/>
          <w:szCs w:val="24"/>
        </w:rPr>
      </w:pPr>
      <w:r>
        <w:rPr>
          <w:rFonts w:eastAsia="Times New Roman"/>
          <w:szCs w:val="24"/>
        </w:rPr>
        <w:t>Και εδώ θα γυρίσω στα άλλα νούμερα, γιατί ήδη από τις 2</w:t>
      </w:r>
      <w:r>
        <w:rPr>
          <w:rFonts w:eastAsia="Times New Roman"/>
          <w:szCs w:val="24"/>
        </w:rPr>
        <w:t xml:space="preserve">3 του μηνός που έληξε το </w:t>
      </w:r>
      <w:r>
        <w:rPr>
          <w:rFonts w:eastAsia="Times New Roman"/>
          <w:szCs w:val="24"/>
        </w:rPr>
        <w:t>π</w:t>
      </w:r>
      <w:r>
        <w:rPr>
          <w:rFonts w:eastAsia="Times New Roman"/>
          <w:szCs w:val="24"/>
        </w:rPr>
        <w:t>ρόγραμμα το μέτρο 1.1 ήταν στο μείον 168 –ήδη είχε εκτροχιαστεί- το μέτρο 1.2 ήταν στο μείον 21 εκατομμύρια, το μέτρο 2.1 ήταν μείον 258 –αυτό που επικαλείστε ότι εξαιτίας της παράτασης έγινε, ήταν ήδη εκτροχιασμένο- και φυσικά, τ</w:t>
      </w:r>
      <w:r>
        <w:rPr>
          <w:rFonts w:eastAsia="Times New Roman"/>
          <w:szCs w:val="24"/>
        </w:rPr>
        <w:t xml:space="preserve">ο μέτρο 2.2 ήταν εξίσου εκτροχιασμένο, ήταν μείον 73. </w:t>
      </w:r>
    </w:p>
    <w:p w14:paraId="1AB70E4F"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Ούτως ή άλλως, λοιπόν, εμείς είχαμε δυο επιλογές, ή θα μοιράζαμε μόνο στις περιοχές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–αυτό που κάναμε στη φυτική, γιατί στη φυτική έβγαιναν τα νούμερα- ή θα έπρεπε να ανασχεδιάσουμε το μέτρο. </w:t>
      </w:r>
    </w:p>
    <w:p w14:paraId="1AB70E50"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Εδώ, λοιπόν, εμείς επιλέξαμε να ανασχεδιάσουμε το μέτρο και αυτό ήταν, άλλωστε και το αίτημα των βιοκαλλιεργητών. Έγινε εκτεταμένος διάλογος λόγω του ότι, όπως πολύ σωστά είπε ο κύριος Υπουργός, είχαμε εξήντα πέντε χιλιάδες αιτήσεις. </w:t>
      </w:r>
    </w:p>
    <w:p w14:paraId="1AB70E51" w14:textId="77777777" w:rsidR="002A5811" w:rsidRDefault="009E222F">
      <w:pPr>
        <w:spacing w:line="600" w:lineRule="auto"/>
        <w:ind w:firstLine="720"/>
        <w:contextualSpacing/>
        <w:jc w:val="both"/>
        <w:rPr>
          <w:rFonts w:eastAsia="Times New Roman"/>
          <w:szCs w:val="24"/>
        </w:rPr>
      </w:pPr>
      <w:r>
        <w:rPr>
          <w:rFonts w:eastAsia="Times New Roman"/>
          <w:szCs w:val="24"/>
        </w:rPr>
        <w:lastRenderedPageBreak/>
        <w:t>Εμείς ξέραμε ότι ήταν</w:t>
      </w:r>
      <w:r>
        <w:rPr>
          <w:rFonts w:eastAsia="Times New Roman"/>
          <w:szCs w:val="24"/>
        </w:rPr>
        <w:t xml:space="preserve"> πιθανόν να </w:t>
      </w:r>
      <w:proofErr w:type="spellStart"/>
      <w:r>
        <w:rPr>
          <w:rFonts w:eastAsia="Times New Roman"/>
          <w:szCs w:val="24"/>
        </w:rPr>
        <w:t>επαναπροκηρύξουμε</w:t>
      </w:r>
      <w:proofErr w:type="spellEnd"/>
      <w:r>
        <w:rPr>
          <w:rFonts w:eastAsia="Times New Roman"/>
          <w:szCs w:val="24"/>
        </w:rPr>
        <w:t xml:space="preserve"> το μέτρο της κτηνοτροφίας, αυτό που κάνουμε τώρα δηλαδή. Όμως, ένα ήταν σίγουρο: Εάν δεν το </w:t>
      </w:r>
      <w:proofErr w:type="spellStart"/>
      <w:r>
        <w:rPr>
          <w:rFonts w:eastAsia="Times New Roman"/>
          <w:szCs w:val="24"/>
        </w:rPr>
        <w:t>επαναπροκηρύσσαμε</w:t>
      </w:r>
      <w:proofErr w:type="spellEnd"/>
      <w:r>
        <w:rPr>
          <w:rFonts w:eastAsia="Times New Roman"/>
          <w:szCs w:val="24"/>
        </w:rPr>
        <w:t xml:space="preserve"> και μοιράζαμε τα λεφτά έστω στους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τα λεφτά που θα έπαιρναν αυτοί οι κτηνοτρόφοι, αν δεν είχαμε κάνει τη δι</w:t>
      </w:r>
      <w:r>
        <w:rPr>
          <w:rFonts w:eastAsia="Times New Roman"/>
          <w:szCs w:val="24"/>
        </w:rPr>
        <w:t xml:space="preserve">όρθωση και την παράταση, θα ήταν ψιχία. Θα έπαιρναν ψιχία οι άνθρωποι. Βάλτε τα νούμερα κάτω, αν ξέρετε στοιχειώδη μαθηματικά. </w:t>
      </w:r>
    </w:p>
    <w:p w14:paraId="1AB70E52" w14:textId="77777777" w:rsidR="002A5811" w:rsidRDefault="009E222F">
      <w:pPr>
        <w:spacing w:line="600" w:lineRule="auto"/>
        <w:ind w:firstLine="720"/>
        <w:contextualSpacing/>
        <w:jc w:val="both"/>
        <w:rPr>
          <w:rFonts w:eastAsia="Times New Roman" w:cs="Times New Roman"/>
          <w:szCs w:val="24"/>
        </w:rPr>
      </w:pPr>
      <w:r>
        <w:rPr>
          <w:rFonts w:eastAsia="Times New Roman"/>
          <w:szCs w:val="24"/>
        </w:rPr>
        <w:t>Και γυρίζω, λοιπόν, σε μια δεύτερη απορία. Λέτε ότι δεν έχουμε δώσει το 2015, ότι χρωστάμε λεφτά από το 2015. Πράγματι, είναι γε</w:t>
      </w:r>
      <w:r>
        <w:rPr>
          <w:rFonts w:eastAsia="Times New Roman"/>
          <w:szCs w:val="24"/>
        </w:rPr>
        <w:t xml:space="preserve">γονός ότι ακόμα δεν έχει εκκαθαριστεί όλο το 2015. Να θυμίσω, βέβαια, ότι στο τέλος του 2016, πριν από έξι μήνες, ακόμα παλεύαμε να ξεκαθαρίσουμε τις δικές σας ανομίες, το 2009, το 2010, το 2011, το 2012, το 2013, το 2014. Κάναμε ρεκόρ, μέσα σε έναν χρόνο </w:t>
      </w:r>
      <w:r>
        <w:rPr>
          <w:rFonts w:eastAsia="Times New Roman"/>
          <w:szCs w:val="24"/>
        </w:rPr>
        <w:t xml:space="preserve">εκκαθαρίσαμε. Και γιατί υπήρχαν οι καθυστερήσεις; Πάλι επειδή μιλάμε σε αγρότισσες και αγρότες, επειδή είχαμε τα πολυώροφα χωράφια, για τα οποία έχουμε φάει δεκάδες, εκατοντάδες εκατομμύρια πρόστιμα. </w:t>
      </w:r>
    </w:p>
    <w:p w14:paraId="1AB70E5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Τα μετακινούμενα χωράφια ήταν η φαυλότητα, η οποία βέβα</w:t>
      </w:r>
      <w:r>
        <w:rPr>
          <w:rFonts w:eastAsia="Times New Roman" w:cs="Times New Roman"/>
          <w:szCs w:val="24"/>
        </w:rPr>
        <w:t xml:space="preserve">ια χτύπαγε στον βιοκαλλιεργητή. Και χτύπαγε στον βιοκαλλιεργητή, γιατί αυτός δεν μπορεί το χωράφι να το πηγαίνει πέρα δώθε, </w:t>
      </w:r>
      <w:r>
        <w:rPr>
          <w:rFonts w:eastAsia="Times New Roman" w:cs="Times New Roman"/>
          <w:szCs w:val="24"/>
        </w:rPr>
        <w:lastRenderedPageBreak/>
        <w:t>γιατί έχει βέβαια πιστοποιήσεις και στο χωράφι είναι κλειδωμένα τα δεκατρία ψηφία. Τα πολυώροφα χωράφια, όμως, ήταν δική σας εφεύρεσ</w:t>
      </w:r>
      <w:r>
        <w:rPr>
          <w:rFonts w:eastAsia="Times New Roman" w:cs="Times New Roman"/>
          <w:szCs w:val="24"/>
        </w:rPr>
        <w:t xml:space="preserve">η. Ήταν το πελατειακό σας κράτος που το δημιούργησε αυτό το ανοσιούργημα. </w:t>
      </w:r>
    </w:p>
    <w:p w14:paraId="1AB70E54" w14:textId="77777777" w:rsidR="002A5811" w:rsidRDefault="009E222F">
      <w:pPr>
        <w:spacing w:line="600" w:lineRule="auto"/>
        <w:ind w:firstLine="720"/>
        <w:contextualSpacing/>
        <w:jc w:val="both"/>
        <w:rPr>
          <w:rFonts w:eastAsia="Times New Roman"/>
          <w:bCs/>
        </w:rPr>
      </w:pPr>
      <w:r>
        <w:rPr>
          <w:rFonts w:eastAsia="Times New Roman" w:cs="Times New Roman"/>
          <w:szCs w:val="24"/>
        </w:rPr>
        <w:t xml:space="preserve">Και γυρίζω τώρα στην τρίτη απορία, τη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Διάβασα ότι τη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-και μάλιστα, νομίζω, σε δήλωση δικού σας Βουλευτή- την έφερε ο Τσιρώνης, ο οικολόγος πράσινος, και πέταξε έξ</w:t>
      </w:r>
      <w:r>
        <w:rPr>
          <w:rFonts w:eastAsia="Times New Roman" w:cs="Times New Roman"/>
          <w:szCs w:val="24"/>
        </w:rPr>
        <w:t xml:space="preserve">ω ολόκληρες περιοχές. Εδώ εκφράζω πραγματικά απορία, </w:t>
      </w:r>
      <w:r>
        <w:rPr>
          <w:rFonts w:eastAsia="Times New Roman"/>
          <w:bCs/>
        </w:rPr>
        <w:t xml:space="preserve">κύριε Πρόεδρε. Είστε επιστημονικά αδαείς; Επικίνδυνα αδαείς; Πάσχετε από πολιτικό </w:t>
      </w:r>
      <w:proofErr w:type="spellStart"/>
      <w:r>
        <w:rPr>
          <w:rFonts w:eastAsia="Times New Roman"/>
          <w:bCs/>
        </w:rPr>
        <w:t>αλτσχάιμερ</w:t>
      </w:r>
      <w:proofErr w:type="spellEnd"/>
      <w:r>
        <w:rPr>
          <w:rFonts w:eastAsia="Times New Roman"/>
          <w:bCs/>
        </w:rPr>
        <w:t xml:space="preserve">; Είστε εθισμένοι σε μικροπολιτική; </w:t>
      </w:r>
    </w:p>
    <w:p w14:paraId="1AB70E55" w14:textId="77777777" w:rsidR="002A5811" w:rsidRDefault="009E222F">
      <w:pPr>
        <w:spacing w:line="600" w:lineRule="auto"/>
        <w:ind w:firstLine="720"/>
        <w:contextualSpacing/>
        <w:jc w:val="both"/>
        <w:rPr>
          <w:rFonts w:eastAsia="Times New Roman" w:cs="Times New Roman"/>
          <w:szCs w:val="24"/>
        </w:rPr>
      </w:pPr>
      <w:r>
        <w:rPr>
          <w:rFonts w:eastAsia="Times New Roman"/>
          <w:bCs/>
        </w:rPr>
        <w:t xml:space="preserve">Η </w:t>
      </w:r>
      <w:r>
        <w:rPr>
          <w:rFonts w:eastAsia="Times New Roman"/>
          <w:bCs/>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είναι στο 2014 από τη δική σας εισήγηση. Ποτέ δεν άλλαξε. Ποτέ </w:t>
      </w:r>
      <w:r>
        <w:rPr>
          <w:rFonts w:eastAsia="Times New Roman" w:cs="Times New Roman"/>
          <w:szCs w:val="24"/>
        </w:rPr>
        <w:t>δεν αμφισβητήθηκε. Και για να είμαι τίμιος και για να μην κάνουμε φθηνή αντιπολίτευση, την εποχή που σχεδιάστηκε ήταν πιθανότητα και ορθό μέτρο. Γιατί όταν τότε είχαμε δεκατέσσερις με δεκαπέντε χιλιάδες βιοκαλλιεργητές, πιθανότητα πραγματικά έπρεπε να προη</w:t>
      </w:r>
      <w:r>
        <w:rPr>
          <w:rFonts w:eastAsia="Times New Roman" w:cs="Times New Roman"/>
          <w:szCs w:val="24"/>
        </w:rPr>
        <w:t xml:space="preserve">γηθεί η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γιατί είναι  ευαίσθητες περιοχές, και καλό είναι να έχουμε καλές πρακτικές. </w:t>
      </w:r>
      <w:proofErr w:type="spellStart"/>
      <w:r>
        <w:rPr>
          <w:rFonts w:eastAsia="Times New Roman" w:cs="Times New Roman"/>
          <w:szCs w:val="24"/>
        </w:rPr>
        <w:t>Αγροπεριβαλλοντικό</w:t>
      </w:r>
      <w:proofErr w:type="spellEnd"/>
      <w:r>
        <w:rPr>
          <w:rFonts w:eastAsia="Times New Roman" w:cs="Times New Roman"/>
          <w:szCs w:val="24"/>
        </w:rPr>
        <w:t xml:space="preserve"> είναι το μέτρο.</w:t>
      </w:r>
    </w:p>
    <w:p w14:paraId="1AB70E5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ξέρω ότι ούτε εσείς μπορούσατε να προβλέψετε ότι το 2014 θα έχουμε εξήντα πέντε χιλιάδες αιτήσεις και η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στην κτηνοτ</w:t>
      </w:r>
      <w:r>
        <w:rPr>
          <w:rFonts w:eastAsia="Times New Roman" w:cs="Times New Roman"/>
          <w:szCs w:val="24"/>
        </w:rPr>
        <w:t>ροφία θα υπερβούν τα πάντα, στη δε γεωργία θα φάνε όλο το πρόγραμμα, που εκεί, όμως, ήμασταν αναγκασμένοι να το δώσουμε βάσει νόμου. Και το ξέρετε πολύ καλά.</w:t>
      </w:r>
    </w:p>
    <w:p w14:paraId="1AB70E5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η δική σας επιλογή, που από κανέναν δεν αμφισβητήθηκε, και κανένας σε κα</w:t>
      </w:r>
      <w:r>
        <w:rPr>
          <w:rFonts w:eastAsia="Times New Roman" w:cs="Times New Roman"/>
          <w:szCs w:val="24"/>
        </w:rPr>
        <w:t>μ</w:t>
      </w:r>
      <w:r>
        <w:rPr>
          <w:rFonts w:eastAsia="Times New Roman" w:cs="Times New Roman"/>
          <w:szCs w:val="24"/>
        </w:rPr>
        <w:t>μία διαβούλευ</w:t>
      </w:r>
      <w:r>
        <w:rPr>
          <w:rFonts w:eastAsia="Times New Roman" w:cs="Times New Roman"/>
          <w:szCs w:val="24"/>
        </w:rPr>
        <w:t>ση δεν έφερε αντίρρηση. Και βγαίνετε και λέτε ότι είναι μέτρο του Τσιρώνη; Ευχαριστώ πολύ για το κομπλιμέντο. Εσείς το βγάλατε.</w:t>
      </w:r>
    </w:p>
    <w:p w14:paraId="1AB70E5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Απορία τέταρτη. Καθυστερήσεις στις αποζημιώσεις του ΕΛΓΑ. Τρεις με δώδεκα μήνες είναι σήμερα ο ΕΛΓΑ. Κοιτάξτε τα νούμερα, γιατί </w:t>
      </w:r>
      <w:r>
        <w:rPr>
          <w:rFonts w:eastAsia="Times New Roman" w:cs="Times New Roman"/>
          <w:szCs w:val="24"/>
        </w:rPr>
        <w:t xml:space="preserve">ακούστηκε κι αυτό. Και ρωτάω: Θυμάστε επί των ημερών σας να μας πείτε ποιες ήταν οι αποζημιώσεις του ΕΛΓΑ και πόσα χρόνια περίμεναν οι άνθρωποι; Θυμάστε τον προϋπολογισμό του ΕΛΓΑ με το κενό των δισεκατομμυρίων που νοικοκυρέψαμε; Τι να πω; </w:t>
      </w:r>
    </w:p>
    <w:p w14:paraId="1AB70E5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Αλλά θα πω και </w:t>
      </w:r>
      <w:r>
        <w:rPr>
          <w:rFonts w:eastAsia="Times New Roman" w:cs="Times New Roman"/>
          <w:szCs w:val="24"/>
        </w:rPr>
        <w:t xml:space="preserve">μερικά που δεν τα είπατε. </w:t>
      </w:r>
      <w:proofErr w:type="spellStart"/>
      <w:r>
        <w:rPr>
          <w:rFonts w:eastAsia="Times New Roman" w:cs="Times New Roman"/>
          <w:szCs w:val="24"/>
        </w:rPr>
        <w:t>Συγκαλλιέργεια</w:t>
      </w:r>
      <w:proofErr w:type="spellEnd"/>
      <w:r>
        <w:rPr>
          <w:rFonts w:eastAsia="Times New Roman" w:cs="Times New Roman"/>
          <w:szCs w:val="24"/>
        </w:rPr>
        <w:t xml:space="preserve">. Ξέρετε τη λέξη </w:t>
      </w:r>
      <w:proofErr w:type="spellStart"/>
      <w:r>
        <w:rPr>
          <w:rFonts w:eastAsia="Times New Roman" w:cs="Times New Roman"/>
          <w:szCs w:val="24"/>
        </w:rPr>
        <w:t>συγκαλλιέργεια</w:t>
      </w:r>
      <w:proofErr w:type="spellEnd"/>
      <w:r>
        <w:rPr>
          <w:rFonts w:eastAsia="Times New Roman" w:cs="Times New Roman"/>
          <w:szCs w:val="24"/>
        </w:rPr>
        <w:t xml:space="preserve">; Ξέρετε τη λέξη πολυκαλλιέργεια; Γνωρίζετε το γεγονός ότι κόβονταν από τα προγράμματά σας βιοκαλλιεργητές, επειδή έβαζαν τριφύλλι κάτω από την ελιά, για να </w:t>
      </w:r>
      <w:r>
        <w:rPr>
          <w:rFonts w:eastAsia="Times New Roman" w:cs="Times New Roman"/>
          <w:szCs w:val="24"/>
        </w:rPr>
        <w:lastRenderedPageBreak/>
        <w:t xml:space="preserve">δώσουν άζωτο, και το είχατε </w:t>
      </w:r>
      <w:r>
        <w:rPr>
          <w:rFonts w:eastAsia="Times New Roman" w:cs="Times New Roman"/>
          <w:szCs w:val="24"/>
        </w:rPr>
        <w:t xml:space="preserve">αυτό εξαιρέσει; Γνωρίζετε το γεγονός ότι είναι στη φύση της βιοκαλλιέργειας να έχουμε πάρα πολλά φυτά στις βραγιές, γιατί έτσι λειτουργεί η βιολογική γεωργία κι εσείς αυτά τα κόβατε; Κι αυτά τα διορθώσαμε την ύστατη στιγμή. </w:t>
      </w:r>
    </w:p>
    <w:p w14:paraId="1AB70E5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και για στρατηγικό σχέδιο. Ναι, εμείς έχουμε στρατηγικό σχέδιο. Έχω μιλήσει επανειλημμένα -και δεν με παίρνει ο χρόνος σήμερα- και για τα </w:t>
      </w:r>
      <w:r>
        <w:rPr>
          <w:rFonts w:eastAsia="Times New Roman" w:cs="Times New Roman"/>
          <w:szCs w:val="24"/>
          <w:lang w:val="en-US"/>
        </w:rPr>
        <w:t>green</w:t>
      </w:r>
      <w:r>
        <w:rPr>
          <w:rFonts w:eastAsia="Times New Roman" w:cs="Times New Roman"/>
          <w:szCs w:val="24"/>
        </w:rPr>
        <w:t xml:space="preserve"> </w:t>
      </w:r>
      <w:r>
        <w:rPr>
          <w:rFonts w:eastAsia="Times New Roman" w:cs="Times New Roman"/>
          <w:szCs w:val="24"/>
          <w:lang w:val="en-US"/>
        </w:rPr>
        <w:t>logistics</w:t>
      </w:r>
      <w:r>
        <w:rPr>
          <w:rFonts w:eastAsia="Times New Roman" w:cs="Times New Roman"/>
          <w:szCs w:val="24"/>
        </w:rPr>
        <w:t>. Τον νόμο που τώρα βάζουμε στην ΚΕΝΕ κι έρχεται στη Βουλή, να δούμε θα τον ψηφίσετε; Και εκεί</w:t>
      </w:r>
      <w:r>
        <w:rPr>
          <w:rFonts w:eastAsia="Times New Roman" w:cs="Times New Roman"/>
          <w:szCs w:val="24"/>
        </w:rPr>
        <w:t xml:space="preserve"> βάζουμε επιτέλους τους δύο μήνες που λέει η ευρωπαϊκή οδηγία για τα νωπά.</w:t>
      </w:r>
    </w:p>
    <w:p w14:paraId="1AB70E5B" w14:textId="77777777" w:rsidR="002A5811" w:rsidRDefault="009E222F">
      <w:pPr>
        <w:tabs>
          <w:tab w:val="left" w:pos="180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Αναπληρωτή Υπουργού)</w:t>
      </w:r>
    </w:p>
    <w:p w14:paraId="1AB70E5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Δώστε μου και μένα τα δύο λεπτά, κυρία Πρόεδρε. Τελειώνω.</w:t>
      </w:r>
    </w:p>
    <w:p w14:paraId="1AB70E5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πολύ καλά ότι στη δική σας νομοθεσία, την ευρωπαϊκή οδηγία την είχατε ενσωματώσει και λέγατε: «δύο μήνες, εκτός αν συμφωνήσουν οι δύο πλευρές αντίθετα». Δηλαδή, με λίγα λόγια, θα συμφωνήσει με το μεγάλο σούπερ </w:t>
      </w:r>
      <w:proofErr w:type="spellStart"/>
      <w:r>
        <w:rPr>
          <w:rFonts w:eastAsia="Times New Roman" w:cs="Times New Roman"/>
          <w:szCs w:val="24"/>
        </w:rPr>
        <w:t>μάρκετ</w:t>
      </w:r>
      <w:proofErr w:type="spellEnd"/>
      <w:r>
        <w:rPr>
          <w:rFonts w:eastAsia="Times New Roman" w:cs="Times New Roman"/>
          <w:szCs w:val="24"/>
        </w:rPr>
        <w:t xml:space="preserve"> ο μικρός παραγωγός που έχει </w:t>
      </w:r>
      <w:r>
        <w:rPr>
          <w:rFonts w:eastAsia="Times New Roman" w:cs="Times New Roman"/>
          <w:szCs w:val="24"/>
        </w:rPr>
        <w:t xml:space="preserve">νωπά και δεν θα εκβιαστεί να πάρει οκτάμηνη ή </w:t>
      </w:r>
      <w:r>
        <w:rPr>
          <w:rFonts w:eastAsia="Times New Roman" w:cs="Times New Roman"/>
          <w:szCs w:val="24"/>
        </w:rPr>
        <w:lastRenderedPageBreak/>
        <w:t>δεκάμηνη επιταγή; Αυτό είναι αντιμεταρρύθμιση, αν θέλετε να ξέρετε. Να εξυγιανθεί η αγορά, να παίρνουν οι άνθρωποι τα λεφτά στην ώρα τους.</w:t>
      </w:r>
    </w:p>
    <w:p w14:paraId="1AB70E5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Η αναγραφή προέλευσης γάλατος δεν σας αρέσει; Θα το δούμε. Θα το ψηφίσε</w:t>
      </w:r>
      <w:r>
        <w:rPr>
          <w:rFonts w:eastAsia="Times New Roman" w:cs="Times New Roman"/>
          <w:szCs w:val="24"/>
        </w:rPr>
        <w:t xml:space="preserve">τε σε λίγες ημέρες που έρχεται στη Βουλή. </w:t>
      </w:r>
    </w:p>
    <w:p w14:paraId="1AB70E5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Εγώ, όμως, ξέρω γιατί εσείς δεν είχατε ποτέ στρατηγικό σχέδιο. Γιατί το δικό σας στρατηγικό σας σχέδιο ήταν ότι θα τα ρυθμίσει όλα η αγορά. Αυτή είναι η φιλοσοφία σας. Γιατί δεν το παραδέχεστε; Δεν θέλετε στρατηγι</w:t>
      </w:r>
      <w:r>
        <w:rPr>
          <w:rFonts w:eastAsia="Times New Roman" w:cs="Times New Roman"/>
          <w:szCs w:val="24"/>
        </w:rPr>
        <w:t>κά σχέδια, δεν θέλετε σχεδιασμό από πάνω. Θέλετε να τα ρυθμίσει όλα η άγρια αγορά που γεμίζει μπαμπάκια εκεί που θέλει μπαμπάκια, που μετά ξεριζώνει αμπελώνες και ό,τι θέλουμε, γιατί αυτά είναι το εύκολο χρήμα και η πρόσκαιρη λύση.</w:t>
      </w:r>
    </w:p>
    <w:p w14:paraId="1AB70E6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Και γυρίζω σε κάτι σημαν</w:t>
      </w:r>
      <w:r>
        <w:rPr>
          <w:rFonts w:eastAsia="Times New Roman" w:cs="Times New Roman"/>
          <w:szCs w:val="24"/>
        </w:rPr>
        <w:t>τικό. Θα μπορούσε η ελληνική δημόσια διοίκηση να είναι ταχύτερη, να μην είναι κάτω από το μέσον όρο, όπως λέτε. Ναι. Αυτό, όμως, προϋποθέτει να έχουμε καλύτερο δημόσιο. Εδώ εμείς έχουμε μερικούς υπαλλήλους οι οποίοι είναι αξιολογότατοι, αλλά είναι πάρα πολ</w:t>
      </w:r>
      <w:r>
        <w:rPr>
          <w:rFonts w:eastAsia="Times New Roman" w:cs="Times New Roman"/>
          <w:szCs w:val="24"/>
        </w:rPr>
        <w:t>ύ λίγοι.</w:t>
      </w:r>
    </w:p>
    <w:p w14:paraId="1AB70E6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δημόσιο πρώτα το παραγεμίσατε, μετά το διαφθείρατε, μετά το δυσφημήσατε και στο τέλος, το διαλύσατε κιόλας! Και </w:t>
      </w:r>
      <w:r>
        <w:rPr>
          <w:rFonts w:eastAsia="Times New Roman" w:cs="Times New Roman"/>
          <w:szCs w:val="24"/>
        </w:rPr>
        <w:lastRenderedPageBreak/>
        <w:t>με αυτό το δημόσιο, με αυτούς τους ελάχιστους ανθρώπους, θέλετε να τρέχουν τα προγράμματα, όπως τρέχουν στην Ιταλία ή τη Δανία</w:t>
      </w:r>
      <w:r>
        <w:rPr>
          <w:rFonts w:eastAsia="Times New Roman" w:cs="Times New Roman"/>
          <w:szCs w:val="24"/>
        </w:rPr>
        <w:t xml:space="preserve"> ή τη Γερμανία. </w:t>
      </w:r>
    </w:p>
    <w:p w14:paraId="1AB70E6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Κοιτάξτε το ποσοστό των δημοσίων υπαλλήλων επί του πληθυσμού, σε μια χώρα με πολύ δύσκολο γεωγραφικό ανάγλυφο και μετά να κουνάτε και το δάκτυλο σε αυτό το δημόσιο! Γιατί συνέχεια αναμασάτε το ίδιο ιδεολόγημα. Το ιδεολόγημά σας είναι ότι τ</w:t>
      </w:r>
      <w:r>
        <w:rPr>
          <w:rFonts w:eastAsia="Times New Roman" w:cs="Times New Roman"/>
          <w:szCs w:val="24"/>
        </w:rPr>
        <w:t>ο δημόσιο είναι ο εχθρός του παραγωγού και του ιδιωτικού τομέα.</w:t>
      </w:r>
      <w:r>
        <w:rPr>
          <w:rFonts w:eastAsia="Times New Roman" w:cs="Times New Roman"/>
          <w:szCs w:val="24"/>
        </w:rPr>
        <w:t xml:space="preserve"> </w:t>
      </w:r>
      <w:r>
        <w:rPr>
          <w:rFonts w:eastAsia="Times New Roman" w:cs="Times New Roman"/>
          <w:szCs w:val="24"/>
        </w:rPr>
        <w:t>Αυτό είναι το δικό σας ιδεολόγημα, το άγριο ιδεολόγημα το οποίο θέλει τα πάντα να πάνε στον ιδιωτικό τομέα.</w:t>
      </w:r>
    </w:p>
    <w:p w14:paraId="1AB70E6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Μετρήστε, λοιπόν, τους δημοσίους υπαλλήλους που διεκπεραιώνουν αυτό το πρόγραμμα. Δε</w:t>
      </w:r>
      <w:r>
        <w:rPr>
          <w:rFonts w:eastAsia="Times New Roman" w:cs="Times New Roman"/>
          <w:szCs w:val="24"/>
        </w:rPr>
        <w:t>ν είναι δικοί μου, δεν τους διορίσαμε εμείς, εσείς τους διορίσατε, αλλά είναι ήρωες αυτή τη στιγμή.</w:t>
      </w:r>
    </w:p>
    <w:p w14:paraId="1AB70E6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Θα κλείσω με τρία στοιχεία, τα οποία είναι λίγο φαιδρά. Πρώτον, για το 0,5% του κ. Μητσοτάκη ξέρετε και ξέρουμε πάρα πολύ καλά ότι αυτή τη στιγμή, εν μέσω π</w:t>
      </w:r>
      <w:r>
        <w:rPr>
          <w:rFonts w:eastAsia="Times New Roman" w:cs="Times New Roman"/>
          <w:szCs w:val="24"/>
        </w:rPr>
        <w:t xml:space="preserve">ροϋπολογισμού 2017, δεν μπορούμε να δώσουμε χρήματα από τον προϋπολογισμό του 2016, από το </w:t>
      </w:r>
      <w:proofErr w:type="spellStart"/>
      <w:r>
        <w:rPr>
          <w:rFonts w:eastAsia="Times New Roman" w:cs="Times New Roman"/>
          <w:szCs w:val="24"/>
        </w:rPr>
        <w:t>υπερπλεόνασμα</w:t>
      </w:r>
      <w:proofErr w:type="spellEnd"/>
      <w:r>
        <w:rPr>
          <w:rFonts w:eastAsia="Times New Roman" w:cs="Times New Roman"/>
          <w:szCs w:val="24"/>
        </w:rPr>
        <w:t>. Αυτό δεν στέκεται λογιστικά για όποιον καταλαβαίνει τι σημαίνει προϋπολογισμός κράτους.</w:t>
      </w:r>
    </w:p>
    <w:p w14:paraId="1AB70E6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αν είναι να δώσουμε χρήματα από </w:t>
      </w:r>
      <w:proofErr w:type="spellStart"/>
      <w:r>
        <w:rPr>
          <w:rFonts w:eastAsia="Times New Roman" w:cs="Times New Roman"/>
          <w:szCs w:val="24"/>
        </w:rPr>
        <w:t>υπερπλεόνασμα</w:t>
      </w:r>
      <w:proofErr w:type="spellEnd"/>
      <w:r>
        <w:rPr>
          <w:rFonts w:eastAsia="Times New Roman" w:cs="Times New Roman"/>
          <w:szCs w:val="24"/>
        </w:rPr>
        <w:t>, μπο</w:t>
      </w:r>
      <w:r>
        <w:rPr>
          <w:rFonts w:eastAsia="Times New Roman" w:cs="Times New Roman"/>
          <w:szCs w:val="24"/>
        </w:rPr>
        <w:t xml:space="preserve">ρούμε να τα δώσουμε μόνο μήνα Δεκέμβρη, εκεί που έχουμε σοβαρή εκτίμηση αν υπάρχει </w:t>
      </w:r>
      <w:proofErr w:type="spellStart"/>
      <w:r>
        <w:rPr>
          <w:rFonts w:eastAsia="Times New Roman" w:cs="Times New Roman"/>
          <w:szCs w:val="24"/>
        </w:rPr>
        <w:t>υπερπλεόνασμα</w:t>
      </w:r>
      <w:proofErr w:type="spellEnd"/>
      <w:r>
        <w:rPr>
          <w:rFonts w:eastAsia="Times New Roman" w:cs="Times New Roman"/>
          <w:szCs w:val="24"/>
        </w:rPr>
        <w:t xml:space="preserve"> και όχι μήνα Μάρτη που ξαφνικά το θυμηθήκατε.</w:t>
      </w:r>
    </w:p>
    <w:p w14:paraId="1AB70E6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Εσείς, όμως, όταν το κάναμε αυτό με τη δέκατη τρίτη σύνταξη, το καταψηφίσατε.</w:t>
      </w:r>
    </w:p>
    <w:p w14:paraId="1AB70E6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Δεύτερη παρατήρηση: Ευέλικτη εργασί</w:t>
      </w:r>
      <w:r>
        <w:rPr>
          <w:rFonts w:eastAsia="Times New Roman" w:cs="Times New Roman"/>
          <w:szCs w:val="24"/>
        </w:rPr>
        <w:t xml:space="preserve">α. </w:t>
      </w:r>
      <w:proofErr w:type="spellStart"/>
      <w:r>
        <w:rPr>
          <w:rFonts w:eastAsia="Times New Roman" w:cs="Times New Roman"/>
          <w:szCs w:val="24"/>
        </w:rPr>
        <w:t>Ελέχθη</w:t>
      </w:r>
      <w:proofErr w:type="spellEnd"/>
      <w:r>
        <w:rPr>
          <w:rFonts w:eastAsia="Times New Roman" w:cs="Times New Roman"/>
          <w:szCs w:val="24"/>
        </w:rPr>
        <w:t xml:space="preserve">: Ευέλικτη εργασία. Η ευέλικτη εργασία, λοιπόν, επί των ημερών σας ανέβηκε από το 14% στο 60%. Επί των ημερών μας έχει φρενάρει και έχει πάει γύρω στο 56%. Δεν </w:t>
      </w:r>
      <w:proofErr w:type="spellStart"/>
      <w:r>
        <w:rPr>
          <w:rFonts w:eastAsia="Times New Roman" w:cs="Times New Roman"/>
          <w:szCs w:val="24"/>
        </w:rPr>
        <w:t>επιχαίρουμε</w:t>
      </w:r>
      <w:proofErr w:type="spellEnd"/>
      <w:r>
        <w:rPr>
          <w:rFonts w:eastAsia="Times New Roman" w:cs="Times New Roman"/>
          <w:szCs w:val="24"/>
        </w:rPr>
        <w:t xml:space="preserve"> για αυτό, αλλά σας θυμίζω ότι η ευέλικτη εργασία είναι στρατηγική σας επιλο</w:t>
      </w:r>
      <w:r>
        <w:rPr>
          <w:rFonts w:eastAsia="Times New Roman" w:cs="Times New Roman"/>
          <w:szCs w:val="24"/>
        </w:rPr>
        <w:t xml:space="preserve">γή, είναι στο ιδεολόγημά σας ότι αυτό βελτιώνει την ανάπτυξη, βολεύει τους επιχειρηματίες και άρα, θα μειώσει τελικά την ανεργία. Δική σας εφεύρεση είναι η ευέλικτη εργασία. Αν θέλετε, πολύ θα χαρώ όλοι εδώ στη Βουλή να καταδικάσουμε την ευέλικτη εργασία. </w:t>
      </w:r>
      <w:r>
        <w:rPr>
          <w:rFonts w:eastAsia="Times New Roman" w:cs="Times New Roman"/>
          <w:szCs w:val="24"/>
        </w:rPr>
        <w:t>Μακάρι! Εδώ σας θέλω. Πείτε μας: Τη θέλετε ή δεν τη θέλετε; Είναι ή δεν είναι επιλογή και του ΣΕΒ και διεθνώς;</w:t>
      </w:r>
    </w:p>
    <w:p w14:paraId="1AB70E6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Μάλιστα, ο ΣΕΒ διαμαρτυρόταν προσφάτως -οι άνθρωποι αυτοί την άποψη έχουν, σεβαστή- ότι είναι μικρότερη η ευέλικτη εργασία στην Ελλάδα από ό,τι ε</w:t>
      </w:r>
      <w:r>
        <w:rPr>
          <w:rFonts w:eastAsia="Times New Roman" w:cs="Times New Roman"/>
          <w:szCs w:val="24"/>
        </w:rPr>
        <w:t xml:space="preserve">ίναι στις άλλες χώρες και το θεωρεί </w:t>
      </w:r>
      <w:r>
        <w:rPr>
          <w:rFonts w:eastAsia="Times New Roman" w:cs="Times New Roman"/>
          <w:szCs w:val="24"/>
        </w:rPr>
        <w:lastRenderedPageBreak/>
        <w:t>παράγοντα υπανάπτυξης. Εδώ να μας πείτε: Τη θέλετε ή δεν τη θέλετε; Την επιδιώκετε ή δεν την επιδιώκετε;</w:t>
      </w:r>
    </w:p>
    <w:p w14:paraId="1AB70E6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τα 80 εκατομμύρια της λίστας </w:t>
      </w:r>
      <w:proofErr w:type="spellStart"/>
      <w:r>
        <w:rPr>
          <w:rFonts w:eastAsia="Times New Roman" w:cs="Times New Roman"/>
          <w:szCs w:val="24"/>
        </w:rPr>
        <w:t>Μπόργιανς</w:t>
      </w:r>
      <w:proofErr w:type="spellEnd"/>
      <w:r>
        <w:rPr>
          <w:rFonts w:eastAsia="Times New Roman" w:cs="Times New Roman"/>
          <w:szCs w:val="24"/>
        </w:rPr>
        <w:t>. Ναι, εμείς θα θέλαμε να έχουμε πολύ περισσότερα από τα 80 εκατο</w:t>
      </w:r>
      <w:r>
        <w:rPr>
          <w:rFonts w:eastAsia="Times New Roman" w:cs="Times New Roman"/>
          <w:szCs w:val="24"/>
        </w:rPr>
        <w:t xml:space="preserve">μμύρια που καταφέραμε και μαζέψαμε από τη λίστα </w:t>
      </w:r>
      <w:proofErr w:type="spellStart"/>
      <w:r>
        <w:rPr>
          <w:rFonts w:eastAsia="Times New Roman" w:cs="Times New Roman"/>
          <w:szCs w:val="24"/>
        </w:rPr>
        <w:t>Μπόργιανς</w:t>
      </w:r>
      <w:proofErr w:type="spellEnd"/>
      <w:r>
        <w:rPr>
          <w:rFonts w:eastAsia="Times New Roman" w:cs="Times New Roman"/>
          <w:szCs w:val="24"/>
        </w:rPr>
        <w:t>. Εσείς, όμως, την είχατε βάλει στο συρτάρι.</w:t>
      </w:r>
    </w:p>
    <w:p w14:paraId="1AB70E6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AB70E6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Περνάμε, λοιπόν, τώρα στους επερωτώντες.</w:t>
      </w:r>
    </w:p>
    <w:p w14:paraId="1AB70E6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Η κ. Αραμπατζή έχει τρία λεπτά.</w:t>
      </w:r>
    </w:p>
    <w:p w14:paraId="1AB70E6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b/>
          <w:szCs w:val="24"/>
        </w:rPr>
        <w:t>:</w:t>
      </w:r>
      <w:r>
        <w:rPr>
          <w:rFonts w:eastAsia="Times New Roman" w:cs="Times New Roman"/>
          <w:szCs w:val="24"/>
        </w:rPr>
        <w:t xml:space="preserve"> Πέντε λεπτά, κυρία Πρόεδρε.</w:t>
      </w:r>
    </w:p>
    <w:p w14:paraId="1AB70E6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Δώδεκα είχατε μιλήσει.</w:t>
      </w:r>
    </w:p>
    <w:p w14:paraId="1AB70E6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Εντάξει, κυρία Πρόεδρε, είχα μιλήσει έντεκα λεπτά για την ακρίβεια.</w:t>
      </w:r>
    </w:p>
    <w:p w14:paraId="1AB70E7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Μου τα έχει δώσει αυστηρά ο </w:t>
      </w:r>
      <w:r>
        <w:rPr>
          <w:rFonts w:eastAsia="Times New Roman" w:cs="Times New Roman"/>
          <w:szCs w:val="24"/>
        </w:rPr>
        <w:t>προηγούμενος Πρόεδρος και έχετε τρία λεπτά στη διάθεσή σας. Τα βλέπω. Εγώ δεν ήμουν εδώ.</w:t>
      </w:r>
    </w:p>
    <w:p w14:paraId="1AB70E7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Εντάξει. Ευχαριστώ.</w:t>
      </w:r>
    </w:p>
    <w:p w14:paraId="1AB70E7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Επίσης, έχει τον λόγο μόνο ο κ. Δήμας από τους υπόλοιπους.</w:t>
      </w:r>
    </w:p>
    <w:p w14:paraId="1AB70E7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Και εγώ</w:t>
      </w:r>
      <w:r>
        <w:rPr>
          <w:rFonts w:eastAsia="Times New Roman" w:cs="Times New Roman"/>
          <w:szCs w:val="24"/>
        </w:rPr>
        <w:t xml:space="preserve"> για ένα λεπτό, κυρία Πρόεδρε!</w:t>
      </w:r>
    </w:p>
    <w:p w14:paraId="1AB70E7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να ξεκινήσουμε, λοιπόν!</w:t>
      </w:r>
    </w:p>
    <w:p w14:paraId="1AB70E7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Κυρία Πρόεδρε, όλοι έχουν υπερβεί με την ανοχή του Προεδρείου και καλώς, γιατί το θέμα είναι εξόχως σημαντικό, οπότε θα παρακαλούσα και για τη δική σας ανοχή, που βεβαίως πάντοτε παραδοσιακά επιδεικνύετε.</w:t>
      </w:r>
    </w:p>
    <w:p w14:paraId="1AB70E7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Ξεκινώ τη δευτερολογία μου, κύριοι Υπουργοί. Δεν ξ</w:t>
      </w:r>
      <w:r>
        <w:rPr>
          <w:rFonts w:eastAsia="Times New Roman" w:cs="Times New Roman"/>
          <w:szCs w:val="24"/>
        </w:rPr>
        <w:t>έρω σε ποια ανακρίβεια να ανταπαντήσω πρώτα. Είχα -να σας πω την αλήθεια- τη μεγάλη και διαψευσμένη προσδοκία, όπως αποδείχθηκε δυστυχώς, ότι με κάποια αιδώ θα έρθετε εδώ, κύριε Υπουργέ και κύριε Αναπληρωτή Υπουργέ, κύριε Τσιρώνη, τουλάχιστον για τη βιολογ</w:t>
      </w:r>
      <w:r>
        <w:rPr>
          <w:rFonts w:eastAsia="Times New Roman" w:cs="Times New Roman"/>
          <w:szCs w:val="24"/>
        </w:rPr>
        <w:t>ική γεωργία και κτηνοτροφία, αντί να μας ψέξετε, κουνώντας το δάκτυλο, ότι σας άρεσε η αυστηρότητά μας.</w:t>
      </w:r>
    </w:p>
    <w:p w14:paraId="1AB70E7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Ναι, μάλιστα, είμαστε αυστηροί, όταν οι άνθρωποι, όλοι οι κτηνοτρόφοι, έχουν αποκλειστεί από το πρόγραμμα και θα είμαστε αυστηροί σε αντίθεση με εσάς πο</w:t>
      </w:r>
      <w:r>
        <w:rPr>
          <w:rFonts w:eastAsia="Times New Roman" w:cs="Times New Roman"/>
          <w:szCs w:val="24"/>
        </w:rPr>
        <w:t>υ, όταν παρουσιάζαμε το θέμα, γελούσατε στα υπουργικά έδρανα. Αυτοθαυμαζόσασταν για το ότι δώσατε 201 εκατομμύρια από τα 443 ή για το ότι κοροϊδεύατε και εμπαίζατε τον κόσμο με τρεις παρατάσεις;</w:t>
      </w:r>
    </w:p>
    <w:p w14:paraId="1AB70E7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Τα νούμερα τα ξέρετε, κύριε Υπουργέ; Για ποιο λόγο, όταν υπερ</w:t>
      </w:r>
      <w:r>
        <w:rPr>
          <w:rFonts w:eastAsia="Times New Roman" w:cs="Times New Roman"/>
          <w:szCs w:val="24"/>
        </w:rPr>
        <w:t>καλύφθηκε στην πρώτη παράταση ο προϋπολογισμός από τα 443 εκατομμύρια στα 900, τους καλούσατε ξανά και ξανά να υποβάλουν και να μπουν σε διαδικασία εξόδων και να νομίζουν ότι θα καλλιεργήσουν και να πάνε στη διαδικασία να αλλάξουν καλλιέργειες και να έχουν</w:t>
      </w:r>
      <w:r>
        <w:rPr>
          <w:rFonts w:eastAsia="Times New Roman" w:cs="Times New Roman"/>
          <w:szCs w:val="24"/>
        </w:rPr>
        <w:t xml:space="preserve"> γεμίσει τώρα όλοι με μηδική και να ρίξουν τις τιμές και να μην υπάρχουν άλλες καλλιέργειες τις οποίες εναλλακτικά εγκατέλειψαν;</w:t>
      </w:r>
    </w:p>
    <w:p w14:paraId="1AB70E7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Είπε ο κ. Αποστόλου ότι τελευταίοι εμείς εγκρίναμε στην προηγούμενη </w:t>
      </w:r>
      <w:r>
        <w:rPr>
          <w:rFonts w:eastAsia="Times New Roman" w:cs="Times New Roman"/>
          <w:szCs w:val="24"/>
        </w:rPr>
        <w:t>π</w:t>
      </w:r>
      <w:r>
        <w:rPr>
          <w:rFonts w:eastAsia="Times New Roman" w:cs="Times New Roman"/>
          <w:szCs w:val="24"/>
        </w:rPr>
        <w:t xml:space="preserve">ρογραμματική </w:t>
      </w:r>
      <w:r>
        <w:rPr>
          <w:rFonts w:eastAsia="Times New Roman" w:cs="Times New Roman"/>
          <w:szCs w:val="24"/>
        </w:rPr>
        <w:t>π</w:t>
      </w:r>
      <w:r>
        <w:rPr>
          <w:rFonts w:eastAsia="Times New Roman" w:cs="Times New Roman"/>
          <w:szCs w:val="24"/>
        </w:rPr>
        <w:t>ερίοδο το πρόγραμμα.</w:t>
      </w:r>
    </w:p>
    <w:p w14:paraId="1AB70E7A" w14:textId="77777777" w:rsidR="002A5811" w:rsidRDefault="009E222F">
      <w:pPr>
        <w:spacing w:line="600" w:lineRule="auto"/>
        <w:ind w:firstLine="720"/>
        <w:contextualSpacing/>
        <w:jc w:val="both"/>
        <w:rPr>
          <w:rFonts w:eastAsia="Times New Roman"/>
          <w:szCs w:val="24"/>
        </w:rPr>
      </w:pPr>
      <w:r>
        <w:rPr>
          <w:rFonts w:eastAsia="Times New Roman" w:cs="Times New Roman"/>
          <w:szCs w:val="24"/>
        </w:rPr>
        <w:t xml:space="preserve">Κύριε Υπουργέ, στις 21-11-2007 -ξεκινούσε το </w:t>
      </w:r>
      <w:r>
        <w:rPr>
          <w:rFonts w:eastAsia="Times New Roman" w:cs="Times New Roman"/>
          <w:szCs w:val="24"/>
        </w:rPr>
        <w:t>π</w:t>
      </w:r>
      <w:r>
        <w:rPr>
          <w:rFonts w:eastAsia="Times New Roman" w:cs="Times New Roman"/>
          <w:szCs w:val="24"/>
        </w:rPr>
        <w:t>ρόγραμμα 2007-2013- επτά μήνες από την υποβολή του η Νέα Δημοκρατία ενέκρινε το προηγούμενο ΠΑΑ. Δεκαεπτά μήνες από την ανάληψη των καθηκόντων σας το εγκρίνατε εσείς. Μιλάμε για 2007 με 2017.</w:t>
      </w:r>
      <w:r>
        <w:rPr>
          <w:rFonts w:eastAsia="Times New Roman"/>
          <w:szCs w:val="24"/>
        </w:rPr>
        <w:t>Δύο χρόνια μετά την</w:t>
      </w:r>
      <w:r>
        <w:rPr>
          <w:rFonts w:eastAsia="Times New Roman"/>
          <w:szCs w:val="24"/>
        </w:rPr>
        <w:t xml:space="preserve"> έγκριση του προγράμματος επί των ημερών μας είχαμε 21,5%. Δύο χρόνια μετά την έγκριση του προγράμματος επί των ημερών σας είχατε 9,33%-12%. </w:t>
      </w:r>
    </w:p>
    <w:p w14:paraId="1AB70E7B" w14:textId="77777777" w:rsidR="002A5811" w:rsidRDefault="009E222F">
      <w:pPr>
        <w:spacing w:line="600" w:lineRule="auto"/>
        <w:ind w:firstLine="720"/>
        <w:contextualSpacing/>
        <w:jc w:val="both"/>
        <w:rPr>
          <w:rFonts w:eastAsia="Times New Roman"/>
          <w:szCs w:val="24"/>
        </w:rPr>
      </w:pPr>
      <w:r>
        <w:rPr>
          <w:rFonts w:eastAsia="Times New Roman"/>
          <w:szCs w:val="24"/>
        </w:rPr>
        <w:t>Η δεύτερη ανακρίβεια είναι η εξής: Είπατε ότι χάσατε τα δύο χρόνια εξαιτίας μας. Σας διαφεύγουν, προφανώς, οι κανο</w:t>
      </w:r>
      <w:r>
        <w:rPr>
          <w:rFonts w:eastAsia="Times New Roman"/>
          <w:szCs w:val="24"/>
        </w:rPr>
        <w:t>νιστικές οδηγίες, ότι το «ν+2», δηλαδή τα δύο χρόνια παράτασης στο πρόγραμμα, δίνονται ακριβώς σε όλα τα κράτη-μέλη για να τελειώσουν με τις υποχρεώσεις της προηγούμενης περιόδου νομίμως. Εσείς, με τη «</w:t>
      </w:r>
      <w:proofErr w:type="spellStart"/>
      <w:r>
        <w:rPr>
          <w:rFonts w:eastAsia="Times New Roman"/>
          <w:szCs w:val="24"/>
        </w:rPr>
        <w:t>Βαρουφάκειο</w:t>
      </w:r>
      <w:proofErr w:type="spellEnd"/>
      <w:r>
        <w:rPr>
          <w:rFonts w:eastAsia="Times New Roman"/>
          <w:szCs w:val="24"/>
        </w:rPr>
        <w:t>» λογική, δύο χρόνια δεν πληρώνατε. Τα τρία</w:t>
      </w:r>
      <w:r>
        <w:rPr>
          <w:rFonts w:eastAsia="Times New Roman"/>
          <w:szCs w:val="24"/>
        </w:rPr>
        <w:t xml:space="preserve"> πρώτα τρίμηνα του 2015 δεν πληρώνατε. Πότε πληρώσατε 543 εκατομμύρια ευρώ; </w:t>
      </w:r>
    </w:p>
    <w:p w14:paraId="1AB70E7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AB70E7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Θα χρειαστώ λίγο χρόνο ακόμα, κυρία Πρόεδρε.</w:t>
      </w:r>
    </w:p>
    <w:p w14:paraId="1AB70E7E" w14:textId="77777777" w:rsidR="002A5811" w:rsidRDefault="009E222F">
      <w:pPr>
        <w:spacing w:line="600" w:lineRule="auto"/>
        <w:ind w:firstLine="720"/>
        <w:contextualSpacing/>
        <w:jc w:val="both"/>
        <w:rPr>
          <w:rFonts w:eastAsia="Times New Roman"/>
          <w:szCs w:val="24"/>
        </w:rPr>
      </w:pPr>
      <w:r>
        <w:rPr>
          <w:rFonts w:eastAsia="Times New Roman"/>
          <w:szCs w:val="24"/>
        </w:rPr>
        <w:t>Πληρώσατε άρον-άρον στα τέλη του 2016, την τελευτ</w:t>
      </w:r>
      <w:r>
        <w:rPr>
          <w:rFonts w:eastAsia="Times New Roman"/>
          <w:szCs w:val="24"/>
        </w:rPr>
        <w:t>αία στιγμή, κύριοι Υπουργοί, 543 εκατομμύρια ευρώ, για να φύγετε από το όνειδος του 9,33% και να πάτε λίγο στον ευρωπαϊκό μέσο όρο, πάλι κάτω από τη βάση. Τι κάνατε, δηλαδή και ισχυρίζεστε εδώ κομπορρημονώντας ότι είχατε την καλύτερη απορρόφηση για το 2015</w:t>
      </w:r>
      <w:r>
        <w:rPr>
          <w:rFonts w:eastAsia="Times New Roman"/>
          <w:szCs w:val="24"/>
        </w:rPr>
        <w:t>; Δημιουργήσατε μία μαγική εικόνα, κύριοι Υπουργοί, γιατί οι πληρωμές-απορροφήσεις για τις οποίες εδώ πέρα κομπορρημονείτε και θριαμβολογείτε, δεν είναι τίποτα άλλο από εύκολες απορροφήσεις της τελευταίας στιγμής, πληρωμές επιδοματικού χαρακτήρα, όπως η εξ</w:t>
      </w:r>
      <w:r>
        <w:rPr>
          <w:rFonts w:eastAsia="Times New Roman"/>
          <w:szCs w:val="24"/>
        </w:rPr>
        <w:t xml:space="preserve">ισωτική αποζημίωση την οποία φουσκώσατε για να δείξετε απορροφήσεις. </w:t>
      </w:r>
    </w:p>
    <w:p w14:paraId="1AB70E7F" w14:textId="77777777" w:rsidR="002A5811" w:rsidRDefault="009E222F">
      <w:pPr>
        <w:spacing w:line="600" w:lineRule="auto"/>
        <w:ind w:firstLine="720"/>
        <w:contextualSpacing/>
        <w:jc w:val="both"/>
        <w:rPr>
          <w:rFonts w:eastAsia="Times New Roman"/>
          <w:szCs w:val="24"/>
        </w:rPr>
      </w:pPr>
      <w:r>
        <w:rPr>
          <w:rFonts w:eastAsia="Times New Roman"/>
          <w:szCs w:val="24"/>
        </w:rPr>
        <w:t>Υπάρχει και κάτι άλλο που δεν άκουσα να το λέτε και αφορά την πρόωρη συνταξιοδότηση, κύριοι Υπουργοί. Πήγατε και «παρκάρατε» στον δεύτερο πυλώνα ένα κονδύλι από εθνικούς πόρους –μιλάμε γ</w:t>
      </w:r>
      <w:r>
        <w:rPr>
          <w:rFonts w:eastAsia="Times New Roman"/>
          <w:szCs w:val="24"/>
        </w:rPr>
        <w:t>ια 105 εκατομμύρια ευρώ- για να δείξετε απορροφήσεις, κάνοντας διαστροφή του αναπτυξιακού χαρακτήρα του προγράμματος που δεν είναι, κύριοι Υπουργοί, για επιδοματικού χαρακτήρα πολιτικές για να σας δείχνουν εσάς απορροφήσεις, αλλά για να υπάρχει ανάπτυξη κα</w:t>
      </w:r>
      <w:r>
        <w:rPr>
          <w:rFonts w:eastAsia="Times New Roman"/>
          <w:szCs w:val="24"/>
        </w:rPr>
        <w:t xml:space="preserve">ι ενίσχυση της ανταγωνιστικότητας του </w:t>
      </w:r>
      <w:proofErr w:type="spellStart"/>
      <w:r>
        <w:rPr>
          <w:rFonts w:eastAsia="Times New Roman"/>
          <w:szCs w:val="24"/>
        </w:rPr>
        <w:t>αγροτοκτηνοτροφικού</w:t>
      </w:r>
      <w:proofErr w:type="spellEnd"/>
      <w:r>
        <w:rPr>
          <w:rFonts w:eastAsia="Times New Roman"/>
          <w:szCs w:val="24"/>
        </w:rPr>
        <w:t xml:space="preserve"> τομέα. </w:t>
      </w:r>
    </w:p>
    <w:p w14:paraId="1AB70E80" w14:textId="77777777" w:rsidR="002A5811" w:rsidRDefault="009E222F">
      <w:pPr>
        <w:spacing w:line="600" w:lineRule="auto"/>
        <w:ind w:firstLine="720"/>
        <w:contextualSpacing/>
        <w:jc w:val="both"/>
        <w:rPr>
          <w:rFonts w:eastAsia="Times New Roman"/>
          <w:szCs w:val="24"/>
        </w:rPr>
      </w:pPr>
      <w:r>
        <w:rPr>
          <w:rFonts w:eastAsia="Times New Roman"/>
          <w:szCs w:val="24"/>
        </w:rPr>
        <w:t>Τα ίδια κάνατε και το 2016. Γνωρίζουν, αλήθεια, οι κύριοι Υπουργοί, ότι το 2016 από τα 657 εκατομμύρια ευρώ που πανηγυρίζουν ότι έδωσαν, το 79% -ποσοστό ρεκόρ στην Ευρωπαϊκή Ένωση- αφορά την</w:t>
      </w:r>
      <w:r>
        <w:rPr>
          <w:rFonts w:eastAsia="Times New Roman"/>
          <w:szCs w:val="24"/>
        </w:rPr>
        <w:t xml:space="preserve"> εξισωτική αποζημίωση; Μιλάμε, δηλαδή, για εύκολα λεφτά. Αναφορικά με την εξισωτική αποζημίωση –και εδώ αποδεικνύεται πόσο τυχοδιώκτες είστε- μοιράσατε από τα συνολικά 900 εκατομμύρια ευρώ εξισωτικής αποζημίωσης που χρειάζονται στον κόσμο μέχρι το τέλος το</w:t>
      </w:r>
      <w:r>
        <w:rPr>
          <w:rFonts w:eastAsia="Times New Roman"/>
          <w:szCs w:val="24"/>
        </w:rPr>
        <w:t xml:space="preserve">υ προγράμματος για τα επόμενα επτά χρόνια και ήδη «φάγατε» το 1/3. Δηλαδή, τα μοιράσατε τυχοδιωκτικά </w:t>
      </w:r>
      <w:proofErr w:type="spellStart"/>
      <w:r>
        <w:rPr>
          <w:rFonts w:eastAsia="Times New Roman"/>
          <w:szCs w:val="24"/>
        </w:rPr>
        <w:t>εμπροσθοβαρώς</w:t>
      </w:r>
      <w:proofErr w:type="spellEnd"/>
      <w:r>
        <w:rPr>
          <w:rFonts w:eastAsia="Times New Roman"/>
          <w:szCs w:val="24"/>
        </w:rPr>
        <w:t>, στερώντας αύριο την οικονομία από πολύτιμα κονδύλια.</w:t>
      </w:r>
    </w:p>
    <w:p w14:paraId="1AB70E81" w14:textId="77777777" w:rsidR="002A5811" w:rsidRDefault="009E222F">
      <w:pPr>
        <w:spacing w:line="600" w:lineRule="auto"/>
        <w:ind w:firstLine="720"/>
        <w:contextualSpacing/>
        <w:jc w:val="both"/>
        <w:rPr>
          <w:rFonts w:eastAsia="Times New Roman"/>
          <w:szCs w:val="24"/>
        </w:rPr>
      </w:pPr>
      <w:r>
        <w:rPr>
          <w:rFonts w:eastAsia="Times New Roman"/>
          <w:szCs w:val="24"/>
        </w:rPr>
        <w:t>Είναι φοβερό αυτό που κάνετε, διότι το μόνο που σας απασχολεί δεν είναι η ορθολογική δι</w:t>
      </w:r>
      <w:r>
        <w:rPr>
          <w:rFonts w:eastAsia="Times New Roman"/>
          <w:szCs w:val="24"/>
        </w:rPr>
        <w:t xml:space="preserve">αχείριση των κοινοτικών κονδυλίων, αλλά η μικροκομματική εκμετάλλευση των χρημάτων, προκειμένου βεβαίως να διασώσετε τα </w:t>
      </w:r>
      <w:proofErr w:type="spellStart"/>
      <w:r>
        <w:rPr>
          <w:rFonts w:eastAsia="Times New Roman"/>
          <w:szCs w:val="24"/>
        </w:rPr>
        <w:t>καταρρέοντα</w:t>
      </w:r>
      <w:proofErr w:type="spellEnd"/>
      <w:r>
        <w:rPr>
          <w:rFonts w:eastAsia="Times New Roman"/>
          <w:szCs w:val="24"/>
        </w:rPr>
        <w:t xml:space="preserve"> εκλογικά σας ποσοστά, διότι μαζί με τα μέτρα του τετάρτου μνημονίου που θέλετε να «φορτώσετε» στην επόμενη </w:t>
      </w:r>
      <w:r>
        <w:rPr>
          <w:rFonts w:eastAsia="Times New Roman"/>
          <w:szCs w:val="24"/>
        </w:rPr>
        <w:t>κ</w:t>
      </w:r>
      <w:r>
        <w:rPr>
          <w:rFonts w:eastAsia="Times New Roman"/>
          <w:szCs w:val="24"/>
        </w:rPr>
        <w:t>υβέρνηση, θέλετε</w:t>
      </w:r>
      <w:r>
        <w:rPr>
          <w:rFonts w:eastAsia="Times New Roman"/>
          <w:szCs w:val="24"/>
        </w:rPr>
        <w:t xml:space="preserve"> να αφήσετε και άδεια ταμεία. Τόσο τυχοδιώκτες είστε!</w:t>
      </w:r>
    </w:p>
    <w:p w14:paraId="1AB70E82" w14:textId="77777777" w:rsidR="002A5811" w:rsidRDefault="009E222F">
      <w:pPr>
        <w:spacing w:line="600" w:lineRule="auto"/>
        <w:ind w:firstLine="720"/>
        <w:contextualSpacing/>
        <w:jc w:val="both"/>
        <w:rPr>
          <w:rFonts w:eastAsia="Times New Roman"/>
          <w:szCs w:val="24"/>
        </w:rPr>
      </w:pPr>
      <w:r>
        <w:rPr>
          <w:rFonts w:eastAsia="Times New Roman"/>
          <w:szCs w:val="24"/>
        </w:rPr>
        <w:t>Κύριοι Υπουργοί, τα επιδόματα, όπως η εξισωτική αποζημίωση την οποία εξακοντίσατε για να δείξετε απορροφήσεις, είναι καλά, αλλά η ανάπτυξη για την οποία δήθεν κόπτεστε και με την οποία βεβαίως ουσιαστικ</w:t>
      </w:r>
      <w:r>
        <w:rPr>
          <w:rFonts w:eastAsia="Times New Roman"/>
          <w:szCs w:val="24"/>
        </w:rPr>
        <w:t>ά έχετε το απόλυτο διαζύγιο, έρχεται από τις επενδύσεις, από την ενίσχυση της αγροτικής επιχειρηματικότητας και της ανταγωνιστικότητας των αγροτών που είναι ο στόχος του προγράμματος.</w:t>
      </w:r>
    </w:p>
    <w:p w14:paraId="1AB70E83" w14:textId="77777777" w:rsidR="002A5811" w:rsidRDefault="009E222F">
      <w:pPr>
        <w:spacing w:line="600" w:lineRule="auto"/>
        <w:ind w:firstLine="720"/>
        <w:contextualSpacing/>
        <w:jc w:val="both"/>
        <w:rPr>
          <w:rFonts w:eastAsia="Times New Roman"/>
          <w:szCs w:val="24"/>
        </w:rPr>
      </w:pPr>
      <w:r>
        <w:rPr>
          <w:rFonts w:eastAsia="Times New Roman"/>
          <w:szCs w:val="24"/>
        </w:rPr>
        <w:t>Σας ρωτώ, λοιπόν, το εξής: Εκτός απ’ αυτά τα νούμερα για προκηρύξεις, τα</w:t>
      </w:r>
      <w:r>
        <w:rPr>
          <w:rFonts w:eastAsia="Times New Roman"/>
          <w:szCs w:val="24"/>
        </w:rPr>
        <w:t xml:space="preserve"> οποία είπατε εδώ πέρα και αφορούν 1,5 δισεκατομμύρια ευρώ από εδώ, 1,5 δισεκατομμύρια ευρώ από εκεί, για τα οποία μπερδευτήκαμε, τι μπήκε στην πραγματική οικονομία; Από τα σχέδια βελτίωσης; Δεν προκηρύχθηκαν. Από τους νέους αγρότες; Καλό Ιούνιο να τελειώσ</w:t>
      </w:r>
      <w:r>
        <w:rPr>
          <w:rFonts w:eastAsia="Times New Roman"/>
          <w:szCs w:val="24"/>
        </w:rPr>
        <w:t xml:space="preserve">ουν οι αξιολογήσεις! Από τη μεταποίηση; Από τις ομάδες παραγωγών; Από τις συμπράξεις καινοτομίας; Από τα χρήματα της αναπτυξιακής στόχευσης του προγράμματος; Από το ζεστό αναπτυξιακό χρήμα, τι μπήκε στην πραγματική οικονομία; Μπήκε «μηδέν εις το </w:t>
      </w:r>
      <w:proofErr w:type="spellStart"/>
      <w:r>
        <w:rPr>
          <w:rFonts w:eastAsia="Times New Roman"/>
          <w:szCs w:val="24"/>
        </w:rPr>
        <w:t>πηλίκον</w:t>
      </w:r>
      <w:proofErr w:type="spellEnd"/>
      <w:r>
        <w:rPr>
          <w:rFonts w:eastAsia="Times New Roman"/>
          <w:szCs w:val="24"/>
        </w:rPr>
        <w:t xml:space="preserve">». </w:t>
      </w:r>
    </w:p>
    <w:p w14:paraId="1AB70E8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AB70E85"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Ολοκληρώστε, σας παρακαλώ, κυρία Αραμπατζή. Έχετε υπερβεί και τον επιπλέον χρόνο σας.</w:t>
      </w:r>
    </w:p>
    <w:p w14:paraId="1AB70E86"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ΦΩΤΕΙΝΗ ΑΡΑΜΠΑΤΖΗ: </w:t>
      </w:r>
      <w:r>
        <w:rPr>
          <w:rFonts w:eastAsia="Times New Roman"/>
          <w:szCs w:val="24"/>
        </w:rPr>
        <w:t>Το γνωρίζω, κυρία Πρό</w:t>
      </w:r>
      <w:r>
        <w:rPr>
          <w:rFonts w:eastAsia="Times New Roman"/>
          <w:szCs w:val="24"/>
        </w:rPr>
        <w:t>εδρε.</w:t>
      </w:r>
    </w:p>
    <w:p w14:paraId="1AB70E87" w14:textId="77777777" w:rsidR="002A5811" w:rsidRDefault="009E222F">
      <w:pPr>
        <w:spacing w:line="600" w:lineRule="auto"/>
        <w:ind w:firstLine="720"/>
        <w:contextualSpacing/>
        <w:jc w:val="both"/>
        <w:rPr>
          <w:rFonts w:eastAsia="Times New Roman"/>
          <w:szCs w:val="24"/>
        </w:rPr>
      </w:pPr>
      <w:r>
        <w:rPr>
          <w:rFonts w:eastAsia="Times New Roman"/>
          <w:szCs w:val="24"/>
        </w:rPr>
        <w:t>Υπάρχουν καθυστερήσεις επί καθυστερήσεων και στο κομβικό ζήτημα των εγγειοβελτιωτικών έργων για το κόστος παραγωγής και τη μείωση του κόστους νερού. Ακόμα περιμένουμε την ΚΥΑ για την τιμολογιακή πολιτική του νερού.</w:t>
      </w:r>
    </w:p>
    <w:p w14:paraId="1AB70E88" w14:textId="77777777" w:rsidR="002A5811" w:rsidRDefault="009E222F">
      <w:pPr>
        <w:spacing w:line="600" w:lineRule="auto"/>
        <w:ind w:firstLine="720"/>
        <w:contextualSpacing/>
        <w:jc w:val="both"/>
        <w:rPr>
          <w:rFonts w:eastAsia="Times New Roman" w:cs="Times New Roman"/>
          <w:szCs w:val="24"/>
        </w:rPr>
      </w:pPr>
      <w:r>
        <w:rPr>
          <w:rFonts w:eastAsia="Times New Roman"/>
          <w:szCs w:val="24"/>
        </w:rPr>
        <w:t>Κύριοι Υπουργοί, πρέπει να συνειδητ</w:t>
      </w:r>
      <w:r>
        <w:rPr>
          <w:rFonts w:eastAsia="Times New Roman"/>
          <w:szCs w:val="24"/>
        </w:rPr>
        <w:t xml:space="preserve">οποιήσετε ότι λόγω της </w:t>
      </w:r>
      <w:proofErr w:type="spellStart"/>
      <w:r>
        <w:rPr>
          <w:rFonts w:eastAsia="Times New Roman"/>
          <w:szCs w:val="24"/>
        </w:rPr>
        <w:t>αυστηροποίησης</w:t>
      </w:r>
      <w:proofErr w:type="spellEnd"/>
      <w:r>
        <w:rPr>
          <w:rFonts w:eastAsia="Times New Roman"/>
          <w:szCs w:val="24"/>
        </w:rPr>
        <w:t xml:space="preserve"> του νέου προγράμματος κάθε μέρα στις απορροφήσεις κοστίζει ακριβά, διότι το 2018 υποθέτω ότι ξέρετε ότι θα υπάρξει αξιολόγηση των </w:t>
      </w:r>
      <w:proofErr w:type="spellStart"/>
      <w:r>
        <w:rPr>
          <w:rFonts w:eastAsia="Times New Roman"/>
          <w:szCs w:val="24"/>
        </w:rPr>
        <w:t>επιδόσεων.</w:t>
      </w:r>
      <w:r>
        <w:rPr>
          <w:rFonts w:eastAsia="Times New Roman" w:cs="Times New Roman"/>
          <w:szCs w:val="24"/>
        </w:rPr>
        <w:t>Κι</w:t>
      </w:r>
      <w:proofErr w:type="spellEnd"/>
      <w:r>
        <w:rPr>
          <w:rFonts w:eastAsia="Times New Roman" w:cs="Times New Roman"/>
          <w:szCs w:val="24"/>
        </w:rPr>
        <w:t xml:space="preserve"> αν τότε, κύριε Υπουργέ, είστε τόσο ουραγοί στους στόχους, η χώρα δεν θα χάσ</w:t>
      </w:r>
      <w:r>
        <w:rPr>
          <w:rFonts w:eastAsia="Times New Roman" w:cs="Times New Roman"/>
          <w:szCs w:val="24"/>
        </w:rPr>
        <w:t>ει μόνο τα χρήματα από τις απορροφήσεις του προγράμματος που δεν τρέχουν, αλλά θα επιβαρυνθεί με δημοσιονομικές επιβαρύνσεις έως 180 εκατομμύρια ευρώ για τα τρία πρώτα χρόνια, ως πέναλτι. Βεβαίως, αυτά φοβάμαι ότι είναι για εσάς ψιλά γράμματα, γιατί η πολι</w:t>
      </w:r>
      <w:r>
        <w:rPr>
          <w:rFonts w:eastAsia="Times New Roman" w:cs="Times New Roman"/>
          <w:szCs w:val="24"/>
        </w:rPr>
        <w:t>τική σας δεν είναι τίποτα άλλο από φρένο στην ανάπτυξη, εμπόδια στην επιχειρηματικότητα, αριστεία στις χαμένες ευκαιρίες.</w:t>
      </w:r>
    </w:p>
    <w:p w14:paraId="1AB70E8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Χαμένη ευκαιρία ήταν για τη χώρα μας,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η απουσία της χώρας μας να συμπεριληφθεί -πού;- στις αποζημιώσεις του Ευρωπαϊ</w:t>
      </w:r>
      <w:r>
        <w:rPr>
          <w:rFonts w:eastAsia="Times New Roman" w:cs="Times New Roman"/>
          <w:szCs w:val="24"/>
        </w:rPr>
        <w:t>κού Ταμείου Αλληλεγγύης για τις ζημιές που υπέστησαν οι αγρότες τους.</w:t>
      </w:r>
    </w:p>
    <w:p w14:paraId="1AB70E8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Συντομεύετε, κυρία Αραμπατζή.</w:t>
      </w:r>
    </w:p>
    <w:p w14:paraId="1AB70E8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Μη διαμαρτύρεστε, κύριε Υπουργέ.</w:t>
      </w:r>
    </w:p>
    <w:p w14:paraId="1AB70E8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w:t>
      </w:r>
      <w:r>
        <w:rPr>
          <w:rFonts w:eastAsia="Times New Roman" w:cs="Times New Roman"/>
          <w:b/>
          <w:szCs w:val="24"/>
        </w:rPr>
        <w:t>ου):</w:t>
      </w:r>
      <w:r>
        <w:rPr>
          <w:rFonts w:eastAsia="Times New Roman" w:cs="Times New Roman"/>
          <w:szCs w:val="24"/>
        </w:rPr>
        <w:t xml:space="preserve"> Κυρία Αραμπατζή, επειδή υπάρχει η συνεδρίαση της Κοινοβουλευτικής Ομάδας του ΣΥΡΙΖΑ, σας παρακαλώ κλείστε. Κάνουμε υπομονή, αλλά υπάρχουν και όρια.</w:t>
      </w:r>
    </w:p>
    <w:p w14:paraId="1AB70E8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Τελειώνω σε μισό λεπτό.</w:t>
      </w:r>
    </w:p>
    <w:p w14:paraId="1AB70E8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Χαμένη ευκαιρία, λοιπόν, κύριε Υπουργέ –γιατί πολλά τα ακούσ</w:t>
      </w:r>
      <w:r>
        <w:rPr>
          <w:rFonts w:eastAsia="Times New Roman" w:cs="Times New Roman"/>
          <w:szCs w:val="24"/>
        </w:rPr>
        <w:t>αμε για τον ΕΛΓΑ και πόσο καλά τα κάνατε- για τις ζημίες που υπέστησαν οι αγρότες από φυσικές καταστροφές, όπου μοιράστηκαν 71 εκατομμύρια ευρώ από το συγκεκριμένο Ταμείο σε χώρες της Ευρωπαϊκής Ένωσης και η Ελλάδα δεν κατέθεσε ούτε φάκελο, ούτε επιχειρήμα</w:t>
      </w:r>
      <w:r>
        <w:rPr>
          <w:rFonts w:eastAsia="Times New Roman" w:cs="Times New Roman"/>
          <w:szCs w:val="24"/>
        </w:rPr>
        <w:t xml:space="preserve">τα, κρατούσε και πάλι ομπρέλα! </w:t>
      </w:r>
    </w:p>
    <w:p w14:paraId="1AB70E8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Με αυτό θα κλείσω. Βέβαια, χαμένη ευκαιρία ήταν η εξοργιστική απουσία της Ελλάδ</w:t>
      </w:r>
      <w:r>
        <w:rPr>
          <w:rFonts w:eastAsia="Times New Roman" w:cs="Times New Roman"/>
          <w:szCs w:val="24"/>
        </w:rPr>
        <w:t>α</w:t>
      </w:r>
      <w:r>
        <w:rPr>
          <w:rFonts w:eastAsia="Times New Roman" w:cs="Times New Roman"/>
          <w:szCs w:val="24"/>
        </w:rPr>
        <w:t>ς για τρίτη συνεχή χρονιά από το πρόγραμμα φρούτων και λαχανικών στα σχολεία της χώρας. Η δήθεν κοινωνικά ευαίσθητη Αριστερά και ο Πρωθυπουργός,</w:t>
      </w:r>
      <w:r>
        <w:rPr>
          <w:rFonts w:eastAsia="Times New Roman" w:cs="Times New Roman"/>
          <w:szCs w:val="24"/>
        </w:rPr>
        <w:t xml:space="preserve"> που διατυμπανίζει τα σχολικά γεύματα ως αντίμετρα στο τέταρτο μνημόνιο, δεν απορρόφησε ούτε 1 ευρώ τα τρία τελευταία χρόνια από τα 3.143.000 ευρώ που αναλογούν στη χώρα μας για τα φρούτα από την κοινωνική κατανομή.</w:t>
      </w:r>
    </w:p>
    <w:p w14:paraId="1AB70E9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δεν είμαστε όλοι το ίδιο, κύριε Υπουργέ, απλά να θυμίσω ότι για το συγκεκριμένο πρόγραμμα η απορρόφηση των χρημάτων ξεπερνούσε συνολικά το 90% και 100%. </w:t>
      </w:r>
    </w:p>
    <w:p w14:paraId="1AB70E9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Αραμπατζή, σας παρακαλώ τελειώστε τώρα.</w:t>
      </w:r>
    </w:p>
    <w:p w14:paraId="1AB70E9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Φ</w:t>
      </w:r>
      <w:r>
        <w:rPr>
          <w:rFonts w:eastAsia="Times New Roman" w:cs="Times New Roman"/>
          <w:b/>
          <w:szCs w:val="24"/>
        </w:rPr>
        <w:t xml:space="preserve">ΩΤΕΙΝΗ ΑΡΑΜΠΑΤΖΗ: </w:t>
      </w:r>
      <w:r>
        <w:rPr>
          <w:rFonts w:eastAsia="Times New Roman" w:cs="Times New Roman"/>
          <w:szCs w:val="24"/>
        </w:rPr>
        <w:t xml:space="preserve">Ξέρω ότι ενοχλώ. </w:t>
      </w:r>
    </w:p>
    <w:p w14:paraId="1AB70E9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γίνεται αυτό το πράγμα. Μιλάτε δέκα λεπτά, ενώ είχατε τρία.</w:t>
      </w:r>
    </w:p>
    <w:p w14:paraId="1AB70E9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Κλείνω. Σας ρωτώ, λοιπόν, ευθέως: Τι εξισωτική θα υπάρξει μετά το 2019, με πόσα χρήματα κατ’ </w:t>
      </w:r>
      <w:r>
        <w:rPr>
          <w:rFonts w:eastAsia="Times New Roman" w:cs="Times New Roman"/>
          <w:szCs w:val="24"/>
        </w:rPr>
        <w:t>έτος; Και σ' ό,τι αφορά τη ντροπή για τα φρούτα και τα λαχανικά, τι θα κάνετε τουλάχιστον για να μη χαθούν τα χρήματα του 2017 και του 2018;</w:t>
      </w:r>
    </w:p>
    <w:p w14:paraId="1AB70E9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Ας μην αρχίσουμε τις αποκαλύψεις για το τι γινόταν παλαιότερα! </w:t>
      </w:r>
    </w:p>
    <w:p w14:paraId="1AB70E9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Να τις κάνετε τις αποκαλύψεις. Να μας πείτε τι απορροφήσατε.</w:t>
      </w:r>
    </w:p>
    <w:p w14:paraId="1AB70E9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κύριοι! Ξέρετε ποια είναι η διαδικασία της επερώτησης. Γι’ αυ</w:t>
      </w:r>
      <w:r>
        <w:rPr>
          <w:rFonts w:eastAsia="Times New Roman" w:cs="Times New Roman"/>
          <w:szCs w:val="24"/>
        </w:rPr>
        <w:t>τό υπάρχουν τόσα άτομα, για να μοιράζεστε την ύλη. Αν είναι να μιλάτε όλοι δέκα λεπτά, να μην κάνουμε αυτή τη διαδικασία, να κάνουμε συνέδριο.</w:t>
      </w:r>
    </w:p>
    <w:p w14:paraId="1AB70E9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Δικαιούμουν πέντε λεπτά, κυρία Πρόεδρε.</w:t>
      </w:r>
    </w:p>
    <w:p w14:paraId="1AB70E9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Εσείς δεν </w:t>
      </w:r>
      <w:r>
        <w:rPr>
          <w:rFonts w:eastAsia="Times New Roman" w:cs="Times New Roman"/>
          <w:szCs w:val="24"/>
        </w:rPr>
        <w:t>μπορείτε να πείτε κάτι, έχετε μιλήσει δέκα λεπτά. Δεν μπορώ να εκτίθεμαι και στους προηγούμενους Προέδρους. Αφήστε το τώρα.</w:t>
      </w:r>
    </w:p>
    <w:p w14:paraId="1AB70E9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Ελάτε, κύριε Δήμα, έχετε τον λόγο. Έχετε τρία λεπτά.</w:t>
      </w:r>
    </w:p>
    <w:p w14:paraId="1AB70E9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ΧΡΙΣΤΟΣ ΔΗΜΑΣ: </w:t>
      </w:r>
      <w:r>
        <w:rPr>
          <w:rFonts w:eastAsia="Times New Roman"/>
          <w:color w:val="000000"/>
          <w:szCs w:val="24"/>
        </w:rPr>
        <w:t>Ευχαριστώ, κυρία Πρόεδρε.</w:t>
      </w:r>
      <w:r>
        <w:rPr>
          <w:rFonts w:eastAsia="Times New Roman" w:cs="Times New Roman"/>
          <w:szCs w:val="24"/>
        </w:rPr>
        <w:t xml:space="preserve"> </w:t>
      </w:r>
    </w:p>
    <w:p w14:paraId="1AB70E9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Θα μιλήσω για τέσσερα λεπτά. Άλλωστε </w:t>
      </w:r>
      <w:r>
        <w:rPr>
          <w:rFonts w:eastAsia="Times New Roman" w:cs="Times New Roman"/>
          <w:szCs w:val="24"/>
        </w:rPr>
        <w:t>είμαι ο μόνος που τήρησε, από όλους τους ομιλητές, τον χρόνο μου πριν. Μπορείτε να το δείτε αυτό και από τα Πρακτικά.</w:t>
      </w:r>
    </w:p>
    <w:p w14:paraId="1AB70E9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χρωστάμε μία απάντηση στον κύριο Αναπληρωτή Υπουργό για το πρωτογενές πλεόνασμα. </w:t>
      </w:r>
    </w:p>
    <w:p w14:paraId="1AB70E9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Κύριε Υπουργέ, να σας πω ότι θα ήμουν πολύ πιο θ</w:t>
      </w:r>
      <w:r>
        <w:rPr>
          <w:rFonts w:eastAsia="Times New Roman" w:cs="Times New Roman"/>
          <w:szCs w:val="24"/>
        </w:rPr>
        <w:t xml:space="preserve">ετικός στην επίτευξη τόσο υψηλού πρωτογενούς πλεονάσματος, εάν είχατε πληρώσει τις ληξιπρόθεσμες οφειλές του δημοσίου και δεν είχαν διογκωθεί, εάν δεν είχατε επιβάλει φορολογικά μέτρα και αυξήσεις ασφαλιστικών εισφορών της τάξης των 9 δισεκατομμυρίων, εάν </w:t>
      </w:r>
      <w:r>
        <w:rPr>
          <w:rFonts w:eastAsia="Times New Roman" w:cs="Times New Roman"/>
          <w:szCs w:val="24"/>
        </w:rPr>
        <w:t>δεν είχατε «σκουπίσει» τα ταμειακά διαθέσιμα από τις ΔΕΚΟ, μεταξύ άλλων και του ΕΛΓΑ, με πράξη νομοθετικού περιεχομένου και εάν επίσης ο ρυθμός απονομής των συντάξεων ήταν πολύ πιο γρήγορος από αυτόν που είναι σήμερα. Άρα, κάντε τα αυτά και ελάτε μετά να ξ</w:t>
      </w:r>
      <w:r>
        <w:rPr>
          <w:rFonts w:eastAsia="Times New Roman" w:cs="Times New Roman"/>
          <w:szCs w:val="24"/>
        </w:rPr>
        <w:t>αναμιλήσουμε για πρωτογενές πλεόνασμα.</w:t>
      </w:r>
    </w:p>
    <w:p w14:paraId="1AB70E9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Από τον κύριο Υπουργό Αγροτικής Ανάπτυξης δεν άκουσα ούτε ένα ίχνος αυτοκριτικής. Όλα είναι τέλεια! Ο αγροτικός κόσμος πανηγυρίζει σήμερα μετά την ομιλία σας!</w:t>
      </w:r>
    </w:p>
    <w:p w14:paraId="1AB70EA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Πάμε να δούμε ένα παράδειγμα: Επιχειρησιακό Πρόγραμμα Αλιε</w:t>
      </w:r>
      <w:r>
        <w:rPr>
          <w:rFonts w:eastAsia="Times New Roman" w:cs="Times New Roman"/>
          <w:szCs w:val="24"/>
        </w:rPr>
        <w:t xml:space="preserve">ίας και Θάλασσας, 388 εκατομμύρια ευρώ προϋπολογισμός για τη χώρα. </w:t>
      </w:r>
    </w:p>
    <w:p w14:paraId="1AB70EA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Ακούστε, κύριε Υπουργέ. Σας διαβάζω, λοιπόν, την περίληψη της ετήσιας έκθεσης του Επιχειρησιακού Προγράμματος Αλιείας και Θάλασσας, δηλαδή τι έχει γίνει επί δικών σας ημερών, επί υπουργίας</w:t>
      </w:r>
      <w:r>
        <w:rPr>
          <w:rFonts w:eastAsia="Times New Roman" w:cs="Times New Roman"/>
          <w:szCs w:val="24"/>
        </w:rPr>
        <w:t xml:space="preserve"> Αποστόλου:</w:t>
      </w:r>
    </w:p>
    <w:p w14:paraId="1AB70EA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«Κατά το έτος 2015 και ιδίως μετά την έγκριση του Επιχειρησιακού Προγράμματος Αλιείας και θάλασσας 2014-2020, η Ειδική Υπηρεσία Διαχείρισης προέβη στις εξής ενέργειες:</w:t>
      </w:r>
    </w:p>
    <w:p w14:paraId="1AB70EA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Προπαρασκευαστικές ενέργειες συνεργασία με συναρμόδιες Υπηρεσίες, όπως Υπηρε</w:t>
      </w:r>
      <w:r>
        <w:rPr>
          <w:rFonts w:eastAsia="Times New Roman" w:cs="Times New Roman"/>
          <w:szCs w:val="24"/>
        </w:rPr>
        <w:t xml:space="preserve">σίες Εθνικής Αρχής Συντονισμού, Ειδική Υπηρεσία Διαχείρισης του Προγράμματος Αγροτικής Ανάπτυξης, Γενική Διεύθυνση Βιώσιμης Αλιείας, Γενική Γραμματεία Έρευνας και Τεχνολογίας και Επιτελική Δομή του Υπουργείου Ναυτιλίας, προκειμένου να δρομολογηθούν και να </w:t>
      </w:r>
      <w:r>
        <w:rPr>
          <w:rFonts w:eastAsia="Times New Roman" w:cs="Times New Roman"/>
          <w:szCs w:val="24"/>
        </w:rPr>
        <w:t>καθοριστούν το σύστημα διαχείρισης και ελέγχου, οι δείκτες παρακολούθησης της υλοποίησης, η κοινή πρόσκληση για την τοπική ανάπτυξη με πρωτοβουλία των τοπικών Κοινοτήτων, η εξειδίκευση μέτρων και κάθε άλλη απαιτούμενη διαδικασία.».</w:t>
      </w:r>
    </w:p>
    <w:p w14:paraId="1AB70EA4" w14:textId="77777777" w:rsidR="002A5811" w:rsidRDefault="009E222F">
      <w:pPr>
        <w:spacing w:line="600" w:lineRule="auto"/>
        <w:ind w:firstLine="720"/>
        <w:contextualSpacing/>
        <w:jc w:val="both"/>
        <w:rPr>
          <w:rFonts w:eastAsia="Times New Roman"/>
          <w:szCs w:val="24"/>
        </w:rPr>
      </w:pPr>
      <w:r>
        <w:rPr>
          <w:rFonts w:eastAsia="Times New Roman"/>
          <w:szCs w:val="24"/>
        </w:rPr>
        <w:t>Για να δούμε, όμως, τι α</w:t>
      </w:r>
      <w:r>
        <w:rPr>
          <w:rFonts w:eastAsia="Times New Roman"/>
          <w:szCs w:val="24"/>
        </w:rPr>
        <w:t>ποτέλεσμα είχε όλη αυτή…</w:t>
      </w:r>
    </w:p>
    <w:p w14:paraId="1AB70EA5" w14:textId="77777777" w:rsidR="002A5811" w:rsidRDefault="009E222F">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Μήπως μπορείτε να πείτε ημερομηνία; </w:t>
      </w:r>
    </w:p>
    <w:p w14:paraId="1AB70EA6" w14:textId="77777777" w:rsidR="002A5811" w:rsidRDefault="009E222F">
      <w:pPr>
        <w:spacing w:line="600" w:lineRule="auto"/>
        <w:ind w:firstLine="720"/>
        <w:contextualSpacing/>
        <w:jc w:val="both"/>
        <w:rPr>
          <w:rFonts w:eastAsia="Times New Roman"/>
          <w:szCs w:val="24"/>
        </w:rPr>
      </w:pPr>
      <w:r>
        <w:rPr>
          <w:rFonts w:eastAsia="Times New Roman"/>
          <w:b/>
          <w:szCs w:val="24"/>
        </w:rPr>
        <w:t>ΧΡΙΣΤΟΣ ΔΗΜΑΣ:</w:t>
      </w:r>
      <w:r>
        <w:rPr>
          <w:rFonts w:eastAsia="Times New Roman"/>
          <w:szCs w:val="24"/>
        </w:rPr>
        <w:t xml:space="preserve"> Δεν σας διέκοψα! </w:t>
      </w:r>
    </w:p>
    <w:p w14:paraId="1AB70EA7" w14:textId="77777777" w:rsidR="002A5811" w:rsidRDefault="009E222F">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Σας παρακαλώ, μπορείτε να πείτε</w:t>
      </w:r>
      <w:r>
        <w:rPr>
          <w:rFonts w:eastAsia="Times New Roman"/>
          <w:szCs w:val="24"/>
        </w:rPr>
        <w:t xml:space="preserve"> ημερομηνία εγγράφου; Πότε το 2015 έγινε αυτό; </w:t>
      </w:r>
    </w:p>
    <w:p w14:paraId="1AB70EA8" w14:textId="77777777" w:rsidR="002A5811" w:rsidRDefault="009E222F">
      <w:pPr>
        <w:spacing w:line="600" w:lineRule="auto"/>
        <w:ind w:firstLine="720"/>
        <w:contextualSpacing/>
        <w:jc w:val="both"/>
        <w:rPr>
          <w:rFonts w:eastAsia="Times New Roman"/>
          <w:szCs w:val="24"/>
        </w:rPr>
      </w:pPr>
      <w:r>
        <w:rPr>
          <w:rFonts w:eastAsia="Times New Roman"/>
          <w:b/>
          <w:szCs w:val="24"/>
        </w:rPr>
        <w:t>ΧΡΙΣΤΟΣ ΔΗΜΑΣ:</w:t>
      </w:r>
      <w:r>
        <w:rPr>
          <w:rFonts w:eastAsia="Times New Roman"/>
          <w:szCs w:val="24"/>
        </w:rPr>
        <w:t xml:space="preserve"> Θα απαντήσετε, κύριε Υπουργέ. Θα το καταθέσω στα Πρακτικά. Μην πανικοβάλλεστε! </w:t>
      </w:r>
    </w:p>
    <w:p w14:paraId="1AB70EA9" w14:textId="77777777" w:rsidR="002A5811" w:rsidRDefault="009E222F">
      <w:pPr>
        <w:spacing w:line="600" w:lineRule="auto"/>
        <w:ind w:firstLine="720"/>
        <w:contextualSpacing/>
        <w:jc w:val="both"/>
        <w:rPr>
          <w:rFonts w:eastAsia="Times New Roman"/>
          <w:b/>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Δύο χρονιά μετά και επιχειρείτε…</w:t>
      </w:r>
    </w:p>
    <w:p w14:paraId="1AB70EAA" w14:textId="77777777" w:rsidR="002A5811" w:rsidRDefault="009E222F">
      <w:pPr>
        <w:spacing w:line="600" w:lineRule="auto"/>
        <w:ind w:firstLine="720"/>
        <w:contextualSpacing/>
        <w:jc w:val="both"/>
        <w:rPr>
          <w:rFonts w:eastAsia="Times New Roman"/>
          <w:szCs w:val="24"/>
        </w:rPr>
      </w:pPr>
      <w:r>
        <w:rPr>
          <w:rFonts w:eastAsia="Times New Roman"/>
          <w:b/>
          <w:szCs w:val="24"/>
        </w:rPr>
        <w:t>ΧΡΙΣΤΟΣ ΔΗΜΑΣ:</w:t>
      </w:r>
      <w:r>
        <w:rPr>
          <w:rFonts w:eastAsia="Times New Roman"/>
          <w:szCs w:val="24"/>
        </w:rPr>
        <w:t xml:space="preserve"> </w:t>
      </w:r>
      <w:r>
        <w:rPr>
          <w:rFonts w:eastAsia="Times New Roman"/>
          <w:szCs w:val="24"/>
        </w:rPr>
        <w:t xml:space="preserve">Κύριε Υπουργέ, θέλετε να με ακούσετε; </w:t>
      </w:r>
    </w:p>
    <w:p w14:paraId="1AB70EAB"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Κυρία Πρόεδρε, νομίζω ότι θα έχω παραπάνω λεπτά. Έτσι δεν είναι; </w:t>
      </w:r>
    </w:p>
    <w:p w14:paraId="1AB70EAC" w14:textId="77777777" w:rsidR="002A5811" w:rsidRDefault="009E222F">
      <w:pPr>
        <w:spacing w:line="600" w:lineRule="auto"/>
        <w:ind w:firstLine="720"/>
        <w:contextualSpacing/>
        <w:jc w:val="both"/>
        <w:rPr>
          <w:rFonts w:eastAsia="Times New Roman"/>
          <w:szCs w:val="24"/>
        </w:rPr>
      </w:pPr>
      <w:r>
        <w:rPr>
          <w:rFonts w:eastAsia="Times New Roman"/>
          <w:szCs w:val="24"/>
        </w:rPr>
        <w:t>Για να δούμε τι καταφέρατε με όλη αυτήν τη συνεργασία. Διαβάζω: «Έκδοση τρίπτυχου ενημερωτικού φυλλαδίου με βασικές πληροφορίες για το εγκεκριμένο Επιχειρησιακό Πρόγραμμα Αλιείας και Θάλασσας 2014-2020». Άρα, πετύχατε την εκτύπωση ενός ενημερωτικού φυλλαδί</w:t>
      </w:r>
      <w:r>
        <w:rPr>
          <w:rFonts w:eastAsia="Times New Roman"/>
          <w:szCs w:val="24"/>
        </w:rPr>
        <w:t xml:space="preserve">ου. Μόνο αυτό! Να πω «συγχαρητήρια»; Το καταθέτω στα Πρακτικά. </w:t>
      </w:r>
    </w:p>
    <w:p w14:paraId="1AB70EAD"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Χρίστος Δήμας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w:t>
      </w:r>
      <w:r>
        <w:rPr>
          <w:rFonts w:eastAsia="Times New Roman"/>
          <w:szCs w:val="24"/>
        </w:rPr>
        <w:t>ν της Βουλής)</w:t>
      </w:r>
    </w:p>
    <w:p w14:paraId="1AB70EAE"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Υπάρχει, όμως, και συνέχεια. </w:t>
      </w:r>
    </w:p>
    <w:p w14:paraId="1AB70EAF"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Δικά σας είναι αυτά! Δικές σας εκκρεμότητες είναι! </w:t>
      </w:r>
    </w:p>
    <w:p w14:paraId="1AB70EB0" w14:textId="77777777" w:rsidR="002A5811" w:rsidRDefault="009E222F">
      <w:pPr>
        <w:spacing w:line="600" w:lineRule="auto"/>
        <w:ind w:firstLine="720"/>
        <w:contextualSpacing/>
        <w:jc w:val="both"/>
        <w:rPr>
          <w:rFonts w:eastAsia="Times New Roman"/>
          <w:szCs w:val="24"/>
        </w:rPr>
      </w:pPr>
      <w:r>
        <w:rPr>
          <w:rFonts w:eastAsia="Times New Roman"/>
          <w:b/>
          <w:szCs w:val="24"/>
        </w:rPr>
        <w:t>ΧΡΙΣΤΟΣ ΔΗΜΑΣ:</w:t>
      </w:r>
      <w:r>
        <w:rPr>
          <w:rFonts w:eastAsia="Times New Roman"/>
          <w:szCs w:val="24"/>
        </w:rPr>
        <w:t xml:space="preserve"> Μη βιάζεστε! Υπάρχει και συνέχεια…</w:t>
      </w:r>
    </w:p>
    <w:p w14:paraId="1AB70EB1" w14:textId="77777777" w:rsidR="002A5811" w:rsidRDefault="009E222F">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Αποστόλου, έτσι είναι αυτές οι συζητήσεις. Ο καθένας λέει ό,τι πιστεύει. </w:t>
      </w:r>
    </w:p>
    <w:p w14:paraId="1AB70EB2" w14:textId="77777777" w:rsidR="002A5811" w:rsidRDefault="009E222F">
      <w:pPr>
        <w:spacing w:line="600" w:lineRule="auto"/>
        <w:ind w:firstLine="720"/>
        <w:contextualSpacing/>
        <w:jc w:val="both"/>
        <w:rPr>
          <w:rFonts w:eastAsia="Times New Roman"/>
          <w:szCs w:val="24"/>
        </w:rPr>
      </w:pPr>
      <w:r>
        <w:rPr>
          <w:rFonts w:eastAsia="Times New Roman"/>
          <w:b/>
          <w:szCs w:val="24"/>
        </w:rPr>
        <w:t>ΧΡΙΣΤΟΣ ΔΗΜΑΣ:</w:t>
      </w:r>
      <w:r>
        <w:rPr>
          <w:rFonts w:eastAsia="Times New Roman"/>
          <w:szCs w:val="24"/>
        </w:rPr>
        <w:t xml:space="preserve"> Υπάρχει και συνέχεια, κύριε Υπουργέ, και είναι πολύ πιο εντυπωσιακή, δείγμα της ανόητης γραφειοκρατίας του ελληνικού κράτους και της νοοτροπίας που διέπει τον Σ</w:t>
      </w:r>
      <w:r>
        <w:rPr>
          <w:rFonts w:eastAsia="Times New Roman"/>
          <w:szCs w:val="24"/>
        </w:rPr>
        <w:t xml:space="preserve">ΥΡΙΖΑ. </w:t>
      </w:r>
    </w:p>
    <w:p w14:paraId="1AB70EB3" w14:textId="77777777" w:rsidR="002A5811" w:rsidRDefault="009E222F">
      <w:pPr>
        <w:spacing w:line="600" w:lineRule="auto"/>
        <w:ind w:firstLine="720"/>
        <w:contextualSpacing/>
        <w:jc w:val="both"/>
        <w:rPr>
          <w:rFonts w:eastAsia="Times New Roman"/>
          <w:szCs w:val="24"/>
        </w:rPr>
      </w:pPr>
      <w:r>
        <w:rPr>
          <w:rFonts w:eastAsia="Times New Roman"/>
          <w:szCs w:val="24"/>
        </w:rPr>
        <w:t>Στέλνετε στην Ευρωπαϊκή Επιτροπή μια έκθεση εβδομήντα δύο σελίδες - εβδομήντα δύο σελίδες παρακαλώ!- στην οποία λέτε πως στο Επιχειρησιακό Πρόγραμμα Αλιείας και Θάλασσας το 2015 δεν έγινε απολύτως τίποτα. Έτσι –επαναλαμβάνω- σε εβδομήντα δύο σελίδε</w:t>
      </w:r>
      <w:r>
        <w:rPr>
          <w:rFonts w:eastAsia="Times New Roman"/>
          <w:szCs w:val="24"/>
        </w:rPr>
        <w:t xml:space="preserve">ς στην Ευρωπαϊκή Επιτροπή λέτε ότι στέλνετε μηδενική έκθεση και δεν αξιοποιήσατε, κύριε Υπουργέ, ούτε μισό ευρώ! </w:t>
      </w:r>
    </w:p>
    <w:p w14:paraId="1AB70EB4" w14:textId="77777777" w:rsidR="002A5811" w:rsidRDefault="009E222F">
      <w:pPr>
        <w:spacing w:line="600" w:lineRule="auto"/>
        <w:ind w:firstLine="720"/>
        <w:contextualSpacing/>
        <w:jc w:val="both"/>
        <w:rPr>
          <w:rFonts w:eastAsia="Times New Roman"/>
          <w:szCs w:val="24"/>
        </w:rPr>
      </w:pPr>
      <w:r>
        <w:rPr>
          <w:rFonts w:eastAsia="Times New Roman"/>
          <w:szCs w:val="24"/>
        </w:rPr>
        <w:t>Είναι πραγματικά εντυπωσιακό πώς σε εβδομήντα δύο σελίδες περιγράφετε μια μηδενική έκθεση. Εγώ προσωπικά νομίζω ότι και πέντε να ήταν οι σελίδ</w:t>
      </w:r>
      <w:r>
        <w:rPr>
          <w:rFonts w:eastAsia="Times New Roman"/>
          <w:szCs w:val="24"/>
        </w:rPr>
        <w:t>ες, πάλι υπερβολικός θα ήταν ο αριθμός!</w:t>
      </w:r>
    </w:p>
    <w:p w14:paraId="1AB70EB5" w14:textId="77777777" w:rsidR="002A5811" w:rsidRDefault="009E222F">
      <w:pPr>
        <w:spacing w:line="600" w:lineRule="auto"/>
        <w:ind w:firstLine="720"/>
        <w:contextualSpacing/>
        <w:jc w:val="both"/>
        <w:rPr>
          <w:rFonts w:eastAsia="Times New Roman"/>
          <w:szCs w:val="24"/>
        </w:rPr>
      </w:pPr>
      <w:r>
        <w:rPr>
          <w:rFonts w:eastAsia="Times New Roman"/>
          <w:szCs w:val="24"/>
        </w:rPr>
        <w:t>Για να δούμε, όμως, τι γράφει αυτή η μηδενική έκθεση: «Για το έτος 2015 ενημερώνουμε την Ευρωπαϊκή Επιτροπή ότι, πρώτον, δεν υπήρξαν οικονομικές δεσμεύσεις και δαπάνες για κανένα από τα προβλεπόμενα μέτρα του Επιχειρ</w:t>
      </w:r>
      <w:r>
        <w:rPr>
          <w:rFonts w:eastAsia="Times New Roman"/>
          <w:szCs w:val="24"/>
        </w:rPr>
        <w:t>ησιακού Προγράμματος, δεύτερον, ότι δεν πραγματοποιήθηκε κάποια δραστηριότητα αναφορικά με το σχέδιο αξιολόγησης, τρίτον, ότι δεν έχει αξιολογηθεί και ενταχθεί κα</w:t>
      </w:r>
      <w:r>
        <w:rPr>
          <w:rFonts w:eastAsia="Times New Roman"/>
          <w:szCs w:val="24"/>
        </w:rPr>
        <w:t>μ</w:t>
      </w:r>
      <w:r>
        <w:rPr>
          <w:rFonts w:eastAsia="Times New Roman"/>
          <w:szCs w:val="24"/>
        </w:rPr>
        <w:t xml:space="preserve">μία πράξη στο </w:t>
      </w:r>
      <w:r>
        <w:rPr>
          <w:rFonts w:eastAsia="Times New Roman"/>
          <w:szCs w:val="24"/>
        </w:rPr>
        <w:t>π</w:t>
      </w:r>
      <w:r>
        <w:rPr>
          <w:rFonts w:eastAsia="Times New Roman"/>
          <w:szCs w:val="24"/>
        </w:rPr>
        <w:t xml:space="preserve">ρόγραμμα και ως εκ τούτου δεν έχει επιλεχθεί κανένας δικαιούχος. </w:t>
      </w:r>
    </w:p>
    <w:p w14:paraId="1AB70EB6"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Στο ανωτέρω </w:t>
      </w:r>
      <w:r>
        <w:rPr>
          <w:rFonts w:eastAsia="Times New Roman"/>
          <w:szCs w:val="24"/>
        </w:rPr>
        <w:t>πλαίσιο, τα μέλη της Επιτροπής Παρακολούθησης ενέκριναν στις 24 Ιουνίου 2016 την αποστολή μηδενικής έκθεσης για το έτος 2015».</w:t>
      </w:r>
    </w:p>
    <w:p w14:paraId="1AB70EB7" w14:textId="77777777" w:rsidR="002A5811" w:rsidRDefault="009E222F">
      <w:pPr>
        <w:spacing w:line="600" w:lineRule="auto"/>
        <w:ind w:firstLine="720"/>
        <w:contextualSpacing/>
        <w:jc w:val="both"/>
        <w:rPr>
          <w:rFonts w:eastAsia="Times New Roman"/>
          <w:szCs w:val="24"/>
        </w:rPr>
      </w:pPr>
      <w:r>
        <w:rPr>
          <w:rFonts w:eastAsia="Times New Roman"/>
          <w:szCs w:val="24"/>
        </w:rPr>
        <w:t>Και κλείνει με το εξής: «Αναλυτικότερη περιγραφή των προπαρασκευαστικών ενεργειών για την ενεργοποίηση του Επιχειρησιακού Προγράμ</w:t>
      </w:r>
      <w:r>
        <w:rPr>
          <w:rFonts w:eastAsia="Times New Roman"/>
          <w:szCs w:val="24"/>
        </w:rPr>
        <w:t xml:space="preserve">ματος παρατίθεται στο κεφάλαιο 3.1 της έκθεσης». </w:t>
      </w:r>
    </w:p>
    <w:p w14:paraId="1AB70EB8" w14:textId="77777777" w:rsidR="002A5811" w:rsidRDefault="009E222F">
      <w:pPr>
        <w:spacing w:line="600" w:lineRule="auto"/>
        <w:ind w:firstLine="720"/>
        <w:contextualSpacing/>
        <w:jc w:val="both"/>
        <w:rPr>
          <w:rFonts w:eastAsia="Times New Roman"/>
          <w:szCs w:val="24"/>
        </w:rPr>
      </w:pPr>
      <w:r>
        <w:rPr>
          <w:rFonts w:eastAsia="Times New Roman"/>
          <w:szCs w:val="24"/>
        </w:rPr>
        <w:t>Και εγώ αναρωτιέμαι το εξής: Αναλυτικότερη περιγραφή της μηδενικής έκθεσης, κύριε Υπουργέ; Πάντως, εδώ τα συγχαρητήρια είναι ειλικρινά εκ μέρους μου! Έχετε το θράσος να στέλνετε εβδομήντα δύο σελίδες για μι</w:t>
      </w:r>
      <w:r>
        <w:rPr>
          <w:rFonts w:eastAsia="Times New Roman"/>
          <w:szCs w:val="24"/>
        </w:rPr>
        <w:t xml:space="preserve">α μηδενική έκθεση και να λέτε για αναλυτικότερη περιγραφή του μηδενός. Ε, αυτό είναι για βιβλίο </w:t>
      </w:r>
      <w:proofErr w:type="spellStart"/>
      <w:r>
        <w:rPr>
          <w:rFonts w:eastAsia="Times New Roman"/>
          <w:szCs w:val="24"/>
        </w:rPr>
        <w:t>Γκίνες</w:t>
      </w:r>
      <w:proofErr w:type="spellEnd"/>
      <w:r>
        <w:rPr>
          <w:rFonts w:eastAsia="Times New Roman"/>
          <w:szCs w:val="24"/>
        </w:rPr>
        <w:t xml:space="preserve">. </w:t>
      </w:r>
    </w:p>
    <w:p w14:paraId="1AB70EB9"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Το καταθέτω και αυτό στα Πρακτικά. </w:t>
      </w:r>
    </w:p>
    <w:p w14:paraId="1AB70EBA" w14:textId="77777777" w:rsidR="002A5811" w:rsidRDefault="009E222F">
      <w:pPr>
        <w:spacing w:line="600" w:lineRule="auto"/>
        <w:ind w:firstLine="720"/>
        <w:contextualSpacing/>
        <w:jc w:val="both"/>
        <w:rPr>
          <w:rFonts w:eastAsia="Times New Roman"/>
          <w:szCs w:val="24"/>
        </w:rPr>
      </w:pPr>
      <w:r>
        <w:rPr>
          <w:rFonts w:eastAsia="Times New Roman"/>
          <w:szCs w:val="24"/>
        </w:rPr>
        <w:t>(Στο σημείο αυτό ο Βουλευτής κ. Χρίστος Δήμας καταθέτει για τα Πρακτικά το προαναφερθέν έγγραφο, το οποίο βρίσκεται</w:t>
      </w:r>
      <w:r>
        <w:rPr>
          <w:rFonts w:eastAsia="Times New Roman"/>
          <w:szCs w:val="24"/>
        </w:rPr>
        <w:t xml:space="preserve">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AB70EBB"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Πάμε τώρα στις ερωτήσεις και κλείνω με τις ερωτήσεις, κυρία Πρόεδρε. </w:t>
      </w:r>
    </w:p>
    <w:p w14:paraId="1AB70EBC" w14:textId="77777777" w:rsidR="002A5811" w:rsidRDefault="009E222F">
      <w:pPr>
        <w:spacing w:line="600" w:lineRule="auto"/>
        <w:ind w:firstLine="720"/>
        <w:contextualSpacing/>
        <w:jc w:val="both"/>
        <w:rPr>
          <w:rFonts w:eastAsia="Times New Roman"/>
          <w:szCs w:val="24"/>
        </w:rPr>
      </w:pPr>
      <w:r>
        <w:rPr>
          <w:rFonts w:eastAsia="Times New Roman"/>
          <w:szCs w:val="24"/>
        </w:rPr>
        <w:t>Ποια είναι η πορεία εκτέλεσης του Επιχειρησιακού Προγράμματος Αλιείας και Θάλασσας μέχρι σήμερα</w:t>
      </w:r>
      <w:r>
        <w:rPr>
          <w:rFonts w:eastAsia="Times New Roman"/>
          <w:szCs w:val="24"/>
        </w:rPr>
        <w:t xml:space="preserve">, κύριε Υπουργέ; Έχουν εκδοθεί όλες οι απαιτούμενες αποφάσεις για την υλοποίησή του; Πόσα σχέδια έχουν ενταχθεί; Πόση είναι η απορρόφηση του </w:t>
      </w:r>
      <w:r>
        <w:rPr>
          <w:rFonts w:eastAsia="Times New Roman"/>
          <w:szCs w:val="24"/>
        </w:rPr>
        <w:t>π</w:t>
      </w:r>
      <w:r>
        <w:rPr>
          <w:rFonts w:eastAsia="Times New Roman"/>
          <w:szCs w:val="24"/>
        </w:rPr>
        <w:t xml:space="preserve">ρογράμματος και ποιο είναι το χρονοδιάγραμμα για το επόμενο διάστημα; Ποιος ήταν ο εθνικός στόχος απορρόφησης για </w:t>
      </w:r>
      <w:r>
        <w:rPr>
          <w:rFonts w:eastAsia="Times New Roman"/>
          <w:szCs w:val="24"/>
        </w:rPr>
        <w:t xml:space="preserve">το 2016; Ποιο ήταν το τελικό ποσοστό απορρόφησης; </w:t>
      </w:r>
    </w:p>
    <w:p w14:paraId="1AB70EBD"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Στην εκτέλεση ενός </w:t>
      </w:r>
      <w:r>
        <w:rPr>
          <w:rFonts w:eastAsia="Times New Roman"/>
          <w:szCs w:val="24"/>
        </w:rPr>
        <w:t>ε</w:t>
      </w:r>
      <w:r>
        <w:rPr>
          <w:rFonts w:eastAsia="Times New Roman"/>
          <w:szCs w:val="24"/>
        </w:rPr>
        <w:t xml:space="preserve">πιχειρησιακού </w:t>
      </w:r>
      <w:r>
        <w:rPr>
          <w:rFonts w:eastAsia="Times New Roman"/>
          <w:szCs w:val="24"/>
        </w:rPr>
        <w:t>π</w:t>
      </w:r>
      <w:r>
        <w:rPr>
          <w:rFonts w:eastAsia="Times New Roman"/>
          <w:szCs w:val="24"/>
        </w:rPr>
        <w:t>ρογράμματος προβλέπονται ενέργειες δημοσιότητας, προκειμένου να ενημερωθούν οι εν δυνάμει δικαιούχοι. Σε ποιες ενέργειες έχει προχωρήσει το Υπουργείο, προκειμένου να ενημ</w:t>
      </w:r>
      <w:r>
        <w:rPr>
          <w:rFonts w:eastAsia="Times New Roman"/>
          <w:szCs w:val="24"/>
        </w:rPr>
        <w:t>ερωθούν οι εν δυνάμει δικαιούχοι, δεδομένου ότι μέχρι 13</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στην ειδική ιστοσελίδα του </w:t>
      </w:r>
      <w:r>
        <w:rPr>
          <w:rFonts w:eastAsia="Times New Roman"/>
          <w:szCs w:val="24"/>
        </w:rPr>
        <w:t>ε</w:t>
      </w:r>
      <w:r>
        <w:rPr>
          <w:rFonts w:eastAsia="Times New Roman"/>
          <w:szCs w:val="24"/>
        </w:rPr>
        <w:t xml:space="preserve">πιχειρησιακού </w:t>
      </w:r>
      <w:r>
        <w:rPr>
          <w:rFonts w:eastAsia="Times New Roman"/>
          <w:szCs w:val="24"/>
        </w:rPr>
        <w:t>π</w:t>
      </w:r>
      <w:r>
        <w:rPr>
          <w:rFonts w:eastAsia="Times New Roman"/>
          <w:szCs w:val="24"/>
        </w:rPr>
        <w:t xml:space="preserve">ρογράμματος υπάρχει μόνο μία αναφορά σε μία εκδήλωση «Ημερίδα προ της ενημέρωσης για το Επιχειρησιακό Πρόγραμμα Αλιείας και Θάλασσας» που έγινε στην </w:t>
      </w:r>
      <w:r>
        <w:rPr>
          <w:rFonts w:eastAsia="Times New Roman"/>
          <w:szCs w:val="24"/>
        </w:rPr>
        <w:t xml:space="preserve">Ακτή </w:t>
      </w:r>
      <w:proofErr w:type="spellStart"/>
      <w:r>
        <w:rPr>
          <w:rFonts w:eastAsia="Times New Roman"/>
          <w:szCs w:val="24"/>
        </w:rPr>
        <w:t>Καλαμίτσας</w:t>
      </w:r>
      <w:proofErr w:type="spellEnd"/>
      <w:r>
        <w:rPr>
          <w:rFonts w:eastAsia="Times New Roman"/>
          <w:szCs w:val="24"/>
        </w:rPr>
        <w:t xml:space="preserve"> στην Καβάλα στην 6</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2016; Πόσοι συμμετείχαν, με ποιες ιδιότητες και ποιοι ήταν οι εισηγητές στην εν λόγω εκδήλωση; Θεωρείτε ικανοποιητική τη δημοσιότητα που έχει λάβει μέχρι σήμερα το </w:t>
      </w:r>
      <w:r>
        <w:rPr>
          <w:rFonts w:eastAsia="Times New Roman"/>
          <w:szCs w:val="24"/>
        </w:rPr>
        <w:t>π</w:t>
      </w:r>
      <w:r>
        <w:rPr>
          <w:rFonts w:eastAsia="Times New Roman"/>
          <w:szCs w:val="24"/>
        </w:rPr>
        <w:t xml:space="preserve">ρόγραμμα; </w:t>
      </w:r>
    </w:p>
    <w:p w14:paraId="1AB70EBE"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Και έρχομαι και σε μια τελευταία ερώτηση: </w:t>
      </w:r>
      <w:r>
        <w:rPr>
          <w:rFonts w:eastAsia="Times New Roman"/>
          <w:szCs w:val="24"/>
        </w:rPr>
        <w:t xml:space="preserve">Είναι αλήθεια ότι η χώρα μας δεν κατάφερε να αξιοποιήσει τα 25,6 εκατομμύρια ευρώ που είχε στη διάθεσή της ως προ-χρηματοδότηση για την υλοποίηση του </w:t>
      </w:r>
      <w:r>
        <w:rPr>
          <w:rFonts w:eastAsia="Times New Roman"/>
          <w:szCs w:val="24"/>
        </w:rPr>
        <w:t>π</w:t>
      </w:r>
      <w:r>
        <w:rPr>
          <w:rFonts w:eastAsia="Times New Roman"/>
          <w:szCs w:val="24"/>
        </w:rPr>
        <w:t xml:space="preserve">ρογράμματος, με συνέπεια όλα αυτά τα χρήματα να επιστραφούν; Ναι ή όχι; </w:t>
      </w:r>
    </w:p>
    <w:p w14:paraId="1AB70EBF" w14:textId="77777777" w:rsidR="002A5811" w:rsidRDefault="009E222F">
      <w:pPr>
        <w:spacing w:line="600" w:lineRule="auto"/>
        <w:ind w:firstLine="720"/>
        <w:contextualSpacing/>
        <w:jc w:val="both"/>
        <w:rPr>
          <w:rFonts w:eastAsia="Times New Roman"/>
          <w:szCs w:val="24"/>
        </w:rPr>
      </w:pPr>
      <w:r>
        <w:rPr>
          <w:rFonts w:eastAsia="Times New Roman"/>
          <w:b/>
          <w:szCs w:val="24"/>
        </w:rPr>
        <w:t>ΠΡΟΕΔΡΕΥΟΥΣΑ (Αναστασία Χριστοδο</w:t>
      </w:r>
      <w:r>
        <w:rPr>
          <w:rFonts w:eastAsia="Times New Roman"/>
          <w:b/>
          <w:szCs w:val="24"/>
        </w:rPr>
        <w:t>υλοπούλου):</w:t>
      </w:r>
      <w:r>
        <w:rPr>
          <w:rFonts w:eastAsia="Times New Roman"/>
          <w:szCs w:val="24"/>
        </w:rPr>
        <w:t xml:space="preserve"> Σας ευχαριστούμε, κύριε Δήμα. </w:t>
      </w:r>
    </w:p>
    <w:p w14:paraId="1AB70EC0" w14:textId="77777777" w:rsidR="002A5811" w:rsidRDefault="009E222F">
      <w:pPr>
        <w:spacing w:line="600" w:lineRule="auto"/>
        <w:ind w:firstLine="720"/>
        <w:contextualSpacing/>
        <w:jc w:val="both"/>
        <w:rPr>
          <w:rFonts w:eastAsia="Times New Roman"/>
          <w:szCs w:val="24"/>
        </w:rPr>
      </w:pPr>
      <w:r>
        <w:rPr>
          <w:rFonts w:eastAsia="Times New Roman"/>
          <w:szCs w:val="24"/>
        </w:rPr>
        <w:t>Τώρα έχουν μείνει ο κ. Αποστόλου, ο κ. Κόκκαλης…</w:t>
      </w:r>
    </w:p>
    <w:p w14:paraId="1AB70EC1" w14:textId="77777777" w:rsidR="002A5811" w:rsidRDefault="009E222F">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Πρώτα ο κ. Κόκκαλης και μετά εσείς, κύριε συνάδελφε. </w:t>
      </w:r>
    </w:p>
    <w:p w14:paraId="1AB70EC2" w14:textId="77777777" w:rsidR="002A5811" w:rsidRDefault="009E222F">
      <w:pPr>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Εγώ έχω δευτερολογία κ</w:t>
      </w:r>
      <w:r>
        <w:rPr>
          <w:rFonts w:eastAsia="Times New Roman"/>
          <w:szCs w:val="24"/>
        </w:rPr>
        <w:t xml:space="preserve">αι μετά ο κ. Κόκκαλης και αν θέλει, να απαντήσει ο κ. Αποστόλου. </w:t>
      </w:r>
    </w:p>
    <w:p w14:paraId="1AB70EC3" w14:textId="77777777" w:rsidR="002A5811" w:rsidRDefault="009E222F">
      <w:pPr>
        <w:spacing w:line="600" w:lineRule="auto"/>
        <w:ind w:firstLine="720"/>
        <w:contextualSpacing/>
        <w:jc w:val="both"/>
        <w:rPr>
          <w:rFonts w:eastAsia="Times New Roman" w:cs="Times New Roman"/>
          <w:szCs w:val="24"/>
        </w:rPr>
      </w:pPr>
      <w:r>
        <w:rPr>
          <w:rFonts w:eastAsia="Times New Roman"/>
          <w:b/>
          <w:szCs w:val="24"/>
        </w:rPr>
        <w:t>ΒΑΣΙΛΕΙΟΣ ΚΟΚΚΑΛΗΣ (Υφυπουργός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Εγώ θα κλείσω. </w:t>
      </w:r>
    </w:p>
    <w:p w14:paraId="1AB70EC4" w14:textId="77777777" w:rsidR="002A5811" w:rsidRDefault="009E222F">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Και εγώ θέλω να παρέμβω, κυρία Πρόεδρε. </w:t>
      </w:r>
    </w:p>
    <w:p w14:paraId="1AB70EC5"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ΧΡΙΣΤΟΣ ΔΗΜΑΣ: </w:t>
      </w:r>
      <w:r>
        <w:rPr>
          <w:rFonts w:eastAsia="Times New Roman"/>
          <w:szCs w:val="24"/>
        </w:rPr>
        <w:t xml:space="preserve">Κυρία Πρόεδρε, έχει κάνει χρήση της δευτερολογίας του εξ αρχής! Να μιλήσει ο κ. </w:t>
      </w:r>
      <w:proofErr w:type="spellStart"/>
      <w:r>
        <w:rPr>
          <w:rFonts w:eastAsia="Times New Roman"/>
          <w:szCs w:val="24"/>
        </w:rPr>
        <w:t>Στύλιος</w:t>
      </w:r>
      <w:proofErr w:type="spellEnd"/>
      <w:r>
        <w:rPr>
          <w:rFonts w:eastAsia="Times New Roman"/>
          <w:szCs w:val="24"/>
        </w:rPr>
        <w:t>…</w:t>
      </w:r>
    </w:p>
    <w:p w14:paraId="1AB70EC6" w14:textId="77777777" w:rsidR="002A5811" w:rsidRDefault="009E222F">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 σχέση έχει τώρα αυτό; </w:t>
      </w:r>
    </w:p>
    <w:p w14:paraId="1AB70EC7" w14:textId="77777777" w:rsidR="002A5811" w:rsidRDefault="009E222F">
      <w:pPr>
        <w:spacing w:line="600" w:lineRule="auto"/>
        <w:ind w:firstLine="720"/>
        <w:contextualSpacing/>
        <w:jc w:val="both"/>
        <w:rPr>
          <w:rFonts w:eastAsia="Times New Roman"/>
          <w:szCs w:val="24"/>
        </w:rPr>
      </w:pPr>
      <w:r>
        <w:rPr>
          <w:rFonts w:eastAsia="Times New Roman"/>
          <w:b/>
          <w:szCs w:val="24"/>
        </w:rPr>
        <w:t>ΦΩΤΕΙΝΗ ΑΡΑΜΠΑΤΖΗ:</w:t>
      </w:r>
      <w:r>
        <w:rPr>
          <w:rFonts w:eastAsia="Times New Roman"/>
          <w:szCs w:val="24"/>
        </w:rPr>
        <w:t xml:space="preserve"> Πώς δεν έχει, κυρία Πρόεδρε; Εμάς μας βάλατε για τρία λεπτά...</w:t>
      </w:r>
    </w:p>
    <w:p w14:paraId="1AB70EC8"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έχει χρόνο ο κ. </w:t>
      </w:r>
      <w:proofErr w:type="spellStart"/>
      <w:r>
        <w:rPr>
          <w:rFonts w:eastAsia="Times New Roman" w:cs="Times New Roman"/>
          <w:szCs w:val="24"/>
        </w:rPr>
        <w:t>Στύλιος</w:t>
      </w:r>
      <w:proofErr w:type="spellEnd"/>
      <w:r>
        <w:rPr>
          <w:rFonts w:eastAsia="Times New Roman" w:cs="Times New Roman"/>
          <w:szCs w:val="24"/>
        </w:rPr>
        <w:t>, τι θα κάνουμε εδώ; Δεν ψάχνουμε εδώ να ισοφαρίσουμε. Δεν κάνουμε σκηνοθεσία αυτήν τη στιγμή. Ας προσέχατε να μην εξαντλήσετε τον χρόνο σας.</w:t>
      </w:r>
    </w:p>
    <w:p w14:paraId="1AB70EC9"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Κυρία Πρόεδρε, πριν </w:t>
      </w:r>
      <w:r>
        <w:rPr>
          <w:rFonts w:eastAsia="Times New Roman" w:cs="Times New Roman"/>
          <w:szCs w:val="24"/>
        </w:rPr>
        <w:t>πάρω τον λόγο μου, να βοηθήσω λίγο επί της διαδικασίας και σχετικά με τη δευτερολογία του κυρίου Υπουργού.</w:t>
      </w:r>
    </w:p>
    <w:p w14:paraId="1AB70ECA"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Όντως, ο κύριος Υπουργός στην αρχή της ομιλίας </w:t>
      </w:r>
      <w:r>
        <w:rPr>
          <w:rFonts w:eastAsia="Times New Roman" w:cs="Times New Roman"/>
          <w:szCs w:val="24"/>
        </w:rPr>
        <w:t>τ</w:t>
      </w:r>
      <w:r>
        <w:rPr>
          <w:rFonts w:eastAsia="Times New Roman" w:cs="Times New Roman"/>
          <w:szCs w:val="24"/>
        </w:rPr>
        <w:t xml:space="preserve">ου είπε ότι εκχωρεί το δικαίωμα δευτερολογίας στον κ. Τσιρώνη και </w:t>
      </w:r>
      <w:proofErr w:type="spellStart"/>
      <w:r>
        <w:rPr>
          <w:rFonts w:eastAsia="Times New Roman" w:cs="Times New Roman"/>
          <w:szCs w:val="24"/>
        </w:rPr>
        <w:t>τριτολογίας</w:t>
      </w:r>
      <w:proofErr w:type="spellEnd"/>
      <w:r>
        <w:rPr>
          <w:rFonts w:eastAsia="Times New Roman" w:cs="Times New Roman"/>
          <w:szCs w:val="24"/>
        </w:rPr>
        <w:t xml:space="preserve"> στον κ. Κόκκαλη. Το λέω</w:t>
      </w:r>
      <w:r>
        <w:rPr>
          <w:rFonts w:eastAsia="Times New Roman" w:cs="Times New Roman"/>
          <w:szCs w:val="24"/>
        </w:rPr>
        <w:t xml:space="preserve"> γιατί δεν ήσασταν παρούσα. </w:t>
      </w:r>
    </w:p>
    <w:p w14:paraId="1AB70ECB"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βλέπω γραμμένο.</w:t>
      </w:r>
    </w:p>
    <w:p w14:paraId="1AB70ECC"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Άρα, θέλω να πω ότι άμα δοθεί εκ νέου το δικαίωμα στον κύριο Υπουργό, βεβαίως δικαιούνται και οι συνάδελφοι να πάρουν εκ νέου τον λόγο. Αυτό </w:t>
      </w:r>
      <w:r>
        <w:rPr>
          <w:rFonts w:eastAsia="Times New Roman" w:cs="Times New Roman"/>
          <w:szCs w:val="24"/>
        </w:rPr>
        <w:t xml:space="preserve">νομίζω είναι εύλογο και για την ισότητα των όπλων θα πρέπει να το δεχθείτε. </w:t>
      </w:r>
    </w:p>
    <w:p w14:paraId="1AB70ECD"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Αυτό, ο κ. Δήμας, που υποβάλλει ερωτήσεις. </w:t>
      </w:r>
    </w:p>
    <w:p w14:paraId="1AB70ECE"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Αλλά, εάν επιμείνει στην αρχική του τοποθέτηση, βεβαίως θα ακολουθηθ</w:t>
      </w:r>
      <w:r>
        <w:rPr>
          <w:rFonts w:eastAsia="Times New Roman" w:cs="Times New Roman"/>
          <w:szCs w:val="24"/>
        </w:rPr>
        <w:t xml:space="preserve">εί η διαδικασία όπως είχαμε συμφωνήσει αρχικώς. </w:t>
      </w:r>
    </w:p>
    <w:p w14:paraId="1AB70ECF"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Κοιτάξτε, εδώ δεν θα δημιουργούμε εντυπώσεις. </w:t>
      </w:r>
    </w:p>
    <w:p w14:paraId="1AB70ED0"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Ωραία, ο κ. Κόκκαλης μπορεί να απαντήσει.</w:t>
      </w:r>
    </w:p>
    <w:p w14:paraId="1AB70ED1"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w:t>
      </w:r>
      <w:r>
        <w:rPr>
          <w:rFonts w:eastAsia="Times New Roman" w:cs="Times New Roman"/>
          <w:szCs w:val="24"/>
        </w:rPr>
        <w:t xml:space="preserve">πουργέ, </w:t>
      </w:r>
      <w:r>
        <w:rPr>
          <w:rFonts w:eastAsia="Times New Roman" w:cs="Times New Roman"/>
          <w:szCs w:val="24"/>
        </w:rPr>
        <w:t>περιμένε</w:t>
      </w:r>
      <w:r>
        <w:rPr>
          <w:rFonts w:eastAsia="Times New Roman" w:cs="Times New Roman"/>
          <w:szCs w:val="24"/>
        </w:rPr>
        <w:t xml:space="preserve">τε μία στιγμή. </w:t>
      </w:r>
    </w:p>
    <w:p w14:paraId="1AB70ED2"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και ο Υπουργός έχει το δικαίωμα κατά τη διάρκεια μιας συζήτησης να παρεμβαίνει όποτε το επιθυμεί. </w:t>
      </w:r>
    </w:p>
    <w:p w14:paraId="1AB70ED3"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Εάν θελήσει να λάβει</w:t>
      </w:r>
      <w:r>
        <w:rPr>
          <w:rFonts w:eastAsia="Times New Roman" w:cs="Times New Roman"/>
          <w:szCs w:val="24"/>
        </w:rPr>
        <w:t xml:space="preserve"> τον λόγο, θα πρέπει να μιλήσουμε και εμείς.</w:t>
      </w:r>
    </w:p>
    <w:p w14:paraId="1AB70ED4"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Εμφανίζεται εδώ ένας ομιλητής εκ των ερωτώντων και κάνει ερωτήσεις.</w:t>
      </w:r>
    </w:p>
    <w:p w14:paraId="1AB70ED5" w14:textId="77777777" w:rsidR="002A5811" w:rsidRDefault="009E222F">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1AB70ED6"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Λοιπόν, ακούστε σας παρακαλώ, για να συνεννοηθούμε.</w:t>
      </w:r>
    </w:p>
    <w:p w14:paraId="1AB70ED7"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Καθίστε, κύριε Κόκκαλη. </w:t>
      </w:r>
    </w:p>
    <w:p w14:paraId="1AB70ED8"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Εσείς έχετε τελειώσει τον χρόνο σας, εντάξει; Εμφανίζεται ο τελευταίος σας ομιλητής και υποβάλλει ερωτήματα προς τον Υπουργό. Εάν δεν απαντήσει, δημιουργεί τις εντυπώσεις ότι δεν έχει τι να πει. </w:t>
      </w:r>
    </w:p>
    <w:p w14:paraId="1AB70ED9"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Μα, απαντάει ο κ. Κόκκαλης. Το Υπουρ</w:t>
      </w:r>
      <w:r>
        <w:rPr>
          <w:rFonts w:eastAsia="Times New Roman" w:cs="Times New Roman"/>
          <w:szCs w:val="24"/>
        </w:rPr>
        <w:t xml:space="preserve">γείο είναι ενιαίο. </w:t>
      </w:r>
    </w:p>
    <w:p w14:paraId="1AB70EDA"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Επειδή ο κ. Κόκκαλης έχει προγραμματίσει από το πρωί τι θα πει, δεν ήταν αυτά που θα πει, για κάποια άλλα θα θέλει να μιλήσει. Τι θέλετε τώρα</w:t>
      </w:r>
      <w:r>
        <w:rPr>
          <w:rFonts w:eastAsia="Times New Roman" w:cs="Times New Roman"/>
          <w:szCs w:val="24"/>
        </w:rPr>
        <w:t>,</w:t>
      </w:r>
      <w:r>
        <w:rPr>
          <w:rFonts w:eastAsia="Times New Roman" w:cs="Times New Roman"/>
          <w:szCs w:val="24"/>
        </w:rPr>
        <w:t xml:space="preserve"> λοιπόν; Να ξαναπάρουμε όλοι τη σειρά; Δεν γίνοντα</w:t>
      </w:r>
      <w:r>
        <w:rPr>
          <w:rFonts w:eastAsia="Times New Roman" w:cs="Times New Roman"/>
          <w:szCs w:val="24"/>
        </w:rPr>
        <w:t xml:space="preserve">ι αυτά. </w:t>
      </w:r>
    </w:p>
    <w:p w14:paraId="1AB70EDB"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Ελάτε εσείς τώρα εδώ, να μιλήσετε.</w:t>
      </w:r>
    </w:p>
    <w:p w14:paraId="1AB70EDC"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Ναι, αλλά αυτή δεν είναι η ερμηνεία του Κανονισμού. </w:t>
      </w:r>
    </w:p>
    <w:p w14:paraId="1AB70EDD"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Ερμηνεία της κοινής λογικής, διότι ο Κανονισμός είναι κοινή λογική και κοινή συμβίωση. Δεν κάνουμε τίποτα περαιτέρω. </w:t>
      </w:r>
    </w:p>
    <w:p w14:paraId="1AB70EDE"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Έξι λεπτά έχετε.</w:t>
      </w:r>
    </w:p>
    <w:p w14:paraId="1AB70EDF"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Ωραία, έξι λεπτά. </w:t>
      </w:r>
    </w:p>
    <w:p w14:paraId="1AB70EE0"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Αλλά, κυρία Πρόεδρε, ο Κανονισμός δεν είναι μόνο κοινή λογική και κοινή συμβίωση, όπως είπατε, αν και τον τελευταίο όρο δεν τον καταλαβαίνω, αλλά είναι ένα κείμενο το οποίο θα πρέπει να τηρείτ</w:t>
      </w:r>
      <w:r>
        <w:rPr>
          <w:rFonts w:eastAsia="Times New Roman" w:cs="Times New Roman"/>
          <w:szCs w:val="24"/>
        </w:rPr>
        <w:t>αι</w:t>
      </w:r>
      <w:r>
        <w:rPr>
          <w:rFonts w:eastAsia="Times New Roman" w:cs="Times New Roman"/>
          <w:szCs w:val="24"/>
        </w:rPr>
        <w:t>.</w:t>
      </w:r>
    </w:p>
    <w:p w14:paraId="1AB70EE1"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 κύριος Υπουργός στην αρχική του τοποθέτηση είπε ότι παραχω</w:t>
      </w:r>
      <w:r>
        <w:rPr>
          <w:rFonts w:eastAsia="Times New Roman" w:cs="Times New Roman"/>
          <w:szCs w:val="24"/>
        </w:rPr>
        <w:t xml:space="preserve">ρεί το δικαίωμα δευτερολογίας στον Αναπληρωτή Υπουργό και το δικαίωμα </w:t>
      </w:r>
      <w:proofErr w:type="spellStart"/>
      <w:r>
        <w:rPr>
          <w:rFonts w:eastAsia="Times New Roman" w:cs="Times New Roman"/>
          <w:szCs w:val="24"/>
        </w:rPr>
        <w:t>τριτολογίας</w:t>
      </w:r>
      <w:proofErr w:type="spellEnd"/>
      <w:r>
        <w:rPr>
          <w:rFonts w:eastAsia="Times New Roman" w:cs="Times New Roman"/>
          <w:szCs w:val="24"/>
        </w:rPr>
        <w:t xml:space="preserve"> στον κ. Κόκκαλη. Εάν είναι να δοθεί εκ νέου ο λόγος στον κύριο Υπουργό…</w:t>
      </w:r>
    </w:p>
    <w:p w14:paraId="1AB70EE2"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Κεφαλογιάννη, δεν θα σας μετρήσω το</w:t>
      </w:r>
      <w:r>
        <w:rPr>
          <w:rFonts w:eastAsia="Times New Roman" w:cs="Times New Roman"/>
          <w:szCs w:val="24"/>
        </w:rPr>
        <w:t>ν</w:t>
      </w:r>
      <w:r>
        <w:rPr>
          <w:rFonts w:eastAsia="Times New Roman" w:cs="Times New Roman"/>
          <w:szCs w:val="24"/>
        </w:rPr>
        <w:t xml:space="preserve"> χρόνο, σας τον </w:t>
      </w:r>
      <w:r>
        <w:rPr>
          <w:rFonts w:eastAsia="Times New Roman" w:cs="Times New Roman"/>
          <w:szCs w:val="24"/>
        </w:rPr>
        <w:t xml:space="preserve">μηδενίζω. </w:t>
      </w:r>
    </w:p>
    <w:p w14:paraId="1AB70EE3"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Κανονισμός λέει ότι και στις επερωτήσεις όποτε ζητήσει τον λόγο ο Υπουργός τον παίρνει. Τώρα, το εάν έκανε δήλωση ότι τον μοιράζει δεξιά και αριστερά δεν μας ενδιαφέρει. </w:t>
      </w:r>
    </w:p>
    <w:p w14:paraId="1AB70EE4"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Πώς δεν σας ενδιαφέρει; Αφού το αποδέχθηκε.</w:t>
      </w:r>
    </w:p>
    <w:p w14:paraId="1AB70EE5"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ΡΕΥΟΥΣΑ (Αναστασία Χριστοδουλοπούλου):</w:t>
      </w:r>
      <w:r>
        <w:rPr>
          <w:rFonts w:eastAsia="Times New Roman" w:cs="Times New Roman"/>
          <w:szCs w:val="24"/>
        </w:rPr>
        <w:t xml:space="preserve"> Δεν μας ενδιαφέρει, γιατί όποτε θέλει παίρνει τον λόγο, πολύ περισσότερο όταν του έχει απευθύνει συγκεκριμένες ερωτήσεις ο επερωτών. </w:t>
      </w:r>
    </w:p>
    <w:p w14:paraId="1AB70EE6"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Δεν είναι έτσι, κυρία Πρόεδρε. Αλλά δεν σας ενδιαφέρει, κυρί</w:t>
      </w:r>
      <w:r>
        <w:rPr>
          <w:rFonts w:eastAsia="Times New Roman" w:cs="Times New Roman"/>
          <w:szCs w:val="24"/>
        </w:rPr>
        <w:t xml:space="preserve">α Πρόεδρε, το ότι αυτοαναιρείται ο Υπουργός; </w:t>
      </w:r>
    </w:p>
    <w:p w14:paraId="1AB70EE7"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δεν θα κάνουμε ερμηνεία του Κανονισμού. Σας δίνω τα έξι λεπτά σας, να τα εκμεταλλευθείτε παραγωγικά. </w:t>
      </w:r>
    </w:p>
    <w:p w14:paraId="1AB70EE8"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Τέλος πάντων, εγώ πιστεύω ότι ο κ. Κ</w:t>
      </w:r>
      <w:r>
        <w:rPr>
          <w:rFonts w:eastAsia="Times New Roman" w:cs="Times New Roman"/>
          <w:szCs w:val="24"/>
        </w:rPr>
        <w:t xml:space="preserve">όκκαλης δεν είναι κάποιο μικρό παιδί να μην μπορεί να καλύψει το Υπουργείο του. Το Υπουργείο είναι ενιαίο και θα μπορούσε να απαντήσει στα ερωτήματα. Νομίζω ότι είναι καλός γνώστης, καλός κοινοβουλευτικός και δεν χρειάζεται τη βοήθεια του κ. Αποστόλου για </w:t>
      </w:r>
      <w:r>
        <w:rPr>
          <w:rFonts w:eastAsia="Times New Roman" w:cs="Times New Roman"/>
          <w:szCs w:val="24"/>
        </w:rPr>
        <w:t>να απαντήσει.</w:t>
      </w:r>
    </w:p>
    <w:p w14:paraId="1AB70EE9"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Συνεχίζω, λοιπόν. Άρθρο 97, γιατί τώρα δεν θα συνεννοηθούμε και δεν θέλω </w:t>
      </w:r>
      <w:proofErr w:type="spellStart"/>
      <w:r>
        <w:rPr>
          <w:rFonts w:eastAsia="Times New Roman" w:cs="Times New Roman"/>
          <w:szCs w:val="24"/>
        </w:rPr>
        <w:t>Παρασκευιάτικα</w:t>
      </w:r>
      <w:proofErr w:type="spellEnd"/>
      <w:r>
        <w:rPr>
          <w:rFonts w:eastAsia="Times New Roman" w:cs="Times New Roman"/>
          <w:szCs w:val="24"/>
        </w:rPr>
        <w:t xml:space="preserve"> να δημιουργηθεί θέμα, στην παράγραφο 4: «Οι Υπουργοί και οι Πρόεδροι των Κοινοβουλευτικών Ομάδων πέρα από τον </w:t>
      </w:r>
      <w:r>
        <w:rPr>
          <w:rFonts w:eastAsia="Times New Roman" w:cs="Times New Roman"/>
          <w:szCs w:val="24"/>
        </w:rPr>
        <w:t>χρόνο των προηγούμενων παραγράφων, που αναφέρεται πόσο χρόνο έχουν …</w:t>
      </w:r>
    </w:p>
    <w:p w14:paraId="1AB70EEA"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Ποιος είναι ο χρόνος της προηγούμενης παραγράφου, κυρία Πρόεδρε; Πόσα λεπτά λέει; </w:t>
      </w:r>
    </w:p>
    <w:p w14:paraId="1AB70EEB"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Που λέει ότι έχουν επτά λεπτά όταν έχ</w:t>
      </w:r>
      <w:r>
        <w:rPr>
          <w:rFonts w:eastAsia="Times New Roman" w:cs="Times New Roman"/>
          <w:szCs w:val="24"/>
        </w:rPr>
        <w:t>ουν εγγραφεί ως ομιλητές. Δεκαπέντε λεπτά όταν έχουν ομιλία ως εισηγητές.</w:t>
      </w:r>
    </w:p>
    <w:p w14:paraId="1AB70EEC"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Πόσα λεπτά μίλησε ο κύριος Υπουργός; </w:t>
      </w:r>
    </w:p>
    <w:p w14:paraId="1AB70EED"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 ΙΩΑΝΝΗΣ ΤΣΙΡΩΝΗΣ (Αναπληρωτής Υπουργός Αγροτικής Ανάπτυξης και Τροφίμων):</w:t>
      </w:r>
      <w:r>
        <w:rPr>
          <w:rFonts w:eastAsia="Times New Roman" w:cs="Times New Roman"/>
          <w:szCs w:val="24"/>
        </w:rPr>
        <w:t xml:space="preserve"> Μίλησε είκοσι δύο λεπτά. </w:t>
      </w:r>
    </w:p>
    <w:p w14:paraId="1AB70EEE"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Μάλιστα. </w:t>
      </w:r>
    </w:p>
    <w:p w14:paraId="1AB70EEF"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w:t>
      </w:r>
      <w:r>
        <w:rPr>
          <w:rFonts w:eastAsia="Times New Roman" w:cs="Times New Roman"/>
          <w:b/>
          <w:szCs w:val="24"/>
        </w:rPr>
        <w:t>ΣΑ (Αναστασία Χριστοδουλοπούλου):</w:t>
      </w:r>
      <w:r>
        <w:rPr>
          <w:rFonts w:eastAsia="Times New Roman" w:cs="Times New Roman"/>
          <w:szCs w:val="24"/>
        </w:rPr>
        <w:t xml:space="preserve"> Λέει όλες τις…</w:t>
      </w:r>
    </w:p>
    <w:p w14:paraId="1AB70EF0"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Διαβάστε τον Κανονισμό καλύτερα. </w:t>
      </w:r>
    </w:p>
    <w:p w14:paraId="1AB70EF1"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Λέει για όλους τους χρόνους. </w:t>
      </w:r>
    </w:p>
    <w:p w14:paraId="1AB70EF2"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Εντάξει, επειδή ξέρουμε πολύ καλά τον Κανονισμό, κυρί</w:t>
      </w:r>
      <w:r>
        <w:rPr>
          <w:rFonts w:eastAsia="Times New Roman" w:cs="Times New Roman"/>
          <w:szCs w:val="24"/>
        </w:rPr>
        <w:t>α Πρόεδρε …</w:t>
      </w:r>
    </w:p>
    <w:p w14:paraId="1AB70EF3"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Όποτε ζητήσουν τον λόγο, πέντε λεπτά της ώρας την πρώτη φορά και για τρία λεπτά κάθε επόμενη. Όποτε ζητήσουν. </w:t>
      </w:r>
    </w:p>
    <w:p w14:paraId="1AB70EF4"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Λοιπόν, εγώ</w:t>
      </w:r>
      <w:r>
        <w:rPr>
          <w:rFonts w:eastAsia="Times New Roman" w:cs="Times New Roman"/>
          <w:szCs w:val="24"/>
        </w:rPr>
        <w:t>,</w:t>
      </w:r>
      <w:r>
        <w:rPr>
          <w:rFonts w:eastAsia="Times New Roman" w:cs="Times New Roman"/>
          <w:szCs w:val="24"/>
        </w:rPr>
        <w:t xml:space="preserve"> παρά ταύτα, ούτε είπα «μιλήστε, κύριε Αποστόλου». Έκανα ένα γενικό σχόλιο. Α</w:t>
      </w:r>
      <w:r>
        <w:rPr>
          <w:rFonts w:eastAsia="Times New Roman" w:cs="Times New Roman"/>
          <w:szCs w:val="24"/>
        </w:rPr>
        <w:t>λλά</w:t>
      </w:r>
      <w:r>
        <w:rPr>
          <w:rFonts w:eastAsia="Times New Roman" w:cs="Times New Roman"/>
          <w:szCs w:val="24"/>
        </w:rPr>
        <w:t>,</w:t>
      </w:r>
      <w:r>
        <w:rPr>
          <w:rFonts w:eastAsia="Times New Roman" w:cs="Times New Roman"/>
          <w:szCs w:val="24"/>
        </w:rPr>
        <w:t xml:space="preserve"> εάν θέλετε να μιλήσουμε πέρα από την κοινή συμβίωση και την κοινή λογική, σας φέρνω και τον Κανονισμό. Εντάξει; </w:t>
      </w:r>
    </w:p>
    <w:p w14:paraId="1AB70EF5"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Εγώ λέω, κ</w:t>
      </w:r>
      <w:r>
        <w:rPr>
          <w:rFonts w:eastAsia="Times New Roman" w:cs="Times New Roman"/>
          <w:szCs w:val="24"/>
        </w:rPr>
        <w:t>υρία</w:t>
      </w:r>
      <w:r>
        <w:rPr>
          <w:rFonts w:eastAsia="Times New Roman" w:cs="Times New Roman"/>
          <w:szCs w:val="24"/>
        </w:rPr>
        <w:t xml:space="preserve"> Πρόεδρε, για την ισότητα των όπλων, εάν είναι να παίρνει τον λόγο ο κύριος Υπουργός, θα πρέπει να παίρνει τον λόγο και η Αντιπολίτευση</w:t>
      </w:r>
      <w:r>
        <w:rPr>
          <w:rFonts w:eastAsia="Times New Roman" w:cs="Times New Roman"/>
          <w:szCs w:val="24"/>
        </w:rPr>
        <w:t>,</w:t>
      </w:r>
      <w:r>
        <w:rPr>
          <w:rFonts w:eastAsia="Times New Roman" w:cs="Times New Roman"/>
          <w:szCs w:val="24"/>
        </w:rPr>
        <w:t xml:space="preserve"> για να απαντάει </w:t>
      </w:r>
      <w:r>
        <w:rPr>
          <w:rFonts w:eastAsia="Times New Roman" w:cs="Times New Roman"/>
          <w:szCs w:val="24"/>
        </w:rPr>
        <w:t>και</w:t>
      </w:r>
      <w:r>
        <w:rPr>
          <w:rFonts w:eastAsia="Times New Roman" w:cs="Times New Roman"/>
          <w:szCs w:val="24"/>
        </w:rPr>
        <w:t xml:space="preserve"> δεν θα σταματήσει ποτέ αυτή η συζήτηση.</w:t>
      </w:r>
    </w:p>
    <w:p w14:paraId="1AB70EF6"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w:t>
      </w:r>
      <w:r>
        <w:rPr>
          <w:rFonts w:eastAsia="Times New Roman" w:cs="Times New Roman"/>
          <w:b/>
          <w:szCs w:val="24"/>
        </w:rPr>
        <w:t xml:space="preserve">και Τροφίμων): </w:t>
      </w:r>
      <w:r>
        <w:rPr>
          <w:rFonts w:eastAsia="Times New Roman" w:cs="Times New Roman"/>
          <w:szCs w:val="24"/>
        </w:rPr>
        <w:t xml:space="preserve">Να βάλουμε τους χρόνους που καταχραστήκατε εσείς; </w:t>
      </w:r>
    </w:p>
    <w:p w14:paraId="1AB70EF7"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Ας τα βάλουμε όλα κάτω, κύριε Υπουργέ. Βεβαίως, μιλήσατε παραπάνω. Δεκαπέντε λεπτά μιλήσατε σχεδόν. Τέλος πάντων.</w:t>
      </w:r>
    </w:p>
    <w:p w14:paraId="1AB70EF8"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τώρ</w:t>
      </w:r>
      <w:r>
        <w:rPr>
          <w:rFonts w:eastAsia="Times New Roman" w:cs="Times New Roman"/>
          <w:szCs w:val="24"/>
        </w:rPr>
        <w:t xml:space="preserve">α, είναι θέμα το οποίο είναι λίγο αστείο. Σας παρακαλώ. Έχετε χρόνο την άλλη εβδομάδα να δώσετε μάχες. Ελάτε. </w:t>
      </w:r>
    </w:p>
    <w:p w14:paraId="1AB70EF9"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Φαντάζομαι ότι δεν θα μετρήσει ο χρόνος αυτός. Ξεκινάω. </w:t>
      </w:r>
    </w:p>
    <w:p w14:paraId="1AB70EFA" w14:textId="77777777" w:rsidR="002A5811" w:rsidRDefault="009E222F">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Άκουσα τον Κοινοβουλευτικό Εκπρόσωπο της Συμπολίτευσης και αγαπητ</w:t>
      </w:r>
      <w:r>
        <w:rPr>
          <w:rFonts w:eastAsia="Times New Roman" w:cs="Times New Roman"/>
          <w:szCs w:val="24"/>
        </w:rPr>
        <w:t xml:space="preserve">ό συνάδελφο να ζητάει συναίνεση για τα μεγάλα θέματα που αφορούν τον αγροτικό χώρο. </w:t>
      </w:r>
      <w:r>
        <w:rPr>
          <w:rFonts w:eastAsia="Times New Roman" w:cs="Times New Roman"/>
          <w:szCs w:val="24"/>
        </w:rPr>
        <w:t>Λ</w:t>
      </w:r>
      <w:r>
        <w:rPr>
          <w:rFonts w:eastAsia="Times New Roman" w:cs="Times New Roman"/>
          <w:szCs w:val="24"/>
        </w:rPr>
        <w:t>έμε ναι, βεβαίως να συζητήσουμε κάποια στιγμή σε αυτή την Αίθουσα για θέματα τα οποία αφορούν όλο τον</w:t>
      </w:r>
      <w:r>
        <w:rPr>
          <w:rFonts w:eastAsia="Times New Roman" w:cs="Times New Roman"/>
          <w:szCs w:val="24"/>
        </w:rPr>
        <w:t xml:space="preserve"> αγροτικό</w:t>
      </w:r>
      <w:r>
        <w:rPr>
          <w:rFonts w:eastAsia="Times New Roman" w:cs="Times New Roman"/>
          <w:szCs w:val="24"/>
        </w:rPr>
        <w:t xml:space="preserve"> κόσμο.</w:t>
      </w:r>
    </w:p>
    <w:p w14:paraId="1AB70EFB" w14:textId="77777777" w:rsidR="002A5811" w:rsidRDefault="009E222F">
      <w:pPr>
        <w:spacing w:line="600" w:lineRule="auto"/>
        <w:ind w:firstLine="709"/>
        <w:contextualSpacing/>
        <w:jc w:val="both"/>
        <w:rPr>
          <w:rFonts w:eastAsia="Times New Roman"/>
          <w:szCs w:val="24"/>
        </w:rPr>
      </w:pPr>
      <w:r>
        <w:rPr>
          <w:rFonts w:eastAsia="Times New Roman"/>
          <w:szCs w:val="24"/>
        </w:rPr>
        <w:t xml:space="preserve">Όχι, βεβαίως, με τους όρους, τους οποίους είχατε εσείς ως </w:t>
      </w:r>
      <w:r>
        <w:rPr>
          <w:rFonts w:eastAsia="Times New Roman"/>
          <w:szCs w:val="24"/>
        </w:rPr>
        <w:t>α</w:t>
      </w:r>
      <w:r>
        <w:rPr>
          <w:rFonts w:eastAsia="Times New Roman"/>
          <w:szCs w:val="24"/>
        </w:rPr>
        <w:t>ντιπολίτευση, που σε οτιδήποτε θετικό έφερνε η Κυβέρνηση ήσασταν απέναντι, και βεβαίως μόλις γίνατε Κυβέρνηση, το ίδιο θετικό το χειροκροτείτε. Γιατί τα κονδύλια τα οποία αυτή τη στιγμή με μια απλο</w:t>
      </w:r>
      <w:r>
        <w:rPr>
          <w:rFonts w:eastAsia="Times New Roman"/>
          <w:szCs w:val="24"/>
        </w:rPr>
        <w:t xml:space="preserve">χεριά το Υπουργείο μοιράζει -ή τουλάχιστον υπόσχεται ότι θα μοιράσει- είναι στην ουσία επίτευγμα της προηγούμενης </w:t>
      </w:r>
      <w:r>
        <w:rPr>
          <w:rFonts w:eastAsia="Times New Roman"/>
          <w:szCs w:val="24"/>
        </w:rPr>
        <w:t>κ</w:t>
      </w:r>
      <w:r>
        <w:rPr>
          <w:rFonts w:eastAsia="Times New Roman"/>
          <w:szCs w:val="24"/>
        </w:rPr>
        <w:t>υβέρνησης και αυτό δεν πρέπει να το ξεχνάμε.</w:t>
      </w:r>
    </w:p>
    <w:p w14:paraId="1AB70EFC" w14:textId="77777777" w:rsidR="002A5811" w:rsidRDefault="009E222F">
      <w:pPr>
        <w:spacing w:line="600" w:lineRule="auto"/>
        <w:ind w:firstLine="720"/>
        <w:contextualSpacing/>
        <w:jc w:val="both"/>
        <w:rPr>
          <w:rFonts w:eastAsia="Times New Roman"/>
          <w:szCs w:val="24"/>
        </w:rPr>
      </w:pPr>
      <w:r>
        <w:rPr>
          <w:rFonts w:eastAsia="Times New Roman"/>
          <w:szCs w:val="24"/>
        </w:rPr>
        <w:t>Κατά δεύτερον, άκουσα από τον κύριο Υπουργό να λέει πάλι για το θέμα της απορρόφησης. Νομίζω αυτ</w:t>
      </w:r>
      <w:r>
        <w:rPr>
          <w:rFonts w:eastAsia="Times New Roman"/>
          <w:szCs w:val="24"/>
        </w:rPr>
        <w:t>ό δεν μπορεί να το αμφισβητήσει, γιατί</w:t>
      </w:r>
      <w:r>
        <w:rPr>
          <w:rFonts w:eastAsia="Times New Roman"/>
          <w:szCs w:val="24"/>
        </w:rPr>
        <w:t>,</w:t>
      </w:r>
      <w:r>
        <w:rPr>
          <w:rFonts w:eastAsia="Times New Roman"/>
          <w:szCs w:val="24"/>
        </w:rPr>
        <w:t xml:space="preserve"> βάσει των επισήμων στοιχείων -τουλάχιστον από την Ευρωπαϊκή Ένωση- μέχρι και το τέλος του 2016 -περιμένουμε βεβαίως και τα πρόσφατα στοιχεία- από τα είκοσι τρία μέτρα τα οποία είναι διαθέσιμα για τη χώρα μας, τα δώδε</w:t>
      </w:r>
      <w:r>
        <w:rPr>
          <w:rFonts w:eastAsia="Times New Roman"/>
          <w:szCs w:val="24"/>
        </w:rPr>
        <w:t>κα δεν είχαν ανοίξει ακόμα. Η πλειο</w:t>
      </w:r>
      <w:r>
        <w:rPr>
          <w:rFonts w:eastAsia="Times New Roman"/>
          <w:szCs w:val="24"/>
        </w:rPr>
        <w:t>νότητ</w:t>
      </w:r>
      <w:r>
        <w:rPr>
          <w:rFonts w:eastAsia="Times New Roman"/>
          <w:szCs w:val="24"/>
        </w:rPr>
        <w:t>α, δηλαδή. Τα ο</w:t>
      </w:r>
      <w:r>
        <w:rPr>
          <w:rFonts w:eastAsia="Times New Roman"/>
          <w:szCs w:val="24"/>
        </w:rPr>
        <w:t>κ</w:t>
      </w:r>
      <w:r>
        <w:rPr>
          <w:rFonts w:eastAsia="Times New Roman"/>
          <w:szCs w:val="24"/>
        </w:rPr>
        <w:t xml:space="preserve">τώ από τα επίσης είκοσι τρία ήταν κάτω από το 10% και μόλις </w:t>
      </w:r>
      <w:r>
        <w:rPr>
          <w:rFonts w:eastAsia="Times New Roman"/>
          <w:szCs w:val="24"/>
        </w:rPr>
        <w:t>τρία</w:t>
      </w:r>
      <w:r>
        <w:rPr>
          <w:rFonts w:eastAsia="Times New Roman"/>
          <w:szCs w:val="24"/>
        </w:rPr>
        <w:t>, κύριε Υπουργέ</w:t>
      </w:r>
      <w:r>
        <w:rPr>
          <w:rFonts w:eastAsia="Times New Roman"/>
          <w:szCs w:val="24"/>
        </w:rPr>
        <w:t>,</w:t>
      </w:r>
      <w:r>
        <w:rPr>
          <w:rFonts w:eastAsia="Times New Roman"/>
          <w:szCs w:val="24"/>
        </w:rPr>
        <w:t xml:space="preserve"> και νομίζω ότι δεν μπορείτε να το αμφισβητήσετε</w:t>
      </w:r>
      <w:r>
        <w:rPr>
          <w:rFonts w:eastAsia="Times New Roman"/>
          <w:szCs w:val="24"/>
        </w:rPr>
        <w:t>,</w:t>
      </w:r>
      <w:r>
        <w:rPr>
          <w:rFonts w:eastAsia="Times New Roman"/>
          <w:szCs w:val="24"/>
        </w:rPr>
        <w:t xml:space="preserve"> ήταν άνω του 20%. Είναι επίσημα στοιχεία της Ευρωπαϊκής Ένωσης. Μάλιστ</w:t>
      </w:r>
      <w:r>
        <w:rPr>
          <w:rFonts w:eastAsia="Times New Roman"/>
          <w:szCs w:val="24"/>
        </w:rPr>
        <w:t>α, ακόμα και αν δεχτούμε το επίπλαστο 12% το οποίο λέτε εσείς, είναι και αυτό κάτω από τον μέσο όρο τον ευρωπαϊκό. Ο ευρωπαϊκός μέσος όρος είναι 14,2%. Μια και μιλήσατε για στοιχεία και να μιλήσουμε συγκεκριμένα για νούμερα.</w:t>
      </w:r>
    </w:p>
    <w:p w14:paraId="1AB70EFD" w14:textId="77777777" w:rsidR="002A5811" w:rsidRDefault="009E222F">
      <w:pPr>
        <w:spacing w:line="600" w:lineRule="auto"/>
        <w:ind w:firstLine="720"/>
        <w:contextualSpacing/>
        <w:jc w:val="both"/>
        <w:rPr>
          <w:rFonts w:eastAsia="Times New Roman"/>
          <w:szCs w:val="24"/>
        </w:rPr>
      </w:pPr>
      <w:r>
        <w:rPr>
          <w:rFonts w:eastAsia="Times New Roman"/>
          <w:szCs w:val="24"/>
        </w:rPr>
        <w:t>Άκουσα επίσης με πολύ μεγάλη πρ</w:t>
      </w:r>
      <w:r>
        <w:rPr>
          <w:rFonts w:eastAsia="Times New Roman"/>
          <w:szCs w:val="24"/>
        </w:rPr>
        <w:t>οσοχή τον Υπουργό κ. Τσιρώνη να λέει το εξής εκπληκτικό: «Ξέρετε, οι παρατάσεις στα βιολογικά προϊόντα δίνονταν, επειδή είχαμε συνεχώς αιτήματα από τους κτηνοτρόφους</w:t>
      </w:r>
      <w:r>
        <w:rPr>
          <w:rFonts w:eastAsia="Times New Roman"/>
          <w:szCs w:val="24"/>
        </w:rPr>
        <w:t>.</w:t>
      </w:r>
      <w:r>
        <w:rPr>
          <w:rFonts w:eastAsia="Times New Roman"/>
          <w:szCs w:val="24"/>
        </w:rPr>
        <w:t xml:space="preserve">». Αυτό είναι η μισή αλήθεια. </w:t>
      </w:r>
      <w:r>
        <w:rPr>
          <w:rFonts w:eastAsia="Times New Roman"/>
          <w:szCs w:val="24"/>
        </w:rPr>
        <w:t>Λ</w:t>
      </w:r>
      <w:r>
        <w:rPr>
          <w:rFonts w:eastAsia="Times New Roman"/>
          <w:szCs w:val="24"/>
        </w:rPr>
        <w:t>έω ότι είναι εκπληκτικό, διότι ξέρετε πολύ καλά ότι ήδη από</w:t>
      </w:r>
      <w:r>
        <w:rPr>
          <w:rFonts w:eastAsia="Times New Roman"/>
          <w:szCs w:val="24"/>
        </w:rPr>
        <w:t xml:space="preserve"> την πρώτη πρόσκληση είχε καλυφθεί ο προϋπολογισμός.</w:t>
      </w:r>
    </w:p>
    <w:p w14:paraId="1AB70EFE" w14:textId="77777777" w:rsidR="002A5811" w:rsidRDefault="009E222F">
      <w:pPr>
        <w:spacing w:line="600" w:lineRule="auto"/>
        <w:ind w:firstLine="720"/>
        <w:contextualSpacing/>
        <w:jc w:val="both"/>
        <w:rPr>
          <w:rFonts w:eastAsia="Times New Roman"/>
          <w:szCs w:val="24"/>
        </w:rPr>
      </w:pPr>
      <w:r>
        <w:rPr>
          <w:rFonts w:eastAsia="Times New Roman"/>
          <w:b/>
          <w:szCs w:val="24"/>
        </w:rPr>
        <w:t>ΙΩΑΝΝΗΣ ΤΣΙΡΩΝΗΣ (Αναπληρωτής Υπουργός Αγροτικής Ανάπτυξης και Τροφίμων):</w:t>
      </w:r>
      <w:r>
        <w:rPr>
          <w:rFonts w:eastAsia="Times New Roman"/>
          <w:szCs w:val="24"/>
        </w:rPr>
        <w:t xml:space="preserve"> Δεν είπα αυτό.</w:t>
      </w:r>
    </w:p>
    <w:p w14:paraId="1AB70EFF" w14:textId="77777777" w:rsidR="002A5811" w:rsidRDefault="009E222F">
      <w:pPr>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Δεν είπατε ότι είχατε συνεχώς αιτήματα από τον κτηνοτροφικό κόσμο;</w:t>
      </w:r>
    </w:p>
    <w:p w14:paraId="1AB70F00" w14:textId="77777777" w:rsidR="002A5811" w:rsidRDefault="009E222F">
      <w:pPr>
        <w:spacing w:line="600" w:lineRule="auto"/>
        <w:ind w:firstLine="720"/>
        <w:contextualSpacing/>
        <w:jc w:val="both"/>
        <w:rPr>
          <w:rFonts w:eastAsia="Times New Roman"/>
          <w:szCs w:val="24"/>
        </w:rPr>
      </w:pPr>
      <w:r>
        <w:rPr>
          <w:rFonts w:eastAsia="Times New Roman"/>
          <w:b/>
          <w:szCs w:val="24"/>
        </w:rPr>
        <w:t>ΙΩΑΝΝΗΣ ΤΣΙΡΩΝΗΣ (Αναπλη</w:t>
      </w:r>
      <w:r>
        <w:rPr>
          <w:rFonts w:eastAsia="Times New Roman"/>
          <w:b/>
          <w:szCs w:val="24"/>
        </w:rPr>
        <w:t>ρωτής Υπουργός Αγροτικής Ανάπτυξης και Τροφίμων):</w:t>
      </w:r>
      <w:r>
        <w:rPr>
          <w:rFonts w:eastAsia="Times New Roman"/>
          <w:szCs w:val="24"/>
        </w:rPr>
        <w:t xml:space="preserve"> Όχι. Λάθος καταλάβατε.</w:t>
      </w:r>
    </w:p>
    <w:p w14:paraId="1AB70F01"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ΙΩΑΝΝΗΣ ΚΕΦΑΛΟΓΙΑΝΝΗΣ: </w:t>
      </w:r>
      <w:r>
        <w:rPr>
          <w:rFonts w:eastAsia="Times New Roman"/>
          <w:szCs w:val="24"/>
        </w:rPr>
        <w:t>Τέλος πάντων, εντάξει. Μπορεί να κατάλαβα λάθος.</w:t>
      </w:r>
    </w:p>
    <w:p w14:paraId="1AB70F02" w14:textId="77777777" w:rsidR="002A5811" w:rsidRDefault="009E222F">
      <w:pPr>
        <w:spacing w:line="600" w:lineRule="auto"/>
        <w:ind w:firstLine="720"/>
        <w:contextualSpacing/>
        <w:jc w:val="both"/>
        <w:rPr>
          <w:rFonts w:eastAsia="Times New Roman"/>
          <w:szCs w:val="24"/>
        </w:rPr>
      </w:pPr>
      <w:r>
        <w:rPr>
          <w:rFonts w:eastAsia="Times New Roman"/>
          <w:b/>
          <w:szCs w:val="24"/>
        </w:rPr>
        <w:t>ΦΩΤΕΙΝΗ ΑΡΑΜΠΑΤΖΗ:</w:t>
      </w:r>
      <w:r>
        <w:rPr>
          <w:rFonts w:eastAsia="Times New Roman"/>
          <w:szCs w:val="24"/>
        </w:rPr>
        <w:t xml:space="preserve"> Έκκληση είπατε. Απεγνωσμένη έκκληση των κτηνοτρόφων.</w:t>
      </w:r>
    </w:p>
    <w:p w14:paraId="1AB70F03"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Μπορεί να κατάλαβα λάθος. Το αποτέλεσμα είναι ένα, κύριε Υπουργέ. Πονάει χέρι, κόβει χέρι. Αυτό κάνετε ως Υπουργείο. Εν τέλει οι κτηνοτρόφοι και οι γεωργοί δεν θα λάβουν τα χρήματα ή θα τα λάβουν καθυστερημένα με βάση τη δική σας -όχι προσωπική, εννοώ σαν </w:t>
      </w:r>
      <w:r>
        <w:rPr>
          <w:rFonts w:eastAsia="Times New Roman"/>
          <w:szCs w:val="24"/>
        </w:rPr>
        <w:t>Υπουργείο- αβελτηρία, ανικανότητα ή</w:t>
      </w:r>
      <w:r>
        <w:rPr>
          <w:rFonts w:eastAsia="Times New Roman"/>
          <w:szCs w:val="24"/>
        </w:rPr>
        <w:t>,</w:t>
      </w:r>
      <w:r>
        <w:rPr>
          <w:rFonts w:eastAsia="Times New Roman"/>
          <w:szCs w:val="24"/>
        </w:rPr>
        <w:t xml:space="preserve"> αν θέλετε</w:t>
      </w:r>
      <w:r>
        <w:rPr>
          <w:rFonts w:eastAsia="Times New Roman"/>
          <w:szCs w:val="24"/>
        </w:rPr>
        <w:t>,</w:t>
      </w:r>
      <w:r>
        <w:rPr>
          <w:rFonts w:eastAsia="Times New Roman"/>
          <w:szCs w:val="24"/>
        </w:rPr>
        <w:t xml:space="preserve"> και ιδεοληψία.</w:t>
      </w:r>
    </w:p>
    <w:p w14:paraId="1AB70F04"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Θα κλείσω και θα μείνω εντός χρόνου με δύο βασικές παρατηρήσεις, γιατί ο κύριος Υπουργός μπήκε στον πειρασμό να κάνει παρατηρήσεις γενικότερου πολιτικού ενδιαφέροντος. Μίλησε για το πρωτογενές </w:t>
      </w:r>
      <w:r>
        <w:rPr>
          <w:rFonts w:eastAsia="Times New Roman"/>
          <w:szCs w:val="24"/>
        </w:rPr>
        <w:t xml:space="preserve">πλεόνασμα. Θα του υπενθυμίσω ότι τα αποτελέσματα του προηγούμενου έτους, του κάθε προηγούμενου έτους, οριστικοποιούνται τον Μάρτιο, Απρίλιο του </w:t>
      </w:r>
      <w:r>
        <w:rPr>
          <w:rFonts w:eastAsia="Times New Roman"/>
          <w:szCs w:val="24"/>
        </w:rPr>
        <w:t>επομέ</w:t>
      </w:r>
      <w:r>
        <w:rPr>
          <w:rFonts w:eastAsia="Times New Roman"/>
          <w:szCs w:val="24"/>
        </w:rPr>
        <w:t>νου έτους. Αν δεν κάν</w:t>
      </w:r>
      <w:r>
        <w:rPr>
          <w:rFonts w:eastAsia="Times New Roman"/>
          <w:szCs w:val="24"/>
        </w:rPr>
        <w:t>α</w:t>
      </w:r>
      <w:r>
        <w:rPr>
          <w:rFonts w:eastAsia="Times New Roman"/>
          <w:szCs w:val="24"/>
        </w:rPr>
        <w:t>τε, κύριε Υπουργέ, αν θέλετε αυτή την πολιτική ανοησία, να κάνετε μια μονομερή ενέργε</w:t>
      </w:r>
      <w:r>
        <w:rPr>
          <w:rFonts w:eastAsia="Times New Roman"/>
          <w:szCs w:val="24"/>
        </w:rPr>
        <w:t>ια τον Δεκέμβριο, να το παίρνετε πίσω, να ζητάτε παρακαλετά με επιστολές προς την Ευρωπαϊκή Ένωση, «συγγνώμη, δεν πρόκειται να το ξανακάνουμε», θα μπορούσατε ό</w:t>
      </w:r>
      <w:r>
        <w:rPr>
          <w:rFonts w:eastAsia="Times New Roman"/>
          <w:szCs w:val="24"/>
        </w:rPr>
        <w:t>χ</w:t>
      </w:r>
      <w:r>
        <w:rPr>
          <w:rFonts w:eastAsia="Times New Roman"/>
          <w:szCs w:val="24"/>
        </w:rPr>
        <w:t xml:space="preserve">ι μόνο να δώσετε πρωτογενές πλεόνασμα -το επιπλέον εννοώ τώρα-, διπλάσιο και τριπλάσιο από αυτό </w:t>
      </w:r>
      <w:r>
        <w:rPr>
          <w:rFonts w:eastAsia="Times New Roman"/>
          <w:szCs w:val="24"/>
        </w:rPr>
        <w:t xml:space="preserve">που δώσατε και στους συνταξιούχους και όπως σας είπε ο κ. Μητσοτάκης, αλλά πραγματικά από αυτό το μέρος της </w:t>
      </w:r>
      <w:proofErr w:type="spellStart"/>
      <w:r>
        <w:rPr>
          <w:rFonts w:eastAsia="Times New Roman"/>
          <w:szCs w:val="24"/>
        </w:rPr>
        <w:t>υπερφορολόγησης</w:t>
      </w:r>
      <w:proofErr w:type="spellEnd"/>
      <w:r>
        <w:rPr>
          <w:rFonts w:eastAsia="Times New Roman"/>
          <w:szCs w:val="24"/>
        </w:rPr>
        <w:t xml:space="preserve"> από τους ιδιώτες και τις επιχειρήσεις</w:t>
      </w:r>
      <w:r>
        <w:rPr>
          <w:rFonts w:eastAsia="Times New Roman"/>
          <w:szCs w:val="24"/>
        </w:rPr>
        <w:t>,</w:t>
      </w:r>
      <w:r>
        <w:rPr>
          <w:rFonts w:eastAsia="Times New Roman"/>
          <w:szCs w:val="24"/>
        </w:rPr>
        <w:t xml:space="preserve"> με την οποία </w:t>
      </w:r>
      <w:proofErr w:type="spellStart"/>
      <w:r>
        <w:rPr>
          <w:rFonts w:eastAsia="Times New Roman"/>
          <w:szCs w:val="24"/>
        </w:rPr>
        <w:t>στραγγίξατε</w:t>
      </w:r>
      <w:proofErr w:type="spellEnd"/>
      <w:r>
        <w:rPr>
          <w:rFonts w:eastAsia="Times New Roman"/>
          <w:szCs w:val="24"/>
        </w:rPr>
        <w:t xml:space="preserve"> την ελληνική οικονομία, θα μπορούσε να γυρίσει πίσω, για να υπάρξει </w:t>
      </w:r>
      <w:r>
        <w:rPr>
          <w:rFonts w:eastAsia="Times New Roman"/>
          <w:szCs w:val="24"/>
        </w:rPr>
        <w:t xml:space="preserve">πρόσθετη </w:t>
      </w:r>
      <w:r>
        <w:rPr>
          <w:rFonts w:eastAsia="Times New Roman"/>
          <w:szCs w:val="24"/>
        </w:rPr>
        <w:t xml:space="preserve">ενίσχυση στην </w:t>
      </w:r>
      <w:r>
        <w:rPr>
          <w:rFonts w:eastAsia="Times New Roman"/>
          <w:szCs w:val="24"/>
        </w:rPr>
        <w:t>παραγωγική διαδικασία. Δεν το κάνατε; Το κάνατε, γιατί κάνατε τη μονομερή ενέργεια του Δεκεμβρίου, την οποία μετά με δάκρυα στα μάτια προσπαθούσατε να πάρετε πίσω.</w:t>
      </w:r>
    </w:p>
    <w:p w14:paraId="1AB70F05" w14:textId="77777777" w:rsidR="002A5811" w:rsidRDefault="009E222F">
      <w:pPr>
        <w:spacing w:line="600" w:lineRule="auto"/>
        <w:ind w:firstLine="720"/>
        <w:contextualSpacing/>
        <w:jc w:val="both"/>
        <w:rPr>
          <w:rFonts w:eastAsia="Times New Roman"/>
          <w:szCs w:val="24"/>
        </w:rPr>
      </w:pPr>
      <w:r>
        <w:rPr>
          <w:rFonts w:eastAsia="Times New Roman"/>
          <w:szCs w:val="24"/>
        </w:rPr>
        <w:t>Εκεί όμως που πραγματικά θα μου επιτρέψετε να σας πω ότι βάλατε ένα π</w:t>
      </w:r>
      <w:r>
        <w:rPr>
          <w:rFonts w:eastAsia="Times New Roman"/>
          <w:szCs w:val="24"/>
        </w:rPr>
        <w:t>ολιτικό αυτογκόλ, είναι στα εργασιακά θέματα. Γιατί μιλήσατε για τις ευέλικτες μορφές εργασίας, ότι είναι δικό μας ιδεολόγημα. Λέτε ότι είναι δικό μας ιδεολόγημα</w:t>
      </w:r>
      <w:r>
        <w:rPr>
          <w:rFonts w:eastAsia="Times New Roman"/>
          <w:szCs w:val="24"/>
        </w:rPr>
        <w:t>,</w:t>
      </w:r>
      <w:r>
        <w:rPr>
          <w:rFonts w:eastAsia="Times New Roman"/>
          <w:szCs w:val="24"/>
        </w:rPr>
        <w:t xml:space="preserve"> αλλά είναι δυστυχώς δική σας πολιτική και πρακτική. </w:t>
      </w:r>
      <w:r>
        <w:rPr>
          <w:rFonts w:eastAsia="Times New Roman"/>
          <w:szCs w:val="24"/>
        </w:rPr>
        <w:t>Γ</w:t>
      </w:r>
      <w:r>
        <w:rPr>
          <w:rFonts w:eastAsia="Times New Roman"/>
          <w:szCs w:val="24"/>
        </w:rPr>
        <w:t>ιατί αυτό; Γιατί επί των δικών σας ημερώ</w:t>
      </w:r>
      <w:r>
        <w:rPr>
          <w:rFonts w:eastAsia="Times New Roman"/>
          <w:szCs w:val="24"/>
        </w:rPr>
        <w:t xml:space="preserve">ν, κύριε Υπουργέ, πρώτη φορά με βάση τα στοιχεία της </w:t>
      </w:r>
      <w:r>
        <w:rPr>
          <w:rFonts w:eastAsia="Times New Roman"/>
          <w:szCs w:val="24"/>
        </w:rPr>
        <w:t>«</w:t>
      </w:r>
      <w:r>
        <w:rPr>
          <w:rFonts w:eastAsia="Times New Roman"/>
          <w:szCs w:val="24"/>
        </w:rPr>
        <w:t>ΕΡΓΑΝΗΣ</w:t>
      </w:r>
      <w:r>
        <w:rPr>
          <w:rFonts w:eastAsia="Times New Roman"/>
          <w:szCs w:val="24"/>
        </w:rPr>
        <w:t>»</w:t>
      </w:r>
      <w:r>
        <w:rPr>
          <w:rFonts w:eastAsia="Times New Roman"/>
          <w:szCs w:val="24"/>
        </w:rPr>
        <w:t xml:space="preserve"> έξι στους δέκα αυτή τη στιγμή εργαζόμενοι είναι με ευέλικτες μορφές εργασίας. </w:t>
      </w:r>
    </w:p>
    <w:p w14:paraId="1AB70F06" w14:textId="77777777" w:rsidR="002A5811" w:rsidRDefault="009E222F">
      <w:pPr>
        <w:spacing w:line="600" w:lineRule="auto"/>
        <w:ind w:firstLine="720"/>
        <w:contextualSpacing/>
        <w:jc w:val="both"/>
        <w:rPr>
          <w:rFonts w:eastAsia="Times New Roman"/>
          <w:szCs w:val="24"/>
        </w:rPr>
      </w:pPr>
      <w:r>
        <w:rPr>
          <w:rFonts w:eastAsia="Times New Roman"/>
          <w:szCs w:val="24"/>
        </w:rPr>
        <w:t>Αλλά πρέπει να θυμίσω και στο Σώμα, γιατί ξέρετε κα</w:t>
      </w:r>
      <w:r>
        <w:rPr>
          <w:rFonts w:eastAsia="Times New Roman"/>
          <w:szCs w:val="24"/>
        </w:rPr>
        <w:t>μ</w:t>
      </w:r>
      <w:r>
        <w:rPr>
          <w:rFonts w:eastAsia="Times New Roman"/>
          <w:szCs w:val="24"/>
        </w:rPr>
        <w:t>μιά φορά έχουμε κοντή μνήμη, τι υποσχόταν προεκλογικά ο ΣΥΡΙΖΑ</w:t>
      </w:r>
      <w:r>
        <w:rPr>
          <w:rFonts w:eastAsia="Times New Roman"/>
          <w:szCs w:val="24"/>
        </w:rPr>
        <w:t xml:space="preserve"> για τα εργασιακά θέματα. Έλεγε</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επαναφορά πλήρως της εθνικής συλλογικής εργασιακής σύμβασης, που θα αποφασίζει για τον κατώτατο μισθό. Έλεγε για κατώτατο μισθό ύψους 751 ευρώ, έλεγε για διπλασιασμό του επιδόματος ανεργίας σε όλους τους ανέ</w:t>
      </w:r>
      <w:r>
        <w:rPr>
          <w:rFonts w:eastAsia="Times New Roman"/>
          <w:szCs w:val="24"/>
        </w:rPr>
        <w:t>ργους, έλεγε για απαγόρευση των απολύσεων και επαναφορά του βέτο στον Υπουργό. Κατάργηση των ευέλικτων μορφών απασχόλησης, διατήρηση συνδικαλιστικού νόμου, άμεση επαναφορά των κρατικών συμβάσεων, κατάργηση της ζούγκλας και του εργασιακού μεσαίωνα. Αυτό είν</w:t>
      </w:r>
      <w:r>
        <w:rPr>
          <w:rFonts w:eastAsia="Times New Roman"/>
          <w:szCs w:val="24"/>
        </w:rPr>
        <w:t xml:space="preserve">αι βάσει του δικού σας προγράμματος. </w:t>
      </w:r>
    </w:p>
    <w:p w14:paraId="1AB70F07"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B42396">
        <w:rPr>
          <w:rFonts w:eastAsia="Times New Roman"/>
          <w:b/>
          <w:szCs w:val="24"/>
        </w:rPr>
        <w:t>ΣΠΥΡΙΔΩΝ ΛΥΚΟΥΔΗΣ</w:t>
      </w:r>
      <w:r>
        <w:rPr>
          <w:rFonts w:eastAsia="Times New Roman"/>
          <w:szCs w:val="24"/>
        </w:rPr>
        <w:t>)</w:t>
      </w:r>
    </w:p>
    <w:p w14:paraId="1AB70F08" w14:textId="77777777" w:rsidR="002A5811" w:rsidRDefault="009E222F">
      <w:pPr>
        <w:spacing w:line="600" w:lineRule="auto"/>
        <w:ind w:firstLine="851"/>
        <w:contextualSpacing/>
        <w:jc w:val="both"/>
        <w:rPr>
          <w:rFonts w:eastAsia="Times New Roman"/>
          <w:szCs w:val="24"/>
        </w:rPr>
      </w:pPr>
      <w:r>
        <w:rPr>
          <w:rFonts w:eastAsia="Times New Roman"/>
          <w:szCs w:val="24"/>
        </w:rPr>
        <w:t>Τι κάνατε επί δυόμισι χρόνια; Γιατί αναφερθήκατε εσείς στα εργασιακά. Δραματική μείωση των μισθών των εργαζομένων μέσα</w:t>
      </w:r>
      <w:r>
        <w:rPr>
          <w:rFonts w:eastAsia="Times New Roman"/>
          <w:szCs w:val="24"/>
        </w:rPr>
        <w:t xml:space="preserve"> από εξοντωτικούς φόρους και αύξηση εισφορών -εξ ου και το πρωτογενές πλεόνασμα τόσο μεγάλο-, απώλεια διακοσίων χιλιάδων θέσεων εργασίας. Μάλιστα επειδή </w:t>
      </w:r>
      <w:proofErr w:type="spellStart"/>
      <w:r>
        <w:rPr>
          <w:rFonts w:eastAsia="Times New Roman"/>
          <w:szCs w:val="24"/>
        </w:rPr>
        <w:t>επιχαίρετε</w:t>
      </w:r>
      <w:proofErr w:type="spellEnd"/>
      <w:r>
        <w:rPr>
          <w:rFonts w:eastAsia="Times New Roman"/>
          <w:szCs w:val="24"/>
        </w:rPr>
        <w:t xml:space="preserve"> για τη μείωση της ανεργίας, το 2016 η ανεργία έκλεισε στο 23,5%. Βάσει του προγράμματος, αν </w:t>
      </w:r>
      <w:r>
        <w:rPr>
          <w:rFonts w:eastAsia="Times New Roman"/>
          <w:szCs w:val="24"/>
        </w:rPr>
        <w:t xml:space="preserve">δεν είχατε κάνει αυτή την καταστροφική διετία της δικής σας διακυβέρνησης, όχι με δικά μας στοιχεία, αλλά με της </w:t>
      </w:r>
      <w:r>
        <w:rPr>
          <w:rFonts w:eastAsia="Times New Roman"/>
          <w:szCs w:val="24"/>
          <w:lang w:val="en-US"/>
        </w:rPr>
        <w:t>EUROSTAT</w:t>
      </w:r>
      <w:r>
        <w:rPr>
          <w:rFonts w:eastAsia="Times New Roman"/>
          <w:szCs w:val="24"/>
        </w:rPr>
        <w:t xml:space="preserve"> τα στοιχεία, θα ήταν στο 19,5% με όλες τις προβλέψεις. Όπως σας είπα και προηγουμένως, απόλυτη κυριαρχία για πρώτη φορά στις ευέλικτες</w:t>
      </w:r>
      <w:r>
        <w:rPr>
          <w:rFonts w:eastAsia="Times New Roman"/>
          <w:szCs w:val="24"/>
        </w:rPr>
        <w:t xml:space="preserve"> μορφές απασχόλησης. </w:t>
      </w:r>
    </w:p>
    <w:p w14:paraId="1AB70F09" w14:textId="77777777" w:rsidR="002A5811" w:rsidRDefault="009E222F">
      <w:pPr>
        <w:spacing w:line="600" w:lineRule="auto"/>
        <w:ind w:firstLine="720"/>
        <w:contextualSpacing/>
        <w:jc w:val="both"/>
        <w:rPr>
          <w:rFonts w:eastAsia="Times New Roman"/>
          <w:szCs w:val="24"/>
        </w:rPr>
      </w:pPr>
      <w:r>
        <w:rPr>
          <w:rFonts w:eastAsia="Times New Roman"/>
          <w:szCs w:val="24"/>
        </w:rPr>
        <w:t>Βεβαίως, δυστυχώς με βάση τις δικές σας πολιτικές</w:t>
      </w:r>
      <w:r>
        <w:rPr>
          <w:rFonts w:eastAsia="Times New Roman"/>
          <w:szCs w:val="24"/>
        </w:rPr>
        <w:t>,</w:t>
      </w:r>
      <w:r>
        <w:rPr>
          <w:rFonts w:eastAsia="Times New Roman"/>
          <w:szCs w:val="24"/>
        </w:rPr>
        <w:t xml:space="preserve"> εξανεμίστηκε πλήρως ο ρυθμός αποκλιμάκωσης της ανεργίας. Συγκεκριμένα, από το τέταρτο τρίμηνο του 2016 η ανεργία αυξήθηκε κατά μία μονάδα, από το 22,6% στο 23,6%. </w:t>
      </w:r>
    </w:p>
    <w:p w14:paraId="1AB70F0A" w14:textId="77777777" w:rsidR="002A5811" w:rsidRDefault="009E222F">
      <w:pPr>
        <w:spacing w:line="600" w:lineRule="auto"/>
        <w:ind w:firstLine="720"/>
        <w:contextualSpacing/>
        <w:jc w:val="both"/>
        <w:rPr>
          <w:rFonts w:eastAsia="Times New Roman"/>
          <w:szCs w:val="24"/>
        </w:rPr>
      </w:pPr>
      <w:r>
        <w:rPr>
          <w:rFonts w:eastAsia="Times New Roman"/>
          <w:szCs w:val="24"/>
        </w:rPr>
        <w:t>Επαναφέρετε βεβαίως</w:t>
      </w:r>
      <w:r>
        <w:rPr>
          <w:rFonts w:eastAsia="Times New Roman"/>
          <w:szCs w:val="24"/>
        </w:rPr>
        <w:t xml:space="preserve"> το αναχρονιστικό «βέτο» του Υπουργού</w:t>
      </w:r>
      <w:r>
        <w:rPr>
          <w:rFonts w:eastAsia="Times New Roman"/>
          <w:szCs w:val="24"/>
        </w:rPr>
        <w:t>,</w:t>
      </w:r>
      <w:r>
        <w:rPr>
          <w:rFonts w:eastAsia="Times New Roman"/>
          <w:szCs w:val="24"/>
        </w:rPr>
        <w:t xml:space="preserve"> που ήταν υπεύθυνο για χιλιάδες απολύσεις και μάλιστα επικαλείστε ως τεράστια επιτυχία της Κυβέρνησης την επαναφορά των κλαδικών συμβάσεων, όμως δεν λέτε την αλήθεια στον ελληνικό λαό και αυτό γιατί ήταν ήδη νομοθετημέ</w:t>
      </w:r>
      <w:r>
        <w:rPr>
          <w:rFonts w:eastAsia="Times New Roman"/>
          <w:szCs w:val="24"/>
        </w:rPr>
        <w:t xml:space="preserve">νο. Σας λέω συγκεκριμένα για το άρθρο 37 του ν.4024/2011, του οποίου δυστυχώς η εφαρμογή απετράπη λόγω των δικών σας πολιτικών την τελευταία διετία. Άρα, προτού να κουνάτε το δάχτυλο για τα εργασιακά θέματα, δείτε τι είχατε πει, τι κάνατε ως Κυβέρνηση και </w:t>
      </w:r>
      <w:r>
        <w:rPr>
          <w:rFonts w:eastAsia="Times New Roman"/>
          <w:szCs w:val="24"/>
        </w:rPr>
        <w:t>μετά ελάτε εδώ πέρα</w:t>
      </w:r>
      <w:r>
        <w:rPr>
          <w:rFonts w:eastAsia="Times New Roman"/>
          <w:szCs w:val="24"/>
        </w:rPr>
        <w:t>,</w:t>
      </w:r>
      <w:r>
        <w:rPr>
          <w:rFonts w:eastAsia="Times New Roman"/>
          <w:szCs w:val="24"/>
        </w:rPr>
        <w:t xml:space="preserve"> για να τα βάλουμε κάτω και να δούμε τελικά ποιο είναι το ισοζύγιο.</w:t>
      </w:r>
    </w:p>
    <w:p w14:paraId="1AB70F0B" w14:textId="77777777" w:rsidR="002A5811" w:rsidRDefault="009E222F">
      <w:pPr>
        <w:spacing w:line="600" w:lineRule="auto"/>
        <w:ind w:firstLine="709"/>
        <w:contextualSpacing/>
        <w:jc w:val="both"/>
        <w:rPr>
          <w:rFonts w:eastAsia="Times New Roman"/>
          <w:szCs w:val="24"/>
        </w:rPr>
      </w:pPr>
      <w:r>
        <w:rPr>
          <w:rFonts w:eastAsia="Times New Roman"/>
          <w:szCs w:val="24"/>
        </w:rPr>
        <w:t>Ευχαριστώ πολύ.</w:t>
      </w:r>
    </w:p>
    <w:p w14:paraId="1AB70F0C" w14:textId="77777777" w:rsidR="002A5811" w:rsidRDefault="009E222F">
      <w:pPr>
        <w:spacing w:line="600" w:lineRule="auto"/>
        <w:ind w:firstLine="709"/>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τον κ. Κεφαλογιάννη.</w:t>
      </w:r>
    </w:p>
    <w:p w14:paraId="1AB70F0D" w14:textId="77777777" w:rsidR="002A5811" w:rsidRDefault="009E222F">
      <w:pPr>
        <w:spacing w:line="600" w:lineRule="auto"/>
        <w:ind w:firstLine="709"/>
        <w:contextualSpacing/>
        <w:jc w:val="both"/>
        <w:rPr>
          <w:rFonts w:eastAsia="Times New Roman"/>
          <w:szCs w:val="24"/>
        </w:rPr>
      </w:pPr>
      <w:r>
        <w:rPr>
          <w:rFonts w:eastAsia="Times New Roman"/>
          <w:szCs w:val="24"/>
        </w:rPr>
        <w:t>Ο Υπουργός κ. Κόκκαλης έχει τον λόγο για πέντε λεπτά.</w:t>
      </w:r>
    </w:p>
    <w:p w14:paraId="1AB70F0E" w14:textId="77777777" w:rsidR="002A5811" w:rsidRDefault="009E222F">
      <w:pPr>
        <w:spacing w:line="600" w:lineRule="auto"/>
        <w:ind w:firstLine="709"/>
        <w:contextualSpacing/>
        <w:jc w:val="both"/>
        <w:rPr>
          <w:rFonts w:eastAsia="Times New Roman"/>
          <w:b/>
          <w:szCs w:val="24"/>
        </w:rPr>
      </w:pPr>
      <w:r>
        <w:rPr>
          <w:rFonts w:eastAsia="Times New Roman"/>
          <w:b/>
          <w:szCs w:val="24"/>
        </w:rPr>
        <w:t xml:space="preserve">ΒΑΣΙΛΕΙΟΣ ΚΟΚΚΑΛΗΣ (Υφυπουργός Αγροτικής Ανάπτυξης και Τροφίμων): </w:t>
      </w:r>
      <w:r>
        <w:rPr>
          <w:rFonts w:eastAsia="Times New Roman"/>
          <w:szCs w:val="24"/>
        </w:rPr>
        <w:t>Ευχαριστώ, κύριε Πρόεδρε.</w:t>
      </w:r>
    </w:p>
    <w:p w14:paraId="1AB70F0F" w14:textId="77777777" w:rsidR="002A5811" w:rsidRDefault="009E222F">
      <w:pPr>
        <w:spacing w:line="600" w:lineRule="auto"/>
        <w:ind w:firstLine="709"/>
        <w:contextualSpacing/>
        <w:jc w:val="both"/>
        <w:rPr>
          <w:rFonts w:eastAsia="Times New Roman"/>
          <w:szCs w:val="24"/>
        </w:rPr>
      </w:pPr>
      <w:r>
        <w:rPr>
          <w:rFonts w:eastAsia="Times New Roman"/>
          <w:szCs w:val="24"/>
        </w:rPr>
        <w:t>Κυρίες και κύριοι συνάδελφοι, θα αναφερθώ στην προηγούμενη κόντρα</w:t>
      </w:r>
      <w:r>
        <w:rPr>
          <w:rFonts w:eastAsia="Times New Roman"/>
          <w:szCs w:val="24"/>
        </w:rPr>
        <w:t>,</w:t>
      </w:r>
      <w:r>
        <w:rPr>
          <w:rFonts w:eastAsia="Times New Roman"/>
          <w:szCs w:val="24"/>
        </w:rPr>
        <w:t xml:space="preserve"> όσον αφορά τον χρόνο. Νομίζω ότι δεν έχει τόση σημασία ο χρόνος του ομιλητή</w:t>
      </w:r>
      <w:r>
        <w:rPr>
          <w:rFonts w:eastAsia="Times New Roman"/>
          <w:szCs w:val="24"/>
        </w:rPr>
        <w:t>,</w:t>
      </w:r>
      <w:r>
        <w:rPr>
          <w:rFonts w:eastAsia="Times New Roman"/>
          <w:szCs w:val="24"/>
        </w:rPr>
        <w:t xml:space="preserve"> όσο το τι λέει. Έχω </w:t>
      </w:r>
      <w:r>
        <w:rPr>
          <w:rFonts w:eastAsia="Times New Roman"/>
          <w:szCs w:val="24"/>
        </w:rPr>
        <w:t xml:space="preserve">πει επανειλημμένως και εδώ σ’ αυτή την Αίθουσα ότι ο καθένας μπορεί να λέει ό,τι θέλει και όπως το θέλει, όμως αυτοί που μας παρακολουθούν έχουν νοημοσύνη και ειδικά οι Έλληνες αγρότες. </w:t>
      </w:r>
    </w:p>
    <w:p w14:paraId="1AB70F10" w14:textId="77777777" w:rsidR="002A5811" w:rsidRDefault="009E222F">
      <w:pPr>
        <w:spacing w:line="600" w:lineRule="auto"/>
        <w:ind w:firstLine="709"/>
        <w:contextualSpacing/>
        <w:jc w:val="both"/>
        <w:rPr>
          <w:rFonts w:eastAsia="Times New Roman"/>
          <w:szCs w:val="24"/>
        </w:rPr>
      </w:pPr>
      <w:r>
        <w:rPr>
          <w:rFonts w:eastAsia="Times New Roman"/>
          <w:szCs w:val="24"/>
        </w:rPr>
        <w:t>Θα μου επιτρέψετε</w:t>
      </w:r>
      <w:r>
        <w:rPr>
          <w:rFonts w:eastAsia="Times New Roman"/>
          <w:szCs w:val="24"/>
        </w:rPr>
        <w:t>,</w:t>
      </w:r>
      <w:r>
        <w:rPr>
          <w:rFonts w:eastAsia="Times New Roman"/>
          <w:szCs w:val="24"/>
        </w:rPr>
        <w:t xml:space="preserve"> στον λίγο αυτό</w:t>
      </w:r>
      <w:r>
        <w:rPr>
          <w:rFonts w:eastAsia="Times New Roman"/>
          <w:szCs w:val="24"/>
        </w:rPr>
        <w:t>ν</w:t>
      </w:r>
      <w:r>
        <w:rPr>
          <w:rFonts w:eastAsia="Times New Roman"/>
          <w:szCs w:val="24"/>
        </w:rPr>
        <w:t xml:space="preserve"> χρόνο που απομένει για να κλείσω τ</w:t>
      </w:r>
      <w:r>
        <w:rPr>
          <w:rFonts w:eastAsia="Times New Roman"/>
          <w:szCs w:val="24"/>
        </w:rPr>
        <w:t>η διαδικασία της επίκαιρης επερώτησης των Βουλευτών της Νέας Δημοκρατίας</w:t>
      </w:r>
      <w:r>
        <w:rPr>
          <w:rFonts w:eastAsia="Times New Roman"/>
          <w:szCs w:val="24"/>
        </w:rPr>
        <w:t>,</w:t>
      </w:r>
      <w:r>
        <w:rPr>
          <w:rFonts w:eastAsia="Times New Roman"/>
          <w:szCs w:val="24"/>
        </w:rPr>
        <w:t xml:space="preserve"> να αναφερθώ σε κάποια συγκεκριμένα πράγματα</w:t>
      </w:r>
      <w:r>
        <w:rPr>
          <w:rFonts w:eastAsia="Times New Roman"/>
          <w:szCs w:val="24"/>
        </w:rPr>
        <w:t>,</w:t>
      </w:r>
      <w:r>
        <w:rPr>
          <w:rFonts w:eastAsia="Times New Roman"/>
          <w:szCs w:val="24"/>
        </w:rPr>
        <w:t xml:space="preserve"> τα οποία οφείλω να αντικρούσω. </w:t>
      </w:r>
    </w:p>
    <w:p w14:paraId="1AB70F11" w14:textId="77777777" w:rsidR="002A5811" w:rsidRDefault="009E222F">
      <w:pPr>
        <w:spacing w:line="600" w:lineRule="auto"/>
        <w:ind w:firstLine="709"/>
        <w:contextualSpacing/>
        <w:jc w:val="both"/>
        <w:rPr>
          <w:rFonts w:eastAsia="Times New Roman"/>
          <w:szCs w:val="24"/>
        </w:rPr>
      </w:pPr>
      <w:r>
        <w:rPr>
          <w:rFonts w:eastAsia="Times New Roman"/>
          <w:szCs w:val="24"/>
        </w:rPr>
        <w:t>Πρώτον, ανέφερε ένας επερωτών Βουλευτής ότι τα καφενεία πλέον είναι άδεια στα χωριά, ότι είναι έρημα τα κ</w:t>
      </w:r>
      <w:r>
        <w:rPr>
          <w:rFonts w:eastAsia="Times New Roman"/>
          <w:szCs w:val="24"/>
        </w:rPr>
        <w:t xml:space="preserve">αφενεία. </w:t>
      </w:r>
    </w:p>
    <w:p w14:paraId="1AB70F12" w14:textId="77777777" w:rsidR="002A5811" w:rsidRDefault="009E222F">
      <w:pPr>
        <w:spacing w:line="600" w:lineRule="auto"/>
        <w:ind w:firstLine="720"/>
        <w:contextualSpacing/>
        <w:jc w:val="both"/>
        <w:rPr>
          <w:rFonts w:eastAsia="Times New Roman"/>
          <w:szCs w:val="24"/>
        </w:rPr>
      </w:pPr>
      <w:r>
        <w:rPr>
          <w:rFonts w:eastAsia="Times New Roman"/>
          <w:szCs w:val="24"/>
        </w:rPr>
        <w:t>Τα καφενεία φέτος ερήμωσαν; Τα καφενεία, κυρίες και κύριοι συνάδελφοι, άρχισαν να ερημώνουν από το 2009. Στα καφενεία εσείς φροντίσατε –μαζί με το ΠΑΣΟΚ- μόνο να βάλετε χρώμα μπλε και πράσινο, χωρίς να τους δώσετε ζωντάνια.</w:t>
      </w:r>
    </w:p>
    <w:p w14:paraId="1AB70F13" w14:textId="77777777" w:rsidR="002A5811" w:rsidRDefault="009E222F">
      <w:pPr>
        <w:spacing w:line="600" w:lineRule="auto"/>
        <w:ind w:firstLine="709"/>
        <w:contextualSpacing/>
        <w:jc w:val="both"/>
        <w:rPr>
          <w:rFonts w:eastAsia="Times New Roman"/>
          <w:szCs w:val="24"/>
        </w:rPr>
      </w:pPr>
      <w:r>
        <w:rPr>
          <w:rFonts w:eastAsia="Times New Roman"/>
          <w:szCs w:val="24"/>
        </w:rPr>
        <w:t>Δεν θέλω να ασχολούμαι</w:t>
      </w:r>
      <w:r>
        <w:rPr>
          <w:rFonts w:eastAsia="Times New Roman"/>
          <w:szCs w:val="24"/>
        </w:rPr>
        <w:t xml:space="preserve"> με το παρελθόν, αλλά αναγκαστικά η κουβέντα πάει και εκεί, γιατί εσείς οι ίδιοι προκαλείτε στην κυριολεξία την τύχη σας. Υπηρετήσατε πολιτικές οι οποίες είχαν να κάνουν με τον αγρότη όχι παραγωγό. Υπηρετήσατε πολιτικές του εύκολου δανεισμού. Υπηρετήσατε π</w:t>
      </w:r>
      <w:r>
        <w:rPr>
          <w:rFonts w:eastAsia="Times New Roman"/>
          <w:szCs w:val="24"/>
        </w:rPr>
        <w:t xml:space="preserve">ολιτικές σπατάλης. Υπηρετήσατε πολιτικές που ήταν κόντρα στον πρωτογενή τομέα, με ανυπαρξία πραγματικού σχεδίου παραγωγικής ανασυγκρότησης. </w:t>
      </w:r>
    </w:p>
    <w:p w14:paraId="1AB70F14" w14:textId="77777777" w:rsidR="002A5811" w:rsidRDefault="009E222F">
      <w:pPr>
        <w:spacing w:line="600" w:lineRule="auto"/>
        <w:ind w:firstLine="709"/>
        <w:contextualSpacing/>
        <w:jc w:val="both"/>
        <w:rPr>
          <w:rFonts w:eastAsia="Times New Roman"/>
          <w:szCs w:val="24"/>
        </w:rPr>
      </w:pPr>
      <w:r>
        <w:rPr>
          <w:rFonts w:eastAsia="Times New Roman"/>
          <w:szCs w:val="24"/>
        </w:rPr>
        <w:t xml:space="preserve">Να σας θυμίσω την Ελληνική Βιομηχανία Ζάχαρης; Όσο για τους </w:t>
      </w:r>
      <w:proofErr w:type="spellStart"/>
      <w:r>
        <w:rPr>
          <w:rFonts w:eastAsia="Times New Roman"/>
          <w:szCs w:val="24"/>
        </w:rPr>
        <w:t>τευτλοπαραγωγούς</w:t>
      </w:r>
      <w:proofErr w:type="spellEnd"/>
      <w:r>
        <w:rPr>
          <w:rFonts w:eastAsia="Times New Roman"/>
          <w:szCs w:val="24"/>
        </w:rPr>
        <w:t xml:space="preserve"> όλης της χώρας, αναφέρθηκε αυτό από έναν ομιλητή και μάλιστα με φωνές νομίζουν κάποιοι ότι όσο περισσότερο φωνάζουν, τόσο περισσότερο θα νομίζουν ότι έχουν και δίκιο. Ανέφερε κάποιος –νομίζω η κ. Αραμπατζή, χωρίς να θέλω να είναι ονομαστική η αναφορά- προ</w:t>
      </w:r>
      <w:r>
        <w:rPr>
          <w:rFonts w:eastAsia="Times New Roman"/>
          <w:szCs w:val="24"/>
        </w:rPr>
        <w:t>καταβολή φόρου, ασφαλιστικό, φορολογικό. Η προκαταβολή φόρου με ποιον νόμο θεσπίστηκε; Με το ν.4179/2013. Είναι έτσι ή δεν είναι;</w:t>
      </w:r>
    </w:p>
    <w:p w14:paraId="1AB70F15" w14:textId="77777777" w:rsidR="002A5811" w:rsidRDefault="009E222F">
      <w:pPr>
        <w:spacing w:line="600" w:lineRule="auto"/>
        <w:ind w:firstLine="709"/>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Στο 100%;</w:t>
      </w:r>
    </w:p>
    <w:p w14:paraId="1AB70F16" w14:textId="77777777" w:rsidR="002A5811" w:rsidRDefault="009E222F">
      <w:pPr>
        <w:spacing w:line="600" w:lineRule="auto"/>
        <w:ind w:firstLine="709"/>
        <w:contextualSpacing/>
        <w:jc w:val="both"/>
        <w:rPr>
          <w:rFonts w:eastAsia="Times New Roman"/>
          <w:szCs w:val="24"/>
        </w:rPr>
      </w:pPr>
      <w:r>
        <w:rPr>
          <w:rFonts w:eastAsia="Times New Roman"/>
          <w:b/>
          <w:szCs w:val="24"/>
        </w:rPr>
        <w:t>ΧΡΙΣΤΟΣ ΔΗΜΑΣ:</w:t>
      </w:r>
      <w:r>
        <w:rPr>
          <w:rFonts w:eastAsia="Times New Roman"/>
          <w:szCs w:val="24"/>
        </w:rPr>
        <w:t xml:space="preserve"> Γιατί δεν τον αλλάξατε; </w:t>
      </w:r>
    </w:p>
    <w:p w14:paraId="1AB70F17" w14:textId="77777777" w:rsidR="002A5811" w:rsidRDefault="009E222F">
      <w:pPr>
        <w:spacing w:line="600" w:lineRule="auto"/>
        <w:ind w:firstLine="709"/>
        <w:contextualSpacing/>
        <w:jc w:val="both"/>
        <w:rPr>
          <w:rFonts w:eastAsia="Times New Roman"/>
          <w:szCs w:val="24"/>
        </w:rPr>
      </w:pPr>
      <w:r>
        <w:rPr>
          <w:rFonts w:eastAsia="Times New Roman"/>
          <w:b/>
          <w:szCs w:val="24"/>
        </w:rPr>
        <w:t>ΒΑΣΙΛΕΙΟΣ ΚΟΚΚΑΛΗΣ (Υφυπουργός Αγροτικής Ανάπτυξης κα</w:t>
      </w:r>
      <w:r>
        <w:rPr>
          <w:rFonts w:eastAsia="Times New Roman"/>
          <w:b/>
          <w:szCs w:val="24"/>
        </w:rPr>
        <w:t>ι</w:t>
      </w:r>
      <w:r>
        <w:rPr>
          <w:rFonts w:eastAsia="Times New Roman"/>
          <w:szCs w:val="24"/>
        </w:rPr>
        <w:t xml:space="preserve"> </w:t>
      </w:r>
      <w:r>
        <w:rPr>
          <w:rFonts w:eastAsia="Times New Roman"/>
          <w:b/>
          <w:szCs w:val="24"/>
        </w:rPr>
        <w:t xml:space="preserve">Τροφίμων): </w:t>
      </w:r>
      <w:r>
        <w:rPr>
          <w:rFonts w:eastAsia="Times New Roman"/>
          <w:szCs w:val="24"/>
        </w:rPr>
        <w:t>Το 2016 με το</w:t>
      </w:r>
      <w:r>
        <w:rPr>
          <w:rFonts w:eastAsia="Times New Roman"/>
          <w:szCs w:val="24"/>
        </w:rPr>
        <w:t>ν</w:t>
      </w:r>
      <w:r>
        <w:rPr>
          <w:rFonts w:eastAsia="Times New Roman"/>
          <w:szCs w:val="24"/>
        </w:rPr>
        <w:t xml:space="preserve"> ν.4386/2016 τι προβλέπεται για τους κατ’ επάγγελμα αγρότες; Έκπτωση από 1.900 ευρώ έως 2.100 ευρώ, χωρίς δικαιολογητικά. Αυτό είναι το φορολογικό για τους αγρότες; Να φωνάζουμε, να ουρλιάζουμε, να κοιτάμε τον Αποστόλου, τον Τσιρ</w:t>
      </w:r>
      <w:r>
        <w:rPr>
          <w:rFonts w:eastAsia="Times New Roman"/>
          <w:szCs w:val="24"/>
        </w:rPr>
        <w:t xml:space="preserve">ώνη και να λέμε «τι κάνατε, φορολογικό, ασφαλιστικό»; Σας λέω με νόμο συγκεκριμένο: </w:t>
      </w:r>
      <w:r>
        <w:rPr>
          <w:rFonts w:eastAsia="Times New Roman"/>
          <w:szCs w:val="24"/>
        </w:rPr>
        <w:t>έ</w:t>
      </w:r>
      <w:r>
        <w:rPr>
          <w:rFonts w:eastAsia="Times New Roman"/>
          <w:szCs w:val="24"/>
        </w:rPr>
        <w:t xml:space="preserve">κπτωση φόρου. Η προκαταβολή πότε ήταν; </w:t>
      </w:r>
    </w:p>
    <w:p w14:paraId="1AB70F18" w14:textId="77777777" w:rsidR="002A5811" w:rsidRDefault="009E222F">
      <w:pPr>
        <w:spacing w:line="600" w:lineRule="auto"/>
        <w:ind w:firstLine="720"/>
        <w:contextualSpacing/>
        <w:jc w:val="both"/>
        <w:rPr>
          <w:rFonts w:eastAsia="Times New Roman"/>
          <w:szCs w:val="24"/>
        </w:rPr>
      </w:pPr>
      <w:r>
        <w:rPr>
          <w:rFonts w:eastAsia="Times New Roman"/>
          <w:szCs w:val="24"/>
        </w:rPr>
        <w:t>Να θυμίσω, επειδή λέτε για τον πρωτογενή τομέα, τι ψήφισαν οι συνάδελφοί σας στην Ευρωβουλή για τη φέτα -να το θυμίσω;-</w:t>
      </w:r>
      <w:r>
        <w:rPr>
          <w:rFonts w:eastAsia="Times New Roman"/>
          <w:szCs w:val="24"/>
        </w:rPr>
        <w:t>,</w:t>
      </w:r>
      <w:r>
        <w:rPr>
          <w:rFonts w:eastAsia="Times New Roman"/>
          <w:szCs w:val="24"/>
        </w:rPr>
        <w:t xml:space="preserve"> η οποία φέ</w:t>
      </w:r>
      <w:r>
        <w:rPr>
          <w:rFonts w:eastAsia="Times New Roman"/>
          <w:szCs w:val="24"/>
        </w:rPr>
        <w:t xml:space="preserve">τα πρέπει επιτέλους να γίνει εθνική υπόθεση και ένα ενιαίο μέτωπο; </w:t>
      </w:r>
    </w:p>
    <w:p w14:paraId="1AB70F19" w14:textId="77777777" w:rsidR="002A5811" w:rsidRDefault="009E222F">
      <w:pPr>
        <w:spacing w:line="600" w:lineRule="auto"/>
        <w:ind w:firstLine="709"/>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Υπεγράφη από τον κ. Τσίπρα…</w:t>
      </w:r>
    </w:p>
    <w:p w14:paraId="1AB70F1A" w14:textId="77777777" w:rsidR="002A5811" w:rsidRDefault="009E222F">
      <w:pPr>
        <w:spacing w:line="600" w:lineRule="auto"/>
        <w:ind w:firstLine="709"/>
        <w:contextualSpacing/>
        <w:jc w:val="both"/>
        <w:rPr>
          <w:rFonts w:eastAsia="Times New Roman"/>
          <w:szCs w:val="24"/>
        </w:rPr>
      </w:pPr>
      <w:r>
        <w:rPr>
          <w:rFonts w:eastAsia="Times New Roman"/>
          <w:b/>
          <w:szCs w:val="24"/>
        </w:rPr>
        <w:t>ΦΩΤΕΙΝΗ ΑΡΑΜΠΑΤΖΗ:</w:t>
      </w:r>
      <w:r>
        <w:rPr>
          <w:rFonts w:eastAsia="Times New Roman"/>
          <w:szCs w:val="24"/>
        </w:rPr>
        <w:t xml:space="preserve"> Τα υπέγραψε…</w:t>
      </w:r>
    </w:p>
    <w:p w14:paraId="1AB70F1B" w14:textId="77777777" w:rsidR="002A5811" w:rsidRDefault="009E222F">
      <w:pPr>
        <w:spacing w:line="600" w:lineRule="auto"/>
        <w:contextualSpacing/>
        <w:jc w:val="center"/>
        <w:rPr>
          <w:rFonts w:eastAsia="Times New Roman"/>
          <w:szCs w:val="24"/>
        </w:rPr>
      </w:pPr>
      <w:r>
        <w:rPr>
          <w:rFonts w:eastAsia="Times New Roman"/>
          <w:szCs w:val="24"/>
        </w:rPr>
        <w:t>(Θόρυβος στην Αίθουσα)</w:t>
      </w:r>
    </w:p>
    <w:p w14:paraId="1AB70F1C" w14:textId="77777777" w:rsidR="002A5811" w:rsidRDefault="009E222F">
      <w:pPr>
        <w:spacing w:line="600" w:lineRule="auto"/>
        <w:ind w:firstLine="709"/>
        <w:contextualSpacing/>
        <w:jc w:val="both"/>
        <w:rPr>
          <w:rFonts w:eastAsia="Times New Roman"/>
          <w:szCs w:val="24"/>
        </w:rPr>
      </w:pPr>
      <w:r>
        <w:rPr>
          <w:rFonts w:eastAsia="Times New Roman"/>
          <w:b/>
          <w:szCs w:val="24"/>
        </w:rPr>
        <w:t>ΒΑΣΙΛΕΙΟΣ ΚΟΚΚΑΛΗΣ (Υφυπουργός Αγροτικής Ανάπτυξης και</w:t>
      </w:r>
      <w:r>
        <w:rPr>
          <w:rFonts w:eastAsia="Times New Roman"/>
          <w:szCs w:val="24"/>
        </w:rPr>
        <w:t xml:space="preserve"> </w:t>
      </w:r>
      <w:r>
        <w:rPr>
          <w:rFonts w:eastAsia="Times New Roman"/>
          <w:b/>
          <w:szCs w:val="24"/>
        </w:rPr>
        <w:t>Τροφίμων):</w:t>
      </w:r>
      <w:r>
        <w:rPr>
          <w:rFonts w:eastAsia="Times New Roman"/>
          <w:szCs w:val="24"/>
        </w:rPr>
        <w:t xml:space="preserve"> Να θυμίσω ότι υπ</w:t>
      </w:r>
      <w:r>
        <w:rPr>
          <w:rFonts w:eastAsia="Times New Roman"/>
          <w:szCs w:val="24"/>
        </w:rPr>
        <w:t>ηρετήσατε πολιτικές οι οποίες δεν προστάτευσαν τον Έλληνα αγρότη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δανειολήπτη; Να θυμίσω ότι επί των ημερών σας και επί των ημερών του ΠΑΣΟΚ γιγαντώθηκε αυτός ο υπέρογκος δανεισμός με τον παράνομο </w:t>
      </w:r>
      <w:proofErr w:type="spellStart"/>
      <w:r>
        <w:rPr>
          <w:rFonts w:eastAsia="Times New Roman"/>
          <w:szCs w:val="24"/>
        </w:rPr>
        <w:t>ανατοκισμό</w:t>
      </w:r>
      <w:proofErr w:type="spellEnd"/>
      <w:r>
        <w:rPr>
          <w:rFonts w:eastAsia="Times New Roman"/>
          <w:szCs w:val="24"/>
        </w:rPr>
        <w:t xml:space="preserve">; </w:t>
      </w:r>
    </w:p>
    <w:p w14:paraId="1AB70F1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ι κάνατε από το 2010 έως τώρα; Ποιο είναι το</w:t>
      </w:r>
      <w:r>
        <w:rPr>
          <w:rFonts w:eastAsia="Times New Roman" w:cs="Times New Roman"/>
          <w:szCs w:val="24"/>
        </w:rPr>
        <w:t xml:space="preserve"> νομοσχέδιο το οποίο φέρατε για να διευκολύνετε, τουλάχιστον, τους Έλληνες αγρότες; Ποιο είναι το νομοσχέδιο; Τι κάνατε για τον πρωτογενή τομέα; </w:t>
      </w:r>
      <w:r>
        <w:rPr>
          <w:rFonts w:eastAsia="Times New Roman" w:cs="Times New Roman"/>
          <w:szCs w:val="24"/>
        </w:rPr>
        <w:t>Έ</w:t>
      </w:r>
      <w:r>
        <w:rPr>
          <w:rFonts w:eastAsia="Times New Roman" w:cs="Times New Roman"/>
          <w:szCs w:val="24"/>
        </w:rPr>
        <w:t xml:space="preserve">ρχεστε τώρα και λέτε για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νάπτυξης. Κατ’ αρχ</w:t>
      </w:r>
      <w:r>
        <w:rPr>
          <w:rFonts w:eastAsia="Times New Roman" w:cs="Times New Roman"/>
          <w:szCs w:val="24"/>
        </w:rPr>
        <w:t>άς</w:t>
      </w:r>
      <w:r>
        <w:rPr>
          <w:rFonts w:eastAsia="Times New Roman" w:cs="Times New Roman"/>
          <w:szCs w:val="24"/>
        </w:rPr>
        <w:t>, η πρώτη αντίφαση: Αφ</w:t>
      </w:r>
      <w:r>
        <w:rPr>
          <w:rFonts w:eastAsia="Times New Roman" w:cs="Times New Roman"/>
          <w:szCs w:val="24"/>
        </w:rPr>
        <w:t xml:space="preserve">’ </w:t>
      </w:r>
      <w:r>
        <w:rPr>
          <w:rFonts w:eastAsia="Times New Roman" w:cs="Times New Roman"/>
          <w:szCs w:val="24"/>
        </w:rPr>
        <w:t xml:space="preserve">ενός λέτε ότι «θα είναι </w:t>
      </w:r>
      <w:proofErr w:type="spellStart"/>
      <w:r>
        <w:rPr>
          <w:rFonts w:eastAsia="Times New Roman" w:cs="Times New Roman"/>
          <w:szCs w:val="24"/>
        </w:rPr>
        <w:t>εμπροσθοβαρές</w:t>
      </w:r>
      <w:proofErr w:type="spellEnd"/>
      <w:r>
        <w:rPr>
          <w:rFonts w:eastAsia="Times New Roman" w:cs="Times New Roman"/>
          <w:szCs w:val="24"/>
        </w:rPr>
        <w:t>, δεν θα μείνει ούτε ευρώ» -αφ</w:t>
      </w:r>
      <w:r>
        <w:rPr>
          <w:rFonts w:eastAsia="Times New Roman" w:cs="Times New Roman"/>
          <w:szCs w:val="24"/>
        </w:rPr>
        <w:t xml:space="preserve">’ </w:t>
      </w:r>
      <w:r>
        <w:rPr>
          <w:rFonts w:eastAsia="Times New Roman" w:cs="Times New Roman"/>
          <w:szCs w:val="24"/>
        </w:rPr>
        <w:t xml:space="preserve">ενός το λέτε αυτό- και την ίδια ώρα, ο ίδιος ομιλητής ή κάποιος άλλος λέει ότι δεν θα </w:t>
      </w:r>
      <w:proofErr w:type="spellStart"/>
      <w:r>
        <w:rPr>
          <w:rFonts w:eastAsia="Times New Roman" w:cs="Times New Roman"/>
          <w:szCs w:val="24"/>
        </w:rPr>
        <w:t>απορροφηθούν</w:t>
      </w:r>
      <w:proofErr w:type="spellEnd"/>
      <w:r>
        <w:rPr>
          <w:rFonts w:eastAsia="Times New Roman" w:cs="Times New Roman"/>
          <w:szCs w:val="24"/>
        </w:rPr>
        <w:t xml:space="preserve"> πόροι. Διαλέξτε. Ή το ένα ή το άλλο. Αφ</w:t>
      </w:r>
      <w:r>
        <w:rPr>
          <w:rFonts w:eastAsia="Times New Roman" w:cs="Times New Roman"/>
          <w:szCs w:val="24"/>
        </w:rPr>
        <w:t xml:space="preserve">’ </w:t>
      </w:r>
      <w:r>
        <w:rPr>
          <w:rFonts w:eastAsia="Times New Roman" w:cs="Times New Roman"/>
          <w:szCs w:val="24"/>
        </w:rPr>
        <w:t>ενός μ</w:t>
      </w:r>
      <w:r>
        <w:rPr>
          <w:rFonts w:eastAsia="Times New Roman" w:cs="Times New Roman"/>
          <w:szCs w:val="24"/>
        </w:rPr>
        <w:t>ά</w:t>
      </w:r>
      <w:r>
        <w:rPr>
          <w:rFonts w:eastAsia="Times New Roman" w:cs="Times New Roman"/>
          <w:szCs w:val="24"/>
        </w:rPr>
        <w:t xml:space="preserve">ς κατηγορείτε ότι είναι </w:t>
      </w:r>
      <w:proofErr w:type="spellStart"/>
      <w:r>
        <w:rPr>
          <w:rFonts w:eastAsia="Times New Roman" w:cs="Times New Roman"/>
          <w:szCs w:val="24"/>
        </w:rPr>
        <w:t>εμπροσθοβαρές</w:t>
      </w:r>
      <w:proofErr w:type="spellEnd"/>
      <w:r>
        <w:rPr>
          <w:rFonts w:eastAsia="Times New Roman" w:cs="Times New Roman"/>
          <w:szCs w:val="24"/>
        </w:rPr>
        <w:t xml:space="preserve"> το</w:t>
      </w:r>
      <w:r>
        <w:rPr>
          <w:rFonts w:eastAsia="Times New Roman" w:cs="Times New Roman"/>
          <w:szCs w:val="24"/>
        </w:rPr>
        <w:t xml:space="preserve"> πρόγραμμα, δεν θα μείνει ούτε ευρώ και αφ</w:t>
      </w:r>
      <w:r>
        <w:rPr>
          <w:rFonts w:eastAsia="Times New Roman" w:cs="Times New Roman"/>
          <w:szCs w:val="24"/>
        </w:rPr>
        <w:t xml:space="preserve">’ </w:t>
      </w:r>
      <w:r>
        <w:rPr>
          <w:rFonts w:eastAsia="Times New Roman" w:cs="Times New Roman"/>
          <w:szCs w:val="24"/>
        </w:rPr>
        <w:t xml:space="preserve">ετέρου δεν θα </w:t>
      </w:r>
      <w:proofErr w:type="spellStart"/>
      <w:r>
        <w:rPr>
          <w:rFonts w:eastAsia="Times New Roman" w:cs="Times New Roman"/>
          <w:szCs w:val="24"/>
        </w:rPr>
        <w:t>απορροφηθούν</w:t>
      </w:r>
      <w:proofErr w:type="spellEnd"/>
      <w:r>
        <w:rPr>
          <w:rFonts w:eastAsia="Times New Roman" w:cs="Times New Roman"/>
          <w:szCs w:val="24"/>
        </w:rPr>
        <w:t xml:space="preserve"> οι πόροι. </w:t>
      </w:r>
    </w:p>
    <w:p w14:paraId="1AB70F1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Δεν είπαμε «</w:t>
      </w:r>
      <w:proofErr w:type="spellStart"/>
      <w:r>
        <w:rPr>
          <w:rFonts w:eastAsia="Times New Roman" w:cs="Times New Roman"/>
          <w:szCs w:val="24"/>
        </w:rPr>
        <w:t>εμπροσθοβαρές</w:t>
      </w:r>
      <w:proofErr w:type="spellEnd"/>
      <w:r>
        <w:rPr>
          <w:rFonts w:eastAsia="Times New Roman" w:cs="Times New Roman"/>
          <w:szCs w:val="24"/>
        </w:rPr>
        <w:t xml:space="preserve">». Διαστρέφετε τα νοήματα. </w:t>
      </w:r>
    </w:p>
    <w:p w14:paraId="1AB70F1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ΒΑΣΙΛΕΙΟΣ ΚΟΚΚΑΛΗΣ (Υφυπουργός Αγροτικής Ανάπτυξης και Τροφίμων):</w:t>
      </w:r>
      <w:r>
        <w:rPr>
          <w:rFonts w:eastAsia="Times New Roman" w:cs="Times New Roman"/>
          <w:szCs w:val="24"/>
        </w:rPr>
        <w:t xml:space="preserve"> Κυρίες και κύριοι συνάδελφοι, το Υπο</w:t>
      </w:r>
      <w:r>
        <w:rPr>
          <w:rFonts w:eastAsia="Times New Roman" w:cs="Times New Roman"/>
          <w:szCs w:val="24"/>
        </w:rPr>
        <w:t>υργείο Αγροτικής Ανάπτυξης, αφ</w:t>
      </w:r>
      <w:r>
        <w:rPr>
          <w:rFonts w:eastAsia="Times New Roman" w:cs="Times New Roman"/>
          <w:szCs w:val="24"/>
        </w:rPr>
        <w:t xml:space="preserve">’ </w:t>
      </w:r>
      <w:r>
        <w:rPr>
          <w:rFonts w:eastAsia="Times New Roman" w:cs="Times New Roman"/>
          <w:szCs w:val="24"/>
        </w:rPr>
        <w:t>ενός διαχειρίζεται τα καθημερινά προβλήματα των αγροτών. Το να πούμε ότι φροντίσαμε να βάλουμε σε μια τάξη τις πληρωμές είναι, ούτως ή άλλως, αυτονόητο.</w:t>
      </w:r>
    </w:p>
    <w:p w14:paraId="1AB70F2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Από την άλλη, όμως, θέσαμε σε δημόσια διαβούλευση την πρόταση, που πρέπ</w:t>
      </w:r>
      <w:r>
        <w:rPr>
          <w:rFonts w:eastAsia="Times New Roman" w:cs="Times New Roman"/>
          <w:szCs w:val="24"/>
        </w:rPr>
        <w:t xml:space="preserve">ει να </w:t>
      </w:r>
      <w:proofErr w:type="spellStart"/>
      <w:r>
        <w:rPr>
          <w:rFonts w:eastAsia="Times New Roman" w:cs="Times New Roman"/>
          <w:szCs w:val="24"/>
        </w:rPr>
        <w:t>συνδιαμορφώσει</w:t>
      </w:r>
      <w:proofErr w:type="spellEnd"/>
      <w:r>
        <w:rPr>
          <w:rFonts w:eastAsia="Times New Roman" w:cs="Times New Roman"/>
          <w:szCs w:val="24"/>
        </w:rPr>
        <w:t xml:space="preserve"> η χώρα μας μαζί με τους Έλληνες αγρότες, στην Κοινή Αγροτική Πολιτική. Ποιο μοντέλο αγροτικής πολιτικής θέλουμε; Ποιον οδικό χάρτη παραγωγής; Κάτι το οποίο απουσίαζε από τις δικές σας πολιτικές και ειδικά από τη διακυβέρνηση του ΠΑΣΟΚ </w:t>
      </w:r>
      <w:r>
        <w:rPr>
          <w:rFonts w:eastAsia="Times New Roman" w:cs="Times New Roman"/>
          <w:szCs w:val="24"/>
        </w:rPr>
        <w:t xml:space="preserve">τα τελευταία είκοσι χρόνια. </w:t>
      </w:r>
    </w:p>
    <w:p w14:paraId="1AB70F2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Αυτό ήταν το σχέδιό σας για την ελληνική γεωργία; Είπατε ποτέ στους Έλληνες αγρότες τι σημαίνει Κοινή Αγροτική Πολιτική; Ελάτε να </w:t>
      </w:r>
      <w:proofErr w:type="spellStart"/>
      <w:r>
        <w:rPr>
          <w:rFonts w:eastAsia="Times New Roman" w:cs="Times New Roman"/>
          <w:szCs w:val="24"/>
        </w:rPr>
        <w:t>συνδιαμορφώσουμε</w:t>
      </w:r>
      <w:proofErr w:type="spellEnd"/>
      <w:r>
        <w:rPr>
          <w:rFonts w:eastAsia="Times New Roman" w:cs="Times New Roman"/>
          <w:szCs w:val="24"/>
        </w:rPr>
        <w:t xml:space="preserve"> τι μοντέλο αγροτικής παραγωγής θέλουμε</w:t>
      </w:r>
      <w:r>
        <w:rPr>
          <w:rFonts w:eastAsia="Times New Roman" w:cs="Times New Roman"/>
          <w:szCs w:val="24"/>
        </w:rPr>
        <w:t>.</w:t>
      </w:r>
      <w:r>
        <w:rPr>
          <w:rFonts w:eastAsia="Times New Roman" w:cs="Times New Roman"/>
          <w:szCs w:val="24"/>
        </w:rPr>
        <w:t xml:space="preserve"> Το Υπουργείο Αγροτικής Ανάπτυξης προ μην</w:t>
      </w:r>
      <w:r>
        <w:rPr>
          <w:rFonts w:eastAsia="Times New Roman" w:cs="Times New Roman"/>
          <w:szCs w:val="24"/>
        </w:rPr>
        <w:t xml:space="preserve">ός έθεσε σε δημόσια διαβούλευση και μαζί με όλα τα κόμματα να </w:t>
      </w:r>
      <w:proofErr w:type="spellStart"/>
      <w:r>
        <w:rPr>
          <w:rFonts w:eastAsia="Times New Roman" w:cs="Times New Roman"/>
          <w:szCs w:val="24"/>
        </w:rPr>
        <w:t>συνδιαμορφωθεί</w:t>
      </w:r>
      <w:proofErr w:type="spellEnd"/>
      <w:r>
        <w:rPr>
          <w:rFonts w:eastAsia="Times New Roman" w:cs="Times New Roman"/>
          <w:szCs w:val="24"/>
        </w:rPr>
        <w:t xml:space="preserve"> η πρότασή μας για το μέλλον της ελληνικής αγροτιάς. </w:t>
      </w:r>
    </w:p>
    <w:p w14:paraId="1AB70F2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η επίκαιρη επερώτηση της Νέας Δημοκρατίας είναι εντελώς προσχηματική, ειδικά για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 xml:space="preserve">νάπτυξης. </w:t>
      </w:r>
      <w:r>
        <w:rPr>
          <w:rFonts w:eastAsia="Times New Roman" w:cs="Times New Roman"/>
          <w:szCs w:val="24"/>
        </w:rPr>
        <w:t xml:space="preserve">Τα είπε και ο κ. Αποστόλου, τα είπε και ο κ. Τσιρώνης και αποδεικνύεται με νούμερα αυτό. Εγώ θα σταθώ μόνο σε τούτο, στα σχέδια βελτίωσης. </w:t>
      </w:r>
    </w:p>
    <w:p w14:paraId="1AB70F23"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Λέτε κάποια στιγμή ότι τα σχέδια βελτίωσης δεν προχωράνε. Όταν από το 2007 πέρασαν τέσσερα χρόνια και προκηρύχθηκε τ</w:t>
      </w:r>
      <w:r>
        <w:rPr>
          <w:rFonts w:eastAsia="Times New Roman" w:cs="Times New Roman"/>
          <w:szCs w:val="24"/>
        </w:rPr>
        <w:t xml:space="preserve">ο μέτρο τέσσερα χρόνια μετά, είναι θράσος να λέτε ότι καθυστέρησαν δύο μήνες συγκεκριμένα μέτρα. </w:t>
      </w:r>
    </w:p>
    <w:p w14:paraId="1AB70F24"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 για την ανοχή.</w:t>
      </w:r>
    </w:p>
    <w:p w14:paraId="1AB70F25"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1AB70F26"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τυπικά, σύμφωνα με τον Κανονισμό</w:t>
      </w:r>
      <w:r>
        <w:rPr>
          <w:rFonts w:eastAsia="Times New Roman" w:cs="Times New Roman"/>
          <w:szCs w:val="24"/>
        </w:rPr>
        <w:t xml:space="preserve">, ολοκληρώθηκε η διαδικασία της συζήτησης. </w:t>
      </w:r>
    </w:p>
    <w:p w14:paraId="1AB70F27"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Κύριε Πρόεδρε, μπορώ να έχω τον λόγο για ένα λεπτό;</w:t>
      </w:r>
    </w:p>
    <w:p w14:paraId="1AB70F2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Κύριε Πρόεδρε, δικαιούμαι και </w:t>
      </w:r>
      <w:proofErr w:type="spellStart"/>
      <w:r>
        <w:rPr>
          <w:rFonts w:eastAsia="Times New Roman" w:cs="Times New Roman"/>
          <w:szCs w:val="24"/>
        </w:rPr>
        <w:t>τριτολογίας</w:t>
      </w:r>
      <w:proofErr w:type="spellEnd"/>
      <w:r>
        <w:rPr>
          <w:rFonts w:eastAsia="Times New Roman" w:cs="Times New Roman"/>
          <w:szCs w:val="24"/>
        </w:rPr>
        <w:t>…</w:t>
      </w:r>
    </w:p>
    <w:p w14:paraId="1AB70F2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Μισό λεπτό, κύριε </w:t>
      </w:r>
      <w:proofErr w:type="spellStart"/>
      <w:r>
        <w:rPr>
          <w:rFonts w:eastAsia="Times New Roman" w:cs="Times New Roman"/>
          <w:szCs w:val="24"/>
        </w:rPr>
        <w:t>Στύλιο</w:t>
      </w:r>
      <w:proofErr w:type="spellEnd"/>
      <w:r>
        <w:rPr>
          <w:rFonts w:eastAsia="Times New Roman" w:cs="Times New Roman"/>
          <w:szCs w:val="24"/>
        </w:rPr>
        <w:t xml:space="preserve"> και κύριε Κεφαλογιά</w:t>
      </w:r>
      <w:r>
        <w:rPr>
          <w:rFonts w:eastAsia="Times New Roman" w:cs="Times New Roman"/>
          <w:szCs w:val="24"/>
        </w:rPr>
        <w:t>ννη. Αφήστε με να διευθύνω.</w:t>
      </w:r>
    </w:p>
    <w:p w14:paraId="1AB70F2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Ο κ. Αποστόλου έχει ζητήσει να παρέμβει. Νομίζω ότι επειδή είμαστε στο τέλος, τώρα, δεν χρειάζεται να μείνουμε με πολύ μεγάλη αυστηρότητα στα τυπικά, αλλά να μην ανοίξουμε και διάλογο. </w:t>
      </w:r>
    </w:p>
    <w:p w14:paraId="1AB70F2B"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Λοιπόν, ο κύριος Υπουργός θέλει να παρέμβε</w:t>
      </w:r>
      <w:r>
        <w:rPr>
          <w:rFonts w:eastAsia="Times New Roman" w:cs="Times New Roman"/>
          <w:szCs w:val="24"/>
        </w:rPr>
        <w:t>ι. Ως επερωτών, κύριε Κεφαλογιάννη, έχετε κι εσείς τυπικά τη δυνατότητα και το δικαίωμα να κλείσετε με ένα τρίλεπτο. Θα ήθελα, λοιπόν, να παρακαλέσω, χωρίς άλλες παρεμβάσεις, τον κύριο Υπουργό να παρέμβει και να δώσει τις απαντήσεις και ύστερα ο κ. Κεφαλογ</w:t>
      </w:r>
      <w:r>
        <w:rPr>
          <w:rFonts w:eastAsia="Times New Roman" w:cs="Times New Roman"/>
          <w:szCs w:val="24"/>
        </w:rPr>
        <w:t>ιάννης</w:t>
      </w:r>
      <w:r>
        <w:rPr>
          <w:rFonts w:eastAsia="Times New Roman" w:cs="Times New Roman"/>
          <w:szCs w:val="24"/>
        </w:rPr>
        <w:t>,</w:t>
      </w:r>
      <w:r>
        <w:rPr>
          <w:rFonts w:eastAsia="Times New Roman" w:cs="Times New Roman"/>
          <w:szCs w:val="24"/>
        </w:rPr>
        <w:t xml:space="preserve"> με βάση τον Κανονισμό, ως επερωτών, κλείνει τη διαδικασία με ένα τρίλεπτο. Ας μη μείνουμε πολύ αυστηρά στον χρόνο, αλλά ας συνεννοηθούμε, έτσι, με αγαθές προθέσεις. </w:t>
      </w:r>
    </w:p>
    <w:p w14:paraId="1AB70F2C"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AB70F2D"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AB70F2E"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w:t>
      </w:r>
      <w:r>
        <w:rPr>
          <w:rFonts w:eastAsia="Times New Roman" w:cs="Times New Roman"/>
          <w:b/>
          <w:szCs w:val="24"/>
        </w:rPr>
        <w:t>Ανάπτυξης και Τροφίμων):</w:t>
      </w:r>
      <w:r>
        <w:rPr>
          <w:rFonts w:eastAsia="Times New Roman" w:cs="Times New Roman"/>
          <w:szCs w:val="24"/>
        </w:rPr>
        <w:t xml:space="preserve"> Θα μιλήσω για δύο λεπτά. Κανένα πρόβλημα.</w:t>
      </w:r>
    </w:p>
    <w:p w14:paraId="1AB70F2F"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επερωτώντες, σίγουρα ο ελληνικός λαός, ειδικά ο αγροτικός χώρος που μας άκουσε, αντιλήφθηκε ότι δεν είμαστε όλοι το ίδιο.</w:t>
      </w:r>
    </w:p>
    <w:p w14:paraId="1AB70F30"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Δεν είμαστε όλοι το ίδιο, όχι μόνο στην προσπάθ</w:t>
      </w:r>
      <w:r>
        <w:rPr>
          <w:rFonts w:eastAsia="Times New Roman" w:cs="Times New Roman"/>
          <w:szCs w:val="24"/>
        </w:rPr>
        <w:t xml:space="preserve">εια που κάνουμε και στην ειλικρίνεια με την οποία προσεγγίζουμε τον αγροτικό χώρο, αλλά κυρίως και στην αποτελεσματικότητά μας. </w:t>
      </w:r>
    </w:p>
    <w:p w14:paraId="1AB70F31"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υπενθυμίσω ότι το μεγαλύτερο πρόβλημα που είχε ο αγροτικός χώρος τουλάχιστον για τέσσερα, πέντε συνεχή χρόνια ήταν </w:t>
      </w:r>
      <w:r>
        <w:rPr>
          <w:rFonts w:eastAsia="Times New Roman" w:cs="Times New Roman"/>
          <w:szCs w:val="24"/>
        </w:rPr>
        <w:t>315 εκατομμύρια ευρώ κάθε χρόνο πρόστιμα</w:t>
      </w:r>
      <w:r>
        <w:rPr>
          <w:rFonts w:eastAsia="Times New Roman" w:cs="Times New Roman"/>
          <w:szCs w:val="24"/>
        </w:rPr>
        <w:t>,</w:t>
      </w:r>
      <w:r>
        <w:rPr>
          <w:rFonts w:eastAsia="Times New Roman" w:cs="Times New Roman"/>
          <w:szCs w:val="24"/>
        </w:rPr>
        <w:t xml:space="preserve"> εξαιτίας της κακής διαχείρισης του μεγάλου ζητήματος των βοσκοτόπων. Ήδη, λοιπόν, αυτό ολοκλήρωσε –μαζί και με τα άλλα πρόστιμα εξαιτίας της κακής διαχείρισης των ενισχύσεων- πάνω από 1,7 δισεκατομμύρι</w:t>
      </w:r>
      <w:r>
        <w:rPr>
          <w:rFonts w:eastAsia="Times New Roman" w:cs="Times New Roman"/>
          <w:szCs w:val="24"/>
        </w:rPr>
        <w:t>ο</w:t>
      </w:r>
      <w:r>
        <w:rPr>
          <w:rFonts w:eastAsia="Times New Roman" w:cs="Times New Roman"/>
          <w:szCs w:val="24"/>
        </w:rPr>
        <w:t xml:space="preserve"> ευρώ. </w:t>
      </w:r>
    </w:p>
    <w:p w14:paraId="1AB70F32"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 xml:space="preserve">Την </w:t>
      </w:r>
      <w:r>
        <w:rPr>
          <w:rFonts w:eastAsia="Times New Roman" w:cs="Times New Roman"/>
          <w:szCs w:val="24"/>
        </w:rPr>
        <w:t>ίδια ώρα, λοιπόν, υπήρξε και ένα άλλο τεράστιο πρόβλημα, τ</w:t>
      </w:r>
      <w:r>
        <w:rPr>
          <w:rFonts w:eastAsia="Times New Roman" w:cs="Times New Roman"/>
          <w:szCs w:val="24"/>
        </w:rPr>
        <w:t>ο</w:t>
      </w:r>
      <w:r>
        <w:rPr>
          <w:rFonts w:eastAsia="Times New Roman" w:cs="Times New Roman"/>
          <w:szCs w:val="24"/>
        </w:rPr>
        <w:t xml:space="preserve"> 1,3 δισεκατομμύρι</w:t>
      </w:r>
      <w:r>
        <w:rPr>
          <w:rFonts w:eastAsia="Times New Roman" w:cs="Times New Roman"/>
          <w:szCs w:val="24"/>
        </w:rPr>
        <w:t>ο</w:t>
      </w:r>
      <w:r>
        <w:rPr>
          <w:rFonts w:eastAsia="Times New Roman" w:cs="Times New Roman"/>
          <w:szCs w:val="24"/>
        </w:rPr>
        <w:t xml:space="preserve"> ευρώ ανακτήσεις, εξαιτίας αυτών των τακτικών τύπου Χατζηδάκη –και το ξέρετε όλοι. Είναι ένα τεράστιο πρόβλημα αυτό. Έχουν ζητήσει, ιδιαίτερα στο κομμάτι που αφορά τους συνεταιρι</w:t>
      </w:r>
      <w:r>
        <w:rPr>
          <w:rFonts w:eastAsia="Times New Roman" w:cs="Times New Roman"/>
          <w:szCs w:val="24"/>
        </w:rPr>
        <w:t xml:space="preserve">σμούς, ανακτήσεις 550 εκατομμυρίων ευρώ. Από πού και πώς θα τα ανακτήσουμε; </w:t>
      </w:r>
    </w:p>
    <w:p w14:paraId="1AB70F33" w14:textId="77777777" w:rsidR="002A5811" w:rsidRDefault="009E222F">
      <w:pPr>
        <w:spacing w:line="600" w:lineRule="auto"/>
        <w:ind w:firstLine="720"/>
        <w:contextualSpacing/>
        <w:jc w:val="both"/>
        <w:rPr>
          <w:rFonts w:eastAsia="Times New Roman"/>
          <w:szCs w:val="24"/>
        </w:rPr>
      </w:pPr>
      <w:r>
        <w:rPr>
          <w:rFonts w:eastAsia="Times New Roman"/>
          <w:szCs w:val="24"/>
        </w:rPr>
        <w:t>Α</w:t>
      </w:r>
      <w:r>
        <w:rPr>
          <w:rFonts w:eastAsia="Times New Roman"/>
          <w:szCs w:val="24"/>
        </w:rPr>
        <w:t xml:space="preserve">υτό ξέρετε τι χρειάζεται; Χρειάζεται κυρίως μια αντιμετώπιση με πειθώ, πράγμα που προσπαθούμε να κάνουμε απέναντι στην Ευρωπαϊκή Επιτροπή, για να </w:t>
      </w:r>
      <w:proofErr w:type="spellStart"/>
      <w:r>
        <w:rPr>
          <w:rFonts w:eastAsia="Times New Roman"/>
          <w:szCs w:val="24"/>
        </w:rPr>
        <w:t>απομειώσουμε</w:t>
      </w:r>
      <w:proofErr w:type="spellEnd"/>
      <w:r>
        <w:rPr>
          <w:rFonts w:eastAsia="Times New Roman"/>
          <w:szCs w:val="24"/>
        </w:rPr>
        <w:t xml:space="preserve"> όσο γίνεται τα συγκ</w:t>
      </w:r>
      <w:r>
        <w:rPr>
          <w:rFonts w:eastAsia="Times New Roman"/>
          <w:szCs w:val="24"/>
        </w:rPr>
        <w:t xml:space="preserve">εκριμένα πρόστιμα. Δεν είμαστε ίδιοι, λοιπόν. Εμείς σε αυτή τη διαδικασία δίνουμε μάχες. </w:t>
      </w:r>
      <w:r>
        <w:rPr>
          <w:rFonts w:eastAsia="Times New Roman"/>
          <w:szCs w:val="24"/>
        </w:rPr>
        <w:t>Π</w:t>
      </w:r>
      <w:r>
        <w:rPr>
          <w:rFonts w:eastAsia="Times New Roman"/>
          <w:szCs w:val="24"/>
        </w:rPr>
        <w:t>ραγματικά εκπλήσσομαι, γιατί ιδιαίτερα το κόμμα της Αξιωματικής Αντιπολίτευσης, που έχει τεράστιες ευθύνες για όλα αυτά που προανέφερα, εφαρμόζει τακτικές του τύπου «</w:t>
      </w:r>
      <w:r>
        <w:rPr>
          <w:rFonts w:eastAsia="Times New Roman"/>
          <w:szCs w:val="24"/>
        </w:rPr>
        <w:t xml:space="preserve">εσείς τα κάνατε, εσείς θα τα πληρώσετε». Ο αγροτικός κόσμος θα τα πληρώσει. Εκεί, λοιπόν, οφείλουμε να προσεγγίζουμε τα ζητήματα με μια συναίνεση. </w:t>
      </w:r>
    </w:p>
    <w:p w14:paraId="1AB70F34"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Αυτή την ώρα ο αγροτικός χώρος έχει 6 δισεκατομμύρια οφειλές. Πάνω από 4 δισεκατομμύρια είναι ληξιπρόθεσμα. </w:t>
      </w:r>
      <w:r>
        <w:rPr>
          <w:rFonts w:eastAsia="Times New Roman"/>
          <w:szCs w:val="24"/>
        </w:rPr>
        <w:t>Πείτε μου, πείτε και εσείς την πρότασή σας</w:t>
      </w:r>
      <w:r>
        <w:rPr>
          <w:rFonts w:eastAsia="Times New Roman"/>
          <w:szCs w:val="24"/>
        </w:rPr>
        <w:t>,</w:t>
      </w:r>
      <w:r>
        <w:rPr>
          <w:rFonts w:eastAsia="Times New Roman"/>
          <w:szCs w:val="24"/>
        </w:rPr>
        <w:t xml:space="preserve"> τι θα κάνουμε, πώς θα το αντιμετωπίσουμε.</w:t>
      </w:r>
    </w:p>
    <w:p w14:paraId="1AB70F35"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Άρα, λοιπόν, η αγωνία μας έχει σχέση με το μέλλον, δεν έχει σχέση με </w:t>
      </w:r>
      <w:proofErr w:type="spellStart"/>
      <w:r>
        <w:rPr>
          <w:rFonts w:eastAsia="Times New Roman"/>
          <w:szCs w:val="24"/>
        </w:rPr>
        <w:t>τακτικίστικες</w:t>
      </w:r>
      <w:proofErr w:type="spellEnd"/>
      <w:r>
        <w:rPr>
          <w:rFonts w:eastAsia="Times New Roman"/>
          <w:szCs w:val="24"/>
        </w:rPr>
        <w:t xml:space="preserve"> κομματικές και τακτικές οι οποίες λασπολογία φέρνουν και ζημιά κάνουν στον αγροτικό χώρ</w:t>
      </w:r>
      <w:r>
        <w:rPr>
          <w:rFonts w:eastAsia="Times New Roman"/>
          <w:szCs w:val="24"/>
        </w:rPr>
        <w:t>ο.</w:t>
      </w:r>
    </w:p>
    <w:p w14:paraId="1AB70F36" w14:textId="77777777" w:rsidR="002A5811" w:rsidRDefault="009E222F">
      <w:pPr>
        <w:spacing w:line="600" w:lineRule="auto"/>
        <w:ind w:firstLine="720"/>
        <w:contextualSpacing/>
        <w:rPr>
          <w:rFonts w:eastAsia="Times New Roman"/>
          <w:b/>
          <w:szCs w:val="24"/>
        </w:rPr>
      </w:pPr>
      <w:r>
        <w:rPr>
          <w:rFonts w:eastAsia="Times New Roman"/>
          <w:b/>
          <w:szCs w:val="24"/>
        </w:rPr>
        <w:t xml:space="preserve">ΠΡΟΕΔΡΕΥΩΝ (Σπυρίδων Λυκούδης): </w:t>
      </w:r>
      <w:r>
        <w:rPr>
          <w:rFonts w:eastAsia="Times New Roman"/>
          <w:szCs w:val="24"/>
        </w:rPr>
        <w:t>Ευχαριστώ, κύριε Υπουργέ.</w:t>
      </w:r>
    </w:p>
    <w:p w14:paraId="1AB70F37" w14:textId="77777777" w:rsidR="002A5811" w:rsidRDefault="009E222F">
      <w:pPr>
        <w:spacing w:line="600" w:lineRule="auto"/>
        <w:ind w:firstLine="720"/>
        <w:contextualSpacing/>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w:t>
      </w:r>
      <w:r>
        <w:rPr>
          <w:rFonts w:eastAsia="Times New Roman" w:cs="Times New Roman"/>
        </w:rPr>
        <w:t xml:space="preserve"> ΒΕΝΙΖΕΛΟΣ» και ενημερώθηκαν για την ιστορία του κτηρίου και τον τρόπο οργάνωσης και λειτουργίας της Βουλής, τριάντα τρεις μαθητές και μαθήτριες και επτά εκπαιδευτικοί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w:t>
      </w:r>
      <w:proofErr w:type="spellStart"/>
      <w:r>
        <w:rPr>
          <w:rFonts w:eastAsia="Times New Roman" w:cs="Times New Roman"/>
        </w:rPr>
        <w:t>Πολυκάστρου</w:t>
      </w:r>
      <w:proofErr w:type="spellEnd"/>
      <w:r>
        <w:rPr>
          <w:rFonts w:eastAsia="Times New Roman" w:cs="Times New Roman"/>
        </w:rPr>
        <w:t xml:space="preserve"> Κιλκίς και από το Δημοτικό Σχολείο </w:t>
      </w:r>
      <w:proofErr w:type="spellStart"/>
      <w:r>
        <w:rPr>
          <w:rFonts w:eastAsia="Times New Roman" w:cs="Times New Roman"/>
        </w:rPr>
        <w:t>Κ</w:t>
      </w:r>
      <w:r>
        <w:rPr>
          <w:rFonts w:eastAsia="Times New Roman" w:cs="Times New Roman"/>
        </w:rPr>
        <w:t>αρδαμύλων</w:t>
      </w:r>
      <w:proofErr w:type="spellEnd"/>
      <w:r>
        <w:rPr>
          <w:rFonts w:eastAsia="Times New Roman" w:cs="Times New Roman"/>
        </w:rPr>
        <w:t xml:space="preserve"> Χίου.</w:t>
      </w:r>
    </w:p>
    <w:p w14:paraId="1AB70F38" w14:textId="77777777" w:rsidR="002A5811" w:rsidRDefault="009E222F">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1AB70F39" w14:textId="77777777" w:rsidR="002A5811" w:rsidRDefault="009E222F">
      <w:pPr>
        <w:spacing w:line="600" w:lineRule="auto"/>
        <w:ind w:left="360" w:firstLine="360"/>
        <w:contextualSpacing/>
        <w:jc w:val="both"/>
        <w:rPr>
          <w:rFonts w:eastAsia="Times New Roman" w:cs="Times New Roman"/>
        </w:rPr>
      </w:pPr>
      <w:r>
        <w:rPr>
          <w:rFonts w:eastAsia="Times New Roman" w:cs="Times New Roman"/>
        </w:rPr>
        <w:t>Παιδιά, ήρθατε στο τέλος της διαδικασίας. Σε λίγο θα τελειώσουμε, αλλά δεν πειράζει, έστω και για λίγο θα δείτε πώς εξελίσσεται η διαδικασία.</w:t>
      </w:r>
    </w:p>
    <w:p w14:paraId="1AB70F3A" w14:textId="77777777" w:rsidR="002A5811" w:rsidRDefault="009E222F">
      <w:pPr>
        <w:spacing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1AB70F3B" w14:textId="77777777" w:rsidR="002A5811" w:rsidRDefault="009E222F">
      <w:pPr>
        <w:spacing w:line="600" w:lineRule="auto"/>
        <w:ind w:left="357" w:firstLine="720"/>
        <w:contextualSpacing/>
        <w:jc w:val="both"/>
        <w:rPr>
          <w:rFonts w:eastAsia="Times New Roman" w:cs="Times New Roman"/>
        </w:rPr>
      </w:pPr>
      <w:r>
        <w:rPr>
          <w:rFonts w:eastAsia="Times New Roman" w:cs="Times New Roman"/>
        </w:rPr>
        <w:t xml:space="preserve">Κύριε </w:t>
      </w:r>
      <w:proofErr w:type="spellStart"/>
      <w:r>
        <w:rPr>
          <w:rFonts w:eastAsia="Times New Roman" w:cs="Times New Roman"/>
        </w:rPr>
        <w:t>Στύλιο</w:t>
      </w:r>
      <w:proofErr w:type="spellEnd"/>
      <w:r>
        <w:rPr>
          <w:rFonts w:eastAsia="Times New Roman" w:cs="Times New Roman"/>
        </w:rPr>
        <w:t>, έχετε ζ</w:t>
      </w:r>
      <w:r>
        <w:rPr>
          <w:rFonts w:eastAsia="Times New Roman" w:cs="Times New Roman"/>
        </w:rPr>
        <w:t>ητήσει τον λόγο για ένα λεπτό. Ξέρετε ότι είναι εκτός Κανονισμού. Δεν θα ήθελα να σας στερήσω αυτή τη δυνατότητα. Θα ήθελα να σκεφτείτε, όμως, ότι πρέπει να είναι μόνο για ένα λεπτό, γιατί ακολουθεί ο συνάδελφός σας και ό</w:t>
      </w:r>
      <w:r>
        <w:rPr>
          <w:rFonts w:eastAsia="Times New Roman" w:cs="Times New Roman"/>
        </w:rPr>
        <w:t>,</w:t>
      </w:r>
      <w:r>
        <w:rPr>
          <w:rFonts w:eastAsia="Times New Roman" w:cs="Times New Roman"/>
        </w:rPr>
        <w:t xml:space="preserve">τι είναι να πει, θα το πει. </w:t>
      </w:r>
    </w:p>
    <w:p w14:paraId="1AB70F3C" w14:textId="77777777" w:rsidR="002A5811" w:rsidRDefault="009E222F">
      <w:pPr>
        <w:spacing w:line="600" w:lineRule="auto"/>
        <w:ind w:firstLine="720"/>
        <w:contextualSpacing/>
        <w:jc w:val="both"/>
        <w:rPr>
          <w:rFonts w:eastAsia="Times New Roman" w:cs="Times New Roman"/>
        </w:rPr>
      </w:pPr>
      <w:r>
        <w:rPr>
          <w:rFonts w:eastAsia="Times New Roman" w:cs="Times New Roman"/>
        </w:rPr>
        <w:t>Ορίστ</w:t>
      </w:r>
      <w:r>
        <w:rPr>
          <w:rFonts w:eastAsia="Times New Roman" w:cs="Times New Roman"/>
        </w:rPr>
        <w:t>ε, έχετε τον λόγο.</w:t>
      </w:r>
    </w:p>
    <w:p w14:paraId="1AB70F3D" w14:textId="77777777" w:rsidR="002A5811" w:rsidRDefault="009E222F">
      <w:pPr>
        <w:tabs>
          <w:tab w:val="left" w:pos="2794"/>
        </w:tabs>
        <w:spacing w:line="600" w:lineRule="auto"/>
        <w:ind w:firstLine="720"/>
        <w:contextualSpacing/>
        <w:jc w:val="both"/>
        <w:rPr>
          <w:rFonts w:eastAsia="Times New Roman"/>
          <w:szCs w:val="24"/>
        </w:rPr>
      </w:pPr>
      <w:r>
        <w:rPr>
          <w:rFonts w:eastAsia="Times New Roman"/>
          <w:b/>
          <w:szCs w:val="24"/>
        </w:rPr>
        <w:t xml:space="preserve">ΓΕΩΡΓΙΟΣ ΣΤΥΛΙΟΣ: </w:t>
      </w:r>
      <w:r>
        <w:rPr>
          <w:rFonts w:eastAsia="Times New Roman"/>
          <w:szCs w:val="24"/>
        </w:rPr>
        <w:t>Θα χρειαστώ λιγότερο από ένα λεπτό, κύριε Πρόεδρε.</w:t>
      </w:r>
    </w:p>
    <w:p w14:paraId="1AB70F3E" w14:textId="77777777" w:rsidR="002A5811" w:rsidRDefault="009E222F">
      <w:pPr>
        <w:tabs>
          <w:tab w:val="left" w:pos="2794"/>
        </w:tabs>
        <w:spacing w:line="600" w:lineRule="auto"/>
        <w:ind w:firstLine="720"/>
        <w:contextualSpacing/>
        <w:jc w:val="both"/>
        <w:rPr>
          <w:rFonts w:eastAsia="Times New Roman"/>
          <w:szCs w:val="24"/>
        </w:rPr>
      </w:pPr>
      <w:r>
        <w:rPr>
          <w:rFonts w:eastAsia="Times New Roman"/>
          <w:szCs w:val="24"/>
        </w:rPr>
        <w:t>Θα ήθελα να αποκαταστήσω την αλήθεια και να καταγραφεί και στα Πρακτικά ότι έκανα χρήση της δευτερολογίας, αλλά υπήρξε και διακοπή από το Προεδρείο, οπότε όλος ο χρόνος</w:t>
      </w:r>
      <w:r>
        <w:rPr>
          <w:rFonts w:eastAsia="Times New Roman"/>
          <w:szCs w:val="24"/>
        </w:rPr>
        <w:t xml:space="preserve"> δεν μου </w:t>
      </w:r>
      <w:proofErr w:type="spellStart"/>
      <w:r>
        <w:rPr>
          <w:rFonts w:eastAsia="Times New Roman"/>
          <w:szCs w:val="24"/>
        </w:rPr>
        <w:t>προσμετράται</w:t>
      </w:r>
      <w:proofErr w:type="spellEnd"/>
      <w:r>
        <w:rPr>
          <w:rFonts w:eastAsia="Times New Roman"/>
          <w:szCs w:val="24"/>
        </w:rPr>
        <w:t xml:space="preserve"> αποκλειστικά, δεν είναι αποκλειστικά δικός μου χρόνος.</w:t>
      </w:r>
    </w:p>
    <w:p w14:paraId="1AB70F3F" w14:textId="77777777" w:rsidR="002A5811" w:rsidRDefault="009E222F">
      <w:pPr>
        <w:tabs>
          <w:tab w:val="left" w:pos="2794"/>
        </w:tabs>
        <w:spacing w:line="600" w:lineRule="auto"/>
        <w:ind w:firstLine="720"/>
        <w:contextualSpacing/>
        <w:jc w:val="both"/>
        <w:rPr>
          <w:rFonts w:eastAsia="Times New Roman"/>
          <w:szCs w:val="24"/>
        </w:rPr>
      </w:pPr>
      <w:r>
        <w:rPr>
          <w:rFonts w:eastAsia="Times New Roman"/>
          <w:szCs w:val="24"/>
        </w:rPr>
        <w:t>Θέλω, όμως, για προσωπικούς λόγους να αναφερθώ στο εξής. Ήμουν μέλος του προηγούμενου Υπουργικού Συμβουλίου</w:t>
      </w:r>
      <w:r>
        <w:rPr>
          <w:rFonts w:eastAsia="Times New Roman"/>
          <w:szCs w:val="24"/>
        </w:rPr>
        <w:t>,</w:t>
      </w:r>
      <w:r>
        <w:rPr>
          <w:rFonts w:eastAsia="Times New Roman"/>
          <w:szCs w:val="24"/>
        </w:rPr>
        <w:t xml:space="preserve"> της κυβέρνησης του κ. Σαμαρά. Τον Οκτώβριο του 2014 στο Υπουργικό Συμβ</w:t>
      </w:r>
      <w:r>
        <w:rPr>
          <w:rFonts w:eastAsia="Times New Roman"/>
          <w:szCs w:val="24"/>
        </w:rPr>
        <w:t xml:space="preserve">ούλιο και τον Δεκέμβριο του 2014 σε </w:t>
      </w:r>
      <w:r>
        <w:rPr>
          <w:rFonts w:eastAsia="Times New Roman"/>
          <w:szCs w:val="24"/>
        </w:rPr>
        <w:t>σ</w:t>
      </w:r>
      <w:r>
        <w:rPr>
          <w:rFonts w:eastAsia="Times New Roman"/>
          <w:szCs w:val="24"/>
        </w:rPr>
        <w:t xml:space="preserve">υνέδριο με τους </w:t>
      </w:r>
      <w:r>
        <w:rPr>
          <w:rFonts w:eastAsia="Times New Roman"/>
          <w:szCs w:val="24"/>
        </w:rPr>
        <w:t>π</w:t>
      </w:r>
      <w:r>
        <w:rPr>
          <w:rFonts w:eastAsia="Times New Roman"/>
          <w:szCs w:val="24"/>
        </w:rPr>
        <w:t>εριφερειάρχες ανακοινώθηκε από την προηγούμενη κυβέρνηση το Πρόγραμμα Αγροτικής Ανάπτυξης για την περίοδο 2014 - 2020 και εκεί επίσημα, στα θεσμοθετημένα όργανα, στον υψηλότερο βαθμό, όπως είναι το Υπου</w:t>
      </w:r>
      <w:r>
        <w:rPr>
          <w:rFonts w:eastAsia="Times New Roman"/>
          <w:szCs w:val="24"/>
        </w:rPr>
        <w:t>ργικό Συμβούλιο, υπήρξε η ανακοίνωση ότι το 1/3 του Προγράμματος Αγροτικής Ανάπτυξης, δηλαδή ένα ποσό της τάξης του 1,8 δισεκατομμυρί</w:t>
      </w:r>
      <w:r>
        <w:rPr>
          <w:rFonts w:eastAsia="Times New Roman"/>
          <w:szCs w:val="24"/>
        </w:rPr>
        <w:t>ου</w:t>
      </w:r>
      <w:r>
        <w:rPr>
          <w:rFonts w:eastAsia="Times New Roman"/>
          <w:szCs w:val="24"/>
        </w:rPr>
        <w:t xml:space="preserve"> ευρώ, θα δοθεί για να το διαχειριστούν οι ελληνικές περιφέρειες σήμερα. Η Κυβέρνηση καθυστέρησε και αυτή η απόφαση υλοπο</w:t>
      </w:r>
      <w:r>
        <w:rPr>
          <w:rFonts w:eastAsia="Times New Roman"/>
          <w:szCs w:val="24"/>
        </w:rPr>
        <w:t xml:space="preserve">ιήθηκε τον Οκτώβριο του 2016, κοντά δύο χρόνια μετά, με πολλές άλλες παλινωδίες. </w:t>
      </w:r>
    </w:p>
    <w:p w14:paraId="1AB70F40" w14:textId="77777777" w:rsidR="002A5811" w:rsidRDefault="009E222F">
      <w:pPr>
        <w:tabs>
          <w:tab w:val="left" w:pos="2794"/>
        </w:tabs>
        <w:spacing w:line="600" w:lineRule="auto"/>
        <w:ind w:firstLine="720"/>
        <w:contextualSpacing/>
        <w:jc w:val="both"/>
        <w:rPr>
          <w:rFonts w:eastAsia="Times New Roman"/>
          <w:szCs w:val="24"/>
        </w:rPr>
      </w:pPr>
      <w:r>
        <w:rPr>
          <w:rFonts w:eastAsia="Times New Roman"/>
          <w:szCs w:val="24"/>
        </w:rPr>
        <w:t>Δεν είναι, όμως, η καθυστέρηση το μεγαλύτερο πρόβλημα. Το μεγαλύτερο πρόβλημα είναι ότι τα ποσά που δίνονται από 1,8 δισεκατομμύρι</w:t>
      </w:r>
      <w:r>
        <w:rPr>
          <w:rFonts w:eastAsia="Times New Roman"/>
          <w:szCs w:val="24"/>
        </w:rPr>
        <w:t>ο</w:t>
      </w:r>
      <w:r>
        <w:rPr>
          <w:rFonts w:eastAsia="Times New Roman"/>
          <w:szCs w:val="24"/>
        </w:rPr>
        <w:t xml:space="preserve"> είναι 1,2 δισεκατομμύρι</w:t>
      </w:r>
      <w:r>
        <w:rPr>
          <w:rFonts w:eastAsia="Times New Roman"/>
          <w:szCs w:val="24"/>
        </w:rPr>
        <w:t>ο</w:t>
      </w:r>
      <w:r>
        <w:rPr>
          <w:rFonts w:eastAsia="Times New Roman"/>
          <w:szCs w:val="24"/>
        </w:rPr>
        <w:t xml:space="preserve">. Το είπα στην </w:t>
      </w:r>
      <w:proofErr w:type="spellStart"/>
      <w:r>
        <w:rPr>
          <w:rFonts w:eastAsia="Times New Roman"/>
          <w:szCs w:val="24"/>
        </w:rPr>
        <w:t>πρωτολογία</w:t>
      </w:r>
      <w:proofErr w:type="spellEnd"/>
      <w:r>
        <w:rPr>
          <w:rFonts w:eastAsia="Times New Roman"/>
          <w:szCs w:val="24"/>
        </w:rPr>
        <w:t xml:space="preserve"> μου. Γιατί είναι 1,2 δισεκατομμύρι</w:t>
      </w:r>
      <w:r>
        <w:rPr>
          <w:rFonts w:eastAsia="Times New Roman"/>
          <w:szCs w:val="24"/>
        </w:rPr>
        <w:t>ο</w:t>
      </w:r>
      <w:r>
        <w:rPr>
          <w:rFonts w:eastAsia="Times New Roman"/>
          <w:szCs w:val="24"/>
        </w:rPr>
        <w:t xml:space="preserve">; Διότι 900 εκατομμύρια από το προηγούμενο </w:t>
      </w:r>
      <w:r>
        <w:rPr>
          <w:rFonts w:eastAsia="Times New Roman"/>
          <w:szCs w:val="24"/>
        </w:rPr>
        <w:t>π</w:t>
      </w:r>
      <w:r>
        <w:rPr>
          <w:rFonts w:eastAsia="Times New Roman"/>
          <w:szCs w:val="24"/>
        </w:rPr>
        <w:t xml:space="preserve">ρόγραμμα δεν </w:t>
      </w:r>
      <w:proofErr w:type="spellStart"/>
      <w:r>
        <w:rPr>
          <w:rFonts w:eastAsia="Times New Roman"/>
          <w:szCs w:val="24"/>
        </w:rPr>
        <w:t>απορροφήθηκαν</w:t>
      </w:r>
      <w:proofErr w:type="spellEnd"/>
      <w:r>
        <w:rPr>
          <w:rFonts w:eastAsia="Times New Roman"/>
          <w:szCs w:val="24"/>
        </w:rPr>
        <w:t>, κύριε Πρόεδρε. Αυτά τα χρήματα τα έχουμε στερηθεί και</w:t>
      </w:r>
      <w:r>
        <w:rPr>
          <w:rFonts w:eastAsia="Times New Roman"/>
          <w:szCs w:val="24"/>
        </w:rPr>
        <w:t>,</w:t>
      </w:r>
      <w:r>
        <w:rPr>
          <w:rFonts w:eastAsia="Times New Roman"/>
          <w:szCs w:val="24"/>
        </w:rPr>
        <w:t xml:space="preserve"> αν τα υπολογίσουμε σε </w:t>
      </w:r>
      <w:proofErr w:type="spellStart"/>
      <w:r>
        <w:rPr>
          <w:rFonts w:eastAsia="Times New Roman"/>
          <w:szCs w:val="24"/>
        </w:rPr>
        <w:t>μόχλευση</w:t>
      </w:r>
      <w:proofErr w:type="spellEnd"/>
      <w:r>
        <w:rPr>
          <w:rFonts w:eastAsia="Times New Roman"/>
          <w:szCs w:val="24"/>
        </w:rPr>
        <w:t xml:space="preserve"> και σε κίνηση, υπολογίστε πόσα λεφτά θα μπορούσε να </w:t>
      </w:r>
      <w:r>
        <w:rPr>
          <w:rFonts w:eastAsia="Times New Roman"/>
          <w:szCs w:val="24"/>
        </w:rPr>
        <w:t xml:space="preserve">έχει εισπράξει το ελληνικό </w:t>
      </w:r>
      <w:r>
        <w:rPr>
          <w:rFonts w:eastAsia="Times New Roman"/>
          <w:szCs w:val="24"/>
        </w:rPr>
        <w:t>δ</w:t>
      </w:r>
      <w:r>
        <w:rPr>
          <w:rFonts w:eastAsia="Times New Roman"/>
          <w:szCs w:val="24"/>
        </w:rPr>
        <w:t>ημόσιο.</w:t>
      </w:r>
    </w:p>
    <w:p w14:paraId="1AB70F41" w14:textId="77777777" w:rsidR="002A5811" w:rsidRDefault="009E222F">
      <w:pPr>
        <w:tabs>
          <w:tab w:val="left" w:pos="2794"/>
        </w:tabs>
        <w:spacing w:line="600" w:lineRule="auto"/>
        <w:ind w:firstLine="720"/>
        <w:contextualSpacing/>
        <w:jc w:val="both"/>
        <w:rPr>
          <w:rFonts w:eastAsia="Times New Roman"/>
          <w:szCs w:val="24"/>
        </w:rPr>
      </w:pPr>
      <w:r>
        <w:rPr>
          <w:rFonts w:eastAsia="Times New Roman"/>
          <w:szCs w:val="24"/>
        </w:rPr>
        <w:t xml:space="preserve">Θα ήθελα να πω και κάτι τελευταίο. Για πρώτη φορά τότε θεσμοθετήθηκαν στο Πρόγραμμα Αγροτικής Ανάπτυξης 500 εκατομμύρια ευρώ για την αποζημίωση, που τόσο πολύ μεγάλη ανάγκη την έχουν οι ορεινές και μειονεκτικές περιοχές </w:t>
      </w:r>
      <w:r>
        <w:rPr>
          <w:rFonts w:eastAsia="Times New Roman"/>
          <w:szCs w:val="24"/>
        </w:rPr>
        <w:t>της χώρας μας.</w:t>
      </w:r>
    </w:p>
    <w:p w14:paraId="1AB70F42" w14:textId="77777777" w:rsidR="002A5811" w:rsidRDefault="009E222F">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1AB70F43" w14:textId="77777777" w:rsidR="002A5811" w:rsidRDefault="009E222F">
      <w:pPr>
        <w:spacing w:line="600" w:lineRule="auto"/>
        <w:ind w:firstLine="720"/>
        <w:contextualSpacing/>
        <w:jc w:val="both"/>
        <w:rPr>
          <w:rFonts w:eastAsia="Times New Roman"/>
          <w:szCs w:val="24"/>
        </w:rPr>
      </w:pPr>
      <w:r>
        <w:rPr>
          <w:rFonts w:eastAsia="Times New Roman"/>
          <w:szCs w:val="24"/>
        </w:rPr>
        <w:t>Κύριε Κεφαλογιάννη, στους τελευταίους ομιλητές δεν βάζω καν χρόνο. Εμπιστεύομαι καλοπίστως ότι δεν θα καθυστερήσετε.</w:t>
      </w:r>
    </w:p>
    <w:p w14:paraId="1AB70F44" w14:textId="77777777" w:rsidR="002A5811" w:rsidRDefault="009E222F">
      <w:pPr>
        <w:tabs>
          <w:tab w:val="left" w:pos="2794"/>
        </w:tabs>
        <w:spacing w:line="600" w:lineRule="auto"/>
        <w:ind w:firstLine="720"/>
        <w:contextualSpacing/>
        <w:jc w:val="both"/>
        <w:rPr>
          <w:rFonts w:eastAsia="Times New Roman"/>
          <w:szCs w:val="24"/>
        </w:rPr>
      </w:pPr>
      <w:r>
        <w:rPr>
          <w:rFonts w:eastAsia="Times New Roman"/>
          <w:b/>
          <w:szCs w:val="24"/>
        </w:rPr>
        <w:t xml:space="preserve">ΙΩΑΝΝΗΣ ΚΕΦΑΛΟΓΙΑΝΝΗΣ: </w:t>
      </w:r>
      <w:r>
        <w:rPr>
          <w:rFonts w:eastAsia="Times New Roman"/>
          <w:szCs w:val="24"/>
        </w:rPr>
        <w:t>Θα είμαι πολύ σύντομος.</w:t>
      </w:r>
    </w:p>
    <w:p w14:paraId="1AB70F45" w14:textId="77777777" w:rsidR="002A5811" w:rsidRDefault="009E222F">
      <w:pPr>
        <w:spacing w:line="600" w:lineRule="auto"/>
        <w:ind w:firstLine="720"/>
        <w:contextualSpacing/>
        <w:rPr>
          <w:rFonts w:eastAsia="Times New Roman"/>
          <w:szCs w:val="24"/>
        </w:rPr>
      </w:pPr>
      <w:r>
        <w:rPr>
          <w:rFonts w:eastAsia="Times New Roman"/>
          <w:b/>
          <w:szCs w:val="24"/>
        </w:rPr>
        <w:t>ΠΡΟΕΔΡΕΥΩΝ (Σπυρί</w:t>
      </w:r>
      <w:r>
        <w:rPr>
          <w:rFonts w:eastAsia="Times New Roman"/>
          <w:b/>
          <w:szCs w:val="24"/>
        </w:rPr>
        <w:t xml:space="preserve">δων Λυκούδης): </w:t>
      </w:r>
      <w:r>
        <w:rPr>
          <w:rFonts w:eastAsia="Times New Roman"/>
          <w:szCs w:val="24"/>
        </w:rPr>
        <w:t>Ευχαριστώ πάρα πολύ.</w:t>
      </w:r>
    </w:p>
    <w:p w14:paraId="1AB70F46" w14:textId="77777777" w:rsidR="002A5811" w:rsidRDefault="009E222F">
      <w:pPr>
        <w:spacing w:line="600" w:lineRule="auto"/>
        <w:ind w:firstLine="720"/>
        <w:contextualSpacing/>
        <w:rPr>
          <w:rFonts w:eastAsia="Times New Roman"/>
          <w:b/>
          <w:szCs w:val="24"/>
        </w:rPr>
      </w:pPr>
      <w:r>
        <w:rPr>
          <w:rFonts w:eastAsia="Times New Roman"/>
          <w:szCs w:val="24"/>
        </w:rPr>
        <w:t>Ορίστε, έχετε τον λόγο.</w:t>
      </w:r>
    </w:p>
    <w:p w14:paraId="1AB70F47" w14:textId="77777777" w:rsidR="002A5811" w:rsidRDefault="009E222F">
      <w:pPr>
        <w:tabs>
          <w:tab w:val="left" w:pos="2794"/>
        </w:tabs>
        <w:spacing w:line="600" w:lineRule="auto"/>
        <w:ind w:firstLine="720"/>
        <w:contextualSpacing/>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Θα ξεκινήσω με την τελευταία φράση του κυρίου Υπουργού, ο οποίος είπε να αφήσουμε τους </w:t>
      </w:r>
      <w:proofErr w:type="spellStart"/>
      <w:r>
        <w:rPr>
          <w:rFonts w:eastAsia="Times New Roman"/>
          <w:szCs w:val="24"/>
        </w:rPr>
        <w:t>τακτικισμούς</w:t>
      </w:r>
      <w:proofErr w:type="spellEnd"/>
      <w:r>
        <w:rPr>
          <w:rFonts w:eastAsia="Times New Roman"/>
          <w:szCs w:val="24"/>
        </w:rPr>
        <w:t>.</w:t>
      </w:r>
    </w:p>
    <w:p w14:paraId="1AB70F48" w14:textId="77777777" w:rsidR="002A5811" w:rsidRDefault="009E222F">
      <w:pPr>
        <w:tabs>
          <w:tab w:val="left" w:pos="2794"/>
        </w:tabs>
        <w:spacing w:line="600" w:lineRule="auto"/>
        <w:ind w:firstLine="720"/>
        <w:contextualSpacing/>
        <w:jc w:val="both"/>
        <w:rPr>
          <w:rFonts w:eastAsia="Times New Roman"/>
          <w:szCs w:val="24"/>
        </w:rPr>
      </w:pPr>
      <w:r>
        <w:rPr>
          <w:rFonts w:eastAsia="Times New Roman"/>
          <w:szCs w:val="24"/>
        </w:rPr>
        <w:t>Τώρα εδώ πραγματικά, να το πούμε και λαϊκά, κοιτάξτε ποιος μιλάει. Δεν α</w:t>
      </w:r>
      <w:r>
        <w:rPr>
          <w:rFonts w:eastAsia="Times New Roman"/>
          <w:szCs w:val="24"/>
        </w:rPr>
        <w:t xml:space="preserve">ναφέρομαι προσωπικά στον κύριο Υπουργό, αλλά στη Κυβέρνηση ΣΥΡΙΖΑ, το κόμμα του ΣΥΡΙΖΑ, το οποίο μας έχει συνηθίσει όλα τα χρόνια και ως </w:t>
      </w:r>
      <w:r>
        <w:rPr>
          <w:rFonts w:eastAsia="Times New Roman"/>
          <w:szCs w:val="24"/>
        </w:rPr>
        <w:t>α</w:t>
      </w:r>
      <w:r>
        <w:rPr>
          <w:rFonts w:eastAsia="Times New Roman"/>
          <w:szCs w:val="24"/>
        </w:rPr>
        <w:t xml:space="preserve">ντιπολίτευση και ως Κυβέρνηση μόνο σε </w:t>
      </w:r>
      <w:proofErr w:type="spellStart"/>
      <w:r>
        <w:rPr>
          <w:rFonts w:eastAsia="Times New Roman"/>
          <w:szCs w:val="24"/>
        </w:rPr>
        <w:t>τακτικισμούς</w:t>
      </w:r>
      <w:proofErr w:type="spellEnd"/>
      <w:r>
        <w:rPr>
          <w:rFonts w:eastAsia="Times New Roman"/>
          <w:szCs w:val="24"/>
        </w:rPr>
        <w:t>,</w:t>
      </w:r>
      <w:r>
        <w:rPr>
          <w:rFonts w:eastAsia="Times New Roman"/>
          <w:szCs w:val="24"/>
        </w:rPr>
        <w:t xml:space="preserve"> εις βάρος βεβαίως και της οικονομίας και της πολιτικής ζωής και τη</w:t>
      </w:r>
      <w:r>
        <w:rPr>
          <w:rFonts w:eastAsia="Times New Roman"/>
          <w:szCs w:val="24"/>
        </w:rPr>
        <w:t>ς κοινωνίας.</w:t>
      </w:r>
    </w:p>
    <w:p w14:paraId="1AB70F49" w14:textId="77777777" w:rsidR="002A5811" w:rsidRDefault="009E222F">
      <w:pPr>
        <w:tabs>
          <w:tab w:val="left" w:pos="2794"/>
        </w:tabs>
        <w:spacing w:line="600" w:lineRule="auto"/>
        <w:ind w:firstLine="720"/>
        <w:contextualSpacing/>
        <w:jc w:val="both"/>
        <w:rPr>
          <w:rFonts w:eastAsia="Times New Roman"/>
          <w:szCs w:val="24"/>
        </w:rPr>
      </w:pPr>
      <w:r>
        <w:rPr>
          <w:rFonts w:eastAsia="Times New Roman"/>
          <w:szCs w:val="24"/>
        </w:rPr>
        <w:t>Άκουσα με πολύ μεγάλη προσοχή -γιατί κλείνει τώρα η συζήτηση και πρέπει να κάνουμε και έναν απολογισμό της συζήτησης- και τον κύριο Υπουργό, αλλά κυρίως τον κ. Τσιρώνη και τον κ. Κόκκαλη να μας αναλύουν τι δεν έγινε τα προηγούμενα χρόνια, να κ</w:t>
      </w:r>
      <w:r>
        <w:rPr>
          <w:rFonts w:eastAsia="Times New Roman"/>
          <w:szCs w:val="24"/>
        </w:rPr>
        <w:t>άνουν πάλι αντιπολίτευση στην αντιπολίτευση και να μην αναφέρονται συγκεκριμένα τι έγινε επί των δικών τους ημερών.</w:t>
      </w:r>
    </w:p>
    <w:p w14:paraId="1AB70F4A" w14:textId="77777777" w:rsidR="002A5811" w:rsidRDefault="009E222F">
      <w:pPr>
        <w:tabs>
          <w:tab w:val="left" w:pos="2794"/>
        </w:tabs>
        <w:spacing w:line="600" w:lineRule="auto"/>
        <w:ind w:firstLine="720"/>
        <w:contextualSpacing/>
        <w:jc w:val="both"/>
        <w:rPr>
          <w:rFonts w:eastAsia="Times New Roman"/>
          <w:szCs w:val="24"/>
        </w:rPr>
      </w:pPr>
      <w:r>
        <w:rPr>
          <w:rFonts w:eastAsia="Times New Roman"/>
          <w:szCs w:val="24"/>
        </w:rPr>
        <w:t xml:space="preserve">Γιατί, ξέρετε, ο σκοπός του </w:t>
      </w:r>
      <w:r>
        <w:rPr>
          <w:rFonts w:eastAsia="Times New Roman"/>
          <w:szCs w:val="24"/>
        </w:rPr>
        <w:t>κ</w:t>
      </w:r>
      <w:r>
        <w:rPr>
          <w:rFonts w:eastAsia="Times New Roman"/>
          <w:szCs w:val="24"/>
        </w:rPr>
        <w:t xml:space="preserve">οινοβουλευτικού </w:t>
      </w:r>
      <w:r>
        <w:rPr>
          <w:rFonts w:eastAsia="Times New Roman"/>
          <w:szCs w:val="24"/>
        </w:rPr>
        <w:t>ε</w:t>
      </w:r>
      <w:r>
        <w:rPr>
          <w:rFonts w:eastAsia="Times New Roman"/>
          <w:szCs w:val="24"/>
        </w:rPr>
        <w:t xml:space="preserve">λέγχου, της επίκαιρης επερώτησης είναι η Αντιπολίτευση να ρωτάει </w:t>
      </w:r>
      <w:r>
        <w:rPr>
          <w:rFonts w:eastAsia="Times New Roman"/>
          <w:szCs w:val="24"/>
        </w:rPr>
        <w:t xml:space="preserve">για </w:t>
      </w:r>
      <w:r>
        <w:rPr>
          <w:rFonts w:eastAsia="Times New Roman"/>
          <w:szCs w:val="24"/>
        </w:rPr>
        <w:t>τα έργα της Κυβέρνησης. Θ</w:t>
      </w:r>
      <w:r>
        <w:rPr>
          <w:rFonts w:eastAsia="Times New Roman"/>
          <w:szCs w:val="24"/>
        </w:rPr>
        <w:t>έλετε να κάνετε σύγκριση και με το παρελθόν; Καλώς να την κάνετε. Δεν ακούσαμε, όμως, πραγματικά λέξη και από τον κ. Τσιρώνη -αναφέρομαι προσωπικά- και από τον κ. Κόκκαλη –εντάξει, ο κ. Αποστόλου ανέφερε κάποια πράγματα- για το τι έγινε στο δικό τους χαρτο</w:t>
      </w:r>
      <w:r>
        <w:rPr>
          <w:rFonts w:eastAsia="Times New Roman"/>
          <w:szCs w:val="24"/>
        </w:rPr>
        <w:t>φυλάκιο αυτούς τους μήνες, αυτά τα χρόνια</w:t>
      </w:r>
      <w:r>
        <w:rPr>
          <w:rFonts w:eastAsia="Times New Roman"/>
          <w:szCs w:val="24"/>
        </w:rPr>
        <w:t>,</w:t>
      </w:r>
      <w:r>
        <w:rPr>
          <w:rFonts w:eastAsia="Times New Roman"/>
          <w:szCs w:val="24"/>
        </w:rPr>
        <w:t xml:space="preserve"> επί διακυβέρνησης ΣΥΡΙΖΑ και Ανεξαρτήτων Ελλήνων.</w:t>
      </w:r>
    </w:p>
    <w:p w14:paraId="1AB70F4B" w14:textId="77777777" w:rsidR="002A5811" w:rsidRDefault="009E222F">
      <w:pPr>
        <w:spacing w:line="600" w:lineRule="auto"/>
        <w:ind w:firstLine="720"/>
        <w:contextualSpacing/>
        <w:jc w:val="both"/>
        <w:rPr>
          <w:rFonts w:eastAsia="Times New Roman"/>
          <w:szCs w:val="24"/>
        </w:rPr>
      </w:pPr>
      <w:r>
        <w:rPr>
          <w:rFonts w:eastAsia="Times New Roman"/>
          <w:szCs w:val="24"/>
        </w:rPr>
        <w:t>Θ</w:t>
      </w:r>
      <w:r>
        <w:rPr>
          <w:rFonts w:eastAsia="Times New Roman"/>
          <w:szCs w:val="24"/>
        </w:rPr>
        <w:t>α μου επιτρέψετε, επίσης, να αναφερθώ</w:t>
      </w:r>
      <w:r>
        <w:rPr>
          <w:rFonts w:eastAsia="Times New Roman"/>
          <w:szCs w:val="24"/>
        </w:rPr>
        <w:t xml:space="preserve">, </w:t>
      </w:r>
      <w:r>
        <w:rPr>
          <w:rFonts w:eastAsia="Times New Roman"/>
          <w:szCs w:val="24"/>
        </w:rPr>
        <w:t>και θα κλείσω με αυτό, κύριε Πρόεδρε</w:t>
      </w:r>
      <w:r>
        <w:rPr>
          <w:rFonts w:eastAsia="Times New Roman"/>
          <w:szCs w:val="24"/>
        </w:rPr>
        <w:t>,</w:t>
      </w:r>
      <w:r>
        <w:rPr>
          <w:rFonts w:eastAsia="Times New Roman"/>
          <w:szCs w:val="24"/>
        </w:rPr>
        <w:t xml:space="preserve"> σε δύο αναληθείς αναφορές που έγιναν από τον κ. Κόκκαλη για τη φορολογία των αγροτών.</w:t>
      </w:r>
      <w:r>
        <w:rPr>
          <w:rFonts w:eastAsia="Times New Roman"/>
          <w:szCs w:val="24"/>
        </w:rPr>
        <w:t xml:space="preserve"> Ανέλυσα με πολύ μεγάλη λεπτομέρεια στην </w:t>
      </w:r>
      <w:proofErr w:type="spellStart"/>
      <w:r>
        <w:rPr>
          <w:rFonts w:eastAsia="Times New Roman"/>
          <w:szCs w:val="24"/>
        </w:rPr>
        <w:t>πρωτομιλία</w:t>
      </w:r>
      <w:proofErr w:type="spellEnd"/>
      <w:r>
        <w:rPr>
          <w:rFonts w:eastAsia="Times New Roman"/>
          <w:szCs w:val="24"/>
        </w:rPr>
        <w:t xml:space="preserve"> μου την επιβάρυνση που έχουν οι Έλληνες αγρότες και κτηνοτρόφοι</w:t>
      </w:r>
      <w:r>
        <w:rPr>
          <w:rFonts w:eastAsia="Times New Roman"/>
          <w:szCs w:val="24"/>
        </w:rPr>
        <w:t>,</w:t>
      </w:r>
      <w:r>
        <w:rPr>
          <w:rFonts w:eastAsia="Times New Roman"/>
          <w:szCs w:val="24"/>
        </w:rPr>
        <w:t xml:space="preserve"> λόγω της διακυβέρνησης ΣΥΡΙΖΑ και Ανεξαρτήτων Ελλήνων. </w:t>
      </w:r>
    </w:p>
    <w:p w14:paraId="1AB70F4C" w14:textId="77777777" w:rsidR="002A5811" w:rsidRDefault="009E222F">
      <w:pPr>
        <w:spacing w:line="600" w:lineRule="auto"/>
        <w:ind w:firstLine="720"/>
        <w:contextualSpacing/>
        <w:jc w:val="both"/>
        <w:rPr>
          <w:rFonts w:eastAsia="Times New Roman"/>
          <w:szCs w:val="24"/>
        </w:rPr>
      </w:pPr>
      <w:r>
        <w:rPr>
          <w:rFonts w:eastAsia="Times New Roman"/>
          <w:szCs w:val="24"/>
        </w:rPr>
        <w:t>Αυτό που δεν λέει ο κ. Κόκκαλης είναι ότι επί της Κυβέρνησης ΣΥΡΙΖΑ και Ανεξαρτήτων</w:t>
      </w:r>
      <w:r>
        <w:rPr>
          <w:rFonts w:eastAsia="Times New Roman"/>
          <w:szCs w:val="24"/>
        </w:rPr>
        <w:t xml:space="preserve"> Ελλήνων είχε προκαταβολή 100% φόρου για τον Έλληνα κτηνοτρόφο, τον Έλληνα αγρότη. Αν ήθελαν να αλλάξουν την προκαταβολή, την πλειοψηφία την έχουν και θα μπορούσαν να το φέρουν. Άρα τους λεονταρισμούς ότι την προκαταβολή τη φέρατε εσείς, που ήταν στο 50% κ</w:t>
      </w:r>
      <w:r>
        <w:rPr>
          <w:rFonts w:eastAsia="Times New Roman"/>
          <w:szCs w:val="24"/>
        </w:rPr>
        <w:t xml:space="preserve">ι έγινε 100% επί των δικών σας ημερών και δεν την αλλάξατε, να τους αφήσετε για αλλού. </w:t>
      </w:r>
    </w:p>
    <w:p w14:paraId="1AB70F4D" w14:textId="77777777" w:rsidR="002A5811" w:rsidRDefault="009E222F">
      <w:pPr>
        <w:spacing w:line="600" w:lineRule="auto"/>
        <w:ind w:firstLine="720"/>
        <w:contextualSpacing/>
        <w:jc w:val="both"/>
        <w:rPr>
          <w:rFonts w:eastAsia="Times New Roman"/>
          <w:szCs w:val="24"/>
        </w:rPr>
      </w:pPr>
      <w:r>
        <w:rPr>
          <w:rFonts w:eastAsia="Times New Roman"/>
          <w:szCs w:val="24"/>
        </w:rPr>
        <w:t>Θ</w:t>
      </w:r>
      <w:r>
        <w:rPr>
          <w:rFonts w:eastAsia="Times New Roman"/>
          <w:szCs w:val="24"/>
        </w:rPr>
        <w:t>α κλείσω με το θέμα της φέτας, με μια πολύ σύντομη αναφορά. Το θέμα της φέτας στο Ευρωπαϊκό Κοινοβούλιο έχει πάει με την υπογραφή του κ. Τσίπρα και του κ. Καμμένου, αλ</w:t>
      </w:r>
      <w:r>
        <w:rPr>
          <w:rFonts w:eastAsia="Times New Roman"/>
          <w:szCs w:val="24"/>
        </w:rPr>
        <w:t>λιώς δεν θα ήταν στη συζήτηση. Άρα όλα αυτά, το τι έγινε με την ψηφοφορία εκεί και τι ψήφισε η κάθε Κοινοβουλευτική Ομάδα, επίσης να το αφήσουν στην άκρη. Αν δεν ήθελε η ελληνική Κυβέρνηση να μην έχει πάει το θέμα στο Ευρωπαϊκό Κοινοβούλιο</w:t>
      </w:r>
      <w:r>
        <w:rPr>
          <w:rFonts w:eastAsia="Times New Roman"/>
          <w:szCs w:val="24"/>
        </w:rPr>
        <w:t>,</w:t>
      </w:r>
      <w:r>
        <w:rPr>
          <w:rFonts w:eastAsia="Times New Roman"/>
          <w:szCs w:val="24"/>
        </w:rPr>
        <w:t xml:space="preserve"> δεν θα είχε πάε</w:t>
      </w:r>
      <w:r>
        <w:rPr>
          <w:rFonts w:eastAsia="Times New Roman"/>
          <w:szCs w:val="24"/>
        </w:rPr>
        <w:t>ι. Σημαίνει, λοιπόν, ότι ο κ. Τσίπρας και ο κ. Καμμένος αποδέχονται τη συγκεκριμένη πολιτική και από εκεί και πέρα να αφήσουν το συγκεκριμένο θέμα. Πρέπει να υπάρχει μια σοβαρή συζήτηση, αλλά να ξέρει ο καθένας ποιες είναι οι ευθύνες του σε αυτή την Αίθουσ</w:t>
      </w:r>
      <w:r>
        <w:rPr>
          <w:rFonts w:eastAsia="Times New Roman"/>
          <w:szCs w:val="24"/>
        </w:rPr>
        <w:t xml:space="preserve">α. </w:t>
      </w:r>
    </w:p>
    <w:p w14:paraId="1AB70F4E"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Ευχαριστώ πολύ. </w:t>
      </w:r>
    </w:p>
    <w:p w14:paraId="1AB70F4F"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συνάδελφε. </w:t>
      </w:r>
    </w:p>
    <w:p w14:paraId="1AB70F50" w14:textId="77777777" w:rsidR="002A5811" w:rsidRDefault="009E222F">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Πρόεδρε, παρακαλώ</w:t>
      </w:r>
      <w:r>
        <w:rPr>
          <w:rFonts w:eastAsia="Times New Roman"/>
          <w:szCs w:val="24"/>
        </w:rPr>
        <w:t>,</w:t>
      </w:r>
      <w:r>
        <w:rPr>
          <w:rFonts w:eastAsia="Times New Roman"/>
          <w:szCs w:val="24"/>
        </w:rPr>
        <w:t xml:space="preserve"> τον λόγο. </w:t>
      </w:r>
    </w:p>
    <w:p w14:paraId="1AB70F51"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Υπουργέ, περί του θέματος της φέτας; </w:t>
      </w:r>
    </w:p>
    <w:p w14:paraId="1AB70F52" w14:textId="77777777" w:rsidR="002A5811" w:rsidRDefault="009E222F">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Ένα λεπτό, μόνο κύριε Πρόεδρε. </w:t>
      </w:r>
    </w:p>
    <w:p w14:paraId="1AB70F53"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Έχετε τριάντα δευτερόλεπτα, γιατί θα ανοίξουμε το βαρέλι μετά. </w:t>
      </w:r>
    </w:p>
    <w:p w14:paraId="1AB70F54" w14:textId="77777777" w:rsidR="002A5811" w:rsidRDefault="009E222F">
      <w:pPr>
        <w:spacing w:line="600" w:lineRule="auto"/>
        <w:ind w:firstLine="720"/>
        <w:contextualSpacing/>
        <w:jc w:val="both"/>
        <w:rPr>
          <w:rFonts w:eastAsia="Times New Roman"/>
          <w:szCs w:val="24"/>
        </w:rPr>
      </w:pPr>
      <w:r>
        <w:rPr>
          <w:rFonts w:eastAsia="Times New Roman"/>
          <w:b/>
          <w:szCs w:val="24"/>
        </w:rPr>
        <w:t>ΕΥΑΓΓΕΛΟΣ ΑΠΟΣΤΟΛΟΥ</w:t>
      </w:r>
      <w:r>
        <w:rPr>
          <w:rFonts w:eastAsia="Times New Roman"/>
          <w:b/>
          <w:szCs w:val="24"/>
        </w:rPr>
        <w:t xml:space="preserve"> (Υπουργός Αγροτικής Ανάπτυξης και Τροφίμων):</w:t>
      </w:r>
      <w:r>
        <w:rPr>
          <w:rFonts w:eastAsia="Times New Roman"/>
          <w:szCs w:val="24"/>
        </w:rPr>
        <w:t xml:space="preserve"> Αγαπητέ συνάδελφε, το θέμα της φέτας έκλεισε στην Οτάβα, όταν υπήρχε το Συμβούλιο Κορυφής και συμμετείχε ο τότε Έλληνας Πρωθυπουργός κ. Σαμαράς, ο κ. </w:t>
      </w:r>
      <w:proofErr w:type="spellStart"/>
      <w:r>
        <w:rPr>
          <w:rFonts w:eastAsia="Times New Roman"/>
          <w:szCs w:val="24"/>
        </w:rPr>
        <w:t>Μπαρόζο</w:t>
      </w:r>
      <w:proofErr w:type="spellEnd"/>
      <w:r>
        <w:rPr>
          <w:rFonts w:eastAsia="Times New Roman"/>
          <w:szCs w:val="24"/>
        </w:rPr>
        <w:t xml:space="preserve"> από την Ευρωπαϊκή Επιτροπή και ο Καναδός Πρωθυπουργό</w:t>
      </w:r>
      <w:r>
        <w:rPr>
          <w:rFonts w:eastAsia="Times New Roman"/>
          <w:szCs w:val="24"/>
        </w:rPr>
        <w:t xml:space="preserve">ς. </w:t>
      </w:r>
      <w:r>
        <w:rPr>
          <w:rFonts w:eastAsia="Times New Roman"/>
          <w:szCs w:val="24"/>
        </w:rPr>
        <w:t>Α</w:t>
      </w:r>
      <w:r>
        <w:rPr>
          <w:rFonts w:eastAsia="Times New Roman"/>
          <w:szCs w:val="24"/>
        </w:rPr>
        <w:t xml:space="preserve">υτό που απάντησε σε εμένα η </w:t>
      </w:r>
      <w:proofErr w:type="spellStart"/>
      <w:r>
        <w:rPr>
          <w:rFonts w:eastAsia="Times New Roman"/>
          <w:szCs w:val="24"/>
        </w:rPr>
        <w:t>Μάλμστρομ</w:t>
      </w:r>
      <w:proofErr w:type="spellEnd"/>
      <w:r>
        <w:rPr>
          <w:rFonts w:eastAsia="Times New Roman"/>
          <w:szCs w:val="24"/>
        </w:rPr>
        <w:t xml:space="preserve">, η Επίτροπος Εμπορίου αργότερα, όταν «σηκώσαμε» πολύ το θέμα της φέτας ήταν ότι συμφωνίες που γίνονται σε επίπεδο Αρχηγών κρατών δεν ξανασυζητούνται. </w:t>
      </w:r>
    </w:p>
    <w:p w14:paraId="1AB70F55" w14:textId="77777777" w:rsidR="002A5811" w:rsidRDefault="009E222F">
      <w:pPr>
        <w:spacing w:line="600" w:lineRule="auto"/>
        <w:ind w:firstLine="720"/>
        <w:contextualSpacing/>
        <w:jc w:val="both"/>
        <w:rPr>
          <w:rFonts w:eastAsia="Times New Roman"/>
          <w:szCs w:val="24"/>
        </w:rPr>
      </w:pPr>
      <w:r>
        <w:rPr>
          <w:rFonts w:eastAsia="Times New Roman"/>
          <w:szCs w:val="24"/>
        </w:rPr>
        <w:t>Όμως, εμείς τι κάναμε; Εμείς στη συγκεκριμένη περίπτωση, επειδή</w:t>
      </w:r>
      <w:r>
        <w:rPr>
          <w:rFonts w:eastAsia="Times New Roman"/>
          <w:szCs w:val="24"/>
        </w:rPr>
        <w:t xml:space="preserve"> αντιδρούσαμε διαρκώς, καταφέραμε να ενσωματωθεί στη </w:t>
      </w:r>
      <w:r>
        <w:rPr>
          <w:rFonts w:eastAsia="Times New Roman"/>
          <w:szCs w:val="24"/>
        </w:rPr>
        <w:t>σ</w:t>
      </w:r>
      <w:r>
        <w:rPr>
          <w:rFonts w:eastAsia="Times New Roman"/>
          <w:szCs w:val="24"/>
        </w:rPr>
        <w:t>υμφωνία μια δέσμευση της Ευρωπαϊκής Επιτροπής ότι</w:t>
      </w:r>
      <w:r>
        <w:rPr>
          <w:rFonts w:eastAsia="Times New Roman"/>
          <w:szCs w:val="24"/>
        </w:rPr>
        <w:t>,</w:t>
      </w:r>
      <w:r>
        <w:rPr>
          <w:rFonts w:eastAsia="Times New Roman"/>
          <w:szCs w:val="24"/>
        </w:rPr>
        <w:t xml:space="preserve"> εντός του μεταβατικού χρόνου εφαρμογής της </w:t>
      </w:r>
      <w:r>
        <w:rPr>
          <w:rFonts w:eastAsia="Times New Roman"/>
          <w:szCs w:val="24"/>
        </w:rPr>
        <w:t>σ</w:t>
      </w:r>
      <w:r>
        <w:rPr>
          <w:rFonts w:eastAsia="Times New Roman"/>
          <w:szCs w:val="24"/>
        </w:rPr>
        <w:t>υμφωνίας, θα διασφαλιστεί η πλήρης προστασία της φέτας. Δηλαδή δεν θα χρησιμοποιείται ο όρος «φέτα» στα λευ</w:t>
      </w:r>
      <w:r>
        <w:rPr>
          <w:rFonts w:eastAsia="Times New Roman"/>
          <w:szCs w:val="24"/>
        </w:rPr>
        <w:t xml:space="preserve">κά τυριά του Καναδά μετά τον μεταβατικό χρόνο. Αυτό είναι. </w:t>
      </w:r>
    </w:p>
    <w:p w14:paraId="1AB70F56" w14:textId="77777777" w:rsidR="002A5811" w:rsidRDefault="009E222F">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Υπουργέ. </w:t>
      </w:r>
    </w:p>
    <w:p w14:paraId="1AB70F57" w14:textId="77777777" w:rsidR="002A5811" w:rsidRDefault="009E222F">
      <w:pPr>
        <w:spacing w:line="600" w:lineRule="auto"/>
        <w:ind w:firstLine="720"/>
        <w:contextualSpacing/>
        <w:jc w:val="both"/>
        <w:rPr>
          <w:rFonts w:eastAsia="Times New Roman"/>
          <w:szCs w:val="24"/>
        </w:rPr>
      </w:pPr>
      <w:r>
        <w:rPr>
          <w:rFonts w:eastAsia="Times New Roman"/>
          <w:szCs w:val="24"/>
        </w:rPr>
        <w:t xml:space="preserve">Κηρύσσεται περαιωμένη η συζήτηση </w:t>
      </w:r>
      <w:r>
        <w:rPr>
          <w:rFonts w:eastAsia="Times New Roman"/>
          <w:szCs w:val="24"/>
        </w:rPr>
        <w:t xml:space="preserve">επί </w:t>
      </w:r>
      <w:r>
        <w:rPr>
          <w:rFonts w:eastAsia="Times New Roman"/>
          <w:szCs w:val="24"/>
        </w:rPr>
        <w:t>της υπ’ αριθμ</w:t>
      </w:r>
      <w:r>
        <w:rPr>
          <w:rFonts w:eastAsia="Times New Roman"/>
          <w:szCs w:val="24"/>
        </w:rPr>
        <w:t>όν</w:t>
      </w:r>
      <w:r>
        <w:rPr>
          <w:rFonts w:eastAsia="Times New Roman"/>
          <w:szCs w:val="24"/>
        </w:rPr>
        <w:t xml:space="preserve"> 19/16/24</w:t>
      </w:r>
      <w:r>
        <w:rPr>
          <w:rFonts w:eastAsia="Times New Roman"/>
          <w:szCs w:val="24"/>
        </w:rPr>
        <w:t>-</w:t>
      </w:r>
      <w:r>
        <w:rPr>
          <w:rFonts w:eastAsia="Times New Roman"/>
          <w:szCs w:val="24"/>
        </w:rPr>
        <w:t>4</w:t>
      </w:r>
      <w:r>
        <w:rPr>
          <w:rFonts w:eastAsia="Times New Roman"/>
          <w:szCs w:val="24"/>
        </w:rPr>
        <w:t>-</w:t>
      </w:r>
      <w:r>
        <w:rPr>
          <w:rFonts w:eastAsia="Times New Roman"/>
          <w:szCs w:val="24"/>
        </w:rPr>
        <w:t>2017 επίκαιρης επερώτησης, σχετικά με την άνευ προηγουμένου καθυστέρηση σ</w:t>
      </w:r>
      <w:r>
        <w:rPr>
          <w:rFonts w:eastAsia="Times New Roman"/>
          <w:szCs w:val="24"/>
        </w:rPr>
        <w:t>την αξιοποίηση του Προγράμματος Αγροτικής Ανάπτυξης ΠΑΑ 2014-2020 και του συνόλου των χρηματοδοτικών εργαλείων της ΕΕ.</w:t>
      </w:r>
    </w:p>
    <w:p w14:paraId="1AB70F58"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1AB70F59"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AB70F5A" w14:textId="77777777" w:rsidR="002A5811" w:rsidRDefault="009E222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Με τη συναίνεση του Σώματος και ώρα 15.03</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w:t>
      </w:r>
      <w:r>
        <w:rPr>
          <w:rFonts w:eastAsia="Times New Roman" w:cs="Times New Roman"/>
          <w:b/>
          <w:szCs w:val="24"/>
        </w:rPr>
        <w:t xml:space="preserve"> </w:t>
      </w:r>
      <w:r>
        <w:rPr>
          <w:rFonts w:eastAsia="Times New Roman" w:cs="Times New Roman"/>
          <w:szCs w:val="24"/>
        </w:rPr>
        <w:t xml:space="preserve">Δευτέρα 8 Μαΐου 2017 και ώρα 17.00΄, με αντικείμενο εργασιών του Σώματος κοινοβουλευτικό έλεγχο: α) συζήτηση επικαίρων ερωτήσεων και β) συζήτηση </w:t>
      </w:r>
      <w:r>
        <w:rPr>
          <w:rFonts w:eastAsia="Times New Roman" w:cs="Times New Roman"/>
          <w:szCs w:val="24"/>
        </w:rPr>
        <w:t xml:space="preserve">της υπ’ αριθμόν 18/15/5-4-2017 </w:t>
      </w:r>
      <w:r>
        <w:rPr>
          <w:rFonts w:eastAsia="Times New Roman" w:cs="Times New Roman"/>
          <w:szCs w:val="24"/>
        </w:rPr>
        <w:t xml:space="preserve">επίκαιρης επερώτησης, σύμφωνα με την ημερήσια διάταξη που έχει διανεμηθεί. </w:t>
      </w:r>
    </w:p>
    <w:p w14:paraId="1AB70F5B" w14:textId="77777777" w:rsidR="002A5811" w:rsidRDefault="009E222F">
      <w:pPr>
        <w:spacing w:line="600" w:lineRule="auto"/>
        <w:contextualSpacing/>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1AB70F5C" w14:textId="77777777" w:rsidR="002A5811" w:rsidRDefault="002A5811">
      <w:pPr>
        <w:spacing w:line="600" w:lineRule="auto"/>
        <w:ind w:firstLine="720"/>
        <w:contextualSpacing/>
        <w:jc w:val="both"/>
        <w:rPr>
          <w:rFonts w:eastAsia="Times New Roman"/>
          <w:szCs w:val="24"/>
        </w:rPr>
      </w:pPr>
    </w:p>
    <w:sectPr w:rsidR="002A58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vBpGHZ9BQAn0PXPSLMLgvRH88KY=" w:salt="JGyLa+62plZ7hSCPhzVlL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11"/>
    <w:rsid w:val="002A5811"/>
    <w:rsid w:val="009E222F"/>
    <w:rsid w:val="00F872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0AF3"/>
  <w15:docId w15:val="{7451B499-AAE2-4381-AFCE-5E933132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E560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E560C"/>
    <w:rPr>
      <w:rFonts w:ascii="Segoe UI" w:hAnsi="Segoe UI" w:cs="Segoe UI"/>
      <w:sz w:val="18"/>
      <w:szCs w:val="18"/>
    </w:rPr>
  </w:style>
  <w:style w:type="paragraph" w:styleId="a4">
    <w:name w:val="Revision"/>
    <w:hidden/>
    <w:uiPriority w:val="99"/>
    <w:semiHidden/>
    <w:rsid w:val="009C0E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443</MetadataID>
    <Session xmlns="641f345b-441b-4b81-9152-adc2e73ba5e1">Β´</Session>
    <Date xmlns="641f345b-441b-4b81-9152-adc2e73ba5e1">2017-05-04T21:00:00+00:00</Date>
    <Status xmlns="641f345b-441b-4b81-9152-adc2e73ba5e1">
      <Url>http://srv-sp1/praktika/Lists/Incoming_Metadata/EditForm.aspx?ID=443&amp;Source=/praktika/Recordings_Library/Forms/AllItems.aspx</Url>
      <Description>Δημοσιεύτηκε</Description>
    </Status>
    <Meeting xmlns="641f345b-441b-4b81-9152-adc2e73ba5e1">ΡΙΣΤ´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B4FB3D-5F00-4A6F-A986-8DF85CA46F44}">
  <ds:schemaRefs>
    <ds:schemaRef ds:uri="http://www.w3.org/XML/1998/namespace"/>
    <ds:schemaRef ds:uri="http://purl.org/dc/terms/"/>
    <ds:schemaRef ds:uri="http://schemas.microsoft.com/office/2006/metadata/properties"/>
    <ds:schemaRef ds:uri="641f345b-441b-4b81-9152-adc2e73ba5e1"/>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2F2A9553-B242-42E5-8865-63706A6FC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CBD08B-0F62-47C5-A7C4-2D5F81F4F2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239</Pages>
  <Words>44677</Words>
  <Characters>241256</Characters>
  <Application>Microsoft Office Word</Application>
  <DocSecurity>0</DocSecurity>
  <Lines>2010</Lines>
  <Paragraphs>570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2017-05-11T08:39:00Z</dcterms:created>
  <dcterms:modified xsi:type="dcterms:W3CDTF">2017-05-11T08:39:00Z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