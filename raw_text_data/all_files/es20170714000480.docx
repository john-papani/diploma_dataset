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A1DFF" w14:textId="77777777" w:rsidR="00584E8F" w:rsidRPr="00584E8F" w:rsidRDefault="00584E8F" w:rsidP="00584E8F">
      <w:pPr>
        <w:spacing w:after="0" w:line="360" w:lineRule="auto"/>
        <w:rPr>
          <w:ins w:id="0" w:author="Φλούδα Χριστίνα" w:date="2017-07-24T13:40:00Z"/>
          <w:rFonts w:eastAsia="Times New Roman"/>
          <w:szCs w:val="24"/>
          <w:lang w:eastAsia="en-US"/>
        </w:rPr>
      </w:pPr>
      <w:ins w:id="1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16BD91E9" w14:textId="77777777" w:rsidR="00584E8F" w:rsidRPr="00584E8F" w:rsidRDefault="00584E8F" w:rsidP="00584E8F">
      <w:pPr>
        <w:spacing w:after="0" w:line="360" w:lineRule="auto"/>
        <w:rPr>
          <w:ins w:id="2" w:author="Φλούδα Χριστίνα" w:date="2017-07-24T13:40:00Z"/>
          <w:rFonts w:eastAsia="Times New Roman"/>
          <w:szCs w:val="24"/>
          <w:lang w:eastAsia="en-US"/>
        </w:rPr>
      </w:pPr>
    </w:p>
    <w:p w14:paraId="01935C0F" w14:textId="77777777" w:rsidR="00584E8F" w:rsidRPr="00584E8F" w:rsidRDefault="00584E8F" w:rsidP="00584E8F">
      <w:pPr>
        <w:spacing w:after="0" w:line="360" w:lineRule="auto"/>
        <w:rPr>
          <w:ins w:id="3" w:author="Φλούδα Χριστίνα" w:date="2017-07-24T13:40:00Z"/>
          <w:rFonts w:eastAsia="Times New Roman"/>
          <w:szCs w:val="24"/>
          <w:lang w:eastAsia="en-US"/>
        </w:rPr>
      </w:pPr>
      <w:ins w:id="4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0D3F58B6" w14:textId="77777777" w:rsidR="00584E8F" w:rsidRPr="00584E8F" w:rsidRDefault="00584E8F" w:rsidP="00584E8F">
      <w:pPr>
        <w:spacing w:after="0" w:line="360" w:lineRule="auto"/>
        <w:rPr>
          <w:ins w:id="5" w:author="Φλούδα Χριστίνα" w:date="2017-07-24T13:40:00Z"/>
          <w:rFonts w:eastAsia="Times New Roman"/>
          <w:szCs w:val="24"/>
          <w:lang w:eastAsia="en-US"/>
        </w:rPr>
      </w:pPr>
      <w:ins w:id="6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 xml:space="preserve">ΙΖ΄ ΠΕΡΙΟΔΟΣ </w:t>
        </w:r>
      </w:ins>
    </w:p>
    <w:p w14:paraId="523AE681" w14:textId="77777777" w:rsidR="00584E8F" w:rsidRPr="00584E8F" w:rsidRDefault="00584E8F" w:rsidP="00584E8F">
      <w:pPr>
        <w:spacing w:after="0" w:line="360" w:lineRule="auto"/>
        <w:rPr>
          <w:ins w:id="7" w:author="Φλούδα Χριστίνα" w:date="2017-07-24T13:40:00Z"/>
          <w:rFonts w:eastAsia="Times New Roman"/>
          <w:szCs w:val="24"/>
          <w:lang w:eastAsia="en-US"/>
        </w:rPr>
      </w:pPr>
      <w:ins w:id="8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38A9C488" w14:textId="77777777" w:rsidR="00584E8F" w:rsidRPr="00584E8F" w:rsidRDefault="00584E8F" w:rsidP="00584E8F">
      <w:pPr>
        <w:spacing w:after="0" w:line="360" w:lineRule="auto"/>
        <w:rPr>
          <w:ins w:id="9" w:author="Φλούδα Χριστίνα" w:date="2017-07-24T13:40:00Z"/>
          <w:rFonts w:eastAsia="Times New Roman"/>
          <w:szCs w:val="24"/>
          <w:lang w:eastAsia="en-US"/>
        </w:rPr>
      </w:pPr>
      <w:ins w:id="10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ΣΥΝΟΔΟΣ Β΄</w:t>
        </w:r>
      </w:ins>
    </w:p>
    <w:p w14:paraId="63E57982" w14:textId="77777777" w:rsidR="00584E8F" w:rsidRPr="00584E8F" w:rsidRDefault="00584E8F" w:rsidP="00584E8F">
      <w:pPr>
        <w:spacing w:after="0" w:line="360" w:lineRule="auto"/>
        <w:rPr>
          <w:ins w:id="11" w:author="Φλούδα Χριστίνα" w:date="2017-07-24T13:40:00Z"/>
          <w:rFonts w:eastAsia="Times New Roman"/>
          <w:szCs w:val="24"/>
          <w:lang w:eastAsia="en-US"/>
        </w:rPr>
      </w:pPr>
    </w:p>
    <w:p w14:paraId="757363D7" w14:textId="77777777" w:rsidR="00584E8F" w:rsidRPr="00584E8F" w:rsidRDefault="00584E8F" w:rsidP="00584E8F">
      <w:pPr>
        <w:spacing w:after="0" w:line="360" w:lineRule="auto"/>
        <w:rPr>
          <w:ins w:id="12" w:author="Φλούδα Χριστίνα" w:date="2017-07-24T13:40:00Z"/>
          <w:rFonts w:eastAsia="Times New Roman"/>
          <w:szCs w:val="24"/>
          <w:lang w:eastAsia="en-US"/>
        </w:rPr>
      </w:pPr>
      <w:ins w:id="13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ΣΥΝΕΔΡΙΑΣΗ ΡΝΒ΄</w:t>
        </w:r>
      </w:ins>
    </w:p>
    <w:p w14:paraId="66CA135C" w14:textId="77777777" w:rsidR="00584E8F" w:rsidRPr="00584E8F" w:rsidRDefault="00584E8F" w:rsidP="00584E8F">
      <w:pPr>
        <w:spacing w:after="0" w:line="360" w:lineRule="auto"/>
        <w:rPr>
          <w:ins w:id="14" w:author="Φλούδα Χριστίνα" w:date="2017-07-24T13:40:00Z"/>
          <w:rFonts w:eastAsia="Times New Roman"/>
          <w:szCs w:val="24"/>
          <w:lang w:eastAsia="en-US"/>
        </w:rPr>
      </w:pPr>
      <w:ins w:id="15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Παρασκευή  14 Ιουλίου 2017</w:t>
        </w:r>
      </w:ins>
    </w:p>
    <w:p w14:paraId="71558BC2" w14:textId="77777777" w:rsidR="00584E8F" w:rsidRPr="00584E8F" w:rsidRDefault="00584E8F" w:rsidP="00584E8F">
      <w:pPr>
        <w:spacing w:after="0" w:line="360" w:lineRule="auto"/>
        <w:rPr>
          <w:ins w:id="16" w:author="Φλούδα Χριστίνα" w:date="2017-07-24T13:40:00Z"/>
          <w:rFonts w:eastAsia="Times New Roman"/>
          <w:szCs w:val="24"/>
          <w:lang w:eastAsia="en-US"/>
        </w:rPr>
      </w:pPr>
    </w:p>
    <w:p w14:paraId="79DF7B6C" w14:textId="77777777" w:rsidR="00584E8F" w:rsidRPr="00584E8F" w:rsidRDefault="00584E8F" w:rsidP="00584E8F">
      <w:pPr>
        <w:spacing w:after="0" w:line="360" w:lineRule="auto"/>
        <w:rPr>
          <w:ins w:id="17" w:author="Φλούδα Χριστίνα" w:date="2017-07-24T13:40:00Z"/>
          <w:rFonts w:eastAsia="Times New Roman"/>
          <w:szCs w:val="24"/>
          <w:lang w:eastAsia="en-US"/>
        </w:rPr>
      </w:pPr>
      <w:ins w:id="18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ΘΕΜΑΤΑ</w:t>
        </w:r>
      </w:ins>
    </w:p>
    <w:p w14:paraId="0D8ED872" w14:textId="77777777" w:rsidR="00584E8F" w:rsidRPr="00584E8F" w:rsidRDefault="00584E8F" w:rsidP="00584E8F">
      <w:pPr>
        <w:spacing w:after="0" w:line="360" w:lineRule="auto"/>
        <w:rPr>
          <w:ins w:id="19" w:author="Φλούδα Χριστίνα" w:date="2017-07-24T13:40:00Z"/>
          <w:rFonts w:eastAsia="Times New Roman"/>
          <w:szCs w:val="24"/>
          <w:lang w:eastAsia="en-US"/>
        </w:rPr>
      </w:pPr>
      <w:ins w:id="20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 xml:space="preserve"> </w:t>
        </w:r>
        <w:r w:rsidRPr="00584E8F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584E8F">
          <w:rPr>
            <w:rFonts w:eastAsia="Times New Roman"/>
            <w:szCs w:val="24"/>
            <w:lang w:eastAsia="en-US"/>
          </w:rPr>
          <w:br/>
          <w:t xml:space="preserve">Επικύρωση Πρακτικών, σελ. </w:t>
        </w:r>
        <w:r w:rsidRPr="00584E8F">
          <w:rPr>
            <w:rFonts w:eastAsia="Times New Roman"/>
            <w:szCs w:val="24"/>
            <w:lang w:eastAsia="en-US"/>
          </w:rPr>
          <w:br/>
          <w:t xml:space="preserve"> </w:t>
        </w:r>
        <w:r w:rsidRPr="00584E8F">
          <w:rPr>
            <w:rFonts w:eastAsia="Times New Roman"/>
            <w:szCs w:val="24"/>
            <w:lang w:eastAsia="en-US"/>
          </w:rPr>
          <w:br/>
          <w:t xml:space="preserve">Β. ΚΟΙΝΟΒΟΥΛΕΥΤΙΚΟΣ ΕΛΕΓΧΟΣ </w:t>
        </w:r>
        <w:r w:rsidRPr="00584E8F">
          <w:rPr>
            <w:rFonts w:eastAsia="Times New Roman"/>
            <w:szCs w:val="24"/>
            <w:lang w:eastAsia="en-US"/>
          </w:rPr>
          <w:br/>
          <w:t xml:space="preserve">Ανακοίνωση του δελτίου επικαίρων ερωτήσεων της Δευτέρας 17 Ιουλίου 2017, σελ. </w:t>
        </w:r>
        <w:r w:rsidRPr="00584E8F">
          <w:rPr>
            <w:rFonts w:eastAsia="Times New Roman"/>
            <w:szCs w:val="24"/>
            <w:lang w:eastAsia="en-US"/>
          </w:rPr>
          <w:br/>
        </w:r>
      </w:ins>
    </w:p>
    <w:p w14:paraId="3C124AC8" w14:textId="77777777" w:rsidR="00584E8F" w:rsidRPr="00584E8F" w:rsidRDefault="00584E8F" w:rsidP="00584E8F">
      <w:pPr>
        <w:spacing w:after="0" w:line="360" w:lineRule="auto"/>
        <w:rPr>
          <w:ins w:id="21" w:author="Φλούδα Χριστίνα" w:date="2017-07-24T13:40:00Z"/>
          <w:rFonts w:eastAsia="Times New Roman"/>
          <w:szCs w:val="24"/>
          <w:lang w:eastAsia="en-US"/>
        </w:rPr>
      </w:pPr>
      <w:ins w:id="22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ΠΡΟΕΔΡΕΥΩΝ</w:t>
        </w:r>
      </w:ins>
    </w:p>
    <w:p w14:paraId="24CBAB6E" w14:textId="77777777" w:rsidR="00584E8F" w:rsidRPr="00584E8F" w:rsidRDefault="00584E8F" w:rsidP="00584E8F">
      <w:pPr>
        <w:spacing w:after="0" w:line="360" w:lineRule="auto"/>
        <w:rPr>
          <w:ins w:id="23" w:author="Φλούδα Χριστίνα" w:date="2017-07-24T13:40:00Z"/>
          <w:rFonts w:eastAsia="Times New Roman"/>
          <w:szCs w:val="24"/>
          <w:lang w:eastAsia="en-US"/>
        </w:rPr>
      </w:pPr>
      <w:ins w:id="24" w:author="Φλούδα Χριστίνα" w:date="2017-07-24T13:40:00Z">
        <w:r w:rsidRPr="00584E8F">
          <w:rPr>
            <w:rFonts w:eastAsia="Times New Roman"/>
            <w:szCs w:val="24"/>
            <w:lang w:eastAsia="en-US"/>
          </w:rPr>
          <w:t>ΓΕΩΡΓΙΑΔΗΣ Μ. , σελ.</w:t>
        </w:r>
      </w:ins>
    </w:p>
    <w:p w14:paraId="05C049C1" w14:textId="77777777" w:rsidR="00584E8F" w:rsidRDefault="00584E8F" w:rsidP="00584E8F">
      <w:pPr>
        <w:spacing w:line="600" w:lineRule="auto"/>
        <w:ind w:firstLine="709"/>
        <w:jc w:val="both"/>
        <w:rPr>
          <w:ins w:id="25" w:author="Φλούδα Χριστίνα" w:date="2017-07-24T13:40:00Z"/>
          <w:rFonts w:eastAsia="Times New Roman" w:cs="Times New Roman"/>
          <w:szCs w:val="24"/>
        </w:rPr>
        <w:pPrChange w:id="26" w:author="Φλούδα Χριστίνα" w:date="2017-07-24T13:40:00Z">
          <w:pPr>
            <w:spacing w:line="600" w:lineRule="auto"/>
            <w:ind w:firstLine="709"/>
            <w:jc w:val="center"/>
          </w:pPr>
        </w:pPrChange>
      </w:pPr>
      <w:bookmarkStart w:id="27" w:name="_GoBack"/>
      <w:bookmarkEnd w:id="27"/>
    </w:p>
    <w:p w14:paraId="139E4C24" w14:textId="77777777" w:rsidR="00DB1CD4" w:rsidRDefault="00584E8F">
      <w:pPr>
        <w:spacing w:line="600" w:lineRule="auto"/>
        <w:ind w:firstLine="709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ΠΡΑΚΤΙΚΑ ΒΟΥΛΗΣ</w:t>
      </w:r>
    </w:p>
    <w:p w14:paraId="139E4C25" w14:textId="77777777" w:rsidR="00DB1CD4" w:rsidRDefault="00584E8F">
      <w:pPr>
        <w:spacing w:line="600" w:lineRule="auto"/>
        <w:ind w:firstLine="709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ΙΖ΄ ΠΕΡΙΟΔΟΣ</w:t>
      </w:r>
    </w:p>
    <w:p w14:paraId="139E4C26" w14:textId="77777777" w:rsidR="00DB1CD4" w:rsidRDefault="00584E8F">
      <w:pPr>
        <w:spacing w:line="600" w:lineRule="auto"/>
        <w:ind w:firstLine="709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ΠΡΟΕΔΡΕΥΟΜΕΝΗΣ ΚΟΙΝΟΒΟΥΛΕΥΤΙΚΗΣ ΔΗΜΟΚΡΑΤΙΑΣ</w:t>
      </w:r>
    </w:p>
    <w:p w14:paraId="139E4C27" w14:textId="77777777" w:rsidR="00DB1CD4" w:rsidRDefault="00584E8F">
      <w:pPr>
        <w:spacing w:line="600" w:lineRule="auto"/>
        <w:ind w:firstLine="709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ΣΥΝΟΔΟΣ Β΄</w:t>
      </w:r>
    </w:p>
    <w:p w14:paraId="139E4C28" w14:textId="77777777" w:rsidR="00DB1CD4" w:rsidRDefault="00584E8F">
      <w:pPr>
        <w:spacing w:line="600" w:lineRule="auto"/>
        <w:ind w:firstLine="709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ΣΥΝΕΔΡΙΑΣΗ </w:t>
      </w:r>
      <w:r>
        <w:rPr>
          <w:rFonts w:ascii="Microsoft Sans Serif" w:eastAsia="Times New Roman" w:hAnsi="Microsoft Sans Serif" w:cs="Times New Roman"/>
          <w:color w:val="000000"/>
          <w:szCs w:val="24"/>
        </w:rPr>
        <w:t>ΡΝΒ</w:t>
      </w:r>
      <w:r>
        <w:rPr>
          <w:rFonts w:eastAsia="Times New Roman" w:cs="Times New Roman"/>
          <w:szCs w:val="24"/>
        </w:rPr>
        <w:t>΄</w:t>
      </w:r>
    </w:p>
    <w:p w14:paraId="139E4C29" w14:textId="77777777" w:rsidR="00DB1CD4" w:rsidRDefault="00584E8F">
      <w:pPr>
        <w:spacing w:line="600" w:lineRule="auto"/>
        <w:ind w:firstLine="709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Παρασκευή 14 Ιουλίου 2017</w:t>
      </w:r>
    </w:p>
    <w:p w14:paraId="139E4C2A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Αθήνα, σήμερα στις 14 Ιουλίου 2017, ημέρα Παρασκευή και ώρα 10.02΄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συνήλθε στην Αίθουσα των συνεδριάσεων του Βουλευτηρίου η Βουλή σε ολομέλεια για να συνεδριάσει υπό την προεδρία του Θ΄ Αντιπροέδρου αυτής κ. </w:t>
      </w:r>
      <w:r w:rsidRPr="00D8659A">
        <w:rPr>
          <w:rFonts w:eastAsia="Times New Roman" w:cs="Times New Roman"/>
          <w:b/>
          <w:szCs w:val="24"/>
        </w:rPr>
        <w:t>ΜΑΡΙΟΥ ΓΕΩΡΓΙΑΔΗ</w:t>
      </w:r>
      <w:r>
        <w:rPr>
          <w:rFonts w:eastAsia="Times New Roman" w:cs="Times New Roman"/>
          <w:szCs w:val="24"/>
        </w:rPr>
        <w:t>.</w:t>
      </w:r>
    </w:p>
    <w:p w14:paraId="139E4C2B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/>
          <w:b/>
          <w:bCs/>
        </w:rPr>
        <w:t xml:space="preserve">ΠΡΟΕΔΡΕΥΩΝ (Μάριος Γεωργιάδης): </w:t>
      </w:r>
      <w:r>
        <w:rPr>
          <w:rFonts w:eastAsia="Times New Roman" w:cs="Times New Roman"/>
          <w:szCs w:val="24"/>
        </w:rPr>
        <w:t>Κυρίες και κύριοι συνάδελφοι, αρχίζει η συνεδρίαση.</w:t>
      </w:r>
    </w:p>
    <w:p w14:paraId="139E4C2C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/>
          <w:szCs w:val="24"/>
        </w:rPr>
        <w:t>(ΕΠΙΚΥΡΩΣΗ Π</w:t>
      </w:r>
      <w:r>
        <w:rPr>
          <w:rFonts w:eastAsia="Times New Roman"/>
          <w:szCs w:val="24"/>
        </w:rPr>
        <w:t xml:space="preserve">ΡΑΚΤΙΚΩΝ: Σύμφωνα με την από 13-7-2017 εξουσιοδότηση του Σώματος επικυρώθηκαν με ευθύνη του Προεδρείου τα Πρακτικά της ΡΝΑ΄ συνεδριάσεώς του, της Πέμπτης 13 Ιουλίου 2017, σε ό,τι αφορά την ψήφιση στο σύνολο </w:t>
      </w:r>
      <w:r>
        <w:rPr>
          <w:rFonts w:eastAsia="Times New Roman"/>
          <w:szCs w:val="24"/>
        </w:rPr>
        <w:lastRenderedPageBreak/>
        <w:t>του σχεδίου νόμου:</w:t>
      </w:r>
      <w:r>
        <w:rPr>
          <w:rFonts w:eastAsia="Times New Roman" w:cs="Times New Roman"/>
          <w:szCs w:val="24"/>
        </w:rPr>
        <w:t xml:space="preserve"> «Συλλογική διαχείριση δικαιωμά</w:t>
      </w:r>
      <w:r>
        <w:rPr>
          <w:rFonts w:eastAsia="Times New Roman" w:cs="Times New Roman"/>
          <w:szCs w:val="24"/>
        </w:rPr>
        <w:t xml:space="preserve">των πνευματικής ιδιοκτησίας και συγγενικών δικαιωμάτων, χορήγηση </w:t>
      </w:r>
      <w:proofErr w:type="spellStart"/>
      <w:r>
        <w:rPr>
          <w:rFonts w:eastAsia="Times New Roman" w:cs="Times New Roman"/>
          <w:szCs w:val="24"/>
        </w:rPr>
        <w:t>πολυεδαφικών</w:t>
      </w:r>
      <w:proofErr w:type="spellEnd"/>
      <w:r>
        <w:rPr>
          <w:rFonts w:eastAsia="Times New Roman" w:cs="Times New Roman"/>
          <w:szCs w:val="24"/>
        </w:rPr>
        <w:t xml:space="preserve"> αδειών για </w:t>
      </w:r>
      <w:proofErr w:type="spellStart"/>
      <w:r>
        <w:rPr>
          <w:rFonts w:eastAsia="Times New Roman" w:cs="Times New Roman"/>
          <w:szCs w:val="24"/>
        </w:rPr>
        <w:t>επιγραμμικές</w:t>
      </w:r>
      <w:proofErr w:type="spellEnd"/>
      <w:r>
        <w:rPr>
          <w:rFonts w:eastAsia="Times New Roman" w:cs="Times New Roman"/>
          <w:szCs w:val="24"/>
        </w:rPr>
        <w:t xml:space="preserve"> χρήσεις μουσικών έργων και άλλα θέματα αρμοδιότητας Υπουργείου Πολιτισμού και Αθλητισμού»)</w:t>
      </w:r>
    </w:p>
    <w:p w14:paraId="139E4C2D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Κυρίες και κύριοι συνάδελφοι, έχω την τιμή να ανακοινώσω στο Σώ</w:t>
      </w:r>
      <w:r>
        <w:rPr>
          <w:rFonts w:eastAsia="Times New Roman"/>
          <w:szCs w:val="24"/>
        </w:rPr>
        <w:t>μα το δελτίο επικαίρων ερωτήσεων της Δευτέρας 17 Ιουλίου 2017.</w:t>
      </w:r>
    </w:p>
    <w:p w14:paraId="139E4C2E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Α. ΕΠΙΚΑΙΡΕΣ ΕΡΩΤΗΣΕΙΣ Πρώτου Κύκλου (Άρθρο 130 </w:t>
      </w:r>
      <w:r>
        <w:rPr>
          <w:rFonts w:eastAsia="Times New Roman"/>
          <w:szCs w:val="24"/>
        </w:rPr>
        <w:t xml:space="preserve">παράγραφοι </w:t>
      </w:r>
      <w:r>
        <w:rPr>
          <w:rFonts w:eastAsia="Times New Roman"/>
          <w:szCs w:val="24"/>
        </w:rPr>
        <w:t>2 και 3 Κανονισμού Βουλής)</w:t>
      </w:r>
    </w:p>
    <w:p w14:paraId="139E4C2F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Η με αριθμό 1187/11-7-2017 επίκαιρη ερώτηση του Βουλευτή Δωδεκανήσου του Συνασπισμού Ριζοσπαστικής Αριστ</w:t>
      </w:r>
      <w:r>
        <w:rPr>
          <w:rFonts w:eastAsia="Times New Roman"/>
          <w:szCs w:val="24"/>
        </w:rPr>
        <w:t>εράς κ. Ηλία Καματερού προς τον Υπουργό Υγείας, με θέμα «Άμεση ανάγκη ενίσχυσης Νοσοκομείου Κω».</w:t>
      </w:r>
    </w:p>
    <w:p w14:paraId="139E4C30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2. Η με αριθμό 1208/11-7-2017 επίκαιρη ερώτηση του Βουλευτή Δωδεκανήσου της Νέας Δημοκρατίας κ. Εμμανουήλ </w:t>
      </w:r>
      <w:proofErr w:type="spellStart"/>
      <w:r>
        <w:rPr>
          <w:rFonts w:eastAsia="Times New Roman"/>
          <w:szCs w:val="24"/>
        </w:rPr>
        <w:t>Κόνσολα</w:t>
      </w:r>
      <w:proofErr w:type="spellEnd"/>
      <w:r>
        <w:rPr>
          <w:rFonts w:eastAsia="Times New Roman"/>
          <w:szCs w:val="24"/>
        </w:rPr>
        <w:t xml:space="preserve"> προς τον Υπουργό Οικονομικών, με θέμα: «Αξιολ</w:t>
      </w:r>
      <w:r>
        <w:rPr>
          <w:rFonts w:eastAsia="Times New Roman"/>
          <w:szCs w:val="24"/>
        </w:rPr>
        <w:t>όγηση των συνεπειών των φορολογικών επιβαρύνσεων που έχουν επιβληθεί στον τουρισμό τα δύο τελευταία χρόνια».</w:t>
      </w:r>
    </w:p>
    <w:p w14:paraId="139E4C31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3. Η με αριθμό 1181/7-7-2017 επίκαιρη ερώτηση του Βουλευτή Β΄ Αθηνών της Δημοκρατικής Συμπαράταξης ΠΑΣΟΚ – ΔΗΜΑΡ κ. Ανδρέα Λοβέρδου προς τον Υπουργ</w:t>
      </w:r>
      <w:r>
        <w:rPr>
          <w:rFonts w:eastAsia="Times New Roman"/>
          <w:szCs w:val="24"/>
        </w:rPr>
        <w:t>ό Οικονομικών, με θέμα: «Λήψη μέτρων υπέρ των μικρών αποταμιευτών που έχασαν τα χρήματά τους με το “κούρεμα” του χρέους το 2012».</w:t>
      </w:r>
    </w:p>
    <w:p w14:paraId="139E4C32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4. Η με αριθμό 1176/4-7-2017 επίκαιρη ερώτηση του Βουλευτή Α΄ Θεσσαλονίκης της Ένωσης Κεντρώων κ. Ιωάννη </w:t>
      </w:r>
      <w:proofErr w:type="spellStart"/>
      <w:r>
        <w:rPr>
          <w:rFonts w:eastAsia="Times New Roman"/>
          <w:szCs w:val="24"/>
        </w:rPr>
        <w:t>Σαρίδη</w:t>
      </w:r>
      <w:proofErr w:type="spellEnd"/>
      <w:r>
        <w:rPr>
          <w:rFonts w:eastAsia="Times New Roman"/>
          <w:szCs w:val="24"/>
        </w:rPr>
        <w:t xml:space="preserve"> προς τον Υπουρ</w:t>
      </w:r>
      <w:r>
        <w:rPr>
          <w:rFonts w:eastAsia="Times New Roman"/>
          <w:szCs w:val="24"/>
        </w:rPr>
        <w:t xml:space="preserve">γό Υγείας, σχετικά με την καταγραφή και αντιμετώπιση ελλείψεων του ΕΚΑΒ Χαλκιδικής σε ασθενοφόρα και </w:t>
      </w:r>
      <w:proofErr w:type="spellStart"/>
      <w:r>
        <w:rPr>
          <w:rFonts w:eastAsia="Times New Roman"/>
          <w:szCs w:val="24"/>
        </w:rPr>
        <w:t>διασώστες</w:t>
      </w:r>
      <w:proofErr w:type="spellEnd"/>
      <w:r>
        <w:rPr>
          <w:rFonts w:eastAsia="Times New Roman"/>
          <w:szCs w:val="24"/>
        </w:rPr>
        <w:t>.</w:t>
      </w:r>
    </w:p>
    <w:p w14:paraId="139E4C33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Β. ΕΠΙΚΑΙΡΕΣ ΕΡΩΤΗΣΕΙΣ Δεύτερου Κύκλου (Άρθρο 130 παράγραφο</w:t>
      </w:r>
      <w:r>
        <w:rPr>
          <w:rFonts w:eastAsia="Times New Roman"/>
          <w:szCs w:val="24"/>
        </w:rPr>
        <w:t>ι</w:t>
      </w:r>
      <w:r>
        <w:rPr>
          <w:rFonts w:eastAsia="Times New Roman"/>
          <w:szCs w:val="24"/>
        </w:rPr>
        <w:t xml:space="preserve"> 2 και 3 </w:t>
      </w:r>
      <w:r>
        <w:rPr>
          <w:rFonts w:eastAsia="Times New Roman"/>
          <w:szCs w:val="24"/>
        </w:rPr>
        <w:t xml:space="preserve">του </w:t>
      </w:r>
      <w:r>
        <w:rPr>
          <w:rFonts w:eastAsia="Times New Roman"/>
          <w:szCs w:val="24"/>
        </w:rPr>
        <w:t xml:space="preserve">Κανονισμού </w:t>
      </w:r>
      <w:r>
        <w:rPr>
          <w:rFonts w:eastAsia="Times New Roman"/>
          <w:szCs w:val="24"/>
        </w:rPr>
        <w:t xml:space="preserve">της </w:t>
      </w:r>
      <w:r>
        <w:rPr>
          <w:rFonts w:eastAsia="Times New Roman"/>
          <w:szCs w:val="24"/>
        </w:rPr>
        <w:t>Βουλής)</w:t>
      </w:r>
    </w:p>
    <w:p w14:paraId="139E4C34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1. Η με αριθμό 1188/11-7-2017 επίκαιρη ερώτηση τ</w:t>
      </w:r>
      <w:r>
        <w:rPr>
          <w:rFonts w:eastAsia="Times New Roman"/>
          <w:szCs w:val="24"/>
        </w:rPr>
        <w:t xml:space="preserve">ου Βουλευτή Πρέβεζας του Συνασπισμού Ριζοσπαστικής Αριστεράς κ. Κωνσταντίνου Μπάρκα προς τον Υπουργό Υγείας, σχετικά με τις επείγουσες ανάγκες στελέχωσης των Κέντρων Υγείας Πάργας και </w:t>
      </w:r>
      <w:proofErr w:type="spellStart"/>
      <w:r>
        <w:rPr>
          <w:rFonts w:eastAsia="Times New Roman"/>
          <w:szCs w:val="24"/>
        </w:rPr>
        <w:t>Καναλακίου</w:t>
      </w:r>
      <w:proofErr w:type="spellEnd"/>
      <w:r>
        <w:rPr>
          <w:rFonts w:eastAsia="Times New Roman"/>
          <w:szCs w:val="24"/>
        </w:rPr>
        <w:t xml:space="preserve"> του Νομού Πρέβεζας, καθώς και δημιουργία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 xml:space="preserve">ομέα ΕΚΑΒ Πάργας – </w:t>
      </w:r>
      <w:proofErr w:type="spellStart"/>
      <w:r>
        <w:rPr>
          <w:rFonts w:eastAsia="Times New Roman"/>
          <w:szCs w:val="24"/>
        </w:rPr>
        <w:t>Καναλακίου</w:t>
      </w:r>
      <w:proofErr w:type="spellEnd"/>
      <w:r>
        <w:rPr>
          <w:rFonts w:eastAsia="Times New Roman"/>
          <w:szCs w:val="24"/>
        </w:rPr>
        <w:t>.  </w:t>
      </w:r>
    </w:p>
    <w:p w14:paraId="139E4C35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2. Η με αριθμό 1209/11-7-2017 επίκαιρη ερώτηση του Βουλευτή Αχαΐας της Νέας Δημοκρατίας κ. </w:t>
      </w:r>
      <w:proofErr w:type="spellStart"/>
      <w:r>
        <w:rPr>
          <w:rFonts w:eastAsia="Times New Roman"/>
          <w:szCs w:val="24"/>
        </w:rPr>
        <w:t>Ιάσονα</w:t>
      </w:r>
      <w:proofErr w:type="spellEnd"/>
      <w:r>
        <w:rPr>
          <w:rFonts w:eastAsia="Times New Roman"/>
          <w:szCs w:val="24"/>
        </w:rPr>
        <w:t xml:space="preserve"> Φωτήλα προς τον Υπουργό Υγείας, με θέμα: «Δραματικές ελλείψεις του ΕΚΑΒ στα νησιά της </w:t>
      </w:r>
      <w:r>
        <w:rPr>
          <w:rFonts w:eastAsia="Times New Roman"/>
          <w:szCs w:val="24"/>
        </w:rPr>
        <w:t>χ</w:t>
      </w:r>
      <w:r>
        <w:rPr>
          <w:rFonts w:eastAsia="Times New Roman"/>
          <w:szCs w:val="24"/>
        </w:rPr>
        <w:t>ώρας μας».</w:t>
      </w:r>
    </w:p>
    <w:p w14:paraId="139E4C36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3. Η με αριθμό 1189/11-7-2017 επίκαιρη ερώτηση</w:t>
      </w:r>
      <w:r>
        <w:rPr>
          <w:rFonts w:eastAsia="Times New Roman"/>
          <w:szCs w:val="24"/>
        </w:rPr>
        <w:t xml:space="preserve"> του Βουλευτή Δωδεκανήσου του Συνασπισμού Ριζοσπαστικής Αριστεράς κ. Δημητρίου Γάκη προς τον Υπουργό Υγείας, με θέμα: «Με ποιο χρονοδιάγραμμα θα στελεχωθεί και θα λειτουργήσει η </w:t>
      </w:r>
      <w:r>
        <w:rPr>
          <w:rFonts w:eastAsia="Times New Roman"/>
          <w:szCs w:val="24"/>
        </w:rPr>
        <w:t>μ</w:t>
      </w:r>
      <w:r>
        <w:rPr>
          <w:rFonts w:eastAsia="Times New Roman"/>
          <w:szCs w:val="24"/>
        </w:rPr>
        <w:t xml:space="preserve">ονάδα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 xml:space="preserve">ντατικής 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 xml:space="preserve">οσηλείας 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>εογνών στο Γενικό Νοσοκομείο Ρόδου;».</w:t>
      </w:r>
    </w:p>
    <w:p w14:paraId="139E4C37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4.</w:t>
      </w:r>
      <w:r>
        <w:rPr>
          <w:rFonts w:eastAsia="Times New Roman"/>
          <w:szCs w:val="24"/>
        </w:rPr>
        <w:t xml:space="preserve"> Η με αριθμό 1168/4-7-2017 επίκαιρη ερώτηση του Βουλευτή Α΄ Θεσσαλονίκης του Κομμουνιστικού Κόμματος Ελλάδ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>ς κ. Ιωάννη Δελή προς τον Υπουργό Παιδείας, Έρευνας και Θρησκευμάτων, σχετικά με τις άδειες των αναπληρωτών εκπαιδευτικών.</w:t>
      </w:r>
    </w:p>
    <w:p w14:paraId="139E4C38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5. Η με αριθμό 1119/3-7-20</w:t>
      </w:r>
      <w:r>
        <w:rPr>
          <w:rFonts w:eastAsia="Times New Roman"/>
          <w:szCs w:val="24"/>
        </w:rPr>
        <w:t>17 επίκαιρη ερώτηση του Η΄ Αντιπροέδρου της Βουλής και Βουλευτή Β΄ Πειραι</w:t>
      </w:r>
      <w:r>
        <w:rPr>
          <w:rFonts w:eastAsia="Times New Roman"/>
          <w:szCs w:val="24"/>
        </w:rPr>
        <w:t>ώς</w:t>
      </w:r>
      <w:r>
        <w:rPr>
          <w:rFonts w:eastAsia="Times New Roman"/>
          <w:szCs w:val="24"/>
        </w:rPr>
        <w:t xml:space="preserve"> των Ανεξαρτήτων Ελλήνων κ. Δημητρίου Καμμένου προς τον Υπουργό Οικονομικών, σχετικά με την κλοπή ηλεκτρικού ρεύματος.</w:t>
      </w:r>
    </w:p>
    <w:p w14:paraId="139E4C39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6. Η με αριθμό 1116/30-6-2017 επίκαιρη ερώτηση του Βουλευτή Α΄</w:t>
      </w:r>
      <w:r>
        <w:rPr>
          <w:rFonts w:eastAsia="Times New Roman"/>
          <w:szCs w:val="24"/>
        </w:rPr>
        <w:t xml:space="preserve"> Θεσσαλονίκης της Ένωσης Κεντρώων κ. Ιωάννη </w:t>
      </w:r>
      <w:proofErr w:type="spellStart"/>
      <w:r>
        <w:rPr>
          <w:rFonts w:eastAsia="Times New Roman"/>
          <w:szCs w:val="24"/>
        </w:rPr>
        <w:t>Σαρίδη</w:t>
      </w:r>
      <w:proofErr w:type="spellEnd"/>
      <w:r>
        <w:rPr>
          <w:rFonts w:eastAsia="Times New Roman"/>
          <w:szCs w:val="24"/>
        </w:rPr>
        <w:t xml:space="preserve"> προς τον Υπουργό Υγείας, σχετικά με την </w:t>
      </w:r>
      <w:proofErr w:type="spellStart"/>
      <w:r>
        <w:rPr>
          <w:rFonts w:eastAsia="Times New Roman"/>
          <w:szCs w:val="24"/>
        </w:rPr>
        <w:t>υποστελέχωση</w:t>
      </w:r>
      <w:proofErr w:type="spellEnd"/>
      <w:r>
        <w:rPr>
          <w:rFonts w:eastAsia="Times New Roman"/>
          <w:szCs w:val="24"/>
        </w:rPr>
        <w:t xml:space="preserve"> του Γενικού Νοσοκομείου</w:t>
      </w:r>
      <w:r>
        <w:rPr>
          <w:rFonts w:eastAsia="Times New Roman"/>
          <w:szCs w:val="24"/>
        </w:rPr>
        <w:t xml:space="preserve"> «</w:t>
      </w:r>
      <w:r>
        <w:rPr>
          <w:rFonts w:eastAsia="Times New Roman"/>
          <w:szCs w:val="24"/>
        </w:rPr>
        <w:t>Παπαγεωργίου</w:t>
      </w:r>
      <w:r>
        <w:rPr>
          <w:rFonts w:eastAsia="Times New Roman"/>
          <w:szCs w:val="24"/>
        </w:rPr>
        <w:t>»</w:t>
      </w:r>
      <w:r>
        <w:rPr>
          <w:rFonts w:eastAsia="Times New Roman"/>
          <w:szCs w:val="24"/>
        </w:rPr>
        <w:t xml:space="preserve"> Θεσσαλονίκης.</w:t>
      </w:r>
    </w:p>
    <w:p w14:paraId="139E4C3A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7. Η με αριθμό 1032/16-6-2017 επίκαιρη ερώτηση του Βουλευτή Β΄ Πειραι</w:t>
      </w:r>
      <w:r>
        <w:rPr>
          <w:rFonts w:eastAsia="Times New Roman"/>
          <w:szCs w:val="24"/>
        </w:rPr>
        <w:t>ώς</w:t>
      </w:r>
      <w:r>
        <w:rPr>
          <w:rFonts w:eastAsia="Times New Roman"/>
          <w:szCs w:val="24"/>
        </w:rPr>
        <w:t xml:space="preserve"> των Ανεξαρτήτων Ελλήνων κ. </w:t>
      </w:r>
      <w:r>
        <w:rPr>
          <w:rFonts w:eastAsia="Times New Roman"/>
          <w:szCs w:val="24"/>
        </w:rPr>
        <w:t xml:space="preserve">Δημητρίου Καμμένου προς τον Υπουργό Οικονομικών, σχετικά με τις </w:t>
      </w:r>
      <w:proofErr w:type="spellStart"/>
      <w:r>
        <w:rPr>
          <w:rFonts w:eastAsia="Times New Roman"/>
          <w:szCs w:val="24"/>
        </w:rPr>
        <w:t>στοιχηματικές</w:t>
      </w:r>
      <w:proofErr w:type="spellEnd"/>
      <w:r>
        <w:rPr>
          <w:rFonts w:eastAsia="Times New Roman"/>
          <w:szCs w:val="24"/>
        </w:rPr>
        <w:t xml:space="preserve"> εταιρείες.</w:t>
      </w:r>
    </w:p>
    <w:p w14:paraId="139E4C3B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8. Η με αριθμό 1026/14-6-2017 επίκαιρη ερώτηση του Ανεξάρτητου Βουλευτή Μεσσηνίας κ. Δημητρίου </w:t>
      </w:r>
      <w:proofErr w:type="spellStart"/>
      <w:r>
        <w:rPr>
          <w:rFonts w:eastAsia="Times New Roman"/>
          <w:szCs w:val="24"/>
        </w:rPr>
        <w:t>Κουκούτση</w:t>
      </w:r>
      <w:proofErr w:type="spellEnd"/>
      <w:r>
        <w:rPr>
          <w:rFonts w:eastAsia="Times New Roman"/>
          <w:szCs w:val="24"/>
        </w:rPr>
        <w:t xml:space="preserve"> προς τον Υπουργό Οικονομικών, με θέμα «Προοπτική και ανάγκες τ</w:t>
      </w:r>
      <w:r>
        <w:rPr>
          <w:rFonts w:eastAsia="Times New Roman"/>
          <w:szCs w:val="24"/>
        </w:rPr>
        <w:t>ου διεθνούς αερολιμένα Καλαμάτας».</w:t>
      </w:r>
    </w:p>
    <w:p w14:paraId="139E4C3C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9. Η με αριθμό 976/6-6-2017 επίκαιρη ερώτηση της Βουλευτού Χαλκιδικής του Λαϊκού Συνδέσμου - Χρυσή Αυγή κ. Σωτηρίας Βλάχου προς τον Υπουργό Υγείας, με θέμα: «Ελλείψεις ασθενοφόρων στο Νομό Χαλκιδικής θέτουν σε κίνδυνο τη </w:t>
      </w:r>
      <w:r>
        <w:rPr>
          <w:rFonts w:eastAsia="Times New Roman"/>
          <w:szCs w:val="24"/>
        </w:rPr>
        <w:t>ζωή πολιτών».</w:t>
      </w:r>
    </w:p>
    <w:p w14:paraId="139E4C3D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10. Η με αριθμό 923/1-6-2017 επίκαιρη ερώτηση του Βουλευτή Επικρατείας του Λαϊκού Συνδέσμου - Χρυσή Αυγή κ. Χρήστου Παππά προς τον Υπουργό Παιδείας, Έρευνας και Θρησκευμάτων, με θέμα: «εκπλήρωση του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 xml:space="preserve">άματος του </w:t>
      </w:r>
      <w:r>
        <w:rPr>
          <w:rFonts w:eastAsia="Times New Roman"/>
          <w:szCs w:val="24"/>
        </w:rPr>
        <w:t>έ</w:t>
      </w:r>
      <w:r>
        <w:rPr>
          <w:rFonts w:eastAsia="Times New Roman"/>
          <w:szCs w:val="24"/>
        </w:rPr>
        <w:t>θνους».</w:t>
      </w:r>
    </w:p>
    <w:p w14:paraId="139E4C3E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11.</w:t>
      </w:r>
      <w:r>
        <w:rPr>
          <w:rFonts w:eastAsia="Times New Roman"/>
          <w:szCs w:val="24"/>
        </w:rPr>
        <w:t xml:space="preserve"> Η με αριθμό 931/2-6-2017 επίκαιρη ερώτηση του Βουλευτή Β΄ Αθηνών του Ποταμιού κ. Γεωργίου </w:t>
      </w:r>
      <w:proofErr w:type="spellStart"/>
      <w:r>
        <w:rPr>
          <w:rFonts w:eastAsia="Times New Roman"/>
          <w:szCs w:val="24"/>
        </w:rPr>
        <w:t>Αμυρά</w:t>
      </w:r>
      <w:proofErr w:type="spellEnd"/>
      <w:r>
        <w:rPr>
          <w:rFonts w:eastAsia="Times New Roman"/>
          <w:szCs w:val="24"/>
        </w:rPr>
        <w:t xml:space="preserve"> προς τον Υπουργό Οικονομικών, σχετικά με την υπόθεση «</w:t>
      </w:r>
      <w:r>
        <w:rPr>
          <w:rFonts w:eastAsia="Times New Roman"/>
          <w:szCs w:val="24"/>
        </w:rPr>
        <w:t>SIEMENS</w:t>
      </w:r>
      <w:r>
        <w:rPr>
          <w:rFonts w:eastAsia="Times New Roman"/>
          <w:szCs w:val="24"/>
        </w:rPr>
        <w:t>».</w:t>
      </w:r>
    </w:p>
    <w:p w14:paraId="139E4C3F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12. Η με αριθμό 924/1-6-2017 επίκαιρη ερώτηση της Βουλευτού Β΄ Αθηνών του Λαϊκού Συνδέσμου - Χρ</w:t>
      </w:r>
      <w:r>
        <w:rPr>
          <w:rFonts w:eastAsia="Times New Roman"/>
          <w:szCs w:val="24"/>
        </w:rPr>
        <w:t xml:space="preserve">υσή Αυγή κ. Ελένης </w:t>
      </w:r>
      <w:proofErr w:type="spellStart"/>
      <w:r>
        <w:rPr>
          <w:rFonts w:eastAsia="Times New Roman"/>
          <w:szCs w:val="24"/>
        </w:rPr>
        <w:t>Ζαρούλια</w:t>
      </w:r>
      <w:proofErr w:type="spellEnd"/>
      <w:r>
        <w:rPr>
          <w:rFonts w:eastAsia="Times New Roman"/>
          <w:szCs w:val="24"/>
        </w:rPr>
        <w:t xml:space="preserve"> προς τον Υπουργό Οικονομικών, σχετικά με τον «διορισμό υπόδικης στη </w:t>
      </w:r>
      <w:r>
        <w:rPr>
          <w:rFonts w:eastAsia="Times New Roman"/>
          <w:szCs w:val="24"/>
        </w:rPr>
        <w:t>δ</w:t>
      </w:r>
      <w:r>
        <w:rPr>
          <w:rFonts w:eastAsia="Times New Roman"/>
          <w:szCs w:val="24"/>
        </w:rPr>
        <w:t xml:space="preserve">ιοίκηση του </w:t>
      </w:r>
      <w:proofErr w:type="spellStart"/>
      <w:r>
        <w:rPr>
          <w:rFonts w:eastAsia="Times New Roman"/>
          <w:szCs w:val="24"/>
        </w:rPr>
        <w:t>υ</w:t>
      </w:r>
      <w:r>
        <w:rPr>
          <w:rFonts w:eastAsia="Times New Roman"/>
          <w:szCs w:val="24"/>
        </w:rPr>
        <w:t>περταμείου</w:t>
      </w:r>
      <w:proofErr w:type="spellEnd"/>
      <w:r>
        <w:rPr>
          <w:rFonts w:eastAsia="Times New Roman"/>
          <w:szCs w:val="24"/>
        </w:rPr>
        <w:t>».</w:t>
      </w:r>
    </w:p>
    <w:p w14:paraId="139E4C40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13. Η με αριθμό 948/6-6-2017 επίκαιρη ερώτηση του Βουλευτή Β΄ Θεσσαλονίκης του Κομμουνιστικού Κόμματος Ελλάδ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 xml:space="preserve">ς κ. Σάκη </w:t>
      </w:r>
      <w:proofErr w:type="spellStart"/>
      <w:r>
        <w:rPr>
          <w:rFonts w:eastAsia="Times New Roman"/>
          <w:szCs w:val="24"/>
        </w:rPr>
        <w:t>Βαρδαλή</w:t>
      </w:r>
      <w:proofErr w:type="spellEnd"/>
      <w:r>
        <w:rPr>
          <w:rFonts w:eastAsia="Times New Roman"/>
          <w:szCs w:val="24"/>
        </w:rPr>
        <w:t xml:space="preserve"> προς τ</w:t>
      </w:r>
      <w:r>
        <w:rPr>
          <w:rFonts w:eastAsia="Times New Roman"/>
          <w:szCs w:val="24"/>
        </w:rPr>
        <w:t>ον Υπουργό Οικονομικών, σχετικά με την Ελληνική Βιομηχανία Οχημάτων «ΕΛΒΟ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ΑΒΕ».</w:t>
      </w:r>
    </w:p>
    <w:p w14:paraId="139E4C41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ΑΝΑΦΟΡΕΣ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ΕΡΩΤΗΣΕΙΣ (Άρθρο 130 παράγραφος 5 </w:t>
      </w:r>
      <w:r>
        <w:rPr>
          <w:rFonts w:eastAsia="Times New Roman"/>
          <w:szCs w:val="24"/>
        </w:rPr>
        <w:t xml:space="preserve">του </w:t>
      </w:r>
      <w:r>
        <w:rPr>
          <w:rFonts w:eastAsia="Times New Roman"/>
          <w:szCs w:val="24"/>
        </w:rPr>
        <w:t xml:space="preserve">Κανονισμού </w:t>
      </w:r>
      <w:r>
        <w:rPr>
          <w:rFonts w:eastAsia="Times New Roman"/>
          <w:szCs w:val="24"/>
        </w:rPr>
        <w:t xml:space="preserve">της </w:t>
      </w:r>
      <w:r>
        <w:rPr>
          <w:rFonts w:eastAsia="Times New Roman"/>
          <w:szCs w:val="24"/>
        </w:rPr>
        <w:t>Βουλής)</w:t>
      </w:r>
    </w:p>
    <w:p w14:paraId="139E4C42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1. Η με αριθμό 5762/22-5-2017 ερώτηση του Βουλευτή Ηρακλείου της Δημοκρατικής Συμπαράταξης ΠΑΣΟ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 xml:space="preserve"> – ΔΗΜΑΡ</w:t>
      </w:r>
      <w:r>
        <w:rPr>
          <w:rFonts w:eastAsia="Times New Roman"/>
          <w:szCs w:val="24"/>
        </w:rPr>
        <w:t xml:space="preserve"> κ. </w:t>
      </w:r>
      <w:r>
        <w:rPr>
          <w:rFonts w:eastAsia="Times New Roman"/>
          <w:szCs w:val="24"/>
        </w:rPr>
        <w:lastRenderedPageBreak/>
        <w:t xml:space="preserve">Βασιλείου </w:t>
      </w:r>
      <w:proofErr w:type="spellStart"/>
      <w:r>
        <w:rPr>
          <w:rFonts w:eastAsia="Times New Roman"/>
          <w:szCs w:val="24"/>
        </w:rPr>
        <w:t>Κεγκέρογλου</w:t>
      </w:r>
      <w:proofErr w:type="spellEnd"/>
      <w:r>
        <w:rPr>
          <w:rFonts w:eastAsia="Times New Roman"/>
          <w:szCs w:val="24"/>
        </w:rPr>
        <w:t xml:space="preserve"> προς τον Υπουργό Δικαιοσύνης, Διαφάνειας και Ανθρωπίνων Δικαιωμάτων, με θέμα: «Διευκρίνιση ως προς το ποσό επί του οποίου υπολογίζεται το κατά το άρθρο 199 παρ</w:t>
      </w:r>
      <w:r>
        <w:rPr>
          <w:rFonts w:eastAsia="Times New Roman"/>
          <w:szCs w:val="24"/>
        </w:rPr>
        <w:t xml:space="preserve">άγραφος </w:t>
      </w:r>
      <w:r>
        <w:rPr>
          <w:rFonts w:eastAsia="Times New Roman"/>
          <w:szCs w:val="24"/>
        </w:rPr>
        <w:t xml:space="preserve">4 του 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>.2717/1999 τέλος δικαστικού ενσήμου το οποίο καταβάλλετα</w:t>
      </w:r>
      <w:r>
        <w:rPr>
          <w:rFonts w:eastAsia="Times New Roman"/>
          <w:szCs w:val="24"/>
        </w:rPr>
        <w:t xml:space="preserve">ι προκειμένου να καταστούν οι τελεσίδικες και οι ανέκκλητες αναγνωριστικές αποφάσεις </w:t>
      </w:r>
      <w:proofErr w:type="spellStart"/>
      <w:r>
        <w:rPr>
          <w:rFonts w:eastAsia="Times New Roman"/>
          <w:szCs w:val="24"/>
        </w:rPr>
        <w:t>καταψηφιστικές</w:t>
      </w:r>
      <w:proofErr w:type="spellEnd"/>
      <w:r>
        <w:rPr>
          <w:rFonts w:eastAsia="Times New Roman"/>
          <w:szCs w:val="24"/>
        </w:rPr>
        <w:t>».</w:t>
      </w:r>
    </w:p>
    <w:p w14:paraId="139E4C43" w14:textId="77777777" w:rsidR="00DB1CD4" w:rsidRDefault="00584E8F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2. Η με αριθμό 5958/576/4-5-2017 ερώτηση και 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 xml:space="preserve">ίτηση 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 xml:space="preserve">ατάθεσης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γγράφων του Ανεξάρτητου Βουλευτή Β΄ Αθηνών κ. Γεωργίου – Δημητρίου Καρρά προς τον Υπουργό Ο</w:t>
      </w:r>
      <w:r>
        <w:rPr>
          <w:rFonts w:eastAsia="Times New Roman"/>
          <w:szCs w:val="24"/>
        </w:rPr>
        <w:t xml:space="preserve">ικονομικών, με θέμα: «Αναζητήθηκαν ή όχι εναλλακτικές λύσεις, ώστε να αποφευχθεί η νέα περικοπή της συνταξιοδοτικής δαπάνης με τον τελευταίο </w:t>
      </w:r>
      <w:r>
        <w:rPr>
          <w:rFonts w:eastAsia="Times New Roman"/>
          <w:szCs w:val="24"/>
        </w:rPr>
        <w:t>ν.</w:t>
      </w:r>
      <w:r>
        <w:rPr>
          <w:rFonts w:eastAsia="Times New Roman"/>
          <w:szCs w:val="24"/>
        </w:rPr>
        <w:t>4472/2017;».</w:t>
      </w:r>
    </w:p>
    <w:p w14:paraId="139E4C44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 και κύριοι συνάδελφοι,</w:t>
      </w:r>
      <w:r>
        <w:rPr>
          <w:rFonts w:eastAsia="Times New Roman" w:cs="Times New Roman"/>
          <w:szCs w:val="24"/>
        </w:rPr>
        <w:t xml:space="preserve"> στο σημερινό δελτίο υπήρχαν έξι επίκαιρες ερωτήσεις προς συζήτηση, εκ </w:t>
      </w:r>
      <w:r>
        <w:rPr>
          <w:rFonts w:eastAsia="Times New Roman" w:cs="Times New Roman"/>
          <w:szCs w:val="24"/>
        </w:rPr>
        <w:t>των οποίων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 θα συζητηθεί καμμία για λόγους που αναφέρω ευθύς αμέσως:</w:t>
      </w:r>
    </w:p>
    <w:p w14:paraId="139E4C45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έκτη με αριθμό 1036/16-6-2017 </w:t>
      </w:r>
      <w:r>
        <w:rPr>
          <w:rFonts w:eastAsia="Times New Roman" w:cs="Times New Roman"/>
          <w:szCs w:val="24"/>
        </w:rPr>
        <w:t xml:space="preserve">επίκαιρη ερώτηση πρώτου κύκλου </w:t>
      </w:r>
      <w:r>
        <w:rPr>
          <w:rFonts w:eastAsia="Times New Roman" w:cs="Times New Roman"/>
          <w:szCs w:val="24"/>
        </w:rPr>
        <w:t xml:space="preserve">του Βουλευτή Αχαΐας της Νέας Δημοκρατίας κ. </w:t>
      </w:r>
      <w:proofErr w:type="spellStart"/>
      <w:r>
        <w:rPr>
          <w:rFonts w:eastAsia="Times New Roman" w:cs="Times New Roman"/>
          <w:bCs/>
          <w:szCs w:val="24"/>
        </w:rPr>
        <w:t>Ιάσονα</w:t>
      </w:r>
      <w:proofErr w:type="spellEnd"/>
      <w:r>
        <w:rPr>
          <w:rFonts w:eastAsia="Times New Roman" w:cs="Times New Roman"/>
          <w:bCs/>
          <w:szCs w:val="24"/>
        </w:rPr>
        <w:t xml:space="preserve"> Φωτήλα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>προς τον Υπουργό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Cs/>
          <w:szCs w:val="24"/>
        </w:rPr>
        <w:t xml:space="preserve">Περιβάλλοντος και Ενέργειας, </w:t>
      </w:r>
      <w:r>
        <w:rPr>
          <w:rFonts w:eastAsia="Times New Roman" w:cs="Times New Roman"/>
          <w:szCs w:val="24"/>
        </w:rPr>
        <w:t>με θέμα: «Θα δοθε</w:t>
      </w:r>
      <w:r>
        <w:rPr>
          <w:rFonts w:eastAsia="Times New Roman" w:cs="Times New Roman"/>
          <w:szCs w:val="24"/>
        </w:rPr>
        <w:t xml:space="preserve">ί επιτέλους λύση στο θέμα της </w:t>
      </w:r>
      <w:r>
        <w:rPr>
          <w:rFonts w:eastAsia="Times New Roman" w:cs="Times New Roman"/>
          <w:szCs w:val="24"/>
        </w:rPr>
        <w:t>«</w:t>
      </w:r>
      <w:r>
        <w:rPr>
          <w:rFonts w:eastAsia="Times New Roman" w:cs="Times New Roman"/>
          <w:szCs w:val="24"/>
        </w:rPr>
        <w:t>ΑΜΙΑΝΤΙΤ</w:t>
      </w:r>
      <w:r>
        <w:rPr>
          <w:rFonts w:eastAsia="Times New Roman" w:cs="Times New Roman"/>
          <w:szCs w:val="24"/>
        </w:rPr>
        <w:t>»</w:t>
      </w:r>
      <w:r>
        <w:rPr>
          <w:rFonts w:eastAsia="Times New Roman" w:cs="Times New Roman"/>
          <w:szCs w:val="24"/>
        </w:rPr>
        <w:t xml:space="preserve">;», </w:t>
      </w:r>
      <w:r>
        <w:rPr>
          <w:rFonts w:eastAsia="Times New Roman" w:cs="Times New Roman"/>
          <w:szCs w:val="24"/>
        </w:rPr>
        <w:lastRenderedPageBreak/>
        <w:t xml:space="preserve">δεν θα συζητηθεί λόγω απουσίας του αρμόδιου Υπουργού κ. Σωκράτη </w:t>
      </w:r>
      <w:proofErr w:type="spellStart"/>
      <w:r>
        <w:rPr>
          <w:rFonts w:eastAsia="Times New Roman" w:cs="Times New Roman"/>
          <w:szCs w:val="24"/>
        </w:rPr>
        <w:t>Φάμελλου</w:t>
      </w:r>
      <w:proofErr w:type="spellEnd"/>
      <w:r>
        <w:rPr>
          <w:rFonts w:eastAsia="Times New Roman" w:cs="Times New Roman"/>
          <w:szCs w:val="24"/>
        </w:rPr>
        <w:t xml:space="preserve"> στο εξωτερικό. </w:t>
      </w:r>
    </w:p>
    <w:p w14:paraId="139E4C46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πρώτη με αριθμό 1207/11-7-2017 </w:t>
      </w:r>
      <w:r>
        <w:rPr>
          <w:rFonts w:eastAsia="Times New Roman" w:cs="Times New Roman"/>
          <w:szCs w:val="24"/>
        </w:rPr>
        <w:t xml:space="preserve">επίκαιρη ερώτηση πρώτου κύκλου </w:t>
      </w:r>
      <w:r>
        <w:rPr>
          <w:rFonts w:eastAsia="Times New Roman" w:cs="Times New Roman"/>
          <w:szCs w:val="24"/>
        </w:rPr>
        <w:t>της Βουλευτού Β΄ Αθηνών της Νέας Δημοκρατίας κ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Cs/>
          <w:szCs w:val="24"/>
        </w:rPr>
        <w:t>Άννας Μισέλ</w:t>
      </w:r>
      <w:r>
        <w:rPr>
          <w:rFonts w:eastAsia="Times New Roman" w:cs="Times New Roman"/>
          <w:bCs/>
          <w:szCs w:val="24"/>
        </w:rPr>
        <w:t xml:space="preserve"> Ασημακοπούλου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προς τον Υπουργό </w:t>
      </w:r>
      <w:r>
        <w:rPr>
          <w:rFonts w:eastAsia="Times New Roman" w:cs="Times New Roman"/>
          <w:bCs/>
          <w:szCs w:val="24"/>
        </w:rPr>
        <w:t>Ψηφιακής Πολιτικής, Τηλεπικοινωνιών και Ενημέρωσης,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με θέμα: «Μέτρα πρόληψης και καταπολέμησης </w:t>
      </w:r>
      <w:proofErr w:type="spellStart"/>
      <w:r>
        <w:rPr>
          <w:rFonts w:eastAsia="Times New Roman" w:cs="Times New Roman"/>
          <w:szCs w:val="24"/>
        </w:rPr>
        <w:t>κυβερνοεπιθέσεων</w:t>
      </w:r>
      <w:proofErr w:type="spellEnd"/>
      <w:r>
        <w:rPr>
          <w:rFonts w:eastAsia="Times New Roman" w:cs="Times New Roman"/>
          <w:szCs w:val="24"/>
        </w:rPr>
        <w:t xml:space="preserve">», δεν θα συζητηθεί λόγω κωλύματος του ερωτώντος Βουλευτή. </w:t>
      </w:r>
    </w:p>
    <w:p w14:paraId="139E4C47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 τέταρτη με αριθμό 1121/3-7-2017</w:t>
      </w:r>
      <w:r w:rsidRPr="00B5243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επίκαιρη ερώτηση  π</w:t>
      </w:r>
      <w:r>
        <w:rPr>
          <w:rFonts w:eastAsia="Times New Roman" w:cs="Times New Roman"/>
          <w:szCs w:val="24"/>
        </w:rPr>
        <w:t>ρώτου κύκλου</w:t>
      </w:r>
      <w:r>
        <w:rPr>
          <w:rFonts w:eastAsia="Times New Roman" w:cs="Times New Roman"/>
          <w:szCs w:val="24"/>
        </w:rPr>
        <w:t xml:space="preserve"> του Βουλευτή Ευβοίας του Λαϊκού Συνδέσμου - Χρυσή Αυγή κ. </w:t>
      </w:r>
      <w:r>
        <w:rPr>
          <w:rFonts w:eastAsia="Times New Roman" w:cs="Times New Roman"/>
          <w:bCs/>
          <w:szCs w:val="24"/>
        </w:rPr>
        <w:t>Νικολάου Μίχου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προς τον Υπουργό </w:t>
      </w:r>
      <w:r>
        <w:rPr>
          <w:rFonts w:eastAsia="Times New Roman" w:cs="Times New Roman"/>
          <w:bCs/>
          <w:szCs w:val="24"/>
        </w:rPr>
        <w:t>Οικονομίας και Ανάπτυξης,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με θέμα: «Εντείνεται η δράση της </w:t>
      </w:r>
      <w:proofErr w:type="spellStart"/>
      <w:r>
        <w:rPr>
          <w:rFonts w:eastAsia="Times New Roman" w:cs="Times New Roman"/>
          <w:szCs w:val="24"/>
        </w:rPr>
        <w:t>Ziraat</w:t>
      </w:r>
      <w:proofErr w:type="spellEnd"/>
      <w:r>
        <w:rPr>
          <w:rFonts w:eastAsia="Times New Roman" w:cs="Times New Roman"/>
          <w:szCs w:val="24"/>
        </w:rPr>
        <w:t xml:space="preserve"> Bank μετά τον πλειστηριασμό ελληνικής περιουσίας στη Ρόδο», δεν θα συζητηθεί λόγω κωλύ</w:t>
      </w:r>
      <w:r>
        <w:rPr>
          <w:rFonts w:eastAsia="Times New Roman" w:cs="Times New Roman"/>
          <w:szCs w:val="24"/>
        </w:rPr>
        <w:t xml:space="preserve">ματος του ερωτώντος Βουλευτή. </w:t>
      </w:r>
    </w:p>
    <w:p w14:paraId="139E4C48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 πέμπτη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με αριθμό 1122/3-7-2017 </w:t>
      </w:r>
      <w:r>
        <w:rPr>
          <w:rFonts w:eastAsia="Times New Roman" w:cs="Times New Roman"/>
          <w:szCs w:val="24"/>
        </w:rPr>
        <w:t>επίκαιρη ερώτηση</w:t>
      </w:r>
      <w:r>
        <w:rPr>
          <w:rFonts w:eastAsia="Times New Roman" w:cs="Times New Roman"/>
          <w:szCs w:val="24"/>
        </w:rPr>
        <w:t xml:space="preserve"> πρώτου κύκλου </w:t>
      </w:r>
      <w:r>
        <w:rPr>
          <w:rFonts w:eastAsia="Times New Roman" w:cs="Times New Roman"/>
          <w:szCs w:val="24"/>
        </w:rPr>
        <w:t xml:space="preserve">του Ε΄ Αντιπροέδρου της Βουλής και Βουλευτή Δωδεκανήσου της Δημοκρατικής Συμπαράταξης ΠΑΣΟΚ – ΔΗΜΑΡ κ. </w:t>
      </w:r>
      <w:r>
        <w:rPr>
          <w:rFonts w:eastAsia="Times New Roman" w:cs="Times New Roman"/>
          <w:bCs/>
          <w:szCs w:val="24"/>
        </w:rPr>
        <w:t xml:space="preserve">Δημητρίου </w:t>
      </w:r>
      <w:proofErr w:type="spellStart"/>
      <w:r>
        <w:rPr>
          <w:rFonts w:eastAsia="Times New Roman" w:cs="Times New Roman"/>
          <w:bCs/>
          <w:szCs w:val="24"/>
        </w:rPr>
        <w:t>Κρεμαστινού</w:t>
      </w:r>
      <w:proofErr w:type="spellEnd"/>
      <w:r>
        <w:rPr>
          <w:rFonts w:eastAsia="Times New Roman" w:cs="Times New Roman"/>
          <w:szCs w:val="24"/>
        </w:rPr>
        <w:t xml:space="preserve"> προς τον Υπουργό </w:t>
      </w:r>
      <w:r>
        <w:rPr>
          <w:rFonts w:eastAsia="Times New Roman" w:cs="Times New Roman"/>
          <w:bCs/>
          <w:szCs w:val="24"/>
        </w:rPr>
        <w:t>Περιβάλλοντος και Ε</w:t>
      </w:r>
      <w:r>
        <w:rPr>
          <w:rFonts w:eastAsia="Times New Roman" w:cs="Times New Roman"/>
          <w:bCs/>
          <w:szCs w:val="24"/>
        </w:rPr>
        <w:t xml:space="preserve">νέργειας, </w:t>
      </w:r>
      <w:r>
        <w:rPr>
          <w:rFonts w:eastAsia="Times New Roman" w:cs="Times New Roman"/>
          <w:szCs w:val="24"/>
        </w:rPr>
        <w:t xml:space="preserve">με θέμα: «Διακοπές ηλεκτρικού ρεύματος στη </w:t>
      </w:r>
      <w:r>
        <w:rPr>
          <w:rFonts w:eastAsia="Times New Roman" w:cs="Times New Roman"/>
          <w:szCs w:val="24"/>
        </w:rPr>
        <w:lastRenderedPageBreak/>
        <w:t xml:space="preserve">Ρόδο, εν μέσω καύσωνα και τουριστικής περιόδου», δεν θα συζητηθεί λόγω κωλύματος του ερωτώντος Βουλευτή. </w:t>
      </w:r>
    </w:p>
    <w:p w14:paraId="139E4C49" w14:textId="77777777" w:rsidR="00DB1CD4" w:rsidRDefault="00584E8F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δεύτερη με αριθμό 1191/11-7-2017 </w:t>
      </w:r>
      <w:r>
        <w:rPr>
          <w:rFonts w:eastAsia="Times New Roman" w:cs="Times New Roman"/>
          <w:szCs w:val="24"/>
        </w:rPr>
        <w:t xml:space="preserve">επίκαιρη ερώτηση πρώτου κύκλου </w:t>
      </w:r>
      <w:r>
        <w:rPr>
          <w:rFonts w:eastAsia="Times New Roman" w:cs="Times New Roman"/>
          <w:szCs w:val="24"/>
        </w:rPr>
        <w:t>του Ανεξάρτητου Βουλευτή Αχαΐας</w:t>
      </w:r>
      <w:r>
        <w:rPr>
          <w:rFonts w:eastAsia="Times New Roman" w:cs="Times New Roman"/>
          <w:szCs w:val="24"/>
        </w:rPr>
        <w:t xml:space="preserve"> κ.</w:t>
      </w:r>
      <w:r>
        <w:rPr>
          <w:rFonts w:eastAsia="Times New Roman" w:cs="Times New Roman"/>
          <w:bCs/>
          <w:szCs w:val="24"/>
        </w:rPr>
        <w:t xml:space="preserve"> Νικολάου Νικολόπουλου</w:t>
      </w:r>
      <w:r>
        <w:rPr>
          <w:rFonts w:eastAsia="Times New Roman" w:cs="Times New Roman"/>
          <w:szCs w:val="24"/>
        </w:rPr>
        <w:t xml:space="preserve"> προς τον Υπουργό </w:t>
      </w:r>
      <w:r>
        <w:rPr>
          <w:rFonts w:eastAsia="Times New Roman" w:cs="Times New Roman"/>
          <w:bCs/>
          <w:szCs w:val="24"/>
        </w:rPr>
        <w:t xml:space="preserve">Ψηφιακής Πολιτικής, Τηλεπικοινωνιών και Ενημέρωσης, </w:t>
      </w:r>
      <w:r>
        <w:rPr>
          <w:rFonts w:eastAsia="Times New Roman" w:cs="Times New Roman"/>
          <w:szCs w:val="24"/>
        </w:rPr>
        <w:t xml:space="preserve">με θέμα «Ήλθε η ώρα να προκηρύξει το ΕΣΡ τις </w:t>
      </w:r>
      <w:r>
        <w:rPr>
          <w:rFonts w:eastAsia="Times New Roman" w:cs="Times New Roman"/>
          <w:szCs w:val="24"/>
        </w:rPr>
        <w:t>επτά</w:t>
      </w:r>
      <w:r>
        <w:rPr>
          <w:rFonts w:eastAsia="Times New Roman" w:cs="Times New Roman"/>
          <w:szCs w:val="24"/>
        </w:rPr>
        <w:t xml:space="preserve"> τηλεοπτικές άδειες, με γνώμονα την υπεράσπιση του δημόσιου συμφέροντος», δεν θα συζητηθεί λόγω κωλύματος του ερ</w:t>
      </w:r>
      <w:r>
        <w:rPr>
          <w:rFonts w:eastAsia="Times New Roman" w:cs="Times New Roman"/>
          <w:szCs w:val="24"/>
        </w:rPr>
        <w:t xml:space="preserve">ωτώντος Βουλευτή. </w:t>
      </w:r>
    </w:p>
    <w:p w14:paraId="139E4C4A" w14:textId="77777777" w:rsidR="00DB1CD4" w:rsidRDefault="00584E8F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Η τρίτη με αριθμό 1124/4-7-2017 επίκαιρη ερώτηση πρώτου κύκλου της Βουλευτού Χανίων του Συνασπισμού Ριζοσπαστικής Αριστεράς κ. </w:t>
      </w:r>
      <w:r>
        <w:rPr>
          <w:rFonts w:eastAsia="Times New Roman" w:cs="Times New Roman"/>
          <w:bCs/>
          <w:szCs w:val="24"/>
        </w:rPr>
        <w:t xml:space="preserve">Ευαγγελίας </w:t>
      </w:r>
      <w:proofErr w:type="spellStart"/>
      <w:r>
        <w:rPr>
          <w:rFonts w:eastAsia="Times New Roman" w:cs="Times New Roman"/>
          <w:bCs/>
          <w:szCs w:val="24"/>
        </w:rPr>
        <w:t>Βαγιωνάκη</w:t>
      </w:r>
      <w:proofErr w:type="spellEnd"/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προς τον Υπουργό </w:t>
      </w:r>
      <w:r>
        <w:rPr>
          <w:rFonts w:eastAsia="Times New Roman" w:cs="Times New Roman"/>
          <w:bCs/>
          <w:szCs w:val="24"/>
        </w:rPr>
        <w:t>Περιβάλλοντος και Ενέργειας,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σχετικά με τη θεσμική προστασία </w:t>
      </w:r>
      <w:r>
        <w:rPr>
          <w:rFonts w:eastAsia="Times New Roman" w:cs="Times New Roman"/>
          <w:szCs w:val="24"/>
        </w:rPr>
        <w:t xml:space="preserve">της περιοχής του </w:t>
      </w:r>
      <w:proofErr w:type="spellStart"/>
      <w:r>
        <w:rPr>
          <w:rFonts w:eastAsia="Times New Roman" w:cs="Times New Roman"/>
          <w:szCs w:val="24"/>
        </w:rPr>
        <w:t>Ελαφονησίου</w:t>
      </w:r>
      <w:proofErr w:type="spellEnd"/>
      <w:r>
        <w:rPr>
          <w:rFonts w:eastAsia="Times New Roman" w:cs="Times New Roman"/>
          <w:szCs w:val="24"/>
        </w:rPr>
        <w:t xml:space="preserve"> Χανίων, δεν θα συζητηθεί λόγω κωλύματος της κυρίας Βουλευτού. </w:t>
      </w:r>
    </w:p>
    <w:p w14:paraId="139E4C4B" w14:textId="77777777" w:rsidR="00DB1CD4" w:rsidRDefault="00584E8F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Ολοκληρώθηκε η </w:t>
      </w:r>
      <w:r>
        <w:rPr>
          <w:rFonts w:eastAsia="Times New Roman" w:cs="Times New Roman"/>
          <w:szCs w:val="24"/>
        </w:rPr>
        <w:t>ανακοίνωση των προγραμματισμένων για σήμερα</w:t>
      </w:r>
      <w:r>
        <w:rPr>
          <w:rFonts w:eastAsia="Times New Roman" w:cs="Times New Roman"/>
          <w:szCs w:val="24"/>
        </w:rPr>
        <w:t xml:space="preserve"> επ</w:t>
      </w:r>
      <w:r>
        <w:rPr>
          <w:rFonts w:eastAsia="Times New Roman" w:cs="Times New Roman"/>
          <w:szCs w:val="24"/>
        </w:rPr>
        <w:t>ί</w:t>
      </w:r>
      <w:r>
        <w:rPr>
          <w:rFonts w:eastAsia="Times New Roman" w:cs="Times New Roman"/>
          <w:szCs w:val="24"/>
        </w:rPr>
        <w:t>κα</w:t>
      </w:r>
      <w:r>
        <w:rPr>
          <w:rFonts w:eastAsia="Times New Roman" w:cs="Times New Roman"/>
          <w:szCs w:val="24"/>
        </w:rPr>
        <w:t>ι</w:t>
      </w:r>
      <w:r>
        <w:rPr>
          <w:rFonts w:eastAsia="Times New Roman" w:cs="Times New Roman"/>
          <w:szCs w:val="24"/>
        </w:rPr>
        <w:t>ρων ερωτήσεων</w:t>
      </w:r>
      <w:r>
        <w:rPr>
          <w:rFonts w:eastAsia="Times New Roman" w:cs="Times New Roman"/>
          <w:szCs w:val="24"/>
        </w:rPr>
        <w:t>, οι οποίες δεν θα συζητηθούν</w:t>
      </w:r>
      <w:r>
        <w:rPr>
          <w:rFonts w:eastAsia="Times New Roman" w:cs="Times New Roman"/>
          <w:szCs w:val="24"/>
        </w:rPr>
        <w:t>.</w:t>
      </w:r>
    </w:p>
    <w:p w14:paraId="139E4C4C" w14:textId="77777777" w:rsidR="00DB1CD4" w:rsidRDefault="00584E8F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 και κύριοι συνάδελφοι, δέχεστε στο σημείο αυτό ν</w:t>
      </w:r>
      <w:r>
        <w:rPr>
          <w:rFonts w:eastAsia="Times New Roman" w:cs="Times New Roman"/>
          <w:szCs w:val="24"/>
        </w:rPr>
        <w:t>α λύσουμε τη συνεδρίαση;</w:t>
      </w:r>
    </w:p>
    <w:p w14:paraId="139E4C4D" w14:textId="77777777" w:rsidR="00DB1CD4" w:rsidRDefault="00584E8F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ΟΛΟΙ ΟΙ ΒΟΥΛΕΥΤΕΣ: </w:t>
      </w:r>
      <w:r>
        <w:rPr>
          <w:rFonts w:eastAsia="Times New Roman" w:cs="Times New Roman"/>
          <w:szCs w:val="24"/>
        </w:rPr>
        <w:t>Μάλιστα, μάλιστα.</w:t>
      </w:r>
    </w:p>
    <w:p w14:paraId="139E4C4E" w14:textId="77777777" w:rsidR="00DB1CD4" w:rsidRDefault="00584E8F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ΠΡΟΕΔΡΕΥΩΝ (Μάριος Γεωργιάδης):</w:t>
      </w:r>
      <w:r>
        <w:rPr>
          <w:rFonts w:eastAsia="Times New Roman" w:cs="Times New Roman"/>
          <w:szCs w:val="24"/>
        </w:rPr>
        <w:t xml:space="preserve"> Με τη συναίνεση του Σώματος και ώρα 10.06΄ </w:t>
      </w:r>
      <w:proofErr w:type="spellStart"/>
      <w:r>
        <w:rPr>
          <w:rFonts w:eastAsia="Times New Roman" w:cs="Times New Roman"/>
          <w:szCs w:val="24"/>
        </w:rPr>
        <w:t>λύεται</w:t>
      </w:r>
      <w:proofErr w:type="spellEnd"/>
      <w:r>
        <w:rPr>
          <w:rFonts w:eastAsia="Times New Roman" w:cs="Times New Roman"/>
          <w:szCs w:val="24"/>
        </w:rPr>
        <w:t xml:space="preserve"> η συνεδρίαση για τη Δευτέρα 17 Ιουλίου 2017 και ώρα 18.00΄, με αντικείμενο εργασιών του Σώματος</w:t>
      </w:r>
      <w:r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κοινοβουλευτικό</w:t>
      </w:r>
      <w:r>
        <w:rPr>
          <w:rFonts w:eastAsia="Times New Roman" w:cs="Times New Roman"/>
          <w:szCs w:val="24"/>
        </w:rPr>
        <w:t xml:space="preserve"> έλεγχο</w:t>
      </w:r>
      <w:r w:rsidRPr="00F430DD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συζήτηση επ</w:t>
      </w:r>
      <w:r>
        <w:rPr>
          <w:rFonts w:eastAsia="Times New Roman" w:cs="Times New Roman"/>
          <w:szCs w:val="24"/>
        </w:rPr>
        <w:t>ί</w:t>
      </w:r>
      <w:r>
        <w:rPr>
          <w:rFonts w:eastAsia="Times New Roman" w:cs="Times New Roman"/>
          <w:szCs w:val="24"/>
        </w:rPr>
        <w:t>κα</w:t>
      </w:r>
      <w:r>
        <w:rPr>
          <w:rFonts w:eastAsia="Times New Roman" w:cs="Times New Roman"/>
          <w:szCs w:val="24"/>
        </w:rPr>
        <w:t>ι</w:t>
      </w:r>
      <w:r>
        <w:rPr>
          <w:rFonts w:eastAsia="Times New Roman" w:cs="Times New Roman"/>
          <w:szCs w:val="24"/>
        </w:rPr>
        <w:t xml:space="preserve">ρων ερωτήσεων. </w:t>
      </w:r>
    </w:p>
    <w:p w14:paraId="139E4C4F" w14:textId="77777777" w:rsidR="00DB1CD4" w:rsidRDefault="00584E8F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   Ο ΠΡΟΕΔΡΟΣ                                                        ΟΙ ΓΡΑΜΜΑΤΕΙΣ</w:t>
      </w:r>
      <w:r>
        <w:rPr>
          <w:rFonts w:eastAsia="Times New Roman" w:cs="Times New Roman"/>
          <w:szCs w:val="24"/>
        </w:rPr>
        <w:t xml:space="preserve">  </w:t>
      </w:r>
    </w:p>
    <w:sectPr w:rsidR="00DB1C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A1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MVCwScbIjneYWUOhW/Q7e8s72t0=" w:salt="cPyjTSx2KHbA5J+LYXEL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4"/>
    <w:rsid w:val="00584E8F"/>
    <w:rsid w:val="00A00945"/>
    <w:rsid w:val="00DB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4C24"/>
  <w15:docId w15:val="{1C9DAB3D-6371-4E4D-BA16-E7AD3BCC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B3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480</MetadataID>
    <Session xmlns="641f345b-441b-4b81-9152-adc2e73ba5e1">Β´</Session>
    <Date xmlns="641f345b-441b-4b81-9152-adc2e73ba5e1">2017-07-13T21:00:00+00:00</Date>
    <Status xmlns="641f345b-441b-4b81-9152-adc2e73ba5e1">
      <Url>http://srv-sp1/praktika/Lists/Incoming_Metadata/EditForm.aspx?ID=480&amp;Source=/praktika/Recordings_Library/Forms/AllItems.aspx</Url>
      <Description>Δημοσιεύτηκε</Description>
    </Status>
    <Meeting xmlns="641f345b-441b-4b81-9152-adc2e73ba5e1">ΡΝΒ´</Meetin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2595F-32A4-47B5-B519-6CBB5830ED09}">
  <ds:schemaRefs>
    <ds:schemaRef ds:uri="http://schemas.openxmlformats.org/package/2006/metadata/core-properties"/>
    <ds:schemaRef ds:uri="641f345b-441b-4b81-9152-adc2e73ba5e1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B32D28-2911-401D-803A-0F7DC60FC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D0377-3BAB-408D-BA66-CE9FF747E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1436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2017-07-24T10:41:00Z</dcterms:created>
  <dcterms:modified xsi:type="dcterms:W3CDTF">2017-07-24T10:41:00Z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