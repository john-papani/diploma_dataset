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E294D" w14:textId="77777777" w:rsidR="00CE678C" w:rsidRPr="00CE678C" w:rsidRDefault="00CE678C" w:rsidP="00CE678C">
      <w:pPr>
        <w:spacing w:after="0" w:line="360" w:lineRule="auto"/>
        <w:rPr>
          <w:ins w:id="0" w:author="Φλούδα Χριστίνα" w:date="2017-02-14T13:15:00Z"/>
          <w:rFonts w:eastAsia="Times New Roman"/>
          <w:szCs w:val="24"/>
          <w:lang w:eastAsia="en-US"/>
        </w:rPr>
      </w:pPr>
      <w:bookmarkStart w:id="1" w:name="_GoBack"/>
      <w:bookmarkEnd w:id="1"/>
      <w:ins w:id="2" w:author="Φλούδα Χριστίνα" w:date="2017-02-14T13:15:00Z">
        <w:r w:rsidRPr="00CE678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9B353D4" w14:textId="77777777" w:rsidR="00CE678C" w:rsidRPr="00CE678C" w:rsidRDefault="00CE678C" w:rsidP="00CE678C">
      <w:pPr>
        <w:spacing w:after="0" w:line="360" w:lineRule="auto"/>
        <w:rPr>
          <w:ins w:id="3" w:author="Φλούδα Χριστίνα" w:date="2017-02-14T13:15:00Z"/>
          <w:rFonts w:eastAsia="Times New Roman"/>
          <w:szCs w:val="24"/>
          <w:lang w:eastAsia="en-US"/>
        </w:rPr>
      </w:pPr>
    </w:p>
    <w:p w14:paraId="5FA3B25F" w14:textId="77777777" w:rsidR="00CE678C" w:rsidRPr="00CE678C" w:rsidRDefault="00CE678C" w:rsidP="00CE678C">
      <w:pPr>
        <w:spacing w:after="0" w:line="360" w:lineRule="auto"/>
        <w:rPr>
          <w:ins w:id="4" w:author="Φλούδα Χριστίνα" w:date="2017-02-14T13:15:00Z"/>
          <w:rFonts w:eastAsia="Times New Roman"/>
          <w:szCs w:val="24"/>
          <w:lang w:eastAsia="en-US"/>
        </w:rPr>
      </w:pPr>
      <w:ins w:id="5" w:author="Φλούδα Χριστίνα" w:date="2017-02-14T13:15:00Z">
        <w:r w:rsidRPr="00CE678C">
          <w:rPr>
            <w:rFonts w:eastAsia="Times New Roman"/>
            <w:szCs w:val="24"/>
            <w:lang w:eastAsia="en-US"/>
          </w:rPr>
          <w:t>ΠΙΝΑΚΑΣ ΠΕΡΙΕΧΟΜΕΝΩΝ</w:t>
        </w:r>
      </w:ins>
    </w:p>
    <w:p w14:paraId="25FED5DB" w14:textId="77777777" w:rsidR="00CE678C" w:rsidRPr="00CE678C" w:rsidRDefault="00CE678C" w:rsidP="00CE678C">
      <w:pPr>
        <w:spacing w:after="0" w:line="360" w:lineRule="auto"/>
        <w:rPr>
          <w:ins w:id="6" w:author="Φλούδα Χριστίνα" w:date="2017-02-14T13:15:00Z"/>
          <w:rFonts w:eastAsia="Times New Roman"/>
          <w:szCs w:val="24"/>
          <w:lang w:eastAsia="en-US"/>
        </w:rPr>
      </w:pPr>
      <w:ins w:id="7" w:author="Φλούδα Χριστίνα" w:date="2017-02-14T13:15:00Z">
        <w:r w:rsidRPr="00CE678C">
          <w:rPr>
            <w:rFonts w:eastAsia="Times New Roman"/>
            <w:szCs w:val="24"/>
            <w:lang w:eastAsia="en-US"/>
          </w:rPr>
          <w:t xml:space="preserve">ΙΖ΄ ΠΕΡΙΟΔΟΣ </w:t>
        </w:r>
      </w:ins>
    </w:p>
    <w:p w14:paraId="3C5F0940" w14:textId="77777777" w:rsidR="00CE678C" w:rsidRPr="00CE678C" w:rsidRDefault="00CE678C" w:rsidP="00CE678C">
      <w:pPr>
        <w:spacing w:after="0" w:line="360" w:lineRule="auto"/>
        <w:rPr>
          <w:ins w:id="8" w:author="Φλούδα Χριστίνα" w:date="2017-02-14T13:15:00Z"/>
          <w:rFonts w:eastAsia="Times New Roman"/>
          <w:szCs w:val="24"/>
          <w:lang w:eastAsia="en-US"/>
        </w:rPr>
      </w:pPr>
      <w:ins w:id="9" w:author="Φλούδα Χριστίνα" w:date="2017-02-14T13:15:00Z">
        <w:r w:rsidRPr="00CE678C">
          <w:rPr>
            <w:rFonts w:eastAsia="Times New Roman"/>
            <w:szCs w:val="24"/>
            <w:lang w:eastAsia="en-US"/>
          </w:rPr>
          <w:t>ΠΡΟΕΔΡΕΥΟΜΕΝΗΣ ΚΟΙΝΟΒΟΥΛΕΥΤΙΚΗΣ ΔΗΜΟΚΡΑΤΙΑΣ</w:t>
        </w:r>
      </w:ins>
    </w:p>
    <w:p w14:paraId="24F2BC29" w14:textId="77777777" w:rsidR="00CE678C" w:rsidRPr="00CE678C" w:rsidRDefault="00CE678C" w:rsidP="00CE678C">
      <w:pPr>
        <w:spacing w:after="0" w:line="360" w:lineRule="auto"/>
        <w:rPr>
          <w:ins w:id="10" w:author="Φλούδα Χριστίνα" w:date="2017-02-14T13:15:00Z"/>
          <w:rFonts w:eastAsia="Times New Roman"/>
          <w:szCs w:val="24"/>
          <w:lang w:eastAsia="en-US"/>
        </w:rPr>
      </w:pPr>
      <w:ins w:id="11" w:author="Φλούδα Χριστίνα" w:date="2017-02-14T13:15:00Z">
        <w:r w:rsidRPr="00CE678C">
          <w:rPr>
            <w:rFonts w:eastAsia="Times New Roman"/>
            <w:szCs w:val="24"/>
            <w:lang w:eastAsia="en-US"/>
          </w:rPr>
          <w:t>ΣΥΝΟΔΟΣ Β΄</w:t>
        </w:r>
      </w:ins>
    </w:p>
    <w:p w14:paraId="0F29378E" w14:textId="77777777" w:rsidR="00CE678C" w:rsidRPr="00CE678C" w:rsidRDefault="00CE678C" w:rsidP="00CE678C">
      <w:pPr>
        <w:spacing w:after="0" w:line="360" w:lineRule="auto"/>
        <w:rPr>
          <w:ins w:id="12" w:author="Φλούδα Χριστίνα" w:date="2017-02-14T13:15:00Z"/>
          <w:rFonts w:eastAsia="Times New Roman"/>
          <w:szCs w:val="24"/>
          <w:lang w:eastAsia="en-US"/>
        </w:rPr>
      </w:pPr>
    </w:p>
    <w:p w14:paraId="3B450114" w14:textId="77777777" w:rsidR="00CE678C" w:rsidRPr="00CE678C" w:rsidRDefault="00CE678C" w:rsidP="00CE678C">
      <w:pPr>
        <w:spacing w:after="0" w:line="360" w:lineRule="auto"/>
        <w:rPr>
          <w:ins w:id="13" w:author="Φλούδα Χριστίνα" w:date="2017-02-14T13:15:00Z"/>
          <w:rFonts w:eastAsia="Times New Roman"/>
          <w:szCs w:val="24"/>
          <w:lang w:eastAsia="en-US"/>
        </w:rPr>
      </w:pPr>
      <w:ins w:id="14" w:author="Φλούδα Χριστίνα" w:date="2017-02-14T13:15:00Z">
        <w:r w:rsidRPr="00CE678C">
          <w:rPr>
            <w:rFonts w:eastAsia="Times New Roman"/>
            <w:szCs w:val="24"/>
            <w:lang w:eastAsia="en-US"/>
          </w:rPr>
          <w:t>ΣΥΝΕΔΡΙΑΣΗ ΞΗ΄</w:t>
        </w:r>
      </w:ins>
    </w:p>
    <w:p w14:paraId="61472279" w14:textId="77777777" w:rsidR="00CE678C" w:rsidRPr="00CE678C" w:rsidRDefault="00CE678C" w:rsidP="00CE678C">
      <w:pPr>
        <w:spacing w:after="0" w:line="360" w:lineRule="auto"/>
        <w:rPr>
          <w:ins w:id="15" w:author="Φλούδα Χριστίνα" w:date="2017-02-14T13:15:00Z"/>
          <w:rFonts w:eastAsia="Times New Roman"/>
          <w:szCs w:val="24"/>
          <w:lang w:eastAsia="en-US"/>
        </w:rPr>
      </w:pPr>
      <w:ins w:id="16" w:author="Φλούδα Χριστίνα" w:date="2017-02-14T13:15:00Z">
        <w:r w:rsidRPr="00CE678C">
          <w:rPr>
            <w:rFonts w:eastAsia="Times New Roman"/>
            <w:szCs w:val="24"/>
            <w:lang w:eastAsia="en-US"/>
          </w:rPr>
          <w:t>Παρασκευή  3 Φεβρουαρίου 2017</w:t>
        </w:r>
      </w:ins>
    </w:p>
    <w:p w14:paraId="01025D5E" w14:textId="77777777" w:rsidR="00CE678C" w:rsidRPr="00CE678C" w:rsidRDefault="00CE678C" w:rsidP="00CE678C">
      <w:pPr>
        <w:spacing w:after="0" w:line="360" w:lineRule="auto"/>
        <w:rPr>
          <w:ins w:id="17" w:author="Φλούδα Χριστίνα" w:date="2017-02-14T13:15:00Z"/>
          <w:rFonts w:eastAsia="Times New Roman"/>
          <w:szCs w:val="24"/>
          <w:lang w:eastAsia="en-US"/>
        </w:rPr>
      </w:pPr>
    </w:p>
    <w:p w14:paraId="52C497B8" w14:textId="77777777" w:rsidR="00CE678C" w:rsidRPr="00CE678C" w:rsidRDefault="00CE678C" w:rsidP="00CE678C">
      <w:pPr>
        <w:spacing w:after="0" w:line="360" w:lineRule="auto"/>
        <w:rPr>
          <w:ins w:id="18" w:author="Φλούδα Χριστίνα" w:date="2017-02-14T13:15:00Z"/>
          <w:rFonts w:eastAsia="Times New Roman"/>
          <w:szCs w:val="24"/>
          <w:lang w:eastAsia="en-US"/>
        </w:rPr>
      </w:pPr>
      <w:ins w:id="19" w:author="Φλούδα Χριστίνα" w:date="2017-02-14T13:15:00Z">
        <w:r w:rsidRPr="00CE678C">
          <w:rPr>
            <w:rFonts w:eastAsia="Times New Roman"/>
            <w:szCs w:val="24"/>
            <w:lang w:eastAsia="en-US"/>
          </w:rPr>
          <w:t>ΘΕΜΑΤΑ</w:t>
        </w:r>
      </w:ins>
    </w:p>
    <w:p w14:paraId="5AFD4D01" w14:textId="77777777" w:rsidR="00CE678C" w:rsidRPr="00CE678C" w:rsidRDefault="00CE678C" w:rsidP="00CE678C">
      <w:pPr>
        <w:spacing w:after="0" w:line="360" w:lineRule="auto"/>
        <w:rPr>
          <w:ins w:id="20" w:author="Φλούδα Χριστίνα" w:date="2017-02-14T13:15:00Z"/>
          <w:rFonts w:eastAsia="Times New Roman"/>
          <w:szCs w:val="24"/>
          <w:lang w:eastAsia="en-US"/>
        </w:rPr>
      </w:pPr>
      <w:ins w:id="21" w:author="Φλούδα Χριστίνα" w:date="2017-02-14T13:15:00Z">
        <w:r w:rsidRPr="00CE678C">
          <w:rPr>
            <w:rFonts w:eastAsia="Times New Roman"/>
            <w:szCs w:val="24"/>
            <w:lang w:eastAsia="en-US"/>
          </w:rPr>
          <w:t xml:space="preserve"> </w:t>
        </w:r>
        <w:r w:rsidRPr="00CE678C">
          <w:rPr>
            <w:rFonts w:eastAsia="Times New Roman"/>
            <w:szCs w:val="24"/>
            <w:lang w:eastAsia="en-US"/>
          </w:rPr>
          <w:br/>
          <w:t xml:space="preserve">Α. ΕΙΔΙΚΑ ΘΕΜΑΤΑ </w:t>
        </w:r>
        <w:r w:rsidRPr="00CE678C">
          <w:rPr>
            <w:rFonts w:eastAsia="Times New Roman"/>
            <w:szCs w:val="24"/>
            <w:lang w:eastAsia="en-US"/>
          </w:rPr>
          <w:br/>
          <w:t xml:space="preserve">1. Ανακοινώνεται ότι τη συνεδρίαση παρακολουθούν μαθητές από το Ιδιωτικό Γυμνάσιο "Μαίρης </w:t>
        </w:r>
        <w:proofErr w:type="spellStart"/>
        <w:r w:rsidRPr="00CE678C">
          <w:rPr>
            <w:rFonts w:eastAsia="Times New Roman"/>
            <w:szCs w:val="24"/>
            <w:lang w:eastAsia="en-US"/>
          </w:rPr>
          <w:t>Ράπτηου</w:t>
        </w:r>
        <w:proofErr w:type="spellEnd"/>
        <w:r w:rsidRPr="00CE678C">
          <w:rPr>
            <w:rFonts w:eastAsia="Times New Roman"/>
            <w:szCs w:val="24"/>
            <w:lang w:eastAsia="en-US"/>
          </w:rPr>
          <w:t xml:space="preserve">" Λάρισας και από τη Σχολή </w:t>
        </w:r>
        <w:proofErr w:type="spellStart"/>
        <w:r w:rsidRPr="00CE678C">
          <w:rPr>
            <w:rFonts w:eastAsia="Times New Roman"/>
            <w:szCs w:val="24"/>
            <w:lang w:eastAsia="en-US"/>
          </w:rPr>
          <w:t>Χατζηβέη</w:t>
        </w:r>
        <w:proofErr w:type="spellEnd"/>
        <w:r w:rsidRPr="00CE678C">
          <w:rPr>
            <w:rFonts w:eastAsia="Times New Roman"/>
            <w:szCs w:val="24"/>
            <w:lang w:eastAsia="en-US"/>
          </w:rPr>
          <w:t xml:space="preserve">, σελ. </w:t>
        </w:r>
        <w:r w:rsidRPr="00CE678C">
          <w:rPr>
            <w:rFonts w:eastAsia="Times New Roman"/>
            <w:szCs w:val="24"/>
            <w:lang w:eastAsia="en-US"/>
          </w:rPr>
          <w:br/>
          <w:t xml:space="preserve">2. Επί διαδικαστικού θέματος, σελ. </w:t>
        </w:r>
        <w:r w:rsidRPr="00CE678C">
          <w:rPr>
            <w:rFonts w:eastAsia="Times New Roman"/>
            <w:szCs w:val="24"/>
            <w:lang w:eastAsia="en-US"/>
          </w:rPr>
          <w:br/>
          <w:t xml:space="preserve">3.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2.3.2017, πρώτον, ποινική δικογραφία που αφορά στους πρώην Υπουργούς Αγροτικής Ανάπτυξης και Τροφίμων, κ.κ. Κωνσταντίνο Σκανδαλίδη και Αθανάσιο </w:t>
        </w:r>
        <w:proofErr w:type="spellStart"/>
        <w:r w:rsidRPr="00CE678C">
          <w:rPr>
            <w:rFonts w:eastAsia="Times New Roman"/>
            <w:szCs w:val="24"/>
            <w:lang w:eastAsia="en-US"/>
          </w:rPr>
          <w:t>Τσαυτάρη</w:t>
        </w:r>
        <w:proofErr w:type="spellEnd"/>
        <w:r w:rsidRPr="00CE678C">
          <w:rPr>
            <w:rFonts w:eastAsia="Times New Roman"/>
            <w:szCs w:val="24"/>
            <w:lang w:eastAsia="en-US"/>
          </w:rPr>
          <w:t xml:space="preserve">, δεύτερον, ποινική δικογραφία που αφορά στον Υπουργό  Άμυνας κ. Παναγιώτη Καμμένο και, τρίτον, ποινική δικογραφία που αφορά στον Πρωθυπουργό και σε μέλη της Κυβερνήσεως, καθώς και σε πρώην Πρωθυπουργούς, σελ. </w:t>
        </w:r>
        <w:r w:rsidRPr="00CE678C">
          <w:rPr>
            <w:rFonts w:eastAsia="Times New Roman"/>
            <w:szCs w:val="24"/>
            <w:lang w:eastAsia="en-US"/>
          </w:rPr>
          <w:br/>
          <w:t xml:space="preserve"> </w:t>
        </w:r>
        <w:r w:rsidRPr="00CE678C">
          <w:rPr>
            <w:rFonts w:eastAsia="Times New Roman"/>
            <w:szCs w:val="24"/>
            <w:lang w:eastAsia="en-US"/>
          </w:rPr>
          <w:br/>
          <w:t xml:space="preserve">Β. ΚΟΙΝΟΒΟΥΛΕΥΤΙΚΟΣ ΕΛΕΓΧΟΣ </w:t>
        </w:r>
        <w:r w:rsidRPr="00CE678C">
          <w:rPr>
            <w:rFonts w:eastAsia="Times New Roman"/>
            <w:szCs w:val="24"/>
            <w:lang w:eastAsia="en-US"/>
          </w:rPr>
          <w:br/>
          <w:t xml:space="preserve">1. Ανακοίνωση του δελτίου επικαίρων ερωτήσεων της Δευτέρας 6 Φεβρουαρίου 2017, σελ. </w:t>
        </w:r>
        <w:r w:rsidRPr="00CE678C">
          <w:rPr>
            <w:rFonts w:eastAsia="Times New Roman"/>
            <w:szCs w:val="24"/>
            <w:lang w:eastAsia="en-US"/>
          </w:rPr>
          <w:br/>
          <w:t>2. Συζήτηση επικαίρων ερωτήσεων:</w:t>
        </w:r>
        <w:r w:rsidRPr="00CE678C">
          <w:rPr>
            <w:rFonts w:eastAsia="Times New Roman"/>
            <w:szCs w:val="24"/>
            <w:lang w:eastAsia="en-US"/>
          </w:rPr>
          <w:br/>
          <w:t xml:space="preserve">    α) Προς τον Υπουργό Δικαιοσύνης, Διαφάνειας και Ανθρωπίνων Δικαιωμάτων, σχετικά με τη δράση της οργάνωσης «Ελλήνων </w:t>
        </w:r>
        <w:proofErr w:type="spellStart"/>
        <w:r w:rsidRPr="00CE678C">
          <w:rPr>
            <w:rFonts w:eastAsia="Times New Roman"/>
            <w:szCs w:val="24"/>
            <w:lang w:eastAsia="en-US"/>
          </w:rPr>
          <w:t>Συνέλευσις</w:t>
        </w:r>
        <w:proofErr w:type="spellEnd"/>
        <w:r w:rsidRPr="00CE678C">
          <w:rPr>
            <w:rFonts w:eastAsia="Times New Roman"/>
            <w:szCs w:val="24"/>
            <w:lang w:eastAsia="en-US"/>
          </w:rPr>
          <w:t xml:space="preserve">» και τον ιδρυτή της, Αρτέμη </w:t>
        </w:r>
        <w:proofErr w:type="spellStart"/>
        <w:r w:rsidRPr="00CE678C">
          <w:rPr>
            <w:rFonts w:eastAsia="Times New Roman"/>
            <w:szCs w:val="24"/>
            <w:lang w:eastAsia="en-US"/>
          </w:rPr>
          <w:t>Σώρρα</w:t>
        </w:r>
        <w:proofErr w:type="spellEnd"/>
        <w:r w:rsidRPr="00CE678C">
          <w:rPr>
            <w:rFonts w:eastAsia="Times New Roman"/>
            <w:szCs w:val="24"/>
            <w:lang w:eastAsia="en-US"/>
          </w:rPr>
          <w:t xml:space="preserve">, σελ. </w:t>
        </w:r>
        <w:r w:rsidRPr="00CE678C">
          <w:rPr>
            <w:rFonts w:eastAsia="Times New Roman"/>
            <w:szCs w:val="24"/>
            <w:lang w:eastAsia="en-US"/>
          </w:rPr>
          <w:br/>
          <w:t xml:space="preserve">    β) Προς τον Υπουργό Μεταναστευτικής Πολιτικής, κ. </w:t>
        </w:r>
        <w:proofErr w:type="spellStart"/>
        <w:r w:rsidRPr="00CE678C">
          <w:rPr>
            <w:rFonts w:eastAsia="Times New Roman"/>
            <w:szCs w:val="24"/>
            <w:lang w:eastAsia="en-US"/>
          </w:rPr>
          <w:t>Μουζάλα</w:t>
        </w:r>
        <w:proofErr w:type="spellEnd"/>
        <w:r w:rsidRPr="00CE678C">
          <w:rPr>
            <w:rFonts w:eastAsia="Times New Roman"/>
            <w:szCs w:val="24"/>
            <w:lang w:eastAsia="en-US"/>
          </w:rPr>
          <w:t xml:space="preserve">, ο οποίος και θα απαντήσει, σχετικά με τη χρηματοδότηση των δράσεων των ΜΚΟ, στη διαδικασία υποδοχής και περίθαλψης προσφύγων και υπηκόων τρίτων χωρών εισερχομένων στην Ελλάδα, σελ. </w:t>
        </w:r>
        <w:r w:rsidRPr="00CE678C">
          <w:rPr>
            <w:rFonts w:eastAsia="Times New Roman"/>
            <w:szCs w:val="24"/>
            <w:lang w:eastAsia="en-US"/>
          </w:rPr>
          <w:br/>
          <w:t xml:space="preserve">    γ) Προς τον Υφυπουργό Παιδείας  Έρευνας και Θρησκευμάτων, σχετικά με τη φοίτηση των μαθητών στα ναυτικά Επαγγελματικά Λύκεια, σελ. </w:t>
        </w:r>
        <w:r w:rsidRPr="00CE678C">
          <w:rPr>
            <w:rFonts w:eastAsia="Times New Roman"/>
            <w:szCs w:val="24"/>
            <w:lang w:eastAsia="en-US"/>
          </w:rPr>
          <w:br/>
          <w:t xml:space="preserve">    δ) Προς την Υπουργό Εργασίας, Κοινωνικής Ασφάλισης και Κοινωνικής Αλληλεγγύης, σχετικά με τη δυνατότητα τροποποίησης της συγκεκριμένης διάταξης (άρθρο 12 του Ν.4387/2016) που πλήττει ιδιαιτέρως τις περιπτώσεις όπου η σύζυγος του </w:t>
        </w:r>
        <w:proofErr w:type="spellStart"/>
        <w:r w:rsidRPr="00CE678C">
          <w:rPr>
            <w:rFonts w:eastAsia="Times New Roman"/>
            <w:szCs w:val="24"/>
            <w:lang w:eastAsia="en-US"/>
          </w:rPr>
          <w:t>θανόντος</w:t>
        </w:r>
        <w:proofErr w:type="spellEnd"/>
        <w:r w:rsidRPr="00CE678C">
          <w:rPr>
            <w:rFonts w:eastAsia="Times New Roman"/>
            <w:szCs w:val="24"/>
            <w:lang w:eastAsia="en-US"/>
          </w:rPr>
          <w:t xml:space="preserve"> δεν εργάζεται, σελ. </w:t>
        </w:r>
        <w:r w:rsidRPr="00CE678C">
          <w:rPr>
            <w:rFonts w:eastAsia="Times New Roman"/>
            <w:szCs w:val="24"/>
            <w:lang w:eastAsia="en-US"/>
          </w:rPr>
          <w:br/>
          <w:t xml:space="preserve"> </w:t>
        </w:r>
        <w:r w:rsidRPr="00CE678C">
          <w:rPr>
            <w:rFonts w:eastAsia="Times New Roman"/>
            <w:szCs w:val="24"/>
            <w:lang w:eastAsia="en-US"/>
          </w:rPr>
          <w:br/>
          <w:t xml:space="preserve">Γ. ΝΟΜΟΘΕΤΙΚΗ ΕΡΓΑΣΙΑ </w:t>
        </w:r>
        <w:r w:rsidRPr="00CE678C">
          <w:rPr>
            <w:rFonts w:eastAsia="Times New Roman"/>
            <w:szCs w:val="24"/>
            <w:lang w:eastAsia="en-US"/>
          </w:rPr>
          <w:br/>
          <w:t>1. Κατάθεση σχεδίων νόμων:</w:t>
        </w:r>
        <w:r w:rsidRPr="00CE678C">
          <w:rPr>
            <w:rFonts w:eastAsia="Times New Roman"/>
            <w:szCs w:val="24"/>
            <w:lang w:eastAsia="en-US"/>
          </w:rPr>
          <w:br/>
          <w:t xml:space="preserve">    α) Οι Υπουργοί Περιβάλλοντος και Ενέργειας, Οικονομίας και Ανάπτυξης, Εξωτερικών, Οικονομικών, Αγροτικής Ανάπτυξης και Τροφίμων, Δικαιοσύνης, Διαφάνειας και Ανθρωπίνων Δικαιωμάτων και ο Αναπληρωτής Υπουργός Περιβάλλοντος και Ενέργειας κατέθεσαν χθες, 2.2.2017, σχέδιο νόμου: «Κύρωση της Συμφωνίας μεταξύ Ελληνικής Δημοκρατίας, Δημοκρατίας της Αλβανίας, της πρώην Γιουγκοσλαβικής Δημοκρατίας της Μακεδονίας και της Ευρωπαϊκής Επιτροπής για την Προστασία και Αειφόρο Ανάπτυξη της Περιοχής του Πάρκου Πρεσπών», σελ. </w:t>
        </w:r>
        <w:r w:rsidRPr="00CE678C">
          <w:rPr>
            <w:rFonts w:eastAsia="Times New Roman"/>
            <w:szCs w:val="24"/>
            <w:lang w:eastAsia="en-US"/>
          </w:rPr>
          <w:br/>
          <w:t xml:space="preserve">    β) Οι Υπουργοί Παιδείας,  Έρευνας και Θρησκευμάτων, Εσωτερικών, Εργασίας, Κοινωνικής Ασφάλισης και Κοινωνικής Αλληλεγγύης, Οικονομικών, Υγείας, Διοικητικής Ανασυγκρότησης, Πολιτισμού και Αθλητισμού, Ναυτιλίας και Νησιωτικής Πολιτικής, οι Αναπληρωτές Υπουργοί Παιδείας,  Έρευνας και Θρησκευμάτων, Εργασίας, Κοινωνικής Ασφάλισης και Κοινωνικής Αλληλεγγύης, Οικονομικών, καθώς και οι Υφυπουργοί Παιδείας,  Έρευνας και Θρησκευμάτων κατέθεσαν σήμερα, 3.2.2017, σχέδιο νόμου: «Ρύθμιση Θεμάτων του Κρατικού Πιστοποιητικού Γλωσσομάθειας της Εθνικής Βιβλιοθήκης της Ελλάδος και άλλες διατάξεις», σελ. </w:t>
        </w:r>
        <w:r w:rsidRPr="00CE678C">
          <w:rPr>
            <w:rFonts w:eastAsia="Times New Roman"/>
            <w:szCs w:val="24"/>
            <w:lang w:eastAsia="en-US"/>
          </w:rPr>
          <w:br/>
          <w:t>2. Κατάθεση Εκθέσεως Διαρκούς Επιτροπής:</w:t>
        </w:r>
      </w:ins>
    </w:p>
    <w:p w14:paraId="427FF887" w14:textId="77777777" w:rsidR="00CE678C" w:rsidRPr="00CE678C" w:rsidRDefault="00CE678C" w:rsidP="00CE678C">
      <w:pPr>
        <w:spacing w:after="0" w:line="360" w:lineRule="auto"/>
        <w:rPr>
          <w:ins w:id="22" w:author="Φλούδα Χριστίνα" w:date="2017-02-14T13:15:00Z"/>
          <w:rFonts w:eastAsia="Times New Roman"/>
          <w:szCs w:val="24"/>
          <w:lang w:eastAsia="en-US"/>
        </w:rPr>
      </w:pPr>
      <w:ins w:id="23" w:author="Φλούδα Χριστίνα" w:date="2017-02-14T13:15:00Z">
        <w:r w:rsidRPr="00CE678C">
          <w:rPr>
            <w:rFonts w:eastAsia="Times New Roman"/>
            <w:szCs w:val="24"/>
            <w:lang w:eastAsia="en-US"/>
          </w:rPr>
          <w:t xml:space="preserve">Η Διαρκής Επιτροπή Εθνικής  Άμυνας και Εξωτερικών Υποθέσεων καταθέτει την έκθεσή της στο σχέδιο νόμου του Υπουργείου Εξωτερικών «Τροποποίηση του Κώδικα του Οργανισμού του Υπουργείου Εξωτερικών και άλλες διατάξεις», σελ. </w:t>
        </w:r>
        <w:r w:rsidRPr="00CE678C">
          <w:rPr>
            <w:rFonts w:eastAsia="Times New Roman"/>
            <w:szCs w:val="24"/>
            <w:lang w:eastAsia="en-US"/>
          </w:rPr>
          <w:br/>
          <w:t xml:space="preserve"> </w:t>
        </w:r>
      </w:ins>
    </w:p>
    <w:p w14:paraId="426E32BA" w14:textId="77777777" w:rsidR="00CE678C" w:rsidRPr="00CE678C" w:rsidRDefault="00CE678C" w:rsidP="00CE678C">
      <w:pPr>
        <w:spacing w:after="0" w:line="360" w:lineRule="auto"/>
        <w:rPr>
          <w:ins w:id="24" w:author="Φλούδα Χριστίνα" w:date="2017-02-14T13:15:00Z"/>
          <w:rFonts w:eastAsia="Times New Roman"/>
          <w:szCs w:val="24"/>
          <w:lang w:eastAsia="en-US"/>
        </w:rPr>
      </w:pPr>
      <w:ins w:id="25" w:author="Φλούδα Χριστίνα" w:date="2017-02-14T13:15:00Z">
        <w:r w:rsidRPr="00CE678C">
          <w:rPr>
            <w:rFonts w:eastAsia="Times New Roman"/>
            <w:szCs w:val="24"/>
            <w:lang w:eastAsia="en-US"/>
          </w:rPr>
          <w:br/>
          <w:t>ΠΡΟΕΔΡΕΥΩΝ</w:t>
        </w:r>
      </w:ins>
    </w:p>
    <w:p w14:paraId="189CE1B0" w14:textId="77777777" w:rsidR="00CE678C" w:rsidRPr="00CE678C" w:rsidRDefault="00CE678C" w:rsidP="00CE678C">
      <w:pPr>
        <w:spacing w:after="0" w:line="360" w:lineRule="auto"/>
        <w:rPr>
          <w:ins w:id="26" w:author="Φλούδα Χριστίνα" w:date="2017-02-14T13:15:00Z"/>
          <w:rFonts w:eastAsia="Times New Roman"/>
          <w:szCs w:val="24"/>
          <w:lang w:eastAsia="en-US"/>
        </w:rPr>
      </w:pPr>
      <w:ins w:id="27" w:author="Φλούδα Χριστίνα" w:date="2017-02-14T13:15:00Z">
        <w:r w:rsidRPr="00CE678C">
          <w:rPr>
            <w:rFonts w:eastAsia="Times New Roman"/>
            <w:szCs w:val="24"/>
            <w:lang w:eastAsia="en-US"/>
          </w:rPr>
          <w:t>ΚΑΚΛΑΜΑΝΗΣ Ν. , σελ.</w:t>
        </w:r>
        <w:r w:rsidRPr="00CE678C">
          <w:rPr>
            <w:rFonts w:eastAsia="Times New Roman"/>
            <w:szCs w:val="24"/>
            <w:lang w:eastAsia="en-US"/>
          </w:rPr>
          <w:br/>
          <w:t xml:space="preserve"> </w:t>
        </w:r>
        <w:r w:rsidRPr="00CE678C">
          <w:rPr>
            <w:rFonts w:eastAsia="Times New Roman"/>
            <w:szCs w:val="24"/>
            <w:lang w:eastAsia="en-US"/>
          </w:rPr>
          <w:br/>
        </w:r>
      </w:ins>
    </w:p>
    <w:p w14:paraId="558AE7CA" w14:textId="77777777" w:rsidR="00CE678C" w:rsidRPr="00CE678C" w:rsidRDefault="00CE678C" w:rsidP="00CE678C">
      <w:pPr>
        <w:spacing w:after="0" w:line="360" w:lineRule="auto"/>
        <w:rPr>
          <w:ins w:id="28" w:author="Φλούδα Χριστίνα" w:date="2017-02-14T13:15:00Z"/>
          <w:rFonts w:eastAsia="Times New Roman"/>
          <w:szCs w:val="24"/>
          <w:lang w:eastAsia="en-US"/>
        </w:rPr>
      </w:pPr>
      <w:ins w:id="29" w:author="Φλούδα Χριστίνα" w:date="2017-02-14T13:15:00Z">
        <w:r w:rsidRPr="00CE678C">
          <w:rPr>
            <w:rFonts w:eastAsia="Times New Roman"/>
            <w:szCs w:val="24"/>
            <w:lang w:eastAsia="en-US"/>
          </w:rPr>
          <w:t>ΟΜΙΛΗΤΕΣ</w:t>
        </w:r>
      </w:ins>
    </w:p>
    <w:p w14:paraId="32E0D8E9" w14:textId="4CEB1BD4" w:rsidR="00CE678C" w:rsidRDefault="00CE678C" w:rsidP="00CE678C">
      <w:pPr>
        <w:spacing w:after="0" w:line="600" w:lineRule="auto"/>
        <w:ind w:firstLine="720"/>
        <w:jc w:val="both"/>
        <w:rPr>
          <w:ins w:id="30" w:author="Φλούδα Χριστίνα" w:date="2017-02-14T13:15:00Z"/>
          <w:rFonts w:eastAsia="Times New Roman"/>
          <w:szCs w:val="24"/>
        </w:rPr>
        <w:pPrChange w:id="31" w:author="Φλούδα Χριστίνα" w:date="2017-02-14T13:15:00Z">
          <w:pPr>
            <w:spacing w:after="0" w:line="600" w:lineRule="auto"/>
            <w:ind w:firstLine="720"/>
            <w:jc w:val="center"/>
          </w:pPr>
        </w:pPrChange>
      </w:pPr>
      <w:ins w:id="32" w:author="Φλούδα Χριστίνα" w:date="2017-02-14T13:15:00Z">
        <w:r w:rsidRPr="00CE678C">
          <w:rPr>
            <w:rFonts w:eastAsia="Times New Roman"/>
            <w:szCs w:val="24"/>
            <w:lang w:eastAsia="en-US"/>
          </w:rPr>
          <w:br/>
          <w:t>Α. Επί διαδικαστικού θέματος:</w:t>
        </w:r>
        <w:r w:rsidRPr="00CE678C">
          <w:rPr>
            <w:rFonts w:eastAsia="Times New Roman"/>
            <w:szCs w:val="24"/>
            <w:lang w:eastAsia="en-US"/>
          </w:rPr>
          <w:br/>
          <w:t>ΒΛΑΧΟΣ Γ. , σελ.</w:t>
        </w:r>
        <w:r w:rsidRPr="00CE678C">
          <w:rPr>
            <w:rFonts w:eastAsia="Times New Roman"/>
            <w:szCs w:val="24"/>
            <w:lang w:eastAsia="en-US"/>
          </w:rPr>
          <w:br/>
          <w:t>ΚΑΚΛΑΜΑΝΗΣ Ν. , σελ.</w:t>
        </w:r>
        <w:r w:rsidRPr="00CE678C">
          <w:rPr>
            <w:rFonts w:eastAsia="Times New Roman"/>
            <w:szCs w:val="24"/>
            <w:lang w:eastAsia="en-US"/>
          </w:rPr>
          <w:br/>
          <w:t>ΚΕΓΚΕΡΟΓΛΟΥ Β. , σελ.</w:t>
        </w:r>
        <w:r w:rsidRPr="00CE678C">
          <w:rPr>
            <w:rFonts w:eastAsia="Times New Roman"/>
            <w:szCs w:val="24"/>
            <w:lang w:eastAsia="en-US"/>
          </w:rPr>
          <w:br/>
          <w:t>ΚΩΝΣΤΑΝΤΙΝΟΠΟΥΛΟΣ Ο. , σελ.</w:t>
        </w:r>
        <w:r w:rsidRPr="00CE678C">
          <w:rPr>
            <w:rFonts w:eastAsia="Times New Roman"/>
            <w:szCs w:val="24"/>
            <w:lang w:eastAsia="en-US"/>
          </w:rPr>
          <w:br/>
          <w:t>ΜΟΥΖΑΛΑΣ Γ. , σελ.</w:t>
        </w:r>
        <w:r w:rsidRPr="00CE678C">
          <w:rPr>
            <w:rFonts w:eastAsia="Times New Roman"/>
            <w:szCs w:val="24"/>
            <w:lang w:eastAsia="en-US"/>
          </w:rPr>
          <w:br/>
        </w:r>
        <w:r w:rsidRPr="00CE678C">
          <w:rPr>
            <w:rFonts w:eastAsia="Times New Roman"/>
            <w:szCs w:val="24"/>
            <w:lang w:eastAsia="en-US"/>
          </w:rPr>
          <w:br/>
          <w:t>Β. Επί επικαίρων ερωτήσεων:</w:t>
        </w:r>
        <w:r w:rsidRPr="00CE678C">
          <w:rPr>
            <w:rFonts w:eastAsia="Times New Roman"/>
            <w:szCs w:val="24"/>
            <w:lang w:eastAsia="en-US"/>
          </w:rPr>
          <w:br/>
          <w:t>ΒΛΑΧΟΣ Γ. , σελ.</w:t>
        </w:r>
        <w:r w:rsidRPr="00CE678C">
          <w:rPr>
            <w:rFonts w:eastAsia="Times New Roman"/>
            <w:szCs w:val="24"/>
            <w:lang w:eastAsia="en-US"/>
          </w:rPr>
          <w:br/>
          <w:t>ΔΑΒΑΚΗΣ Α. , σελ.</w:t>
        </w:r>
        <w:r w:rsidRPr="00CE678C">
          <w:rPr>
            <w:rFonts w:eastAsia="Times New Roman"/>
            <w:szCs w:val="24"/>
            <w:lang w:eastAsia="en-US"/>
          </w:rPr>
          <w:br/>
          <w:t>ΔΕΛΗΣ Ι. , σελ.</w:t>
        </w:r>
        <w:r w:rsidRPr="00CE678C">
          <w:rPr>
            <w:rFonts w:eastAsia="Times New Roman"/>
            <w:szCs w:val="24"/>
            <w:lang w:eastAsia="en-US"/>
          </w:rPr>
          <w:br/>
          <w:t>ΚΑΡΑΓΙΑΝΝΙΔΗΣ Χ. , σελ.</w:t>
        </w:r>
        <w:r w:rsidRPr="00CE678C">
          <w:rPr>
            <w:rFonts w:eastAsia="Times New Roman"/>
            <w:szCs w:val="24"/>
            <w:lang w:eastAsia="en-US"/>
          </w:rPr>
          <w:br/>
          <w:t>ΚΟΝΤΟΝΗΣ Χ. , σελ.</w:t>
        </w:r>
        <w:r w:rsidRPr="00CE678C">
          <w:rPr>
            <w:rFonts w:eastAsia="Times New Roman"/>
            <w:szCs w:val="24"/>
            <w:lang w:eastAsia="en-US"/>
          </w:rPr>
          <w:br/>
          <w:t>ΜΟΥΖΑΛΑΣ Γ. , σελ.</w:t>
        </w:r>
        <w:r w:rsidRPr="00CE678C">
          <w:rPr>
            <w:rFonts w:eastAsia="Times New Roman"/>
            <w:szCs w:val="24"/>
            <w:lang w:eastAsia="en-US"/>
          </w:rPr>
          <w:br/>
          <w:t>ΜΠΑΞΕΒΑΝΑΚΗΣ Δ. , σελ.</w:t>
        </w:r>
        <w:r w:rsidRPr="00CE678C">
          <w:rPr>
            <w:rFonts w:eastAsia="Times New Roman"/>
            <w:szCs w:val="24"/>
            <w:lang w:eastAsia="en-US"/>
          </w:rPr>
          <w:br/>
          <w:t>ΠΕΤΡΟΠΟΥΛΟΣ Α. , σελ.</w:t>
        </w:r>
        <w:r w:rsidRPr="00CE678C">
          <w:rPr>
            <w:rFonts w:eastAsia="Times New Roman"/>
            <w:szCs w:val="24"/>
            <w:lang w:eastAsia="en-US"/>
          </w:rPr>
          <w:br/>
        </w:r>
        <w:r w:rsidRPr="00CE678C">
          <w:rPr>
            <w:rFonts w:eastAsia="Times New Roman"/>
            <w:szCs w:val="24"/>
            <w:lang w:eastAsia="en-US"/>
          </w:rPr>
          <w:br/>
          <w:t>ΠΑΡΕΜΒΑΣΕΙΣ:</w:t>
        </w:r>
        <w:r w:rsidRPr="00CE678C">
          <w:rPr>
            <w:rFonts w:eastAsia="Times New Roman"/>
            <w:szCs w:val="24"/>
            <w:lang w:eastAsia="en-US"/>
          </w:rPr>
          <w:br/>
          <w:t>ΚΑΚΛΑΜΑΝΗΣ Ν. , σελ.</w:t>
        </w:r>
        <w:r w:rsidRPr="00CE678C">
          <w:rPr>
            <w:rFonts w:eastAsia="Times New Roman"/>
            <w:szCs w:val="24"/>
            <w:lang w:eastAsia="en-US"/>
          </w:rPr>
          <w:br/>
        </w:r>
      </w:ins>
    </w:p>
    <w:p w14:paraId="7EF3189F" w14:textId="77777777" w:rsidR="00037D93" w:rsidRDefault="00CE678C">
      <w:pPr>
        <w:spacing w:after="0" w:line="600" w:lineRule="auto"/>
        <w:ind w:firstLine="720"/>
        <w:jc w:val="center"/>
        <w:rPr>
          <w:rFonts w:eastAsia="Times New Roman"/>
          <w:szCs w:val="24"/>
        </w:rPr>
      </w:pPr>
      <w:r>
        <w:rPr>
          <w:rFonts w:eastAsia="Times New Roman"/>
          <w:szCs w:val="24"/>
        </w:rPr>
        <w:t>ΠΡΑΚΤΙΚΑ ΒΟΥΛΗΣ</w:t>
      </w:r>
    </w:p>
    <w:p w14:paraId="7EF318A0" w14:textId="77777777" w:rsidR="00037D93" w:rsidRDefault="00CE678C">
      <w:pPr>
        <w:spacing w:after="0" w:line="600" w:lineRule="auto"/>
        <w:ind w:firstLine="720"/>
        <w:jc w:val="center"/>
        <w:rPr>
          <w:rFonts w:eastAsia="Times New Roman"/>
          <w:szCs w:val="24"/>
        </w:rPr>
      </w:pPr>
      <w:r>
        <w:rPr>
          <w:rFonts w:eastAsia="Times New Roman"/>
          <w:szCs w:val="24"/>
        </w:rPr>
        <w:t xml:space="preserve">ΙΖ΄ ΠΕΡΙΟΔΟΣ </w:t>
      </w:r>
    </w:p>
    <w:p w14:paraId="7EF318A1" w14:textId="77777777" w:rsidR="00037D93" w:rsidRDefault="00CE678C">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EF318A2" w14:textId="77777777" w:rsidR="00037D93" w:rsidRDefault="00CE678C">
      <w:pPr>
        <w:spacing w:after="0" w:line="600" w:lineRule="auto"/>
        <w:ind w:firstLine="720"/>
        <w:jc w:val="center"/>
        <w:rPr>
          <w:rFonts w:eastAsia="Times New Roman"/>
          <w:szCs w:val="24"/>
        </w:rPr>
      </w:pPr>
      <w:r>
        <w:rPr>
          <w:rFonts w:eastAsia="Times New Roman"/>
          <w:szCs w:val="24"/>
        </w:rPr>
        <w:t>ΣΥΝΟΔΟΣ Β΄</w:t>
      </w:r>
    </w:p>
    <w:p w14:paraId="7EF318A3" w14:textId="77777777" w:rsidR="00037D93" w:rsidRDefault="00CE678C">
      <w:pPr>
        <w:spacing w:after="0" w:line="600" w:lineRule="auto"/>
        <w:ind w:firstLine="720"/>
        <w:jc w:val="center"/>
        <w:rPr>
          <w:rFonts w:eastAsia="Times New Roman"/>
          <w:szCs w:val="24"/>
        </w:rPr>
      </w:pPr>
      <w:r>
        <w:rPr>
          <w:rFonts w:eastAsia="Times New Roman"/>
          <w:szCs w:val="24"/>
        </w:rPr>
        <w:t>ΣΥΝΕΔΡΙΑΣΗ ΞΗ΄</w:t>
      </w:r>
    </w:p>
    <w:p w14:paraId="7EF318A4" w14:textId="77777777" w:rsidR="00037D93" w:rsidRDefault="00CE678C">
      <w:pPr>
        <w:spacing w:after="0" w:line="600" w:lineRule="auto"/>
        <w:ind w:firstLine="720"/>
        <w:jc w:val="center"/>
        <w:rPr>
          <w:rFonts w:eastAsia="Times New Roman"/>
          <w:szCs w:val="24"/>
        </w:rPr>
      </w:pPr>
      <w:r>
        <w:rPr>
          <w:rFonts w:eastAsia="Times New Roman"/>
          <w:szCs w:val="24"/>
        </w:rPr>
        <w:t>Παρασκευή 3 Φεβρουαρίου 2017</w:t>
      </w:r>
    </w:p>
    <w:p w14:paraId="7EF318A5" w14:textId="77777777" w:rsidR="00037D93" w:rsidRDefault="00CE678C">
      <w:pPr>
        <w:spacing w:after="0" w:line="600" w:lineRule="auto"/>
        <w:ind w:firstLine="720"/>
        <w:jc w:val="both"/>
        <w:rPr>
          <w:rFonts w:eastAsia="Times New Roman"/>
          <w:szCs w:val="24"/>
        </w:rPr>
      </w:pPr>
      <w:r>
        <w:rPr>
          <w:rFonts w:eastAsia="Times New Roman"/>
          <w:szCs w:val="24"/>
        </w:rPr>
        <w:t xml:space="preserve">Αθήνα, σήμερα στις 3 Φεβρουαρίου 2017, ημέρα Παρασκευή και ώρα 10.03΄ συνήλθε στην Αίθουσα των συνεδριάσεων του Βουλευτηρίου η Βουλή σε ολομέλεια για να συνεδριάσει υπό την προεδρία του Δ΄ Αντιπροέδρου αυτής κ. </w:t>
      </w:r>
      <w:r w:rsidRPr="002F754D">
        <w:rPr>
          <w:rFonts w:eastAsia="Times New Roman"/>
          <w:b/>
          <w:szCs w:val="24"/>
        </w:rPr>
        <w:t>ΝΙΚΗΤΑ ΚΑΚΛΑΜΑΝΗ</w:t>
      </w:r>
      <w:r>
        <w:rPr>
          <w:rFonts w:eastAsia="Times New Roman"/>
          <w:szCs w:val="24"/>
        </w:rPr>
        <w:t>.</w:t>
      </w:r>
    </w:p>
    <w:p w14:paraId="7EF318A6" w14:textId="77777777" w:rsidR="00037D93" w:rsidRDefault="00CE678C">
      <w:pPr>
        <w:spacing w:after="0" w:line="600" w:lineRule="auto"/>
        <w:ind w:firstLine="720"/>
        <w:jc w:val="both"/>
        <w:rPr>
          <w:rFonts w:eastAsia="Times New Roman"/>
          <w:szCs w:val="24"/>
        </w:rPr>
      </w:pPr>
      <w:r>
        <w:rPr>
          <w:rFonts w:eastAsia="Times New Roman"/>
          <w:b/>
          <w:bCs/>
          <w:szCs w:val="24"/>
        </w:rPr>
        <w:t>ΠΡΟΕΔΡΕΥΩΝ (Νικήτας Κακλαμά</w:t>
      </w:r>
      <w:r>
        <w:rPr>
          <w:rFonts w:eastAsia="Times New Roman"/>
          <w:b/>
          <w:bCs/>
          <w:szCs w:val="24"/>
        </w:rPr>
        <w:t xml:space="preserve">νης): </w:t>
      </w:r>
      <w:r>
        <w:rPr>
          <w:rFonts w:eastAsia="Times New Roman"/>
          <w:szCs w:val="24"/>
        </w:rPr>
        <w:t>Κυρίες και κύριοι συνάδελφοι, αρχίζει η συνεδρίαση.</w:t>
      </w:r>
    </w:p>
    <w:p w14:paraId="7EF318A7" w14:textId="77777777" w:rsidR="00037D93" w:rsidRDefault="00CE678C">
      <w:pPr>
        <w:spacing w:after="0"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Δευτέρας 6 Φεβρουαρίου 2017.</w:t>
      </w:r>
    </w:p>
    <w:p w14:paraId="7EF318A8" w14:textId="77777777" w:rsidR="00037D93" w:rsidRDefault="00CE678C">
      <w:pPr>
        <w:spacing w:after="0" w:line="600" w:lineRule="auto"/>
        <w:ind w:firstLine="720"/>
        <w:jc w:val="both"/>
        <w:rPr>
          <w:rFonts w:eastAsia="Times New Roman"/>
          <w:szCs w:val="24"/>
        </w:rPr>
      </w:pPr>
      <w:r>
        <w:rPr>
          <w:rFonts w:eastAsia="Times New Roman"/>
          <w:szCs w:val="24"/>
        </w:rPr>
        <w:t xml:space="preserve">Α. ΕΠΙΚΑΙΡΕΣ ΕΡΩΤΗΣΕΙΣ Πρώτου Κύκλου (Άρθρο 130 </w:t>
      </w:r>
      <w:r>
        <w:rPr>
          <w:rFonts w:eastAsia="Times New Roman"/>
          <w:szCs w:val="24"/>
        </w:rPr>
        <w:t>παρ</w:t>
      </w:r>
      <w:r>
        <w:rPr>
          <w:rFonts w:eastAsia="Times New Roman"/>
          <w:szCs w:val="24"/>
        </w:rPr>
        <w:t xml:space="preserve">άγραφοι </w:t>
      </w:r>
      <w:r>
        <w:rPr>
          <w:rFonts w:eastAsia="Times New Roman"/>
          <w:szCs w:val="24"/>
        </w:rPr>
        <w:t xml:space="preserve">2 και 3 </w:t>
      </w:r>
      <w:r>
        <w:rPr>
          <w:rFonts w:eastAsia="Times New Roman"/>
          <w:szCs w:val="24"/>
        </w:rPr>
        <w:t xml:space="preserve">του </w:t>
      </w:r>
      <w:r>
        <w:rPr>
          <w:rFonts w:eastAsia="Times New Roman"/>
          <w:szCs w:val="24"/>
        </w:rPr>
        <w:t>Καν</w:t>
      </w:r>
      <w:r>
        <w:rPr>
          <w:rFonts w:eastAsia="Times New Roman"/>
          <w:szCs w:val="24"/>
        </w:rPr>
        <w:t xml:space="preserve">ονισμού της </w:t>
      </w:r>
      <w:r>
        <w:rPr>
          <w:rFonts w:eastAsia="Times New Roman"/>
          <w:szCs w:val="24"/>
        </w:rPr>
        <w:t>Βουλής)</w:t>
      </w:r>
    </w:p>
    <w:p w14:paraId="7EF318A9" w14:textId="77777777" w:rsidR="00037D93" w:rsidRDefault="00CE678C">
      <w:pPr>
        <w:tabs>
          <w:tab w:val="left" w:pos="426"/>
        </w:tabs>
        <w:spacing w:after="0" w:line="600" w:lineRule="auto"/>
        <w:ind w:firstLine="720"/>
        <w:jc w:val="both"/>
        <w:rPr>
          <w:rFonts w:eastAsia="Times New Roman"/>
          <w:szCs w:val="24"/>
        </w:rPr>
      </w:pPr>
      <w:r>
        <w:rPr>
          <w:rFonts w:eastAsia="Times New Roman"/>
          <w:szCs w:val="24"/>
        </w:rPr>
        <w:t xml:space="preserve">1. Η </w:t>
      </w:r>
      <w:r>
        <w:rPr>
          <w:rFonts w:eastAsia="Times New Roman"/>
          <w:szCs w:val="24"/>
        </w:rPr>
        <w:t>με αριθμό 412/30-1-2017 επίκαιρη ερώτηση του Βουλευτή Κιλκίς της Νέας Δημοκρατίας κ. Γεωργίου Γεωργαντά</w:t>
      </w:r>
      <w:r>
        <w:rPr>
          <w:rFonts w:eastAsia="Times New Roman"/>
          <w:b/>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Δικαιοσύνης, Διαφάνειας και Ανθρωπίνων Δικαιωμάτων,</w:t>
      </w:r>
      <w:r>
        <w:rPr>
          <w:rFonts w:eastAsia="Times New Roman"/>
          <w:b/>
          <w:szCs w:val="24"/>
        </w:rPr>
        <w:t xml:space="preserve"> </w:t>
      </w:r>
      <w:r>
        <w:rPr>
          <w:rFonts w:eastAsia="Times New Roman"/>
          <w:szCs w:val="24"/>
        </w:rPr>
        <w:t>σχετικά με την άμεση ανάγκη μετεγκατάστασης του Ειρηνοδικείου Κιλκίς.</w:t>
      </w:r>
    </w:p>
    <w:p w14:paraId="7EF318AA" w14:textId="77777777" w:rsidR="00037D93" w:rsidRDefault="00CE678C">
      <w:pPr>
        <w:tabs>
          <w:tab w:val="left" w:pos="426"/>
        </w:tabs>
        <w:spacing w:after="0" w:line="600" w:lineRule="auto"/>
        <w:ind w:firstLine="720"/>
        <w:jc w:val="both"/>
        <w:rPr>
          <w:rFonts w:eastAsia="Times New Roman"/>
          <w:szCs w:val="24"/>
        </w:rPr>
      </w:pPr>
      <w:r>
        <w:rPr>
          <w:rFonts w:eastAsia="Times New Roman"/>
          <w:szCs w:val="24"/>
        </w:rPr>
        <w:lastRenderedPageBreak/>
        <w:t>2. Η με αριθμ</w:t>
      </w:r>
      <w:r>
        <w:rPr>
          <w:rFonts w:eastAsia="Times New Roman"/>
          <w:szCs w:val="24"/>
        </w:rPr>
        <w:t>ό 423/31-1-2017 επίκαιρη ερώτηση του Βουλευτή Α΄ Θεσσαλονίκης του Λαϊκού Συνδέσμου – Χρυσή Αυγή κ. Αντωνίου Γρέγου προς την Υπουργό</w:t>
      </w:r>
      <w:r>
        <w:rPr>
          <w:rFonts w:eastAsia="Times New Roman"/>
          <w:szCs w:val="24"/>
        </w:rPr>
        <w:t xml:space="preserve"> </w:t>
      </w:r>
      <w:r>
        <w:rPr>
          <w:rFonts w:eastAsia="Times New Roman"/>
          <w:szCs w:val="24"/>
        </w:rPr>
        <w:t>Πολιτισμού και Αθλητισμού,</w:t>
      </w:r>
      <w:r>
        <w:rPr>
          <w:rFonts w:eastAsia="Times New Roman"/>
          <w:b/>
          <w:szCs w:val="24"/>
        </w:rPr>
        <w:t xml:space="preserve"> </w:t>
      </w:r>
      <w:r>
        <w:rPr>
          <w:rFonts w:eastAsia="Times New Roman"/>
          <w:szCs w:val="24"/>
        </w:rPr>
        <w:t xml:space="preserve">σχετικά με την «κατάχρηση του ονόματος </w:t>
      </w:r>
      <w:r>
        <w:rPr>
          <w:rFonts w:eastAsia="Times New Roman"/>
          <w:szCs w:val="24"/>
        </w:rPr>
        <w:t>«</w:t>
      </w:r>
      <w:r>
        <w:rPr>
          <w:rFonts w:eastAsia="Times New Roman"/>
          <w:szCs w:val="24"/>
        </w:rPr>
        <w:t>Μακεδονία</w:t>
      </w:r>
      <w:r>
        <w:rPr>
          <w:rFonts w:eastAsia="Times New Roman"/>
          <w:szCs w:val="24"/>
        </w:rPr>
        <w:t>»</w:t>
      </w:r>
      <w:r>
        <w:rPr>
          <w:rFonts w:eastAsia="Times New Roman"/>
          <w:szCs w:val="24"/>
        </w:rPr>
        <w:t xml:space="preserve"> σε αθλητικές οργανώσεις».</w:t>
      </w:r>
    </w:p>
    <w:p w14:paraId="7EF318AB" w14:textId="77777777" w:rsidR="00037D93" w:rsidRDefault="00CE678C">
      <w:pPr>
        <w:spacing w:after="0" w:line="600" w:lineRule="auto"/>
        <w:ind w:firstLine="720"/>
        <w:jc w:val="both"/>
        <w:rPr>
          <w:rFonts w:eastAsia="Times New Roman"/>
          <w:szCs w:val="24"/>
        </w:rPr>
      </w:pPr>
      <w:r>
        <w:rPr>
          <w:rFonts w:eastAsia="Times New Roman"/>
          <w:szCs w:val="24"/>
        </w:rPr>
        <w:t>3. Η με αριθμό 397/2</w:t>
      </w:r>
      <w:r>
        <w:rPr>
          <w:rFonts w:eastAsia="Times New Roman"/>
          <w:szCs w:val="24"/>
        </w:rPr>
        <w:t xml:space="preserve">7-1-2017 επίκαιρη ερώτηση του Βουλευτή Σερρών της Δημοκρατικής Συμπαράταξης ΠΑΣΟΚ – ΔΗΜΑΡ κ. Μιχαήλ Τζελέπη προς τον Υπουργό Εσωτερικών, σχετικά με τη λήψη μέτρων για την </w:t>
      </w:r>
      <w:proofErr w:type="spellStart"/>
      <w:r>
        <w:rPr>
          <w:rFonts w:eastAsia="Times New Roman"/>
          <w:szCs w:val="24"/>
        </w:rPr>
        <w:t>υποστελεχωμένη</w:t>
      </w:r>
      <w:proofErr w:type="spellEnd"/>
      <w:r>
        <w:rPr>
          <w:rFonts w:eastAsia="Times New Roman"/>
          <w:szCs w:val="24"/>
        </w:rPr>
        <w:t xml:space="preserve"> Διεύθυνση Αστυνομίας του Νομού Σερρών.</w:t>
      </w:r>
    </w:p>
    <w:p w14:paraId="7EF318AC" w14:textId="77777777" w:rsidR="00037D93" w:rsidRDefault="00CE678C">
      <w:pPr>
        <w:tabs>
          <w:tab w:val="left" w:pos="426"/>
        </w:tabs>
        <w:spacing w:after="0" w:line="600" w:lineRule="auto"/>
        <w:ind w:right="142" w:firstLine="720"/>
        <w:jc w:val="both"/>
        <w:rPr>
          <w:rFonts w:eastAsia="Times New Roman"/>
          <w:szCs w:val="24"/>
        </w:rPr>
      </w:pPr>
      <w:r>
        <w:rPr>
          <w:rFonts w:eastAsia="Times New Roman"/>
          <w:szCs w:val="24"/>
        </w:rPr>
        <w:t>4. Η με αριθμό 428/31-1-2017 επ</w:t>
      </w:r>
      <w:r>
        <w:rPr>
          <w:rFonts w:eastAsia="Times New Roman"/>
          <w:szCs w:val="24"/>
        </w:rPr>
        <w:t xml:space="preserve">ίκαιρη ερώτηση του Βουλευτή Ηρακλείου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Εμμανουήλ Συντυχάκη προς την Υπουργό</w:t>
      </w:r>
      <w:r>
        <w:rPr>
          <w:rFonts w:eastAsia="Times New Roman"/>
          <w:b/>
          <w:szCs w:val="24"/>
        </w:rPr>
        <w:t xml:space="preserve"> </w:t>
      </w:r>
      <w:r>
        <w:rPr>
          <w:rFonts w:eastAsia="Times New Roman"/>
          <w:szCs w:val="24"/>
        </w:rPr>
        <w:t>Πολιτισμού και Αθλητισμού, σχετικά με την άμεση πρόσληψη των συμβασιούχων ορισμένου χρόνου (ΙΔΟΧ)-φυλάκων των μουσείων και αρχαιολογικών χώρων</w:t>
      </w:r>
      <w:r>
        <w:rPr>
          <w:rFonts w:eastAsia="Times New Roman"/>
          <w:szCs w:val="24"/>
        </w:rPr>
        <w:t xml:space="preserve"> με καθεστώς μόνιμης και σταθερής εργασίας.  </w:t>
      </w:r>
    </w:p>
    <w:p w14:paraId="7EF318AD" w14:textId="77777777" w:rsidR="00037D93" w:rsidRDefault="00CE678C">
      <w:pPr>
        <w:spacing w:after="0" w:line="600" w:lineRule="auto"/>
        <w:ind w:firstLine="720"/>
        <w:jc w:val="both"/>
        <w:rPr>
          <w:rFonts w:eastAsia="Times New Roman"/>
          <w:szCs w:val="24"/>
        </w:rPr>
      </w:pPr>
      <w:r>
        <w:rPr>
          <w:rFonts w:eastAsia="Times New Roman"/>
          <w:szCs w:val="24"/>
        </w:rPr>
        <w:t xml:space="preserve">Β. ΕΠΙΚΑΙΡΕΣ ΕΡΩΤΗΣΕΙΣ Δεύτερου Κύκλου (Άρθρο 130 </w:t>
      </w:r>
      <w:r>
        <w:rPr>
          <w:rFonts w:eastAsia="Times New Roman"/>
          <w:szCs w:val="24"/>
        </w:rPr>
        <w:t>παρ</w:t>
      </w:r>
      <w:r>
        <w:rPr>
          <w:rFonts w:eastAsia="Times New Roman"/>
          <w:szCs w:val="24"/>
        </w:rPr>
        <w:t xml:space="preserve">άγραφοι </w:t>
      </w:r>
      <w:r>
        <w:rPr>
          <w:rFonts w:eastAsia="Times New Roman"/>
          <w:szCs w:val="24"/>
        </w:rPr>
        <w:t xml:space="preserve">2 και 3 </w:t>
      </w:r>
      <w:r>
        <w:rPr>
          <w:rFonts w:eastAsia="Times New Roman"/>
          <w:szCs w:val="24"/>
        </w:rPr>
        <w:t>του</w:t>
      </w:r>
      <w:r>
        <w:rPr>
          <w:rFonts w:eastAsia="Times New Roman"/>
          <w:szCs w:val="24"/>
        </w:rPr>
        <w:t xml:space="preserve"> Καν</w:t>
      </w:r>
      <w:r>
        <w:rPr>
          <w:rFonts w:eastAsia="Times New Roman"/>
          <w:szCs w:val="24"/>
        </w:rPr>
        <w:t>ονισμού της</w:t>
      </w:r>
      <w:r>
        <w:rPr>
          <w:rFonts w:eastAsia="Times New Roman"/>
          <w:szCs w:val="24"/>
        </w:rPr>
        <w:t xml:space="preserve"> Βουλής)</w:t>
      </w:r>
    </w:p>
    <w:p w14:paraId="7EF318AE" w14:textId="77777777" w:rsidR="00037D93" w:rsidRDefault="00CE678C">
      <w:pPr>
        <w:tabs>
          <w:tab w:val="left" w:pos="426"/>
        </w:tabs>
        <w:spacing w:after="0" w:line="600" w:lineRule="auto"/>
        <w:ind w:firstLine="720"/>
        <w:jc w:val="both"/>
        <w:rPr>
          <w:rFonts w:eastAsia="Times New Roman"/>
          <w:szCs w:val="24"/>
        </w:rPr>
      </w:pPr>
      <w:r>
        <w:rPr>
          <w:rFonts w:eastAsia="Times New Roman"/>
          <w:szCs w:val="24"/>
        </w:rPr>
        <w:t xml:space="preserve">1. Η με αριθμό 413/30-1-2017 επίκαιρη ερώτηση του Βουλευτή Άρτας της Νέας Δημοκρατίας κ. Γεωργίου </w:t>
      </w:r>
      <w:proofErr w:type="spellStart"/>
      <w:r>
        <w:rPr>
          <w:rFonts w:eastAsia="Times New Roman"/>
          <w:szCs w:val="24"/>
        </w:rPr>
        <w:t>Στύλιου</w:t>
      </w:r>
      <w:proofErr w:type="spellEnd"/>
      <w:r>
        <w:rPr>
          <w:rFonts w:eastAsia="Times New Roman"/>
          <w:b/>
          <w:szCs w:val="24"/>
        </w:rPr>
        <w:t xml:space="preserve"> </w:t>
      </w:r>
      <w:r>
        <w:rPr>
          <w:rFonts w:eastAsia="Times New Roman"/>
          <w:szCs w:val="24"/>
        </w:rPr>
        <w:t>προς τον</w:t>
      </w:r>
      <w:r>
        <w:rPr>
          <w:rFonts w:eastAsia="Times New Roman"/>
          <w:szCs w:val="24"/>
        </w:rPr>
        <w:t xml:space="preserve"> Υπουργό Υγείας,</w:t>
      </w:r>
      <w:r>
        <w:rPr>
          <w:rFonts w:eastAsia="Times New Roman"/>
          <w:b/>
          <w:szCs w:val="24"/>
        </w:rPr>
        <w:t xml:space="preserve"> </w:t>
      </w:r>
      <w:r>
        <w:rPr>
          <w:rFonts w:eastAsia="Times New Roman"/>
          <w:szCs w:val="24"/>
        </w:rPr>
        <w:t>σχετικά με τη μη καταβολή των δεδουλευμένων στο προσωπικό καθαριότητας του Γενικού Νοσοκομείου Άρτας.</w:t>
      </w:r>
    </w:p>
    <w:p w14:paraId="7EF318AF" w14:textId="77777777" w:rsidR="00037D93" w:rsidRDefault="00CE678C">
      <w:pPr>
        <w:tabs>
          <w:tab w:val="left" w:pos="426"/>
        </w:tabs>
        <w:spacing w:after="0" w:line="600" w:lineRule="auto"/>
        <w:ind w:firstLine="720"/>
        <w:jc w:val="both"/>
        <w:rPr>
          <w:rFonts w:eastAsia="Times New Roman"/>
          <w:szCs w:val="24"/>
        </w:rPr>
      </w:pPr>
      <w:r>
        <w:rPr>
          <w:rFonts w:eastAsia="Times New Roman"/>
          <w:szCs w:val="24"/>
        </w:rPr>
        <w:lastRenderedPageBreak/>
        <w:t xml:space="preserve">2. Η με αριθμό 422/31-1-2017 επίκαιρη ερώτηση του Βουλευτή Μεσσηνίας του Λαϊκού Συνδέσμου – Χρυσή Αυγή κ. Δημητρίου </w:t>
      </w:r>
      <w:proofErr w:type="spellStart"/>
      <w:r>
        <w:rPr>
          <w:rFonts w:eastAsia="Times New Roman"/>
          <w:szCs w:val="24"/>
        </w:rPr>
        <w:t>Κουκούτση</w:t>
      </w:r>
      <w:proofErr w:type="spellEnd"/>
      <w:r>
        <w:rPr>
          <w:rFonts w:eastAsia="Times New Roman"/>
          <w:szCs w:val="24"/>
        </w:rPr>
        <w:t xml:space="preserve"> προς τον Υπ</w:t>
      </w:r>
      <w:r>
        <w:rPr>
          <w:rFonts w:eastAsia="Times New Roman"/>
          <w:szCs w:val="24"/>
        </w:rPr>
        <w:t>ουργό</w:t>
      </w:r>
      <w:r>
        <w:rPr>
          <w:rFonts w:eastAsia="Times New Roman"/>
          <w:szCs w:val="24"/>
        </w:rPr>
        <w:t xml:space="preserve"> </w:t>
      </w:r>
      <w:r>
        <w:rPr>
          <w:rFonts w:eastAsia="Times New Roman"/>
          <w:szCs w:val="24"/>
        </w:rPr>
        <w:t>Περιβάλλοντος και Ενέργειας,</w:t>
      </w:r>
      <w:r>
        <w:rPr>
          <w:rFonts w:eastAsia="Times New Roman"/>
          <w:b/>
          <w:szCs w:val="24"/>
        </w:rPr>
        <w:t xml:space="preserve"> </w:t>
      </w:r>
      <w:r>
        <w:rPr>
          <w:rFonts w:eastAsia="Times New Roman"/>
          <w:szCs w:val="24"/>
        </w:rPr>
        <w:t xml:space="preserve">σχετικά με τη «διακοπή ανάρτησης </w:t>
      </w:r>
      <w:r>
        <w:rPr>
          <w:rFonts w:eastAsia="Times New Roman"/>
          <w:szCs w:val="24"/>
        </w:rPr>
        <w:t>δασικών χ</w:t>
      </w:r>
      <w:r>
        <w:rPr>
          <w:rFonts w:eastAsia="Times New Roman"/>
          <w:szCs w:val="24"/>
        </w:rPr>
        <w:t>αρτών</w:t>
      </w:r>
      <w:r>
        <w:rPr>
          <w:rFonts w:eastAsia="Times New Roman"/>
          <w:szCs w:val="24"/>
        </w:rPr>
        <w:t>».</w:t>
      </w:r>
    </w:p>
    <w:p w14:paraId="7EF318B0" w14:textId="77777777" w:rsidR="00037D93" w:rsidRDefault="00CE678C">
      <w:pPr>
        <w:spacing w:after="0" w:line="600" w:lineRule="auto"/>
        <w:ind w:firstLine="720"/>
        <w:jc w:val="both"/>
        <w:rPr>
          <w:rFonts w:eastAsia="Times New Roman"/>
          <w:szCs w:val="24"/>
        </w:rPr>
      </w:pPr>
      <w:r>
        <w:rPr>
          <w:rFonts w:eastAsia="Times New Roman"/>
          <w:szCs w:val="24"/>
        </w:rPr>
        <w:t>3. Η με αριθμό 403/30-1-2017 επίκαιρη ερώτηση του Βουλευτή Αχαΐας της Δημοκρατικής Συμπαράταξης ΠΑΣΟΚ – ΔΗΜΑΡ κ. Θεόδωρου Παπαθεοδώρου προς τον Υπουργό Εθνικής Άμυνας,</w:t>
      </w:r>
      <w:r>
        <w:rPr>
          <w:rFonts w:eastAsia="Times New Roman"/>
          <w:b/>
          <w:szCs w:val="24"/>
        </w:rPr>
        <w:t xml:space="preserve"> </w:t>
      </w:r>
      <w:r>
        <w:rPr>
          <w:rFonts w:eastAsia="Times New Roman"/>
          <w:szCs w:val="24"/>
        </w:rPr>
        <w:t>σχετικά με την «κατασπατάληση ευρωπαϊκής χρηματοδότησης – ακατάλληλη σίτιση προσφύγων».</w:t>
      </w:r>
    </w:p>
    <w:p w14:paraId="7EF318B1" w14:textId="77777777" w:rsidR="00037D93" w:rsidRDefault="00CE678C">
      <w:pPr>
        <w:tabs>
          <w:tab w:val="left" w:pos="426"/>
        </w:tabs>
        <w:spacing w:after="0" w:line="600" w:lineRule="auto"/>
        <w:ind w:right="142" w:firstLine="720"/>
        <w:jc w:val="both"/>
        <w:rPr>
          <w:rFonts w:eastAsia="Times New Roman"/>
          <w:szCs w:val="24"/>
        </w:rPr>
      </w:pPr>
      <w:r>
        <w:rPr>
          <w:rFonts w:eastAsia="Times New Roman"/>
          <w:szCs w:val="24"/>
        </w:rPr>
        <w:t xml:space="preserve">4. Η με αριθμό 429/31-1-2017 επίκαιρη ερώτηση της Βουλευτού Β΄ </w:t>
      </w:r>
      <w:r>
        <w:rPr>
          <w:rFonts w:eastAsia="Times New Roman"/>
          <w:szCs w:val="24"/>
        </w:rPr>
        <w:t>Πειραι</w:t>
      </w:r>
      <w:r>
        <w:rPr>
          <w:rFonts w:eastAsia="Times New Roman"/>
          <w:szCs w:val="24"/>
        </w:rPr>
        <w:t>ώς</w:t>
      </w:r>
      <w:r>
        <w:rPr>
          <w:rFonts w:eastAsia="Times New Roman"/>
          <w:szCs w:val="24"/>
        </w:rPr>
        <w:t xml:space="preserve">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w:t>
      </w:r>
      <w:r>
        <w:rPr>
          <w:rFonts w:eastAsia="Times New Roman"/>
          <w:szCs w:val="24"/>
        </w:rPr>
        <w:t xml:space="preserve"> Διαμάντως </w:t>
      </w:r>
      <w:proofErr w:type="spellStart"/>
      <w:r>
        <w:rPr>
          <w:rFonts w:eastAsia="Times New Roman"/>
          <w:szCs w:val="24"/>
        </w:rPr>
        <w:t>Μανωλάκου</w:t>
      </w:r>
      <w:proofErr w:type="spellEnd"/>
      <w:r>
        <w:rPr>
          <w:rFonts w:eastAsia="Times New Roman"/>
          <w:szCs w:val="24"/>
        </w:rPr>
        <w:t xml:space="preserve"> προς τον Υπουργό</w:t>
      </w:r>
      <w:r>
        <w:rPr>
          <w:rFonts w:eastAsia="Times New Roman"/>
          <w:b/>
          <w:szCs w:val="24"/>
        </w:rPr>
        <w:t xml:space="preserve"> </w:t>
      </w:r>
      <w:r>
        <w:rPr>
          <w:rFonts w:eastAsia="Times New Roman"/>
          <w:szCs w:val="24"/>
        </w:rPr>
        <w:t>Περιβάλλοντος και Εν</w:t>
      </w:r>
      <w:r>
        <w:rPr>
          <w:rFonts w:eastAsia="Times New Roman"/>
          <w:szCs w:val="24"/>
        </w:rPr>
        <w:t>έργειας,</w:t>
      </w:r>
      <w:r>
        <w:rPr>
          <w:rFonts w:eastAsia="Times New Roman"/>
          <w:b/>
          <w:szCs w:val="24"/>
        </w:rPr>
        <w:t xml:space="preserve"> </w:t>
      </w:r>
      <w:r>
        <w:rPr>
          <w:rFonts w:eastAsia="Times New Roman"/>
          <w:szCs w:val="24"/>
        </w:rPr>
        <w:t xml:space="preserve">σχετικά με τις «κυβερνητικές ευθύνες από την ανάρτηση των </w:t>
      </w:r>
      <w:r>
        <w:rPr>
          <w:rFonts w:eastAsia="Times New Roman"/>
          <w:szCs w:val="24"/>
        </w:rPr>
        <w:t>δασικών χ</w:t>
      </w:r>
      <w:r>
        <w:rPr>
          <w:rFonts w:eastAsia="Times New Roman"/>
          <w:szCs w:val="24"/>
        </w:rPr>
        <w:t>αρτών</w:t>
      </w:r>
      <w:r>
        <w:rPr>
          <w:rFonts w:eastAsia="Times New Roman"/>
          <w:szCs w:val="24"/>
        </w:rPr>
        <w:t xml:space="preserve">». </w:t>
      </w:r>
    </w:p>
    <w:p w14:paraId="7EF318B2" w14:textId="77777777" w:rsidR="00037D93" w:rsidRDefault="00CE678C">
      <w:pPr>
        <w:tabs>
          <w:tab w:val="left" w:pos="426"/>
        </w:tabs>
        <w:spacing w:after="0" w:line="600" w:lineRule="auto"/>
        <w:ind w:firstLine="720"/>
        <w:jc w:val="both"/>
        <w:rPr>
          <w:rFonts w:eastAsia="Times New Roman"/>
          <w:szCs w:val="24"/>
        </w:rPr>
      </w:pPr>
      <w:r>
        <w:rPr>
          <w:rFonts w:eastAsia="Times New Roman"/>
          <w:szCs w:val="24"/>
        </w:rPr>
        <w:t xml:space="preserve">5. Η με αριθμό 378/23-1-2017 επίκαιρη ερώτηση της Βουλευτού Β΄ Αθηνών της Νέας Δημοκρατίας </w:t>
      </w:r>
      <w:r>
        <w:rPr>
          <w:rFonts w:eastAsia="Times New Roman"/>
          <w:szCs w:val="24"/>
        </w:rPr>
        <w:t>κ</w:t>
      </w:r>
      <w:r>
        <w:rPr>
          <w:rFonts w:eastAsia="Times New Roman"/>
          <w:szCs w:val="24"/>
        </w:rPr>
        <w:t>.</w:t>
      </w:r>
      <w:r>
        <w:rPr>
          <w:rFonts w:eastAsia="Times New Roman"/>
          <w:szCs w:val="24"/>
        </w:rPr>
        <w:t xml:space="preserve"> Άννας Καραμανλή προς την Υπουργό</w:t>
      </w:r>
      <w:r>
        <w:rPr>
          <w:rFonts w:eastAsia="Times New Roman"/>
          <w:szCs w:val="24"/>
        </w:rPr>
        <w:t xml:space="preserve"> </w:t>
      </w:r>
      <w:r>
        <w:rPr>
          <w:rFonts w:eastAsia="Times New Roman"/>
          <w:szCs w:val="24"/>
        </w:rPr>
        <w:t xml:space="preserve">Πολιτισμού και Αθλητισμού, σχετικά με την </w:t>
      </w:r>
      <w:r>
        <w:rPr>
          <w:rFonts w:eastAsia="Times New Roman"/>
          <w:szCs w:val="24"/>
        </w:rPr>
        <w:t>πρ</w:t>
      </w:r>
      <w:r>
        <w:rPr>
          <w:rFonts w:eastAsia="Times New Roman"/>
          <w:szCs w:val="24"/>
        </w:rPr>
        <w:t>οσωρινή διοικούσα επιτροπή</w:t>
      </w:r>
      <w:r>
        <w:rPr>
          <w:rFonts w:eastAsia="Times New Roman"/>
          <w:szCs w:val="24"/>
        </w:rPr>
        <w:t xml:space="preserve"> στο ελληνικό ποδόσφαιρο.</w:t>
      </w:r>
    </w:p>
    <w:p w14:paraId="7EF318B3" w14:textId="77777777" w:rsidR="00037D93" w:rsidRDefault="00CE678C">
      <w:pPr>
        <w:tabs>
          <w:tab w:val="left" w:pos="426"/>
        </w:tabs>
        <w:spacing w:after="0" w:line="600" w:lineRule="auto"/>
        <w:ind w:firstLine="720"/>
        <w:jc w:val="both"/>
        <w:rPr>
          <w:rFonts w:eastAsia="Times New Roman"/>
          <w:szCs w:val="24"/>
        </w:rPr>
      </w:pPr>
      <w:r>
        <w:rPr>
          <w:rFonts w:eastAsia="Times New Roman"/>
          <w:szCs w:val="24"/>
        </w:rPr>
        <w:t xml:space="preserve">6. Η με αριθμό 319/9-1-2017 επίκαιρη ερώτηση 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Εσωτερικών, σχετικά με την υποβάθμιση – κατάργηση του Τμήματος Συνοριακής Φύλα</w:t>
      </w:r>
      <w:r>
        <w:rPr>
          <w:rFonts w:eastAsia="Times New Roman"/>
          <w:szCs w:val="24"/>
        </w:rPr>
        <w:t xml:space="preserve">ξης Τυχερού </w:t>
      </w:r>
      <w:r>
        <w:rPr>
          <w:rFonts w:eastAsia="Times New Roman"/>
          <w:szCs w:val="24"/>
        </w:rPr>
        <w:t>στο</w:t>
      </w:r>
      <w:r>
        <w:rPr>
          <w:rFonts w:eastAsia="Times New Roman"/>
          <w:szCs w:val="24"/>
        </w:rPr>
        <w:t>ν</w:t>
      </w:r>
      <w:r>
        <w:rPr>
          <w:rFonts w:eastAsia="Times New Roman"/>
          <w:szCs w:val="24"/>
        </w:rPr>
        <w:t xml:space="preserve"> Νομό Έβρου.</w:t>
      </w:r>
    </w:p>
    <w:p w14:paraId="7EF318B4" w14:textId="77777777" w:rsidR="00037D93" w:rsidRDefault="00CE678C">
      <w:pPr>
        <w:tabs>
          <w:tab w:val="left" w:pos="284"/>
        </w:tabs>
        <w:spacing w:after="0" w:line="600" w:lineRule="auto"/>
        <w:ind w:firstLine="720"/>
        <w:jc w:val="both"/>
        <w:rPr>
          <w:rFonts w:eastAsia="Times New Roman"/>
          <w:szCs w:val="24"/>
        </w:rPr>
      </w:pPr>
      <w:r>
        <w:rPr>
          <w:rFonts w:eastAsia="Times New Roman"/>
          <w:szCs w:val="24"/>
        </w:rPr>
        <w:lastRenderedPageBreak/>
        <w:t xml:space="preserve">7. Η με αριθμό 389/24-1-2017 επίκαιρη ερώτηση του Βουλευτή Αιτωλοακαρνανίας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Νικολάου Μωραΐτη προς τον Υπουργό Υγείας, σχετικά με την καταβολή των δεδουλευμένων των εργαζομένων καθαριστριών</w:t>
      </w:r>
      <w:r>
        <w:rPr>
          <w:rFonts w:eastAsia="Times New Roman"/>
          <w:szCs w:val="24"/>
        </w:rPr>
        <w:t xml:space="preserve"> στις υπηρεσίες του Γενικού Νοσοκομείου Άρτας.</w:t>
      </w:r>
    </w:p>
    <w:p w14:paraId="7EF318B5" w14:textId="77777777" w:rsidR="00037D93" w:rsidRDefault="00CE678C">
      <w:pPr>
        <w:tabs>
          <w:tab w:val="left" w:pos="426"/>
        </w:tabs>
        <w:spacing w:after="0" w:line="600" w:lineRule="auto"/>
        <w:ind w:firstLine="720"/>
        <w:jc w:val="both"/>
        <w:rPr>
          <w:rFonts w:eastAsia="Times New Roman"/>
          <w:szCs w:val="24"/>
        </w:rPr>
      </w:pPr>
      <w:r>
        <w:rPr>
          <w:rFonts w:eastAsia="Times New Roman"/>
          <w:szCs w:val="24"/>
        </w:rPr>
        <w:t xml:space="preserve">8. Η με αριθμό 387/24-1-2017 επίκαιρη ερώτηση του Βουλευτή Β΄ Αθηνών του Λαϊκού Συνδέσμου – Χρυσή Αυγή κ. Ηλία </w:t>
      </w:r>
      <w:proofErr w:type="spellStart"/>
      <w:r>
        <w:rPr>
          <w:rFonts w:eastAsia="Times New Roman"/>
          <w:szCs w:val="24"/>
        </w:rPr>
        <w:t>Παναγιώταρου</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Οικονομικών, σχετικά με τη «νομοθετική ρύθμιση για επέκταση εγκεκριμ</w:t>
      </w:r>
      <w:r>
        <w:rPr>
          <w:rFonts w:eastAsia="Times New Roman"/>
          <w:szCs w:val="24"/>
        </w:rPr>
        <w:t>ένων εξόδων πέραν των νοσηλίων».</w:t>
      </w:r>
    </w:p>
    <w:p w14:paraId="7EF318B6" w14:textId="77777777" w:rsidR="00037D93" w:rsidRDefault="00CE678C">
      <w:pPr>
        <w:tabs>
          <w:tab w:val="left" w:pos="426"/>
        </w:tabs>
        <w:spacing w:after="0" w:line="600" w:lineRule="auto"/>
        <w:ind w:firstLine="720"/>
        <w:jc w:val="both"/>
        <w:rPr>
          <w:rFonts w:eastAsia="Times New Roman"/>
          <w:szCs w:val="24"/>
        </w:rPr>
      </w:pPr>
      <w:r>
        <w:rPr>
          <w:rFonts w:eastAsia="Times New Roman"/>
          <w:szCs w:val="24"/>
        </w:rPr>
        <w:t>9. Η με αριθμό 352/16-1-2017 επίκαιρη ερώτηση του Βουλευτή Εύβοιας του Λαϊκού Συνδέσμου – Χρυσή Αυγή κ. Νικολάου Μίχου προς τον Υπουργό</w:t>
      </w:r>
      <w:r>
        <w:rPr>
          <w:rFonts w:eastAsia="Times New Roman"/>
          <w:szCs w:val="24"/>
        </w:rPr>
        <w:t xml:space="preserve"> </w:t>
      </w:r>
      <w:r>
        <w:rPr>
          <w:rFonts w:eastAsia="Times New Roman"/>
          <w:szCs w:val="24"/>
        </w:rPr>
        <w:t>Εσωτερικών,</w:t>
      </w:r>
      <w:r>
        <w:rPr>
          <w:rFonts w:eastAsia="Times New Roman"/>
          <w:b/>
          <w:szCs w:val="24"/>
        </w:rPr>
        <w:t xml:space="preserve"> </w:t>
      </w:r>
      <w:r>
        <w:rPr>
          <w:rFonts w:eastAsia="Times New Roman"/>
          <w:szCs w:val="24"/>
        </w:rPr>
        <w:t>σχετικά με τη «διεξαγωγή ενδελεχούς έρευνας για τις εκτεταμένες πυρκαγιές σ</w:t>
      </w:r>
      <w:r>
        <w:rPr>
          <w:rFonts w:eastAsia="Times New Roman"/>
          <w:szCs w:val="24"/>
        </w:rPr>
        <w:t>ε Χίο, Εύβοια και Θάσο».</w:t>
      </w:r>
    </w:p>
    <w:p w14:paraId="7EF318B7" w14:textId="77777777" w:rsidR="00037D93" w:rsidRDefault="00CE678C">
      <w:pPr>
        <w:tabs>
          <w:tab w:val="left" w:pos="426"/>
        </w:tabs>
        <w:spacing w:after="0" w:line="600" w:lineRule="auto"/>
        <w:ind w:firstLine="720"/>
        <w:jc w:val="both"/>
        <w:rPr>
          <w:rFonts w:eastAsia="Times New Roman"/>
          <w:szCs w:val="24"/>
        </w:rPr>
      </w:pPr>
      <w:r>
        <w:rPr>
          <w:rFonts w:eastAsia="Times New Roman"/>
          <w:szCs w:val="24"/>
        </w:rPr>
        <w:t>10. Η με αριθμό 411/30-1-2017 επίκαιρη ερώτηση του Βουλευτή Αργολίδας της Νέας Δημοκρατίας κ. Ιωάννη Ανδριανού προς τον Υπουργό</w:t>
      </w:r>
      <w:r>
        <w:rPr>
          <w:rFonts w:eastAsia="Times New Roman"/>
          <w:szCs w:val="24"/>
        </w:rPr>
        <w:t xml:space="preserve"> </w:t>
      </w:r>
      <w:r>
        <w:rPr>
          <w:rFonts w:eastAsia="Times New Roman"/>
          <w:szCs w:val="24"/>
        </w:rPr>
        <w:t>Αγροτικής Ανάπτυξης και Τροφίμων, σχετικά με την ανάγκη άμεσης αποζημίωσης των ελαιοπαραγωγών και παραγ</w:t>
      </w:r>
      <w:r>
        <w:rPr>
          <w:rFonts w:eastAsia="Times New Roman"/>
          <w:szCs w:val="24"/>
        </w:rPr>
        <w:t>ωγών μανταρινιών ποικιλίας «</w:t>
      </w:r>
      <w:proofErr w:type="spellStart"/>
      <w:r>
        <w:rPr>
          <w:rFonts w:eastAsia="Times New Roman"/>
          <w:szCs w:val="24"/>
        </w:rPr>
        <w:t>κλημεντίνη</w:t>
      </w:r>
      <w:proofErr w:type="spellEnd"/>
      <w:r>
        <w:rPr>
          <w:rFonts w:eastAsia="Times New Roman"/>
          <w:szCs w:val="24"/>
        </w:rPr>
        <w:t xml:space="preserve">» στην Αργολίδα. </w:t>
      </w:r>
    </w:p>
    <w:p w14:paraId="7EF318B8" w14:textId="77777777" w:rsidR="00037D93" w:rsidRDefault="00CE678C">
      <w:pPr>
        <w:tabs>
          <w:tab w:val="left" w:pos="426"/>
        </w:tabs>
        <w:spacing w:after="0" w:line="600" w:lineRule="auto"/>
        <w:ind w:right="142" w:firstLine="720"/>
        <w:jc w:val="both"/>
        <w:rPr>
          <w:rFonts w:eastAsia="Times New Roman"/>
          <w:szCs w:val="24"/>
        </w:rPr>
      </w:pPr>
      <w:r>
        <w:rPr>
          <w:rFonts w:eastAsia="Times New Roman"/>
          <w:szCs w:val="24"/>
        </w:rPr>
        <w:t xml:space="preserve">11. Η με αριθμό 358/17-1-2017 επίκαιρη ερώτηση του Βουλευτή Ηρακλείου του Κομμουνιστικού Κόμματος </w:t>
      </w:r>
      <w:r>
        <w:rPr>
          <w:rFonts w:eastAsia="Times New Roman"/>
          <w:szCs w:val="24"/>
        </w:rPr>
        <w:t>Ελλάδας κ.</w:t>
      </w:r>
      <w:r>
        <w:rPr>
          <w:rFonts w:eastAsia="Times New Roman"/>
          <w:szCs w:val="24"/>
        </w:rPr>
        <w:t xml:space="preserve"> Εμμανουήλ Συντυχάκη προς τον Υπουργό</w:t>
      </w:r>
      <w:r>
        <w:rPr>
          <w:rFonts w:eastAsia="Times New Roman"/>
          <w:b/>
          <w:szCs w:val="24"/>
        </w:rPr>
        <w:t xml:space="preserve"> </w:t>
      </w:r>
      <w:r>
        <w:rPr>
          <w:rFonts w:eastAsia="Times New Roman"/>
          <w:szCs w:val="24"/>
        </w:rPr>
        <w:t>Αγροτικής Ανάπτυξης και Τροφίμων,</w:t>
      </w:r>
      <w:r>
        <w:rPr>
          <w:rFonts w:eastAsia="Times New Roman"/>
          <w:b/>
          <w:szCs w:val="24"/>
        </w:rPr>
        <w:t xml:space="preserve"> </w:t>
      </w:r>
      <w:r>
        <w:rPr>
          <w:rFonts w:eastAsia="Times New Roman"/>
          <w:szCs w:val="24"/>
        </w:rPr>
        <w:t xml:space="preserve">σχετικά με τη λήψη </w:t>
      </w:r>
      <w:r>
        <w:rPr>
          <w:rFonts w:eastAsia="Times New Roman"/>
          <w:szCs w:val="24"/>
        </w:rPr>
        <w:lastRenderedPageBreak/>
        <w:t>μέτρων για τις καταστροφές σε αγροτικές καλλιέργειες σε περιοχές της Κρήτης λόγω των χιονοπτώσεων και του παγετού.</w:t>
      </w:r>
    </w:p>
    <w:p w14:paraId="7EF318B9" w14:textId="77777777" w:rsidR="00037D93" w:rsidRDefault="00CE678C">
      <w:pPr>
        <w:tabs>
          <w:tab w:val="left" w:pos="426"/>
        </w:tabs>
        <w:spacing w:after="0" w:line="600" w:lineRule="auto"/>
        <w:ind w:firstLine="720"/>
        <w:jc w:val="both"/>
        <w:rPr>
          <w:rFonts w:eastAsia="Times New Roman"/>
          <w:szCs w:val="24"/>
        </w:rPr>
      </w:pPr>
      <w:r>
        <w:rPr>
          <w:rFonts w:eastAsia="Times New Roman"/>
          <w:szCs w:val="24"/>
        </w:rPr>
        <w:t xml:space="preserve">12. Η με αριθμό 351/16-1-2017 επίκαιρη ερώτηση του Βουλευτή Μεσσηνίας του Λαϊκού Συνδέσμου – Χρυσή Αυγή κ. Δημητρίου </w:t>
      </w:r>
      <w:proofErr w:type="spellStart"/>
      <w:r>
        <w:rPr>
          <w:rFonts w:eastAsia="Times New Roman"/>
          <w:szCs w:val="24"/>
        </w:rPr>
        <w:t>Κουκούτση</w:t>
      </w:r>
      <w:proofErr w:type="spellEnd"/>
      <w:r>
        <w:rPr>
          <w:rFonts w:eastAsia="Times New Roman"/>
          <w:szCs w:val="24"/>
        </w:rPr>
        <w:t xml:space="preserve"> προς τον Υπουρ</w:t>
      </w:r>
      <w:r>
        <w:rPr>
          <w:rFonts w:eastAsia="Times New Roman"/>
          <w:szCs w:val="24"/>
        </w:rPr>
        <w:t>γό</w:t>
      </w:r>
      <w:r>
        <w:rPr>
          <w:rFonts w:eastAsia="Times New Roman"/>
          <w:szCs w:val="24"/>
        </w:rPr>
        <w:t xml:space="preserve"> </w:t>
      </w:r>
      <w:r>
        <w:rPr>
          <w:rFonts w:eastAsia="Times New Roman"/>
          <w:szCs w:val="24"/>
        </w:rPr>
        <w:t>Αγροτικής Ανάπτυξης και Τροφίμων,</w:t>
      </w:r>
      <w:r>
        <w:rPr>
          <w:rFonts w:eastAsia="Times New Roman"/>
          <w:b/>
          <w:szCs w:val="24"/>
        </w:rPr>
        <w:t xml:space="preserve"> </w:t>
      </w:r>
      <w:r>
        <w:rPr>
          <w:rFonts w:eastAsia="Times New Roman"/>
          <w:szCs w:val="24"/>
        </w:rPr>
        <w:t>σχετικά με την κατάργηση της ΠΟΠ ελιάς Καλαμάτας.</w:t>
      </w:r>
    </w:p>
    <w:p w14:paraId="7EF318BA" w14:textId="77777777" w:rsidR="00037D93" w:rsidRDefault="00CE678C">
      <w:pPr>
        <w:tabs>
          <w:tab w:val="left" w:pos="426"/>
        </w:tabs>
        <w:spacing w:after="0" w:line="600" w:lineRule="auto"/>
        <w:ind w:firstLine="720"/>
        <w:jc w:val="both"/>
        <w:rPr>
          <w:rFonts w:eastAsia="Times New Roman"/>
          <w:szCs w:val="24"/>
        </w:rPr>
      </w:pPr>
      <w:r>
        <w:rPr>
          <w:rFonts w:eastAsia="Times New Roman"/>
          <w:szCs w:val="24"/>
        </w:rPr>
        <w:t>ΑΝΑΦΟΡΕΣ</w:t>
      </w:r>
      <w:r>
        <w:rPr>
          <w:rFonts w:eastAsia="Times New Roman"/>
          <w:szCs w:val="24"/>
        </w:rPr>
        <w:t xml:space="preserve"> - </w:t>
      </w:r>
      <w:r>
        <w:rPr>
          <w:rFonts w:eastAsia="Times New Roman"/>
          <w:szCs w:val="24"/>
        </w:rPr>
        <w:t xml:space="preserve">ΕΡΩΤΗΣΕΙΣ (Άρθρο 130 </w:t>
      </w:r>
      <w:r>
        <w:rPr>
          <w:rFonts w:eastAsia="Times New Roman"/>
          <w:szCs w:val="24"/>
        </w:rPr>
        <w:t>παράγραφος</w:t>
      </w:r>
      <w:r>
        <w:rPr>
          <w:rFonts w:eastAsia="Times New Roman"/>
          <w:szCs w:val="24"/>
        </w:rPr>
        <w:t xml:space="preserve"> 5 </w:t>
      </w:r>
      <w:r>
        <w:rPr>
          <w:rFonts w:eastAsia="Times New Roman"/>
          <w:szCs w:val="24"/>
        </w:rPr>
        <w:t>του Κανονισμού της Βουλής)</w:t>
      </w:r>
    </w:p>
    <w:p w14:paraId="7EF318BB" w14:textId="77777777" w:rsidR="00037D93" w:rsidRDefault="00CE678C">
      <w:pPr>
        <w:tabs>
          <w:tab w:val="left" w:pos="426"/>
        </w:tabs>
        <w:spacing w:after="0" w:line="600" w:lineRule="auto"/>
        <w:ind w:right="142" w:firstLine="720"/>
        <w:jc w:val="both"/>
        <w:rPr>
          <w:rFonts w:eastAsia="Times New Roman"/>
          <w:szCs w:val="24"/>
        </w:rPr>
      </w:pPr>
      <w:r>
        <w:rPr>
          <w:rFonts w:eastAsia="Times New Roman"/>
          <w:szCs w:val="24"/>
        </w:rPr>
        <w:t>1. Η με αριθμό 91/5-10-2016 ερώτηση του Δ΄ Αντιπροέδρου της Βουλής και Βουλευτή Α΄ Αθηνών της Νέα</w:t>
      </w:r>
      <w:r>
        <w:rPr>
          <w:rFonts w:eastAsia="Times New Roman"/>
          <w:szCs w:val="24"/>
        </w:rPr>
        <w:t>ς Δημοκρατίας κ. Νικήτα Κακλαμάνη προς τον Υπουργό</w:t>
      </w:r>
      <w:r>
        <w:rPr>
          <w:rFonts w:eastAsia="Times New Roman"/>
          <w:szCs w:val="24"/>
        </w:rPr>
        <w:t xml:space="preserve"> </w:t>
      </w:r>
      <w:r>
        <w:rPr>
          <w:rFonts w:eastAsia="Times New Roman"/>
          <w:szCs w:val="24"/>
        </w:rPr>
        <w:t xml:space="preserve">Μεταναστευτικής Πολιτικής, σχετικά με το πρόγραμμα ενοικίασης διαμερισμάτων σε πρόσφυγες από την Εταιρεία Ανάπτυξης και Τουριστικής Προβολής Αθηνών (ΕΑΤΑ). </w:t>
      </w:r>
    </w:p>
    <w:p w14:paraId="7EF318BC" w14:textId="77777777" w:rsidR="00037D93" w:rsidRDefault="00CE678C">
      <w:pPr>
        <w:spacing w:after="0" w:line="600" w:lineRule="auto"/>
        <w:ind w:firstLine="720"/>
        <w:jc w:val="both"/>
        <w:rPr>
          <w:rFonts w:eastAsia="Times New Roman"/>
          <w:szCs w:val="24"/>
        </w:rPr>
      </w:pPr>
      <w:r>
        <w:rPr>
          <w:rFonts w:eastAsia="Times New Roman"/>
          <w:szCs w:val="24"/>
        </w:rPr>
        <w:t>2. Η με αριθμό 8/3-10-2016 ερώτηση του Ανεξάρτητ</w:t>
      </w:r>
      <w:r>
        <w:rPr>
          <w:rFonts w:eastAsia="Times New Roman"/>
          <w:szCs w:val="24"/>
        </w:rPr>
        <w:t xml:space="preserve">ου Βουλευτή Β΄ Αθηνών κ. Ευσταθίου (Στάθη) Παναγούλη προς τον Υπουργό Εσωτερικών, σχετικά με «ξυλοδαρμούς και χημικά που μας διδάσκει η Κυβέρνηση τι σημαίνει </w:t>
      </w:r>
      <w:r>
        <w:rPr>
          <w:rFonts w:eastAsia="Times New Roman"/>
          <w:szCs w:val="24"/>
        </w:rPr>
        <w:t>δ</w:t>
      </w:r>
      <w:r>
        <w:rPr>
          <w:rFonts w:eastAsia="Times New Roman"/>
          <w:szCs w:val="24"/>
        </w:rPr>
        <w:t>ημοκρατία».</w:t>
      </w:r>
    </w:p>
    <w:p w14:paraId="7EF318BD" w14:textId="77777777" w:rsidR="00037D93" w:rsidRDefault="00037D93">
      <w:pPr>
        <w:spacing w:after="0"/>
        <w:rPr>
          <w:rFonts w:eastAsia="Times New Roman" w:cs="Times New Roman"/>
          <w:szCs w:val="24"/>
        </w:rPr>
      </w:pPr>
    </w:p>
    <w:p w14:paraId="7EF318BE" w14:textId="77777777" w:rsidR="00037D93" w:rsidRDefault="00CE678C">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w:t>
      </w:r>
      <w:r>
        <w:rPr>
          <w:rFonts w:eastAsia="Times New Roman" w:cs="Times New Roman"/>
          <w:bCs/>
          <w:shd w:val="clear" w:color="auto" w:fill="FFFFFF"/>
        </w:rPr>
        <w:t>εισερχόμ</w:t>
      </w:r>
      <w:r>
        <w:rPr>
          <w:rFonts w:eastAsia="Times New Roman" w:cs="Times New Roman"/>
          <w:bCs/>
          <w:shd w:val="clear" w:color="auto" w:fill="FFFFFF"/>
        </w:rPr>
        <w:t>αστε</w:t>
      </w:r>
      <w:r>
        <w:rPr>
          <w:rFonts w:eastAsia="Times New Roman" w:cs="Times New Roman"/>
          <w:bCs/>
          <w:shd w:val="clear" w:color="auto" w:fill="FFFFFF"/>
        </w:rPr>
        <w:t xml:space="preserve"> στη </w:t>
      </w:r>
      <w:r>
        <w:rPr>
          <w:rFonts w:eastAsia="Times New Roman"/>
          <w:bCs/>
          <w:shd w:val="clear" w:color="auto" w:fill="FFFFFF"/>
        </w:rPr>
        <w:t>συζήτηση</w:t>
      </w:r>
      <w:r>
        <w:rPr>
          <w:rFonts w:eastAsia="Times New Roman" w:cs="Times New Roman"/>
          <w:bCs/>
          <w:shd w:val="clear" w:color="auto" w:fill="FFFFFF"/>
        </w:rPr>
        <w:t xml:space="preserve"> των </w:t>
      </w:r>
    </w:p>
    <w:p w14:paraId="7EF318BF" w14:textId="77777777" w:rsidR="00037D93" w:rsidRDefault="00CE678C">
      <w:pPr>
        <w:spacing w:after="0" w:line="600" w:lineRule="auto"/>
        <w:ind w:firstLine="720"/>
        <w:jc w:val="center"/>
        <w:rPr>
          <w:rFonts w:eastAsia="Times New Roman" w:cs="Times New Roman"/>
          <w:b/>
          <w:bCs/>
          <w:shd w:val="clear" w:color="auto" w:fill="FFFFFF"/>
        </w:rPr>
      </w:pPr>
      <w:r>
        <w:rPr>
          <w:rFonts w:eastAsia="Times New Roman" w:cs="Times New Roman"/>
          <w:b/>
          <w:bCs/>
          <w:shd w:val="clear" w:color="auto" w:fill="FFFFFF"/>
        </w:rPr>
        <w:t>ΕΠΙΚΑΙΡΩΝ ΕΡΩΤΗΣΕΩΝ</w:t>
      </w:r>
    </w:p>
    <w:p w14:paraId="7EF318C0" w14:textId="77777777" w:rsidR="00037D93" w:rsidRDefault="00CE678C">
      <w:pPr>
        <w:spacing w:before="100" w:beforeAutospacing="1" w:after="0" w:line="600" w:lineRule="auto"/>
        <w:ind w:firstLine="720"/>
        <w:jc w:val="both"/>
        <w:rPr>
          <w:rFonts w:eastAsia="Times New Roman"/>
          <w:bCs/>
        </w:rPr>
      </w:pPr>
      <w:r>
        <w:rPr>
          <w:rFonts w:eastAsia="Times New Roman"/>
          <w:bCs/>
        </w:rPr>
        <w:lastRenderedPageBreak/>
        <w:t>Η δ</w:t>
      </w:r>
      <w:r>
        <w:rPr>
          <w:rFonts w:eastAsia="Times New Roman"/>
          <w:bCs/>
        </w:rPr>
        <w:t xml:space="preserve">εύτερη με αριθμό 421/31-1-2017 επίκαιρη ερώτηση </w:t>
      </w:r>
      <w:r>
        <w:rPr>
          <w:rFonts w:eastAsia="Times New Roman" w:cs="Times New Roman"/>
          <w:szCs w:val="24"/>
        </w:rPr>
        <w:t>δεύτερου</w:t>
      </w:r>
      <w:r>
        <w:rPr>
          <w:rFonts w:eastAsia="Times New Roman"/>
          <w:bCs/>
        </w:rPr>
        <w:t xml:space="preserve"> κύκλου του Βουλευτή Β΄ Αθηνών του Λαϊκού Συνδέσμου – Χρυσή Αυγή κ.</w:t>
      </w:r>
      <w:r>
        <w:rPr>
          <w:rFonts w:eastAsia="Times New Roman"/>
          <w:bCs/>
          <w:shd w:val="clear" w:color="auto" w:fill="FFFFFF"/>
        </w:rPr>
        <w:t xml:space="preserve"> </w:t>
      </w:r>
      <w:r>
        <w:rPr>
          <w:rFonts w:eastAsia="Times New Roman"/>
        </w:rPr>
        <w:t xml:space="preserve">Ηλία </w:t>
      </w:r>
      <w:proofErr w:type="spellStart"/>
      <w:r>
        <w:rPr>
          <w:rFonts w:eastAsia="Times New Roman"/>
        </w:rPr>
        <w:t>Παναγιώταρου</w:t>
      </w:r>
      <w:proofErr w:type="spellEnd"/>
      <w:r>
        <w:rPr>
          <w:rFonts w:eastAsia="Times New Roman"/>
          <w:bCs/>
          <w:shd w:val="clear" w:color="auto" w:fill="FFFFFF"/>
        </w:rPr>
        <w:t xml:space="preserve"> </w:t>
      </w:r>
      <w:r>
        <w:rPr>
          <w:rFonts w:eastAsia="Times New Roman"/>
          <w:bCs/>
        </w:rPr>
        <w:t xml:space="preserve">προς τον Υπουργό </w:t>
      </w:r>
      <w:r>
        <w:rPr>
          <w:rFonts w:eastAsia="Times New Roman"/>
        </w:rPr>
        <w:t>Εσωτερικών,</w:t>
      </w:r>
      <w:r>
        <w:rPr>
          <w:rFonts w:eastAsia="Times New Roman"/>
          <w:bCs/>
          <w:shd w:val="clear" w:color="auto" w:fill="FFFFFF"/>
        </w:rPr>
        <w:t xml:space="preserve"> </w:t>
      </w:r>
      <w:r>
        <w:rPr>
          <w:rFonts w:eastAsia="Times New Roman"/>
          <w:bCs/>
        </w:rPr>
        <w:t xml:space="preserve">σχετικά με την «ανθελληνική δράση Τούρκων πρακτόρων και εκπροσώπων τους στη Θράκη» δεν θα συζητηθεί </w:t>
      </w:r>
      <w:r>
        <w:rPr>
          <w:rFonts w:eastAsia="Times New Roman"/>
          <w:bCs/>
          <w:shd w:val="clear" w:color="auto" w:fill="FFFFFF"/>
        </w:rPr>
        <w:t>λόγω απουσίας του αρμοδίου Αναπληρωτή Υπουργού</w:t>
      </w:r>
      <w:r>
        <w:rPr>
          <w:rFonts w:eastAsia="Times New Roman"/>
          <w:bCs/>
          <w:shd w:val="clear" w:color="auto" w:fill="FFFFFF"/>
        </w:rPr>
        <w:t xml:space="preserve"> </w:t>
      </w:r>
      <w:r>
        <w:rPr>
          <w:rFonts w:eastAsia="Times New Roman"/>
          <w:bCs/>
          <w:shd w:val="clear" w:color="auto" w:fill="FFFFFF"/>
        </w:rPr>
        <w:t xml:space="preserve">κ. </w:t>
      </w:r>
      <w:proofErr w:type="spellStart"/>
      <w:r>
        <w:rPr>
          <w:rFonts w:eastAsia="Times New Roman"/>
          <w:bCs/>
          <w:shd w:val="clear" w:color="auto" w:fill="FFFFFF"/>
        </w:rPr>
        <w:t>Τόσκα</w:t>
      </w:r>
      <w:proofErr w:type="spellEnd"/>
      <w:r>
        <w:rPr>
          <w:rFonts w:eastAsia="Times New Roman"/>
          <w:bCs/>
          <w:shd w:val="clear" w:color="auto" w:fill="FFFFFF"/>
        </w:rPr>
        <w:t xml:space="preserve"> στο εξωτερικό.</w:t>
      </w:r>
    </w:p>
    <w:p w14:paraId="7EF318C1" w14:textId="77777777" w:rsidR="00037D93" w:rsidRDefault="00CE678C">
      <w:pPr>
        <w:spacing w:before="100" w:beforeAutospacing="1" w:after="0" w:line="600" w:lineRule="auto"/>
        <w:ind w:firstLine="720"/>
        <w:jc w:val="both"/>
        <w:rPr>
          <w:rFonts w:eastAsia="Times New Roman"/>
          <w:bCs/>
        </w:rPr>
      </w:pPr>
      <w:r>
        <w:rPr>
          <w:rFonts w:eastAsia="Times New Roman"/>
          <w:bCs/>
        </w:rPr>
        <w:t xml:space="preserve">Δεν θα συζητηθούν, </w:t>
      </w:r>
      <w:r>
        <w:rPr>
          <w:rFonts w:eastAsia="Times New Roman"/>
          <w:bCs/>
          <w:shd w:val="clear" w:color="auto" w:fill="FFFFFF"/>
        </w:rPr>
        <w:t xml:space="preserve">επίσης, </w:t>
      </w:r>
      <w:r>
        <w:rPr>
          <w:rFonts w:eastAsia="Times New Roman"/>
          <w:bCs/>
        </w:rPr>
        <w:t>λόγω κωλύματος των αρμοδίων Υπουργών και θα επαναπροσδιορι</w:t>
      </w:r>
      <w:r>
        <w:rPr>
          <w:rFonts w:eastAsia="Times New Roman"/>
          <w:bCs/>
        </w:rPr>
        <w:t xml:space="preserve">στούν για </w:t>
      </w:r>
      <w:r>
        <w:rPr>
          <w:rFonts w:eastAsia="Times New Roman" w:cs="Times New Roman"/>
          <w:bCs/>
        </w:rPr>
        <w:t>συζήτηση</w:t>
      </w:r>
      <w:r>
        <w:rPr>
          <w:rFonts w:eastAsia="Times New Roman"/>
          <w:bCs/>
        </w:rPr>
        <w:t xml:space="preserve"> οι εξής ερωτήσεις:</w:t>
      </w:r>
    </w:p>
    <w:p w14:paraId="7EF318C2" w14:textId="77777777" w:rsidR="00037D93" w:rsidRDefault="00CE678C">
      <w:pPr>
        <w:spacing w:before="100" w:beforeAutospacing="1" w:after="0" w:line="600" w:lineRule="auto"/>
        <w:ind w:firstLine="720"/>
        <w:jc w:val="both"/>
        <w:rPr>
          <w:rFonts w:eastAsia="Times New Roman"/>
          <w:bCs/>
          <w:shd w:val="clear" w:color="auto" w:fill="FFFFFF"/>
        </w:rPr>
      </w:pPr>
      <w:r>
        <w:rPr>
          <w:rFonts w:eastAsia="Times New Roman"/>
          <w:bCs/>
          <w:shd w:val="clear" w:color="auto" w:fill="FFFFFF"/>
        </w:rPr>
        <w:t xml:space="preserve">Η τρίτη με αριθμό 420/31-1-2017 επίκαιρη ερώτηση πρώτου κύκλου του Βουλευτή Μαγνησίας του Λαϊκού Συνδέσμου – Χρυσή Αυγή κ. </w:t>
      </w:r>
      <w:r>
        <w:rPr>
          <w:rFonts w:eastAsia="Times New Roman"/>
          <w:shd w:val="clear" w:color="auto" w:fill="FFFFFF"/>
        </w:rPr>
        <w:t>Παναγιώτη Ηλιόπουλου</w:t>
      </w:r>
      <w:r>
        <w:rPr>
          <w:rFonts w:eastAsia="Times New Roman"/>
          <w:bCs/>
          <w:shd w:val="clear" w:color="auto" w:fill="FFFFFF"/>
        </w:rPr>
        <w:t xml:space="preserve"> προς τον Υπουργό </w:t>
      </w:r>
      <w:r>
        <w:rPr>
          <w:rFonts w:eastAsia="Times New Roman"/>
          <w:shd w:val="clear" w:color="auto" w:fill="FFFFFF"/>
        </w:rPr>
        <w:t>Οικονομικών,</w:t>
      </w:r>
      <w:r>
        <w:rPr>
          <w:rFonts w:eastAsia="Times New Roman"/>
          <w:bCs/>
          <w:shd w:val="clear" w:color="auto" w:fill="FFFFFF"/>
        </w:rPr>
        <w:t xml:space="preserve"> σχετικά με τις «ληξιπρόθεσμες οφειλές του </w:t>
      </w:r>
      <w:r>
        <w:rPr>
          <w:rFonts w:eastAsia="Times New Roman"/>
          <w:bCs/>
          <w:shd w:val="clear" w:color="auto" w:fill="FFFFFF"/>
        </w:rPr>
        <w:t>δ</w:t>
      </w:r>
      <w:r>
        <w:rPr>
          <w:rFonts w:eastAsia="Times New Roman"/>
          <w:bCs/>
          <w:shd w:val="clear" w:color="auto" w:fill="FFFFFF"/>
        </w:rPr>
        <w:t>η</w:t>
      </w:r>
      <w:r>
        <w:rPr>
          <w:rFonts w:eastAsia="Times New Roman"/>
          <w:bCs/>
          <w:shd w:val="clear" w:color="auto" w:fill="FFFFFF"/>
        </w:rPr>
        <w:t>μοσίου</w:t>
      </w:r>
      <w:r>
        <w:rPr>
          <w:rFonts w:eastAsia="Times New Roman"/>
          <w:bCs/>
          <w:shd w:val="clear" w:color="auto" w:fill="FFFFFF"/>
        </w:rPr>
        <w:t xml:space="preserve"> προς τους ιδιώτες». Ο κ. </w:t>
      </w:r>
      <w:proofErr w:type="spellStart"/>
      <w:r>
        <w:rPr>
          <w:rFonts w:eastAsia="Times New Roman"/>
          <w:bCs/>
          <w:shd w:val="clear" w:color="auto" w:fill="FFFFFF"/>
        </w:rPr>
        <w:t>Χουλιαράκης</w:t>
      </w:r>
      <w:proofErr w:type="spellEnd"/>
      <w:r>
        <w:rPr>
          <w:rFonts w:eastAsia="Times New Roman"/>
          <w:bCs/>
          <w:shd w:val="clear" w:color="auto" w:fill="FFFFFF"/>
        </w:rPr>
        <w:t xml:space="preserve"> έχει ανειλημμένες υποχρεώσεις.</w:t>
      </w:r>
    </w:p>
    <w:p w14:paraId="7EF318C3" w14:textId="77777777" w:rsidR="00037D93" w:rsidRDefault="00CE678C">
      <w:pPr>
        <w:spacing w:before="100" w:beforeAutospacing="1" w:after="0" w:line="600" w:lineRule="auto"/>
        <w:ind w:firstLine="720"/>
        <w:jc w:val="both"/>
        <w:rPr>
          <w:rFonts w:ascii="Times New Roman" w:eastAsia="Times New Roman" w:hAnsi="Times New Roman" w:cs="Times New Roman"/>
          <w:szCs w:val="24"/>
        </w:rPr>
      </w:pPr>
      <w:r>
        <w:rPr>
          <w:rFonts w:eastAsia="Times New Roman"/>
          <w:bCs/>
        </w:rPr>
        <w:t xml:space="preserve">Η τέταρτη με αριθμό 414/30-1-2017 επίκαιρη ερώτηση πρώτου κύκλου του Βουλευτή Αρκαδίας της Δημοκρατικής Συμπαράταξης ΠΑΣΟΚ – ΔΗΜΑΡ κ. </w:t>
      </w:r>
      <w:r>
        <w:rPr>
          <w:rFonts w:eastAsia="Times New Roman"/>
        </w:rPr>
        <w:t>Οδυσσέα Κωνσταντινόπουλου</w:t>
      </w:r>
      <w:r>
        <w:rPr>
          <w:rFonts w:eastAsia="Times New Roman"/>
          <w:bCs/>
        </w:rPr>
        <w:t xml:space="preserve"> προς τον Υπουργό </w:t>
      </w:r>
      <w:r>
        <w:rPr>
          <w:rFonts w:eastAsia="Times New Roman"/>
        </w:rPr>
        <w:t>Οικο</w:t>
      </w:r>
      <w:r>
        <w:rPr>
          <w:rFonts w:eastAsia="Times New Roman"/>
        </w:rPr>
        <w:t>νομικών,</w:t>
      </w:r>
      <w:r>
        <w:rPr>
          <w:rFonts w:eastAsia="Times New Roman"/>
          <w:bCs/>
        </w:rPr>
        <w:t xml:space="preserve"> σχετικά με την ενημέρωση για το στάδιο που βρίσκεται η διαδικασία υλοποίησης της επένδυσης στο πρώην αεροδρόμιο του Ελληνικού. Ο κ. Ευκλείδης </w:t>
      </w:r>
      <w:proofErr w:type="spellStart"/>
      <w:r>
        <w:rPr>
          <w:rFonts w:eastAsia="Times New Roman"/>
          <w:bCs/>
        </w:rPr>
        <w:t>Τσακαλώτος</w:t>
      </w:r>
      <w:proofErr w:type="spellEnd"/>
      <w:r>
        <w:rPr>
          <w:rFonts w:eastAsia="Times New Roman"/>
          <w:bCs/>
        </w:rPr>
        <w:t xml:space="preserve"> </w:t>
      </w:r>
      <w:r>
        <w:rPr>
          <w:rFonts w:eastAsia="Times New Roman" w:cs="Times New Roman"/>
          <w:szCs w:val="24"/>
        </w:rPr>
        <w:t>έχει</w:t>
      </w:r>
      <w:r>
        <w:rPr>
          <w:rFonts w:eastAsia="Times New Roman"/>
          <w:bCs/>
        </w:rPr>
        <w:t xml:space="preserve"> φόρτο εργασίας. </w:t>
      </w:r>
    </w:p>
    <w:p w14:paraId="7EF318C4" w14:textId="77777777" w:rsidR="00037D93" w:rsidRDefault="00CE678C">
      <w:pPr>
        <w:spacing w:before="100" w:beforeAutospacing="1" w:after="0" w:line="600" w:lineRule="auto"/>
        <w:ind w:firstLine="720"/>
        <w:jc w:val="both"/>
        <w:rPr>
          <w:rFonts w:eastAsia="Times New Roman"/>
          <w:bCs/>
        </w:rPr>
      </w:pPr>
      <w:r>
        <w:rPr>
          <w:rFonts w:eastAsia="Times New Roman"/>
          <w:bCs/>
        </w:rPr>
        <w:lastRenderedPageBreak/>
        <w:t>Η πρώτη με αριθμό 411/30-1-2017 επίκαιρη ερώτηση δεύτερου κύκλου του Βου</w:t>
      </w:r>
      <w:r>
        <w:rPr>
          <w:rFonts w:eastAsia="Times New Roman"/>
          <w:bCs/>
        </w:rPr>
        <w:t xml:space="preserve">λευτή Αργολίδας της Νέας Δημοκρατίας κ. </w:t>
      </w:r>
      <w:r>
        <w:rPr>
          <w:rFonts w:eastAsia="Times New Roman"/>
        </w:rPr>
        <w:t>Ιωάννη Ανδριανού</w:t>
      </w:r>
      <w:r>
        <w:rPr>
          <w:rFonts w:eastAsia="Times New Roman"/>
          <w:bCs/>
        </w:rPr>
        <w:t xml:space="preserve"> προς τον Υπουργό </w:t>
      </w:r>
      <w:r>
        <w:rPr>
          <w:rFonts w:eastAsia="Times New Roman"/>
        </w:rPr>
        <w:t>Αγροτικής Ανάπτυξης και Τροφίμων,</w:t>
      </w:r>
      <w:r>
        <w:rPr>
          <w:rFonts w:eastAsia="Times New Roman"/>
          <w:bCs/>
        </w:rPr>
        <w:t xml:space="preserve"> σχετικά με την ανάγκη άμεσης αποζημίωσης των ελαιοπαραγωγών και παραγωγών μανταρινιών ποικιλίας «</w:t>
      </w:r>
      <w:proofErr w:type="spellStart"/>
      <w:r>
        <w:rPr>
          <w:rFonts w:eastAsia="Times New Roman"/>
          <w:bCs/>
        </w:rPr>
        <w:t>κλημεντίνη</w:t>
      </w:r>
      <w:proofErr w:type="spellEnd"/>
      <w:r>
        <w:rPr>
          <w:rFonts w:eastAsia="Times New Roman"/>
          <w:bCs/>
        </w:rPr>
        <w:t>» στην Αργολίδα. Ο κ. Αποστόλου βρίσκεται</w:t>
      </w:r>
      <w:r>
        <w:rPr>
          <w:rFonts w:eastAsia="Times New Roman"/>
          <w:bCs/>
        </w:rPr>
        <w:t xml:space="preserve"> εκτός Αθηνών. </w:t>
      </w:r>
    </w:p>
    <w:p w14:paraId="7EF318C5" w14:textId="77777777" w:rsidR="00037D93" w:rsidRDefault="00CE678C">
      <w:pPr>
        <w:spacing w:before="100" w:beforeAutospacing="1" w:after="0" w:line="600" w:lineRule="auto"/>
        <w:ind w:firstLine="720"/>
        <w:jc w:val="both"/>
        <w:rPr>
          <w:rFonts w:eastAsia="Times New Roman"/>
        </w:rPr>
      </w:pPr>
      <w:r>
        <w:rPr>
          <w:rFonts w:eastAsia="Times New Roman"/>
          <w:bCs/>
        </w:rPr>
        <w:t xml:space="preserve">Η τρίτη με αριθμό 415/31-1-2017 επίκαιρη ερώτηση δεύτερου κύκλου του Βουλευτή Ηρακλείου της Δημοκρατικής Συμπαράταξης ΠΑΣΟΚ – ΔΗΜΑΡ κ. </w:t>
      </w:r>
      <w:r>
        <w:rPr>
          <w:rFonts w:eastAsia="Times New Roman"/>
        </w:rPr>
        <w:t xml:space="preserve">Βασιλείου </w:t>
      </w:r>
      <w:proofErr w:type="spellStart"/>
      <w:r>
        <w:rPr>
          <w:rFonts w:eastAsia="Times New Roman"/>
        </w:rPr>
        <w:t>Κεγκέρογλου</w:t>
      </w:r>
      <w:proofErr w:type="spellEnd"/>
      <w:r>
        <w:rPr>
          <w:rFonts w:eastAsia="Times New Roman"/>
          <w:bCs/>
        </w:rPr>
        <w:t xml:space="preserve"> προς τον Υπουργό </w:t>
      </w:r>
      <w:r>
        <w:rPr>
          <w:rFonts w:eastAsia="Times New Roman"/>
        </w:rPr>
        <w:t>Αγροτικής Ανάπτυξης και Τροφίμων,</w:t>
      </w:r>
      <w:r>
        <w:rPr>
          <w:rFonts w:eastAsia="Times New Roman"/>
          <w:bCs/>
        </w:rPr>
        <w:t xml:space="preserve"> σχετικά με την αναβολή των προκηρύξεων του Προγράμματος Αγροτικής Ανάπτυξης. Η ερώτηση αυτή απευθύνεται, </w:t>
      </w:r>
      <w:r>
        <w:rPr>
          <w:rFonts w:eastAsia="Times New Roman"/>
          <w:bCs/>
          <w:shd w:val="clear" w:color="auto" w:fill="FFFFFF"/>
        </w:rPr>
        <w:t>επίσης,</w:t>
      </w:r>
      <w:r>
        <w:rPr>
          <w:rFonts w:eastAsia="Times New Roman"/>
          <w:bCs/>
        </w:rPr>
        <w:t xml:space="preserve"> στον κ. </w:t>
      </w:r>
      <w:r>
        <w:rPr>
          <w:rFonts w:eastAsia="Times New Roman"/>
        </w:rPr>
        <w:t xml:space="preserve">Αποστόλου. </w:t>
      </w:r>
    </w:p>
    <w:p w14:paraId="7EF318C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όγδοη </w:t>
      </w:r>
      <w:r>
        <w:rPr>
          <w:rFonts w:eastAsia="Times New Roman" w:cs="Times New Roman"/>
          <w:szCs w:val="24"/>
        </w:rPr>
        <w:t xml:space="preserve">με αριθμό 358/17-1-2017 </w:t>
      </w:r>
      <w:r>
        <w:rPr>
          <w:rFonts w:eastAsia="Times New Roman" w:cs="Times New Roman"/>
          <w:szCs w:val="24"/>
        </w:rPr>
        <w:t xml:space="preserve">επίκαιρη ερώτηση δεύτερου κύκλου του Βουλευτή Ηρακλείου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Εμμανουήλ Συντυχάκη προς τον Υπουργό Αγροτικής Ανάπτυξης και Τροφίμων, σχετικά με τη λήψη μέτρων για τις καταστροφές σε αγροτικές καλλιέργειες σε περιοχές της Κρήτης λόγω των χιονοπτώσεων και του παγετού</w:t>
      </w:r>
      <w:r>
        <w:rPr>
          <w:rFonts w:eastAsia="Times New Roman" w:cs="Times New Roman"/>
          <w:szCs w:val="24"/>
        </w:rPr>
        <w:t>,</w:t>
      </w:r>
      <w:r>
        <w:rPr>
          <w:rFonts w:eastAsia="Times New Roman" w:cs="Times New Roman"/>
          <w:szCs w:val="24"/>
        </w:rPr>
        <w:t xml:space="preserve"> δεν θα συζητηθεί λόγω απουσίας του κ. Αποστόλο</w:t>
      </w:r>
      <w:r>
        <w:rPr>
          <w:rFonts w:eastAsia="Times New Roman" w:cs="Times New Roman"/>
          <w:szCs w:val="24"/>
        </w:rPr>
        <w:t xml:space="preserve">υ εκτός Αθηνών. </w:t>
      </w:r>
    </w:p>
    <w:p w14:paraId="7EF318C7"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Η ένατη </w:t>
      </w:r>
      <w:r>
        <w:rPr>
          <w:rFonts w:eastAsia="Times New Roman" w:cs="Times New Roman"/>
          <w:szCs w:val="24"/>
        </w:rPr>
        <w:t xml:space="preserve">με αριθμό 351/16-1-2017 </w:t>
      </w:r>
      <w:r>
        <w:rPr>
          <w:rFonts w:eastAsia="Times New Roman" w:cs="Times New Roman"/>
          <w:szCs w:val="24"/>
        </w:rPr>
        <w:t>επίκαιρη ερώτηση δεύτερου κύκλου του Βουλευτή Μεσσηνίας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Δημητρίου </w:t>
      </w:r>
      <w:proofErr w:type="spellStart"/>
      <w:r>
        <w:rPr>
          <w:rFonts w:eastAsia="Times New Roman" w:cs="Times New Roman"/>
          <w:szCs w:val="24"/>
        </w:rPr>
        <w:t>Κουκούτση</w:t>
      </w:r>
      <w:proofErr w:type="spellEnd"/>
      <w:r>
        <w:rPr>
          <w:rFonts w:eastAsia="Times New Roman" w:cs="Times New Roman"/>
          <w:szCs w:val="24"/>
        </w:rPr>
        <w:t xml:space="preserve"> προς τον Υπουργό Αγροτικής Ανάπτυξης και Τροφίμων, σχετικά </w:t>
      </w:r>
      <w:r>
        <w:rPr>
          <w:rFonts w:eastAsia="Times New Roman" w:cs="Times New Roman"/>
          <w:szCs w:val="24"/>
        </w:rPr>
        <w:lastRenderedPageBreak/>
        <w:t>με την κατάργηση της ΠΟΠ ελιάς Καλα</w:t>
      </w:r>
      <w:r>
        <w:rPr>
          <w:rFonts w:eastAsia="Times New Roman" w:cs="Times New Roman"/>
          <w:szCs w:val="24"/>
        </w:rPr>
        <w:t>μάτας</w:t>
      </w:r>
      <w:r>
        <w:rPr>
          <w:rFonts w:eastAsia="Times New Roman" w:cs="Times New Roman"/>
          <w:szCs w:val="24"/>
        </w:rPr>
        <w:t>,</w:t>
      </w:r>
      <w:r>
        <w:rPr>
          <w:rFonts w:eastAsia="Times New Roman" w:cs="Times New Roman"/>
          <w:szCs w:val="24"/>
        </w:rPr>
        <w:t xml:space="preserve"> δεν θα συζητηθεί λόγω απουσίας του κ. Αποστόλου εκτός Αθηνών. </w:t>
      </w:r>
    </w:p>
    <w:p w14:paraId="7EF318C8"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Η δέκατη </w:t>
      </w:r>
      <w:r>
        <w:rPr>
          <w:rFonts w:eastAsia="Times New Roman" w:cs="Times New Roman"/>
          <w:szCs w:val="24"/>
        </w:rPr>
        <w:t xml:space="preserve">με αριθμό 348/16-1-2017 </w:t>
      </w:r>
      <w:r>
        <w:rPr>
          <w:rFonts w:eastAsia="Times New Roman" w:cs="Times New Roman"/>
          <w:szCs w:val="24"/>
        </w:rPr>
        <w:t>επίκαιρη ερώτηση δεύτερου κύκλου του Βουλευτή Αργολίδας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Ιωάννη Μανιάτη προς τον Υπουργό Αγροτικής Ανάπτυξη</w:t>
      </w:r>
      <w:r>
        <w:rPr>
          <w:rFonts w:eastAsia="Times New Roman" w:cs="Times New Roman"/>
          <w:szCs w:val="24"/>
        </w:rPr>
        <w:t xml:space="preserve">ς και Τροφίμων, σχετικά με την επανάληψη της παράτασης του σχεδίου διαχείρισης για τη </w:t>
      </w:r>
      <w:proofErr w:type="spellStart"/>
      <w:r>
        <w:rPr>
          <w:rFonts w:eastAsia="Times New Roman" w:cs="Times New Roman"/>
          <w:szCs w:val="24"/>
        </w:rPr>
        <w:t>βιντζότρατα</w:t>
      </w:r>
      <w:proofErr w:type="spellEnd"/>
      <w:r>
        <w:rPr>
          <w:rFonts w:eastAsia="Times New Roman" w:cs="Times New Roman"/>
          <w:szCs w:val="24"/>
        </w:rPr>
        <w:t xml:space="preserve"> που θέτει άμεσο κίνδυνο τη βιωσιμότητα των ελληνικών θαλασσών</w:t>
      </w:r>
      <w:r>
        <w:rPr>
          <w:rFonts w:eastAsia="Times New Roman" w:cs="Times New Roman"/>
          <w:szCs w:val="24"/>
        </w:rPr>
        <w:t>,</w:t>
      </w:r>
      <w:r>
        <w:rPr>
          <w:rFonts w:eastAsia="Times New Roman" w:cs="Times New Roman"/>
          <w:szCs w:val="24"/>
        </w:rPr>
        <w:t xml:space="preserve"> δεν θα συζητηθεί λόγω απουσίας του κ. Αποστόλου εκτός Αθηνών. </w:t>
      </w:r>
    </w:p>
    <w:p w14:paraId="7EF318C9"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τέταρτη με αριθμό 427/31-1-201</w:t>
      </w:r>
      <w:r>
        <w:rPr>
          <w:rFonts w:eastAsia="Times New Roman" w:cs="Times New Roman"/>
          <w:szCs w:val="24"/>
        </w:rPr>
        <w:t xml:space="preserve">7 </w:t>
      </w:r>
      <w:r>
        <w:rPr>
          <w:rFonts w:eastAsia="Times New Roman" w:cs="Times New Roman"/>
          <w:szCs w:val="24"/>
        </w:rPr>
        <w:t xml:space="preserve">επίκαιρη ερώτηση δεύτερου κύκλου του Βουλευτή Λέσβου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Σταύρου Τάσσου προς τον Υπουργό Υγείας, σχετικά με την ένταξη της Ογκολογικής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Αιματολογικής Μονάδας Ημερήσιας Νοσηλείας στον Οργανισμό του Νοσοκομείου Μυτιλήνης</w:t>
      </w:r>
      <w:r>
        <w:rPr>
          <w:rFonts w:eastAsia="Times New Roman" w:cs="Times New Roman"/>
          <w:szCs w:val="24"/>
        </w:rPr>
        <w:t>,</w:t>
      </w:r>
      <w:r>
        <w:rPr>
          <w:rFonts w:eastAsia="Times New Roman" w:cs="Times New Roman"/>
          <w:szCs w:val="24"/>
        </w:rPr>
        <w:t xml:space="preserve"> δεν θα συζητηθεί λόγω φόρτου εργασίας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w:t>
      </w:r>
    </w:p>
    <w:p w14:paraId="7EF318CA"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Η έκτη </w:t>
      </w:r>
      <w:r>
        <w:rPr>
          <w:rFonts w:eastAsia="Times New Roman" w:cs="Times New Roman"/>
          <w:szCs w:val="24"/>
        </w:rPr>
        <w:t xml:space="preserve">με αριθμό 390/24-1-2017 </w:t>
      </w:r>
      <w:r>
        <w:rPr>
          <w:rFonts w:eastAsia="Times New Roman" w:cs="Times New Roman"/>
          <w:szCs w:val="24"/>
        </w:rPr>
        <w:t>επίκαιρη ερώτηση δεύτερου κύκλου του Ανεξάρτητου Βουλευτή Αχαΐας κ. Νικολάου Νικολόπουλου προς τον Υπουργό Υγείας, σχετικά με τη μείωση δαπανώ</w:t>
      </w:r>
      <w:r>
        <w:rPr>
          <w:rFonts w:eastAsia="Times New Roman" w:cs="Times New Roman"/>
          <w:szCs w:val="24"/>
        </w:rPr>
        <w:t>ν στην ειδική αγωγή για την εξειδικευμένη εκπαίδευση- «θεραπεία</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φόρτου εργασίας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w:t>
      </w:r>
    </w:p>
    <w:p w14:paraId="7EF318CB"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έβδομη </w:t>
      </w:r>
      <w:r>
        <w:rPr>
          <w:rFonts w:eastAsia="Times New Roman" w:cs="Times New Roman"/>
          <w:szCs w:val="24"/>
        </w:rPr>
        <w:t xml:space="preserve">με αριθμό 344/16-1-2017 </w:t>
      </w:r>
      <w:r>
        <w:rPr>
          <w:rFonts w:eastAsia="Times New Roman" w:cs="Times New Roman"/>
          <w:szCs w:val="24"/>
        </w:rPr>
        <w:t xml:space="preserve">επίκαιρη ερώτηση δεύτερου κύκλου της Βουλευτού </w:t>
      </w:r>
      <w:r>
        <w:rPr>
          <w:rFonts w:eastAsia="Times New Roman" w:cs="Times New Roman"/>
          <w:szCs w:val="24"/>
        </w:rPr>
        <w:t>Β</w:t>
      </w:r>
      <w:r>
        <w:rPr>
          <w:rFonts w:eastAsia="Times New Roman" w:cs="Times New Roman"/>
          <w:szCs w:val="24"/>
        </w:rPr>
        <w:t>΄</w:t>
      </w:r>
      <w:r>
        <w:rPr>
          <w:rFonts w:eastAsia="Times New Roman" w:cs="Times New Roman"/>
          <w:szCs w:val="24"/>
        </w:rPr>
        <w:t xml:space="preserve"> Αθηνών της Νέας Δημοκρατία</w:t>
      </w:r>
      <w:r>
        <w:rPr>
          <w:rFonts w:eastAsia="Times New Roman" w:cs="Times New Roman"/>
          <w:szCs w:val="24"/>
        </w:rPr>
        <w:t>ς κ. Αικατερίνης Παπακώστα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Σιδηροπούλου προς τον Υπουργό Υγείας, σχετικά με τη δυσαρέσκεια των πολιτών με τον ΕΟΠΥΥ και τη Δημόσια Φροντίδα Υγείας</w:t>
      </w:r>
      <w:r>
        <w:rPr>
          <w:rFonts w:eastAsia="Times New Roman" w:cs="Times New Roman"/>
          <w:szCs w:val="24"/>
        </w:rPr>
        <w:t>,</w:t>
      </w:r>
      <w:r>
        <w:rPr>
          <w:rFonts w:eastAsia="Times New Roman" w:cs="Times New Roman"/>
          <w:szCs w:val="24"/>
        </w:rPr>
        <w:t xml:space="preserve"> δεν θα συζητηθεί λόγω φόρτου εργασίας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w:t>
      </w:r>
    </w:p>
    <w:p w14:paraId="7EF318CC"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Επίσης, η εντέκατη </w:t>
      </w:r>
      <w:r>
        <w:rPr>
          <w:rFonts w:eastAsia="Times New Roman" w:cs="Times New Roman"/>
          <w:szCs w:val="24"/>
        </w:rPr>
        <w:t xml:space="preserve">με αριθμό 328/10-1-2017 </w:t>
      </w:r>
      <w:r>
        <w:rPr>
          <w:rFonts w:eastAsia="Times New Roman" w:cs="Times New Roman"/>
          <w:szCs w:val="24"/>
        </w:rPr>
        <w:t xml:space="preserve">επίκαιρη ερώτηση δεύτερου κύκλου του Βουλευτή </w:t>
      </w:r>
      <w:r>
        <w:rPr>
          <w:rFonts w:eastAsia="Times New Roman" w:cs="Times New Roman"/>
          <w:szCs w:val="24"/>
        </w:rPr>
        <w:t>Α</w:t>
      </w:r>
      <w:r>
        <w:rPr>
          <w:rFonts w:eastAsia="Times New Roman" w:cs="Times New Roman"/>
          <w:szCs w:val="24"/>
        </w:rPr>
        <w:t>΄</w:t>
      </w:r>
      <w:r>
        <w:rPr>
          <w:rFonts w:eastAsia="Times New Roman" w:cs="Times New Roman"/>
          <w:szCs w:val="24"/>
        </w:rPr>
        <w:t xml:space="preserve"> Θεσσαλονίκης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Ιωάννη Δελή προς τον Υπουργό Παιδείας Έρευνας και Θρησκευμάτων, σχετικά με την εκπαίδευση των προσφυγόπουλων</w:t>
      </w:r>
      <w:r>
        <w:rPr>
          <w:rFonts w:eastAsia="Times New Roman" w:cs="Times New Roman"/>
          <w:szCs w:val="24"/>
        </w:rPr>
        <w:t>,</w:t>
      </w:r>
      <w:r>
        <w:rPr>
          <w:rFonts w:eastAsia="Times New Roman" w:cs="Times New Roman"/>
          <w:szCs w:val="24"/>
        </w:rPr>
        <w:t xml:space="preserve"> δεν θα συζητηθεί λόγω</w:t>
      </w:r>
      <w:r>
        <w:rPr>
          <w:rFonts w:eastAsia="Times New Roman" w:cs="Times New Roman"/>
          <w:szCs w:val="24"/>
        </w:rPr>
        <w:t xml:space="preserve"> φόρτου εργασίας του Υπουργού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7EF318CD"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Η πέμπτη </w:t>
      </w:r>
      <w:r>
        <w:rPr>
          <w:rFonts w:eastAsia="Times New Roman" w:cs="Times New Roman"/>
          <w:szCs w:val="24"/>
        </w:rPr>
        <w:t xml:space="preserve">με αριθμό 416/31-1-2017 </w:t>
      </w:r>
      <w:r>
        <w:rPr>
          <w:rFonts w:eastAsia="Times New Roman" w:cs="Times New Roman"/>
          <w:szCs w:val="24"/>
        </w:rPr>
        <w:t>επίκαιρη ερώτηση δεύτερου κύκλου του Ανεξάρτητου Βουλευτή Αχαΐας κ. Νικολάου Νικολόπουλου προς τον Υπουργό Δικαιοσύνης, Διαφάνειας και Ανθρωπίνων Δικαιωμάτων, σχετικά με την υπόθ</w:t>
      </w:r>
      <w:r>
        <w:rPr>
          <w:rFonts w:eastAsia="Times New Roman" w:cs="Times New Roman"/>
          <w:szCs w:val="24"/>
        </w:rPr>
        <w:t xml:space="preserve">εση </w:t>
      </w:r>
      <w:r>
        <w:rPr>
          <w:rFonts w:eastAsia="Times New Roman" w:cs="Times New Roman"/>
          <w:szCs w:val="24"/>
        </w:rPr>
        <w:t>μπ</w:t>
      </w:r>
      <w:r>
        <w:rPr>
          <w:rFonts w:eastAsia="Times New Roman" w:cs="Times New Roman"/>
          <w:szCs w:val="24"/>
        </w:rPr>
        <w:t>ί</w:t>
      </w:r>
      <w:r>
        <w:rPr>
          <w:rFonts w:eastAsia="Times New Roman" w:cs="Times New Roman"/>
          <w:szCs w:val="24"/>
        </w:rPr>
        <w:t>ρας</w:t>
      </w:r>
      <w:r>
        <w:rPr>
          <w:rFonts w:eastAsia="Times New Roman" w:cs="Times New Roman"/>
          <w:szCs w:val="24"/>
        </w:rPr>
        <w:t xml:space="preserve"> και αν υπάρχουν επίορκοι στην Επιτροπή Ανταγωνισμού</w:t>
      </w:r>
      <w:r>
        <w:rPr>
          <w:rFonts w:eastAsia="Times New Roman" w:cs="Times New Roman"/>
          <w:szCs w:val="24"/>
        </w:rPr>
        <w:t>,</w:t>
      </w:r>
      <w:r>
        <w:rPr>
          <w:rFonts w:eastAsia="Times New Roman" w:cs="Times New Roman"/>
          <w:szCs w:val="24"/>
        </w:rPr>
        <w:t xml:space="preserve"> δεν θα συζητηθεί λόγω φόρτου εργασίας του Υπουργού κ. Παπαγγελόπουλου. </w:t>
      </w:r>
    </w:p>
    <w:p w14:paraId="7EF318CE"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Θα συζητηθούν, επομένως, τέσσερις ερωτήσεις με τη σειρά που είναι γραμμένες. Δώδεκα ερωτήσεις δεν θα γίνουν</w:t>
      </w:r>
      <w:r>
        <w:rPr>
          <w:rFonts w:eastAsia="Times New Roman" w:cs="Times New Roman"/>
          <w:szCs w:val="24"/>
        </w:rPr>
        <w:t>,</w:t>
      </w:r>
      <w:r>
        <w:rPr>
          <w:rFonts w:eastAsia="Times New Roman" w:cs="Times New Roman"/>
          <w:szCs w:val="24"/>
        </w:rPr>
        <w:t xml:space="preserve"> για τους λό</w:t>
      </w:r>
      <w:r>
        <w:rPr>
          <w:rFonts w:eastAsia="Times New Roman" w:cs="Times New Roman"/>
          <w:szCs w:val="24"/>
        </w:rPr>
        <w:t xml:space="preserve">γους που ακούσατε. Υπάρχει και η έγγραφη επιβεβαίωση ως προς τις αιτίες απουσίας των Υπουργών από τον Γραμματέα της Κυβέρνησης. </w:t>
      </w:r>
    </w:p>
    <w:p w14:paraId="7EF318CF"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 xml:space="preserve">Κύριε Πρόεδρε, θα ήθελα τον λόγο για ένα λεπτό. </w:t>
      </w:r>
    </w:p>
    <w:p w14:paraId="7EF318D0"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Κων</w:t>
      </w:r>
      <w:r>
        <w:rPr>
          <w:rFonts w:eastAsia="Times New Roman" w:cs="Times New Roman"/>
          <w:szCs w:val="24"/>
        </w:rPr>
        <w:t xml:space="preserve">σταντινόπουλε, έχετε τον λόγο για ένα λεπτό. </w:t>
      </w:r>
    </w:p>
    <w:p w14:paraId="7EF318D1"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Κύριε Πρόεδρε, ο Υπουργός κ. </w:t>
      </w:r>
      <w:proofErr w:type="spellStart"/>
      <w:r>
        <w:rPr>
          <w:rFonts w:eastAsia="Times New Roman" w:cs="Times New Roman"/>
          <w:szCs w:val="24"/>
        </w:rPr>
        <w:t>Τσακαλώτος</w:t>
      </w:r>
      <w:proofErr w:type="spellEnd"/>
      <w:r>
        <w:rPr>
          <w:rFonts w:eastAsia="Times New Roman" w:cs="Times New Roman"/>
          <w:szCs w:val="24"/>
        </w:rPr>
        <w:t xml:space="preserve"> συνηθίζει να έρχεται μετά από δύο, τρεις μήνες για κάθε ερώτηση που αφορά τη μεγάλη επένδυση του Ελληνικού. Νομίζω ότι κι εσείς έχετε κάνει μι</w:t>
      </w:r>
      <w:r>
        <w:rPr>
          <w:rFonts w:eastAsia="Times New Roman" w:cs="Times New Roman"/>
          <w:szCs w:val="24"/>
        </w:rPr>
        <w:t xml:space="preserve">α ανάλογη ερώτηση. </w:t>
      </w:r>
    </w:p>
    <w:p w14:paraId="7EF318D2"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Υπάρχει, όμως, παράλληλα ένα κείμενο με υπογραφές, κατόπιν πρωτοβουλίας της Δημοκρατικής Συμπαράταξης, από τη Νέα Δημοκρατία, την Ένωση Κεντρώων και το Ποτάμι για να </w:t>
      </w:r>
      <w:proofErr w:type="spellStart"/>
      <w:r>
        <w:rPr>
          <w:rFonts w:eastAsia="Times New Roman" w:cs="Times New Roman"/>
          <w:szCs w:val="24"/>
        </w:rPr>
        <w:t>συγκληθούν</w:t>
      </w:r>
      <w:proofErr w:type="spellEnd"/>
      <w:r>
        <w:rPr>
          <w:rFonts w:eastAsia="Times New Roman" w:cs="Times New Roman"/>
          <w:szCs w:val="24"/>
        </w:rPr>
        <w:t xml:space="preserve"> οι αρμόδιες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πάλι για το θέμα του Ελληνικού. Δυστυ</w:t>
      </w:r>
      <w:r>
        <w:rPr>
          <w:rFonts w:eastAsia="Times New Roman" w:cs="Times New Roman"/>
          <w:szCs w:val="24"/>
        </w:rPr>
        <w:t xml:space="preserve">χώς ούτε αυτό έχει συμβεί εδώ και δυόμισι μήνες. </w:t>
      </w:r>
    </w:p>
    <w:p w14:paraId="7EF318D3"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Δεν γίνεται ο Υπουργός να μας λέει ότι οι συναρμόδιοι Υπουργοί εργάζονται για το μεγάλο έργο της επένδυσης του Ελληνικού και ο κ. Σταθάκης να δηλώνει στη Βουλή ότι είναι αναρμόδιος για τη μελέτη περιβαλλοντ</w:t>
      </w:r>
      <w:r>
        <w:rPr>
          <w:rFonts w:eastAsia="Times New Roman" w:cs="Times New Roman"/>
          <w:szCs w:val="24"/>
        </w:rPr>
        <w:t xml:space="preserve">ικών επιπτώσεων. </w:t>
      </w:r>
    </w:p>
    <w:p w14:paraId="7EF318D4"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Δεν μπορεί, κύριε Πρόεδρε, ένας υπάλληλος –κάτι το οποίο συζητάει πια η Κυβέρνηση και γράφεται παντού- του Δασαρχείου να σταματάει, πιθα</w:t>
      </w:r>
      <w:r>
        <w:rPr>
          <w:rFonts w:eastAsia="Times New Roman" w:cs="Times New Roman"/>
          <w:szCs w:val="24"/>
        </w:rPr>
        <w:lastRenderedPageBreak/>
        <w:t xml:space="preserve">νότατα με τη βοήθεια και την ανοχή της Κυβέρνησης, μια επένδυση 8 δισεκατομμυρίων ευρώ. Σας παρακαλώ, </w:t>
      </w:r>
      <w:r>
        <w:rPr>
          <w:rFonts w:eastAsia="Times New Roman" w:cs="Times New Roman"/>
          <w:szCs w:val="24"/>
        </w:rPr>
        <w:t xml:space="preserve">πρώτον, να μεταφέρετε στον κ. </w:t>
      </w:r>
      <w:proofErr w:type="spellStart"/>
      <w:r>
        <w:rPr>
          <w:rFonts w:eastAsia="Times New Roman" w:cs="Times New Roman"/>
          <w:szCs w:val="24"/>
        </w:rPr>
        <w:t>Βούτση</w:t>
      </w:r>
      <w:proofErr w:type="spellEnd"/>
      <w:r>
        <w:rPr>
          <w:rFonts w:eastAsia="Times New Roman" w:cs="Times New Roman"/>
          <w:szCs w:val="24"/>
        </w:rPr>
        <w:t xml:space="preserve"> πρώτα απ’ όλα να σεβαστεί τις υπογραφές των Βουλευτών των τριών </w:t>
      </w:r>
      <w:r>
        <w:rPr>
          <w:rFonts w:eastAsia="Times New Roman" w:cs="Times New Roman"/>
          <w:szCs w:val="24"/>
        </w:rPr>
        <w:t>ε</w:t>
      </w:r>
      <w:r>
        <w:rPr>
          <w:rFonts w:eastAsia="Times New Roman" w:cs="Times New Roman"/>
          <w:szCs w:val="24"/>
        </w:rPr>
        <w:t>πιτροπών</w:t>
      </w:r>
      <w:r>
        <w:rPr>
          <w:rFonts w:eastAsia="Times New Roman" w:cs="Times New Roman"/>
          <w:szCs w:val="24"/>
        </w:rPr>
        <w:t xml:space="preserve">, ώστε να </w:t>
      </w:r>
      <w:proofErr w:type="spellStart"/>
      <w:r>
        <w:rPr>
          <w:rFonts w:eastAsia="Times New Roman" w:cs="Times New Roman"/>
          <w:szCs w:val="24"/>
        </w:rPr>
        <w:t>συγκληθούν</w:t>
      </w:r>
      <w:proofErr w:type="spellEnd"/>
      <w:r>
        <w:rPr>
          <w:rFonts w:eastAsia="Times New Roman" w:cs="Times New Roman"/>
          <w:szCs w:val="24"/>
        </w:rPr>
        <w:t xml:space="preserve"> άμεσα. </w:t>
      </w:r>
    </w:p>
    <w:p w14:paraId="7EF318D5"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Δεύτερον, κάποια στιγμή πρέπει να μας πει ο κ. </w:t>
      </w:r>
      <w:proofErr w:type="spellStart"/>
      <w:r>
        <w:rPr>
          <w:rFonts w:eastAsia="Times New Roman" w:cs="Times New Roman"/>
          <w:szCs w:val="24"/>
        </w:rPr>
        <w:t>Τσακαλώτος</w:t>
      </w:r>
      <w:proofErr w:type="spellEnd"/>
      <w:r>
        <w:rPr>
          <w:rFonts w:eastAsia="Times New Roman" w:cs="Times New Roman"/>
          <w:szCs w:val="24"/>
        </w:rPr>
        <w:t xml:space="preserve"> και να ξέρουμε ότι θα κάνουμε μια ερώτηση και θα έρθει μετά</w:t>
      </w:r>
      <w:r>
        <w:rPr>
          <w:rFonts w:eastAsia="Times New Roman" w:cs="Times New Roman"/>
          <w:szCs w:val="24"/>
        </w:rPr>
        <w:t xml:space="preserve"> από τρεις μήνες να την απαντήσει. Πρέπει να γνωρίζουμε πότε θα έρχεται ο κ. </w:t>
      </w:r>
      <w:proofErr w:type="spellStart"/>
      <w:r>
        <w:rPr>
          <w:rFonts w:eastAsia="Times New Roman" w:cs="Times New Roman"/>
          <w:szCs w:val="24"/>
        </w:rPr>
        <w:t>Τσακαλώτος</w:t>
      </w:r>
      <w:proofErr w:type="spellEnd"/>
      <w:r>
        <w:rPr>
          <w:rFonts w:eastAsia="Times New Roman" w:cs="Times New Roman"/>
          <w:szCs w:val="24"/>
        </w:rPr>
        <w:t xml:space="preserve"> να απαντάει στη Βουλή. </w:t>
      </w:r>
    </w:p>
    <w:p w14:paraId="7EF318D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F318D7"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θα ήθελα κι εγώ τον λόγο. </w:t>
      </w:r>
    </w:p>
    <w:p w14:paraId="7EF318D8"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για εσάς α</w:t>
      </w:r>
      <w:r>
        <w:rPr>
          <w:rFonts w:eastAsia="Times New Roman" w:cs="Times New Roman"/>
          <w:szCs w:val="24"/>
        </w:rPr>
        <w:t>νέφερα ότι ο κ. Αποστόλου βρίσκεται εκτός Αθηνών. Βρίσκεται στη Θεσσαλονίκη. Αυτό είναι επιβεβαιωμένο. Το είδαμε όλοι και στην τηλεόραση. Μην κάνουμε τώρα συζήτηση για κάτι που είναι αποδεδειγμένο. Ο κ. Κωνσταντινόπουλος είπε άλλο πράγμα, που μάλλον το προ</w:t>
      </w:r>
      <w:r>
        <w:rPr>
          <w:rFonts w:eastAsia="Times New Roman" w:cs="Times New Roman"/>
          <w:szCs w:val="24"/>
        </w:rPr>
        <w:t xml:space="preserve">συπογράφω. </w:t>
      </w:r>
    </w:p>
    <w:p w14:paraId="7EF318D9"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είναι μόνο ο κ. Αποστόλου, είναι και άλλοι Υπουργοί που δεν σέβονται τον κοινοβουλευτικό έλεγχο.</w:t>
      </w:r>
    </w:p>
    <w:p w14:paraId="7EF318DA"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Μιλάω για την ερώτηση που είχατε εσείς σήμερα.</w:t>
      </w:r>
    </w:p>
    <w:p w14:paraId="7EF318DB"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Χθες είχα ερώτηση </w:t>
      </w:r>
      <w:r>
        <w:rPr>
          <w:rFonts w:eastAsia="Times New Roman" w:cs="Times New Roman"/>
          <w:szCs w:val="24"/>
        </w:rPr>
        <w:t xml:space="preserve">προς </w:t>
      </w:r>
      <w:r>
        <w:rPr>
          <w:rFonts w:eastAsia="Times New Roman" w:cs="Times New Roman"/>
          <w:szCs w:val="24"/>
        </w:rPr>
        <w:t xml:space="preserve">τον κ. </w:t>
      </w:r>
      <w:proofErr w:type="spellStart"/>
      <w:r>
        <w:rPr>
          <w:rFonts w:eastAsia="Times New Roman" w:cs="Times New Roman"/>
          <w:szCs w:val="24"/>
        </w:rPr>
        <w:t>Σπίρτζη</w:t>
      </w:r>
      <w:proofErr w:type="spellEnd"/>
      <w:r>
        <w:rPr>
          <w:rFonts w:eastAsia="Times New Roman" w:cs="Times New Roman"/>
          <w:szCs w:val="24"/>
        </w:rPr>
        <w:t xml:space="preserve"> και ήταν πάλι στη Θεσσαλονίκη. Σήμερα είναι ο κ. Αποστόλου. Κάθε μέρα μπορεί να υπάρχουν απασχολήσεις, το αναγνωρίζω, αλλά δεν υπάρχει μονοπρόσωπη πολιτική εκπροσώπηση σε κάθε Υπουργείο. Υπάρχει Υπουργός, Αναπληρωτής </w:t>
      </w:r>
      <w:r>
        <w:rPr>
          <w:rFonts w:eastAsia="Times New Roman" w:cs="Times New Roman"/>
          <w:szCs w:val="24"/>
        </w:rPr>
        <w:t>Υπουργός και Υφυπουργός. Βλέπουμε όμως ότι δεν σέβονται τον κοινοβουλευτικό έλεγχο.</w:t>
      </w:r>
    </w:p>
    <w:p w14:paraId="7EF318DC"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Βεβαίως, έχετε δίκιο. Μετέχετε στη Διάσκεψη των Προέδρων και μπορείτε να το θέσετε θέμα. Δεν ξέρω αν μετέχετε και στην Επιτροπή Κανονισμού </w:t>
      </w:r>
      <w:r>
        <w:rPr>
          <w:rFonts w:eastAsia="Times New Roman" w:cs="Times New Roman"/>
          <w:szCs w:val="24"/>
        </w:rPr>
        <w:t xml:space="preserve">της Βουλής, το πρώτο τμήμα, που αναθεωρείται τώρα. Πρέπει να τεθεί και εκεί για να δούμε τι θα γίνει με αυτή την ιστορία, διότι πράγματι υπάρχει θέμα. </w:t>
      </w:r>
    </w:p>
    <w:p w14:paraId="7EF318DD"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Ενημερώνομαι τώρα από τις </w:t>
      </w:r>
      <w:r>
        <w:rPr>
          <w:rFonts w:eastAsia="Times New Roman" w:cs="Times New Roman"/>
          <w:szCs w:val="24"/>
        </w:rPr>
        <w:t>Υ</w:t>
      </w:r>
      <w:r>
        <w:rPr>
          <w:rFonts w:eastAsia="Times New Roman" w:cs="Times New Roman"/>
          <w:szCs w:val="24"/>
        </w:rPr>
        <w:t>πηρεσίες ότι ο κ. Αποστόλου έχει ενημερώσει και ζητάει συγγνώμη. Τη Δευτέρα θ</w:t>
      </w:r>
      <w:r>
        <w:rPr>
          <w:rFonts w:eastAsia="Times New Roman" w:cs="Times New Roman"/>
          <w:szCs w:val="24"/>
        </w:rPr>
        <w:t xml:space="preserve">α είναι εδώ και μεταξύ των άλλων ερωτήσεων που θα απαντήσει, θα είναι και η δική σας. </w:t>
      </w:r>
    </w:p>
    <w:p w14:paraId="7EF318DE"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Προχωρούμε με την πρώτη με αριθμό 419/31-1-2017 επίκαιρη ερώτηση πρώτου κύκλου του Βουλευτή Δράμας του Συνασπισμού Ριζοσπαστικής Αριστεράς κ. </w:t>
      </w:r>
      <w:r>
        <w:rPr>
          <w:rFonts w:eastAsia="Times New Roman" w:cs="Times New Roman"/>
          <w:bCs/>
          <w:szCs w:val="24"/>
        </w:rPr>
        <w:t xml:space="preserve">Χρήστου Καραγιαννίδη </w:t>
      </w:r>
      <w:r>
        <w:rPr>
          <w:rFonts w:eastAsia="Times New Roman" w:cs="Times New Roman"/>
          <w:szCs w:val="24"/>
        </w:rPr>
        <w:t>προς τ</w:t>
      </w:r>
      <w:r>
        <w:rPr>
          <w:rFonts w:eastAsia="Times New Roman" w:cs="Times New Roman"/>
          <w:szCs w:val="24"/>
        </w:rPr>
        <w:t xml:space="preserve">ον Υπουργό </w:t>
      </w:r>
      <w:r>
        <w:rPr>
          <w:rFonts w:eastAsia="Times New Roman" w:cs="Times New Roman"/>
          <w:bCs/>
          <w:szCs w:val="24"/>
        </w:rPr>
        <w:t xml:space="preserve">Δικαιοσύνης, Διαφάνειας και Ανθρωπίνων Δικαιωμάτων, </w:t>
      </w:r>
      <w:r>
        <w:rPr>
          <w:rFonts w:eastAsia="Times New Roman" w:cs="Times New Roman"/>
          <w:szCs w:val="24"/>
        </w:rPr>
        <w:t xml:space="preserve">σχετικά με τη δράση της οργάνωσης «Ελλήνων </w:t>
      </w:r>
      <w:proofErr w:type="spellStart"/>
      <w:r>
        <w:rPr>
          <w:rFonts w:eastAsia="Times New Roman" w:cs="Times New Roman"/>
          <w:szCs w:val="24"/>
        </w:rPr>
        <w:t>Συνέλευσις</w:t>
      </w:r>
      <w:proofErr w:type="spellEnd"/>
      <w:r>
        <w:rPr>
          <w:rFonts w:eastAsia="Times New Roman" w:cs="Times New Roman"/>
          <w:szCs w:val="24"/>
        </w:rPr>
        <w:t xml:space="preserve">» και τον ιδρυτή της Αρτέμη </w:t>
      </w:r>
      <w:proofErr w:type="spellStart"/>
      <w:r>
        <w:rPr>
          <w:rFonts w:eastAsia="Times New Roman" w:cs="Times New Roman"/>
          <w:szCs w:val="24"/>
        </w:rPr>
        <w:t>Σώρρα</w:t>
      </w:r>
      <w:proofErr w:type="spellEnd"/>
      <w:r>
        <w:rPr>
          <w:rFonts w:eastAsia="Times New Roman" w:cs="Times New Roman"/>
          <w:szCs w:val="24"/>
        </w:rPr>
        <w:t>.</w:t>
      </w:r>
    </w:p>
    <w:p w14:paraId="7EF318DF"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Κύριε Καραγιαννίδη, έχετε τον λόγο. </w:t>
      </w:r>
    </w:p>
    <w:p w14:paraId="7EF318E0"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ΚΑΡΑΓΙΑΝΝΙΔΗΣ:</w:t>
      </w:r>
      <w:r>
        <w:rPr>
          <w:rFonts w:eastAsia="Times New Roman" w:cs="Times New Roman"/>
          <w:szCs w:val="24"/>
        </w:rPr>
        <w:t xml:space="preserve"> Ευχαριστώ, κύριε Πρόεδρε.</w:t>
      </w:r>
    </w:p>
    <w:p w14:paraId="7EF318E1"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Από την Αθανασία </w:t>
      </w:r>
      <w:r>
        <w:rPr>
          <w:rFonts w:eastAsia="Times New Roman" w:cs="Times New Roman"/>
          <w:szCs w:val="24"/>
        </w:rPr>
        <w:t xml:space="preserve">του Αιγάλεω, το νερό του Καματερού, μέχρι τον Αρτέμη </w:t>
      </w:r>
      <w:proofErr w:type="spellStart"/>
      <w:r>
        <w:rPr>
          <w:rFonts w:eastAsia="Times New Roman" w:cs="Times New Roman"/>
          <w:szCs w:val="24"/>
        </w:rPr>
        <w:t>Σώρρα</w:t>
      </w:r>
      <w:proofErr w:type="spellEnd"/>
      <w:r>
        <w:rPr>
          <w:rFonts w:eastAsia="Times New Roman" w:cs="Times New Roman"/>
          <w:szCs w:val="24"/>
        </w:rPr>
        <w:t xml:space="preserve"> είναι βεβαιωμένο και διαπιστωμένο ότι πάντα θα υπάρχουν ευκολόπιστοι άνθρωποι. Η τελευταία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περίπτωση έχει μια ποιοτική διαφορά. Ο συγκεκριμένος κύριος, ο συγκεκριμένος απατεώνας καλύτερα, έχ</w:t>
      </w:r>
      <w:r>
        <w:rPr>
          <w:rFonts w:eastAsia="Times New Roman" w:cs="Times New Roman"/>
          <w:szCs w:val="24"/>
        </w:rPr>
        <w:t xml:space="preserve">ει φτιάξει και πολιτική κίνηση. </w:t>
      </w:r>
    </w:p>
    <w:p w14:paraId="7EF318E2"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Αυτό θα είχε, ακόμα και με όρους πολιτικής, ένα ενδιαφέρον, αν δεν ήταν ακραία ρατσιστής, χυδαία φασίστας και δεν εκμεταλλευόταν και οικονομικά ανθρώπους τους οποίους πείθει να μην πληρώνουν την εφορία, τις τράπεζες ή τα ασ</w:t>
      </w:r>
      <w:r>
        <w:rPr>
          <w:rFonts w:eastAsia="Times New Roman" w:cs="Times New Roman"/>
          <w:szCs w:val="24"/>
        </w:rPr>
        <w:t xml:space="preserve">φαλιστικά ταμεία, βάζοντάς τους να υπογράψουν ένα κείμενο δώδεκα σελίδων και παίρνοντάς τους 33 ευρώ για την κάθε περίπτωση, δηλαδή 100 ευρώ στο σύνολο, αν έχεις τρεις οφειλές και αν δεν έφτιαχνε με αυτή τη λογική μια βιομηχανία εξαπάτησης του κόσμου. </w:t>
      </w:r>
    </w:p>
    <w:p w14:paraId="7EF318E3"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Νομ</w:t>
      </w:r>
      <w:r>
        <w:rPr>
          <w:rFonts w:eastAsia="Times New Roman" w:cs="Times New Roman"/>
          <w:szCs w:val="24"/>
        </w:rPr>
        <w:t xml:space="preserve">ίζω ότι η πολιτεία –όχι η Κυβέρνηση- ως θεσμός ίσως να έχει καθυστερήσει όλα αυτά τα χρόνια, βλέποντας αυτό το φαινόμενο να γιγαντώνεται, βλέποντας μέσα από το διαδίκτυο δηλώσεις αυτού του ανθρώπου που δεν αγγίζουν καν την ανοησία, την ξεπερνούν κατά πολύ </w:t>
      </w:r>
      <w:r>
        <w:rPr>
          <w:rFonts w:eastAsia="Times New Roman" w:cs="Times New Roman"/>
          <w:szCs w:val="24"/>
        </w:rPr>
        <w:t xml:space="preserve">και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αυτά να υπάρχει κόσμος πρόθυμος να τον ακολουθήσει. </w:t>
      </w:r>
    </w:p>
    <w:p w14:paraId="7EF318E4"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Θα έπρεπε να κινηθούν οι διαδικασίες ελέγχου τουλάχιστον και της οργάνωσης που έχει φτιάξει και των οικονομικών αυτής της οργάνωσης, αλλά </w:t>
      </w:r>
      <w:r>
        <w:rPr>
          <w:rFonts w:eastAsia="Times New Roman" w:cs="Times New Roman"/>
          <w:szCs w:val="24"/>
        </w:rPr>
        <w:lastRenderedPageBreak/>
        <w:t>και του ιδίου. Γιατί άνθρωπος που δηλώνει ότι έχει δ</w:t>
      </w:r>
      <w:r>
        <w:rPr>
          <w:rFonts w:eastAsia="Times New Roman" w:cs="Times New Roman"/>
          <w:szCs w:val="24"/>
        </w:rPr>
        <w:t xml:space="preserve">ύο τρισεκατομμύρια δολάρια και την ίδια στιγμή κάνει φορολογική δήλωση της τάξης των 20.000 ευρώ, κάτι στραβό έχει. </w:t>
      </w:r>
    </w:p>
    <w:p w14:paraId="7EF318E5"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Μάλιστα, όταν του τίθεται το ερώτημα από δημοσιογράφο, τον κ. </w:t>
      </w:r>
      <w:proofErr w:type="spellStart"/>
      <w:r>
        <w:rPr>
          <w:rFonts w:eastAsia="Times New Roman" w:cs="Times New Roman"/>
          <w:szCs w:val="24"/>
        </w:rPr>
        <w:t>Σρόιτερ</w:t>
      </w:r>
      <w:proofErr w:type="spellEnd"/>
      <w:r>
        <w:rPr>
          <w:rFonts w:eastAsia="Times New Roman" w:cs="Times New Roman"/>
          <w:szCs w:val="24"/>
        </w:rPr>
        <w:t xml:space="preserve"> –στη συνέντευξη που είδαμε την προηγούμενη </w:t>
      </w:r>
      <w:r>
        <w:rPr>
          <w:rFonts w:eastAsia="Times New Roman" w:cs="Times New Roman"/>
          <w:szCs w:val="24"/>
        </w:rPr>
        <w:t>ε</w:t>
      </w:r>
      <w:r>
        <w:rPr>
          <w:rFonts w:eastAsia="Times New Roman" w:cs="Times New Roman"/>
          <w:szCs w:val="24"/>
        </w:rPr>
        <w:t>βδομάδα</w:t>
      </w:r>
      <w:r>
        <w:rPr>
          <w:rFonts w:eastAsia="Times New Roman" w:cs="Times New Roman"/>
          <w:szCs w:val="24"/>
        </w:rPr>
        <w:t>- η απάντησή του ε</w:t>
      </w:r>
      <w:r>
        <w:rPr>
          <w:rFonts w:eastAsia="Times New Roman" w:cs="Times New Roman"/>
          <w:szCs w:val="24"/>
        </w:rPr>
        <w:t xml:space="preserve">ίναι ότι θα τον χορτάσει σφαλιάρες και κλωτσιές. Δηλαδή, στη συνέντευξη που μπαίνει σε δύσκολη θέση ο απατεώνας Αρτέμης </w:t>
      </w:r>
      <w:proofErr w:type="spellStart"/>
      <w:r>
        <w:rPr>
          <w:rFonts w:eastAsia="Times New Roman" w:cs="Times New Roman"/>
          <w:szCs w:val="24"/>
        </w:rPr>
        <w:t>Σώρρας</w:t>
      </w:r>
      <w:proofErr w:type="spellEnd"/>
      <w:r>
        <w:rPr>
          <w:rFonts w:eastAsia="Times New Roman" w:cs="Times New Roman"/>
          <w:szCs w:val="24"/>
        </w:rPr>
        <w:t>, η απάντησή του είναι η βία και δυστυχώς το ζήσαμε πριν από λίγο καιρό, όταν πρωτοπαλίκαρό του δολοφόνησε μια γυναίκα μέλος αυτής</w:t>
      </w:r>
      <w:r>
        <w:rPr>
          <w:rFonts w:eastAsia="Times New Roman" w:cs="Times New Roman"/>
          <w:szCs w:val="24"/>
        </w:rPr>
        <w:t xml:space="preserve"> της πολιτικής κίνησης. </w:t>
      </w:r>
    </w:p>
    <w:p w14:paraId="7EF318E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Επειδή</w:t>
      </w:r>
      <w:r>
        <w:rPr>
          <w:rFonts w:eastAsia="Times New Roman" w:cs="Times New Roman"/>
          <w:szCs w:val="24"/>
        </w:rPr>
        <w:t>,</w:t>
      </w:r>
      <w:r>
        <w:rPr>
          <w:rFonts w:eastAsia="Times New Roman" w:cs="Times New Roman"/>
          <w:szCs w:val="24"/>
        </w:rPr>
        <w:t xml:space="preserve"> λοιπόν, έχει ξεφύγει κατά πολύ αυτή η ιστορία και πέρασε από τη γραφικότητα στην επικινδυνότητα, πρέπει να έχουμε μια συγκροτημένη και συντονισμένη απάντηση σε αυτό το φαινόμενο του απατεώνα Αρτέμη </w:t>
      </w:r>
      <w:proofErr w:type="spellStart"/>
      <w:r>
        <w:rPr>
          <w:rFonts w:eastAsia="Times New Roman" w:cs="Times New Roman"/>
          <w:szCs w:val="24"/>
        </w:rPr>
        <w:t>Σώρρα</w:t>
      </w:r>
      <w:proofErr w:type="spellEnd"/>
      <w:r>
        <w:rPr>
          <w:rFonts w:eastAsia="Times New Roman" w:cs="Times New Roman"/>
          <w:szCs w:val="24"/>
        </w:rPr>
        <w:t xml:space="preserve">. </w:t>
      </w:r>
    </w:p>
    <w:p w14:paraId="7EF318E7"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ας Κακλαμάνης):</w:t>
      </w:r>
      <w:r>
        <w:rPr>
          <w:rFonts w:eastAsia="Times New Roman" w:cs="Times New Roman"/>
          <w:szCs w:val="24"/>
        </w:rPr>
        <w:t xml:space="preserve"> Πριν δώσω τον λόγο στον κύριο Υπουργό, για λόγους κοινοβουλευτικής τάξης και ανεξάρτητα ποια είναι η άποψη του καθενός μας, οι συνάδελφοι που κάνουν χαρακτηρισμούς αναλαμβάνουν την ευθύνη όσων λένε. </w:t>
      </w:r>
    </w:p>
    <w:p w14:paraId="7EF318E8"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EF318E9"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 xml:space="preserve">ΣΤΑΥΡΟΣ </w:t>
      </w:r>
      <w:r>
        <w:rPr>
          <w:rFonts w:eastAsia="Times New Roman" w:cs="Times New Roman"/>
          <w:b/>
          <w:szCs w:val="24"/>
        </w:rPr>
        <w:t xml:space="preserve">ΚΟΝΤΟΝΗΣ (Υπουργός Δικαιοσύνης, Διαφάνειας και Ανθρωπίνων Δικαιωμάτων): </w:t>
      </w:r>
      <w:r>
        <w:rPr>
          <w:rFonts w:eastAsia="Times New Roman" w:cs="Times New Roman"/>
          <w:szCs w:val="24"/>
        </w:rPr>
        <w:t>Ευχαριστώ, κύριε Πρόεδρε.</w:t>
      </w:r>
    </w:p>
    <w:p w14:paraId="7EF318EA"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τονίσω ότι συμφωνώ απολύτως με το περιεχόμενο της ερώτησης και με όσα είπε ο συνάδελφος κ. Καραγιαννίδης προηγουμένως. Πρώτα και κύρια, μου κάνει και </w:t>
      </w:r>
      <w:r>
        <w:rPr>
          <w:rFonts w:eastAsia="Times New Roman" w:cs="Times New Roman"/>
          <w:szCs w:val="24"/>
        </w:rPr>
        <w:t xml:space="preserve">εμένα εντύπωση ο ακραίος ρατσιστικός λόγος αυτής της οργάνωσης και αυτού του κυρίου. </w:t>
      </w:r>
    </w:p>
    <w:p w14:paraId="7EF318EB" w14:textId="77777777" w:rsidR="00037D93" w:rsidRDefault="00CE678C">
      <w:pPr>
        <w:tabs>
          <w:tab w:val="left" w:pos="2820"/>
        </w:tabs>
        <w:spacing w:after="0" w:line="600" w:lineRule="auto"/>
        <w:ind w:firstLine="720"/>
        <w:jc w:val="both"/>
        <w:rPr>
          <w:rFonts w:eastAsia="Times New Roman"/>
          <w:szCs w:val="24"/>
        </w:rPr>
      </w:pPr>
      <w:r>
        <w:rPr>
          <w:rFonts w:eastAsia="Times New Roman"/>
          <w:szCs w:val="24"/>
        </w:rPr>
        <w:t xml:space="preserve">Είναι ένας ακραίος ρατσιστικός λόγος, ο οποίος προσφάτως είδαμε να απευθύνεται εναντίον συνανθρώπων μας, ατόμων με ειδικές ανάγκες και ιδίως εναντίων των </w:t>
      </w:r>
      <w:proofErr w:type="spellStart"/>
      <w:r>
        <w:rPr>
          <w:rFonts w:eastAsia="Times New Roman"/>
          <w:szCs w:val="24"/>
        </w:rPr>
        <w:t>Παραολυμπιονικών</w:t>
      </w:r>
      <w:proofErr w:type="spellEnd"/>
      <w:r>
        <w:rPr>
          <w:rFonts w:eastAsia="Times New Roman"/>
          <w:szCs w:val="24"/>
        </w:rPr>
        <w:t xml:space="preserve"> μας, με χαρακτηρισμούς τους οποίους δεν θέλω να επαναφέρω στην Αίθουσα του Κοινοβουλίου, που </w:t>
      </w:r>
      <w:proofErr w:type="spellStart"/>
      <w:r>
        <w:rPr>
          <w:rFonts w:eastAsia="Times New Roman"/>
          <w:szCs w:val="24"/>
        </w:rPr>
        <w:t>εκφεύγουν</w:t>
      </w:r>
      <w:proofErr w:type="spellEnd"/>
      <w:r>
        <w:rPr>
          <w:rFonts w:eastAsia="Times New Roman"/>
          <w:szCs w:val="24"/>
        </w:rPr>
        <w:t xml:space="preserve"> όχι </w:t>
      </w:r>
      <w:r>
        <w:rPr>
          <w:rFonts w:eastAsia="Times New Roman"/>
          <w:szCs w:val="24"/>
        </w:rPr>
        <w:t xml:space="preserve">από </w:t>
      </w:r>
      <w:r>
        <w:rPr>
          <w:rFonts w:eastAsia="Times New Roman"/>
          <w:szCs w:val="24"/>
        </w:rPr>
        <w:t xml:space="preserve">τα όρια της ευπρέπειας -αυτό μάλλον είναι πολυτέλεια για τον συγκεκριμένο κύριο- αλλά </w:t>
      </w:r>
      <w:r>
        <w:rPr>
          <w:rFonts w:eastAsia="Times New Roman"/>
          <w:szCs w:val="24"/>
        </w:rPr>
        <w:t xml:space="preserve">από </w:t>
      </w:r>
      <w:r>
        <w:rPr>
          <w:rFonts w:eastAsia="Times New Roman"/>
          <w:szCs w:val="24"/>
        </w:rPr>
        <w:t xml:space="preserve">οποιοδήποτε όριο μιας ανθρώπινης συμπεριφοράς εις βάρος των </w:t>
      </w:r>
      <w:proofErr w:type="spellStart"/>
      <w:r>
        <w:rPr>
          <w:rFonts w:eastAsia="Times New Roman"/>
          <w:szCs w:val="24"/>
        </w:rPr>
        <w:t>Παραολυμπιονικών</w:t>
      </w:r>
      <w:proofErr w:type="spellEnd"/>
      <w:r>
        <w:rPr>
          <w:rFonts w:eastAsia="Times New Roman"/>
          <w:szCs w:val="24"/>
        </w:rPr>
        <w:t xml:space="preserve">, δηλαδή συνανθρώπων μας που δίνουν ένα παράδειγμα αγωνιστικότητας και ήθους στην ελληνική κοινωνία. Αυτό πρέπει να προβληματίσει το σύνολο της ελληνικής κοινωνίας και ιδίως όσους </w:t>
      </w:r>
      <w:r>
        <w:rPr>
          <w:rFonts w:eastAsia="Times New Roman"/>
          <w:szCs w:val="24"/>
        </w:rPr>
        <w:t xml:space="preserve">τον ακολουθούν αυτή τη στιγμή. Διότι δεν μπορώ να πιστέψω πως από το σύνολο των ανθρώπων που τον ακολουθούν, οι περισσότεροι, για να μην πω σχεδόν όλοι, δεν είναι μέλη αυτής της κοινωνίας που πανηγύρισαν με τις επιτυχίες των </w:t>
      </w:r>
      <w:proofErr w:type="spellStart"/>
      <w:r>
        <w:rPr>
          <w:rFonts w:eastAsia="Times New Roman"/>
          <w:szCs w:val="24"/>
        </w:rPr>
        <w:t>Παραολυμπιονικών</w:t>
      </w:r>
      <w:proofErr w:type="spellEnd"/>
      <w:r>
        <w:rPr>
          <w:rFonts w:eastAsia="Times New Roman"/>
          <w:szCs w:val="24"/>
        </w:rPr>
        <w:t xml:space="preserve"> μας στην τελευ</w:t>
      </w:r>
      <w:r>
        <w:rPr>
          <w:rFonts w:eastAsia="Times New Roman"/>
          <w:szCs w:val="24"/>
        </w:rPr>
        <w:t xml:space="preserve">ταία </w:t>
      </w:r>
      <w:proofErr w:type="spellStart"/>
      <w:r>
        <w:rPr>
          <w:rFonts w:eastAsia="Times New Roman"/>
          <w:szCs w:val="24"/>
        </w:rPr>
        <w:t>Παραολυμπιάδα</w:t>
      </w:r>
      <w:proofErr w:type="spellEnd"/>
      <w:r>
        <w:rPr>
          <w:rFonts w:eastAsia="Times New Roman"/>
          <w:szCs w:val="24"/>
        </w:rPr>
        <w:t>.</w:t>
      </w:r>
    </w:p>
    <w:p w14:paraId="7EF318EC" w14:textId="77777777" w:rsidR="00037D93" w:rsidRDefault="00CE678C">
      <w:pPr>
        <w:tabs>
          <w:tab w:val="left" w:pos="2820"/>
        </w:tabs>
        <w:spacing w:after="0" w:line="600" w:lineRule="auto"/>
        <w:ind w:firstLine="720"/>
        <w:jc w:val="both"/>
        <w:rPr>
          <w:rFonts w:eastAsia="Times New Roman"/>
          <w:szCs w:val="24"/>
        </w:rPr>
      </w:pPr>
      <w:r>
        <w:rPr>
          <w:rFonts w:eastAsia="Times New Roman"/>
          <w:szCs w:val="24"/>
        </w:rPr>
        <w:lastRenderedPageBreak/>
        <w:t xml:space="preserve">Θέλω να πω, λοιπόν, για να σας ενημερώσω, κύριε συνάδελφε, ότι αυτή την ώρα έχουν σχηματιστεί τέσσερις ποινικές δικογραφίες, οι οποίες εξετάζονται αυτοπροσώπως από τον αρμόδιο </w:t>
      </w:r>
      <w:r>
        <w:rPr>
          <w:rFonts w:eastAsia="Times New Roman"/>
          <w:szCs w:val="24"/>
        </w:rPr>
        <w:t>εισαγγελέα π</w:t>
      </w:r>
      <w:r>
        <w:rPr>
          <w:rFonts w:eastAsia="Times New Roman"/>
          <w:szCs w:val="24"/>
        </w:rPr>
        <w:t>λημμελειοδικών</w:t>
      </w:r>
      <w:r>
        <w:rPr>
          <w:rFonts w:eastAsia="Times New Roman"/>
          <w:szCs w:val="24"/>
        </w:rPr>
        <w:t xml:space="preserve"> που τις έχει χρεωθεί. Βρίσκονται </w:t>
      </w:r>
      <w:r>
        <w:rPr>
          <w:rFonts w:eastAsia="Times New Roman"/>
          <w:szCs w:val="24"/>
        </w:rPr>
        <w:t xml:space="preserve">στο στάδιο της προκαταρτικής εξέτασης. </w:t>
      </w:r>
    </w:p>
    <w:p w14:paraId="7EF318ED" w14:textId="77777777" w:rsidR="00037D93" w:rsidRDefault="00CE678C">
      <w:pPr>
        <w:tabs>
          <w:tab w:val="left" w:pos="2820"/>
        </w:tabs>
        <w:spacing w:after="0" w:line="600" w:lineRule="auto"/>
        <w:ind w:firstLine="720"/>
        <w:jc w:val="both"/>
        <w:rPr>
          <w:rFonts w:eastAsia="Times New Roman"/>
          <w:szCs w:val="24"/>
        </w:rPr>
      </w:pPr>
      <w:r>
        <w:rPr>
          <w:rFonts w:eastAsia="Times New Roman"/>
          <w:szCs w:val="24"/>
        </w:rPr>
        <w:t xml:space="preserve">Επίσης, έχει ασκηθεί αναίρεση από την </w:t>
      </w:r>
      <w:r>
        <w:rPr>
          <w:rFonts w:eastAsia="Times New Roman"/>
          <w:szCs w:val="24"/>
        </w:rPr>
        <w:t>ε</w:t>
      </w:r>
      <w:r>
        <w:rPr>
          <w:rFonts w:eastAsia="Times New Roman"/>
          <w:szCs w:val="24"/>
        </w:rPr>
        <w:t>ισαγγελέα</w:t>
      </w:r>
      <w:r>
        <w:rPr>
          <w:rFonts w:eastAsia="Times New Roman"/>
          <w:szCs w:val="24"/>
        </w:rPr>
        <w:t xml:space="preserve"> του Αρείου Πάγου κατά μίας απόφασης του 8</w:t>
      </w:r>
      <w:r>
        <w:rPr>
          <w:rFonts w:eastAsia="Times New Roman"/>
          <w:szCs w:val="24"/>
          <w:vertAlign w:val="superscript"/>
        </w:rPr>
        <w:t>ου</w:t>
      </w:r>
      <w:r>
        <w:rPr>
          <w:rFonts w:eastAsia="Times New Roman"/>
          <w:szCs w:val="24"/>
        </w:rPr>
        <w:t xml:space="preserve"> Πλημμελειοδικείου Αθηνών, στην οποία διαλαμβάνονταν παρεμπίπτουσες κρίσεις ότι έχει αποδειχθεί -αυτό έλεγε η απόφαση- πως π</w:t>
      </w:r>
      <w:r>
        <w:rPr>
          <w:rFonts w:eastAsia="Times New Roman"/>
          <w:szCs w:val="24"/>
        </w:rPr>
        <w:t xml:space="preserve">ράγματι ο κύριος αυτός έχει στην κατοχή του ένα πληρεξούσιο και ότι διαχειρίζεται ένα </w:t>
      </w:r>
      <w:r>
        <w:rPr>
          <w:rFonts w:eastAsia="Times New Roman"/>
          <w:szCs w:val="24"/>
          <w:lang w:val="en-US"/>
        </w:rPr>
        <w:t>fund</w:t>
      </w:r>
      <w:r>
        <w:rPr>
          <w:rFonts w:eastAsia="Times New Roman"/>
          <w:szCs w:val="24"/>
        </w:rPr>
        <w:t xml:space="preserve"> 600 εκατομμυρίων δολαρίων. Οι παρεμπίπτουσες κρίσεις αυτές είναι δικαστικής απόφασης, την οποία δικαστική απόφαση ανέμιζε αυτός ο κύριος λέγοντας ότι η ελληνική δικα</w:t>
      </w:r>
      <w:r>
        <w:rPr>
          <w:rFonts w:eastAsia="Times New Roman"/>
          <w:szCs w:val="24"/>
        </w:rPr>
        <w:t>ιοσύνη αναγνωρίζει πως είναι διαχειριστής αυτού του χρηματικού ποσού.</w:t>
      </w:r>
    </w:p>
    <w:p w14:paraId="7EF318EE" w14:textId="77777777" w:rsidR="00037D93" w:rsidRDefault="00CE678C">
      <w:pPr>
        <w:tabs>
          <w:tab w:val="left" w:pos="2820"/>
        </w:tabs>
        <w:spacing w:after="0" w:line="600" w:lineRule="auto"/>
        <w:ind w:firstLine="720"/>
        <w:jc w:val="both"/>
        <w:rPr>
          <w:rFonts w:eastAsia="Times New Roman"/>
          <w:szCs w:val="24"/>
        </w:rPr>
      </w:pPr>
      <w:r>
        <w:rPr>
          <w:rFonts w:eastAsia="Times New Roman"/>
          <w:szCs w:val="24"/>
        </w:rPr>
        <w:t xml:space="preserve">Εδώ λοιπόν, θέλω να πω το εξής: Αμέσως μόλις πληροφορήθηκα την ύπαρξη αυτής της απόφασης, ζήτησα να μου κοινοποιηθεί η απόφαση στο γραφείο μου και την επομένη τη διαβίβασα στην </w:t>
      </w:r>
      <w:r>
        <w:rPr>
          <w:rFonts w:eastAsia="Times New Roman"/>
          <w:szCs w:val="24"/>
        </w:rPr>
        <w:t>εισαγγελέ</w:t>
      </w:r>
      <w:r>
        <w:rPr>
          <w:rFonts w:eastAsia="Times New Roman"/>
          <w:szCs w:val="24"/>
        </w:rPr>
        <w:t>α</w:t>
      </w:r>
      <w:r w:rsidDel="003830F6">
        <w:rPr>
          <w:rFonts w:eastAsia="Times New Roman"/>
          <w:szCs w:val="24"/>
        </w:rPr>
        <w:t xml:space="preserve"> </w:t>
      </w:r>
      <w:r>
        <w:rPr>
          <w:rFonts w:eastAsia="Times New Roman"/>
          <w:szCs w:val="24"/>
        </w:rPr>
        <w:t>του Αρείου Πάγου για να γίνουν όσα έγιναν.</w:t>
      </w:r>
    </w:p>
    <w:p w14:paraId="7EF318EF" w14:textId="77777777" w:rsidR="00037D93" w:rsidRDefault="00CE678C">
      <w:pPr>
        <w:tabs>
          <w:tab w:val="left" w:pos="2820"/>
        </w:tabs>
        <w:spacing w:after="0" w:line="600" w:lineRule="auto"/>
        <w:ind w:firstLine="720"/>
        <w:jc w:val="both"/>
        <w:rPr>
          <w:rFonts w:eastAsia="Times New Roman"/>
          <w:szCs w:val="24"/>
        </w:rPr>
      </w:pPr>
      <w:r>
        <w:rPr>
          <w:rFonts w:eastAsia="Times New Roman"/>
          <w:szCs w:val="24"/>
        </w:rPr>
        <w:t>Πρωτοβουλία της Κυβέρνησης ήταν η διαβίβαση της απόφασης αυτής στην Εισαγγελία του Αρείου Πάγου και εξαιτίας αυτής της κοινοποίησης και της ενέργειας στην οποία προέβην στις 5 Ιανουαρίου, αν θυμάμαι καλά, έχει α</w:t>
      </w:r>
      <w:r>
        <w:rPr>
          <w:rFonts w:eastAsia="Times New Roman"/>
          <w:szCs w:val="24"/>
        </w:rPr>
        <w:t xml:space="preserve">σκηθεί πλέον η αναίρεση και ευελπιστώ ότι αυτή η απόφαση θα ακυρωθεί. </w:t>
      </w:r>
    </w:p>
    <w:p w14:paraId="7EF318F0"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14:paraId="7EF318F1" w14:textId="77777777" w:rsidR="00037D93" w:rsidRDefault="00CE678C">
      <w:pPr>
        <w:tabs>
          <w:tab w:val="left" w:pos="2820"/>
        </w:tabs>
        <w:spacing w:after="0" w:line="600" w:lineRule="auto"/>
        <w:ind w:firstLine="720"/>
        <w:jc w:val="both"/>
        <w:rPr>
          <w:rFonts w:eastAsia="Times New Roman"/>
          <w:szCs w:val="24"/>
        </w:rPr>
      </w:pPr>
      <w:r>
        <w:rPr>
          <w:rFonts w:eastAsia="Times New Roman"/>
          <w:szCs w:val="24"/>
        </w:rPr>
        <w:t xml:space="preserve">Βλέπω ότι έχω περάσει, κύριε Πρόεδρε, τον χρόνο, απλώς να ολοκληρώσω όσον αφορά τα ποινικά και </w:t>
      </w:r>
      <w:r>
        <w:rPr>
          <w:rFonts w:eastAsia="Times New Roman"/>
          <w:szCs w:val="24"/>
        </w:rPr>
        <w:t>όλο</w:t>
      </w:r>
      <w:r>
        <w:rPr>
          <w:rFonts w:eastAsia="Times New Roman"/>
          <w:szCs w:val="24"/>
        </w:rPr>
        <w:t>ν</w:t>
      </w:r>
      <w:r>
        <w:rPr>
          <w:rFonts w:eastAsia="Times New Roman"/>
          <w:szCs w:val="24"/>
        </w:rPr>
        <w:t xml:space="preserve"> α</w:t>
      </w:r>
      <w:r>
        <w:rPr>
          <w:rFonts w:eastAsia="Times New Roman"/>
          <w:szCs w:val="24"/>
        </w:rPr>
        <w:t>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θόρυβο που είχε γίνει.</w:t>
      </w:r>
    </w:p>
    <w:p w14:paraId="7EF318F2" w14:textId="77777777" w:rsidR="00037D93" w:rsidRDefault="00CE678C">
      <w:pPr>
        <w:tabs>
          <w:tab w:val="left" w:pos="2820"/>
        </w:tabs>
        <w:spacing w:after="0" w:line="600" w:lineRule="auto"/>
        <w:ind w:firstLine="720"/>
        <w:jc w:val="both"/>
        <w:rPr>
          <w:rFonts w:eastAsia="Times New Roman"/>
          <w:szCs w:val="24"/>
        </w:rPr>
      </w:pPr>
      <w:r>
        <w:rPr>
          <w:rFonts w:eastAsia="Times New Roman"/>
          <w:szCs w:val="24"/>
        </w:rPr>
        <w:t>Θέλω λοιπόν, κύριε Πρόεδρε και κύριοι συνάδελφοι, να αναφέρω ότι η Κυβέρνηση</w:t>
      </w:r>
      <w:r>
        <w:rPr>
          <w:rFonts w:eastAsia="Times New Roman"/>
          <w:szCs w:val="24"/>
        </w:rPr>
        <w:t>,</w:t>
      </w:r>
      <w:r>
        <w:rPr>
          <w:rFonts w:eastAsia="Times New Roman"/>
          <w:szCs w:val="24"/>
        </w:rPr>
        <w:t xml:space="preserve"> αμέσως μόλις έλαβε γνώση αυτής της απόφασης</w:t>
      </w:r>
      <w:r>
        <w:rPr>
          <w:rFonts w:eastAsia="Times New Roman"/>
          <w:szCs w:val="24"/>
        </w:rPr>
        <w:t>,</w:t>
      </w:r>
      <w:r>
        <w:rPr>
          <w:rFonts w:eastAsia="Times New Roman"/>
          <w:szCs w:val="24"/>
        </w:rPr>
        <w:t xml:space="preserve"> ενήργησε και ήδη υπάρχουν αποτελέσματα. </w:t>
      </w:r>
    </w:p>
    <w:p w14:paraId="7EF318F3" w14:textId="77777777" w:rsidR="00037D93" w:rsidRDefault="00CE678C">
      <w:pPr>
        <w:tabs>
          <w:tab w:val="left" w:pos="2820"/>
        </w:tabs>
        <w:spacing w:after="0" w:line="600" w:lineRule="auto"/>
        <w:ind w:firstLine="720"/>
        <w:jc w:val="both"/>
        <w:rPr>
          <w:rFonts w:eastAsia="Times New Roman"/>
          <w:szCs w:val="24"/>
        </w:rPr>
      </w:pPr>
      <w:r>
        <w:rPr>
          <w:rFonts w:eastAsia="Times New Roman"/>
          <w:szCs w:val="24"/>
        </w:rPr>
        <w:t xml:space="preserve">Εντύπωση, όμως, μου προκαλεί το γεγονός ότι αυτή η απόφαση, </w:t>
      </w:r>
      <w:r>
        <w:rPr>
          <w:rFonts w:eastAsia="Times New Roman"/>
          <w:szCs w:val="24"/>
        </w:rPr>
        <w:t>η οποία αφορούσε και σημαίνον στέλεχος της Νέας Δημοκρατίας και της σημερινής Αξιωματικής Αντιπολίτευσης, η οποία εκδόθηκε το 2013, δεν απασχόλησε ούτε το τότε κυβερνητικό κόμμα, τη Νέα Δημοκρατία, ούτε τον Υπουργό Δικαιοσύνης, ο οποίος είχε υποχρέωση να κ</w:t>
      </w:r>
      <w:r>
        <w:rPr>
          <w:rFonts w:eastAsia="Times New Roman"/>
          <w:szCs w:val="24"/>
        </w:rPr>
        <w:t xml:space="preserve">άνει αυτά που έκανα εγώ μέσα σε δώδεκα ώρες. Επί δύο χρόνια υπήρχε αυτή η απόφαση και κανένα κυβερνητικό στέλεχος δεν είχε πάρει την πρωτοβουλία να κάνει το αυτονόητο, να την κοινοποιήσει, όπως έκανα εγώ, στην </w:t>
      </w:r>
      <w:r>
        <w:rPr>
          <w:rFonts w:eastAsia="Times New Roman"/>
          <w:szCs w:val="24"/>
        </w:rPr>
        <w:t>ε</w:t>
      </w:r>
      <w:r>
        <w:rPr>
          <w:rFonts w:eastAsia="Times New Roman"/>
          <w:szCs w:val="24"/>
        </w:rPr>
        <w:t>ισαγγελέα του Αρείου Πάγου για να γίνουν τα ν</w:t>
      </w:r>
      <w:r>
        <w:rPr>
          <w:rFonts w:eastAsia="Times New Roman"/>
          <w:szCs w:val="24"/>
        </w:rPr>
        <w:t>όμιμα.</w:t>
      </w:r>
    </w:p>
    <w:p w14:paraId="7EF318F4" w14:textId="77777777" w:rsidR="00037D93" w:rsidRDefault="00CE678C">
      <w:pPr>
        <w:spacing w:after="0" w:line="600" w:lineRule="auto"/>
        <w:ind w:firstLine="720"/>
        <w:jc w:val="both"/>
        <w:rPr>
          <w:rFonts w:eastAsia="Times New Roman"/>
          <w:szCs w:val="24"/>
        </w:rPr>
      </w:pPr>
      <w:r>
        <w:rPr>
          <w:rFonts w:eastAsia="Times New Roman"/>
          <w:szCs w:val="24"/>
        </w:rPr>
        <w:t>Το λέω αυτό, κύριε Πρόεδρε, διότι, αφού έγιναν όσα έπρεπε να γίνουν από την Κυβέρνηση, η Νέα Δημοκρατία εξέδωσε μια ανακοίνωση, στην οποία εγκαλούσε την Κυβέρνηση για καθυστερήσεις. Εμείς ό,τι ήταν να κάνουμε το κάναμε σε δώδεκα ώρες. Δύο χρόνια κυβ</w:t>
      </w:r>
      <w:r>
        <w:rPr>
          <w:rFonts w:eastAsia="Times New Roman"/>
          <w:szCs w:val="24"/>
        </w:rPr>
        <w:t xml:space="preserve">έρνηση η Νέα Δημοκρατία και τρία </w:t>
      </w:r>
      <w:r>
        <w:rPr>
          <w:rFonts w:eastAsia="Times New Roman"/>
          <w:szCs w:val="24"/>
        </w:rPr>
        <w:lastRenderedPageBreak/>
        <w:t>συνολικά δεν είχε καταλάβει τι συνέβαινε και δεν είχε καταλάβει τι συνέπειες είχε για την ελληνική κοινωνία αυτή η απαράδεκτη δικαστική απόφαση.</w:t>
      </w:r>
    </w:p>
    <w:p w14:paraId="7EF318F5" w14:textId="77777777" w:rsidR="00037D93" w:rsidRDefault="00CE678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συνάδελφος κ. Καραγιαννίδης.</w:t>
      </w:r>
    </w:p>
    <w:p w14:paraId="7EF318F6" w14:textId="77777777" w:rsidR="00037D93" w:rsidRDefault="00CE678C">
      <w:pPr>
        <w:spacing w:after="0"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Πέραν των πράξεων που αναλυτικά μας ανέφερε ο κύριος Υπουργός από πλευράς Υπουργείου Δικαιοσύνης, πρέπει να δούμε και κάποια άλλα ζητήματα και οικονομικού, αλλά κυρίως κοινωνικού χαρακτήρα. Κάποια στιγμή και η κοινωνία δεν μπορεί να </w:t>
      </w:r>
      <w:r>
        <w:rPr>
          <w:rFonts w:eastAsia="Times New Roman"/>
          <w:szCs w:val="24"/>
        </w:rPr>
        <w:t>συνεχίζει να είναι θύμα και πρέπει να αντιμετωπίζει τέτοια φαινόμενα με πολιτικούς αλλά και ορθολογικούς όρους.</w:t>
      </w:r>
    </w:p>
    <w:p w14:paraId="7EF318F7" w14:textId="77777777" w:rsidR="00037D93" w:rsidRDefault="00CE678C">
      <w:pPr>
        <w:spacing w:after="0" w:line="600" w:lineRule="auto"/>
        <w:ind w:firstLine="720"/>
        <w:jc w:val="both"/>
        <w:rPr>
          <w:rFonts w:eastAsia="Times New Roman"/>
          <w:szCs w:val="24"/>
        </w:rPr>
      </w:pPr>
      <w:r>
        <w:rPr>
          <w:rFonts w:eastAsia="Times New Roman"/>
          <w:szCs w:val="24"/>
        </w:rPr>
        <w:t>Όταν, λοιπόν, το Υπουργείο Οικονομικών της Αμερικής στέλνει επίσημο έγγραφο, που λέει ότι τα χρεόγραφα αυτά είναι πλαστά, όταν η Τράπεζα της Ελλ</w:t>
      </w:r>
      <w:r>
        <w:rPr>
          <w:rFonts w:eastAsia="Times New Roman"/>
          <w:szCs w:val="24"/>
        </w:rPr>
        <w:t>άδος ενημερώνει ότι αυτά τα χρεόγραφα είναι πλαστά, όταν κανένας δεν μπορεί να αιτιολογήσει ένα τέτοιο χρηματικό μέγεθος και παρ</w:t>
      </w:r>
      <w:r>
        <w:rPr>
          <w:rFonts w:eastAsia="Times New Roman"/>
          <w:szCs w:val="24"/>
        </w:rPr>
        <w:t xml:space="preserve">’ </w:t>
      </w:r>
      <w:r>
        <w:rPr>
          <w:rFonts w:eastAsia="Times New Roman"/>
          <w:szCs w:val="24"/>
        </w:rPr>
        <w:t>όλα αυτά βρίσκονται κάποιες χιλιάδες συμπολίτες μας που πιστεύουν αυτά τα παραμύθια, τότε έχουμε πρόβλημα.</w:t>
      </w:r>
    </w:p>
    <w:p w14:paraId="7EF318F8" w14:textId="77777777" w:rsidR="00037D93" w:rsidRDefault="00CE678C">
      <w:pPr>
        <w:spacing w:after="0" w:line="600" w:lineRule="auto"/>
        <w:ind w:firstLine="720"/>
        <w:jc w:val="both"/>
        <w:rPr>
          <w:rFonts w:eastAsia="Times New Roman"/>
          <w:szCs w:val="24"/>
        </w:rPr>
      </w:pPr>
      <w:r>
        <w:rPr>
          <w:rFonts w:eastAsia="Times New Roman"/>
          <w:szCs w:val="24"/>
        </w:rPr>
        <w:t xml:space="preserve">Μάλιστα, να πω και </w:t>
      </w:r>
      <w:r>
        <w:rPr>
          <w:rFonts w:eastAsia="Times New Roman"/>
          <w:szCs w:val="24"/>
        </w:rPr>
        <w:t xml:space="preserve">το άλλο. Όταν καλλιεργείται από πολλά έτη στην τρισχιλιετή μας ιστορία ότι είμαστε έθνος ανάδελφο, ότι ως γενιά, ως εθνότητα, ως εθνική ομάδα είμαστε μοναδικοί στον κόσμο, τότε δίνουμε πρόσφορο έδαφος σε ανθρώπους σαν τον </w:t>
      </w:r>
      <w:proofErr w:type="spellStart"/>
      <w:r>
        <w:rPr>
          <w:rFonts w:eastAsia="Times New Roman"/>
          <w:szCs w:val="24"/>
        </w:rPr>
        <w:t>Σώρρα</w:t>
      </w:r>
      <w:proofErr w:type="spellEnd"/>
      <w:r>
        <w:rPr>
          <w:rFonts w:eastAsia="Times New Roman"/>
          <w:szCs w:val="24"/>
        </w:rPr>
        <w:t xml:space="preserve"> να λένε σε βίντεο, και να το</w:t>
      </w:r>
      <w:r>
        <w:rPr>
          <w:rFonts w:eastAsia="Times New Roman"/>
          <w:szCs w:val="24"/>
        </w:rPr>
        <w:t xml:space="preserve"> παρακολουθεί </w:t>
      </w:r>
      <w:r>
        <w:rPr>
          <w:rFonts w:eastAsia="Times New Roman"/>
          <w:szCs w:val="24"/>
        </w:rPr>
        <w:lastRenderedPageBreak/>
        <w:t>ο κόσμος από κάτω χωρίς να του κάνει ούτε μια ερώτηση, ότι ο Μέγας Αλέξανδρος καμπυλώνει τον χρόνο και μπορεί να κερδίζει έντεκα μάχες ταυτόχρονα.</w:t>
      </w:r>
    </w:p>
    <w:p w14:paraId="7EF318F9" w14:textId="77777777" w:rsidR="00037D93" w:rsidRDefault="00CE678C">
      <w:pPr>
        <w:spacing w:after="0" w:line="600" w:lineRule="auto"/>
        <w:ind w:firstLine="720"/>
        <w:jc w:val="both"/>
        <w:rPr>
          <w:rFonts w:eastAsia="Times New Roman"/>
          <w:szCs w:val="24"/>
        </w:rPr>
      </w:pPr>
      <w:r>
        <w:rPr>
          <w:rFonts w:eastAsia="Times New Roman"/>
          <w:szCs w:val="24"/>
        </w:rPr>
        <w:t xml:space="preserve">Αυτό έχει να κάνει με μια μεγάλη ιστορία που αφορά την παιδεία μας τα τελευταία εκατό χρόνια </w:t>
      </w:r>
      <w:r>
        <w:rPr>
          <w:rFonts w:eastAsia="Times New Roman"/>
          <w:szCs w:val="24"/>
        </w:rPr>
        <w:t>και το ανέβασμα της ελληνικής ταυτότητας σε ύψη δυσθεώρητα, ώστε ο κάθε απατεώνας αλμπάνης να εμφανίζεται και να λέει το παραμύθι του.</w:t>
      </w:r>
    </w:p>
    <w:p w14:paraId="7EF318FA" w14:textId="77777777" w:rsidR="00037D93" w:rsidRDefault="00CE678C">
      <w:pPr>
        <w:spacing w:after="0" w:line="600" w:lineRule="auto"/>
        <w:ind w:firstLine="720"/>
        <w:jc w:val="both"/>
        <w:rPr>
          <w:rFonts w:eastAsia="Times New Roman"/>
          <w:szCs w:val="24"/>
        </w:rPr>
      </w:pPr>
      <w:r>
        <w:rPr>
          <w:rFonts w:eastAsia="Times New Roman"/>
          <w:szCs w:val="24"/>
        </w:rPr>
        <w:t xml:space="preserve">Πρέπει, λοιπόν, να αντιμετωπίσουμε και τους μύθους, αλλά και αυτούς που εκτρέφουν τους μύθους. Και πρέπει και η </w:t>
      </w:r>
      <w:r>
        <w:rPr>
          <w:rFonts w:eastAsia="Times New Roman"/>
          <w:szCs w:val="24"/>
        </w:rPr>
        <w:t>δικαιοσύνη και η κοινωνία και οι πολιτικές δυνάμεις σε τέτοια φαινόμενα να είναι συντονισμένοι και να τα αντιμετωπίζουν συντονισμένα.</w:t>
      </w:r>
    </w:p>
    <w:p w14:paraId="7EF318FB" w14:textId="77777777" w:rsidR="00037D93" w:rsidRDefault="00CE678C">
      <w:pPr>
        <w:spacing w:after="0" w:line="600" w:lineRule="auto"/>
        <w:ind w:firstLine="720"/>
        <w:jc w:val="both"/>
        <w:rPr>
          <w:rFonts w:eastAsia="Times New Roman"/>
          <w:szCs w:val="24"/>
        </w:rPr>
      </w:pPr>
      <w:r>
        <w:rPr>
          <w:rFonts w:eastAsia="Times New Roman"/>
          <w:szCs w:val="24"/>
        </w:rPr>
        <w:t xml:space="preserve">Δεν μπορούμε, λοιπόν, να αναλύουμε τι είναι ο </w:t>
      </w:r>
      <w:proofErr w:type="spellStart"/>
      <w:r>
        <w:rPr>
          <w:rFonts w:eastAsia="Times New Roman"/>
          <w:szCs w:val="24"/>
        </w:rPr>
        <w:t>Σώρρας</w:t>
      </w:r>
      <w:proofErr w:type="spellEnd"/>
      <w:r>
        <w:rPr>
          <w:rFonts w:eastAsia="Times New Roman"/>
          <w:szCs w:val="24"/>
        </w:rPr>
        <w:t xml:space="preserve"> και ποιος τον υποθάλπει -αν υπάρχει τέτοιο πράγμα- αλλά πώς θα αντιμε</w:t>
      </w:r>
      <w:r>
        <w:rPr>
          <w:rFonts w:eastAsia="Times New Roman"/>
          <w:szCs w:val="24"/>
        </w:rPr>
        <w:t>τωπίσουμε τα δικά του ψέματα, τις δικές του απατεωνιές και πώς γρήγορα θα τελειώνουμε με τέτοιες ιστορίες.</w:t>
      </w:r>
    </w:p>
    <w:p w14:paraId="7EF318FC" w14:textId="77777777" w:rsidR="00037D93" w:rsidRDefault="00CE678C">
      <w:pPr>
        <w:spacing w:after="0" w:line="600" w:lineRule="auto"/>
        <w:ind w:firstLine="720"/>
        <w:jc w:val="both"/>
        <w:rPr>
          <w:rFonts w:eastAsia="Times New Roman"/>
          <w:szCs w:val="24"/>
        </w:rPr>
      </w:pPr>
      <w:r>
        <w:rPr>
          <w:rFonts w:eastAsia="Times New Roman"/>
          <w:szCs w:val="24"/>
        </w:rPr>
        <w:t xml:space="preserve">Για να κλείνω, υπάρχει πολύ εύφορο έδαφος στο να πειστούμε για το οτιδήποτε. Αν δεν κυριαρχεί ο ορθός λόγος -αυτό το κάνει κυρίως η δικαιοσύνη μέχρι </w:t>
      </w:r>
      <w:r>
        <w:rPr>
          <w:rFonts w:eastAsia="Times New Roman"/>
          <w:szCs w:val="24"/>
        </w:rPr>
        <w:t xml:space="preserve">τώρα και θα έπρεπε να το κάνει και στο παρελθόν- θα φτάνουμε σε τέτοια αποτελέσματα. Και αυτά τα αποτελέσματα –λέω ξανά- τα είδαμε και στο παρελθόν. Τα είδαμε, όμως, στο παρελθόν σ’ ένα βαθμό εξαπάτησης απλών </w:t>
      </w:r>
      <w:r>
        <w:rPr>
          <w:rFonts w:eastAsia="Times New Roman"/>
          <w:szCs w:val="24"/>
        </w:rPr>
        <w:lastRenderedPageBreak/>
        <w:t>ανθρώπων για να τους πάρουν τα χρήματα. Εδώ ο Α</w:t>
      </w:r>
      <w:r>
        <w:rPr>
          <w:rFonts w:eastAsia="Times New Roman"/>
          <w:szCs w:val="24"/>
        </w:rPr>
        <w:t xml:space="preserve">ρτέμης </w:t>
      </w:r>
      <w:proofErr w:type="spellStart"/>
      <w:r>
        <w:rPr>
          <w:rFonts w:eastAsia="Times New Roman"/>
          <w:szCs w:val="24"/>
        </w:rPr>
        <w:t>Σώρρας</w:t>
      </w:r>
      <w:proofErr w:type="spellEnd"/>
      <w:r>
        <w:rPr>
          <w:rFonts w:eastAsia="Times New Roman"/>
          <w:szCs w:val="24"/>
        </w:rPr>
        <w:t xml:space="preserve"> έχει αποκτήσει πολιτικό υπόβαθρο και είναι </w:t>
      </w:r>
      <w:r>
        <w:rPr>
          <w:rFonts w:eastAsia="Times New Roman"/>
          <w:szCs w:val="24"/>
        </w:rPr>
        <w:t xml:space="preserve">πολλοί </w:t>
      </w:r>
      <w:r>
        <w:rPr>
          <w:rFonts w:eastAsia="Times New Roman"/>
          <w:szCs w:val="24"/>
        </w:rPr>
        <w:t xml:space="preserve">επικίνδυνοι άνθρωποι σαν τον Αρτέμη </w:t>
      </w:r>
      <w:proofErr w:type="spellStart"/>
      <w:r>
        <w:rPr>
          <w:rFonts w:eastAsia="Times New Roman"/>
          <w:szCs w:val="24"/>
        </w:rPr>
        <w:t>Σώρρα</w:t>
      </w:r>
      <w:proofErr w:type="spellEnd"/>
      <w:r>
        <w:rPr>
          <w:rFonts w:eastAsia="Times New Roman"/>
          <w:szCs w:val="24"/>
        </w:rPr>
        <w:t>.</w:t>
      </w:r>
    </w:p>
    <w:p w14:paraId="7EF318FD" w14:textId="77777777" w:rsidR="00037D93" w:rsidRDefault="00CE678C">
      <w:pPr>
        <w:spacing w:after="0" w:line="600" w:lineRule="auto"/>
        <w:ind w:firstLine="720"/>
        <w:jc w:val="both"/>
        <w:rPr>
          <w:rFonts w:eastAsia="Times New Roman"/>
          <w:szCs w:val="24"/>
        </w:rPr>
      </w:pPr>
      <w:r>
        <w:rPr>
          <w:rFonts w:eastAsia="Times New Roman"/>
          <w:szCs w:val="24"/>
        </w:rPr>
        <w:t>Με λυπεί και μένα, όταν βλέπω ότι εκφράζει τέτοιες ρατσιστικές απόψεις για τα άτομα με αναπηρία, να μη σηκώνεται όλη η κοινωνία να τον πάρει με τις π</w:t>
      </w:r>
      <w:r>
        <w:rPr>
          <w:rFonts w:eastAsia="Times New Roman"/>
          <w:szCs w:val="24"/>
        </w:rPr>
        <w:t xml:space="preserve">έτρες. Δεν μπορεί ν’ ακούγονται αυτές οι εκφράσεις στον αέρα, ότι αυτά τα άτομα δεν είναι ανθρώπινες υπάρξεις, ότι δυσφημίζουν τους Ολυμπιακούς Αγώνες και δεν θα έπρεπε καν να ζουν. </w:t>
      </w:r>
    </w:p>
    <w:p w14:paraId="7EF318FE" w14:textId="77777777" w:rsidR="00037D93" w:rsidRDefault="00CE678C">
      <w:pPr>
        <w:spacing w:after="0" w:line="600" w:lineRule="auto"/>
        <w:ind w:firstLine="720"/>
        <w:jc w:val="both"/>
        <w:rPr>
          <w:rFonts w:eastAsia="Times New Roman"/>
          <w:szCs w:val="24"/>
        </w:rPr>
      </w:pPr>
      <w:r>
        <w:rPr>
          <w:rFonts w:eastAsia="Times New Roman"/>
          <w:szCs w:val="24"/>
        </w:rPr>
        <w:t>Σ’ αυτήν, λοιπόν, την προσβολή η απάντηση δεν μπορεί να είναι μόνο δικαστ</w:t>
      </w:r>
      <w:r>
        <w:rPr>
          <w:rFonts w:eastAsia="Times New Roman"/>
          <w:szCs w:val="24"/>
        </w:rPr>
        <w:t>ική. Πρέπει να είναι και κοινωνική. Πρέπει να είναι κοινωνική και συντονισμένη, για να εξαλειφθεί μια και έξω αυτή η ιστορία.</w:t>
      </w:r>
    </w:p>
    <w:p w14:paraId="7EF318FF" w14:textId="77777777" w:rsidR="00037D93" w:rsidRDefault="00CE678C">
      <w:pPr>
        <w:spacing w:after="0" w:line="600" w:lineRule="auto"/>
        <w:ind w:firstLine="720"/>
        <w:jc w:val="both"/>
        <w:rPr>
          <w:rFonts w:eastAsia="Times New Roman"/>
          <w:szCs w:val="24"/>
        </w:rPr>
      </w:pPr>
      <w:r>
        <w:rPr>
          <w:rFonts w:eastAsia="Times New Roman"/>
          <w:szCs w:val="24"/>
        </w:rPr>
        <w:t>Ευχαριστώ.</w:t>
      </w:r>
    </w:p>
    <w:p w14:paraId="7EF31900" w14:textId="77777777" w:rsidR="00037D93" w:rsidRDefault="00CE678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Θέλετε να συμπληρώσετε κάτι, κύριε Υπουργέ;</w:t>
      </w:r>
    </w:p>
    <w:p w14:paraId="7EF31901" w14:textId="77777777" w:rsidR="00037D93" w:rsidRDefault="00CE678C">
      <w:pPr>
        <w:spacing w:after="0" w:line="600" w:lineRule="auto"/>
        <w:ind w:firstLine="720"/>
        <w:jc w:val="both"/>
        <w:rPr>
          <w:rFonts w:eastAsia="Times New Roman"/>
          <w:szCs w:val="24"/>
        </w:rPr>
      </w:pPr>
      <w:r>
        <w:rPr>
          <w:rFonts w:eastAsia="Times New Roman"/>
          <w:b/>
          <w:szCs w:val="24"/>
        </w:rPr>
        <w:t>ΣΤΑΥΡΟΣ ΚΟΝΤΟΝΗΣ (Υπουργός Δικαιοσύνης, Δι</w:t>
      </w:r>
      <w:r>
        <w:rPr>
          <w:rFonts w:eastAsia="Times New Roman"/>
          <w:b/>
          <w:szCs w:val="24"/>
        </w:rPr>
        <w:t>αφάνειας και Ανθρωπίνων Δικαιωμάτων):</w:t>
      </w:r>
      <w:r>
        <w:rPr>
          <w:rFonts w:eastAsia="Times New Roman"/>
          <w:szCs w:val="24"/>
        </w:rPr>
        <w:t xml:space="preserve"> Ναι, θέλω να συμπληρώσω, κύριε Πρόεδρε.</w:t>
      </w:r>
    </w:p>
    <w:p w14:paraId="7EF31902" w14:textId="77777777" w:rsidR="00037D93" w:rsidRDefault="00CE678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έχετε τον λόγο.</w:t>
      </w:r>
    </w:p>
    <w:p w14:paraId="7EF31903" w14:textId="77777777" w:rsidR="00037D93" w:rsidRDefault="00CE678C">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Ευχαριστώ.</w:t>
      </w:r>
    </w:p>
    <w:p w14:paraId="7EF31904" w14:textId="77777777" w:rsidR="00037D93" w:rsidRDefault="00CE678C">
      <w:pPr>
        <w:spacing w:after="0" w:line="600" w:lineRule="auto"/>
        <w:ind w:firstLine="720"/>
        <w:jc w:val="both"/>
        <w:rPr>
          <w:rFonts w:eastAsia="Times New Roman"/>
          <w:szCs w:val="24"/>
        </w:rPr>
      </w:pPr>
      <w:r>
        <w:rPr>
          <w:rFonts w:eastAsia="Times New Roman"/>
          <w:szCs w:val="24"/>
        </w:rPr>
        <w:lastRenderedPageBreak/>
        <w:t>Ο κύριος συνάδελφος στη δευτερ</w:t>
      </w:r>
      <w:r>
        <w:rPr>
          <w:rFonts w:eastAsia="Times New Roman"/>
          <w:szCs w:val="24"/>
        </w:rPr>
        <w:t>ολογία του έθεσε δύο ζητήματα: την αντίδραση της κοινωνίας και την αντίδραση της δικαιοσύνης. Είχα σκοπό να αναφερθώ και στα δύο.</w:t>
      </w:r>
    </w:p>
    <w:p w14:paraId="7EF31905" w14:textId="77777777" w:rsidR="00037D93" w:rsidRDefault="00CE678C">
      <w:pPr>
        <w:spacing w:after="0" w:line="600" w:lineRule="auto"/>
        <w:ind w:firstLine="720"/>
        <w:jc w:val="both"/>
        <w:rPr>
          <w:rFonts w:eastAsia="Times New Roman"/>
          <w:szCs w:val="24"/>
        </w:rPr>
      </w:pPr>
      <w:r>
        <w:rPr>
          <w:rFonts w:eastAsia="Times New Roman"/>
          <w:szCs w:val="24"/>
        </w:rPr>
        <w:t>Θέλω, λοιπόν, όσον αφορά το πρώτο, να εκθέσω έναν προβληματισμό και αυτός ο προβληματισμός θέλω να ακουστεί από αυτούς οι οποί</w:t>
      </w:r>
      <w:r>
        <w:rPr>
          <w:rFonts w:eastAsia="Times New Roman"/>
          <w:szCs w:val="24"/>
        </w:rPr>
        <w:t xml:space="preserve">οι ακολουθούν τον Αρτέμη </w:t>
      </w:r>
      <w:proofErr w:type="spellStart"/>
      <w:r>
        <w:rPr>
          <w:rFonts w:eastAsia="Times New Roman"/>
          <w:szCs w:val="24"/>
        </w:rPr>
        <w:t>Σώρρα</w:t>
      </w:r>
      <w:proofErr w:type="spellEnd"/>
      <w:r>
        <w:rPr>
          <w:rFonts w:eastAsia="Times New Roman"/>
          <w:szCs w:val="24"/>
        </w:rPr>
        <w:t xml:space="preserve"> σήμερα. </w:t>
      </w:r>
    </w:p>
    <w:p w14:paraId="7EF31906" w14:textId="77777777" w:rsidR="00037D93" w:rsidRDefault="00CE678C">
      <w:pPr>
        <w:spacing w:after="0" w:line="600" w:lineRule="auto"/>
        <w:ind w:firstLine="720"/>
        <w:jc w:val="both"/>
        <w:rPr>
          <w:rFonts w:eastAsia="Times New Roman"/>
          <w:szCs w:val="24"/>
        </w:rPr>
      </w:pPr>
      <w:r>
        <w:rPr>
          <w:rFonts w:eastAsia="Times New Roman"/>
          <w:szCs w:val="24"/>
        </w:rPr>
        <w:t>Αυτός ο άνθρωπος, κύριοι συνάδελφοι, προβάλλει έναν ισχυρισμό, ο οποίος ξεπερνά τα όρια της τερατολογίας. Ποιος είναι αυτός; Ότι διαχειρίζεται 600 δισεκατομμύρια δολάρια, με τα οποία θα πληρώσει το δημόσιο και ιδιωτι</w:t>
      </w:r>
      <w:r>
        <w:rPr>
          <w:rFonts w:eastAsia="Times New Roman"/>
          <w:szCs w:val="24"/>
        </w:rPr>
        <w:t>κό χρέος των Ελλήνων.</w:t>
      </w:r>
    </w:p>
    <w:p w14:paraId="7EF31907"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Πείτε μου ποιος λογικός άνθρωπος –και πιστεύω ότι όλοι είναι λογικοί άνθρωποι σ’ αυτόν τον κόσμο, δηλαδή διαθέτουν ένα ποσοστό λογικής που τους επιτρέπει να αντιληφθούν ότι αυτό από μόνο του είναι απάτη- πιστεύει ότι αυτός έχει 600 δι</w:t>
      </w:r>
      <w:r>
        <w:rPr>
          <w:rFonts w:eastAsia="Times New Roman" w:cs="Times New Roman"/>
          <w:szCs w:val="24"/>
        </w:rPr>
        <w:t>σεκατομμύρια δολάρια και θα πληρώσει το δημόσιο και ιδιωτικό χρέος. Και γιατί δεν το κάνει, αφού τα έχει και παριστάνει τον σωτήρα του έθνους;</w:t>
      </w:r>
    </w:p>
    <w:p w14:paraId="7EF31908"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Εκείνο, όμως, που πρέπει περισσότερο να προβληματίσει είναι το εξής: Αφού έχει αυτά τα 600 δισεκατομμύρια δολάρια</w:t>
      </w:r>
      <w:r>
        <w:rPr>
          <w:rFonts w:eastAsia="Times New Roman" w:cs="Times New Roman"/>
          <w:szCs w:val="24"/>
        </w:rPr>
        <w:t xml:space="preserve">, γιατί βάζει αυτούς τους δυστυχείς ανθρώπους και πληρώνουν συνδρομές; Δηλαδή, δεν τον ρώτησε κανένας απ’ αυτούς που τους ζητάνε να δίνουν 30, 100, 200 ευρώ «Εσύ έχεις </w:t>
      </w:r>
      <w:r>
        <w:rPr>
          <w:rFonts w:eastAsia="Times New Roman" w:cs="Times New Roman"/>
          <w:szCs w:val="24"/>
        </w:rPr>
        <w:lastRenderedPageBreak/>
        <w:t>600 δισεκατομμύρια δολάρια, τα 100 ευρώ τα δικά μου ζητάς για συνδρομή εγγραφής στο κόμμ</w:t>
      </w:r>
      <w:r>
        <w:rPr>
          <w:rFonts w:eastAsia="Times New Roman" w:cs="Times New Roman"/>
          <w:szCs w:val="24"/>
        </w:rPr>
        <w:t>α ή για να κοινοποιήσουμε ένα εξώδικο στην εφορία;». Αυτά τα πράγματα δεν τα προβάλλει κάποιος άνθρωπος; Πώς είναι δυνατόν να τον ακολουθούν αυτόν τον τύπο –διότι δεν μπορώ να τον χαρακτηρίσω διαφορετικά- όταν υπάρχουν αυτά τα ερωτηματικά;</w:t>
      </w:r>
    </w:p>
    <w:p w14:paraId="7EF31909"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Όμως, θέσατε και</w:t>
      </w:r>
      <w:r>
        <w:rPr>
          <w:rFonts w:eastAsia="Times New Roman" w:cs="Times New Roman"/>
          <w:szCs w:val="24"/>
        </w:rPr>
        <w:t xml:space="preserve"> το θέμα της δικαιοσύνης. Θεωρώ ότι η δικαιοσύνη έχει κάνει αυτά που έπρεπε να κάνει. Ως αρμόδιος Υπουργός, θέλω να σας πω ότι η δικαιοσύνη πρέπει να κινείται πολύ πιο γρήγορα απ’ ό,τι κινήθηκε στην περίπτωση αυτή και να γίνεται η ασπίδα της κοινωνίας. Η δ</w:t>
      </w:r>
      <w:r>
        <w:rPr>
          <w:rFonts w:eastAsia="Times New Roman" w:cs="Times New Roman"/>
          <w:szCs w:val="24"/>
        </w:rPr>
        <w:t>ικαιοσύνη δεν πρέπει να περιμένει μηνυτήριες αναφορές για να κινηθεί, όταν μπροστά στα μάτια μας, στις εφημερίδες, στις τηλεοράσεις, βγαίνει αυτός ο κύριος και ισχυρίζεται όσα ισχυρίζεται. Καθήκον των αρμόδιων εισαγγελέων είναι αυτεπαγγέλτως να επέμβουν, τ</w:t>
      </w:r>
      <w:r>
        <w:rPr>
          <w:rFonts w:eastAsia="Times New Roman" w:cs="Times New Roman"/>
          <w:szCs w:val="24"/>
        </w:rPr>
        <w:t>ην ίδια στιγμή να σταματήσουν αυτό το φαινόμενο και να στηλιτεύσουν αυτές τις συμπεριφορές.</w:t>
      </w:r>
    </w:p>
    <w:p w14:paraId="7EF3190A"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Θέλω, λοιπόν, να σας πω, κυρίες και κύριοι συνάδελφοι –και κλείνω μ’ αυτό- ότι η δικαιοσύνη επιτελεί το έργο της. Όμως, η δικαιοσύνη θα πρέπει σε παρόμοιες περιπτώσ</w:t>
      </w:r>
      <w:r>
        <w:rPr>
          <w:rFonts w:eastAsia="Times New Roman" w:cs="Times New Roman"/>
          <w:szCs w:val="24"/>
        </w:rPr>
        <w:t>εις οι οποίες έχουν ένα ευρύτερο κοινωνικό ενδιαφέρον, να προστατεύει τους πολίτες και να μην αντιμετωπίζονται αυτές με έναν γραφειοκρατικό τρόπο, δηλαδή, ότι θα εξεταστούν όταν έρθει μηνυτήρια αναφορά, στη σειρά της, κ</w:t>
      </w:r>
      <w:r>
        <w:rPr>
          <w:rFonts w:eastAsia="Times New Roman" w:cs="Times New Roman"/>
          <w:szCs w:val="24"/>
        </w:rPr>
        <w:t>.</w:t>
      </w:r>
      <w:r>
        <w:rPr>
          <w:rFonts w:eastAsia="Times New Roman" w:cs="Times New Roman"/>
          <w:szCs w:val="24"/>
        </w:rPr>
        <w:t>λπ., αλλά κατά προτεραιότητα και αμέ</w:t>
      </w:r>
      <w:r>
        <w:rPr>
          <w:rFonts w:eastAsia="Times New Roman" w:cs="Times New Roman"/>
          <w:szCs w:val="24"/>
        </w:rPr>
        <w:t>σως.</w:t>
      </w:r>
    </w:p>
    <w:p w14:paraId="7EF3190B"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Προς αυτήν την κατεύθυνση νομίζουμε ότι έχουν γίνει βήματα και θα γίνουν ακόμα σοβαρότερα. Θέλω να τονίσω ότι η άμεση ανταπόκριση της </w:t>
      </w:r>
      <w:r>
        <w:rPr>
          <w:rFonts w:eastAsia="Times New Roman" w:cs="Times New Roman"/>
          <w:szCs w:val="24"/>
        </w:rPr>
        <w:t xml:space="preserve">εισαγγελέως </w:t>
      </w:r>
      <w:r>
        <w:rPr>
          <w:rFonts w:eastAsia="Times New Roman" w:cs="Times New Roman"/>
          <w:szCs w:val="24"/>
        </w:rPr>
        <w:t>του Αρείου Πάγου στη διαβίβαση της απόφασης εκ μέρους μου και στην άμεση άσκηση αναιρέσεως για όσα διαλαμ</w:t>
      </w:r>
      <w:r>
        <w:rPr>
          <w:rFonts w:eastAsia="Times New Roman" w:cs="Times New Roman"/>
          <w:szCs w:val="24"/>
        </w:rPr>
        <w:t>βάνονται στην απόφαση του 8</w:t>
      </w:r>
      <w:r>
        <w:rPr>
          <w:rFonts w:eastAsia="Times New Roman" w:cs="Times New Roman"/>
          <w:szCs w:val="24"/>
          <w:vertAlign w:val="superscript"/>
        </w:rPr>
        <w:t>ου</w:t>
      </w:r>
      <w:r>
        <w:rPr>
          <w:rFonts w:eastAsia="Times New Roman" w:cs="Times New Roman"/>
          <w:szCs w:val="24"/>
        </w:rPr>
        <w:t xml:space="preserve"> Πλημμελειοδικείου Ζακύνθου, που σας ανέφερα, είναι κάτι το οποίο εμάς μας ικανοποιεί. </w:t>
      </w:r>
    </w:p>
    <w:p w14:paraId="7EF3190C"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Επίσης, μας ικανοποιούν άμεσες κινήσεις της Εισαγγελίας του Αρείου Πάγου και της Εισαγγελίας Διαφθοράς για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 είναι</w:t>
      </w:r>
      <w:r>
        <w:rPr>
          <w:rFonts w:eastAsia="Times New Roman" w:cs="Times New Roman"/>
          <w:szCs w:val="24"/>
        </w:rPr>
        <w:t xml:space="preserve"> σε εξέλιξη. Αυτό το αναφέρω παρεμπιπτόντως στη σημερινή ερώτηση του κ. Καραγιαννίδη προς ενημέρωση και της Εθνικής Αντιπροσωπείας. </w:t>
      </w:r>
    </w:p>
    <w:p w14:paraId="7EF3190D"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EF3190E"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Ευχαριστούμε.</w:t>
      </w:r>
    </w:p>
    <w:p w14:paraId="7EF3190F"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σας ανακοινώνω ότι ο</w:t>
      </w:r>
      <w:r>
        <w:rPr>
          <w:rFonts w:eastAsia="Times New Roman" w:cs="Times New Roman"/>
          <w:szCs w:val="24"/>
        </w:rPr>
        <w:t>ι Υπουργοί Περιβάλλοντος και Ενέργειας, Οικονομίας και Ανάπτυξης, Εξωτερικών, Οικονομικών, Αγροτικής Ανάπτυξης και Τροφίμων, Δικαιοσύνης, Διαφάνειας και Ανθρωπίνων Δικαιωμάτων και ο Αναπληρωτής Υπουργός Περιβάλλοντος και Ενέργειας κατέθεσαν χθες, 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2017,</w:t>
      </w:r>
      <w:r>
        <w:rPr>
          <w:rFonts w:eastAsia="Times New Roman" w:cs="Times New Roman"/>
          <w:szCs w:val="24"/>
        </w:rPr>
        <w:t xml:space="preserve"> σχέδιο νόμου: «Κύρωση της Συμφωνίας μεταξύ Ελληνικής Δημοκρατίας, Δημοκρατίας της Αλβανίας, της πρώην Γιουγκοσλαβικής Δημοκρατίας της Μακεδονίας και της Ευρωπαϊκής Επιτροπής </w:t>
      </w:r>
      <w:r>
        <w:rPr>
          <w:rFonts w:eastAsia="Times New Roman" w:cs="Times New Roman"/>
          <w:szCs w:val="24"/>
        </w:rPr>
        <w:lastRenderedPageBreak/>
        <w:t>για την Προστασία και Αειφόρο Ανάπτυξη της Περιοχής του Πάρκου Πρεσπών».</w:t>
      </w:r>
    </w:p>
    <w:p w14:paraId="7EF31910"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Παραπέμπ</w:t>
      </w:r>
      <w:r>
        <w:rPr>
          <w:rFonts w:eastAsia="Times New Roman" w:cs="Times New Roman"/>
          <w:szCs w:val="24"/>
        </w:rPr>
        <w:t xml:space="preserve">εται στην αρμόδια </w:t>
      </w:r>
      <w:r>
        <w:rPr>
          <w:rFonts w:eastAsia="Times New Roman" w:cs="Times New Roman"/>
          <w:szCs w:val="24"/>
        </w:rPr>
        <w:t>επιτροπή</w:t>
      </w:r>
      <w:r>
        <w:rPr>
          <w:rFonts w:eastAsia="Times New Roman" w:cs="Times New Roman"/>
          <w:szCs w:val="24"/>
        </w:rPr>
        <w:t>.</w:t>
      </w:r>
    </w:p>
    <w:p w14:paraId="7EF31911"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w:t>
      </w:r>
      <w:r>
        <w:rPr>
          <w:rFonts w:eastAsia="Times New Roman" w:cs="Times New Roman"/>
          <w:szCs w:val="24"/>
        </w:rPr>
        <w:t>.</w:t>
      </w:r>
      <w:r>
        <w:rPr>
          <w:rFonts w:eastAsia="Times New Roman" w:cs="Times New Roman"/>
          <w:szCs w:val="24"/>
        </w:rPr>
        <w:t>3126/2003 «Ποινική ευθύνη των Υπουργών, όπως ισχ</w:t>
      </w:r>
      <w:r>
        <w:rPr>
          <w:rFonts w:eastAsia="Times New Roman" w:cs="Times New Roman"/>
          <w:szCs w:val="24"/>
        </w:rPr>
        <w:t>ύει στις 2</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2017, πρώτον, ποινική δικογραφία που αφορά στους πρώην Υπουργούς Αγροτικής Ανάπτυξης και Τροφίμων, κ.κ. Κωνσταντίνο Σκανδαλίδη και Αθανάσιο </w:t>
      </w:r>
      <w:proofErr w:type="spellStart"/>
      <w:r>
        <w:rPr>
          <w:rFonts w:eastAsia="Times New Roman" w:cs="Times New Roman"/>
          <w:szCs w:val="24"/>
        </w:rPr>
        <w:t>Τσαυτάρη</w:t>
      </w:r>
      <w:proofErr w:type="spellEnd"/>
      <w:r>
        <w:rPr>
          <w:rFonts w:eastAsia="Times New Roman" w:cs="Times New Roman"/>
          <w:szCs w:val="24"/>
        </w:rPr>
        <w:t xml:space="preserve">, δεύτερον, ποινική δικογραφία που αφορά στον Υπουργό Άμυνας κ. Παναγιώτη Καμμένο και, τρίτον, </w:t>
      </w:r>
      <w:r>
        <w:rPr>
          <w:rFonts w:eastAsia="Times New Roman" w:cs="Times New Roman"/>
          <w:szCs w:val="24"/>
        </w:rPr>
        <w:t>ποινική δικογραφία που αφορά στον Πρωθυπουργό και σε μέλη της Κυβερνήσεως, καθώς και σε πρώην Πρωθυπουργούς.</w:t>
      </w:r>
    </w:p>
    <w:p w14:paraId="7EF31912"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Τέλος, η Διαρκής Επιτροπή Εθνικής Άμυνας και Εξωτερικών Υποθέσεων καταθέτει την έκθεσή της στο σχέδιο νόμου του Υπουργείου Εξωτερικών</w:t>
      </w:r>
      <w:r>
        <w:rPr>
          <w:rFonts w:eastAsia="Times New Roman" w:cs="Times New Roman"/>
          <w:szCs w:val="24"/>
        </w:rPr>
        <w:t>:</w:t>
      </w:r>
      <w:r>
        <w:rPr>
          <w:rFonts w:eastAsia="Times New Roman" w:cs="Times New Roman"/>
          <w:szCs w:val="24"/>
        </w:rPr>
        <w:t xml:space="preserve"> «Τροποποίηση</w:t>
      </w:r>
      <w:r>
        <w:rPr>
          <w:rFonts w:eastAsia="Times New Roman" w:cs="Times New Roman"/>
          <w:szCs w:val="24"/>
        </w:rPr>
        <w:t xml:space="preserve"> του Κώδικα του Οργανισμού του Υπουργείου Εξωτερικών και άλλες διατάξεις».</w:t>
      </w:r>
    </w:p>
    <w:p w14:paraId="7EF31913" w14:textId="77777777" w:rsidR="00037D93" w:rsidRDefault="00CE678C">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Προχωρ</w:t>
      </w:r>
      <w:r>
        <w:rPr>
          <w:rFonts w:eastAsia="Times New Roman"/>
          <w:color w:val="000000"/>
          <w:szCs w:val="24"/>
          <w:shd w:val="clear" w:color="auto" w:fill="FFFFFF"/>
        </w:rPr>
        <w:t>ού</w:t>
      </w:r>
      <w:r>
        <w:rPr>
          <w:rFonts w:eastAsia="Times New Roman"/>
          <w:color w:val="000000"/>
          <w:szCs w:val="24"/>
          <w:shd w:val="clear" w:color="auto" w:fill="FFFFFF"/>
        </w:rPr>
        <w:t xml:space="preserve">με στη δεύτερη με αριθμό 410/30-1-2017 επίκαιρη ερώτηση πρώτου κύκλου του Βουλευτή </w:t>
      </w:r>
      <w:r>
        <w:rPr>
          <w:rFonts w:eastAsia="Times New Roman"/>
          <w:color w:val="000000"/>
          <w:szCs w:val="24"/>
          <w:shd w:val="clear" w:color="auto" w:fill="FFFFFF"/>
        </w:rPr>
        <w:t xml:space="preserve">Νομού </w:t>
      </w:r>
      <w:r>
        <w:rPr>
          <w:rFonts w:eastAsia="Times New Roman"/>
          <w:color w:val="000000"/>
          <w:szCs w:val="24"/>
          <w:shd w:val="clear" w:color="auto" w:fill="FFFFFF"/>
        </w:rPr>
        <w:t xml:space="preserve">Αττικής της Νέας Δημοκρατίας κ. </w:t>
      </w:r>
      <w:r>
        <w:rPr>
          <w:rFonts w:eastAsia="Times New Roman"/>
          <w:bCs/>
          <w:color w:val="000000"/>
          <w:szCs w:val="24"/>
          <w:shd w:val="clear" w:color="auto" w:fill="FFFFFF"/>
        </w:rPr>
        <w:t>Γεωργίου Βλάχου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Μεταναστευτικής Πολ</w:t>
      </w:r>
      <w:r>
        <w:rPr>
          <w:rFonts w:eastAsia="Times New Roman"/>
          <w:bCs/>
          <w:color w:val="000000"/>
          <w:szCs w:val="24"/>
          <w:shd w:val="clear" w:color="auto" w:fill="FFFFFF"/>
        </w:rPr>
        <w:t xml:space="preserve">ιτικής κ. </w:t>
      </w:r>
      <w:proofErr w:type="spellStart"/>
      <w:r>
        <w:rPr>
          <w:rFonts w:eastAsia="Times New Roman"/>
          <w:bCs/>
          <w:color w:val="000000"/>
          <w:szCs w:val="24"/>
          <w:shd w:val="clear" w:color="auto" w:fill="FFFFFF"/>
        </w:rPr>
        <w:t>Μουζάλα</w:t>
      </w:r>
      <w:proofErr w:type="spellEnd"/>
      <w:r>
        <w:rPr>
          <w:rFonts w:eastAsia="Times New Roman"/>
          <w:bCs/>
          <w:color w:val="000000"/>
          <w:szCs w:val="24"/>
          <w:shd w:val="clear" w:color="auto" w:fill="FFFFFF"/>
        </w:rPr>
        <w:t xml:space="preserve">, ο οποίος και θα απαντήσει, </w:t>
      </w:r>
      <w:r>
        <w:rPr>
          <w:rFonts w:eastAsia="Times New Roman"/>
          <w:color w:val="000000"/>
          <w:szCs w:val="24"/>
          <w:shd w:val="clear" w:color="auto" w:fill="FFFFFF"/>
        </w:rPr>
        <w:t xml:space="preserve">σχετικά με τη χρηματοδότηση των δράσεων των </w:t>
      </w:r>
      <w:r>
        <w:rPr>
          <w:rFonts w:eastAsia="Times New Roman"/>
          <w:color w:val="000000"/>
          <w:szCs w:val="24"/>
          <w:shd w:val="clear" w:color="auto" w:fill="FFFFFF"/>
        </w:rPr>
        <w:lastRenderedPageBreak/>
        <w:t>ΜΚΟ, στη διαδικασία υποδοχής και περίθαλψης προσφύγων και υπηκόων τρίτων χωρών εισερχομένων στην Ελλάδα.</w:t>
      </w:r>
    </w:p>
    <w:p w14:paraId="7EF31914" w14:textId="77777777" w:rsidR="00037D93" w:rsidRDefault="00CE678C">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Βλάχο έχετε τον λόγο</w:t>
      </w:r>
      <w:r>
        <w:rPr>
          <w:rFonts w:eastAsia="Times New Roman"/>
          <w:color w:val="000000"/>
          <w:szCs w:val="24"/>
          <w:shd w:val="clear" w:color="auto" w:fill="FFFFFF"/>
        </w:rPr>
        <w:t xml:space="preserve"> για να αναπτύξετε την επίκαιρη ερώ</w:t>
      </w:r>
      <w:r>
        <w:rPr>
          <w:rFonts w:eastAsia="Times New Roman"/>
          <w:color w:val="000000"/>
          <w:szCs w:val="24"/>
          <w:shd w:val="clear" w:color="auto" w:fill="FFFFFF"/>
        </w:rPr>
        <w:t>τηση.</w:t>
      </w:r>
    </w:p>
    <w:p w14:paraId="7EF31915" w14:textId="77777777" w:rsidR="00037D93" w:rsidRDefault="00CE678C">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ΒΛΑΧΟΣ:</w:t>
      </w:r>
      <w:r>
        <w:rPr>
          <w:rFonts w:eastAsia="Times New Roman"/>
          <w:color w:val="000000"/>
          <w:szCs w:val="24"/>
          <w:shd w:val="clear" w:color="auto" w:fill="FFFFFF"/>
        </w:rPr>
        <w:t xml:space="preserve"> Ευχαριστώ, κύριε Πρόεδρε.</w:t>
      </w:r>
    </w:p>
    <w:p w14:paraId="7EF31916" w14:textId="77777777" w:rsidR="00037D93" w:rsidRDefault="00CE678C">
      <w:pPr>
        <w:spacing w:after="0" w:line="600" w:lineRule="auto"/>
        <w:ind w:firstLine="720"/>
        <w:jc w:val="both"/>
        <w:rPr>
          <w:rFonts w:eastAsia="Times New Roman"/>
          <w:szCs w:val="24"/>
        </w:rPr>
      </w:pPr>
      <w:r>
        <w:rPr>
          <w:rFonts w:eastAsia="Times New Roman"/>
          <w:szCs w:val="24"/>
        </w:rPr>
        <w:t xml:space="preserve">Κύριε Υπουργέ, είναι γνωστά τα γεγονότα τα οποία έχουν λάβει χώρα το προηγούμενο διάστημα σε καταυλισμούς προσφύγων και τα οποία νομίζω ότι δεν </w:t>
      </w:r>
      <w:proofErr w:type="spellStart"/>
      <w:r>
        <w:rPr>
          <w:rFonts w:eastAsia="Times New Roman"/>
          <w:szCs w:val="24"/>
        </w:rPr>
        <w:t>περιποιούν</w:t>
      </w:r>
      <w:proofErr w:type="spellEnd"/>
      <w:r>
        <w:rPr>
          <w:rFonts w:eastAsia="Times New Roman"/>
          <w:szCs w:val="24"/>
        </w:rPr>
        <w:t xml:space="preserve"> τιμή σε μια πολιτισμένη χώρα, που δηλώνει μάλιστα </w:t>
      </w:r>
      <w:r>
        <w:rPr>
          <w:rFonts w:eastAsia="Times New Roman"/>
          <w:szCs w:val="24"/>
        </w:rPr>
        <w:t>αποφασισμένη να φιλοξενήσει πρόσφυγες και μετανάστες.</w:t>
      </w:r>
    </w:p>
    <w:p w14:paraId="7EF31917" w14:textId="77777777" w:rsidR="00037D93" w:rsidRDefault="00CE678C">
      <w:pPr>
        <w:spacing w:after="0" w:line="600" w:lineRule="auto"/>
        <w:ind w:firstLine="720"/>
        <w:jc w:val="both"/>
        <w:rPr>
          <w:rFonts w:eastAsia="Times New Roman"/>
          <w:szCs w:val="24"/>
        </w:rPr>
      </w:pPr>
      <w:r>
        <w:rPr>
          <w:rFonts w:eastAsia="Times New Roman"/>
          <w:szCs w:val="24"/>
        </w:rPr>
        <w:t>Οι πρόσφατοι θάνατοι στα κέντρα φιλοξενίας, πέρα από θλίψη, προκαλούν και έντονο προβληματισμό, γιατί φαίνεται ότι τα ευρωπαϊκά κονδύλια πηγαίνουν κάπου αλλού και όχι στον σκοπό για τον οποίο διατίθεντα</w:t>
      </w:r>
      <w:r>
        <w:rPr>
          <w:rFonts w:eastAsia="Times New Roman"/>
          <w:szCs w:val="24"/>
        </w:rPr>
        <w:t xml:space="preserve">ι, δηλαδή την αξιοπρεπή διαβίωση χιλιάδων προσφύγων και κυρίως των μικρών παιδιών που ήρθαν στη χώρα μας. </w:t>
      </w:r>
    </w:p>
    <w:p w14:paraId="7EF31918" w14:textId="77777777" w:rsidR="00037D93" w:rsidRDefault="00CE678C">
      <w:pPr>
        <w:spacing w:after="0" w:line="600" w:lineRule="auto"/>
        <w:ind w:firstLine="720"/>
        <w:jc w:val="both"/>
        <w:rPr>
          <w:rFonts w:eastAsia="Times New Roman"/>
          <w:szCs w:val="24"/>
        </w:rPr>
      </w:pPr>
      <w:r>
        <w:rPr>
          <w:rFonts w:eastAsia="Times New Roman"/>
          <w:szCs w:val="24"/>
        </w:rPr>
        <w:t>Για τον λόγο αυτόν ζητώ, κύριε Υπουργέ, απαντήσεις σε θέματα τα οποία άπτονται τόσο της διαχείρισης των εθνικών όσο και των ευρωπαϊκών πόρων.</w:t>
      </w:r>
    </w:p>
    <w:p w14:paraId="7EF31919" w14:textId="77777777" w:rsidR="00037D93" w:rsidRDefault="00CE678C">
      <w:pPr>
        <w:spacing w:after="0" w:line="600" w:lineRule="auto"/>
        <w:ind w:firstLine="720"/>
        <w:jc w:val="both"/>
        <w:rPr>
          <w:rFonts w:eastAsia="Times New Roman"/>
          <w:szCs w:val="24"/>
        </w:rPr>
      </w:pPr>
      <w:r>
        <w:rPr>
          <w:rFonts w:eastAsia="Times New Roman"/>
          <w:szCs w:val="24"/>
        </w:rPr>
        <w:t>Προϋπόθ</w:t>
      </w:r>
      <w:r>
        <w:rPr>
          <w:rFonts w:eastAsia="Times New Roman"/>
          <w:szCs w:val="24"/>
        </w:rPr>
        <w:t>εση της αποτελεσματικότητας αυτών των πόρων είναι η έντιμη διαχείριση, στο πλαίσιο του σεβασμού του δημοσίου χρήματος, καθώς και η σωστή ιεράρχηση των στόχων μέσα από ένα ολοκληρωμένο σχέδιο αντιμετώπισης του προσφυγικού ζητήματος. Άλλωστε για το ίδιο ζήτη</w:t>
      </w:r>
      <w:r>
        <w:rPr>
          <w:rFonts w:eastAsia="Times New Roman"/>
          <w:szCs w:val="24"/>
        </w:rPr>
        <w:t xml:space="preserve">μα είναι </w:t>
      </w:r>
      <w:r>
        <w:rPr>
          <w:rFonts w:eastAsia="Times New Roman"/>
          <w:szCs w:val="24"/>
        </w:rPr>
        <w:lastRenderedPageBreak/>
        <w:t>πρόσφατες οι αναφορές τόσο της αρμόδιας ευρωπαϊκής επιτροπής όσο και άλλων οργανισμών, οι οποίοι στηλιτεύουν καθημερινά τον τρόπο διαχείρισης των κονδυλίων, αφήνοντας σαφείς υπόνοιες για έλλειψη διαφάνειας.</w:t>
      </w:r>
    </w:p>
    <w:p w14:paraId="7EF3191A" w14:textId="77777777" w:rsidR="00037D93" w:rsidRDefault="00CE678C">
      <w:pPr>
        <w:spacing w:after="0" w:line="600" w:lineRule="auto"/>
        <w:ind w:firstLine="720"/>
        <w:jc w:val="both"/>
        <w:rPr>
          <w:rFonts w:eastAsia="Times New Roman"/>
          <w:szCs w:val="24"/>
        </w:rPr>
      </w:pPr>
      <w:r>
        <w:rPr>
          <w:rFonts w:eastAsia="Times New Roman"/>
          <w:szCs w:val="24"/>
        </w:rPr>
        <w:t>Σε όλα τα παραπάνω έρχονται να προστεθού</w:t>
      </w:r>
      <w:r>
        <w:rPr>
          <w:rFonts w:eastAsia="Times New Roman"/>
          <w:szCs w:val="24"/>
        </w:rPr>
        <w:t xml:space="preserve">ν τα δημοσιεύματα τα οποία κάνουν λόγο για εμπλοκή διάφορων μη κυβερνητικών οργανώσεων, που συνοδεύονται από πρακτικές εκτός νομιμότητας, αλλά και την Κυβέρνηση να έχει προχωρήσει σε χιλιάδες προσλήψεις σε εικονικές θέσεις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γεγονός μάλιστα το</w:t>
      </w:r>
      <w:r>
        <w:rPr>
          <w:rFonts w:eastAsia="Times New Roman"/>
          <w:szCs w:val="24"/>
        </w:rPr>
        <w:t xml:space="preserve"> οποίο παραδέχτηκαν και κυβερνητικά στελέχη.</w:t>
      </w:r>
    </w:p>
    <w:p w14:paraId="7EF3191B" w14:textId="77777777" w:rsidR="00037D93" w:rsidRDefault="00CE678C">
      <w:pPr>
        <w:spacing w:after="0" w:line="600" w:lineRule="auto"/>
        <w:ind w:firstLine="720"/>
        <w:jc w:val="both"/>
        <w:rPr>
          <w:rFonts w:eastAsia="Times New Roman"/>
          <w:szCs w:val="24"/>
        </w:rPr>
      </w:pPr>
      <w:r>
        <w:rPr>
          <w:rFonts w:eastAsia="Times New Roman"/>
          <w:szCs w:val="24"/>
        </w:rPr>
        <w:t>Συνοψίζοντας, κύριε Υπουργέ, σας ερωτώ:</w:t>
      </w:r>
    </w:p>
    <w:p w14:paraId="7EF3191C" w14:textId="77777777" w:rsidR="00037D93" w:rsidRDefault="00CE678C">
      <w:pPr>
        <w:spacing w:after="0" w:line="600" w:lineRule="auto"/>
        <w:ind w:firstLine="720"/>
        <w:jc w:val="both"/>
        <w:rPr>
          <w:rFonts w:eastAsia="Times New Roman"/>
          <w:szCs w:val="24"/>
        </w:rPr>
      </w:pPr>
      <w:r>
        <w:rPr>
          <w:rFonts w:eastAsia="Times New Roman"/>
          <w:szCs w:val="24"/>
        </w:rPr>
        <w:t>Υπάρχει μέχρι σήμερα πλήρης καταγραφή των μη κυβερνητικών οργανώσεων που δραστηριοποιούνται στο προσφυγικό; Πόσες από αυτές τελικά έχουν εγγραφεί στο Εθνικό Μητρώο ελληνικ</w:t>
      </w:r>
      <w:r>
        <w:rPr>
          <w:rFonts w:eastAsia="Times New Roman"/>
          <w:szCs w:val="24"/>
        </w:rPr>
        <w:t xml:space="preserve">ών και ξένων μη κυβερνητικών οργανώσεων; Πόσο έχει προχωρήσει η συγκεκριμένη διαδικασία; Όσες δεν έχουν εγγραφεί χρηματοδοτούνται από ποιον και με τι ποσά; </w:t>
      </w:r>
    </w:p>
    <w:p w14:paraId="7EF3191D" w14:textId="77777777" w:rsidR="00037D93" w:rsidRDefault="00CE678C">
      <w:pPr>
        <w:spacing w:after="0" w:line="600" w:lineRule="auto"/>
        <w:ind w:firstLine="720"/>
        <w:jc w:val="both"/>
        <w:rPr>
          <w:rFonts w:eastAsia="Times New Roman"/>
          <w:szCs w:val="24"/>
        </w:rPr>
      </w:pPr>
      <w:r>
        <w:rPr>
          <w:rFonts w:eastAsia="Times New Roman"/>
          <w:szCs w:val="24"/>
        </w:rPr>
        <w:t>Σε τι ύψος ανέρχονται οι πόροι και από ποιες πηγές, δηλαδή ευρωπαϊκά χρήματα και ελληνικό προϋπολογ</w:t>
      </w:r>
      <w:r>
        <w:rPr>
          <w:rFonts w:eastAsia="Times New Roman"/>
          <w:szCs w:val="24"/>
        </w:rPr>
        <w:t xml:space="preserve">ισμό;. Ποιοι φορείς τα διαχειρίζονται; Σε ποιον και πότε λογοδοτούν; </w:t>
      </w:r>
    </w:p>
    <w:p w14:paraId="7EF3191E" w14:textId="77777777" w:rsidR="00037D93" w:rsidRDefault="00CE678C">
      <w:pPr>
        <w:spacing w:after="0" w:line="600" w:lineRule="auto"/>
        <w:ind w:firstLine="720"/>
        <w:jc w:val="both"/>
        <w:rPr>
          <w:rFonts w:eastAsia="Times New Roman"/>
          <w:szCs w:val="24"/>
        </w:rPr>
      </w:pPr>
      <w:r>
        <w:rPr>
          <w:rFonts w:eastAsia="Times New Roman"/>
          <w:szCs w:val="24"/>
        </w:rPr>
        <w:t>Αληθεύουν τα δημοσιεύματα για διασπάθιση δημοσίου χρήματος μέσω μη κυβερνητικών οργανώσεων, καθώς στελέχη, τα οποία προσελήφθησαν, αποδείχτηκε ότι ουσιαστικά δεν εργάζονται; Ποιος καθορί</w:t>
      </w:r>
      <w:r>
        <w:rPr>
          <w:rFonts w:eastAsia="Times New Roman"/>
          <w:szCs w:val="24"/>
        </w:rPr>
        <w:t xml:space="preserve">ζει τις αμοιβές τους, </w:t>
      </w:r>
      <w:r>
        <w:rPr>
          <w:rFonts w:eastAsia="Times New Roman"/>
          <w:szCs w:val="24"/>
        </w:rPr>
        <w:lastRenderedPageBreak/>
        <w:t>κύριε Υπουργέ; Είναι πράγματι υπέρογκες, σύμφωνα με τα στοιχεία που έχουν δει το φως της δημοσιότητας;</w:t>
      </w:r>
    </w:p>
    <w:p w14:paraId="7EF3191F" w14:textId="77777777" w:rsidR="00037D93" w:rsidRDefault="00CE678C">
      <w:pPr>
        <w:spacing w:after="0" w:line="600" w:lineRule="auto"/>
        <w:ind w:firstLine="720"/>
        <w:jc w:val="both"/>
        <w:rPr>
          <w:rFonts w:eastAsia="Times New Roman"/>
          <w:szCs w:val="24"/>
        </w:rPr>
      </w:pPr>
      <w:r>
        <w:rPr>
          <w:rFonts w:eastAsia="Times New Roman"/>
          <w:szCs w:val="24"/>
        </w:rPr>
        <w:t xml:space="preserve">Αυτά ως </w:t>
      </w:r>
      <w:proofErr w:type="spellStart"/>
      <w:r>
        <w:rPr>
          <w:rFonts w:eastAsia="Times New Roman"/>
          <w:szCs w:val="24"/>
        </w:rPr>
        <w:t>πρωτολογία</w:t>
      </w:r>
      <w:proofErr w:type="spellEnd"/>
      <w:r>
        <w:rPr>
          <w:rFonts w:eastAsia="Times New Roman"/>
          <w:szCs w:val="24"/>
        </w:rPr>
        <w:t>.</w:t>
      </w:r>
    </w:p>
    <w:p w14:paraId="7EF31920" w14:textId="77777777" w:rsidR="00037D93" w:rsidRDefault="00CE678C">
      <w:pPr>
        <w:spacing w:after="0" w:line="600" w:lineRule="auto"/>
        <w:ind w:firstLine="720"/>
        <w:jc w:val="both"/>
        <w:rPr>
          <w:rFonts w:eastAsia="Times New Roman"/>
          <w:szCs w:val="24"/>
        </w:rPr>
      </w:pPr>
      <w:r>
        <w:rPr>
          <w:rFonts w:eastAsia="Times New Roman"/>
          <w:szCs w:val="24"/>
        </w:rPr>
        <w:t>Σας ευχαριστώ.</w:t>
      </w:r>
    </w:p>
    <w:p w14:paraId="7EF31921" w14:textId="77777777" w:rsidR="00037D93" w:rsidRDefault="00CE678C">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έχετε τον λόγο.</w:t>
      </w:r>
    </w:p>
    <w:p w14:paraId="7EF31922" w14:textId="77777777" w:rsidR="00037D93" w:rsidRDefault="00CE678C">
      <w:pPr>
        <w:spacing w:after="0" w:line="600" w:lineRule="auto"/>
        <w:ind w:firstLine="720"/>
        <w:jc w:val="both"/>
        <w:rPr>
          <w:rFonts w:eastAsia="Times New Roman"/>
          <w:szCs w:val="24"/>
        </w:rPr>
      </w:pPr>
      <w:r>
        <w:rPr>
          <w:rFonts w:eastAsia="Times New Roman"/>
          <w:b/>
          <w:szCs w:val="24"/>
        </w:rPr>
        <w:t>ΓΕΩΡΓΙΟΣ ΜΟΥΖΑΛΑΣ (Υπουργός Μετα</w:t>
      </w:r>
      <w:r>
        <w:rPr>
          <w:rFonts w:eastAsia="Times New Roman"/>
          <w:b/>
          <w:szCs w:val="24"/>
        </w:rPr>
        <w:t xml:space="preserve">ναστευτικής Πολιτικής): </w:t>
      </w:r>
      <w:r>
        <w:rPr>
          <w:rFonts w:eastAsia="Times New Roman"/>
          <w:szCs w:val="24"/>
        </w:rPr>
        <w:t xml:space="preserve">Κύριε Πρόεδρε, </w:t>
      </w:r>
      <w:r>
        <w:rPr>
          <w:rFonts w:eastAsia="Times New Roman"/>
          <w:szCs w:val="24"/>
        </w:rPr>
        <w:t xml:space="preserve">κυρίες </w:t>
      </w:r>
      <w:r>
        <w:rPr>
          <w:rFonts w:eastAsia="Times New Roman"/>
          <w:szCs w:val="24"/>
        </w:rPr>
        <w:t>και</w:t>
      </w:r>
      <w:r>
        <w:rPr>
          <w:rFonts w:eastAsia="Times New Roman"/>
          <w:szCs w:val="24"/>
        </w:rPr>
        <w:t xml:space="preserve"> κύριοι Βουλευτές, επανέρχομαι -και αυτό είναι χρήσιμο, γιατί κάποτε θα το μάθουμε- και θα πω πράγματα τα οποία έχω πει επανειλημμένως στη Βουλή.</w:t>
      </w:r>
    </w:p>
    <w:p w14:paraId="7EF31923" w14:textId="77777777" w:rsidR="00037D93" w:rsidRDefault="00CE678C">
      <w:pPr>
        <w:spacing w:after="0" w:line="600" w:lineRule="auto"/>
        <w:ind w:firstLine="720"/>
        <w:jc w:val="both"/>
        <w:rPr>
          <w:rFonts w:eastAsia="Times New Roman"/>
          <w:szCs w:val="24"/>
        </w:rPr>
      </w:pPr>
      <w:r>
        <w:rPr>
          <w:rFonts w:eastAsia="Times New Roman"/>
          <w:szCs w:val="24"/>
        </w:rPr>
        <w:t>Ακούστε με, κατ’ αρχάς, τα γνωστά περιστατικά που προκαλούν θ</w:t>
      </w:r>
      <w:r>
        <w:rPr>
          <w:rFonts w:eastAsia="Times New Roman"/>
          <w:szCs w:val="24"/>
        </w:rPr>
        <w:t xml:space="preserve">λίψη για την κατάσταση μέσα στα </w:t>
      </w:r>
      <w:r>
        <w:rPr>
          <w:rFonts w:eastAsia="Times New Roman"/>
          <w:szCs w:val="24"/>
          <w:lang w:val="en-US"/>
        </w:rPr>
        <w:t>camps</w:t>
      </w:r>
      <w:r>
        <w:rPr>
          <w:rFonts w:eastAsia="Times New Roman"/>
          <w:szCs w:val="24"/>
        </w:rPr>
        <w:t xml:space="preserve">,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και στα κέντρα φιλοξενίας είναι τα τρία περιστατικά στη Μόρια. Και εγώ και ο Πρόεδρος είμαστε γιατροί και ξέρουμε ακριβώς ότι η θλίψη με την οποία αντιμετωπίζουμε τους θανάτους είναι λίγο πιο βαθιά από τ</w:t>
      </w:r>
      <w:r>
        <w:rPr>
          <w:rFonts w:eastAsia="Times New Roman"/>
          <w:szCs w:val="24"/>
        </w:rPr>
        <w:t>η θλίψη των υπόλοιπων ανθρώπων, γιατί όλη του τη ζωή ένας γιατρός παλεύει με αυτό το πράγμα.</w:t>
      </w:r>
    </w:p>
    <w:p w14:paraId="7EF31924"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Ωστόσο, επιτρέψτε μου να σας πω ότι αυτά τα τρία περιστατικά οφείλονται σε κακές συνθήκες, τις οποίες από τον Σεπτέμβριο προσπαθούσαμε να φτιάξουμε στη Μόρια, τη Σ</w:t>
      </w:r>
      <w:r>
        <w:rPr>
          <w:rFonts w:eastAsia="Times New Roman" w:cs="Times New Roman"/>
          <w:szCs w:val="24"/>
        </w:rPr>
        <w:t xml:space="preserve">άμο, και τη Χίο. Αυτοί </w:t>
      </w:r>
      <w:r>
        <w:rPr>
          <w:rFonts w:eastAsia="Times New Roman"/>
          <w:szCs w:val="24"/>
        </w:rPr>
        <w:t>οι οποίοι</w:t>
      </w:r>
      <w:r>
        <w:rPr>
          <w:rFonts w:eastAsia="Times New Roman" w:cs="Times New Roman"/>
          <w:szCs w:val="24"/>
        </w:rPr>
        <w:t xml:space="preserve"> δεν επέτρεψαν να </w:t>
      </w:r>
      <w:r>
        <w:rPr>
          <w:rFonts w:eastAsia="Times New Roman" w:cs="Times New Roman"/>
          <w:szCs w:val="24"/>
        </w:rPr>
        <w:lastRenderedPageBreak/>
        <w:t xml:space="preserve">φτιαχτούν καλύτερες συνθήκες ήταν κάποιοι παράγοντες πολύ σημαντικοί, όπως δήμαρχοι της τοπικής αυτοδιοίκησης, πάρα πολλά μέλη από τις οργανώσεις σας, της Νέας Δημοκρατίας και τις οργανώσεις της </w:t>
      </w:r>
      <w:r>
        <w:rPr>
          <w:rFonts w:eastAsia="Times New Roman" w:cs="Times New Roman"/>
          <w:szCs w:val="24"/>
        </w:rPr>
        <w:t>Αντιπολίτευ</w:t>
      </w:r>
      <w:r>
        <w:rPr>
          <w:rFonts w:eastAsia="Times New Roman" w:cs="Times New Roman"/>
          <w:szCs w:val="24"/>
        </w:rPr>
        <w:t>σης</w:t>
      </w:r>
      <w:r>
        <w:rPr>
          <w:rFonts w:eastAsia="Times New Roman" w:cs="Times New Roman"/>
          <w:szCs w:val="24"/>
        </w:rPr>
        <w:t>.</w:t>
      </w:r>
    </w:p>
    <w:p w14:paraId="7EF31925"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Ήρθα εχθές από τη Μόρια. </w:t>
      </w:r>
      <w:proofErr w:type="spellStart"/>
      <w:r>
        <w:rPr>
          <w:rFonts w:eastAsia="Times New Roman" w:cs="Times New Roman"/>
          <w:szCs w:val="24"/>
        </w:rPr>
        <w:t>Επεβλήθη</w:t>
      </w:r>
      <w:proofErr w:type="spellEnd"/>
      <w:r>
        <w:rPr>
          <w:rFonts w:eastAsia="Times New Roman" w:cs="Times New Roman"/>
          <w:szCs w:val="24"/>
        </w:rPr>
        <w:t xml:space="preserve"> μια λύση. Λύγισαν κάτω από αυτή τη θλίψη ξενοδόχοι. Πήραμε δωμάτια. Ξεκίνησαν τα έργα. Σήμερα ο κ. Μητσοτάκης είναι εκεί πέρα και θα είναι μάρτυρας και των κακών και των καλών που γίνονται.</w:t>
      </w:r>
    </w:p>
    <w:p w14:paraId="7EF3192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Είμαστε περήφανοι για το ότ</w:t>
      </w:r>
      <w:r>
        <w:rPr>
          <w:rFonts w:eastAsia="Times New Roman" w:cs="Times New Roman"/>
          <w:szCs w:val="24"/>
        </w:rPr>
        <w:t xml:space="preserve">ι το ένα εκατομμύριο εξήντα πέντε χιλιάδες ανθρώπους που αντιμετωπίσαμε μέσα στους τελευταίους δεκαέξι μήνες που εγώ είμαι Υπουργός, τους αντιμετωπίσαμε με αξιοπρέπεια, τους αντιμετωπίσαμε με ανθρωπιά, μέσα </w:t>
      </w:r>
      <w:r>
        <w:rPr>
          <w:rFonts w:eastAsia="Times New Roman" w:cs="Times New Roman"/>
          <w:szCs w:val="24"/>
        </w:rPr>
        <w:t>στο πλαίσιο</w:t>
      </w:r>
      <w:r>
        <w:rPr>
          <w:rFonts w:eastAsia="Times New Roman" w:cs="Times New Roman"/>
          <w:szCs w:val="24"/>
        </w:rPr>
        <w:t xml:space="preserve"> της πραγματικότητας του μεταναστευτικ</w:t>
      </w:r>
      <w:r>
        <w:rPr>
          <w:rFonts w:eastAsia="Times New Roman" w:cs="Times New Roman"/>
          <w:szCs w:val="24"/>
        </w:rPr>
        <w:t>ού κινήματος και της οικονομικής κρίσης της χώρας μας.</w:t>
      </w:r>
    </w:p>
    <w:p w14:paraId="7EF31927"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7EF31928"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Τα μικρά παιδιά για τα οποία λυπάστε πάνε σχολείο. Τα μικρά πάνε σχολείο με τις τσαντούλες τους, με τους καθηγητές το</w:t>
      </w:r>
      <w:r>
        <w:rPr>
          <w:rFonts w:eastAsia="Times New Roman" w:cs="Times New Roman"/>
          <w:szCs w:val="24"/>
        </w:rPr>
        <w:t xml:space="preserve">υς. Έχουμε αντιδράσεις μικρές, στις οποίες η επίσημη θέση της Νέας Δημοκρατίας είναι σαφές ότι αντιτίθεται. Όμως, θα έπρεπε ίσως να το ψάξει </w:t>
      </w:r>
      <w:r>
        <w:rPr>
          <w:rFonts w:eastAsia="Times New Roman" w:cs="Times New Roman"/>
          <w:szCs w:val="24"/>
        </w:rPr>
        <w:t xml:space="preserve">κάποιος </w:t>
      </w:r>
      <w:r>
        <w:rPr>
          <w:rFonts w:eastAsia="Times New Roman" w:cs="Times New Roman"/>
          <w:szCs w:val="24"/>
        </w:rPr>
        <w:t xml:space="preserve">λίγο καλύτερα και στη βάση. Υπάρχουν κάποιοι άνθρωποι -δεν λέω ότι αυτό είναι γραμμή της Νέας </w:t>
      </w:r>
      <w:r>
        <w:rPr>
          <w:rFonts w:eastAsia="Times New Roman" w:cs="Times New Roman"/>
          <w:szCs w:val="24"/>
        </w:rPr>
        <w:lastRenderedPageBreak/>
        <w:t xml:space="preserve">Δημοκρατίας, για το όνομα του Θεού, το αντίθετο- </w:t>
      </w:r>
      <w:r>
        <w:rPr>
          <w:rFonts w:eastAsia="Times New Roman"/>
          <w:szCs w:val="24"/>
        </w:rPr>
        <w:t>οι οποίοι</w:t>
      </w:r>
      <w:r>
        <w:rPr>
          <w:rFonts w:eastAsia="Times New Roman" w:cs="Times New Roman"/>
          <w:szCs w:val="24"/>
        </w:rPr>
        <w:t xml:space="preserve"> πιο πολύ ανήκουν σε αυτόν τον χώρο, παρά σε άλλους χώρους. </w:t>
      </w:r>
    </w:p>
    <w:p w14:paraId="7EF31929"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Επομένως, είμαστε περήφανοι και για τα μικρ</w:t>
      </w:r>
      <w:r>
        <w:rPr>
          <w:rFonts w:eastAsia="Times New Roman" w:cs="Times New Roman"/>
          <w:szCs w:val="24"/>
        </w:rPr>
        <w:t xml:space="preserve">ά παιδιά που πάνε σχολείο. Σε καμμία χώρα του κόσμου δεν έχει συμβεί, πριν καν τακτοποιηθεί η εγκατάστασή τους, τα παιδιά να πηγαίνουν σχολείο. Η </w:t>
      </w:r>
      <w:proofErr w:type="spellStart"/>
      <w:r>
        <w:rPr>
          <w:rFonts w:eastAsia="Times New Roman" w:cs="Times New Roman"/>
          <w:szCs w:val="24"/>
        </w:rPr>
        <w:t>Ειδομένη</w:t>
      </w:r>
      <w:proofErr w:type="spellEnd"/>
      <w:r>
        <w:rPr>
          <w:rFonts w:eastAsia="Times New Roman" w:cs="Times New Roman"/>
          <w:szCs w:val="24"/>
        </w:rPr>
        <w:t xml:space="preserve"> άδειασε πριν από έξι μήνες. Μέσα σε έξι μήνες εγκαταστάθηκαν. </w:t>
      </w:r>
    </w:p>
    <w:p w14:paraId="7EF3192A"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Για τα νησιά έχετε ευθύνη, κύριοι της </w:t>
      </w:r>
      <w:r>
        <w:rPr>
          <w:rFonts w:eastAsia="Times New Roman" w:cs="Times New Roman"/>
          <w:szCs w:val="24"/>
        </w:rPr>
        <w:t xml:space="preserve">Νέας Δημοκρατίας, πιθανώς όχι σε ένα επίπεδο υψηλής ηγεσίας. Έχετε, όμως, ευθύνη. Δεν βοηθήσατε ώστε να δοθούν οι χώροι. Ελπίζω ότι θα αλλάξει. </w:t>
      </w:r>
    </w:p>
    <w:p w14:paraId="7EF3192B"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Να έρθω τώρα στα οικονομικά. Αυτό είναι κάτι το οποίο έρχεται και επανέρχεται. Τα έχουμε πει, τα έχουμε ξαναπεί</w:t>
      </w:r>
      <w:r>
        <w:rPr>
          <w:rFonts w:eastAsia="Times New Roman" w:cs="Times New Roman"/>
          <w:szCs w:val="24"/>
        </w:rPr>
        <w:t>. Υπάρχει ένα δισεκατομμύριο ευρώ. Λένε: «Ο Αβραμόπουλος λέει αυτό, εσύ γιατί λες άλλο;». Τα ίδια λέει και ο Αβραμόπουλος τα ίδια λέει και η Κυβέρνηση. Η Ευρωπαϊκή Ένωση έχει εγγυηθεί -δεν έχει δώσει- συνολικά περίπου ένα δισεκατομμύριο ευρώ στην Ελλάδα. Α</w:t>
      </w:r>
      <w:r>
        <w:rPr>
          <w:rFonts w:eastAsia="Times New Roman" w:cs="Times New Roman"/>
          <w:szCs w:val="24"/>
        </w:rPr>
        <w:t xml:space="preserve">υτή είναι η δήλωση της </w:t>
      </w:r>
      <w:r>
        <w:rPr>
          <w:rFonts w:eastAsia="Times New Roman" w:cs="Times New Roman"/>
          <w:szCs w:val="24"/>
        </w:rPr>
        <w:t xml:space="preserve">Εκπροσώπου </w:t>
      </w:r>
      <w:r>
        <w:rPr>
          <w:rFonts w:eastAsia="Times New Roman" w:cs="Times New Roman"/>
          <w:szCs w:val="24"/>
        </w:rPr>
        <w:t xml:space="preserve">της Ευρωπαϊκής Ένωσης. </w:t>
      </w:r>
    </w:p>
    <w:p w14:paraId="7EF3192C"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Σας έχουμε πει επανειλημμένα πώς αυτά τα λεφτά έχουν διατεθεί. Θα πάρει πολύ χρόνο. Έχουμε τη </w:t>
      </w:r>
      <w:r>
        <w:rPr>
          <w:rFonts w:eastAsia="Times New Roman" w:cs="Times New Roman"/>
          <w:szCs w:val="24"/>
        </w:rPr>
        <w:t>«</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w:t>
      </w:r>
      <w:r>
        <w:rPr>
          <w:rFonts w:eastAsia="Times New Roman" w:cs="Times New Roman"/>
          <w:szCs w:val="24"/>
        </w:rPr>
        <w:t>, 350 εκατομμύρια ευρώ. Τα 175 εκατομμύρια ευρώ δοθήκαν στις ελληνικές αρχές. Έχουν διατεθεί με</w:t>
      </w:r>
      <w:r>
        <w:rPr>
          <w:rFonts w:eastAsia="Times New Roman" w:cs="Times New Roman"/>
          <w:szCs w:val="24"/>
        </w:rPr>
        <w:t xml:space="preserve"> πλήρη διαφάνεια. Μπορεί να συμφωνείτε ή να μην συμφωνείτε με τον τρόπο διάθεσης. Η διαφάνεια στα χρήματα που διαχειρίζεται η ελληνική Κυβέρνηση είναι </w:t>
      </w:r>
      <w:r>
        <w:rPr>
          <w:rFonts w:eastAsia="Times New Roman" w:cs="Times New Roman"/>
          <w:szCs w:val="24"/>
        </w:rPr>
        <w:lastRenderedPageBreak/>
        <w:t xml:space="preserve">πλήρης. Κάθε διαφωνία για τον τρόπο χρήσης τους είναι θεμιτή. Όμως, η διαφάνεια είναι πλήρης. </w:t>
      </w:r>
    </w:p>
    <w:p w14:paraId="7EF3192D"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Τα άλλα δό</w:t>
      </w:r>
      <w:r>
        <w:rPr>
          <w:rFonts w:eastAsia="Times New Roman" w:cs="Times New Roman"/>
          <w:szCs w:val="24"/>
        </w:rPr>
        <w:t xml:space="preserve">θηκαν στην Ύπατη Αρμοστεία, σε οργανώσεις. Δεν έχουμε καμμία δυνατότητα παρέμβασης. Όποια και να ήταν η Κυβέρνηση, δεν θα είχε καμμία δυνατότητα παρέμβασης. Τα βάζετε </w:t>
      </w:r>
      <w:r>
        <w:rPr>
          <w:rFonts w:eastAsia="Times New Roman" w:cs="Times New Roman"/>
          <w:szCs w:val="24"/>
        </w:rPr>
        <w:t>στον</w:t>
      </w:r>
      <w:r>
        <w:rPr>
          <w:rFonts w:eastAsia="Times New Roman" w:cs="Times New Roman"/>
          <w:szCs w:val="24"/>
        </w:rPr>
        <w:t xml:space="preserve"> ίδιο</w:t>
      </w:r>
      <w:r>
        <w:rPr>
          <w:rFonts w:eastAsia="Times New Roman" w:cs="Times New Roman"/>
          <w:szCs w:val="24"/>
        </w:rPr>
        <w:t>ν</w:t>
      </w:r>
      <w:r>
        <w:rPr>
          <w:rFonts w:eastAsia="Times New Roman" w:cs="Times New Roman"/>
          <w:szCs w:val="24"/>
        </w:rPr>
        <w:t xml:space="preserve"> κουμπαρά και κατηγορείτε την Κυβέρνηση. Δεν βοηθάει σε τίποτα αυτό το πράγμα. </w:t>
      </w:r>
      <w:r>
        <w:rPr>
          <w:rFonts w:eastAsia="Times New Roman" w:cs="Times New Roman"/>
          <w:szCs w:val="24"/>
        </w:rPr>
        <w:t xml:space="preserve">Είναι λάθος. Είναι λάθος στην αντιμετώπιση. </w:t>
      </w:r>
    </w:p>
    <w:p w14:paraId="7EF3192E"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Τα ποσοστά απορρόφησης των εκτάκτων κονδυλίων είναι 60% -που είναι τεράστιο ποσοστό, το μεγαλύτερο στην Ευρώπη- και 30% έχει ήδη </w:t>
      </w:r>
      <w:proofErr w:type="spellStart"/>
      <w:r>
        <w:rPr>
          <w:rFonts w:eastAsia="Times New Roman" w:cs="Times New Roman"/>
          <w:szCs w:val="24"/>
        </w:rPr>
        <w:t>συμβασιοποιηθεί</w:t>
      </w:r>
      <w:proofErr w:type="spellEnd"/>
      <w:r>
        <w:rPr>
          <w:rFonts w:eastAsia="Times New Roman" w:cs="Times New Roman"/>
          <w:szCs w:val="24"/>
        </w:rPr>
        <w:t>, που σημαίνει ότι σε δύο ή τρεις μήνες θα έχει λείψει και αυτό, θα</w:t>
      </w:r>
      <w:r>
        <w:rPr>
          <w:rFonts w:eastAsia="Times New Roman" w:cs="Times New Roman"/>
          <w:szCs w:val="24"/>
        </w:rPr>
        <w:t xml:space="preserve"> είμαστε στο 90%.</w:t>
      </w:r>
    </w:p>
    <w:p w14:paraId="7EF3192F"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Από τα εθνικά προγράμματα το ένα έχει προϋπολογισμό 294 εκατομμύρια ευρώ και έχει </w:t>
      </w:r>
      <w:proofErr w:type="spellStart"/>
      <w:r>
        <w:rPr>
          <w:rFonts w:eastAsia="Times New Roman" w:cs="Times New Roman"/>
          <w:szCs w:val="24"/>
        </w:rPr>
        <w:t>απορροφηθεί</w:t>
      </w:r>
      <w:proofErr w:type="spellEnd"/>
      <w:r>
        <w:rPr>
          <w:rFonts w:eastAsia="Times New Roman" w:cs="Times New Roman"/>
          <w:szCs w:val="24"/>
        </w:rPr>
        <w:t xml:space="preserve"> το 2%, επειδή οι δυνατότητες χρήσης τους καλύπτονταν από τα έκτακτα και προτιμήσαμε να απορροφήσουμε τα έκτακτα. Αυτή</w:t>
      </w:r>
      <w:r>
        <w:rPr>
          <w:rFonts w:eastAsia="Times New Roman" w:cs="Times New Roman"/>
          <w:szCs w:val="24"/>
        </w:rPr>
        <w:t>ν</w:t>
      </w:r>
      <w:r>
        <w:rPr>
          <w:rFonts w:eastAsia="Times New Roman" w:cs="Times New Roman"/>
          <w:szCs w:val="24"/>
        </w:rPr>
        <w:t xml:space="preserve"> τη στιγμή, τους επόμενους</w:t>
      </w:r>
      <w:r>
        <w:rPr>
          <w:rFonts w:eastAsia="Times New Roman" w:cs="Times New Roman"/>
          <w:szCs w:val="24"/>
        </w:rPr>
        <w:t xml:space="preserve"> μήνες, κατατίθενται καινούργια προγράμματα. Το άλλο έχει προϋπολογισμό -μιλάμε πια για τακτικά κονδύλια- 214 εκατομμύρια ευρώ και το 25% έχει </w:t>
      </w:r>
      <w:proofErr w:type="spellStart"/>
      <w:r>
        <w:rPr>
          <w:rFonts w:eastAsia="Times New Roman" w:cs="Times New Roman"/>
          <w:szCs w:val="24"/>
        </w:rPr>
        <w:t>απορροφηθεί</w:t>
      </w:r>
      <w:proofErr w:type="spellEnd"/>
      <w:r>
        <w:rPr>
          <w:rFonts w:eastAsia="Times New Roman" w:cs="Times New Roman"/>
          <w:szCs w:val="24"/>
        </w:rPr>
        <w:t xml:space="preserve"> ήδη. Είναι και αυτό το μεγαλύτερο ποσοστό στην Ευρώπη. </w:t>
      </w:r>
    </w:p>
    <w:p w14:paraId="7EF31930"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Προτιμήσαμε να απορροφήσουμε τα έκτακτα. Απορ</w:t>
      </w:r>
      <w:r>
        <w:rPr>
          <w:rFonts w:eastAsia="Times New Roman" w:cs="Times New Roman"/>
          <w:szCs w:val="24"/>
        </w:rPr>
        <w:t>ροφούμε τώρα τα τακτικά. Το ξέρετε, γιατί έχετε κάνει κυβέρνηση, πόσο δύσκολο είναι. Είναι επιλέξιμα, είναι γραφειοκρατία. Πρέπει να το αλλάξεις και από σκύλους για τα ναρκωτικά να το κάνεις φαΐ και να συμφωνήσουν και οι δυο φορείς. Γίνεται μια καλή δουλει</w:t>
      </w:r>
      <w:r>
        <w:rPr>
          <w:rFonts w:eastAsia="Times New Roman" w:cs="Times New Roman"/>
          <w:szCs w:val="24"/>
        </w:rPr>
        <w:t xml:space="preserve">ά, την κάνει ο κ. </w:t>
      </w:r>
      <w:proofErr w:type="spellStart"/>
      <w:r>
        <w:rPr>
          <w:rFonts w:eastAsia="Times New Roman" w:cs="Times New Roman"/>
          <w:szCs w:val="24"/>
        </w:rPr>
        <w:t>Χαρίτσης</w:t>
      </w:r>
      <w:proofErr w:type="spellEnd"/>
      <w:r>
        <w:rPr>
          <w:rFonts w:eastAsia="Times New Roman" w:cs="Times New Roman"/>
          <w:szCs w:val="24"/>
        </w:rPr>
        <w:t>.</w:t>
      </w:r>
    </w:p>
    <w:p w14:paraId="7EF31931" w14:textId="77777777" w:rsidR="00037D93" w:rsidRDefault="00CE678C">
      <w:pPr>
        <w:spacing w:after="0" w:line="600" w:lineRule="auto"/>
        <w:jc w:val="both"/>
        <w:rPr>
          <w:rFonts w:eastAsia="Times New Roman" w:cs="Times New Roman"/>
          <w:szCs w:val="24"/>
        </w:rPr>
      </w:pPr>
      <w:r>
        <w:rPr>
          <w:rFonts w:eastAsia="Times New Roman" w:cs="Times New Roman"/>
          <w:szCs w:val="24"/>
        </w:rPr>
        <w:t>Όπως ξέρετε, το Υπουργείο μου δεν έχει τη διαχείριση. Νομίζω ότι και ο ίδιος θα είναι διαθέσιμος να σας δώσει ό,τι παραπάνω εξηγήσεις θέλετε.</w:t>
      </w:r>
    </w:p>
    <w:p w14:paraId="7EF31932"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Τα υπόλοιπα στη δευτερολογία, κύριε Υπουργέ.</w:t>
      </w:r>
    </w:p>
    <w:p w14:paraId="7EF31933"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κύριε Βλάχο, έχετε τον λόγο.</w:t>
      </w:r>
    </w:p>
    <w:p w14:paraId="7EF31934"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Υπουργέ, κατ’ αρχάς, η ερώτηση την οποία κατέθεσα σήμερα επικεντρώνεται κυρίως στα οικονομικά στοιχεία. Βεβαίως, όταν συζητά </w:t>
      </w:r>
      <w:r>
        <w:rPr>
          <w:rFonts w:eastAsia="Times New Roman" w:cs="Times New Roman"/>
          <w:szCs w:val="24"/>
        </w:rPr>
        <w:t>κάποι</w:t>
      </w:r>
      <w:r>
        <w:rPr>
          <w:rFonts w:eastAsia="Times New Roman" w:cs="Times New Roman"/>
          <w:szCs w:val="24"/>
        </w:rPr>
        <w:t>ο</w:t>
      </w:r>
      <w:r>
        <w:rPr>
          <w:rFonts w:eastAsia="Times New Roman" w:cs="Times New Roman"/>
          <w:szCs w:val="24"/>
        </w:rPr>
        <w:t xml:space="preserve">ς </w:t>
      </w:r>
      <w:r>
        <w:rPr>
          <w:rFonts w:eastAsia="Times New Roman" w:cs="Times New Roman"/>
          <w:szCs w:val="24"/>
        </w:rPr>
        <w:t>για μη κυβερνητικές οργανώσεις που εμπλέκονται στο προσφυγικό, αναμφίβο</w:t>
      </w:r>
      <w:r>
        <w:rPr>
          <w:rFonts w:eastAsia="Times New Roman" w:cs="Times New Roman"/>
          <w:szCs w:val="24"/>
        </w:rPr>
        <w:t>λα θα έχουμε και προεκτάσεις και θα πάμε και σε άλλα θέματα.</w:t>
      </w:r>
    </w:p>
    <w:p w14:paraId="7EF31935"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Μας είπατε ότι για μια ακόμη φορά θα πείτε ξανά τα στοιχεία. Δεν σας προβληματίζει πραγματικά, δεν περνάει από το μυαλό σας, όταν συνάδελφοι -και φαντάζομαι όλων των πτερύγων- έρχονται και επανέρ</w:t>
      </w:r>
      <w:r>
        <w:rPr>
          <w:rFonts w:eastAsia="Times New Roman" w:cs="Times New Roman"/>
          <w:szCs w:val="24"/>
        </w:rPr>
        <w:t>χονται και σας ζητούν στοιχεία, ότι αυτά που δίνετε είναι ελλιπή, δεν είναι πλήρη, δεν μας καλύπτουν;</w:t>
      </w:r>
    </w:p>
    <w:p w14:paraId="7EF3193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Εγώ σας ζήτησα αν υπάρχει αρχείο με τις μη κυβερνητικές οργανώσεις. Ωραία. Δημοσιοποιούνται τα πάντα. Πόσα χρήματα παίρνουν και πώς επιλέγονται; Εγώ δεν σ</w:t>
      </w:r>
      <w:r>
        <w:rPr>
          <w:rFonts w:eastAsia="Times New Roman" w:cs="Times New Roman"/>
          <w:szCs w:val="24"/>
        </w:rPr>
        <w:t xml:space="preserve">ας είπα γι’ αυτά τα χρήματα διακινούνται μέσω της Ύπατης Αρμοστείας. Εγώ είπα για αυτά που διακινούνται μέσω της ελληνικής Κυβέρνησης και του Υπουργείου σας. Αυτά θέλω να δώσετε στη δημοσιότητα, διότι η εικόνα που υπάρχει σε όλους μας -και το λέω με πολλή </w:t>
      </w:r>
      <w:r>
        <w:rPr>
          <w:rFonts w:eastAsia="Times New Roman" w:cs="Times New Roman"/>
          <w:szCs w:val="24"/>
        </w:rPr>
        <w:t>ευπρέπεια- είναι ότι κάτι δεν πάει καλά.</w:t>
      </w:r>
    </w:p>
    <w:p w14:paraId="7EF31937"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Θα έχετε ακούσει, φαντάζομαι, καταγγελίες από φορείς που κινούνται στον κυβερνητικό χώρο. Θυμάστε, είναι για το πώς διαχειρίζονται τα χρήματα ή έχουν υπάρξει παραιτήσεις με καταγγελίες.</w:t>
      </w:r>
    </w:p>
    <w:p w14:paraId="7EF31938"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Όταν, λοιπόν, είναι αυτό το κ</w:t>
      </w:r>
      <w:r>
        <w:rPr>
          <w:rFonts w:eastAsia="Times New Roman" w:cs="Times New Roman"/>
          <w:szCs w:val="24"/>
        </w:rPr>
        <w:t>λίμα, εσείς δεν μπορεί να μου λέτε ότι τα έχουμε πει και τα έχουμε ξαναπεί, γιατί προφανώς δεν λέμε τίποτε και θα ξαναλέμε τα ίδια και τα ίδια μέχρι το δάχτυλο να φτάσει στην πληγή και να δούμε ποιοι παίρνουν τα χρήματα, για ποιον λόγο και τι έργο αποδίδου</w:t>
      </w:r>
      <w:r>
        <w:rPr>
          <w:rFonts w:eastAsia="Times New Roman" w:cs="Times New Roman"/>
          <w:szCs w:val="24"/>
        </w:rPr>
        <w:t>ν.</w:t>
      </w:r>
    </w:p>
    <w:p w14:paraId="7EF31939"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πω ότι έχουμε ιδιαίτερα προβλήματα, βεβαίως, γενικότερα με τις μη κυβερνητικές οργανώσεις. Έχω κακή εμπειρία από όλα όσα έχουν δει το φως τα προηγούμενα χρόνια και τη δράση τους, αλλά ιδιαίτερα τώρα, όταν εμπλέκονται στο προσφυγικό </w:t>
      </w:r>
      <w:r>
        <w:rPr>
          <w:rFonts w:eastAsia="Times New Roman" w:cs="Times New Roman"/>
          <w:szCs w:val="24"/>
        </w:rPr>
        <w:t xml:space="preserve">και στα μικρά παιδιά που μου είπατε ότι πηγαίνουν σχολείο -προφανώς, καλώς πηγαίνουν σχολείο- και το </w:t>
      </w:r>
      <w:r>
        <w:rPr>
          <w:rFonts w:eastAsia="Times New Roman" w:cs="Times New Roman"/>
          <w:szCs w:val="24"/>
        </w:rPr>
        <w:lastRenderedPageBreak/>
        <w:t>είπατε και έτσι και το είπατε και αλλιώς, ότι δεν είναι η επίσημη θέση της Νέας Δημοκρατίας.</w:t>
      </w:r>
    </w:p>
    <w:p w14:paraId="7EF3193A"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Κρατήστε, λοιπόν, την επίσημη θέση της Νέας Δημοκρατίας και </w:t>
      </w:r>
      <w:r>
        <w:rPr>
          <w:rFonts w:eastAsia="Times New Roman" w:cs="Times New Roman"/>
          <w:szCs w:val="24"/>
        </w:rPr>
        <w:t>όχι τις μεμονωμένες απόψεις, που στο τέλος-τέλος σήμερα είναι έτσι και αύριο πιθανόν και να αλλάξουν. Άρα, λοιπόν, δεν θα διαφωνήσουμε σε αυτό.</w:t>
      </w:r>
    </w:p>
    <w:p w14:paraId="7EF3193B"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Θα διαφωνήσουμε, όμως -και </w:t>
      </w:r>
      <w:r>
        <w:rPr>
          <w:rFonts w:eastAsia="Times New Roman" w:cs="Times New Roman"/>
          <w:szCs w:val="24"/>
        </w:rPr>
        <w:t xml:space="preserve">σήμερα </w:t>
      </w:r>
      <w:r>
        <w:rPr>
          <w:rFonts w:eastAsia="Times New Roman" w:cs="Times New Roman"/>
          <w:szCs w:val="24"/>
        </w:rPr>
        <w:t xml:space="preserve">ο Πρόεδρος της Νέας Δημοκρατίας γι’ αυτό περιοδεύει εκεί, </w:t>
      </w:r>
      <w:r>
        <w:rPr>
          <w:rFonts w:eastAsia="Times New Roman" w:cs="Times New Roman"/>
          <w:szCs w:val="24"/>
        </w:rPr>
        <w:t xml:space="preserve">για </w:t>
      </w:r>
      <w:r>
        <w:rPr>
          <w:rFonts w:eastAsia="Times New Roman" w:cs="Times New Roman"/>
          <w:szCs w:val="24"/>
        </w:rPr>
        <w:t>να έχει μια σφαι</w:t>
      </w:r>
      <w:r>
        <w:rPr>
          <w:rFonts w:eastAsia="Times New Roman" w:cs="Times New Roman"/>
          <w:szCs w:val="24"/>
        </w:rPr>
        <w:t>ρική εικόνα του προβλήματος- για τα χρήματα τα οποία δίνονται, πώς κατανέμονται, σε ποιους δίνονται και</w:t>
      </w:r>
      <w:r>
        <w:rPr>
          <w:rFonts w:eastAsia="Times New Roman" w:cs="Times New Roman"/>
          <w:szCs w:val="24"/>
        </w:rPr>
        <w:t>,</w:t>
      </w:r>
      <w:r>
        <w:rPr>
          <w:rFonts w:eastAsia="Times New Roman" w:cs="Times New Roman"/>
          <w:szCs w:val="24"/>
        </w:rPr>
        <w:t xml:space="preserve"> τελικά, όχι μόνο ότι δίνονται, όπως μου λέτε, με διαφάνεια, αλλά τι έργο αποδίδουν αυτοί. Δίνουν σε κάποιον αναφορά;</w:t>
      </w:r>
    </w:p>
    <w:p w14:paraId="7EF3193C" w14:textId="77777777" w:rsidR="00037D93" w:rsidRDefault="00CE678C">
      <w:pPr>
        <w:spacing w:after="0" w:line="600" w:lineRule="auto"/>
        <w:ind w:firstLine="720"/>
        <w:jc w:val="both"/>
        <w:rPr>
          <w:rFonts w:eastAsia="Times New Roman"/>
          <w:bCs/>
        </w:rPr>
      </w:pPr>
      <w:r>
        <w:rPr>
          <w:rFonts w:eastAsia="Times New Roman"/>
          <w:bCs/>
        </w:rPr>
        <w:t>(Στο σημείο αυτό κτυπάει το κουδού</w:t>
      </w:r>
      <w:r>
        <w:rPr>
          <w:rFonts w:eastAsia="Times New Roman"/>
          <w:bCs/>
        </w:rPr>
        <w:t>νι λήξεως του χρόνου ομιλίας του κυρίου Βουλευτή)</w:t>
      </w:r>
    </w:p>
    <w:p w14:paraId="7EF3193D"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Θέλω να κλείσω, κύριε Πρόεδρε, με αυτό με το οποίο ξεκίνησε ο κύριος Υπουργός. Εγώ δεν ήθελα λίγο-πολύ να το θίξω, αλλά στάθηκα στον θάνατο των τριών προσφύγων έτσι πολύ απλά. Έχω μια δήλωσή σας εδώ που λέτ</w:t>
      </w:r>
      <w:r>
        <w:rPr>
          <w:rFonts w:eastAsia="Times New Roman" w:cs="Times New Roman"/>
          <w:szCs w:val="24"/>
        </w:rPr>
        <w:t>ε: «Αργήσαμε. Ελπίζω οι θάνατοι των μεταναστών να μας έκαναν σοφότερους</w:t>
      </w:r>
      <w:r>
        <w:rPr>
          <w:rFonts w:eastAsia="Times New Roman" w:cs="Times New Roman"/>
          <w:szCs w:val="24"/>
        </w:rPr>
        <w:t>.</w:t>
      </w:r>
      <w:r>
        <w:rPr>
          <w:rFonts w:eastAsia="Times New Roman" w:cs="Times New Roman"/>
          <w:szCs w:val="24"/>
        </w:rPr>
        <w:t>».</w:t>
      </w:r>
    </w:p>
    <w:p w14:paraId="7EF3193E"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Δεν νιώθετε ότι το τίμημα για αυτή τη σοφία είναι πολύ βαρύ, όταν μιλάμε για ανθρώπινες ζωές; Έχω ολόκληρη τη δήλωσή σας</w:t>
      </w:r>
      <w:r>
        <w:rPr>
          <w:rFonts w:eastAsia="Times New Roman" w:cs="Times New Roman"/>
          <w:szCs w:val="24"/>
        </w:rPr>
        <w:t>,</w:t>
      </w:r>
      <w:r>
        <w:rPr>
          <w:rFonts w:eastAsia="Times New Roman" w:cs="Times New Roman"/>
          <w:szCs w:val="24"/>
        </w:rPr>
        <w:t xml:space="preserve"> που μου λέτε από τον Σεπτέμβριο «όλα πολύ καλά».</w:t>
      </w:r>
    </w:p>
    <w:p w14:paraId="7EF3193F"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δεν </w:t>
      </w:r>
      <w:r>
        <w:rPr>
          <w:rFonts w:eastAsia="Times New Roman" w:cs="Times New Roman"/>
          <w:szCs w:val="24"/>
        </w:rPr>
        <w:t>έγιναν, κύριε Υπουργέ, από τον Σεπτέμβριο και</w:t>
      </w:r>
      <w:r>
        <w:rPr>
          <w:rFonts w:eastAsia="Times New Roman" w:cs="Times New Roman"/>
          <w:szCs w:val="24"/>
        </w:rPr>
        <w:t>,</w:t>
      </w:r>
      <w:r>
        <w:rPr>
          <w:rFonts w:eastAsia="Times New Roman" w:cs="Times New Roman"/>
          <w:szCs w:val="24"/>
        </w:rPr>
        <w:t xml:space="preserve"> αφού είχατε χρήματα, πώς πείσατε τώρα τους ξενοδόχους; Διότι προφανώς είναι οικονομικό το ζήτημα. Αφού έχετε χρήματα, γιατί δεν το κάνατε νωρίτερα;</w:t>
      </w:r>
    </w:p>
    <w:p w14:paraId="7EF31940"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Εγώ νιώθω πραγματικά, όταν τόσο απλά -δεν θέλω να το πω κυνικ</w:t>
      </w:r>
      <w:r>
        <w:rPr>
          <w:rFonts w:eastAsia="Times New Roman" w:cs="Times New Roman"/>
          <w:szCs w:val="24"/>
        </w:rPr>
        <w:t>ά, αν θέλετε- λέτε ότι γίνατε σοφότερος -γιατί δεν έγιναν οι άλλο</w:t>
      </w:r>
      <w:r>
        <w:rPr>
          <w:rFonts w:eastAsia="Times New Roman" w:cs="Times New Roman"/>
          <w:szCs w:val="24"/>
        </w:rPr>
        <w:t>ι</w:t>
      </w:r>
      <w:r>
        <w:rPr>
          <w:rFonts w:eastAsia="Times New Roman" w:cs="Times New Roman"/>
          <w:szCs w:val="24"/>
        </w:rPr>
        <w:t xml:space="preserve"> σοφότεροι, εσείς γίνατε που κυβερνάτε- επειδή χάθηκαν κάποιοι άνθρωποι, ότι αυτό είναι μια μεγάλη έκπληξη. Γίνεται κανείς σοφός, όταν χάνονται άνθρωποι; Δηλαδή, ξέρατε κάτι και δεν το κάνατ</w:t>
      </w:r>
      <w:r>
        <w:rPr>
          <w:rFonts w:eastAsia="Times New Roman" w:cs="Times New Roman"/>
          <w:szCs w:val="24"/>
        </w:rPr>
        <w:t>ε; Αυτό δεν νιώθετε ότι σας βαραίνει; Αυτό δεν νιώθετε ότι σας φορτώνει ευθύνες;</w:t>
      </w:r>
    </w:p>
    <w:p w14:paraId="7EF31941"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Εγώ δεν θα μιλήσω για πολιτική ευθιξία. Εγώ θα μιλήσω καθαρά για πολιτική ευθύνη. Όταν λέτε «το ξέραμε»</w:t>
      </w:r>
      <w:r>
        <w:rPr>
          <w:rFonts w:eastAsia="Times New Roman" w:cs="Times New Roman"/>
          <w:szCs w:val="24"/>
        </w:rPr>
        <w:t>,</w:t>
      </w:r>
      <w:r>
        <w:rPr>
          <w:rFonts w:eastAsia="Times New Roman" w:cs="Times New Roman"/>
          <w:szCs w:val="24"/>
        </w:rPr>
        <w:t xml:space="preserve"> τι εννοείτε; Δεν είστε στο Υπουργείο για να εκπαιδευτείτε, δεν είναι γ</w:t>
      </w:r>
      <w:r>
        <w:rPr>
          <w:rFonts w:eastAsia="Times New Roman" w:cs="Times New Roman"/>
          <w:szCs w:val="24"/>
        </w:rPr>
        <w:t>ια να ζούμε τα γεγονότα και με βάση τα γεγονότα που ζούμε να λέμε ότι εκπαιδευτήκαμε και γίναμε σοφότεροι έτσι απλά.</w:t>
      </w:r>
    </w:p>
    <w:p w14:paraId="7EF31942"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αυτό ολοκληρώστε, κύριε Βλάχο.</w:t>
      </w:r>
    </w:p>
    <w:p w14:paraId="7EF31943"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Τελειώνω, κύριε Πρόεδρε.</w:t>
      </w:r>
    </w:p>
    <w:p w14:paraId="7EF31944"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Θα έλεγα, λοιπόν, ότι χρειάζετ</w:t>
      </w:r>
      <w:r>
        <w:rPr>
          <w:rFonts w:eastAsia="Times New Roman" w:cs="Times New Roman"/>
          <w:szCs w:val="24"/>
        </w:rPr>
        <w:t>αι από τη μεριά της Κυβέρνησης και από εσάς προσωπικά με περισσότερη ευθύνη να γίνει η προσέγγιση αυτού του τόσο σημαντικού προβλήματος στην ουσία.</w:t>
      </w:r>
    </w:p>
    <w:p w14:paraId="7EF31945"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Όμως -κλείνω, κύριε Πρόεδρε- επανέρχομαι στα οικονομικά στοιχεία, οικονομικά μεγέθη. Θέλουμε διαφάνεια, θέλο</w:t>
      </w:r>
      <w:r>
        <w:rPr>
          <w:rFonts w:eastAsia="Times New Roman" w:cs="Times New Roman"/>
          <w:szCs w:val="24"/>
        </w:rPr>
        <w:t>υμε καθαρότητα, θέλουμε δημοσιοποίηση.</w:t>
      </w:r>
    </w:p>
    <w:p w14:paraId="7EF3194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Διότι όσα κι αν καλυφθούν σήμερα, σας πληροφορώ ότι θα έρθει η στιγμή που αυτά</w:t>
      </w:r>
      <w:r>
        <w:rPr>
          <w:rFonts w:eastAsia="Times New Roman" w:cs="Times New Roman"/>
          <w:szCs w:val="24"/>
        </w:rPr>
        <w:t>,</w:t>
      </w:r>
      <w:r>
        <w:rPr>
          <w:rFonts w:eastAsia="Times New Roman" w:cs="Times New Roman"/>
          <w:szCs w:val="24"/>
        </w:rPr>
        <w:t xml:space="preserve"> έτσι κι αλλιώς</w:t>
      </w:r>
      <w:r>
        <w:rPr>
          <w:rFonts w:eastAsia="Times New Roman" w:cs="Times New Roman"/>
          <w:szCs w:val="24"/>
        </w:rPr>
        <w:t>,</w:t>
      </w:r>
      <w:r>
        <w:rPr>
          <w:rFonts w:eastAsia="Times New Roman" w:cs="Times New Roman"/>
          <w:szCs w:val="24"/>
        </w:rPr>
        <w:t xml:space="preserve"> θα έρθουν στο φως της δημοσιότητας, θα γίνουν γνωστά. Δεν μπορούν να καλυφθούν για πάντα. </w:t>
      </w:r>
    </w:p>
    <w:p w14:paraId="7EF31947"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b/>
          <w:szCs w:val="24"/>
        </w:rPr>
        <w:t>):</w:t>
      </w:r>
      <w:r>
        <w:rPr>
          <w:rFonts w:eastAsia="Times New Roman"/>
          <w:szCs w:val="24"/>
        </w:rPr>
        <w:t xml:space="preserve"> Κύριε Βλάχο, κ</w:t>
      </w:r>
      <w:r>
        <w:rPr>
          <w:rFonts w:eastAsia="Times New Roman" w:cs="Times New Roman"/>
          <w:szCs w:val="24"/>
        </w:rPr>
        <w:t>λείστε, σας παρακαλώ πολύ!</w:t>
      </w:r>
    </w:p>
    <w:p w14:paraId="7EF31948"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Άρα αυτό που θα γίνει αύριο, κάντε το σήμερα. </w:t>
      </w:r>
    </w:p>
    <w:p w14:paraId="7EF31949"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7EF3194A"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Ορίστε, κύριε Υπουργέ, έχετε τον λόγο</w:t>
      </w:r>
      <w:r>
        <w:rPr>
          <w:rFonts w:eastAsia="Times New Roman" w:cs="Times New Roman"/>
          <w:szCs w:val="24"/>
        </w:rPr>
        <w:t>,</w:t>
      </w:r>
      <w:r>
        <w:rPr>
          <w:rFonts w:eastAsia="Times New Roman" w:cs="Times New Roman"/>
          <w:szCs w:val="24"/>
        </w:rPr>
        <w:t xml:space="preserve"> με τη σχετική ανοχή ως προς τον χρόνο.</w:t>
      </w:r>
    </w:p>
    <w:p w14:paraId="7EF3194B"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Ευχαριστώ πολύ, κύριε Πρόεδρε. </w:t>
      </w:r>
    </w:p>
    <w:p w14:paraId="7EF3194C"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Νομίζω, </w:t>
      </w:r>
      <w:r>
        <w:rPr>
          <w:rFonts w:eastAsia="Times New Roman"/>
          <w:szCs w:val="24"/>
        </w:rPr>
        <w:t>κύριε συνάδελφε,</w:t>
      </w:r>
      <w:r>
        <w:rPr>
          <w:rFonts w:eastAsia="Times New Roman" w:cs="Times New Roman"/>
          <w:szCs w:val="24"/>
        </w:rPr>
        <w:t xml:space="preserve"> ότι από τον τρόπο που απαντήσατε δεν γίναμε σοφότεροι. Εγώ προσπαθώ να είμαι άνθρωπος που ενώνει και δεν διασπά. Ακούστε με, λοιπόν! </w:t>
      </w:r>
    </w:p>
    <w:p w14:paraId="7EF3194D"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w:t>
      </w:r>
      <w:r>
        <w:rPr>
          <w:rFonts w:eastAsia="Times New Roman" w:cs="Times New Roman"/>
          <w:b/>
          <w:szCs w:val="24"/>
        </w:rPr>
        <w:t>ΛΑΧΟΣ:</w:t>
      </w:r>
      <w:r>
        <w:rPr>
          <w:rFonts w:eastAsia="Times New Roman" w:cs="Times New Roman"/>
          <w:szCs w:val="24"/>
        </w:rPr>
        <w:t xml:space="preserve"> Μα, εσείς είπατε ότι γίνατε σοφότερος!</w:t>
      </w:r>
    </w:p>
    <w:p w14:paraId="7EF3194E"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Σας παρακαλώ! Δεν σας διέκοψα!</w:t>
      </w:r>
    </w:p>
    <w:p w14:paraId="7EF3194F" w14:textId="77777777" w:rsidR="00037D93" w:rsidRDefault="00CE678C">
      <w:pPr>
        <w:spacing w:after="0"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Κύριε Βλάχο, αφήστε, σας παρακαλώ, να απαντήσει ο κύριος Υπουργός.</w:t>
      </w:r>
    </w:p>
    <w:p w14:paraId="7EF31950"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w:t>
      </w:r>
      <w:r>
        <w:rPr>
          <w:rFonts w:eastAsia="Times New Roman" w:cs="Times New Roman"/>
          <w:b/>
          <w:szCs w:val="24"/>
        </w:rPr>
        <w:t>ός Μεταναστευτικής Πολιτικής):</w:t>
      </w:r>
      <w:r>
        <w:rPr>
          <w:rFonts w:eastAsia="Times New Roman" w:cs="Times New Roman"/>
          <w:szCs w:val="24"/>
        </w:rPr>
        <w:t xml:space="preserve"> Λέω, λοιπόν, ότι αυτό που άλλαξε είναι ότι υποχώρησαν οι ξενοδόχοι. Και έκαναν πολύ καλά! Δεν θέλω να τσακωθώ μαζί τους. Δεν θέλω να ζητήσω τίποτα άλλο. Οι ξενοδόχοι ανήκουν σε άλλο κόμμα. </w:t>
      </w:r>
    </w:p>
    <w:p w14:paraId="7EF31951"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Με τα επιμελητήρια πρέπει να συζητή</w:t>
      </w:r>
      <w:r>
        <w:rPr>
          <w:rFonts w:eastAsia="Times New Roman" w:cs="Times New Roman"/>
          <w:szCs w:val="24"/>
        </w:rPr>
        <w:t>σετε</w:t>
      </w:r>
      <w:r>
        <w:rPr>
          <w:rFonts w:eastAsia="Times New Roman" w:cs="Times New Roman"/>
          <w:szCs w:val="24"/>
        </w:rPr>
        <w:t>,</w:t>
      </w:r>
      <w:r>
        <w:rPr>
          <w:rFonts w:eastAsia="Times New Roman" w:cs="Times New Roman"/>
          <w:szCs w:val="24"/>
        </w:rPr>
        <w:t xml:space="preserve"> που αρνήθηκαν να δώσουν χώρους. </w:t>
      </w:r>
    </w:p>
    <w:p w14:paraId="7EF31952"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Τι λέτε, κύριε Υπουργέ; </w:t>
      </w:r>
    </w:p>
    <w:p w14:paraId="7EF31953"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Αφήστε με να τελειώσω! </w:t>
      </w:r>
    </w:p>
    <w:p w14:paraId="7EF31954"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Μα, μου λέτε ότι οι ξενοδόχοι ανήκουν σε κόμματα; Αυτή είναι απάντηση; </w:t>
      </w:r>
    </w:p>
    <w:p w14:paraId="7EF31955"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w:t>
      </w:r>
      <w:r>
        <w:rPr>
          <w:rFonts w:eastAsia="Times New Roman"/>
          <w:b/>
          <w:szCs w:val="24"/>
        </w:rPr>
        <w:t>ΥΩΝ (Νικήτας Κακλαμάνης):</w:t>
      </w:r>
      <w:r>
        <w:rPr>
          <w:rFonts w:eastAsia="Times New Roman"/>
          <w:szCs w:val="24"/>
        </w:rPr>
        <w:t xml:space="preserve"> </w:t>
      </w:r>
      <w:r>
        <w:rPr>
          <w:rFonts w:eastAsia="Times New Roman" w:cs="Times New Roman"/>
          <w:szCs w:val="24"/>
        </w:rPr>
        <w:t xml:space="preserve">Κύριε Βλάχο, είστε παλιός </w:t>
      </w:r>
      <w:r>
        <w:rPr>
          <w:rFonts w:eastAsia="Times New Roman" w:cs="Times New Roman"/>
          <w:szCs w:val="24"/>
        </w:rPr>
        <w:t>κ</w:t>
      </w:r>
      <w:r>
        <w:rPr>
          <w:rFonts w:eastAsia="Times New Roman" w:cs="Times New Roman"/>
          <w:szCs w:val="24"/>
        </w:rPr>
        <w:t>οινοβουλευτικός. Ωραία, δεν σας αρέσει η απάντηση. Όμως, μη διακόπτετε!</w:t>
      </w:r>
    </w:p>
    <w:p w14:paraId="7EF31956"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Μα, εμπλέκουμε πολιτικά ανθρώπους που δεν φταίνε, κύριε Πρόεδρε!</w:t>
      </w:r>
    </w:p>
    <w:p w14:paraId="7EF31957" w14:textId="77777777" w:rsidR="00037D93" w:rsidRDefault="00CE678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Βλάχο, μη </w:t>
      </w:r>
      <w:r>
        <w:rPr>
          <w:rFonts w:eastAsia="Times New Roman"/>
          <w:szCs w:val="24"/>
        </w:rPr>
        <w:t xml:space="preserve">διακόπτετε. Δεν σας αρέσει η απάντηση. Ούτε εμένα μου αρέσει. Όμως, δεν διακόπτω. </w:t>
      </w:r>
    </w:p>
    <w:p w14:paraId="7EF31958"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ΜΟΥΖΑΛΑΣ (Υπουργός Μεταναστευτικής Πολιτικής):</w:t>
      </w:r>
      <w:r>
        <w:rPr>
          <w:rFonts w:eastAsia="Times New Roman" w:cs="Times New Roman"/>
          <w:szCs w:val="24"/>
        </w:rPr>
        <w:t xml:space="preserve"> Λέω, λοιπόν, ότι ναι, γίναμε σοφότεροι, διότι άνθρωποι υποχώρησαν σε θέσεις οι οποίες βοήθησαν στο να οδηγηθούμε σε αυ</w:t>
      </w:r>
      <w:r>
        <w:rPr>
          <w:rFonts w:eastAsia="Times New Roman" w:cs="Times New Roman"/>
          <w:szCs w:val="24"/>
        </w:rPr>
        <w:t>τό. Χαίρομαι που η θέση της Νέας Δημοκρατίας για τα παιδιά είναι να πάνε σχολείο. Και ελπίζω να παραμείνει σ’ αυτή τη θέση και να διαδοθεί σ’ αυτούς τους λίγους που εμποδίζουν τα παιδιά να πάνε σχολείο. Χαίρομαι που η θέση της Νέας Δημοκρατίας είναι να φτι</w:t>
      </w:r>
      <w:r>
        <w:rPr>
          <w:rFonts w:eastAsia="Times New Roman" w:cs="Times New Roman"/>
          <w:szCs w:val="24"/>
        </w:rPr>
        <w:t xml:space="preserve">αχτούν κλειστοί χώροι στα νησιά. Και ελπίζω τα μέλη της στα νησιά να την ακολουθήσουν. </w:t>
      </w:r>
    </w:p>
    <w:p w14:paraId="7EF31959"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έρχομαι στις ΜΚΟ. Ακούστε με!</w:t>
      </w:r>
    </w:p>
    <w:p w14:paraId="7EF3195A"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Μα, δεν εμποδίζει κανείς από τη Νέα Δημοκρατία τα παιδιά να πάνε σχολείο! Τι είναι αυτά που λέτε; </w:t>
      </w:r>
    </w:p>
    <w:p w14:paraId="7EF3195B"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ΠΡΟΕΔΡΕΥΩΝ (Νικήτ</w:t>
      </w:r>
      <w:r>
        <w:rPr>
          <w:rFonts w:eastAsia="Times New Roman"/>
          <w:b/>
          <w:szCs w:val="24"/>
        </w:rPr>
        <w:t>ας Κακλαμάνης):</w:t>
      </w:r>
      <w:r>
        <w:rPr>
          <w:rFonts w:eastAsia="Times New Roman"/>
          <w:szCs w:val="24"/>
        </w:rPr>
        <w:t xml:space="preserve"> </w:t>
      </w:r>
      <w:r>
        <w:rPr>
          <w:rFonts w:eastAsia="Times New Roman" w:cs="Times New Roman"/>
          <w:szCs w:val="24"/>
        </w:rPr>
        <w:t xml:space="preserve">Κύριε Βλάχο, σας παρακαλώ! Μη με φέρνετε σε δύσκολη θέση! </w:t>
      </w:r>
    </w:p>
    <w:p w14:paraId="7EF3195C"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Μα, κύριε Πρόεδρε…</w:t>
      </w:r>
    </w:p>
    <w:p w14:paraId="7EF3195D"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διάλογο θα κάνετε; </w:t>
      </w:r>
    </w:p>
    <w:p w14:paraId="7EF3195E"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Μα, κάποιος που μας ακούει τώρα…</w:t>
      </w:r>
    </w:p>
    <w:p w14:paraId="7EF3195F"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Μα, είστε </w:t>
      </w:r>
      <w:proofErr w:type="spellStart"/>
      <w:r>
        <w:rPr>
          <w:rFonts w:eastAsia="Times New Roman" w:cs="Times New Roman"/>
          <w:szCs w:val="24"/>
        </w:rPr>
        <w:t>πρωτοεκλεγμένος</w:t>
      </w:r>
      <w:proofErr w:type="spellEnd"/>
      <w:r>
        <w:rPr>
          <w:rFonts w:eastAsia="Times New Roman" w:cs="Times New Roman"/>
          <w:szCs w:val="24"/>
        </w:rPr>
        <w:t xml:space="preserve"> Βουλευτής και δεν ξέρετε τον Κανονισμό; </w:t>
      </w:r>
    </w:p>
    <w:p w14:paraId="7EF31960"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ΒΛΑΧΟΣ:</w:t>
      </w:r>
      <w:r>
        <w:rPr>
          <w:rFonts w:eastAsia="Times New Roman" w:cs="Times New Roman"/>
          <w:szCs w:val="24"/>
        </w:rPr>
        <w:t xml:space="preserve"> Τον Κανονισμό τον ξέρω, κύριε Πρόεδρε, αλλά…</w:t>
      </w:r>
    </w:p>
    <w:p w14:paraId="7EF31961"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Ωραία, σας παρακαλώ, λοιπόν!</w:t>
      </w:r>
    </w:p>
    <w:p w14:paraId="7EF31962"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Την ουσία δεν κ</w:t>
      </w:r>
      <w:r>
        <w:rPr>
          <w:rFonts w:eastAsia="Times New Roman" w:cs="Times New Roman"/>
          <w:szCs w:val="24"/>
        </w:rPr>
        <w:t>ατανοώ!</w:t>
      </w:r>
    </w:p>
    <w:p w14:paraId="7EF31963"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Ωραία! Τι να κάνουμε τώρα; Θα του επιβάλουμε εμείς τι θα απαντήσει; </w:t>
      </w:r>
    </w:p>
    <w:p w14:paraId="7EF31964"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w:t>
      </w:r>
    </w:p>
    <w:p w14:paraId="7EF31965"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Συνεχίστε, κύριε Υπουργέ!</w:t>
      </w:r>
    </w:p>
    <w:p w14:paraId="7EF31966"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w:t>
      </w:r>
      <w:r>
        <w:rPr>
          <w:rFonts w:eastAsia="Times New Roman" w:cs="Times New Roman"/>
          <w:b/>
          <w:szCs w:val="24"/>
        </w:rPr>
        <w:t>κής Πολιτικής):</w:t>
      </w:r>
      <w:r>
        <w:rPr>
          <w:rFonts w:eastAsia="Times New Roman" w:cs="Times New Roman"/>
          <w:szCs w:val="24"/>
        </w:rPr>
        <w:t xml:space="preserve"> Πάμε, λοιπόν, στις ΜΚΟ. Και εκεί πέρα φτάνει. Ξέρετε πολύ καλά –αν δεν το ξέρετε, διαβάστε- ότι η θέση της ελληνικής </w:t>
      </w:r>
      <w:r>
        <w:rPr>
          <w:rFonts w:eastAsia="Times New Roman"/>
          <w:szCs w:val="24"/>
        </w:rPr>
        <w:t>Κυβέρνησης</w:t>
      </w:r>
      <w:r>
        <w:rPr>
          <w:rFonts w:eastAsia="Times New Roman" w:cs="Times New Roman"/>
          <w:szCs w:val="24"/>
        </w:rPr>
        <w:t xml:space="preserve"> ήταν τα χρήματα αυτά να δοθούν στην ελληνική </w:t>
      </w:r>
      <w:r>
        <w:rPr>
          <w:rFonts w:eastAsia="Times New Roman"/>
          <w:szCs w:val="24"/>
        </w:rPr>
        <w:t>Κυβέρνηση</w:t>
      </w:r>
      <w:r>
        <w:rPr>
          <w:rFonts w:eastAsia="Times New Roman" w:cs="Times New Roman"/>
          <w:szCs w:val="24"/>
        </w:rPr>
        <w:t>, στο ελληνικό κράτος. Η απόφαση της Ευρωπαϊκής Ένωσης ήτα</w:t>
      </w:r>
      <w:r>
        <w:rPr>
          <w:rFonts w:eastAsia="Times New Roman" w:cs="Times New Roman"/>
          <w:szCs w:val="24"/>
        </w:rPr>
        <w:t xml:space="preserve">ν να δοθούν στην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xml:space="preserve">. Η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xml:space="preserve"> είναι ένα ταμείο της Ευρωπαϊκής Ένωσης που δίνει ανθρωπιστική βοήθεια. Και ήταν η πρώτη φορά που πήρε την απόφαση να ασχοληθεί με την Ελλάδα, με την Ευρώπη. </w:t>
      </w:r>
    </w:p>
    <w:p w14:paraId="7EF31967"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Θα σας καταθέσω εδώ το πώς επιλέγει η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xml:space="preserve"> -και όχι εμείς!-, το πώς ελέγχει η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xml:space="preserve"> και όχι εμείς! Έχουμε πει σ’ αυτή τη Βουλή</w:t>
      </w:r>
      <w:r>
        <w:rPr>
          <w:rFonts w:eastAsia="Times New Roman" w:cs="Times New Roman"/>
          <w:szCs w:val="24"/>
        </w:rPr>
        <w:t>,</w:t>
      </w:r>
      <w:r>
        <w:rPr>
          <w:rFonts w:eastAsia="Times New Roman" w:cs="Times New Roman"/>
          <w:szCs w:val="24"/>
        </w:rPr>
        <w:t xml:space="preserve"> πάρα πολλές φορές σ’ αυτή τη Βουλή</w:t>
      </w:r>
      <w:r>
        <w:rPr>
          <w:rFonts w:eastAsia="Times New Roman" w:cs="Times New Roman"/>
          <w:szCs w:val="24"/>
        </w:rPr>
        <w:t>,</w:t>
      </w:r>
      <w:r>
        <w:rPr>
          <w:rFonts w:eastAsia="Times New Roman" w:cs="Times New Roman"/>
          <w:szCs w:val="24"/>
        </w:rPr>
        <w:t xml:space="preserve"> ότι εμείς δεν έχουμε </w:t>
      </w:r>
      <w:r>
        <w:rPr>
          <w:rFonts w:eastAsia="Times New Roman"/>
          <w:szCs w:val="24"/>
        </w:rPr>
        <w:t xml:space="preserve">δυνατότητα και δικαίωμα. </w:t>
      </w:r>
      <w:r>
        <w:rPr>
          <w:rFonts w:eastAsia="Times New Roman"/>
          <w:szCs w:val="24"/>
        </w:rPr>
        <w:lastRenderedPageBreak/>
        <w:t xml:space="preserve">Ελέγχει η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xml:space="preserve">. Μπορείτε κάλλιστα να μπείτε στη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xml:space="preserve"> και να ζητήσετε ό,τι στοιχε</w:t>
      </w:r>
      <w:r>
        <w:rPr>
          <w:rFonts w:eastAsia="Times New Roman" w:cs="Times New Roman"/>
          <w:szCs w:val="24"/>
        </w:rPr>
        <w:t xml:space="preserve">ία θέλετε. </w:t>
      </w:r>
    </w:p>
    <w:p w14:paraId="7EF31968"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Εγώ θα σας καταθέσω σήμερα τις </w:t>
      </w:r>
      <w:r>
        <w:rPr>
          <w:rFonts w:eastAsia="Times New Roman"/>
          <w:szCs w:val="24"/>
        </w:rPr>
        <w:t>διαδικασίες</w:t>
      </w:r>
      <w:r>
        <w:rPr>
          <w:rFonts w:eastAsia="Times New Roman" w:cs="Times New Roman"/>
          <w:szCs w:val="24"/>
        </w:rPr>
        <w:t xml:space="preserve"> της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xml:space="preserve">, στοιχεία τα οποία θα μπορούσατε να έχετε βρει στο </w:t>
      </w:r>
      <w:r>
        <w:rPr>
          <w:rFonts w:eastAsia="Times New Roman" w:cs="Times New Roman"/>
          <w:szCs w:val="24"/>
          <w:lang w:val="en-US"/>
        </w:rPr>
        <w:t>computer</w:t>
      </w:r>
      <w:r>
        <w:rPr>
          <w:rFonts w:eastAsia="Times New Roman" w:cs="Times New Roman"/>
          <w:szCs w:val="24"/>
        </w:rPr>
        <w:t xml:space="preserve">. </w:t>
      </w:r>
    </w:p>
    <w:p w14:paraId="7EF31969"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w:t>
      </w:r>
      <w:r>
        <w:rPr>
          <w:rFonts w:eastAsia="Times New Roman" w:cs="Times New Roman"/>
          <w:szCs w:val="24"/>
        </w:rPr>
        <w:t>χείο του Τμήματος Γραμματείας της Διεύθυνσης Στενογραφίας και Πρακτικών της Βουλής)</w:t>
      </w:r>
    </w:p>
    <w:p w14:paraId="7EF3196A"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7EF3196B" w14:textId="77777777" w:rsidR="00037D93" w:rsidRDefault="00CE678C">
      <w:pPr>
        <w:spacing w:after="0" w:line="600" w:lineRule="auto"/>
        <w:ind w:firstLine="720"/>
        <w:jc w:val="both"/>
        <w:rPr>
          <w:rFonts w:eastAsia="Times New Roman"/>
          <w:szCs w:val="24"/>
        </w:rPr>
      </w:pPr>
      <w:r>
        <w:rPr>
          <w:rFonts w:eastAsia="Times New Roman" w:cs="Times New Roman"/>
          <w:szCs w:val="24"/>
        </w:rPr>
        <w:t>Τ</w:t>
      </w:r>
      <w:r>
        <w:rPr>
          <w:rFonts w:eastAsia="Times New Roman" w:cs="Times New Roman"/>
          <w:szCs w:val="24"/>
        </w:rPr>
        <w:t xml:space="preserve">ελειώνω με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Μ</w:t>
      </w:r>
      <w:r>
        <w:rPr>
          <w:rFonts w:eastAsia="Times New Roman" w:cs="Times New Roman"/>
          <w:szCs w:val="24"/>
        </w:rPr>
        <w:t xml:space="preserve">η </w:t>
      </w:r>
      <w:r>
        <w:rPr>
          <w:rFonts w:eastAsia="Times New Roman"/>
          <w:szCs w:val="24"/>
        </w:rPr>
        <w:t>Κ</w:t>
      </w:r>
      <w:r>
        <w:rPr>
          <w:rFonts w:eastAsia="Times New Roman"/>
          <w:szCs w:val="24"/>
        </w:rPr>
        <w:t xml:space="preserve">υβερνητικών </w:t>
      </w:r>
      <w:r>
        <w:rPr>
          <w:rFonts w:eastAsia="Times New Roman"/>
          <w:szCs w:val="24"/>
        </w:rPr>
        <w:t>Ο</w:t>
      </w:r>
      <w:r>
        <w:rPr>
          <w:rFonts w:eastAsia="Times New Roman"/>
          <w:szCs w:val="24"/>
        </w:rPr>
        <w:t xml:space="preserve">ργανώσεων, το οποίο δεν υπήρχε στη χώρα μας. Το φτιάξαμε! Την ίδια ώρα που είχαμε αυτό το κύμα των προσφύγων και μεταναστών, φτιάχναμε μια βάση που έπρεπε να έχει παραδοθεί στη χώρα πολλά χρόνια πριν. Υπάρχει τώρα! </w:t>
      </w:r>
    </w:p>
    <w:p w14:paraId="7EF3196C" w14:textId="77777777" w:rsidR="00037D93" w:rsidRDefault="00CE678C">
      <w:pPr>
        <w:spacing w:after="0" w:line="600" w:lineRule="auto"/>
        <w:ind w:firstLine="720"/>
        <w:jc w:val="both"/>
        <w:rPr>
          <w:rFonts w:eastAsia="Times New Roman"/>
          <w:szCs w:val="24"/>
        </w:rPr>
      </w:pPr>
      <w:r>
        <w:rPr>
          <w:rFonts w:eastAsia="Times New Roman"/>
          <w:szCs w:val="24"/>
        </w:rPr>
        <w:t>Σας καταθέτω τα στοιχεία το</w:t>
      </w:r>
      <w:r>
        <w:rPr>
          <w:rFonts w:eastAsia="Times New Roman"/>
          <w:szCs w:val="24"/>
        </w:rPr>
        <w:t>ύ</w:t>
      </w:r>
      <w:r>
        <w:rPr>
          <w:rFonts w:eastAsia="Times New Roman"/>
          <w:szCs w:val="24"/>
        </w:rPr>
        <w:t xml:space="preserve"> πώς λειτουρ</w:t>
      </w:r>
      <w:r>
        <w:rPr>
          <w:rFonts w:eastAsia="Times New Roman"/>
          <w:szCs w:val="24"/>
        </w:rPr>
        <w:t xml:space="preserve">γεί, τι κάνει, ποιοι γράφονται, τι ελέγχουμε. </w:t>
      </w:r>
    </w:p>
    <w:p w14:paraId="7EF3196D"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s="Times New Roman"/>
          <w:szCs w:val="24"/>
        </w:rPr>
        <w:t>)</w:t>
      </w:r>
    </w:p>
    <w:p w14:paraId="7EF3196E" w14:textId="77777777" w:rsidR="00037D93" w:rsidRDefault="00CE678C">
      <w:pPr>
        <w:spacing w:after="0" w:line="600" w:lineRule="auto"/>
        <w:ind w:firstLine="720"/>
        <w:jc w:val="both"/>
        <w:rPr>
          <w:rFonts w:eastAsia="Times New Roman" w:cs="Times New Roman"/>
          <w:szCs w:val="24"/>
        </w:rPr>
      </w:pPr>
      <w:r>
        <w:rPr>
          <w:rFonts w:eastAsia="Times New Roman"/>
          <w:szCs w:val="24"/>
        </w:rPr>
        <w:lastRenderedPageBreak/>
        <w:t>Μ</w:t>
      </w:r>
      <w:r>
        <w:rPr>
          <w:rFonts w:eastAsia="Times New Roman"/>
          <w:szCs w:val="24"/>
        </w:rPr>
        <w:t xml:space="preserve">ετά από μερικούς μήνες –φαντάζομαι όχι μετά το Πάσχα- θα είναι απαγορευμένο να δουλέψει οποιαδήποτε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υβερνητική </w:t>
      </w:r>
      <w:r>
        <w:rPr>
          <w:rFonts w:eastAsia="Times New Roman" w:cs="Times New Roman"/>
          <w:szCs w:val="24"/>
        </w:rPr>
        <w:t>ο</w:t>
      </w:r>
      <w:r>
        <w:rPr>
          <w:rFonts w:eastAsia="Times New Roman" w:cs="Times New Roman"/>
          <w:szCs w:val="24"/>
        </w:rPr>
        <w:t>ργάνωση. Δεν το βρήκαμε, κύριοι</w:t>
      </w:r>
      <w:r>
        <w:rPr>
          <w:rFonts w:eastAsia="Times New Roman" w:cs="Times New Roman"/>
          <w:szCs w:val="24"/>
        </w:rPr>
        <w:t>,</w:t>
      </w:r>
      <w:r>
        <w:rPr>
          <w:rFonts w:eastAsia="Times New Roman" w:cs="Times New Roman"/>
          <w:szCs w:val="24"/>
        </w:rPr>
        <w:t xml:space="preserve"> αυτό! Αναγκαστήκαμε να το φτιάξουμε, γιατί δεν υπήρχε, όπως και τις θέσει</w:t>
      </w:r>
      <w:r>
        <w:rPr>
          <w:rFonts w:eastAsia="Times New Roman" w:cs="Times New Roman"/>
          <w:szCs w:val="24"/>
        </w:rPr>
        <w:t>ς</w:t>
      </w:r>
      <w:r>
        <w:rPr>
          <w:rFonts w:eastAsia="Times New Roman" w:cs="Times New Roman"/>
          <w:szCs w:val="24"/>
        </w:rPr>
        <w:t xml:space="preserve"> φιλοξενίας. Δεν υπήρχαν! Αναγ</w:t>
      </w:r>
      <w:r>
        <w:rPr>
          <w:rFonts w:eastAsia="Times New Roman" w:cs="Times New Roman"/>
          <w:szCs w:val="24"/>
        </w:rPr>
        <w:t xml:space="preserve">καστήκαμε να τις φτιάχνουμε. </w:t>
      </w:r>
    </w:p>
    <w:p w14:paraId="7EF3196F"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Επομένως, κατά την άποψή μου, αποτελεί κακή χρήση του λόγου το να κουνάει κανείς το δάχτυλο για πράγματα τα οποία έπρεπε ήδη να υπάρχουν στη χώρα και αναγκαστήκαμε να τα φτιάξουμε εν μέσω κρίσης. Κα</w:t>
      </w:r>
      <w:r>
        <w:rPr>
          <w:rFonts w:eastAsia="Times New Roman" w:cs="Times New Roman"/>
          <w:szCs w:val="24"/>
        </w:rPr>
        <w:t>μ</w:t>
      </w:r>
      <w:r>
        <w:rPr>
          <w:rFonts w:eastAsia="Times New Roman" w:cs="Times New Roman"/>
          <w:szCs w:val="24"/>
        </w:rPr>
        <w:t>μία έλλειψη διαφάνειας! Εάν</w:t>
      </w:r>
      <w:r>
        <w:rPr>
          <w:rFonts w:eastAsia="Times New Roman" w:cs="Times New Roman"/>
          <w:szCs w:val="24"/>
        </w:rPr>
        <w:t xml:space="preserve"> κατηγορείτε την Ευρωπαϊκή Ένωση για έλλειψη διαφάνειας, να το πείτε στην Ευρωπαϊκή Ένωση. </w:t>
      </w:r>
    </w:p>
    <w:p w14:paraId="7EF31970"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Υπήρχαν χώροι που τους καταργήσατε!</w:t>
      </w:r>
    </w:p>
    <w:p w14:paraId="7EF31971"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Πάντως, κύριε Υπουργέ, μην παίρνετε όρκο για όλες τις ΜΚΟ.</w:t>
      </w:r>
    </w:p>
    <w:p w14:paraId="7EF31972"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ΜΟΥΖΑΛΑΣ (Υ</w:t>
      </w:r>
      <w:r>
        <w:rPr>
          <w:rFonts w:eastAsia="Times New Roman" w:cs="Times New Roman"/>
          <w:b/>
          <w:szCs w:val="24"/>
        </w:rPr>
        <w:t>πουργός Μεταναστευτικής Πολιτικής):</w:t>
      </w:r>
      <w:r>
        <w:rPr>
          <w:rFonts w:eastAsia="Times New Roman" w:cs="Times New Roman"/>
          <w:szCs w:val="24"/>
        </w:rPr>
        <w:t xml:space="preserve"> Όχι, δεν παίρνω. </w:t>
      </w:r>
      <w:proofErr w:type="spellStart"/>
      <w:r>
        <w:rPr>
          <w:rFonts w:eastAsia="Times New Roman" w:cs="Times New Roman"/>
          <w:szCs w:val="24"/>
        </w:rPr>
        <w:t>Συγχωρέστε</w:t>
      </w:r>
      <w:proofErr w:type="spellEnd"/>
      <w:r>
        <w:rPr>
          <w:rFonts w:eastAsia="Times New Roman" w:cs="Times New Roman"/>
          <w:szCs w:val="24"/>
        </w:rPr>
        <w:t xml:space="preserve"> με, κύριε Κακλαμάνη…</w:t>
      </w:r>
    </w:p>
    <w:p w14:paraId="7EF31973"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Αυτό εννοούσε ο κ. Βλάχος. Δεν σας καταλόγισε αδιαφάνεια σε προσωπικό επίπεδο. </w:t>
      </w:r>
    </w:p>
    <w:p w14:paraId="7EF31974"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Ακο</w:t>
      </w:r>
      <w:r>
        <w:rPr>
          <w:rFonts w:eastAsia="Times New Roman" w:cs="Times New Roman"/>
          <w:szCs w:val="24"/>
        </w:rPr>
        <w:t>ύστε με, κύριε Πρόεδρε. Δεν ορκίζομαι για κανέναν που δεν μπορώ να ελέγξω</w:t>
      </w:r>
      <w:r w:rsidRPr="008754D4">
        <w:rPr>
          <w:rFonts w:eastAsia="Times New Roman" w:cs="Times New Roman"/>
          <w:szCs w:val="24"/>
        </w:rPr>
        <w:t>..</w:t>
      </w:r>
      <w:r>
        <w:rPr>
          <w:rFonts w:eastAsia="Times New Roman" w:cs="Times New Roman"/>
          <w:szCs w:val="24"/>
        </w:rPr>
        <w:t xml:space="preserve">. </w:t>
      </w:r>
    </w:p>
    <w:p w14:paraId="7EF31975" w14:textId="77777777" w:rsidR="00037D93" w:rsidRDefault="00CE678C">
      <w:pPr>
        <w:spacing w:after="0"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 xml:space="preserve">Έτσι μπράβο! Εντάξει! Ακριβώς! </w:t>
      </w:r>
    </w:p>
    <w:p w14:paraId="7EF31976"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sidRPr="000F6101">
        <w:rPr>
          <w:rFonts w:eastAsia="Times New Roman" w:cs="Times New Roman"/>
          <w:b/>
          <w:szCs w:val="24"/>
        </w:rPr>
        <w:t xml:space="preserve"> </w:t>
      </w:r>
      <w:r>
        <w:rPr>
          <w:rFonts w:eastAsia="Times New Roman" w:cs="Times New Roman"/>
          <w:szCs w:val="24"/>
        </w:rPr>
        <w:t xml:space="preserve">…λόγω του ότι ο νόμιμος μηχανισμός δεν μου επιτρέπει να </w:t>
      </w:r>
      <w:r>
        <w:rPr>
          <w:rFonts w:eastAsia="Times New Roman" w:cs="Times New Roman"/>
          <w:szCs w:val="24"/>
        </w:rPr>
        <w:t>ελέγξω.</w:t>
      </w:r>
    </w:p>
    <w:p w14:paraId="7EF31977"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Διότι εσείς μου έχετε απαντήσει, όπως ξέρετε, για συγκεκριμένη γνωστή και μεγάλη ΜΚΟ</w:t>
      </w:r>
      <w:r>
        <w:rPr>
          <w:rFonts w:eastAsia="Times New Roman" w:cs="Times New Roman"/>
          <w:szCs w:val="24"/>
        </w:rPr>
        <w:t>,</w:t>
      </w:r>
      <w:r>
        <w:rPr>
          <w:rFonts w:eastAsia="Times New Roman" w:cs="Times New Roman"/>
          <w:szCs w:val="24"/>
        </w:rPr>
        <w:t xml:space="preserve"> που έχει ήδη παραπεμφθεί στον εισαγγελέα. </w:t>
      </w:r>
    </w:p>
    <w:p w14:paraId="7EF31978"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Κύριε Πρόεδρε, να τελειώσω με α</w:t>
      </w:r>
      <w:r>
        <w:rPr>
          <w:rFonts w:eastAsia="Times New Roman" w:cs="Times New Roman"/>
          <w:szCs w:val="24"/>
        </w:rPr>
        <w:t>υτό: Δεν εγγυώμαι τίποτα που δεν μπορώ να ελέγξω. Δεν παίρνω την ευθύνη για τίποτα. Θέλω να σας θυμίσω…</w:t>
      </w:r>
    </w:p>
    <w:p w14:paraId="7EF31979" w14:textId="77777777" w:rsidR="00037D93" w:rsidRDefault="00CE678C">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Ωραία! Διότι έτσι αυτό είναι άλλο. Αυτό υπονοούσε ο κ. Βλάχος. </w:t>
      </w:r>
    </w:p>
    <w:p w14:paraId="7EF3197A"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w:t>
      </w:r>
      <w:r>
        <w:rPr>
          <w:rFonts w:eastAsia="Times New Roman" w:cs="Times New Roman"/>
          <w:szCs w:val="24"/>
        </w:rPr>
        <w:t>Θέλω να σας θυμίσω -και να κλείσω με αυτό- ότι έχω δηλώσει ότι, παρ</w:t>
      </w:r>
      <w:r>
        <w:rPr>
          <w:rFonts w:eastAsia="Times New Roman" w:cs="Times New Roman"/>
          <w:szCs w:val="24"/>
        </w:rPr>
        <w:t xml:space="preserve">’ </w:t>
      </w:r>
      <w:r>
        <w:rPr>
          <w:rFonts w:eastAsia="Times New Roman" w:cs="Times New Roman"/>
          <w:szCs w:val="24"/>
        </w:rPr>
        <w:t xml:space="preserve">ότι δεν έχουμε τη νομική δυνατότητα να ελέγξουμε, κάλεσα την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για τις οργανώσεις που χρηματοδοτούνται από αυτή, επειδή είναι η πρώτη φορά που δουλεύουν στην Ευρώπη -και όχι στην Α</w:t>
      </w:r>
      <w:r>
        <w:rPr>
          <w:rFonts w:eastAsia="Times New Roman" w:cs="Times New Roman"/>
          <w:szCs w:val="24"/>
        </w:rPr>
        <w:t>φρική- όπου υπάρχει κράτος, να δημοσιεύουμε κάθε μήνα τα στοιχεία τα οποία χρησιμοποίησαν οικονομικά και πού και πώς. Σε αυτό είμαστε μαζί.</w:t>
      </w:r>
    </w:p>
    <w:p w14:paraId="7EF3197B"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Εγγυώμαι μονάχα γι’ αυτό που μπορώ να ελέγξω</w:t>
      </w:r>
      <w:r>
        <w:rPr>
          <w:rFonts w:eastAsia="Times New Roman" w:cs="Times New Roman"/>
          <w:szCs w:val="24"/>
        </w:rPr>
        <w:t>,</w:t>
      </w:r>
      <w:r>
        <w:rPr>
          <w:rFonts w:eastAsia="Times New Roman" w:cs="Times New Roman"/>
          <w:szCs w:val="24"/>
        </w:rPr>
        <w:t xml:space="preserve"> είτε είναι λάθος είτε είναι σωστό. Για το άλλο δεν εγγυώμαι τίποτα.</w:t>
      </w:r>
    </w:p>
    <w:p w14:paraId="7EF3197C"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(Νικήτας Κακλαμάνης):</w:t>
      </w:r>
      <w:r>
        <w:rPr>
          <w:rFonts w:eastAsia="Times New Roman" w:cs="Times New Roman"/>
          <w:szCs w:val="24"/>
        </w:rPr>
        <w:t xml:space="preserve"> Ωραία, ολοκληρώθηκε η ερώτηση.</w:t>
      </w:r>
    </w:p>
    <w:p w14:paraId="7EF3197D"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Έχω να κάνω μια ανακοίνωση προς το Σώμα.</w:t>
      </w:r>
    </w:p>
    <w:p w14:paraId="7EF3197E"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Οι Υπουργοί Παιδείας, Έρευνας και Θρησκευμάτων, Εσωτερικών, Εργασίας, Κοινωνικής Ασφάλισης και Κοινωνικής Αλληλεγγύης, Οικονομικών, Υγείας, Διοικητικής Α</w:t>
      </w:r>
      <w:r>
        <w:rPr>
          <w:rFonts w:eastAsia="Times New Roman" w:cs="Times New Roman"/>
          <w:szCs w:val="24"/>
        </w:rPr>
        <w:t xml:space="preserve">νασυγκρότησης, Πολιτισμού και Αθλητισμού, Ναυτιλίας και Νησιωτικής Πολιτικής, οι Αναπληρωτές Υπουργοί Παιδείας, Έρευνας και Θρησκευμάτων, Εργασίας, Κοινωνικής Ασφάλισης και Κοινωνικής Αλληλεγγύης, Οικονομικών, καθώς και οι Υφυπουργοί Παιδείας, Έρευνας και </w:t>
      </w:r>
      <w:r>
        <w:rPr>
          <w:rFonts w:eastAsia="Times New Roman" w:cs="Times New Roman"/>
          <w:szCs w:val="24"/>
        </w:rPr>
        <w:t>Θρησκευμάτων κατέθεσαν σήμερα, 3</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2017, σχέδιο νόμου: «Ρύθμιση </w:t>
      </w:r>
      <w:r>
        <w:rPr>
          <w:rFonts w:eastAsia="Times New Roman" w:cs="Times New Roman"/>
          <w:szCs w:val="24"/>
        </w:rPr>
        <w:t>θ</w:t>
      </w:r>
      <w:r>
        <w:rPr>
          <w:rFonts w:eastAsia="Times New Roman" w:cs="Times New Roman"/>
          <w:szCs w:val="24"/>
        </w:rPr>
        <w:t>εμάτων του Κρατικού Πιστοποιητικού Γλωσσομάθειας της Εθνικής Βιβλιοθήκης της Ελλάδ</w:t>
      </w:r>
      <w:r>
        <w:rPr>
          <w:rFonts w:eastAsia="Times New Roman" w:cs="Times New Roman"/>
          <w:szCs w:val="24"/>
        </w:rPr>
        <w:t>α</w:t>
      </w:r>
      <w:r>
        <w:rPr>
          <w:rFonts w:eastAsia="Times New Roman" w:cs="Times New Roman"/>
          <w:szCs w:val="24"/>
        </w:rPr>
        <w:t>ς και άλλες διατάξεις».</w:t>
      </w:r>
    </w:p>
    <w:p w14:paraId="7EF3197F"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Το ως άνω σχέδιο νόμου έχει χαρακτηριστεί από την Κυβέρνηση ως επείγον.</w:t>
      </w:r>
    </w:p>
    <w:p w14:paraId="7EF31980"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Παραπέμπεται</w:t>
      </w:r>
      <w:r>
        <w:rPr>
          <w:rFonts w:eastAsia="Times New Roman" w:cs="Times New Roman"/>
          <w:szCs w:val="24"/>
        </w:rPr>
        <w:t xml:space="preserve"> στην αρμόδια Διαρκή Επιτροπή.</w:t>
      </w:r>
    </w:p>
    <w:p w14:paraId="7EF31981"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Εκ της αναγνώσεως εκτιμώ ότι εδώ μέσα θα είναι ένα σωρό πράγματα πέραν του Πιστοποιητικού Γλωσσομάθειας της Εθνικής Βιβλιοθήκης. Αυτόν τον χαρακτηρισμό μπορώ να τον κάνω ως </w:t>
      </w:r>
      <w:proofErr w:type="spellStart"/>
      <w:r>
        <w:rPr>
          <w:rFonts w:eastAsia="Times New Roman" w:cs="Times New Roman"/>
          <w:szCs w:val="24"/>
        </w:rPr>
        <w:t>Προεδρεύων</w:t>
      </w:r>
      <w:proofErr w:type="spellEnd"/>
      <w:r>
        <w:rPr>
          <w:rFonts w:eastAsia="Times New Roman" w:cs="Times New Roman"/>
          <w:szCs w:val="24"/>
        </w:rPr>
        <w:t xml:space="preserve">, διότι δεν πείθομαι ότι </w:t>
      </w:r>
      <w:r>
        <w:rPr>
          <w:rFonts w:eastAsia="Times New Roman" w:cs="Times New Roman"/>
          <w:szCs w:val="24"/>
        </w:rPr>
        <w:lastRenderedPageBreak/>
        <w:t>είναι του Υπουργε</w:t>
      </w:r>
      <w:r>
        <w:rPr>
          <w:rFonts w:eastAsia="Times New Roman" w:cs="Times New Roman"/>
          <w:szCs w:val="24"/>
        </w:rPr>
        <w:t>ίου Παιδείας, αφού είναι όλη η Κυβέρνηση που το υπογράφει.</w:t>
      </w:r>
    </w:p>
    <w:p w14:paraId="7EF31982"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Προχωράμε</w:t>
      </w:r>
      <w:r>
        <w:rPr>
          <w:rFonts w:eastAsia="Times New Roman" w:cs="Times New Roman"/>
          <w:szCs w:val="24"/>
        </w:rPr>
        <w:t xml:space="preserve"> κ</w:t>
      </w:r>
      <w:r>
        <w:rPr>
          <w:rFonts w:eastAsia="Times New Roman" w:cs="Times New Roman"/>
          <w:szCs w:val="24"/>
        </w:rPr>
        <w:t xml:space="preserve">αι μιας και λέγαμε για παιδεία, πέφτουμε στην ερώτηση που θα απαντήσει ο Υφυπουργός Παιδείας, Έρευνας και Θρησκευμάτων, ο κ. Δημήτριος </w:t>
      </w:r>
      <w:proofErr w:type="spellStart"/>
      <w:r>
        <w:rPr>
          <w:rFonts w:eastAsia="Times New Roman" w:cs="Times New Roman"/>
          <w:szCs w:val="24"/>
        </w:rPr>
        <w:t>Μπαξεβανάκης</w:t>
      </w:r>
      <w:proofErr w:type="spellEnd"/>
      <w:r>
        <w:rPr>
          <w:rFonts w:eastAsia="Times New Roman" w:cs="Times New Roman"/>
          <w:szCs w:val="24"/>
        </w:rPr>
        <w:t xml:space="preserve"> στον κ. Ιωάννη Δελή.</w:t>
      </w:r>
    </w:p>
    <w:p w14:paraId="7EF31983"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 xml:space="preserve">πέμπτη </w:t>
      </w:r>
      <w:r>
        <w:rPr>
          <w:rFonts w:eastAsia="Times New Roman" w:cs="Times New Roman"/>
          <w:szCs w:val="24"/>
        </w:rPr>
        <w:t xml:space="preserve">υπ’ αριθμόν 426/31-1-2017 επίκαιρη ερώτηση </w:t>
      </w:r>
      <w:r>
        <w:rPr>
          <w:rFonts w:eastAsia="Times New Roman" w:cs="Times New Roman"/>
          <w:szCs w:val="24"/>
        </w:rPr>
        <w:t xml:space="preserve">πρώτου κύκλου </w:t>
      </w:r>
      <w:r>
        <w:rPr>
          <w:rFonts w:eastAsia="Times New Roman" w:cs="Times New Roman"/>
          <w:szCs w:val="24"/>
        </w:rPr>
        <w:t>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Υφυπουργό </w:t>
      </w:r>
      <w:r>
        <w:rPr>
          <w:rFonts w:eastAsia="Times New Roman" w:cs="Times New Roman"/>
          <w:bCs/>
          <w:szCs w:val="24"/>
        </w:rPr>
        <w:t>Παιδείας</w:t>
      </w:r>
      <w:r>
        <w:rPr>
          <w:rFonts w:eastAsia="Times New Roman" w:cs="Times New Roman"/>
          <w:bCs/>
          <w:szCs w:val="24"/>
        </w:rPr>
        <w:t>,</w:t>
      </w:r>
      <w:r>
        <w:rPr>
          <w:rFonts w:eastAsia="Times New Roman" w:cs="Times New Roman"/>
          <w:bCs/>
          <w:szCs w:val="24"/>
        </w:rPr>
        <w:t xml:space="preserve"> Έρευνας και Θρησκευμάτων,</w:t>
      </w:r>
      <w:r>
        <w:rPr>
          <w:rFonts w:eastAsia="Times New Roman" w:cs="Times New Roman"/>
          <w:szCs w:val="24"/>
        </w:rPr>
        <w:t xml:space="preserve"> σχετικά με τη φοίτηση των μαθητών στα ναυτικά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w:t>
      </w:r>
      <w:r>
        <w:rPr>
          <w:rFonts w:eastAsia="Times New Roman" w:cs="Times New Roman"/>
          <w:szCs w:val="24"/>
        </w:rPr>
        <w:t>ια.</w:t>
      </w:r>
    </w:p>
    <w:p w14:paraId="7EF31984"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14:paraId="7EF31985"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14:paraId="7EF3198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Να χαιρετίσουμε κατ’ αρχ</w:t>
      </w:r>
      <w:r>
        <w:rPr>
          <w:rFonts w:eastAsia="Times New Roman" w:cs="Times New Roman"/>
          <w:szCs w:val="24"/>
        </w:rPr>
        <w:t>άς</w:t>
      </w:r>
      <w:r>
        <w:rPr>
          <w:rFonts w:eastAsia="Times New Roman" w:cs="Times New Roman"/>
          <w:szCs w:val="24"/>
        </w:rPr>
        <w:t xml:space="preserve"> την παρουσία του κυρίου Υφυπουργού στη σημερινή μας ερώτηση, κάτι που δεν μπορούμε να πούμε και για τον Υπουργό Παιδείας, ο οποίος για τέσσερις ολόκ</w:t>
      </w:r>
      <w:r>
        <w:rPr>
          <w:rFonts w:eastAsia="Times New Roman" w:cs="Times New Roman"/>
          <w:szCs w:val="24"/>
        </w:rPr>
        <w:t>ληρες εβδομάδες επιμένει να αρνείται να έλθει να απαντήσει σε μία ερώτηση του κόμματός μας, του ΚΚΕ, σχετικά με την εκπαίδευση των προσφυγόπουλων.</w:t>
      </w:r>
    </w:p>
    <w:p w14:paraId="7EF31987"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Εστιάζουμε σήμερα, κύριε Υπουργέ, σε ένα πρόβλημα που η δική σας Κυβέρνηση δημιούργησε και αφορά στους σπουδα</w:t>
      </w:r>
      <w:r>
        <w:rPr>
          <w:rFonts w:eastAsia="Times New Roman" w:cs="Times New Roman"/>
          <w:szCs w:val="24"/>
        </w:rPr>
        <w:t xml:space="preserve">στές, τους μαθητές των ΕΠΑΛ </w:t>
      </w:r>
      <w:r>
        <w:rPr>
          <w:rFonts w:eastAsia="Times New Roman" w:cs="Times New Roman"/>
          <w:szCs w:val="24"/>
        </w:rPr>
        <w:t>ν</w:t>
      </w:r>
      <w:r>
        <w:rPr>
          <w:rFonts w:eastAsia="Times New Roman" w:cs="Times New Roman"/>
          <w:szCs w:val="24"/>
        </w:rPr>
        <w:t xml:space="preserve">αυτικής </w:t>
      </w:r>
      <w:r>
        <w:rPr>
          <w:rFonts w:eastAsia="Times New Roman" w:cs="Times New Roman"/>
          <w:szCs w:val="24"/>
        </w:rPr>
        <w:t>ε</w:t>
      </w:r>
      <w:r>
        <w:rPr>
          <w:rFonts w:eastAsia="Times New Roman" w:cs="Times New Roman"/>
          <w:szCs w:val="24"/>
        </w:rPr>
        <w:t xml:space="preserve">κπαίδευσης. </w:t>
      </w:r>
    </w:p>
    <w:p w14:paraId="7EF31988"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Μέχρι το περασμένο καλοκαίρι</w:t>
      </w:r>
      <w:r>
        <w:rPr>
          <w:rFonts w:eastAsia="Times New Roman" w:cs="Times New Roman"/>
          <w:szCs w:val="24"/>
        </w:rPr>
        <w:t>,</w:t>
      </w:r>
      <w:r>
        <w:rPr>
          <w:rFonts w:eastAsia="Times New Roman" w:cs="Times New Roman"/>
          <w:szCs w:val="24"/>
        </w:rPr>
        <w:t xml:space="preserve"> λοιπόν, τον Ιούλιο</w:t>
      </w:r>
      <w:r>
        <w:rPr>
          <w:rFonts w:eastAsia="Times New Roman" w:cs="Times New Roman"/>
          <w:szCs w:val="24"/>
        </w:rPr>
        <w:t>,</w:t>
      </w:r>
      <w:r>
        <w:rPr>
          <w:rFonts w:eastAsia="Times New Roman" w:cs="Times New Roman"/>
          <w:szCs w:val="24"/>
        </w:rPr>
        <w:t xml:space="preserve"> οι μαθητές αυτών των ΕΠΑΛ </w:t>
      </w:r>
      <w:r>
        <w:rPr>
          <w:rFonts w:eastAsia="Times New Roman" w:cs="Times New Roman"/>
          <w:szCs w:val="24"/>
        </w:rPr>
        <w:t>ν</w:t>
      </w:r>
      <w:r>
        <w:rPr>
          <w:rFonts w:eastAsia="Times New Roman" w:cs="Times New Roman"/>
          <w:szCs w:val="24"/>
        </w:rPr>
        <w:t xml:space="preserve">αυτικών </w:t>
      </w:r>
      <w:r>
        <w:rPr>
          <w:rFonts w:eastAsia="Times New Roman" w:cs="Times New Roman"/>
          <w:szCs w:val="24"/>
        </w:rPr>
        <w:t>σ</w:t>
      </w:r>
      <w:r>
        <w:rPr>
          <w:rFonts w:eastAsia="Times New Roman" w:cs="Times New Roman"/>
          <w:szCs w:val="24"/>
        </w:rPr>
        <w:t xml:space="preserve">πουδών, ταυτόχρονα με τη διετή τους υποχρεωτική πρακτική άσκηση στο καράβι, με το οποίο ταξίδευαν φυσικά, είχαν και το </w:t>
      </w:r>
      <w:r>
        <w:rPr>
          <w:rFonts w:eastAsia="Times New Roman" w:cs="Times New Roman"/>
          <w:szCs w:val="24"/>
        </w:rPr>
        <w:t>δικαίωμα ταυτόχρονα να εξετάζονται στο τέλος των εξαμήνων ή και τον Σεπτέμβριο με προφορικές και γραπτές εξετάσεις. Είναι οι λεγόμενοι μαθητές «κατ’ ιδίαν διδαχθέντες» ή «κατ’ ιδίαν διδασκόμενοι», δεν ξέρω ποιο είναι το πιο σωστό. Είναι μία πολύ λογική ρύθ</w:t>
      </w:r>
      <w:r>
        <w:rPr>
          <w:rFonts w:eastAsia="Times New Roman" w:cs="Times New Roman"/>
          <w:szCs w:val="24"/>
        </w:rPr>
        <w:t xml:space="preserve">μιση. Αφορά άλλωστε ανθρώπους οι οποίοι κάνουν πρακτική στο καράβι και όχι στη διπλανή συνοικία </w:t>
      </w:r>
      <w:r>
        <w:rPr>
          <w:rFonts w:eastAsia="Times New Roman" w:cs="Times New Roman"/>
          <w:szCs w:val="24"/>
        </w:rPr>
        <w:t>κ</w:t>
      </w:r>
      <w:r>
        <w:rPr>
          <w:rFonts w:eastAsia="Times New Roman" w:cs="Times New Roman"/>
          <w:szCs w:val="24"/>
        </w:rPr>
        <w:t>αι τα καράβια, ξέρετε, κυκλοφορούν στους ωκεανούς. Είναι μία λογική ρύθμιση, για να εξασφαλίζεται ένας εύλογος χρόνος για την ολοκλήρωση των σπουδών τους.</w:t>
      </w:r>
    </w:p>
    <w:p w14:paraId="7EF31989"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Μία </w:t>
      </w:r>
      <w:r>
        <w:rPr>
          <w:rFonts w:eastAsia="Times New Roman" w:cs="Times New Roman"/>
          <w:szCs w:val="24"/>
        </w:rPr>
        <w:t>κρίσιμη λεπτομέρεια, κύριε Υπουργέ. Η συντριπτική πλειοψηφία αυτών των μαθητών δεν είναι και τόσο σε αυτό που αποκαλούμε «μαθητική ηλικία». Είναι επαγγελματίες ναύτες, αρκετοί από αυτούς μάλιστα και οικογενειάρχες, που επιλέγουν να φοιτήσουν σε αυτά τα ναυ</w:t>
      </w:r>
      <w:r>
        <w:rPr>
          <w:rFonts w:eastAsia="Times New Roman" w:cs="Times New Roman"/>
          <w:szCs w:val="24"/>
        </w:rPr>
        <w:t>τικά ΕΠΑΛ</w:t>
      </w:r>
      <w:r>
        <w:rPr>
          <w:rFonts w:eastAsia="Times New Roman" w:cs="Times New Roman"/>
          <w:szCs w:val="24"/>
        </w:rPr>
        <w:t>,</w:t>
      </w:r>
      <w:r>
        <w:rPr>
          <w:rFonts w:eastAsia="Times New Roman" w:cs="Times New Roman"/>
          <w:szCs w:val="24"/>
        </w:rPr>
        <w:t xml:space="preserve"> προκειμένου να βελτιώσουν κάπως την επαγγελματική τους θέση.</w:t>
      </w:r>
    </w:p>
    <w:p w14:paraId="7EF3198A"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EF3198B"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Κλείνω, κύριε Πρόεδρε, σε λίγο.</w:t>
      </w:r>
    </w:p>
    <w:p w14:paraId="7EF3198C"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Το περασμένο</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καλοκαίρι, το δικό σας Υπουργείο, κατάργησε α</w:t>
      </w:r>
      <w:r>
        <w:rPr>
          <w:rFonts w:eastAsia="Times New Roman" w:cs="Times New Roman"/>
          <w:szCs w:val="24"/>
        </w:rPr>
        <w:t>υτή τη διάταξη, τη θετική</w:t>
      </w:r>
      <w:r>
        <w:rPr>
          <w:rFonts w:eastAsia="Times New Roman" w:cs="Times New Roman"/>
          <w:szCs w:val="24"/>
        </w:rPr>
        <w:t>,</w:t>
      </w:r>
      <w:r>
        <w:rPr>
          <w:rFonts w:eastAsia="Times New Roman" w:cs="Times New Roman"/>
          <w:szCs w:val="24"/>
        </w:rPr>
        <w:t xml:space="preserve"> που υπήρχε, εξαιρώντας </w:t>
      </w:r>
      <w:proofErr w:type="spellStart"/>
      <w:r>
        <w:rPr>
          <w:rFonts w:eastAsia="Times New Roman" w:cs="Times New Roman"/>
          <w:szCs w:val="24"/>
        </w:rPr>
        <w:t>μοναχά</w:t>
      </w:r>
      <w:proofErr w:type="spellEnd"/>
      <w:r>
        <w:rPr>
          <w:rFonts w:eastAsia="Times New Roman" w:cs="Times New Roman"/>
          <w:szCs w:val="24"/>
        </w:rPr>
        <w:t xml:space="preserve"> την </w:t>
      </w:r>
      <w:r>
        <w:rPr>
          <w:rFonts w:eastAsia="Times New Roman" w:cs="Times New Roman"/>
          <w:szCs w:val="24"/>
        </w:rPr>
        <w:t>Α΄</w:t>
      </w:r>
      <w:r>
        <w:rPr>
          <w:rFonts w:eastAsia="Times New Roman" w:cs="Times New Roman"/>
          <w:szCs w:val="24"/>
        </w:rPr>
        <w:t xml:space="preserve"> τάξη. Αναγκάσατε, κύριε Υπουργέ, τους ανθρώπους αυτούς, τους σπουδαστές, να έχουν δύο επιλογές, οι οποίες οδηγούν στο ίδιο αρνητικό αποτέλεσμα</w:t>
      </w:r>
      <w:r>
        <w:rPr>
          <w:rFonts w:eastAsia="Times New Roman" w:cs="Times New Roman"/>
          <w:szCs w:val="24"/>
        </w:rPr>
        <w:t>,</w:t>
      </w:r>
      <w:r>
        <w:rPr>
          <w:rFonts w:eastAsia="Times New Roman" w:cs="Times New Roman"/>
          <w:szCs w:val="24"/>
        </w:rPr>
        <w:t xml:space="preserve"> είτε, εάν επιλέξουν τη φοίτηση με τη φυσική τους</w:t>
      </w:r>
      <w:r>
        <w:rPr>
          <w:rFonts w:eastAsia="Times New Roman" w:cs="Times New Roman"/>
          <w:szCs w:val="24"/>
        </w:rPr>
        <w:t xml:space="preserve"> παρουσία στα ΕΠΑΛ, να μείνουν άνεργοι για όσο διάστημα διαρκεί αυτή η φοίτησή τους –και επαναλαμβάνω μιλάμε για μεγάλους ανθρώπους, οικογενειάρχες- είτε</w:t>
      </w:r>
      <w:r>
        <w:rPr>
          <w:rFonts w:eastAsia="Times New Roman" w:cs="Times New Roman"/>
          <w:szCs w:val="24"/>
        </w:rPr>
        <w:t>,</w:t>
      </w:r>
      <w:r>
        <w:rPr>
          <w:rFonts w:eastAsia="Times New Roman" w:cs="Times New Roman"/>
          <w:szCs w:val="24"/>
        </w:rPr>
        <w:t xml:space="preserve"> εάν επιλέξουν την ολοκλήρωση της πρακτικής τους άσκησης στο καράβι, να καθυστερήσουν τη φοίτησή τους για τουλάχιστον τρία χρόνια.</w:t>
      </w:r>
    </w:p>
    <w:p w14:paraId="7EF3198D"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Συνδέεται με αυτό και μια ακόμη ενέργεια, μια ακόμη παράβλεψη, εάν μπορούμε να το πούμε έτσι, του δικού σας Υπουργείου</w:t>
      </w:r>
      <w:r>
        <w:rPr>
          <w:rFonts w:eastAsia="Times New Roman" w:cs="Times New Roman"/>
          <w:szCs w:val="24"/>
        </w:rPr>
        <w:t>,</w:t>
      </w:r>
      <w:r>
        <w:rPr>
          <w:rFonts w:eastAsia="Times New Roman" w:cs="Times New Roman"/>
          <w:szCs w:val="24"/>
        </w:rPr>
        <w:t xml:space="preserve"> με το</w:t>
      </w:r>
      <w:r>
        <w:rPr>
          <w:rFonts w:eastAsia="Times New Roman" w:cs="Times New Roman"/>
          <w:szCs w:val="24"/>
        </w:rPr>
        <w:t xml:space="preserve"> ότι δεν έχει δοθεί ακόμα το σχετικό βιβλίο για την πρακτική άσκηση, που λέγεται «Κατευθυνόμενη Εκπαίδευση Πλοίου», το οποίο είναι υποχρεωτικό και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την πρακτική άσκηση. Έτσι, δεν μπορούν να κάνουν ούτε πρακτική αυτοί που θα επέλεγαν θεωρη</w:t>
      </w:r>
      <w:r>
        <w:rPr>
          <w:rFonts w:eastAsia="Times New Roman" w:cs="Times New Roman"/>
          <w:szCs w:val="24"/>
        </w:rPr>
        <w:t>τικά να ασκήσουν την πρακτική στο καράβι.</w:t>
      </w:r>
    </w:p>
    <w:p w14:paraId="7EF3198E"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Κύριε Υπουργέ, δεν σας ρωτάμε απλώς. Σας καλούμε και από αυτό το Βήμα να αποσύρετε αυτή τη διάταξη, να επαναφέρετε το προηγούμενο καθεστώς, ειδικά γι’ αυτή την κατηγορία των σπουδαστών</w:t>
      </w:r>
      <w:r>
        <w:rPr>
          <w:rFonts w:eastAsia="Times New Roman" w:cs="Times New Roman"/>
          <w:szCs w:val="24"/>
        </w:rPr>
        <w:t>,</w:t>
      </w:r>
      <w:r>
        <w:rPr>
          <w:rFonts w:eastAsia="Times New Roman" w:cs="Times New Roman"/>
          <w:szCs w:val="24"/>
        </w:rPr>
        <w:t xml:space="preserve"> και να δώσετε άμεσα –χθες, θ</w:t>
      </w:r>
      <w:r>
        <w:rPr>
          <w:rFonts w:eastAsia="Times New Roman" w:cs="Times New Roman"/>
          <w:szCs w:val="24"/>
        </w:rPr>
        <w:t>α λέγαμε- το βιβλίο για την πρακτική άσκηση.</w:t>
      </w:r>
    </w:p>
    <w:p w14:paraId="7EF3198F"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Ευχαριστώ.</w:t>
      </w:r>
    </w:p>
    <w:p w14:paraId="7EF31990" w14:textId="77777777" w:rsidR="00037D93" w:rsidRDefault="00CE678C">
      <w:pPr>
        <w:spacing w:after="0"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Κι εγώ ευχαριστώ.</w:t>
      </w:r>
    </w:p>
    <w:p w14:paraId="7EF31991" w14:textId="77777777" w:rsidR="00037D93" w:rsidRDefault="00CE678C">
      <w:pPr>
        <w:spacing w:after="0" w:line="600" w:lineRule="auto"/>
        <w:ind w:firstLine="720"/>
        <w:jc w:val="both"/>
        <w:rPr>
          <w:rFonts w:eastAsia="Times New Roman" w:cs="Times New Roman"/>
        </w:rPr>
      </w:pPr>
      <w:r>
        <w:rPr>
          <w:rFonts w:eastAsia="Times New Roman" w:cs="Times New Roman"/>
          <w:szCs w:val="24"/>
        </w:rPr>
        <w:t xml:space="preserve">Πριν δώσω τον λόγο στον κύριο Υφυπουργό, θα ήθελα να κάνω γνωστό στο </w:t>
      </w:r>
      <w:r>
        <w:rPr>
          <w:rFonts w:eastAsia="Times New Roman" w:cs="Times New Roman"/>
        </w:rPr>
        <w:t>Σώμα ότι τη συνεδρίασή μας παρακολουθούν από τα άνω δυτικά θεωρεία, αφού προηγου</w:t>
      </w:r>
      <w:r>
        <w:rPr>
          <w:rFonts w:eastAsia="Times New Roman" w:cs="Times New Roman"/>
        </w:rPr>
        <w:t xml:space="preserve">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μαθήτριες και μαθητές και τρεις συνοδοί εκπαιδευτικοί από το ιδιωτικό </w:t>
      </w:r>
      <w:r>
        <w:rPr>
          <w:rFonts w:eastAsia="Times New Roman" w:cs="Times New Roman"/>
        </w:rPr>
        <w:t>γ</w:t>
      </w:r>
      <w:r>
        <w:rPr>
          <w:rFonts w:eastAsia="Times New Roman" w:cs="Times New Roman"/>
        </w:rPr>
        <w:t>υμνάσιο «Μ</w:t>
      </w:r>
      <w:r>
        <w:rPr>
          <w:rFonts w:eastAsia="Times New Roman" w:cs="Times New Roman"/>
        </w:rPr>
        <w:t xml:space="preserve">αίρης Ράπτου» Λάρισας. </w:t>
      </w:r>
    </w:p>
    <w:p w14:paraId="7EF31992" w14:textId="77777777" w:rsidR="00037D93" w:rsidRDefault="00CE678C">
      <w:pPr>
        <w:spacing w:after="0" w:line="600" w:lineRule="auto"/>
        <w:ind w:firstLine="720"/>
        <w:jc w:val="both"/>
        <w:rPr>
          <w:rFonts w:eastAsia="Times New Roman" w:cs="Times New Roman"/>
        </w:rPr>
      </w:pPr>
      <w:r>
        <w:rPr>
          <w:rFonts w:eastAsia="Times New Roman" w:cs="Times New Roman"/>
        </w:rPr>
        <w:t>Καλωσορίσατε στην Αθήνα και στη Βουλή των Ελλήνων.</w:t>
      </w:r>
    </w:p>
    <w:p w14:paraId="7EF31993" w14:textId="77777777" w:rsidR="00037D93" w:rsidRDefault="00CE678C">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EF31994"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14:paraId="7EF31995"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 Ευχαριστώ, κύριε Πρόεδρε.</w:t>
      </w:r>
    </w:p>
    <w:p w14:paraId="7EF3199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όπως γνωρίζετε, η φοίτηση στα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 xml:space="preserve">ύκεια οδηγεί στην απόκτηση από τους μαθητές πτυχίου και απολυτηρίου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όπως επίσης γνωρίζετε, η φοίτηση είναι υποχρεωτική. </w:t>
      </w:r>
      <w:r>
        <w:rPr>
          <w:rFonts w:eastAsia="Times New Roman" w:cs="Times New Roman"/>
          <w:szCs w:val="24"/>
        </w:rPr>
        <w:t>Ε</w:t>
      </w:r>
      <w:r>
        <w:rPr>
          <w:rFonts w:eastAsia="Times New Roman" w:cs="Times New Roman"/>
          <w:szCs w:val="24"/>
        </w:rPr>
        <w:t xml:space="preserve">φόσον μιλάμε για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περιλαμβάνει και εργαστηριακ</w:t>
      </w:r>
      <w:r>
        <w:rPr>
          <w:rFonts w:eastAsia="Times New Roman" w:cs="Times New Roman"/>
          <w:szCs w:val="24"/>
        </w:rPr>
        <w:t xml:space="preserve">ά μαθήματα, τα οποία δεν μπορούν να διεξαχθούν χωρίς τη φυσική παρουσία των μαθητών. Αυτή η φυσική παρουσία είναι απαραίτητη για τους μαθητές όλων των ειδικοτήτων και όλων των τομέων που υπάρχουν στα </w:t>
      </w:r>
      <w:r>
        <w:rPr>
          <w:rFonts w:eastAsia="Times New Roman" w:cs="Times New Roman"/>
          <w:szCs w:val="24"/>
        </w:rPr>
        <w:t>ε</w:t>
      </w:r>
      <w:r>
        <w:rPr>
          <w:rFonts w:eastAsia="Times New Roman" w:cs="Times New Roman"/>
          <w:szCs w:val="24"/>
        </w:rPr>
        <w:t xml:space="preserve">παγγελματικά μας </w:t>
      </w:r>
      <w:r>
        <w:rPr>
          <w:rFonts w:eastAsia="Times New Roman" w:cs="Times New Roman"/>
          <w:szCs w:val="24"/>
        </w:rPr>
        <w:t>λ</w:t>
      </w:r>
      <w:r>
        <w:rPr>
          <w:rFonts w:eastAsia="Times New Roman" w:cs="Times New Roman"/>
          <w:szCs w:val="24"/>
        </w:rPr>
        <w:t xml:space="preserve">ύκεια. </w:t>
      </w:r>
    </w:p>
    <w:p w14:paraId="7EF31997"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δεν είναι λογικό οι </w:t>
      </w:r>
      <w:r>
        <w:rPr>
          <w:rFonts w:eastAsia="Times New Roman" w:cs="Times New Roman"/>
          <w:szCs w:val="24"/>
        </w:rPr>
        <w:t>μαθητές ενός μόνο τομέα ή μόνο των ειδικοτήτων του ναυτιλιακού τομέα να εξαιρούνται από αυτή την υποχρέωση της φυσικής παρουσίας. Αντίθετα, στην Α</w:t>
      </w:r>
      <w:r>
        <w:rPr>
          <w:rFonts w:eastAsia="Times New Roman" w:cs="Times New Roman"/>
          <w:szCs w:val="24"/>
        </w:rPr>
        <w:t>΄</w:t>
      </w:r>
      <w:r>
        <w:rPr>
          <w:rFonts w:eastAsia="Times New Roman" w:cs="Times New Roman"/>
          <w:szCs w:val="24"/>
        </w:rPr>
        <w:t xml:space="preserve"> τάξη, που δεν υπάρχουν εργαστηριακά μαθήματα, ο νόμος δίνει τη δυνατότητα να θεωρούνται κάποιοι μαθητές ως κ</w:t>
      </w:r>
      <w:r>
        <w:rPr>
          <w:rFonts w:eastAsia="Times New Roman" w:cs="Times New Roman"/>
          <w:szCs w:val="24"/>
        </w:rPr>
        <w:t>ατ’ ιδίαν διδαχθέντες ή διδασκόμενοι, όπως πολύ σωστά λέτε, άρα αναφερόμαστε στο παρόν, υπό τις αυστηρές όμως προϋποθέσεις που θέτει ο νόμος. Δηλαδή, μιλάμε για σοβαρές περιπτώσεις ασθενειών</w:t>
      </w:r>
      <w:r>
        <w:rPr>
          <w:rFonts w:eastAsia="Times New Roman" w:cs="Times New Roman"/>
          <w:szCs w:val="24"/>
        </w:rPr>
        <w:t>,</w:t>
      </w:r>
      <w:r>
        <w:rPr>
          <w:rFonts w:eastAsia="Times New Roman" w:cs="Times New Roman"/>
          <w:szCs w:val="24"/>
        </w:rPr>
        <w:t xml:space="preserve"> που απαιτούν είτε νοσοκομειακή περίθαλψη είτε κατ’ </w:t>
      </w:r>
      <w:proofErr w:type="spellStart"/>
      <w:r>
        <w:rPr>
          <w:rFonts w:eastAsia="Times New Roman" w:cs="Times New Roman"/>
          <w:szCs w:val="24"/>
        </w:rPr>
        <w:t>οίκον</w:t>
      </w:r>
      <w:proofErr w:type="spellEnd"/>
      <w:r>
        <w:rPr>
          <w:rFonts w:eastAsia="Times New Roman" w:cs="Times New Roman"/>
          <w:szCs w:val="24"/>
        </w:rPr>
        <w:t xml:space="preserve"> νοσηλεί</w:t>
      </w:r>
      <w:r>
        <w:rPr>
          <w:rFonts w:eastAsia="Times New Roman" w:cs="Times New Roman"/>
          <w:szCs w:val="24"/>
        </w:rPr>
        <w:t>α.</w:t>
      </w:r>
    </w:p>
    <w:p w14:paraId="7EF31998"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Ο νόμος του 1996, ο οποίος εισήγαγε αυτή τη δυνατότητα να χαρακτηρίζονται οι μαθητές, ειδικά του ναυτιλιακού τομέα, ως κατ’ ιδίαν διδαχθέντες, είναι προβληματικός, κατά τη γνώμη μας, γιατί θεωρεί ότι η φοίτηση και η παρακολούθηση των εργαστηριακών μαθημ</w:t>
      </w:r>
      <w:r>
        <w:rPr>
          <w:rFonts w:eastAsia="Times New Roman" w:cs="Times New Roman"/>
          <w:szCs w:val="24"/>
        </w:rPr>
        <w:t>άτων δεν είναι υποχρεωτική, πράγμα που</w:t>
      </w:r>
      <w:r>
        <w:rPr>
          <w:rFonts w:eastAsia="Times New Roman" w:cs="Times New Roman"/>
          <w:szCs w:val="24"/>
        </w:rPr>
        <w:t>,</w:t>
      </w:r>
      <w:r>
        <w:rPr>
          <w:rFonts w:eastAsia="Times New Roman" w:cs="Times New Roman"/>
          <w:szCs w:val="24"/>
        </w:rPr>
        <w:t xml:space="preserve"> από τη φύση αυτών των μαθημάτων</w:t>
      </w:r>
      <w:r>
        <w:rPr>
          <w:rFonts w:eastAsia="Times New Roman" w:cs="Times New Roman"/>
          <w:szCs w:val="24"/>
        </w:rPr>
        <w:t>,</w:t>
      </w:r>
      <w:r>
        <w:rPr>
          <w:rFonts w:eastAsia="Times New Roman" w:cs="Times New Roman"/>
          <w:szCs w:val="24"/>
        </w:rPr>
        <w:t xml:space="preserve"> μας οδηγεί σε συμπεράσματα μη λογικά. Το πιο σημαντικό, όμως, που νομίζω ότι πρέπει να το λάβουμε όλοι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είναι ότι εισάγει διακρίσεις ανάμεσα στους μαθητές και διαφορετική</w:t>
      </w:r>
      <w:r>
        <w:rPr>
          <w:rFonts w:eastAsia="Times New Roman" w:cs="Times New Roman"/>
          <w:szCs w:val="24"/>
        </w:rPr>
        <w:t xml:space="preserve"> μεταχείρισή τους, ανάλογα με τον τομέα στον οποίο σπουδάζουν. </w:t>
      </w:r>
    </w:p>
    <w:p w14:paraId="7EF31999"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Επίσης, η ανάγκη για εργασία δεν πιστεύω να θεωρείτε ότι αφορά μόνο τους μαθητές που παρακολουθούν αυτό</w:t>
      </w:r>
      <w:r>
        <w:rPr>
          <w:rFonts w:eastAsia="Times New Roman" w:cs="Times New Roman"/>
          <w:szCs w:val="24"/>
        </w:rPr>
        <w:t>ν</w:t>
      </w:r>
      <w:r>
        <w:rPr>
          <w:rFonts w:eastAsia="Times New Roman" w:cs="Times New Roman"/>
          <w:szCs w:val="24"/>
        </w:rPr>
        <w:t xml:space="preserve"> τον τομέα. Ανάγκη για εργασία πιθανότατα έχουν οι μαθητές όλων των τομέων και ειδικοτήτων και ειδικά των </w:t>
      </w:r>
      <w:r>
        <w:rPr>
          <w:rFonts w:eastAsia="Times New Roman" w:cs="Times New Roman"/>
          <w:szCs w:val="24"/>
        </w:rPr>
        <w:lastRenderedPageBreak/>
        <w:t xml:space="preserve">μαθητών που φοιτούν στα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w:t>
      </w:r>
      <w:r>
        <w:rPr>
          <w:rFonts w:eastAsia="Times New Roman" w:cs="Times New Roman"/>
          <w:szCs w:val="24"/>
        </w:rPr>
        <w:t>,</w:t>
      </w:r>
      <w:r>
        <w:rPr>
          <w:rFonts w:eastAsia="Times New Roman" w:cs="Times New Roman"/>
          <w:szCs w:val="24"/>
        </w:rPr>
        <w:t xml:space="preserve"> που, όπως πολύ καλά γνωρίζετε, προέρχονται από τα πιο φτωχά στρώματα της κοινωνίας μας. Για τον λόγο αυτ</w:t>
      </w:r>
      <w:r>
        <w:rPr>
          <w:rFonts w:eastAsia="Times New Roman" w:cs="Times New Roman"/>
          <w:szCs w:val="24"/>
        </w:rPr>
        <w:t>ό</w:t>
      </w:r>
      <w:r>
        <w:rPr>
          <w:rFonts w:eastAsia="Times New Roman" w:cs="Times New Roman"/>
          <w:szCs w:val="24"/>
        </w:rPr>
        <w:t>ν</w:t>
      </w:r>
      <w:r>
        <w:rPr>
          <w:rFonts w:eastAsia="Times New Roman" w:cs="Times New Roman"/>
          <w:szCs w:val="24"/>
        </w:rPr>
        <w:t>, δηλαδή τη δυνατότητα των μαθητών να εργάζονται παράλληλα, ο νόμος έχει προβλέψει τη λειτουργία εσπερινών σχολείων, εάν πρόκειται για εργασία την ημέρα. Εάν πρόκειται για εργασία απογευματινή, μπορούν οι μαθητές αυτοί να παρακολουθούν το πρωινό σχολείο.</w:t>
      </w:r>
    </w:p>
    <w:p w14:paraId="7EF3199A" w14:textId="77777777" w:rsidR="00037D93" w:rsidRDefault="00CE678C">
      <w:pPr>
        <w:spacing w:after="0" w:line="600" w:lineRule="auto"/>
        <w:ind w:firstLine="720"/>
        <w:jc w:val="both"/>
        <w:rPr>
          <w:rFonts w:eastAsia="Times New Roman" w:cs="Times New Roman"/>
          <w:b/>
          <w:szCs w:val="24"/>
        </w:rPr>
      </w:pPr>
      <w:r>
        <w:rPr>
          <w:rFonts w:eastAsia="Times New Roman" w:cs="Times New Roman"/>
          <w:szCs w:val="24"/>
        </w:rPr>
        <w:t>Επομένως, κατά τη γνώμη μας, η διάταξη που εισήχθη τον περασμένο Ιούλιο με τον νόμο 4403 από άποψη ισότητας και δικαιοσύνης είναι σωστή. Αυτό που κάνουμε τώρα</w:t>
      </w:r>
      <w:r>
        <w:rPr>
          <w:rFonts w:eastAsia="Times New Roman" w:cs="Times New Roman"/>
          <w:szCs w:val="24"/>
        </w:rPr>
        <w:t>,</w:t>
      </w:r>
      <w:r>
        <w:rPr>
          <w:rFonts w:eastAsia="Times New Roman" w:cs="Times New Roman"/>
          <w:szCs w:val="24"/>
        </w:rPr>
        <w:t xml:space="preserve"> με το νομοσχέδιο που κατατέθηκε και το οποίο ανέγνωσε νωρίτερα ο </w:t>
      </w:r>
      <w:proofErr w:type="spellStart"/>
      <w:r>
        <w:rPr>
          <w:rFonts w:eastAsia="Times New Roman" w:cs="Times New Roman"/>
          <w:szCs w:val="24"/>
        </w:rPr>
        <w:t>Προεδρεύων</w:t>
      </w:r>
      <w:proofErr w:type="spellEnd"/>
      <w:r>
        <w:rPr>
          <w:rFonts w:eastAsia="Times New Roman" w:cs="Times New Roman"/>
          <w:szCs w:val="24"/>
        </w:rPr>
        <w:t>,</w:t>
      </w:r>
      <w:r>
        <w:rPr>
          <w:rFonts w:eastAsia="Times New Roman" w:cs="Times New Roman"/>
          <w:szCs w:val="24"/>
        </w:rPr>
        <w:t xml:space="preserve"> είναι ότι εισάγετα</w:t>
      </w:r>
      <w:r>
        <w:rPr>
          <w:rFonts w:eastAsia="Times New Roman" w:cs="Times New Roman"/>
          <w:szCs w:val="24"/>
        </w:rPr>
        <w:t xml:space="preserve">ι μια μεταβατική διάταξη για τους μαθητές, οι οποίοι ήταν πέρσι στη Β΄ τάξη των </w:t>
      </w:r>
      <w:r>
        <w:rPr>
          <w:rFonts w:eastAsia="Times New Roman" w:cs="Times New Roman"/>
          <w:szCs w:val="24"/>
        </w:rPr>
        <w:t>ε</w:t>
      </w:r>
      <w:r>
        <w:rPr>
          <w:rFonts w:eastAsia="Times New Roman" w:cs="Times New Roman"/>
          <w:szCs w:val="24"/>
        </w:rPr>
        <w:t xml:space="preserve">παγγελματικών </w:t>
      </w:r>
      <w:r>
        <w:rPr>
          <w:rFonts w:eastAsia="Times New Roman" w:cs="Times New Roman"/>
          <w:szCs w:val="24"/>
        </w:rPr>
        <w:t>λ</w:t>
      </w:r>
      <w:r>
        <w:rPr>
          <w:rFonts w:eastAsia="Times New Roman" w:cs="Times New Roman"/>
          <w:szCs w:val="24"/>
        </w:rPr>
        <w:t>υκείων και είχαν χαρακτηριστεί ως κατ’ ιδίαν διδαχθέντες, να μπορούν με το ίδιο καθεστώς, εφόσον έτσι ξεκίνησαν, να ολοκληρώσουν τη φετινή σχολική χρονιά</w:t>
      </w:r>
      <w:r>
        <w:rPr>
          <w:rFonts w:eastAsia="Times New Roman" w:cs="Times New Roman"/>
          <w:szCs w:val="24"/>
        </w:rPr>
        <w:t>,</w:t>
      </w:r>
      <w:r>
        <w:rPr>
          <w:rFonts w:eastAsia="Times New Roman" w:cs="Times New Roman"/>
          <w:szCs w:val="24"/>
        </w:rPr>
        <w:t xml:space="preserve"> τη Γ΄</w:t>
      </w:r>
      <w:r>
        <w:rPr>
          <w:rFonts w:eastAsia="Times New Roman" w:cs="Times New Roman"/>
          <w:szCs w:val="24"/>
        </w:rPr>
        <w:t xml:space="preserve"> τάξη</w:t>
      </w:r>
      <w:r>
        <w:rPr>
          <w:rFonts w:eastAsia="Times New Roman" w:cs="Times New Roman"/>
          <w:szCs w:val="24"/>
        </w:rPr>
        <w:t>,</w:t>
      </w:r>
      <w:r>
        <w:rPr>
          <w:rFonts w:eastAsia="Times New Roman" w:cs="Times New Roman"/>
          <w:szCs w:val="24"/>
        </w:rPr>
        <w:t xml:space="preserve"> ή, εάν πρόκειται για τα εσπερινά σχολεία, και την επόμενη σχολική χρονιά, τη Δ΄ τάξη</w:t>
      </w:r>
      <w:r>
        <w:rPr>
          <w:rFonts w:eastAsia="Times New Roman" w:cs="Times New Roman"/>
          <w:szCs w:val="24"/>
        </w:rPr>
        <w:t>,</w:t>
      </w:r>
      <w:r>
        <w:rPr>
          <w:rFonts w:eastAsia="Times New Roman" w:cs="Times New Roman"/>
          <w:szCs w:val="24"/>
        </w:rPr>
        <w:t xml:space="preserve"> με τους ίδιους όρους.</w:t>
      </w:r>
      <w:r>
        <w:rPr>
          <w:rFonts w:eastAsia="Times New Roman" w:cs="Times New Roman"/>
          <w:b/>
          <w:szCs w:val="24"/>
        </w:rPr>
        <w:t xml:space="preserve"> </w:t>
      </w:r>
    </w:p>
    <w:p w14:paraId="7EF3199B"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Επομένως, κατά τη γνώμη μας η διάταξη που εισήχθη είναι σωστή, αποτελεί ίση μεταχείριση όλων των μαθητών, όλων των τομέων και όλων των ειδικ</w:t>
      </w:r>
      <w:r>
        <w:rPr>
          <w:rFonts w:eastAsia="Times New Roman" w:cs="Times New Roman"/>
          <w:szCs w:val="24"/>
        </w:rPr>
        <w:t>οτήτων. Από την άποψη αυτή, νομίζω ότι πρέπει κι εσείς να τη δεχτείτε ως δίκαιη.</w:t>
      </w:r>
    </w:p>
    <w:p w14:paraId="7EF3199C"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Ευχαριστώ.</w:t>
      </w:r>
    </w:p>
    <w:p w14:paraId="7EF3199D"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Ορίστε, κύριε Δελή, έχετε τον λόγο.</w:t>
      </w:r>
    </w:p>
    <w:p w14:paraId="7EF3199E"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Εμείς, κύριε Υπουργέ, σας είπαμε αυτή η διάταξη να γενικευθεί και όχι να απλώς να περιοριστεί σε αυτούς οι οποίοι είναι τώρα στη Β΄ ή στη Γ΄ </w:t>
      </w:r>
      <w:r>
        <w:rPr>
          <w:rFonts w:eastAsia="Times New Roman" w:cs="Times New Roman"/>
          <w:szCs w:val="24"/>
        </w:rPr>
        <w:t>λ</w:t>
      </w:r>
      <w:r>
        <w:rPr>
          <w:rFonts w:eastAsia="Times New Roman" w:cs="Times New Roman"/>
          <w:szCs w:val="24"/>
        </w:rPr>
        <w:t>υκείου. Με τον τρόπο αυτόν -αναγνωρίζετε κι εσείς- αντιφάσκετε με αυτό που είπατε πριν, θεωρώντας ότι η προηγούμε</w:t>
      </w:r>
      <w:r>
        <w:rPr>
          <w:rFonts w:eastAsia="Times New Roman" w:cs="Times New Roman"/>
          <w:szCs w:val="24"/>
        </w:rPr>
        <w:t>νη διάταξη ήταν αρνητική και έπρεπε να καταργηθεί.</w:t>
      </w:r>
    </w:p>
    <w:p w14:paraId="7EF3199F"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Πρώτα</w:t>
      </w:r>
      <w:r>
        <w:rPr>
          <w:rFonts w:eastAsia="Times New Roman" w:cs="Times New Roman"/>
          <w:szCs w:val="24"/>
        </w:rPr>
        <w:t>-</w:t>
      </w:r>
      <w:r>
        <w:rPr>
          <w:rFonts w:eastAsia="Times New Roman" w:cs="Times New Roman"/>
          <w:szCs w:val="24"/>
        </w:rPr>
        <w:t>πρώτα η απάντησή σας, κύριε Υπουργέ, δεν είναι ότι δεν ικανοποιεί εμάς, δεν ικανοποιεί και αυτούς τους σπουδαστές, τους μαθητές. Μάλιστα, κάποιοι από αυτούς βρίσκονται σήμερα εδώ στην Αίθουσα και παρ</w:t>
      </w:r>
      <w:r>
        <w:rPr>
          <w:rFonts w:eastAsia="Times New Roman" w:cs="Times New Roman"/>
          <w:szCs w:val="24"/>
        </w:rPr>
        <w:t>ακολουθούν, έχοντας μεγάλη αγωνία για το τι πρόκειται να γίνει.</w:t>
      </w:r>
    </w:p>
    <w:p w14:paraId="7EF319A0"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Μιλήσατε για την υποχρεωτική φοίτηση και για το ότι δεν πρέπει να εισάγουμε σε αυτό τις διακρίσεις. Δεν θέλω να αναφέρω το παράδειγμα της τριτοβάθμιας εκπαίδευσης, όπου εκεί υπάρχει η δυνατότη</w:t>
      </w:r>
      <w:r>
        <w:rPr>
          <w:rFonts w:eastAsia="Times New Roman" w:cs="Times New Roman"/>
          <w:szCs w:val="24"/>
        </w:rPr>
        <w:t>τα να δίνονται εξετάσεις, άσχετα από τη φοίτηση των φοιτητών.</w:t>
      </w:r>
    </w:p>
    <w:p w14:paraId="7EF319A1"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Θα πω ότι -σας το είπαμε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μας- αφορά μαθητές οι οποίοι κάνουν πρακτική όχι δίπλα στο σπίτι τους ή στην άλλη γειτονιά ή στη διπλανή συνοικία</w:t>
      </w:r>
      <w:r>
        <w:rPr>
          <w:rFonts w:eastAsia="Times New Roman" w:cs="Times New Roman"/>
          <w:szCs w:val="24"/>
        </w:rPr>
        <w:t>,</w:t>
      </w:r>
      <w:r>
        <w:rPr>
          <w:rFonts w:eastAsia="Times New Roman" w:cs="Times New Roman"/>
          <w:szCs w:val="24"/>
        </w:rPr>
        <w:t xml:space="preserve"> για να πάνε το βράδυ στο σπίτι του</w:t>
      </w:r>
      <w:r>
        <w:rPr>
          <w:rFonts w:eastAsia="Times New Roman" w:cs="Times New Roman"/>
          <w:szCs w:val="24"/>
        </w:rPr>
        <w:t>ς. Αφορά μαθητές οι οποίοι πλέουν στους ωκεανούς. Αντικειμενικά, λοιπόν, θα πρέπει να διαλέ</w:t>
      </w:r>
      <w:r>
        <w:rPr>
          <w:rFonts w:eastAsia="Times New Roman" w:cs="Times New Roman"/>
          <w:szCs w:val="24"/>
        </w:rPr>
        <w:lastRenderedPageBreak/>
        <w:t>ξουν ή τη φοίτηση ή την πρακτική άσκηση, κάτι το οποίο μπορούν να συνδυάσουν άλλοι μαθητές</w:t>
      </w:r>
      <w:r>
        <w:rPr>
          <w:rFonts w:eastAsia="Times New Roman" w:cs="Times New Roman"/>
          <w:szCs w:val="24"/>
        </w:rPr>
        <w:t>,</w:t>
      </w:r>
      <w:r>
        <w:rPr>
          <w:rFonts w:eastAsia="Times New Roman" w:cs="Times New Roman"/>
          <w:szCs w:val="24"/>
        </w:rPr>
        <w:t xml:space="preserve"> που σπουδάζουν σε άλλες ειδικότητες. Από μόνη της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αυτή η ειδικότ</w:t>
      </w:r>
      <w:r>
        <w:rPr>
          <w:rFonts w:eastAsia="Times New Roman" w:cs="Times New Roman"/>
          <w:szCs w:val="24"/>
        </w:rPr>
        <w:t xml:space="preserve">ητα απαιτεί μια ιδιαίτερη, να το πω έτσι, μεταχείριση. Δεν μπορώ να καταλάβω γιατί επιμένετε σε αυτή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φοίτησης.</w:t>
      </w:r>
    </w:p>
    <w:p w14:paraId="7EF319A2"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Είπατε για τα εργαστηριακά μαθήματα. Κοιτάξτε -δεν ξέρω πόσο γνωρίζετε, αν και νομίζω ότι γνωρίζετε αρκετά- για την κατάσ</w:t>
      </w:r>
      <w:r>
        <w:rPr>
          <w:rFonts w:eastAsia="Times New Roman" w:cs="Times New Roman"/>
          <w:szCs w:val="24"/>
        </w:rPr>
        <w:t xml:space="preserve">ταση της υλικοτεχνικής υποδομής στην </w:t>
      </w:r>
      <w:proofErr w:type="spellStart"/>
      <w:r>
        <w:rPr>
          <w:rFonts w:eastAsia="Times New Roman" w:cs="Times New Roman"/>
          <w:szCs w:val="24"/>
        </w:rPr>
        <w:t>τεχνικοεπαγγελματική</w:t>
      </w:r>
      <w:proofErr w:type="spellEnd"/>
      <w:r>
        <w:rPr>
          <w:rFonts w:eastAsia="Times New Roman" w:cs="Times New Roman"/>
          <w:szCs w:val="24"/>
        </w:rPr>
        <w:t xml:space="preserve"> εκπαίδευση. Να σας πω μόνον τούτο</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ιδικά σε αυτή την ειδικότητα, τα εργαστήρια εκτός από άθλια, εκτός από απαρχαιωμένα, είναι και ακατάλληλα, γιατί δεν απευθύνονται αυτά τα εργαστήρια στους σπουδασ</w:t>
      </w:r>
      <w:r>
        <w:rPr>
          <w:rFonts w:eastAsia="Times New Roman" w:cs="Times New Roman"/>
          <w:szCs w:val="24"/>
        </w:rPr>
        <w:t>τές οι οποίοι επιλέγουν τον κλάδο των ναυτικών σπουδών, απευθύνονται σε άλλες ειδικότητες. Επαναλαμβάνω: Και έτσι ακόμα, είναι ταυτόχρονα άθλια και απαρχαιωμένα. Και εμείς ρωτάμε: Για τη συγκεκριμένη ειδικότητα υπάρχει</w:t>
      </w:r>
      <w:r>
        <w:rPr>
          <w:rFonts w:eastAsia="Times New Roman" w:cs="Times New Roman"/>
          <w:szCs w:val="24"/>
        </w:rPr>
        <w:t>,</w:t>
      </w:r>
      <w:r>
        <w:rPr>
          <w:rFonts w:eastAsia="Times New Roman" w:cs="Times New Roman"/>
          <w:szCs w:val="24"/>
        </w:rPr>
        <w:t xml:space="preserve"> άραγε</w:t>
      </w:r>
      <w:r>
        <w:rPr>
          <w:rFonts w:eastAsia="Times New Roman" w:cs="Times New Roman"/>
          <w:szCs w:val="24"/>
        </w:rPr>
        <w:t>,</w:t>
      </w:r>
      <w:r>
        <w:rPr>
          <w:rFonts w:eastAsia="Times New Roman" w:cs="Times New Roman"/>
          <w:szCs w:val="24"/>
        </w:rPr>
        <w:t xml:space="preserve"> καλύτερη πρακτική άσκηση από </w:t>
      </w:r>
      <w:r>
        <w:rPr>
          <w:rFonts w:eastAsia="Times New Roman" w:cs="Times New Roman"/>
          <w:szCs w:val="24"/>
        </w:rPr>
        <w:t>την ίδια τη γέφυρα του πλοίου, όταν εκεί αυτοί οι μαθητές</w:t>
      </w:r>
      <w:r>
        <w:rPr>
          <w:rFonts w:eastAsia="Times New Roman" w:cs="Times New Roman"/>
          <w:szCs w:val="24"/>
        </w:rPr>
        <w:t>,</w:t>
      </w:r>
      <w:r>
        <w:rPr>
          <w:rFonts w:eastAsia="Times New Roman" w:cs="Times New Roman"/>
          <w:szCs w:val="24"/>
        </w:rPr>
        <w:t xml:space="preserve"> στην πράξη</w:t>
      </w:r>
      <w:r>
        <w:rPr>
          <w:rFonts w:eastAsia="Times New Roman" w:cs="Times New Roman"/>
          <w:szCs w:val="24"/>
        </w:rPr>
        <w:t>,</w:t>
      </w:r>
      <w:r>
        <w:rPr>
          <w:rFonts w:eastAsia="Times New Roman" w:cs="Times New Roman"/>
          <w:szCs w:val="24"/>
        </w:rPr>
        <w:t xml:space="preserve"> θα συνδέουν τις γνώσεις τους με την πρακτική τους;</w:t>
      </w:r>
    </w:p>
    <w:p w14:paraId="7EF319A3"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πάντων, να συνεχίσουμε λέγοντας ότι με τη διάταξη στην οποία επιμένετε -και δεν πρέπει να επιμένετε, πρέπει να την πάρετε πίσω </w:t>
      </w:r>
      <w:r>
        <w:rPr>
          <w:rFonts w:eastAsia="Times New Roman" w:cs="Times New Roman"/>
          <w:szCs w:val="24"/>
        </w:rPr>
        <w:t>για να το ξανασκεφτείτε, και φαντάζομαι οι μαθητές θα οργανωθούν και θα το απαιτή</w:t>
      </w:r>
      <w:r>
        <w:rPr>
          <w:rFonts w:eastAsia="Times New Roman" w:cs="Times New Roman"/>
          <w:szCs w:val="24"/>
        </w:rPr>
        <w:lastRenderedPageBreak/>
        <w:t>σουν και θα το διεκδικήσουν- οδηγείτε αυτούς τους ανθρώπους –επαναλαμβάνω, δεν πρόκειται για απλούς μαθητές, είναι και μεγάλοι άνθρωποι σε ηλικία με οικογένειες και παιδιά και</w:t>
      </w:r>
      <w:r>
        <w:rPr>
          <w:rFonts w:eastAsia="Times New Roman" w:cs="Times New Roman"/>
          <w:szCs w:val="24"/>
        </w:rPr>
        <w:t xml:space="preserve"> μάλιστα σε μια φάση που η ανεργία σπάει κόκκαλα σε αυτόν τον ναυτεργατικό κλάδο- να περιμένουν τουλάχιστον επτά, οκτώ, μπορεί και δέκα χρόνια, προκειμένου να ολοκληρώσουν όλον αυτόν τον κύκλο έτσι όπως τον ψηφίζετε και έτσι όπως τον υποδεικνύετε.</w:t>
      </w:r>
    </w:p>
    <w:p w14:paraId="7EF319A4"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(Νικήτας Κακλαμάνης):</w:t>
      </w:r>
      <w:r>
        <w:rPr>
          <w:rFonts w:eastAsia="Times New Roman" w:cs="Times New Roman"/>
          <w:szCs w:val="24"/>
        </w:rPr>
        <w:t xml:space="preserve"> Ολοκληρώστε, κύριε Δελή.</w:t>
      </w:r>
    </w:p>
    <w:p w14:paraId="7EF319A5"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Κλείνοντας να σας πω πως δεν ξέρω ποιος είναι ο στόχος αυτής της διάταξης. Είναι φανερό ότι υποβαθμίζει και αυτή η διάταξη γενικότερα τη δημόσια </w:t>
      </w:r>
      <w:proofErr w:type="spellStart"/>
      <w:r>
        <w:rPr>
          <w:rFonts w:eastAsia="Times New Roman" w:cs="Times New Roman"/>
          <w:szCs w:val="24"/>
        </w:rPr>
        <w:t>τεχνικοεπαγγελματική</w:t>
      </w:r>
      <w:proofErr w:type="spellEnd"/>
      <w:r>
        <w:rPr>
          <w:rFonts w:eastAsia="Times New Roman" w:cs="Times New Roman"/>
          <w:szCs w:val="24"/>
        </w:rPr>
        <w:t xml:space="preserve"> εκπαίδευση και σε ό,τι αφ</w:t>
      </w:r>
      <w:r>
        <w:rPr>
          <w:rFonts w:eastAsia="Times New Roman" w:cs="Times New Roman"/>
          <w:szCs w:val="24"/>
        </w:rPr>
        <w:t>ορά το τμήμα της ναυτικής εκπαίδευσης. Μπορεί αυτό να αποτελεί τροφή για τα τρωκτικά της ιδιωτικής εκπαίδευσης και για τους εφοπλιστές που μπορεί να ορέγονται τον πόρο, μιας και αυτοί είναι που ζητάνε πριν από όλους και η Κυβέρνησή σας δίνει ό,τι ζητήσουν,</w:t>
      </w:r>
      <w:r>
        <w:rPr>
          <w:rFonts w:eastAsia="Times New Roman" w:cs="Times New Roman"/>
          <w:szCs w:val="24"/>
        </w:rPr>
        <w:t xml:space="preserve"> το </w:t>
      </w:r>
      <w:r>
        <w:rPr>
          <w:rFonts w:eastAsia="Times New Roman" w:cs="Times New Roman"/>
          <w:szCs w:val="24"/>
        </w:rPr>
        <w:t>φθ</w:t>
      </w:r>
      <w:r>
        <w:rPr>
          <w:rFonts w:eastAsia="Times New Roman" w:cs="Times New Roman"/>
          <w:szCs w:val="24"/>
        </w:rPr>
        <w:t>ηνό ναυτεργατικό δυναμικό και χωρίς δικαιώματα.</w:t>
      </w:r>
    </w:p>
    <w:p w14:paraId="7EF319A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Ευχαριστώ.</w:t>
      </w:r>
    </w:p>
    <w:p w14:paraId="7EF319A7"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w:t>
      </w:r>
      <w:r>
        <w:rPr>
          <w:rFonts w:eastAsia="Times New Roman"/>
          <w:szCs w:val="24"/>
        </w:rPr>
        <w:t xml:space="preserve"> στο </w:t>
      </w:r>
      <w:r>
        <w:rPr>
          <w:rFonts w:eastAsia="Times New Roman"/>
          <w:szCs w:val="24"/>
        </w:rPr>
        <w:lastRenderedPageBreak/>
        <w:t>εκπαιδευτικό πρόγραμμα «</w:t>
      </w:r>
      <w:r>
        <w:rPr>
          <w:rFonts w:eastAsia="Times New Roman"/>
          <w:szCs w:val="24"/>
        </w:rPr>
        <w:t>Εργαστήρι Δημοκρατίας</w:t>
      </w:r>
      <w:r>
        <w:rPr>
          <w:rFonts w:eastAsia="Times New Roman"/>
          <w:szCs w:val="24"/>
        </w:rPr>
        <w:t xml:space="preserve">» που οργανώνει το Ίδρυμα της Βουλής, δεκαεννέα μαθητές και μαθήτριες και ένας συνοδός καθηγητής από τη Σχολή </w:t>
      </w:r>
      <w:r>
        <w:rPr>
          <w:rFonts w:eastAsia="Times New Roman"/>
          <w:szCs w:val="24"/>
        </w:rPr>
        <w:t>«ΧΑΤΖΗΒΕΗ»</w:t>
      </w:r>
      <w:r>
        <w:rPr>
          <w:rFonts w:eastAsia="Times New Roman"/>
          <w:szCs w:val="24"/>
        </w:rPr>
        <w:t>.</w:t>
      </w:r>
    </w:p>
    <w:p w14:paraId="7EF319A8" w14:textId="77777777" w:rsidR="00037D93" w:rsidRDefault="00CE678C">
      <w:pPr>
        <w:tabs>
          <w:tab w:val="left" w:pos="6787"/>
        </w:tabs>
        <w:spacing w:after="0" w:line="600" w:lineRule="auto"/>
        <w:ind w:left="-181"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7EF319A9" w14:textId="77777777" w:rsidR="00037D93" w:rsidRDefault="00CE678C">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EF319AA" w14:textId="77777777" w:rsidR="00037D93" w:rsidRDefault="00CE678C">
      <w:pPr>
        <w:tabs>
          <w:tab w:val="left" w:pos="6787"/>
        </w:tabs>
        <w:spacing w:after="0" w:line="600" w:lineRule="auto"/>
        <w:ind w:left="-181" w:firstLine="720"/>
        <w:jc w:val="both"/>
        <w:rPr>
          <w:rFonts w:eastAsia="Times New Roman"/>
          <w:szCs w:val="24"/>
        </w:rPr>
      </w:pPr>
      <w:r>
        <w:rPr>
          <w:rFonts w:eastAsia="Times New Roman" w:cs="Times New Roman"/>
          <w:szCs w:val="24"/>
        </w:rPr>
        <w:t>Κύριε Υφ</w:t>
      </w:r>
      <w:r>
        <w:rPr>
          <w:rFonts w:eastAsia="Times New Roman" w:cs="Times New Roman"/>
          <w:szCs w:val="24"/>
        </w:rPr>
        <w:t>υπουργέ, θα σας πω εντός ενός λεπτού, μία ιστορία.</w:t>
      </w:r>
    </w:p>
    <w:p w14:paraId="7EF319AB" w14:textId="77777777" w:rsidR="00037D93" w:rsidRDefault="00CE678C">
      <w:pPr>
        <w:spacing w:after="0" w:line="600" w:lineRule="auto"/>
        <w:ind w:firstLine="720"/>
        <w:jc w:val="both"/>
        <w:rPr>
          <w:rFonts w:eastAsia="Times New Roman"/>
          <w:szCs w:val="24"/>
        </w:rPr>
      </w:pPr>
      <w:r>
        <w:rPr>
          <w:rFonts w:eastAsia="Times New Roman"/>
          <w:szCs w:val="24"/>
        </w:rPr>
        <w:t>Ε</w:t>
      </w:r>
      <w:r>
        <w:rPr>
          <w:rFonts w:eastAsia="Times New Roman"/>
          <w:szCs w:val="24"/>
        </w:rPr>
        <w:t>ίχα έναν πατέρα</w:t>
      </w:r>
      <w:r>
        <w:rPr>
          <w:rFonts w:eastAsia="Times New Roman"/>
          <w:szCs w:val="24"/>
        </w:rPr>
        <w:t>, ο οποίος</w:t>
      </w:r>
      <w:r>
        <w:rPr>
          <w:rFonts w:eastAsia="Times New Roman"/>
          <w:szCs w:val="24"/>
        </w:rPr>
        <w:t xml:space="preserve"> </w:t>
      </w:r>
      <w:r>
        <w:rPr>
          <w:rFonts w:eastAsia="Times New Roman"/>
          <w:szCs w:val="24"/>
        </w:rPr>
        <w:t>π</w:t>
      </w:r>
      <w:r>
        <w:rPr>
          <w:rFonts w:eastAsia="Times New Roman"/>
          <w:szCs w:val="24"/>
        </w:rPr>
        <w:t xml:space="preserve">έθανε στα </w:t>
      </w:r>
      <w:proofErr w:type="spellStart"/>
      <w:r>
        <w:rPr>
          <w:rFonts w:eastAsia="Times New Roman"/>
          <w:szCs w:val="24"/>
        </w:rPr>
        <w:t>εκατόν</w:t>
      </w:r>
      <w:proofErr w:type="spellEnd"/>
      <w:r>
        <w:rPr>
          <w:rFonts w:eastAsia="Times New Roman"/>
          <w:szCs w:val="24"/>
        </w:rPr>
        <w:t xml:space="preserve"> δύο, σαράντα οκτώ χρόνια στη θάλασσα καπετάνιος. </w:t>
      </w:r>
      <w:r>
        <w:rPr>
          <w:rFonts w:eastAsia="Times New Roman"/>
          <w:szCs w:val="24"/>
        </w:rPr>
        <w:t xml:space="preserve">Προς </w:t>
      </w:r>
      <w:r>
        <w:rPr>
          <w:rFonts w:eastAsia="Times New Roman"/>
          <w:szCs w:val="24"/>
        </w:rPr>
        <w:t>επίρρωσιν</w:t>
      </w:r>
      <w:r>
        <w:rPr>
          <w:rFonts w:eastAsia="Times New Roman"/>
          <w:szCs w:val="24"/>
        </w:rPr>
        <w:t xml:space="preserve"> αυτών</w:t>
      </w:r>
      <w:r>
        <w:rPr>
          <w:rFonts w:eastAsia="Times New Roman"/>
          <w:szCs w:val="24"/>
        </w:rPr>
        <w:t xml:space="preserve"> -δεν παίρνω θέση, γιατί κατάλαβα και το δικό σας σκεπτικό ότι η γέφυρα του πλοίου δεν αντι</w:t>
      </w:r>
      <w:r>
        <w:rPr>
          <w:rFonts w:eastAsia="Times New Roman"/>
          <w:szCs w:val="24"/>
        </w:rPr>
        <w:t>καθίσταται με τίποτα-</w:t>
      </w:r>
      <w:r>
        <w:rPr>
          <w:rFonts w:eastAsia="Times New Roman"/>
          <w:szCs w:val="24"/>
        </w:rPr>
        <w:t xml:space="preserve"> </w:t>
      </w:r>
      <w:r>
        <w:rPr>
          <w:rFonts w:eastAsia="Times New Roman"/>
          <w:szCs w:val="24"/>
        </w:rPr>
        <w:t xml:space="preserve">όταν άρχισαν να λειτουργούν οι </w:t>
      </w:r>
      <w:r>
        <w:rPr>
          <w:rFonts w:eastAsia="Times New Roman"/>
          <w:szCs w:val="24"/>
        </w:rPr>
        <w:t>σ</w:t>
      </w:r>
      <w:r>
        <w:rPr>
          <w:rFonts w:eastAsia="Times New Roman"/>
          <w:szCs w:val="24"/>
        </w:rPr>
        <w:t xml:space="preserve">χολές του Ασπροπύργου κ.λπ. –γιατί παλιά ήταν το σχολαρχείο και με την πείρα έπαιρναν τους βαθμούς-, πήγαν οι πρώτοι </w:t>
      </w:r>
      <w:r>
        <w:rPr>
          <w:rFonts w:eastAsia="Times New Roman"/>
          <w:szCs w:val="24"/>
        </w:rPr>
        <w:t>α</w:t>
      </w:r>
      <w:r>
        <w:rPr>
          <w:rFonts w:eastAsia="Times New Roman"/>
          <w:szCs w:val="24"/>
        </w:rPr>
        <w:t>νθυποπλοίαρχοι από τον Ασπρόπυργο. Θυμάμαι, λοιπόν, σε ένα ταξίδι –εγώ ήμουν μαθητής τότε, με είχε πάρει μαζί για να μην αγαπήσω τη θάλασσα και να μην την ακολουθήσω- που έβγαζε εκείνος την πορεία με τον εξάντα και τα παιδιά τα νέα από τον Ασπρόπυργο προσπ</w:t>
      </w:r>
      <w:r>
        <w:rPr>
          <w:rFonts w:eastAsia="Times New Roman"/>
          <w:szCs w:val="24"/>
        </w:rPr>
        <w:t xml:space="preserve">αθούσαν με τα όργανα του καραβιού. Ήθελαν άλφα χρόνο τα νέα παιδιά, άλφα δεύτερα ο πατέρας μου με τον εξάντα. </w:t>
      </w:r>
      <w:r>
        <w:rPr>
          <w:rFonts w:eastAsia="Times New Roman"/>
          <w:szCs w:val="24"/>
        </w:rPr>
        <w:t xml:space="preserve">Προς </w:t>
      </w:r>
      <w:r>
        <w:rPr>
          <w:rFonts w:eastAsia="Times New Roman"/>
          <w:szCs w:val="24"/>
        </w:rPr>
        <w:t>επίρρωσ</w:t>
      </w:r>
      <w:r>
        <w:rPr>
          <w:rFonts w:eastAsia="Times New Roman"/>
          <w:szCs w:val="24"/>
        </w:rPr>
        <w:t>ιν</w:t>
      </w:r>
      <w:r>
        <w:rPr>
          <w:rFonts w:eastAsia="Times New Roman"/>
          <w:szCs w:val="24"/>
        </w:rPr>
        <w:t xml:space="preserve"> του</w:t>
      </w:r>
      <w:r>
        <w:rPr>
          <w:rFonts w:eastAsia="Times New Roman"/>
          <w:szCs w:val="24"/>
        </w:rPr>
        <w:t xml:space="preserve"> ότι η γέφυρα δεν αντικαθίσταται με βιβλίο. Η γέφυρα στο καράβι είναι γέφυρα.</w:t>
      </w:r>
    </w:p>
    <w:p w14:paraId="7EF319AC" w14:textId="77777777" w:rsidR="00037D93" w:rsidRDefault="00CE678C">
      <w:pPr>
        <w:spacing w:after="0" w:line="600" w:lineRule="auto"/>
        <w:ind w:firstLine="720"/>
        <w:jc w:val="both"/>
        <w:rPr>
          <w:rFonts w:eastAsia="Times New Roman"/>
          <w:szCs w:val="24"/>
        </w:rPr>
      </w:pPr>
      <w:r>
        <w:rPr>
          <w:rFonts w:eastAsia="Times New Roman"/>
          <w:szCs w:val="24"/>
        </w:rPr>
        <w:t>Συγγνώμη, απλά μου ήρθε τώρα στο μυαλό το περιστατ</w:t>
      </w:r>
      <w:r>
        <w:rPr>
          <w:rFonts w:eastAsia="Times New Roman"/>
          <w:szCs w:val="24"/>
        </w:rPr>
        <w:t>ικό που το είδα με τα μάτια μου.</w:t>
      </w:r>
    </w:p>
    <w:p w14:paraId="7EF319AD" w14:textId="77777777" w:rsidR="00037D93" w:rsidRDefault="00CE678C">
      <w:pPr>
        <w:spacing w:after="0" w:line="600" w:lineRule="auto"/>
        <w:ind w:firstLine="720"/>
        <w:jc w:val="both"/>
        <w:rPr>
          <w:rFonts w:eastAsia="Times New Roman"/>
          <w:szCs w:val="24"/>
        </w:rPr>
      </w:pPr>
      <w:r>
        <w:rPr>
          <w:rFonts w:eastAsia="Times New Roman"/>
          <w:szCs w:val="24"/>
        </w:rPr>
        <w:lastRenderedPageBreak/>
        <w:t>Έχετε τον λόγο, κύριε Υπουργέ.</w:t>
      </w:r>
    </w:p>
    <w:p w14:paraId="7EF319AE" w14:textId="77777777" w:rsidR="00037D93" w:rsidRDefault="00CE678C">
      <w:pPr>
        <w:spacing w:after="0" w:line="600" w:lineRule="auto"/>
        <w:ind w:firstLine="720"/>
        <w:jc w:val="both"/>
        <w:rPr>
          <w:rFonts w:eastAsia="Times New Roman"/>
          <w:szCs w:val="24"/>
        </w:rPr>
      </w:pPr>
      <w:r>
        <w:rPr>
          <w:rFonts w:eastAsia="Times New Roman"/>
          <w:b/>
          <w:szCs w:val="24"/>
        </w:rPr>
        <w:t>ΔΗΜΗΤΡΙΟΣ ΜΠΑΞΕΒΑΝΑΚΗΣ (Υφυπουργός Παιδείας, Έρευνας και Θρησκευμάτων):</w:t>
      </w:r>
      <w:r>
        <w:rPr>
          <w:rFonts w:eastAsia="Times New Roman"/>
          <w:szCs w:val="24"/>
        </w:rPr>
        <w:t xml:space="preserve"> Για να συνεχίσω τη σωστή παρατήρησή σας, κύριε Πρόεδρε, να προσθέσω ότι επίσης και η φοίτηση στο σχολείο δεν αντικαθίστα</w:t>
      </w:r>
      <w:r>
        <w:rPr>
          <w:rFonts w:eastAsia="Times New Roman"/>
          <w:szCs w:val="24"/>
        </w:rPr>
        <w:t>ται από την πρακτική εξάσκηση.</w:t>
      </w:r>
    </w:p>
    <w:p w14:paraId="7EF319AF" w14:textId="77777777" w:rsidR="00037D93" w:rsidRDefault="00CE678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βεβαίως.</w:t>
      </w:r>
    </w:p>
    <w:p w14:paraId="7EF319B0" w14:textId="77777777" w:rsidR="00037D93" w:rsidRDefault="00CE678C">
      <w:pPr>
        <w:spacing w:after="0" w:line="600" w:lineRule="auto"/>
        <w:ind w:firstLine="720"/>
        <w:jc w:val="both"/>
        <w:rPr>
          <w:rFonts w:eastAsia="Times New Roman"/>
          <w:szCs w:val="24"/>
        </w:rPr>
      </w:pPr>
      <w:r>
        <w:rPr>
          <w:rFonts w:eastAsia="Times New Roman"/>
          <w:b/>
          <w:szCs w:val="24"/>
        </w:rPr>
        <w:t>ΔΗΜΗΤΡΙΟΣ ΜΠΑΞΕΒΑΝΑΚΗΣ (Υφυπουργός Παιδείας, Έρευνας και Θρησκευμάτων):</w:t>
      </w:r>
      <w:r>
        <w:rPr>
          <w:rFonts w:eastAsia="Times New Roman"/>
          <w:szCs w:val="24"/>
        </w:rPr>
        <w:t xml:space="preserve"> Μιλάμε για φοίτηση σε δημόσιο σχολείο της δευτεροβάθμιας εκπαίδευσης. Κι αν κάναμε δεκτή την πρότασή σας, </w:t>
      </w:r>
      <w:r>
        <w:rPr>
          <w:rFonts w:eastAsia="Times New Roman"/>
          <w:szCs w:val="24"/>
        </w:rPr>
        <w:t>κύριε Δελή, το καθεστώς που υπήρχε τα προηγούμενα είκοσι χρόνια, θα θεωρούσαμε ότι η φοίτηση στο δημόσιο σχολείο θα μπορούσε να γίνει εξ αποστάσεως. Αυτό είναι λάθος, γιατί αυτό θα μπορούσε εύκολα να επεκταθεί σε όλους τους μαθητές και ειδικά στους μαθητές</w:t>
      </w:r>
      <w:r>
        <w:rPr>
          <w:rFonts w:eastAsia="Times New Roman"/>
          <w:szCs w:val="24"/>
        </w:rPr>
        <w:t xml:space="preserve"> των επαγγελματικών λυκείων καταλαβαίνετε ότι δεν μπορούσε να γίνει φοίτηση εξ αποστάσεως.</w:t>
      </w:r>
    </w:p>
    <w:p w14:paraId="7EF319B1" w14:textId="77777777" w:rsidR="00037D93" w:rsidRDefault="00CE678C">
      <w:pPr>
        <w:spacing w:after="0" w:line="600" w:lineRule="auto"/>
        <w:ind w:firstLine="720"/>
        <w:jc w:val="both"/>
        <w:rPr>
          <w:rFonts w:eastAsia="Times New Roman"/>
          <w:szCs w:val="24"/>
        </w:rPr>
      </w:pPr>
      <w:r>
        <w:rPr>
          <w:rFonts w:eastAsia="Times New Roman"/>
          <w:szCs w:val="24"/>
        </w:rPr>
        <w:t xml:space="preserve">Υπάρχει, επίσης, μια παρανόηση. Για την απόκτηση του απολυτηρίου του </w:t>
      </w:r>
      <w:r>
        <w:rPr>
          <w:rFonts w:eastAsia="Times New Roman"/>
          <w:szCs w:val="24"/>
        </w:rPr>
        <w:t>ε</w:t>
      </w:r>
      <w:r>
        <w:rPr>
          <w:rFonts w:eastAsia="Times New Roman"/>
          <w:szCs w:val="24"/>
        </w:rPr>
        <w:t xml:space="preserve">παγγελματικού </w:t>
      </w:r>
      <w:r>
        <w:rPr>
          <w:rFonts w:eastAsia="Times New Roman"/>
          <w:szCs w:val="24"/>
        </w:rPr>
        <w:t>λ</w:t>
      </w:r>
      <w:r>
        <w:rPr>
          <w:rFonts w:eastAsia="Times New Roman"/>
          <w:szCs w:val="24"/>
        </w:rPr>
        <w:t>υκείου και του πτυχίου της ειδικότητας δεν απαιτείται καμμιά πρακτική άσκηση και</w:t>
      </w:r>
      <w:r>
        <w:rPr>
          <w:rFonts w:eastAsia="Times New Roman"/>
          <w:szCs w:val="24"/>
        </w:rPr>
        <w:t xml:space="preserve"> καμμία θαλάσσια υπηρεσία. Οι μαθητές και αυτού του τομέα μπορούν να αποκτήσουν το πτυχίο και το απολυτήριό τους, όπως και οι μαθητές όλων των υπολοίπων τομέων και ειδικοτήτων σε τρία ακριβώς χρόνια για τα ημερήσια ΕΠΑΛ και σε τέσσερα ακριβώς χρόνια για τα</w:t>
      </w:r>
      <w:r>
        <w:rPr>
          <w:rFonts w:eastAsia="Times New Roman"/>
          <w:szCs w:val="24"/>
        </w:rPr>
        <w:t xml:space="preserve"> </w:t>
      </w:r>
      <w:r>
        <w:rPr>
          <w:rFonts w:eastAsia="Times New Roman"/>
          <w:szCs w:val="24"/>
        </w:rPr>
        <w:lastRenderedPageBreak/>
        <w:t>εσπερινά ΕΠΑΛ. Δεν υπάρχει, δηλαδή, καμμία απαίτηση από πλευράς του Υπουργείου Παιδείας θαλάσσιας υπηρεσίας ή πρακτικής άσκησης. Αυτό γίνεται μετά την απόκτηση του πτυχίου.</w:t>
      </w:r>
    </w:p>
    <w:p w14:paraId="7EF319B2" w14:textId="77777777" w:rsidR="00037D93" w:rsidRDefault="00CE678C">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Αυτό είπα κι εγώ.</w:t>
      </w:r>
    </w:p>
    <w:p w14:paraId="7EF319B3" w14:textId="77777777" w:rsidR="00037D93" w:rsidRDefault="00CE678C">
      <w:pPr>
        <w:spacing w:after="0" w:line="600" w:lineRule="auto"/>
        <w:ind w:firstLine="720"/>
        <w:jc w:val="both"/>
        <w:rPr>
          <w:rFonts w:eastAsia="Times New Roman"/>
          <w:szCs w:val="24"/>
        </w:rPr>
      </w:pPr>
      <w:r>
        <w:rPr>
          <w:rFonts w:eastAsia="Times New Roman"/>
          <w:b/>
          <w:szCs w:val="24"/>
        </w:rPr>
        <w:t xml:space="preserve">ΔΗΜΗΤΡΙΟΣ ΜΠΑΞΕΒΑΝΑΚΗΣ (Υφυπουργός Παιδείας, </w:t>
      </w:r>
      <w:r>
        <w:rPr>
          <w:rFonts w:eastAsia="Times New Roman"/>
          <w:b/>
          <w:szCs w:val="24"/>
        </w:rPr>
        <w:t>Έρευνας και Θρησκευμάτων):</w:t>
      </w:r>
      <w:r>
        <w:rPr>
          <w:rFonts w:eastAsia="Times New Roman"/>
          <w:szCs w:val="24"/>
        </w:rPr>
        <w:t xml:space="preserve"> Αναφερθήκατε στην τριτοβάθμια εκπαίδευση.</w:t>
      </w:r>
    </w:p>
    <w:p w14:paraId="7EF319B4" w14:textId="77777777" w:rsidR="00037D93" w:rsidRDefault="00CE678C">
      <w:pPr>
        <w:spacing w:after="0" w:line="600" w:lineRule="auto"/>
        <w:ind w:firstLine="720"/>
        <w:jc w:val="both"/>
        <w:rPr>
          <w:rFonts w:eastAsia="Times New Roman"/>
          <w:szCs w:val="24"/>
        </w:rPr>
      </w:pPr>
      <w:r>
        <w:rPr>
          <w:rFonts w:eastAsia="Times New Roman"/>
          <w:szCs w:val="24"/>
        </w:rPr>
        <w:t>Θα ξέρετε, επίσης, ότι στις σχολές και τα τμήματα που απαιτούν επίσης εργαστηριακή άσκηση ή κλινικές δοκιμασίες, όπως είναι πάρα πολλά τμήματα της τριτοβάθμιας, η φυσική παρουσία των φοιτ</w:t>
      </w:r>
      <w:r>
        <w:rPr>
          <w:rFonts w:eastAsia="Times New Roman"/>
          <w:szCs w:val="24"/>
        </w:rPr>
        <w:t>ητών και των σπουδαστών είναι επίσης υποχρεωτική και δεν επιτρέπεται καμμία ή μόνο μία απουσία από τα εργαστηριακά αυτά μαθήματα. Με το να υπονοούμε ότι η πρακτική άσκηση που είναι αναγκαία για ορισμένες ειδικότητες -όχι μόνο για αυτήν, αλλά για πολλές ακό</w:t>
      </w:r>
      <w:r>
        <w:rPr>
          <w:rFonts w:eastAsia="Times New Roman"/>
          <w:szCs w:val="24"/>
        </w:rPr>
        <w:t>μα- μπορεί να υποκαταστήσει την παρακολούθηση και τη μάθηση στο σχολείο, νομίζω ότι υποβαθμίζουμε την ίδια τη διαδικασία του δημόσιου σχολείου και μετατρέπουμε τη φοίτηση στο σχολείο σε φοίτηση εξ αποστάσεως. Είναι άλλο πράγμα αυτό.</w:t>
      </w:r>
    </w:p>
    <w:p w14:paraId="7EF319B5" w14:textId="77777777" w:rsidR="00037D93" w:rsidRDefault="00CE678C">
      <w:pPr>
        <w:spacing w:after="0" w:line="600" w:lineRule="auto"/>
        <w:ind w:firstLine="720"/>
        <w:jc w:val="both"/>
        <w:rPr>
          <w:rFonts w:eastAsia="Times New Roman"/>
          <w:szCs w:val="24"/>
        </w:rPr>
      </w:pPr>
      <w:r>
        <w:rPr>
          <w:rFonts w:eastAsia="Times New Roman"/>
          <w:szCs w:val="24"/>
        </w:rPr>
        <w:t>Τέλος, για το εγχειρίδι</w:t>
      </w:r>
      <w:r>
        <w:rPr>
          <w:rFonts w:eastAsia="Times New Roman"/>
          <w:szCs w:val="24"/>
        </w:rPr>
        <w:t xml:space="preserve">ο της κατευθυνόμενης εκπαίδευσης στο πλοίο, δεν πρόκειται για βιβλίο. Το γνωρίζετε εσείς, αλλά ίσως υπονοήθηκε, για κάποιον που δεν γνωρίζει. Δεν πρόκειται για βιβλίο που δεν χορηγείται στους </w:t>
      </w:r>
      <w:r>
        <w:rPr>
          <w:rFonts w:eastAsia="Times New Roman"/>
          <w:szCs w:val="24"/>
        </w:rPr>
        <w:lastRenderedPageBreak/>
        <w:t>μαθητές. Είναι ένα εγχειρίδιο στο οποίο καταγράφεται η εμπειρία,</w:t>
      </w:r>
      <w:r>
        <w:rPr>
          <w:rFonts w:eastAsia="Times New Roman"/>
          <w:szCs w:val="24"/>
        </w:rPr>
        <w:t xml:space="preserve"> η καθημερινή μάθηση στο πλοίο από τον μαθητευόμενο, που γίνεται υπό την εποπτεία του αξιωματικού του πλοίου και συνυπογράφεται από τον αξιωματικό. Είναι, δηλαδή, η καταγραφή του τι έμαθε ο μαθητής στη διάρκεια της πρακτικής άσκησης. Δεν πρόκειται για κάπο</w:t>
      </w:r>
      <w:r>
        <w:rPr>
          <w:rFonts w:eastAsia="Times New Roman"/>
          <w:szCs w:val="24"/>
        </w:rPr>
        <w:t>ιο βιβλίο που δεν χορηγείται. Όταν ο μαθητής αποκτήσει το δικαίωμα να ναυτολογηθεί και να κάνει την πρακτική του άσκηση, ασφαλώς του χορηγείται και αυτό το εγχειρίδιο.</w:t>
      </w:r>
    </w:p>
    <w:p w14:paraId="7EF319B6" w14:textId="77777777" w:rsidR="00037D93" w:rsidRDefault="00CE678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Τελειώσαμε. Μήνυμα πάντως λανθασμένο δεν βγήκε. Δεν μίλ</w:t>
      </w:r>
      <w:r>
        <w:rPr>
          <w:rFonts w:eastAsia="Times New Roman"/>
          <w:szCs w:val="24"/>
        </w:rPr>
        <w:t>ησε κανείς για εξ αποστάσεως χορήγηση πτυχίου ή εξ αποστάσεως φοίτηση. Το θέμα είναι αν θα μπορούσε να βρεθεί κάποιος τρόπος διευκόλυνσης, τίποτε άλλο.</w:t>
      </w:r>
    </w:p>
    <w:p w14:paraId="7EF319B7" w14:textId="77777777" w:rsidR="00037D93" w:rsidRDefault="00CE678C">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Αν ήθελε ο Υπουργός, θα μπορούσε.</w:t>
      </w:r>
    </w:p>
    <w:p w14:paraId="7EF319B8" w14:textId="77777777" w:rsidR="00037D93" w:rsidRDefault="00CE678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αυτά τελείωσα</w:t>
      </w:r>
      <w:r>
        <w:rPr>
          <w:rFonts w:eastAsia="Times New Roman"/>
          <w:szCs w:val="24"/>
        </w:rPr>
        <w:t>ν. Πήρατε τις απαντήσεις.</w:t>
      </w:r>
    </w:p>
    <w:p w14:paraId="7EF319B9" w14:textId="77777777" w:rsidR="00037D93" w:rsidRDefault="00CE678C">
      <w:pPr>
        <w:spacing w:after="0" w:line="600" w:lineRule="auto"/>
        <w:ind w:firstLine="720"/>
        <w:jc w:val="both"/>
        <w:rPr>
          <w:rFonts w:eastAsia="Times New Roman"/>
          <w:szCs w:val="24"/>
        </w:rPr>
      </w:pPr>
      <w:r>
        <w:rPr>
          <w:rFonts w:eastAsia="Times New Roman"/>
          <w:szCs w:val="24"/>
        </w:rPr>
        <w:t xml:space="preserve">Θα συζητηθεί, τώρα, </w:t>
      </w:r>
      <w:r>
        <w:rPr>
          <w:rFonts w:eastAsia="Times New Roman"/>
          <w:szCs w:val="24"/>
        </w:rPr>
        <w:t xml:space="preserve">η </w:t>
      </w:r>
      <w:r>
        <w:rPr>
          <w:rFonts w:eastAsia="Times New Roman"/>
          <w:szCs w:val="24"/>
        </w:rPr>
        <w:t>πρώτη με</w:t>
      </w:r>
      <w:r>
        <w:rPr>
          <w:rFonts w:eastAsia="Times New Roman"/>
          <w:szCs w:val="24"/>
        </w:rPr>
        <w:t xml:space="preserve"> αριθμό 2149/20-12-2016 ερώτηση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τη δυνατότητα τροπ</w:t>
      </w:r>
      <w:r>
        <w:rPr>
          <w:rFonts w:eastAsia="Times New Roman"/>
          <w:szCs w:val="24"/>
        </w:rPr>
        <w:t xml:space="preserve">οποίησης της συγκεκριμένης διάταξης (άρθρο 12 του </w:t>
      </w:r>
      <w:r>
        <w:rPr>
          <w:rFonts w:eastAsia="Times New Roman"/>
          <w:szCs w:val="24"/>
        </w:rPr>
        <w:t>ν</w:t>
      </w:r>
      <w:r>
        <w:rPr>
          <w:rFonts w:eastAsia="Times New Roman"/>
          <w:szCs w:val="24"/>
        </w:rPr>
        <w:t>.4387/2016) που πλήττει ιδιαιτέρως τις περιπτώσεις</w:t>
      </w:r>
      <w:r>
        <w:rPr>
          <w:rFonts w:eastAsia="Times New Roman"/>
          <w:szCs w:val="24"/>
        </w:rPr>
        <w:t>, κατά τις οποίες</w:t>
      </w:r>
      <w:r>
        <w:rPr>
          <w:rFonts w:eastAsia="Times New Roman"/>
          <w:szCs w:val="24"/>
        </w:rPr>
        <w:t xml:space="preserve"> η σύζυγος του </w:t>
      </w:r>
      <w:proofErr w:type="spellStart"/>
      <w:r>
        <w:rPr>
          <w:rFonts w:eastAsia="Times New Roman"/>
          <w:szCs w:val="24"/>
        </w:rPr>
        <w:t>θανόντος</w:t>
      </w:r>
      <w:proofErr w:type="spellEnd"/>
      <w:r>
        <w:rPr>
          <w:rFonts w:eastAsia="Times New Roman"/>
          <w:szCs w:val="24"/>
        </w:rPr>
        <w:t xml:space="preserve"> δεν εργάζεται.</w:t>
      </w:r>
    </w:p>
    <w:p w14:paraId="7EF319BA" w14:textId="77777777" w:rsidR="00037D93" w:rsidRDefault="00CE678C">
      <w:pPr>
        <w:spacing w:after="0" w:line="600" w:lineRule="auto"/>
        <w:ind w:firstLine="720"/>
        <w:jc w:val="both"/>
        <w:rPr>
          <w:rFonts w:eastAsia="Times New Roman"/>
          <w:szCs w:val="24"/>
        </w:rPr>
      </w:pPr>
      <w:r>
        <w:rPr>
          <w:rFonts w:eastAsia="Times New Roman"/>
          <w:szCs w:val="24"/>
        </w:rPr>
        <w:lastRenderedPageBreak/>
        <w:t>Στην ερώτηση θα απαντήσει ο απόλυτα συνεπής Υφυπουργός, τουλάχιστον σε ό,τι αφορά την ώρα των ερωτή</w:t>
      </w:r>
      <w:r>
        <w:rPr>
          <w:rFonts w:eastAsia="Times New Roman"/>
          <w:szCs w:val="24"/>
        </w:rPr>
        <w:t>σεων, κ. Αναστάσιος Πετρόπουλος.</w:t>
      </w:r>
    </w:p>
    <w:p w14:paraId="7EF319BB" w14:textId="77777777" w:rsidR="00037D93" w:rsidRDefault="00CE678C">
      <w:pPr>
        <w:spacing w:after="0" w:line="600" w:lineRule="auto"/>
        <w:ind w:firstLine="720"/>
        <w:jc w:val="both"/>
        <w:rPr>
          <w:rFonts w:eastAsia="Times New Roman"/>
          <w:szCs w:val="24"/>
        </w:rPr>
      </w:pPr>
      <w:r>
        <w:rPr>
          <w:rFonts w:eastAsia="Times New Roman"/>
          <w:szCs w:val="24"/>
        </w:rPr>
        <w:t>Κύριε Δαβάκη, ορίστε, έχετε τον λόγο.</w:t>
      </w:r>
    </w:p>
    <w:p w14:paraId="7EF319BC" w14:textId="77777777" w:rsidR="00037D93" w:rsidRDefault="00CE678C">
      <w:pPr>
        <w:spacing w:after="0"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Ευχαριστώ, κύριε Πρόεδρε.</w:t>
      </w:r>
    </w:p>
    <w:p w14:paraId="7EF319BD" w14:textId="77777777" w:rsidR="00037D93" w:rsidRDefault="00CE678C">
      <w:pPr>
        <w:spacing w:after="0" w:line="600" w:lineRule="auto"/>
        <w:ind w:firstLine="720"/>
        <w:jc w:val="both"/>
        <w:rPr>
          <w:rFonts w:eastAsia="Times New Roman"/>
          <w:szCs w:val="24"/>
        </w:rPr>
      </w:pPr>
      <w:r>
        <w:rPr>
          <w:rFonts w:eastAsia="Times New Roman"/>
          <w:szCs w:val="24"/>
        </w:rPr>
        <w:t>Κατ’ αρχάς χαίρομαι για την παρουσία του κυρίου Υπουργού στην Αίθουσα, παρουσία η οποία θέλω να πιστεύω, ευελπιστώ μάλλον, ότι μπορεί να δώσ</w:t>
      </w:r>
      <w:r>
        <w:rPr>
          <w:rFonts w:eastAsia="Times New Roman"/>
          <w:szCs w:val="24"/>
        </w:rPr>
        <w:t>ει λύση σε ένα πρόβλημα που τώρα, μετά την ψήφιση του συγκεκριμένου νόμου, έχει αρχίσει να δείχνει τα οδυνηρά της αποτελέσματα.</w:t>
      </w:r>
    </w:p>
    <w:p w14:paraId="7EF319BE"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Διαβάζω το άρθρο 12 του ν.4387, του περίφημου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Εκεί αναφέρεται το εξής: «Σε περίπτωση θανάτου συνταξιούχου ή </w:t>
      </w:r>
      <w:r>
        <w:rPr>
          <w:rFonts w:eastAsia="Times New Roman" w:cs="Times New Roman"/>
          <w:szCs w:val="24"/>
        </w:rPr>
        <w:t>ασφαλισμένου, ο οποίος έχει πραγματοποιήσει το</w:t>
      </w:r>
      <w:r>
        <w:rPr>
          <w:rFonts w:eastAsia="Times New Roman" w:cs="Times New Roman"/>
          <w:szCs w:val="24"/>
        </w:rPr>
        <w:t>ν</w:t>
      </w:r>
      <w:r>
        <w:rPr>
          <w:rFonts w:eastAsia="Times New Roman" w:cs="Times New Roman"/>
          <w:szCs w:val="24"/>
        </w:rPr>
        <w:t xml:space="preserve"> χρόνο ασφάλισης που απαιτείται για τη συνταξιοδότησή του εξ ιδίου δικαιώματος ή ανικανότητας δικαιούται σύνταξη ο/η επιζών σύζυγος,</w:t>
      </w:r>
      <w:r>
        <w:rPr>
          <w:rFonts w:eastAsia="Times New Roman" w:cs="Times New Roman"/>
          <w:szCs w:val="24"/>
        </w:rPr>
        <w:t xml:space="preserve"> </w:t>
      </w:r>
      <w:r>
        <w:rPr>
          <w:rFonts w:eastAsia="Times New Roman" w:cs="Times New Roman"/>
          <w:szCs w:val="24"/>
        </w:rPr>
        <w:t xml:space="preserve">εφόσον έχει συμπληρώσει το πεντηκοστό πέμπτο έτος της ηλικίας του κατά τον χρόνο θανάτου του συνταξιούχου ή του ασφαλισμένου. </w:t>
      </w:r>
    </w:p>
    <w:p w14:paraId="7EF319BF"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Στην περίπτωση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που επέλθει ο θάνατος πριν την συμπλήρωση του πεντηκοστού πέμπτου έτους της ηλικίας του άλλου συζύγου, τότε</w:t>
      </w:r>
      <w:r>
        <w:rPr>
          <w:rFonts w:eastAsia="Times New Roman" w:cs="Times New Roman"/>
          <w:szCs w:val="24"/>
        </w:rPr>
        <w:t xml:space="preserve"> καταβάλλεται σ</w:t>
      </w:r>
      <w:r>
        <w:rPr>
          <w:rFonts w:eastAsia="Times New Roman" w:cs="Times New Roman"/>
          <w:szCs w:val="24"/>
        </w:rPr>
        <w:t>ε</w:t>
      </w:r>
      <w:r>
        <w:rPr>
          <w:rFonts w:eastAsia="Times New Roman" w:cs="Times New Roman"/>
          <w:szCs w:val="24"/>
        </w:rPr>
        <w:t xml:space="preserve"> αυτόν σύνταξη για διάρκεια τριών ετών. </w:t>
      </w:r>
    </w:p>
    <w:p w14:paraId="7EF319C0"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ο δικαιούχος συμπληρώνει το πεντηκοστό πέμπτο έτος της ηλικίας κατά τη διάρκεια λήψης σύνταξης, η καταβολή του διακόπτεται με τη συμπλήρωση της τριετίας και </w:t>
      </w:r>
      <w:proofErr w:type="spellStart"/>
      <w:r>
        <w:rPr>
          <w:rFonts w:eastAsia="Times New Roman" w:cs="Times New Roman"/>
          <w:szCs w:val="24"/>
        </w:rPr>
        <w:t>άρχεται</w:t>
      </w:r>
      <w:proofErr w:type="spellEnd"/>
      <w:r>
        <w:rPr>
          <w:rFonts w:eastAsia="Times New Roman" w:cs="Times New Roman"/>
          <w:szCs w:val="24"/>
        </w:rPr>
        <w:t xml:space="preserve"> εκ νέου στο εξηκοστό έβδομο». </w:t>
      </w:r>
    </w:p>
    <w:p w14:paraId="7EF319C1"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Εδώ, δηλαδή, με άλλα λόγια, κύριε Υπουργέ -κι αυτό είναι το αντικείμενο της ερώτησής μου- μπαίνει περιορισμός στην ηλικία που μια χήρα κυρίως θα λάβει σύνταξη από τον </w:t>
      </w:r>
      <w:proofErr w:type="spellStart"/>
      <w:r>
        <w:rPr>
          <w:rFonts w:eastAsia="Times New Roman" w:cs="Times New Roman"/>
          <w:szCs w:val="24"/>
        </w:rPr>
        <w:t>θανόντα</w:t>
      </w:r>
      <w:proofErr w:type="spellEnd"/>
      <w:r>
        <w:rPr>
          <w:rFonts w:eastAsia="Times New Roman" w:cs="Times New Roman"/>
          <w:szCs w:val="24"/>
        </w:rPr>
        <w:t xml:space="preserve"> σύζυγό της. Αν είναι κάτω από πενήντα δύο θα πάρει το  50% μόνο για τρία χρόνια κ</w:t>
      </w:r>
      <w:r>
        <w:rPr>
          <w:rFonts w:eastAsia="Times New Roman" w:cs="Times New Roman"/>
          <w:szCs w:val="24"/>
        </w:rPr>
        <w:t xml:space="preserve">αι τίποτα μετά, εκτός αν έχει ανήλικα τέκνα. Αν είναι από πενήντα δύο ως πενήντα πέντε παίρνει πάλι για τρία χρόνια σύνταξη και μετά θα της ξαναδώσουν το 50% -έχει μειωθεί από το 70%- μετά τα εξήντα επτά. </w:t>
      </w:r>
    </w:p>
    <w:p w14:paraId="7EF319C2"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Αφού έχουμε δει ότι αρχίζουν σιγά-σιγά να φαίνοντα</w:t>
      </w:r>
      <w:r>
        <w:rPr>
          <w:rFonts w:eastAsia="Times New Roman" w:cs="Times New Roman"/>
          <w:szCs w:val="24"/>
        </w:rPr>
        <w:t>ι τα οδυνηρά αποτελέσματα, κύριε Πρόεδρε, αυτής της ρύθμισης θα ήθελα την παρέμβασή σας, δεδομένου ότι αυτή τη στιγμή που μιλάμε πλήττονται αδιακρίτως πολλές τάξεις συνανθρώπων μας, ειδικά σ</w:t>
      </w:r>
      <w:r>
        <w:rPr>
          <w:rFonts w:eastAsia="Times New Roman" w:cs="Times New Roman"/>
          <w:szCs w:val="24"/>
        </w:rPr>
        <w:t>ε</w:t>
      </w:r>
      <w:r>
        <w:rPr>
          <w:rFonts w:eastAsia="Times New Roman" w:cs="Times New Roman"/>
          <w:szCs w:val="24"/>
        </w:rPr>
        <w:t xml:space="preserve"> αυτές τις κρίσιμες ηλικίες, δεδομένης και της </w:t>
      </w:r>
      <w:proofErr w:type="spellStart"/>
      <w:r>
        <w:rPr>
          <w:rFonts w:eastAsia="Times New Roman" w:cs="Times New Roman"/>
          <w:szCs w:val="24"/>
        </w:rPr>
        <w:t>περιρρέουσας</w:t>
      </w:r>
      <w:proofErr w:type="spellEnd"/>
      <w:r>
        <w:rPr>
          <w:rFonts w:eastAsia="Times New Roman" w:cs="Times New Roman"/>
          <w:szCs w:val="24"/>
        </w:rPr>
        <w:t xml:space="preserve"> κοινω</w:t>
      </w:r>
      <w:r>
        <w:rPr>
          <w:rFonts w:eastAsia="Times New Roman" w:cs="Times New Roman"/>
          <w:szCs w:val="24"/>
        </w:rPr>
        <w:t>νικής ατμόσφαιρας, όπως είναι η ανεργία, όπως είναι οι τεράστιες οικονομικές δραματικές συνθήκες που βιώνει ο ελληνικός λαός.</w:t>
      </w:r>
    </w:p>
    <w:p w14:paraId="7EF319C3"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Γνωρίζετε γιατί σας ρωτάω, γνωρίζετε γιατί έχω κάνει αυτή την ερώτηση και θα ήθελα να είχα τη δική σας τοποθέτηση.</w:t>
      </w:r>
    </w:p>
    <w:p w14:paraId="7EF319C4"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EF319C5"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lastRenderedPageBreak/>
        <w:t>ΠΡΟ</w:t>
      </w:r>
      <w:r>
        <w:rPr>
          <w:rFonts w:eastAsia="Times New Roman" w:cs="Times New Roman"/>
          <w:b/>
          <w:szCs w:val="24"/>
        </w:rPr>
        <w:t xml:space="preserve">ΕΔΡΕΥΩΝ (Νικήτας Κακλαμάνης): </w:t>
      </w:r>
      <w:r>
        <w:rPr>
          <w:rFonts w:eastAsia="Times New Roman" w:cs="Times New Roman"/>
          <w:szCs w:val="24"/>
        </w:rPr>
        <w:t xml:space="preserve">Λακωνικός, ως γνήσιος </w:t>
      </w:r>
      <w:proofErr w:type="spellStart"/>
      <w:r>
        <w:rPr>
          <w:rFonts w:eastAsia="Times New Roman" w:cs="Times New Roman"/>
          <w:szCs w:val="24"/>
        </w:rPr>
        <w:t>Λάκων</w:t>
      </w:r>
      <w:proofErr w:type="spellEnd"/>
      <w:r>
        <w:rPr>
          <w:rFonts w:eastAsia="Times New Roman" w:cs="Times New Roman"/>
          <w:szCs w:val="24"/>
        </w:rPr>
        <w:t>.</w:t>
      </w:r>
    </w:p>
    <w:p w14:paraId="7EF319C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EF319C7"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Κι εγώ πιο λακωνικός παρ’ ότι Ηλείος. Το ερώτημα έχει απαντηθεί</w:t>
      </w:r>
      <w:r>
        <w:rPr>
          <w:rFonts w:eastAsia="Times New Roman" w:cs="Times New Roman"/>
          <w:szCs w:val="24"/>
        </w:rPr>
        <w:t xml:space="preserve"> και στο παρελθόν. </w:t>
      </w:r>
    </w:p>
    <w:p w14:paraId="7EF319C8"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 «</w:t>
      </w:r>
      <w:r>
        <w:rPr>
          <w:rFonts w:eastAsia="Times New Roman" w:cs="Times New Roman"/>
          <w:szCs w:val="24"/>
        </w:rPr>
        <w:t>Κάτω από το αυλάκι» πάντως κι εσείς.</w:t>
      </w:r>
    </w:p>
    <w:p w14:paraId="7EF319C9"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Πάντως γείτονες και με καλή παραγωγή ελιάς. </w:t>
      </w:r>
    </w:p>
    <w:p w14:paraId="7EF319CA"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Έχουμε απαντήσει στο θέμα</w:t>
      </w:r>
      <w:r>
        <w:rPr>
          <w:rFonts w:eastAsia="Times New Roman" w:cs="Times New Roman"/>
          <w:szCs w:val="24"/>
        </w:rPr>
        <w:t xml:space="preserve"> αυτό κατ’ επανάληψη. Μας προβλημάτισε σοβαρά κατά τη διάρκεια της διαπραγμάτευσης. Τέθηκε με πολύ σκληρότερους και δυσκολότερους όρους το ζήτημα της περικοπής των συντάξεων. Επελέγη μετά από αρκετή συζήτηση το μοντέλο που ισχύει στη Γαλλία για το ύψος των</w:t>
      </w:r>
      <w:r>
        <w:rPr>
          <w:rFonts w:eastAsia="Times New Roman" w:cs="Times New Roman"/>
          <w:szCs w:val="24"/>
        </w:rPr>
        <w:t xml:space="preserve"> συντάξεων που χορηγούνται και για τις ηλικίες που κρίνονται ως άξιες προστασίας, σε σχέση με τους άλλους εργαζόμενους που λαμβάνουν σύνταξη, σύμφωνα με τις καταστατικές διατάξεις του συστήματος κοινωνικής ασφάλισης. </w:t>
      </w:r>
    </w:p>
    <w:p w14:paraId="7EF319CB"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Δαβάκη, το έχουμε συζητήσει και </w:t>
      </w:r>
      <w:r>
        <w:rPr>
          <w:rFonts w:eastAsia="Times New Roman" w:cs="Times New Roman"/>
          <w:szCs w:val="24"/>
        </w:rPr>
        <w:t>μαζί αυτό το θέμα. Το συζήτησα και με τους εκπροσώπους των στελεχών των Ενόπλων Δυνάμεων, με τις ομοσπονδίες τους, αλλά και των Σωμάτων Ασφαλείας. Και πρέπει να πω ότι οι άνθρωποι αυτοί που θέτουν τη ζωή τους πάνω από κάθε άλλο αγαθό, που προσφέρουν τη ζωή</w:t>
      </w:r>
      <w:r>
        <w:rPr>
          <w:rFonts w:eastAsia="Times New Roman" w:cs="Times New Roman"/>
          <w:szCs w:val="24"/>
        </w:rPr>
        <w:t xml:space="preserve"> τους για την υπεράσπιση της πατρίδας δεν έθεσαν ποτέ, αντιθέτως ρητά είπαν ότι δεν θέλουν κα</w:t>
      </w:r>
      <w:r>
        <w:rPr>
          <w:rFonts w:eastAsia="Times New Roman" w:cs="Times New Roman"/>
          <w:szCs w:val="24"/>
        </w:rPr>
        <w:t>μ</w:t>
      </w:r>
      <w:r>
        <w:rPr>
          <w:rFonts w:eastAsia="Times New Roman" w:cs="Times New Roman"/>
          <w:szCs w:val="24"/>
        </w:rPr>
        <w:t>μία διακριτική μεταχείριση σε σχέση με αυτά που ισχύουν για τους υπόλοιπους Έλληνες πολίτες, τις Ελληνίδες οι οποίες είναι υπό τις ίδιες διατάξεις. Και για εκείνε</w:t>
      </w:r>
      <w:r>
        <w:rPr>
          <w:rFonts w:eastAsia="Times New Roman" w:cs="Times New Roman"/>
          <w:szCs w:val="24"/>
        </w:rPr>
        <w:t>ς το ίδιο ισχύει και δεν θέλουν κα</w:t>
      </w:r>
      <w:r>
        <w:rPr>
          <w:rFonts w:eastAsia="Times New Roman" w:cs="Times New Roman"/>
          <w:szCs w:val="24"/>
        </w:rPr>
        <w:t>μ</w:t>
      </w:r>
      <w:r>
        <w:rPr>
          <w:rFonts w:eastAsia="Times New Roman" w:cs="Times New Roman"/>
          <w:szCs w:val="24"/>
        </w:rPr>
        <w:t xml:space="preserve">μία διακριτική μεταχείριση. </w:t>
      </w:r>
    </w:p>
    <w:p w14:paraId="7EF319CC"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Εντούτοις, το π</w:t>
      </w:r>
      <w:r>
        <w:rPr>
          <w:rFonts w:eastAsia="Times New Roman" w:cs="Times New Roman"/>
          <w:szCs w:val="24"/>
        </w:rPr>
        <w:t>.</w:t>
      </w:r>
      <w:r>
        <w:rPr>
          <w:rFonts w:eastAsia="Times New Roman" w:cs="Times New Roman"/>
          <w:szCs w:val="24"/>
        </w:rPr>
        <w:t>δ</w:t>
      </w:r>
      <w:r>
        <w:rPr>
          <w:rFonts w:eastAsia="Times New Roman" w:cs="Times New Roman"/>
          <w:szCs w:val="24"/>
        </w:rPr>
        <w:t>.1</w:t>
      </w:r>
      <w:r>
        <w:rPr>
          <w:rFonts w:eastAsia="Times New Roman" w:cs="Times New Roman"/>
          <w:szCs w:val="24"/>
        </w:rPr>
        <w:t>68 και το π</w:t>
      </w:r>
      <w:r>
        <w:rPr>
          <w:rFonts w:eastAsia="Times New Roman" w:cs="Times New Roman"/>
          <w:szCs w:val="24"/>
        </w:rPr>
        <w:t>.</w:t>
      </w:r>
      <w:r>
        <w:rPr>
          <w:rFonts w:eastAsia="Times New Roman" w:cs="Times New Roman"/>
          <w:szCs w:val="24"/>
        </w:rPr>
        <w:t>δ</w:t>
      </w:r>
      <w:r>
        <w:rPr>
          <w:rFonts w:eastAsia="Times New Roman" w:cs="Times New Roman"/>
          <w:szCs w:val="24"/>
        </w:rPr>
        <w:t>.1</w:t>
      </w:r>
      <w:r>
        <w:rPr>
          <w:rFonts w:eastAsia="Times New Roman" w:cs="Times New Roman"/>
          <w:szCs w:val="24"/>
        </w:rPr>
        <w:t xml:space="preserve">69 του  2007 προβλέπουν ορθώς την εξακολούθηση καταβολής σύνταξης </w:t>
      </w:r>
      <w:r>
        <w:rPr>
          <w:rFonts w:eastAsia="Times New Roman" w:cs="Times New Roman"/>
          <w:szCs w:val="24"/>
        </w:rPr>
        <w:t xml:space="preserve">στους χήρους ή </w:t>
      </w:r>
      <w:r>
        <w:rPr>
          <w:rFonts w:eastAsia="Times New Roman" w:cs="Times New Roman"/>
          <w:szCs w:val="24"/>
        </w:rPr>
        <w:t>τις χήρες που έχασαν τ</w:t>
      </w:r>
      <w:r>
        <w:rPr>
          <w:rFonts w:eastAsia="Times New Roman" w:cs="Times New Roman"/>
          <w:szCs w:val="24"/>
        </w:rPr>
        <w:t>ο</w:t>
      </w:r>
      <w:r>
        <w:rPr>
          <w:rFonts w:eastAsia="Times New Roman" w:cs="Times New Roman"/>
          <w:szCs w:val="24"/>
        </w:rPr>
        <w:t>ν σύζυγό τους, τον σύντροφό τους εξαιτίας της υπηρεσία</w:t>
      </w:r>
      <w:r>
        <w:rPr>
          <w:rFonts w:eastAsia="Times New Roman" w:cs="Times New Roman"/>
          <w:szCs w:val="24"/>
        </w:rPr>
        <w:t xml:space="preserve">ς. Θα εξακολουθεί να καταβάλλεται σύνταξη στα πρόσωπα αυτά. Αυτό το διατηρήσαμε ως οφειλή, όχι ως παραχώρηση στους ανθρώπους αυτούς. Επομένως αυτό που πρέπει να αποτελεί λόγο για διαφορετική μεταχείριση, όχι διακριτική, δίκαιη μεταχείριση, το </w:t>
      </w:r>
      <w:r>
        <w:rPr>
          <w:rFonts w:eastAsia="Times New Roman" w:cs="Times New Roman"/>
          <w:szCs w:val="24"/>
        </w:rPr>
        <w:t xml:space="preserve">λάβαμε </w:t>
      </w:r>
      <w:r>
        <w:rPr>
          <w:rFonts w:eastAsia="Times New Roman" w:cs="Times New Roman"/>
          <w:szCs w:val="24"/>
        </w:rPr>
        <w:t>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w:t>
      </w:r>
      <w:r>
        <w:rPr>
          <w:rFonts w:eastAsia="Times New Roman" w:cs="Times New Roman"/>
          <w:szCs w:val="24"/>
        </w:rPr>
        <w:t>ψ</w:t>
      </w:r>
      <w:r>
        <w:rPr>
          <w:rFonts w:eastAsia="Times New Roman" w:cs="Times New Roman"/>
          <w:szCs w:val="24"/>
        </w:rPr>
        <w:t>ιν</w:t>
      </w:r>
      <w:proofErr w:type="spellEnd"/>
      <w:r>
        <w:rPr>
          <w:rFonts w:eastAsia="Times New Roman" w:cs="Times New Roman"/>
          <w:szCs w:val="24"/>
        </w:rPr>
        <w:t xml:space="preserve"> μας και το τηρήσαμε. </w:t>
      </w:r>
    </w:p>
    <w:p w14:paraId="7EF319CD"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Κατά τα άλλα, θεωρώ ότι και οι σύζυγοι των στελεχών των Ενόπλων Δυνάμεων -οι γυναίκες εννοώ- έχουν πια το δικαίωμα και τη δυνατότητα να εργάζονται συγκριτικά με τον παλιό καιρό, </w:t>
      </w:r>
      <w:r>
        <w:rPr>
          <w:rFonts w:eastAsia="Times New Roman" w:cs="Times New Roman"/>
          <w:szCs w:val="24"/>
        </w:rPr>
        <w:t xml:space="preserve">που </w:t>
      </w:r>
      <w:r>
        <w:rPr>
          <w:rFonts w:eastAsia="Times New Roman" w:cs="Times New Roman"/>
          <w:szCs w:val="24"/>
        </w:rPr>
        <w:t xml:space="preserve">-κι εσείς θα ξέρετε- για να παντρευτεί κάποιος </w:t>
      </w:r>
      <w:r>
        <w:rPr>
          <w:rFonts w:eastAsia="Times New Roman" w:cs="Times New Roman"/>
          <w:szCs w:val="24"/>
        </w:rPr>
        <w:t xml:space="preserve">αξιωματικός μια κοπέλα που ήθελε να παντρευτεί, έπρεπε </w:t>
      </w:r>
      <w:r>
        <w:rPr>
          <w:rFonts w:eastAsia="Times New Roman" w:cs="Times New Roman"/>
          <w:szCs w:val="24"/>
        </w:rPr>
        <w:lastRenderedPageBreak/>
        <w:t xml:space="preserve">να πάρει την άδεια και της υπηρεσίας, δηλαδή να εξεταστεί αν έχει περιουσία, να μη δουλεύει, κ.λπ.. Αυτά έχουν εξαλειφθεί πια. </w:t>
      </w:r>
    </w:p>
    <w:p w14:paraId="7EF319CE"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Και τέλος πάντων είναι πάρα πολλοί αυτοί που δουλεύουν μακριά από το σπίτ</w:t>
      </w:r>
      <w:r>
        <w:rPr>
          <w:rFonts w:eastAsia="Times New Roman" w:cs="Times New Roman"/>
          <w:szCs w:val="24"/>
        </w:rPr>
        <w:t>ι τους, είναι οι ναυτικοί μιας και συζητούσαμε πριν, και πάρα πολλοί άνθρωποι. Πρέπει να φροντίσουμε –αυτό είναι μια ανάγκη- να συνυπηρετούν, όσο γίνεται, οι άνθρωποι που έχουν τέτοια καθήκοντα. Αυτό είναι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μέριμνάς μας και νομίζω ότι φ</w:t>
      </w:r>
      <w:r>
        <w:rPr>
          <w:rFonts w:eastAsia="Times New Roman" w:cs="Times New Roman"/>
          <w:szCs w:val="24"/>
        </w:rPr>
        <w:t xml:space="preserve">ροντίζουμε γι’ αυτό. </w:t>
      </w:r>
    </w:p>
    <w:p w14:paraId="7EF319CF"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F319D0"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Δαβάκη, έχετε τον λόγο.</w:t>
      </w:r>
    </w:p>
    <w:p w14:paraId="7EF319D1"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Πρόεδρε, για να μην παρεξηγηθώ ότι μεροληπτώ υπέρ των στελεχών των Ενόπλων Δυνάμεων, τα οποία σέβομαι και αγαπώ, ξεκίνησα την ομιλία μου λέγοντας ότι το συγκεκριμένο μέτρο, κύριε Υπουργέ, πλήττει μισθωτούς, περιπτώσεις αναπήρων συζύγων που φεύγουν κ</w:t>
      </w:r>
      <w:r>
        <w:rPr>
          <w:rFonts w:eastAsia="Times New Roman" w:cs="Times New Roman"/>
          <w:szCs w:val="24"/>
        </w:rPr>
        <w:t>αι μένει η γυναίκα τους, η οποία τους πρόσεχε για πολλά χρόνια κατάκοιτους, μόνη και έρημη και άλλων ανθρώπων, όπως αγρότες. Δεν αφορούσε μόνο τα στελέχη των Σωμάτων Ασφαλείας και των Ενόπλων Δυνάμεων, τα οποία είναι εμβληματική περίπτωση –εμβληματική, ξαν</w:t>
      </w:r>
      <w:r>
        <w:rPr>
          <w:rFonts w:eastAsia="Times New Roman" w:cs="Times New Roman"/>
          <w:szCs w:val="24"/>
        </w:rPr>
        <w:t xml:space="preserve">αλέω, περίπτωση- αυτή η συγκεκριμένη τάξη των συμπολιτών μας. </w:t>
      </w:r>
    </w:p>
    <w:p w14:paraId="7EF319D2"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Διαβάζω τι έχει γράψει στο διαδίκτυο η κ. Σταυρούλα, κύριε Πρόεδρε, σύζυγος αποθανόντος στελέχους των Ενόπλων Δυνάμεων: «Είμαι πενήντα χρονών, είμαι τριάντα χρόνια παντρεμένη. Ακολούθησα τον άν</w:t>
      </w:r>
      <w:r>
        <w:rPr>
          <w:rFonts w:eastAsia="Times New Roman" w:cs="Times New Roman"/>
          <w:szCs w:val="24"/>
        </w:rPr>
        <w:t xml:space="preserve">τρα μου στις μεταθέσεις του ανά την Ελλάδα. Ο γιος μου είναι ενήλικος και άνεργος. Δεν έχω κανένα εισόδημα. Αν, ο μη γένοιτο, συμβεί κάτι, εγώ πώς θα ζήσω; Μήπως πρέπει οι χήρες να θάβονται μαζί με τους άντρες τους;» </w:t>
      </w:r>
    </w:p>
    <w:p w14:paraId="7EF319D3"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Η ρύθμιση αυτή της πολιτείας δείχνει σ</w:t>
      </w:r>
      <w:r>
        <w:rPr>
          <w:rFonts w:eastAsia="Times New Roman" w:cs="Times New Roman"/>
          <w:szCs w:val="24"/>
        </w:rPr>
        <w:t>τα στελέχη των Ενόπλων Δυνάμεων -τα οποία στον επαγγελματικό τους βίο, τριάντα χρόνια περίπου, έχουν να κάνουν με περίπου δεκαπέντε και πλέον μετακινήσεις λόγω των μεταθέσεων- ότι η πολιτεία απαξιώνει πλήρως τη δουλειά τους, δεν σέβεται στον άνθρωπο που θα</w:t>
      </w:r>
      <w:r>
        <w:rPr>
          <w:rFonts w:eastAsia="Times New Roman" w:cs="Times New Roman"/>
          <w:szCs w:val="24"/>
        </w:rPr>
        <w:t xml:space="preserve"> αφήσουν πίσω τους όταν ξαφνικά πεθάνουν, με τις συνθήκες του στρες που βιώνουν και τα στελέχη των Ενόπλων Δυνάμεων και των Σωμάτων Ασφαλείας, ότι αγνοεί την ιδιαιτερότητα του επαγγέλματός τους, διότι, ξαναλέω, έχουν δεκαπέντε και πλέον μετακινήσεις από </w:t>
      </w:r>
      <w:proofErr w:type="spellStart"/>
      <w:r>
        <w:rPr>
          <w:rFonts w:eastAsia="Times New Roman" w:cs="Times New Roman"/>
          <w:szCs w:val="24"/>
        </w:rPr>
        <w:t>χω</w:t>
      </w:r>
      <w:r>
        <w:rPr>
          <w:rFonts w:eastAsia="Times New Roman" w:cs="Times New Roman"/>
          <w:szCs w:val="24"/>
        </w:rPr>
        <w:t>ρίον</w:t>
      </w:r>
      <w:proofErr w:type="spellEnd"/>
      <w:r>
        <w:rPr>
          <w:rFonts w:eastAsia="Times New Roman" w:cs="Times New Roman"/>
          <w:szCs w:val="24"/>
        </w:rPr>
        <w:t xml:space="preserve"> εις </w:t>
      </w:r>
      <w:proofErr w:type="spellStart"/>
      <w:r>
        <w:rPr>
          <w:rFonts w:eastAsia="Times New Roman" w:cs="Times New Roman"/>
          <w:szCs w:val="24"/>
        </w:rPr>
        <w:t>χωρί</w:t>
      </w:r>
      <w:r>
        <w:rPr>
          <w:rFonts w:eastAsia="Times New Roman" w:cs="Times New Roman"/>
          <w:szCs w:val="24"/>
        </w:rPr>
        <w:t>ον</w:t>
      </w:r>
      <w:proofErr w:type="spellEnd"/>
      <w:r>
        <w:rPr>
          <w:rFonts w:eastAsia="Times New Roman" w:cs="Times New Roman"/>
          <w:szCs w:val="24"/>
        </w:rPr>
        <w:t xml:space="preserve"> ανά την Ελλάδα. </w:t>
      </w:r>
    </w:p>
    <w:p w14:paraId="7EF319D4"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Αυτοί οι άνθρωποι, οι σύζυγοί τους, κύριε Υπουργέ, οι οποίες μπορεί να είχαν εγκαταλείψει την καριέρα τους, που μπορεί να είχαν μια επιστημονική ιδιότητα, ή το επάγγελμά τους για να τους ακολουθήσει αυτούς τους ανθρώπους, π</w:t>
      </w:r>
      <w:r>
        <w:rPr>
          <w:rFonts w:eastAsia="Times New Roman" w:cs="Times New Roman"/>
          <w:szCs w:val="24"/>
        </w:rPr>
        <w:t xml:space="preserve">ώς θα ζήσει με αυτή τη μεταχείριση, την οποία επιφυλάσσει η πολιτεία απέναντι σε αυτούς τους ανθρώπους; </w:t>
      </w:r>
    </w:p>
    <w:p w14:paraId="7EF319D5"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lastRenderedPageBreak/>
        <w:t>Δεν θα μιλήσω για την υποκρισία, την οποία μετέρχεται η πολιτική ηγεσία του Υπουργείου Εθνικής Άμυνας, η οποία έχει στείλει τρεις απαντήσεις στο Υπουργ</w:t>
      </w:r>
      <w:r>
        <w:rPr>
          <w:rFonts w:eastAsia="Times New Roman" w:cs="Times New Roman"/>
          <w:szCs w:val="24"/>
        </w:rPr>
        <w:t xml:space="preserve">είο Οικονομικών, οι οποίες είναι διαφορετικές μεταξύ τους. Η </w:t>
      </w:r>
      <w:proofErr w:type="spellStart"/>
      <w:r>
        <w:rPr>
          <w:rFonts w:eastAsia="Times New Roman" w:cs="Times New Roman"/>
          <w:szCs w:val="24"/>
        </w:rPr>
        <w:t>ψευτοπαληκαρισμοί</w:t>
      </w:r>
      <w:proofErr w:type="spellEnd"/>
      <w:r>
        <w:rPr>
          <w:rFonts w:eastAsia="Times New Roman" w:cs="Times New Roman"/>
          <w:szCs w:val="24"/>
        </w:rPr>
        <w:t xml:space="preserve"> του κ. Καμμένου θα έπρεπε να μην έχουν καμμία θέση σε αυτή</w:t>
      </w:r>
      <w:r>
        <w:rPr>
          <w:rFonts w:eastAsia="Times New Roman" w:cs="Times New Roman"/>
          <w:szCs w:val="24"/>
        </w:rPr>
        <w:t xml:space="preserve"> </w:t>
      </w:r>
      <w:r>
        <w:rPr>
          <w:rFonts w:eastAsia="Times New Roman" w:cs="Times New Roman"/>
          <w:szCs w:val="24"/>
        </w:rPr>
        <w:t xml:space="preserve">την περίπτωση. Διότι περί </w:t>
      </w:r>
      <w:proofErr w:type="spellStart"/>
      <w:r>
        <w:rPr>
          <w:rFonts w:eastAsia="Times New Roman" w:cs="Times New Roman"/>
          <w:szCs w:val="24"/>
        </w:rPr>
        <w:t>ψευτοπαληκαρισμών</w:t>
      </w:r>
      <w:proofErr w:type="spellEnd"/>
      <w:r>
        <w:rPr>
          <w:rFonts w:eastAsia="Times New Roman" w:cs="Times New Roman"/>
          <w:szCs w:val="24"/>
        </w:rPr>
        <w:t xml:space="preserve"> πρόκειται, όταν στέλνει τρεις διαφορετικές απαντήσεις στο Υπουργείο Οικονο</w:t>
      </w:r>
      <w:r>
        <w:rPr>
          <w:rFonts w:eastAsia="Times New Roman" w:cs="Times New Roman"/>
          <w:szCs w:val="24"/>
        </w:rPr>
        <w:t xml:space="preserve">μικών, όχι σε σας, που λέει ότι πρέπει να αντιμετωπιστούν με διαφορετικό τρόπο, μετά «ένεκα της υπηρεσίας», «κατά την υπηρεσία» κ.λπ.. Είναι μέλος της Κυβερνήσεως και έπρεπε να έχει συγκεκριμένη θέση. Είναι τραγικό αυτό που συμβαίνει. </w:t>
      </w:r>
    </w:p>
    <w:p w14:paraId="7EF319D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(Στο σημείο αυτό κτυ</w:t>
      </w:r>
      <w:r>
        <w:rPr>
          <w:rFonts w:eastAsia="Times New Roman" w:cs="Times New Roman"/>
          <w:szCs w:val="24"/>
        </w:rPr>
        <w:t>πάει το κουδούνι λήξεως του χρόνου ομιλίας του</w:t>
      </w:r>
      <w:r>
        <w:rPr>
          <w:rFonts w:eastAsia="Times New Roman" w:cs="Times New Roman"/>
          <w:szCs w:val="24"/>
        </w:rPr>
        <w:t xml:space="preserve"> </w:t>
      </w:r>
      <w:r>
        <w:rPr>
          <w:rFonts w:eastAsia="Times New Roman" w:cs="Times New Roman"/>
          <w:szCs w:val="24"/>
        </w:rPr>
        <w:t>κυρίου Βουλευτή)</w:t>
      </w:r>
    </w:p>
    <w:p w14:paraId="7EF319D7"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με τις προκλήσεις της </w:t>
      </w:r>
      <w:proofErr w:type="spellStart"/>
      <w:r>
        <w:rPr>
          <w:rFonts w:eastAsia="Times New Roman" w:cs="Times New Roman"/>
          <w:szCs w:val="24"/>
        </w:rPr>
        <w:t>γείτονος</w:t>
      </w:r>
      <w:proofErr w:type="spellEnd"/>
      <w:r>
        <w:rPr>
          <w:rFonts w:eastAsia="Times New Roman" w:cs="Times New Roman"/>
          <w:szCs w:val="24"/>
        </w:rPr>
        <w:t xml:space="preserve">, με τη συμπεριφορά του κ. </w:t>
      </w:r>
      <w:proofErr w:type="spellStart"/>
      <w:r>
        <w:rPr>
          <w:rFonts w:eastAsia="Times New Roman" w:cs="Times New Roman"/>
          <w:szCs w:val="24"/>
        </w:rPr>
        <w:t>Ερντογάν</w:t>
      </w:r>
      <w:proofErr w:type="spellEnd"/>
      <w:r>
        <w:rPr>
          <w:rFonts w:eastAsia="Times New Roman" w:cs="Times New Roman"/>
          <w:szCs w:val="24"/>
        </w:rPr>
        <w:t>, μια ελπίδα υπάρχει για τη διαφύλαξη της εθνικής ανεξαρτησίας και της εδαφικής μας ακεραιότητας, το αξιόμαχο τω</w:t>
      </w:r>
      <w:r>
        <w:rPr>
          <w:rFonts w:eastAsia="Times New Roman" w:cs="Times New Roman"/>
          <w:szCs w:val="24"/>
        </w:rPr>
        <w:t>ν Ενόπλων Δυνάμεων, που πλήττεται με τη συμπεριφορά της πολιτείας απέναντι στις οικογένειές τους και στον άνθρωπο που θα αφήσουν πίσω τους, όπως θα είναι η χήρα, αυτή η γυναίκα η οποία -επαναλαμβάνω- ήταν ο συμπαραστάτης τους σε αυτόν τον μακρύ, επώδυνο, α</w:t>
      </w:r>
      <w:r>
        <w:rPr>
          <w:rFonts w:eastAsia="Times New Roman" w:cs="Times New Roman"/>
          <w:szCs w:val="24"/>
        </w:rPr>
        <w:t xml:space="preserve">λλά όρθιο και λεβέντικο βίο, τον οποίο άντεξαν επί τριάντα και πλέον χρόνια.  </w:t>
      </w:r>
    </w:p>
    <w:p w14:paraId="7EF319D8"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Κλείστε, παρακαλώ, κύριε Δαβάκη. </w:t>
      </w:r>
    </w:p>
    <w:p w14:paraId="7EF319D9"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Τελειώνω, κύριε Πρόεδρε, είμαι και ο τελευταίος ομιλητής.</w:t>
      </w:r>
    </w:p>
    <w:p w14:paraId="7EF319DA"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Παρακαλώ θερμά, επειδή ξέρω ότι γ</w:t>
      </w:r>
      <w:r>
        <w:rPr>
          <w:rFonts w:eastAsia="Times New Roman" w:cs="Times New Roman"/>
          <w:szCs w:val="24"/>
        </w:rPr>
        <w:t>νωρίζετε τα ζητήματα πάρα πολύ καλά, μην το αντιμετωπίζετε με το ψυχρό βλέμμα ενός τεχνοκράτη. Αφορά σημαντικό κομμάτι των συμπολιτών μας και ειδικά των στελεχών των Ενόπλων Δυνάμεων. Κάντε μια κίνηση. Κρατήστε τους ένα ευρώ από τις αποδοχές τους. Οι εισφο</w:t>
      </w:r>
      <w:r>
        <w:rPr>
          <w:rFonts w:eastAsia="Times New Roman" w:cs="Times New Roman"/>
          <w:szCs w:val="24"/>
        </w:rPr>
        <w:t xml:space="preserve">ρές που πληρώνανε τόσα χρόνια, τι θα γίνουν; </w:t>
      </w:r>
    </w:p>
    <w:p w14:paraId="7EF319DB"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Όλα αυτά συνθέτουν μια αλγεινή εικόνα της πολιτείας απέναντι σε αυτούς τους ανθρώπους. Είναι θερμή παράκληση. Θέλω να το ξαναδείτε. Φέρτε μια τροπολογία. Μην μου απαντήσετε όπως απαντήσατε στην πρώτη σας τοποθέ</w:t>
      </w:r>
      <w:r>
        <w:rPr>
          <w:rFonts w:eastAsia="Times New Roman" w:cs="Times New Roman"/>
          <w:szCs w:val="24"/>
        </w:rPr>
        <w:t xml:space="preserve">τηση. Αφήστε ένα παράθυρο ελπίδας σε αυτούς τους ανθρώπους. </w:t>
      </w:r>
    </w:p>
    <w:p w14:paraId="7EF319DC"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Ευχαριστώ.</w:t>
      </w:r>
    </w:p>
    <w:p w14:paraId="7EF319DD"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 πω εκ μέρους του συνόλου της Βουλής ότι ο τόπος αυτός θα τιμά τους νεκρούς του, τους πεσόντες υπέρ της </w:t>
      </w:r>
      <w:proofErr w:type="spellStart"/>
      <w:r>
        <w:rPr>
          <w:rFonts w:eastAsia="Times New Roman" w:cs="Times New Roman"/>
          <w:szCs w:val="24"/>
        </w:rPr>
        <w:t>πατρίδος</w:t>
      </w:r>
      <w:proofErr w:type="spellEnd"/>
      <w:r>
        <w:rPr>
          <w:rFonts w:eastAsia="Times New Roman" w:cs="Times New Roman"/>
          <w:szCs w:val="24"/>
        </w:rPr>
        <w:t xml:space="preserve"> και δεν θα πάρουμε άδεια από κανέναν</w:t>
      </w:r>
      <w:r>
        <w:rPr>
          <w:rFonts w:eastAsia="Times New Roman" w:cs="Times New Roman"/>
          <w:szCs w:val="24"/>
        </w:rPr>
        <w:t xml:space="preserve"> ως προς τον τρόπο που θα τους τιμήσουμε. Για να συμπληρώσω σε αυτό που είπατε στις τελευταίες τοποθετήσεις. </w:t>
      </w:r>
    </w:p>
    <w:p w14:paraId="7EF319DE"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EF319DF"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w:t>
      </w:r>
      <w:r>
        <w:rPr>
          <w:rFonts w:eastAsia="Times New Roman" w:cs="Times New Roman"/>
          <w:szCs w:val="24"/>
        </w:rPr>
        <w:t xml:space="preserve">ύριε Πρόεδρε. </w:t>
      </w:r>
    </w:p>
    <w:p w14:paraId="7EF319E0"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Φυσικά η άποψη του Προέδρου -όπως εκφράζεται τώρα από το Βήμα αυτό το σημαντικό της εκπροσώπησης του ελληνικού λαού- είναι μια θέση που δεν νομίζω ότι μπορεί να βρει κανέναν αντίθετο και πρέπει να την υπερασπιζόμαστε. Συνεπώς -επειδή παρακολ</w:t>
      </w:r>
      <w:r>
        <w:rPr>
          <w:rFonts w:eastAsia="Times New Roman" w:cs="Times New Roman"/>
          <w:szCs w:val="24"/>
        </w:rPr>
        <w:t>ούθησα και συζητήσεις που έγιναν γύρω από τα θέματα αυτά της έντασης που προσπαθεί να προκαλεί η γείτονα χώρα- να αποφύγουμε οποιαδήποτε συζήτηση που θα μπορούσε να ανοίξει η δική σας τοποθέτηση. Δεν θέλω να απαντήσω, γιατί δεν πρέπει να αντιμετωπίζουμε αυ</w:t>
      </w:r>
      <w:r>
        <w:rPr>
          <w:rFonts w:eastAsia="Times New Roman" w:cs="Times New Roman"/>
          <w:szCs w:val="24"/>
        </w:rPr>
        <w:t>τά τα θέματα με θερμή</w:t>
      </w:r>
      <w:r>
        <w:rPr>
          <w:rFonts w:eastAsia="Times New Roman" w:cs="Times New Roman"/>
          <w:szCs w:val="24"/>
        </w:rPr>
        <w:t>,</w:t>
      </w:r>
      <w:r>
        <w:rPr>
          <w:rFonts w:eastAsia="Times New Roman" w:cs="Times New Roman"/>
          <w:szCs w:val="24"/>
        </w:rPr>
        <w:t xml:space="preserve"> αλλά με ψυχρή διάθεση, τουλάχιστον ψυχραιμίας και όχι ψυχροπολεμική. </w:t>
      </w:r>
    </w:p>
    <w:p w14:paraId="7EF319E1"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Κύριε Δαβάκη, αν έτσι ήταν όπως τα λέτε, εγώ δεν θα είχα τιμηθεί με έπαινο από την Ομοσπονδία των Αξιωματικών των Ενόπλων Δυνάμεων και όλων των Σωμάτων Ασφαλείας π</w:t>
      </w:r>
      <w:r>
        <w:rPr>
          <w:rFonts w:eastAsia="Times New Roman" w:cs="Times New Roman"/>
          <w:szCs w:val="24"/>
        </w:rPr>
        <w:t xml:space="preserve">ου έγινε παραμονές Χριστουγέννων στη Λέσχη Αξιωματικών εδώ δίπλα. Και μου </w:t>
      </w:r>
      <w:proofErr w:type="spellStart"/>
      <w:r>
        <w:rPr>
          <w:rFonts w:eastAsia="Times New Roman" w:cs="Times New Roman"/>
          <w:szCs w:val="24"/>
        </w:rPr>
        <w:t>απενεμήθη</w:t>
      </w:r>
      <w:proofErr w:type="spellEnd"/>
      <w:r>
        <w:rPr>
          <w:rFonts w:eastAsia="Times New Roman" w:cs="Times New Roman"/>
          <w:szCs w:val="24"/>
        </w:rPr>
        <w:t xml:space="preserve"> αυτή η τιμή για τον τρόπο που αντιμετώπισα, με την ευαισθησία που οφείλαμε να δούμε όλα αυτά τα θέματα στα οποία αναφέρεστε. </w:t>
      </w:r>
    </w:p>
    <w:p w14:paraId="7EF319E2"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Κι εκεί είχα και την ευκαιρία να συζητήσω </w:t>
      </w:r>
      <w:r>
        <w:rPr>
          <w:rFonts w:eastAsia="Times New Roman" w:cs="Times New Roman"/>
          <w:szCs w:val="24"/>
        </w:rPr>
        <w:t xml:space="preserve">λεπτομερώς με όλους τους εκπροσώπους των Ενόπλων Δυνάμεων απ’ όλα τα Σώματα. Στηρίζουμε την </w:t>
      </w:r>
      <w:r>
        <w:rPr>
          <w:rFonts w:eastAsia="Times New Roman" w:cs="Times New Roman"/>
          <w:szCs w:val="24"/>
        </w:rPr>
        <w:lastRenderedPageBreak/>
        <w:t>προσπάθειά μας να συνεχίσουμε να δίνουμε αυτή τη βάση που υποστηρίζει το σύστημα κοινωνικής ασφάλισης για όλους, με τις ιδιαιτερότητες που πραγματικά πρέπει να βλέπ</w:t>
      </w:r>
      <w:r>
        <w:rPr>
          <w:rFonts w:eastAsia="Times New Roman" w:cs="Times New Roman"/>
          <w:szCs w:val="24"/>
        </w:rPr>
        <w:t>ουμε στην κάθε περίπτωση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δικαιοσύνης που πρέπει να απονέμουμε. Διότι στη ρύθμιση που κάνουμε με τον νόμο έχουμε να αντιμετωπίσουμε διαφορετικές καταστάσεις. Είναι γνωστό από τον Αριστοτέλη. Ακόμα είναι γνωστή η αρχή ότι άνισα πράγματα με άν</w:t>
      </w:r>
      <w:r>
        <w:rPr>
          <w:rFonts w:eastAsia="Times New Roman" w:cs="Times New Roman"/>
          <w:szCs w:val="24"/>
        </w:rPr>
        <w:t xml:space="preserve">ισο τρόπο τα διαχειρίζεσαι. Δεν κάνεις την ίδια διάταξη για όλους. Και αυτό το έχουμε φροντίσει και για την περίπτωση των </w:t>
      </w:r>
      <w:r>
        <w:rPr>
          <w:rFonts w:eastAsia="Times New Roman" w:cs="Times New Roman"/>
          <w:szCs w:val="24"/>
        </w:rPr>
        <w:t>ν</w:t>
      </w:r>
      <w:r>
        <w:rPr>
          <w:rFonts w:eastAsia="Times New Roman" w:cs="Times New Roman"/>
          <w:szCs w:val="24"/>
        </w:rPr>
        <w:t xml:space="preserve">αυτικών και των </w:t>
      </w:r>
      <w:r>
        <w:rPr>
          <w:rFonts w:eastAsia="Times New Roman" w:cs="Times New Roman"/>
          <w:szCs w:val="24"/>
        </w:rPr>
        <w:t>α</w:t>
      </w:r>
      <w:r>
        <w:rPr>
          <w:rFonts w:eastAsia="Times New Roman" w:cs="Times New Roman"/>
          <w:szCs w:val="24"/>
        </w:rPr>
        <w:t xml:space="preserve">ξιωματικών και ιδιαίτερων κατηγοριών. Υπάρχει αυτό. </w:t>
      </w:r>
    </w:p>
    <w:p w14:paraId="7EF319E3"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Και γίνεται πάρα πολλή συζήτηση με τρόπο όχι υπεύθυνο. Δεν λέω </w:t>
      </w:r>
      <w:r>
        <w:rPr>
          <w:rFonts w:eastAsia="Times New Roman" w:cs="Times New Roman"/>
          <w:szCs w:val="24"/>
        </w:rPr>
        <w:t xml:space="preserve">σε τούτη την Αίθουσα μαζί σας. Μιλάω γι’ αυτό που γίνεται σήμερα στους εθνικούς δρόμους της χώρας. </w:t>
      </w:r>
    </w:p>
    <w:p w14:paraId="7EF319E4"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Κι επειδή το πρωί βγήκαν τα αποτελέσματα από το σύστημά μας, τι εισφορές καλούνται να καταβάλουν οι αγρότες -να μην πω και για άλλους- θα μου επιτρέψετε, κύ</w:t>
      </w:r>
      <w:r>
        <w:rPr>
          <w:rFonts w:eastAsia="Times New Roman" w:cs="Times New Roman"/>
          <w:szCs w:val="24"/>
        </w:rPr>
        <w:t>ριε Πρόεδρε να πω τα εξής: Από τις πεντακόσιες σαράντα τέσσερις χιλιάδες αγρότες που καλούνται να καταβάλουν εισφορές, οι τετρακόσιες χιλιάδες καταβάλ</w:t>
      </w:r>
      <w:r>
        <w:rPr>
          <w:rFonts w:eastAsia="Times New Roman" w:cs="Times New Roman"/>
          <w:szCs w:val="24"/>
        </w:rPr>
        <w:t>λ</w:t>
      </w:r>
      <w:r>
        <w:rPr>
          <w:rFonts w:eastAsia="Times New Roman" w:cs="Times New Roman"/>
          <w:szCs w:val="24"/>
        </w:rPr>
        <w:t>ουν -δηλαδή το 90% περίπου των ασφαλισμένων- 87 ευρώ μηνιαίως αντί για 113 ευρώ που κατέβαλ</w:t>
      </w:r>
      <w:r>
        <w:rPr>
          <w:rFonts w:eastAsia="Times New Roman" w:cs="Times New Roman"/>
          <w:szCs w:val="24"/>
        </w:rPr>
        <w:t>λ</w:t>
      </w:r>
      <w:r>
        <w:rPr>
          <w:rFonts w:eastAsia="Times New Roman" w:cs="Times New Roman"/>
          <w:szCs w:val="24"/>
        </w:rPr>
        <w:t>αν πριν. Πολύ</w:t>
      </w:r>
      <w:r>
        <w:rPr>
          <w:rFonts w:eastAsia="Times New Roman" w:cs="Times New Roman"/>
          <w:szCs w:val="24"/>
        </w:rPr>
        <w:t xml:space="preserve"> μικρότερη εισφορά. Και μόλις εξακόσια είκοσι άτομα από τους τετρακόσιους σαράντα τέσσερις χιλιάδες καταβάλ</w:t>
      </w:r>
      <w:r>
        <w:rPr>
          <w:rFonts w:eastAsia="Times New Roman" w:cs="Times New Roman"/>
          <w:szCs w:val="24"/>
        </w:rPr>
        <w:t>λ</w:t>
      </w:r>
      <w:r>
        <w:rPr>
          <w:rFonts w:eastAsia="Times New Roman" w:cs="Times New Roman"/>
          <w:szCs w:val="24"/>
        </w:rPr>
        <w:t xml:space="preserve">ουν την υψηλή εισφορά. Δηλαδή είναι συντριπτική </w:t>
      </w:r>
      <w:r>
        <w:rPr>
          <w:rFonts w:eastAsia="Times New Roman" w:cs="Times New Roman"/>
          <w:szCs w:val="24"/>
        </w:rPr>
        <w:lastRenderedPageBreak/>
        <w:t>η σύγκριση. Και όμως για λόγους παραπληροφόρησης, οι αγρότες νομίζουν ότι σφαγιάζονται και βρίσκοντα</w:t>
      </w:r>
      <w:r>
        <w:rPr>
          <w:rFonts w:eastAsia="Times New Roman" w:cs="Times New Roman"/>
          <w:szCs w:val="24"/>
        </w:rPr>
        <w:t xml:space="preserve">ι στους δρόμους. </w:t>
      </w:r>
    </w:p>
    <w:p w14:paraId="7EF319E5"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Επειδή είναι κρίσιμα τα πράγματα δεν μπορούμε να είμαστε υπεύθυνοι εθνικά, όταν βγαίνουν τέτοιου είδος απειλές από τα γειτονικά κράτη -και συγκεκριμένα από την Τουρκία- και να είμαστε εθνικά ανεύθυνοι, όταν πρόκειται για την οικονομία, γι</w:t>
      </w:r>
      <w:r>
        <w:rPr>
          <w:rFonts w:eastAsia="Times New Roman" w:cs="Times New Roman"/>
          <w:szCs w:val="24"/>
        </w:rPr>
        <w:t xml:space="preserve">α την προοπτική αυτή που πρέπει να στήσουμε για τη χώρα μας που βρίσκεται σε δυσχερή θέση μέσα σε όλον αυτόν τον κλοιό, τον οποίο έχουμε απειλητικά </w:t>
      </w:r>
      <w:r>
        <w:rPr>
          <w:rFonts w:eastAsia="Times New Roman" w:cs="Times New Roman"/>
          <w:szCs w:val="24"/>
        </w:rPr>
        <w:t>-</w:t>
      </w:r>
      <w:r>
        <w:rPr>
          <w:rFonts w:eastAsia="Times New Roman" w:cs="Times New Roman"/>
          <w:szCs w:val="24"/>
        </w:rPr>
        <w:t>και για την οικονομία</w:t>
      </w:r>
      <w:r>
        <w:rPr>
          <w:rFonts w:eastAsia="Times New Roman" w:cs="Times New Roman"/>
          <w:szCs w:val="24"/>
        </w:rPr>
        <w:t>-</w:t>
      </w:r>
      <w:r>
        <w:rPr>
          <w:rFonts w:eastAsia="Times New Roman" w:cs="Times New Roman"/>
          <w:szCs w:val="24"/>
        </w:rPr>
        <w:t xml:space="preserve"> γύρω μας. Πρέπει να είμαστε υπεύθυνοι για όλα. Δεν έχουμε το περιθώριο να λέμε πράγμ</w:t>
      </w:r>
      <w:r>
        <w:rPr>
          <w:rFonts w:eastAsia="Times New Roman" w:cs="Times New Roman"/>
          <w:szCs w:val="24"/>
        </w:rPr>
        <w:t>ατα, τα οποία δεν στέκουν.</w:t>
      </w:r>
    </w:p>
    <w:p w14:paraId="7EF319E6" w14:textId="77777777" w:rsidR="00037D93" w:rsidRDefault="00CE678C">
      <w:pPr>
        <w:spacing w:after="0" w:line="600" w:lineRule="auto"/>
        <w:ind w:firstLine="720"/>
        <w:jc w:val="both"/>
        <w:rPr>
          <w:rFonts w:eastAsia="Times New Roman" w:cs="Times New Roman"/>
          <w:szCs w:val="24"/>
        </w:rPr>
      </w:pPr>
      <w:r>
        <w:rPr>
          <w:rFonts w:eastAsia="Times New Roman" w:cs="Times New Roman"/>
          <w:szCs w:val="24"/>
        </w:rPr>
        <w:t xml:space="preserve">Άκουσα όσα είπατε. Θεωρώ ότι αντιμετωπίσαμε με την ευαισθησία που οφείλαμε τις περιπτώσεις των Ενόπλων Δυνάμεων και των Σωμάτων Ασφαλείας. Υπάρχουν αυτά στον νόμο. Θα έχουμε την ευκαιρία να σας τα εξηγήσω. </w:t>
      </w:r>
    </w:p>
    <w:p w14:paraId="7EF319E7"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Πρέ</w:t>
      </w:r>
      <w:r>
        <w:rPr>
          <w:rFonts w:eastAsia="Times New Roman" w:cs="Times New Roman"/>
          <w:szCs w:val="24"/>
        </w:rPr>
        <w:t xml:space="preserve">πει να βρεθεί λύση, κύριε Υπουργέ. Είναι καυτό το ζήτημα. </w:t>
      </w:r>
    </w:p>
    <w:p w14:paraId="7EF319E8" w14:textId="77777777" w:rsidR="00037D93" w:rsidRDefault="00CE678C">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Είπα αυτά που είπα. Κρατήστε και αυτό με το οποίο τελειώνω. Να δοθεί το μήνυμα και από εσάς και από τη</w:t>
      </w:r>
      <w:r>
        <w:rPr>
          <w:rFonts w:eastAsia="Times New Roman" w:cs="Times New Roman"/>
          <w:szCs w:val="24"/>
        </w:rPr>
        <w:t xml:space="preserve">ν Αξιωματική Αντιπολίτευση να σταματήσει αυτή η κατάσταση στους εθνικούς δρόμους, στα σύνορα της χώρας. </w:t>
      </w:r>
    </w:p>
    <w:p w14:paraId="7EF319E9" w14:textId="77777777" w:rsidR="00037D93" w:rsidRDefault="00CE678C">
      <w:pPr>
        <w:spacing w:after="0" w:line="600" w:lineRule="auto"/>
        <w:ind w:firstLine="720"/>
        <w:jc w:val="both"/>
        <w:rPr>
          <w:rFonts w:eastAsia="Times New Roman"/>
          <w:szCs w:val="24"/>
        </w:rPr>
      </w:pPr>
      <w:r>
        <w:rPr>
          <w:rFonts w:eastAsia="Times New Roman"/>
          <w:szCs w:val="24"/>
        </w:rPr>
        <w:lastRenderedPageBreak/>
        <w:t xml:space="preserve">Είναι παράλογο οι αγρότες να λένε «ξεσηκωνόμαστε», ενώ έχουν ευνοϊκότερες ρυθμίσεις. Αυτό δεν μπορώ να καταλάβω πώς μπορούμε να το αντιμετωπίσουμε, αν </w:t>
      </w:r>
      <w:r>
        <w:rPr>
          <w:rFonts w:eastAsia="Times New Roman"/>
          <w:szCs w:val="24"/>
        </w:rPr>
        <w:t xml:space="preserve">δεν μιλάμε τη γλώσσα της αλήθειας. </w:t>
      </w:r>
    </w:p>
    <w:p w14:paraId="7EF319EA" w14:textId="77777777" w:rsidR="00037D93" w:rsidRDefault="00CE678C">
      <w:pPr>
        <w:spacing w:after="0" w:line="600" w:lineRule="auto"/>
        <w:ind w:firstLine="720"/>
        <w:jc w:val="both"/>
        <w:rPr>
          <w:rFonts w:eastAsia="Times New Roman"/>
          <w:szCs w:val="24"/>
        </w:rPr>
      </w:pPr>
      <w:r>
        <w:rPr>
          <w:rFonts w:eastAsia="Times New Roman"/>
          <w:szCs w:val="24"/>
        </w:rPr>
        <w:t>Σας ευχαριστώ.</w:t>
      </w:r>
    </w:p>
    <w:p w14:paraId="7EF319EB" w14:textId="77777777" w:rsidR="00037D93" w:rsidRDefault="00CE678C">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Ανταμείβοντας ότι είστε απόλυτα συνεπής στα κοινοβουλευτικά σας καθήκοντα, σας άφησα λίγο, παρά τον Κανονισμό, να επεκταθείτε εις έτερον θέμα. Υπάρχει και αντίλογος σε αυτά που είπατε. </w:t>
      </w:r>
    </w:p>
    <w:p w14:paraId="7EF319EC" w14:textId="77777777" w:rsidR="00037D93" w:rsidRDefault="00CE678C">
      <w:pPr>
        <w:spacing w:after="0" w:line="600" w:lineRule="auto"/>
        <w:ind w:firstLine="720"/>
        <w:jc w:val="both"/>
        <w:rPr>
          <w:rFonts w:eastAsia="Times New Roman"/>
          <w:szCs w:val="24"/>
        </w:rPr>
      </w:pPr>
      <w:r>
        <w:rPr>
          <w:rFonts w:eastAsia="Times New Roman"/>
          <w:szCs w:val="24"/>
        </w:rPr>
        <w:t xml:space="preserve">Ευχαριστούμε πολύ. </w:t>
      </w:r>
    </w:p>
    <w:p w14:paraId="7EF319ED" w14:textId="77777777" w:rsidR="00037D93" w:rsidRDefault="00CE678C">
      <w:pPr>
        <w:spacing w:after="0"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επικαίρων  ερωτήσεων.</w:t>
      </w:r>
    </w:p>
    <w:p w14:paraId="7EF319EE" w14:textId="77777777" w:rsidR="00037D93" w:rsidRDefault="00CE678C">
      <w:pPr>
        <w:spacing w:after="0" w:line="600" w:lineRule="auto"/>
        <w:ind w:firstLine="720"/>
        <w:jc w:val="both"/>
        <w:rPr>
          <w:rFonts w:eastAsia="Times New Roman" w:cs="Times New Roman"/>
          <w:szCs w:val="24"/>
        </w:rPr>
      </w:pPr>
      <w:r>
        <w:rPr>
          <w:rFonts w:eastAsia="Times New Roman"/>
          <w:szCs w:val="24"/>
        </w:rPr>
        <w:t xml:space="preserve">Κυρίες και κύριοι συνάδελφοι, </w:t>
      </w:r>
      <w:r>
        <w:rPr>
          <w:rFonts w:eastAsia="Times New Roman" w:cs="Times New Roman"/>
          <w:szCs w:val="24"/>
        </w:rPr>
        <w:t>δέχεστε στο σημείο αυτό να λύσουμε τη συνεδρίαση;</w:t>
      </w:r>
    </w:p>
    <w:p w14:paraId="7EF319EF" w14:textId="77777777" w:rsidR="00037D93" w:rsidRDefault="00CE678C">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EF319F0" w14:textId="77777777" w:rsidR="00037D93" w:rsidRDefault="00CE678C">
      <w:pPr>
        <w:spacing w:after="0"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Με τη συναίνεση του Σώματος και ώρα 11.26</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6 Φεβρουαρίου 2016 και ώρα 1</w:t>
      </w:r>
      <w:r>
        <w:rPr>
          <w:rFonts w:eastAsia="Times New Roman" w:cs="Times New Roman"/>
          <w:szCs w:val="24"/>
        </w:rPr>
        <w:t>8.00΄</w:t>
      </w:r>
      <w:r>
        <w:rPr>
          <w:rFonts w:eastAsia="Times New Roman" w:cs="Times New Roman"/>
          <w:szCs w:val="24"/>
        </w:rPr>
        <w:t>,</w:t>
      </w:r>
      <w:r>
        <w:rPr>
          <w:rFonts w:eastAsia="Times New Roman" w:cs="Times New Roman"/>
          <w:szCs w:val="24"/>
        </w:rPr>
        <w:t xml:space="preserve"> με αντικείμενο εργασιών του Σώματος κοινοβουλευτικό έλεγχο: συζήτηση επικαίρων ερωτήσεων.</w:t>
      </w:r>
    </w:p>
    <w:p w14:paraId="7EF319F1" w14:textId="77777777" w:rsidR="00037D93" w:rsidRDefault="00CE678C">
      <w:pPr>
        <w:spacing w:after="0" w:line="600" w:lineRule="auto"/>
        <w:jc w:val="both"/>
        <w:rPr>
          <w:rFonts w:eastAsia="Times New Roman"/>
          <w:szCs w:val="24"/>
        </w:rPr>
      </w:pPr>
      <w:r>
        <w:rPr>
          <w:rFonts w:eastAsia="Times New Roman" w:cs="Times New Roman"/>
          <w:b/>
          <w:bCs/>
          <w:szCs w:val="24"/>
        </w:rPr>
        <w:t xml:space="preserve">Ο </w:t>
      </w:r>
      <w:r>
        <w:rPr>
          <w:rFonts w:eastAsia="Times New Roman" w:cs="Times New Roman"/>
          <w:b/>
          <w:bCs/>
          <w:szCs w:val="24"/>
        </w:rPr>
        <w:t xml:space="preserve">ΠΡΟΕΔΡΟΣ                                                                        </w:t>
      </w:r>
      <w:r>
        <w:rPr>
          <w:rFonts w:eastAsia="Times New Roman" w:cs="Times New Roman"/>
          <w:b/>
          <w:bCs/>
          <w:szCs w:val="24"/>
        </w:rPr>
        <w:t>ΟΙ ΓΡΑΜΜΑΤΕΙΣ</w:t>
      </w:r>
      <w:r>
        <w:rPr>
          <w:rFonts w:eastAsia="Times New Roman" w:cs="Times New Roman"/>
          <w:szCs w:val="24"/>
        </w:rPr>
        <w:t xml:space="preserve">  </w:t>
      </w:r>
    </w:p>
    <w:sectPr w:rsidR="00037D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MzJAMqTXul4Daoelh/D9eSvTZew=" w:salt="hVXogHcaFJ+ddu56WkvgO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93"/>
    <w:rsid w:val="00037D93"/>
    <w:rsid w:val="00AE2699"/>
    <w:rsid w:val="00CE67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189F"/>
  <w15:docId w15:val="{DE1F8D61-58CF-475C-BB3B-ECC6C941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2BE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72B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394</MetadataID>
    <Session xmlns="641f345b-441b-4b81-9152-adc2e73ba5e1">Β´</Session>
    <Date xmlns="641f345b-441b-4b81-9152-adc2e73ba5e1">2017-02-02T22:00:00+00:00</Date>
    <Status xmlns="641f345b-441b-4b81-9152-adc2e73ba5e1">
      <Url>http://srv-sp1/praktika/Lists/Incoming_Metadata/EditForm.aspx?ID=394&amp;Source=/praktika/Recordings_Library/Forms/AllItems.aspx</Url>
      <Description>Δημοσιεύτηκε</Description>
    </Status>
    <Meeting xmlns="641f345b-441b-4b81-9152-adc2e73ba5e1">ΞΗ´</Meeting>
  </documentManagement>
</p:properties>
</file>

<file path=customXml/itemProps1.xml><?xml version="1.0" encoding="utf-8"?>
<ds:datastoreItem xmlns:ds="http://schemas.openxmlformats.org/officeDocument/2006/customXml" ds:itemID="{5BBF2816-F2CF-4C61-B97D-1B34ABEDC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EFD73D-72E6-4B3C-A8D7-8C62828D0C5F}">
  <ds:schemaRefs>
    <ds:schemaRef ds:uri="http://schemas.microsoft.com/sharepoint/v3/contenttype/forms"/>
  </ds:schemaRefs>
</ds:datastoreItem>
</file>

<file path=customXml/itemProps3.xml><?xml version="1.0" encoding="utf-8"?>
<ds:datastoreItem xmlns:ds="http://schemas.openxmlformats.org/officeDocument/2006/customXml" ds:itemID="{4ABBA417-2A20-4A48-9E77-DEA760B04358}">
  <ds:schemaRefs>
    <ds:schemaRef ds:uri="http://www.w3.org/XML/1998/namespace"/>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12952</Words>
  <Characters>69942</Characters>
  <Application>Microsoft Office Word</Application>
  <DocSecurity>0</DocSecurity>
  <Lines>582</Lines>
  <Paragraphs>165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2017-02-14T11:16:00Z</dcterms:created>
  <dcterms:modified xsi:type="dcterms:W3CDTF">2017-02-14T11:16:00Z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