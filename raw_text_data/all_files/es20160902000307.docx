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FB96E" w14:textId="77777777" w:rsidR="00312039" w:rsidRPr="00312039" w:rsidRDefault="00312039" w:rsidP="00312039">
      <w:pPr>
        <w:spacing w:after="0" w:line="360" w:lineRule="auto"/>
        <w:rPr>
          <w:ins w:id="0" w:author="Φλούδα Χριστίνα" w:date="2016-09-09T13:32:00Z"/>
          <w:rFonts w:eastAsia="Times New Roman"/>
          <w:szCs w:val="24"/>
          <w:lang w:eastAsia="en-US"/>
        </w:rPr>
      </w:pPr>
      <w:ins w:id="1" w:author="Φλούδα Χριστίνα" w:date="2016-09-09T13:32:00Z">
        <w:r w:rsidRPr="0031203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69975AC" w14:textId="77777777" w:rsidR="00312039" w:rsidRPr="00312039" w:rsidRDefault="00312039" w:rsidP="00312039">
      <w:pPr>
        <w:spacing w:after="0" w:line="360" w:lineRule="auto"/>
        <w:rPr>
          <w:ins w:id="2" w:author="Φλούδα Χριστίνα" w:date="2016-09-09T13:32:00Z"/>
          <w:rFonts w:eastAsia="Times New Roman"/>
          <w:szCs w:val="24"/>
          <w:lang w:eastAsia="en-US"/>
        </w:rPr>
      </w:pPr>
    </w:p>
    <w:p w14:paraId="3844279E" w14:textId="77777777" w:rsidR="00312039" w:rsidRPr="00312039" w:rsidRDefault="00312039" w:rsidP="00312039">
      <w:pPr>
        <w:spacing w:after="0" w:line="360" w:lineRule="auto"/>
        <w:rPr>
          <w:ins w:id="3" w:author="Φλούδα Χριστίνα" w:date="2016-09-09T13:32:00Z"/>
          <w:rFonts w:eastAsia="Times New Roman"/>
          <w:szCs w:val="24"/>
          <w:lang w:eastAsia="en-US"/>
        </w:rPr>
      </w:pPr>
      <w:ins w:id="4" w:author="Φλούδα Χριστίνα" w:date="2016-09-09T13:32:00Z">
        <w:r w:rsidRPr="00312039">
          <w:rPr>
            <w:rFonts w:eastAsia="Times New Roman"/>
            <w:szCs w:val="24"/>
            <w:lang w:eastAsia="en-US"/>
          </w:rPr>
          <w:t>ΠΙΝΑΚΑΣ ΠΕΡΙΕΧΟΜΕΝΩΝ</w:t>
        </w:r>
      </w:ins>
    </w:p>
    <w:p w14:paraId="29B0B3F6" w14:textId="77777777" w:rsidR="00312039" w:rsidRPr="00312039" w:rsidRDefault="00312039" w:rsidP="00312039">
      <w:pPr>
        <w:spacing w:after="0" w:line="360" w:lineRule="auto"/>
        <w:rPr>
          <w:ins w:id="5" w:author="Φλούδα Χριστίνα" w:date="2016-09-09T13:32:00Z"/>
          <w:rFonts w:eastAsia="Times New Roman"/>
          <w:szCs w:val="24"/>
          <w:lang w:eastAsia="en-US"/>
        </w:rPr>
      </w:pPr>
      <w:ins w:id="6" w:author="Φλούδα Χριστίνα" w:date="2016-09-09T13:32:00Z">
        <w:r w:rsidRPr="00312039">
          <w:rPr>
            <w:rFonts w:eastAsia="Times New Roman"/>
            <w:szCs w:val="24"/>
            <w:lang w:eastAsia="en-US"/>
          </w:rPr>
          <w:t xml:space="preserve">ΙΖ΄ ΠΕΡΙΟΔΟΣ </w:t>
        </w:r>
      </w:ins>
    </w:p>
    <w:p w14:paraId="7AF4BCDB" w14:textId="77777777" w:rsidR="00312039" w:rsidRPr="00312039" w:rsidRDefault="00312039" w:rsidP="00312039">
      <w:pPr>
        <w:spacing w:after="0" w:line="360" w:lineRule="auto"/>
        <w:rPr>
          <w:ins w:id="7" w:author="Φλούδα Χριστίνα" w:date="2016-09-09T13:32:00Z"/>
          <w:rFonts w:eastAsia="Times New Roman"/>
          <w:szCs w:val="24"/>
          <w:lang w:eastAsia="en-US"/>
        </w:rPr>
      </w:pPr>
      <w:ins w:id="8" w:author="Φλούδα Χριστίνα" w:date="2016-09-09T13:32:00Z">
        <w:r w:rsidRPr="00312039">
          <w:rPr>
            <w:rFonts w:eastAsia="Times New Roman"/>
            <w:szCs w:val="24"/>
            <w:lang w:eastAsia="en-US"/>
          </w:rPr>
          <w:t>ΠΡΟΕΔΡΕΥΟΜΕΝΗΣ ΚΟΙΝΟΒΟΥΛΕΥΤΙΚΗΣ ΔΗΜΟΚΡΑΤΙΑΣ</w:t>
        </w:r>
      </w:ins>
    </w:p>
    <w:p w14:paraId="19FE0B42" w14:textId="77777777" w:rsidR="00312039" w:rsidRPr="00312039" w:rsidRDefault="00312039" w:rsidP="00312039">
      <w:pPr>
        <w:spacing w:after="0" w:line="360" w:lineRule="auto"/>
        <w:rPr>
          <w:ins w:id="9" w:author="Φλούδα Χριστίνα" w:date="2016-09-09T13:32:00Z"/>
          <w:rFonts w:eastAsia="Times New Roman"/>
          <w:szCs w:val="24"/>
          <w:lang w:eastAsia="en-US"/>
        </w:rPr>
      </w:pPr>
      <w:ins w:id="10" w:author="Φλούδα Χριστίνα" w:date="2016-09-09T13:32:00Z">
        <w:r w:rsidRPr="00312039">
          <w:rPr>
            <w:rFonts w:eastAsia="Times New Roman"/>
            <w:szCs w:val="24"/>
            <w:lang w:eastAsia="en-US"/>
          </w:rPr>
          <w:t>ΣΥΝΟΔΟΣ Α΄</w:t>
        </w:r>
      </w:ins>
    </w:p>
    <w:p w14:paraId="42029375" w14:textId="77777777" w:rsidR="00312039" w:rsidRPr="00312039" w:rsidRDefault="00312039" w:rsidP="00312039">
      <w:pPr>
        <w:spacing w:after="0" w:line="360" w:lineRule="auto"/>
        <w:rPr>
          <w:ins w:id="11" w:author="Φλούδα Χριστίνα" w:date="2016-09-09T13:32:00Z"/>
          <w:rFonts w:eastAsia="Times New Roman"/>
          <w:szCs w:val="24"/>
          <w:lang w:eastAsia="en-US"/>
        </w:rPr>
      </w:pPr>
    </w:p>
    <w:p w14:paraId="77DFB6FB" w14:textId="77777777" w:rsidR="00312039" w:rsidRPr="00312039" w:rsidRDefault="00312039" w:rsidP="00312039">
      <w:pPr>
        <w:spacing w:after="0" w:line="360" w:lineRule="auto"/>
        <w:rPr>
          <w:ins w:id="12" w:author="Φλούδα Χριστίνα" w:date="2016-09-09T13:32:00Z"/>
          <w:rFonts w:eastAsia="Times New Roman"/>
          <w:szCs w:val="24"/>
          <w:lang w:eastAsia="en-US"/>
        </w:rPr>
      </w:pPr>
      <w:ins w:id="13" w:author="Φλούδα Χριστίνα" w:date="2016-09-09T13:32:00Z">
        <w:r w:rsidRPr="00312039">
          <w:rPr>
            <w:rFonts w:eastAsia="Times New Roman"/>
            <w:szCs w:val="24"/>
            <w:lang w:eastAsia="en-US"/>
          </w:rPr>
          <w:t>ΣΥΝΕΔΡΙΑΣΗ ΡΠΒ΄</w:t>
        </w:r>
      </w:ins>
    </w:p>
    <w:p w14:paraId="5C7BC653" w14:textId="77777777" w:rsidR="00312039" w:rsidRPr="00312039" w:rsidRDefault="00312039" w:rsidP="00312039">
      <w:pPr>
        <w:spacing w:after="0" w:line="360" w:lineRule="auto"/>
        <w:rPr>
          <w:ins w:id="14" w:author="Φλούδα Χριστίνα" w:date="2016-09-09T13:32:00Z"/>
          <w:rFonts w:eastAsia="Times New Roman"/>
          <w:szCs w:val="24"/>
          <w:lang w:eastAsia="en-US"/>
        </w:rPr>
      </w:pPr>
      <w:ins w:id="15" w:author="Φλούδα Χριστίνα" w:date="2016-09-09T13:32:00Z">
        <w:r w:rsidRPr="00312039">
          <w:rPr>
            <w:rFonts w:eastAsia="Times New Roman"/>
            <w:szCs w:val="24"/>
            <w:lang w:eastAsia="en-US"/>
          </w:rPr>
          <w:t>Παρασκευή  2 Σεπτεμβρίου 2016</w:t>
        </w:r>
      </w:ins>
    </w:p>
    <w:p w14:paraId="137443D5" w14:textId="77777777" w:rsidR="00312039" w:rsidRPr="00312039" w:rsidRDefault="00312039" w:rsidP="00312039">
      <w:pPr>
        <w:spacing w:after="0" w:line="360" w:lineRule="auto"/>
        <w:rPr>
          <w:ins w:id="16" w:author="Φλούδα Χριστίνα" w:date="2016-09-09T13:32:00Z"/>
          <w:rFonts w:eastAsia="Times New Roman"/>
          <w:szCs w:val="24"/>
          <w:lang w:eastAsia="en-US"/>
        </w:rPr>
      </w:pPr>
    </w:p>
    <w:p w14:paraId="6E5B0882" w14:textId="77777777" w:rsidR="00312039" w:rsidRPr="00312039" w:rsidRDefault="00312039" w:rsidP="00312039">
      <w:pPr>
        <w:spacing w:after="0" w:line="360" w:lineRule="auto"/>
        <w:rPr>
          <w:ins w:id="17" w:author="Φλούδα Χριστίνα" w:date="2016-09-09T13:32:00Z"/>
          <w:rFonts w:eastAsia="Times New Roman"/>
          <w:szCs w:val="24"/>
          <w:lang w:eastAsia="en-US"/>
        </w:rPr>
      </w:pPr>
      <w:ins w:id="18" w:author="Φλούδα Χριστίνα" w:date="2016-09-09T13:32:00Z">
        <w:r w:rsidRPr="00312039">
          <w:rPr>
            <w:rFonts w:eastAsia="Times New Roman"/>
            <w:szCs w:val="24"/>
            <w:lang w:eastAsia="en-US"/>
          </w:rPr>
          <w:t>ΘΕΜΑΤΑ</w:t>
        </w:r>
      </w:ins>
    </w:p>
    <w:p w14:paraId="35626407" w14:textId="77777777" w:rsidR="00312039" w:rsidRPr="00312039" w:rsidRDefault="00312039" w:rsidP="00312039">
      <w:pPr>
        <w:spacing w:after="0" w:line="360" w:lineRule="auto"/>
        <w:rPr>
          <w:ins w:id="19" w:author="Φλούδα Χριστίνα" w:date="2016-09-09T13:32:00Z"/>
          <w:rFonts w:eastAsia="Times New Roman"/>
          <w:szCs w:val="24"/>
          <w:lang w:eastAsia="en-US"/>
        </w:rPr>
      </w:pPr>
      <w:ins w:id="20" w:author="Φλούδα Χριστίνα" w:date="2016-09-09T13:32:00Z">
        <w:r w:rsidRPr="00312039">
          <w:rPr>
            <w:rFonts w:eastAsia="Times New Roman"/>
            <w:szCs w:val="24"/>
            <w:lang w:eastAsia="en-US"/>
          </w:rPr>
          <w:t xml:space="preserve"> </w:t>
        </w:r>
        <w:r w:rsidRPr="00312039">
          <w:rPr>
            <w:rFonts w:eastAsia="Times New Roman"/>
            <w:szCs w:val="24"/>
            <w:lang w:eastAsia="en-US"/>
          </w:rPr>
          <w:br/>
          <w:t xml:space="preserve">Α. ΕΙΔΙΚΑ ΘΕΜΑΤΑ </w:t>
        </w:r>
        <w:r w:rsidRPr="00312039">
          <w:rPr>
            <w:rFonts w:eastAsia="Times New Roman"/>
            <w:szCs w:val="24"/>
            <w:lang w:eastAsia="en-US"/>
          </w:rPr>
          <w:br/>
          <w:t xml:space="preserve">1. Επικύρωση Πρακτικών, σελ. </w:t>
        </w:r>
        <w:r w:rsidRPr="00312039">
          <w:rPr>
            <w:rFonts w:eastAsia="Times New Roman"/>
            <w:szCs w:val="24"/>
            <w:lang w:eastAsia="en-US"/>
          </w:rPr>
          <w:br/>
          <w:t xml:space="preserve">2.  Άδεια απουσίας του Βουλευτή κ. </w:t>
        </w:r>
        <w:proofErr w:type="spellStart"/>
        <w:r w:rsidRPr="00312039">
          <w:rPr>
            <w:rFonts w:eastAsia="Times New Roman"/>
            <w:szCs w:val="24"/>
            <w:lang w:eastAsia="en-US"/>
          </w:rPr>
          <w:t>Ιλχάν</w:t>
        </w:r>
        <w:proofErr w:type="spellEnd"/>
        <w:r w:rsidRPr="00312039">
          <w:rPr>
            <w:rFonts w:eastAsia="Times New Roman"/>
            <w:szCs w:val="24"/>
            <w:lang w:eastAsia="en-US"/>
          </w:rPr>
          <w:t xml:space="preserve"> Αχμέτ, σελ. </w:t>
        </w:r>
        <w:r w:rsidRPr="00312039">
          <w:rPr>
            <w:rFonts w:eastAsia="Times New Roman"/>
            <w:szCs w:val="24"/>
            <w:lang w:eastAsia="en-US"/>
          </w:rPr>
          <w:br/>
          <w:t xml:space="preserve"> </w:t>
        </w:r>
        <w:r w:rsidRPr="00312039">
          <w:rPr>
            <w:rFonts w:eastAsia="Times New Roman"/>
            <w:szCs w:val="24"/>
            <w:lang w:eastAsia="en-US"/>
          </w:rPr>
          <w:br/>
          <w:t xml:space="preserve">Β. ΚΟΙΝΟΒΟΥΛΕΥΤΙΚΟΣ ΕΛΕΓΧΟΣ </w:t>
        </w:r>
        <w:r w:rsidRPr="00312039">
          <w:rPr>
            <w:rFonts w:eastAsia="Times New Roman"/>
            <w:szCs w:val="24"/>
            <w:lang w:eastAsia="en-US"/>
          </w:rPr>
          <w:br/>
          <w:t xml:space="preserve">1. Ανακοίνωση του δελτίου επικαίρων ερωτήσεων της Δευτέρας 5 Σεπτεμβρίου 2016, σελ. </w:t>
        </w:r>
        <w:r w:rsidRPr="00312039">
          <w:rPr>
            <w:rFonts w:eastAsia="Times New Roman"/>
            <w:szCs w:val="24"/>
            <w:lang w:eastAsia="en-US"/>
          </w:rPr>
          <w:br/>
          <w:t>2. Συζήτηση επικαίρων ερωτήσεων:</w:t>
        </w:r>
        <w:r w:rsidRPr="00312039">
          <w:rPr>
            <w:rFonts w:eastAsia="Times New Roman"/>
            <w:szCs w:val="24"/>
            <w:lang w:eastAsia="en-US"/>
          </w:rPr>
          <w:br/>
          <w:t xml:space="preserve">    α) Προς τον Υπουργό Οικονομικών, σχετικά με τη θεσμοθέτηση ειδικού ακατάσχετου λογαριασμού για όλες τις επιχειρήσεις, σελ. </w:t>
        </w:r>
        <w:r w:rsidRPr="00312039">
          <w:rPr>
            <w:rFonts w:eastAsia="Times New Roman"/>
            <w:szCs w:val="24"/>
            <w:lang w:eastAsia="en-US"/>
          </w:rPr>
          <w:br/>
          <w:t xml:space="preserve">    β) Προς τον Υπουργό Εσωτερικών και Διοικητικής Ανασυγκρότησης, σχετικά με τους αστυνομικούς που υπηρετούν στη υπηρεσία φύλαξης υψηλών προσώπων, σελ. </w:t>
        </w:r>
        <w:r w:rsidRPr="00312039">
          <w:rPr>
            <w:rFonts w:eastAsia="Times New Roman"/>
            <w:szCs w:val="24"/>
            <w:lang w:eastAsia="en-US"/>
          </w:rPr>
          <w:br/>
          <w:t xml:space="preserve">    γ) Προς τον Υπουργό Εργασίας, Κοινωνικής Ασφάλισης και Κοινωνικής Αλληλεγγύης, σχετικά με την πρόταση μετατροπής του επιδόματος ανεργίας σε επιδότηση εργασίας, σελ. </w:t>
        </w:r>
        <w:r w:rsidRPr="00312039">
          <w:rPr>
            <w:rFonts w:eastAsia="Times New Roman"/>
            <w:szCs w:val="24"/>
            <w:lang w:eastAsia="en-US"/>
          </w:rPr>
          <w:br/>
          <w:t xml:space="preserve"> </w:t>
        </w:r>
        <w:r w:rsidRPr="00312039">
          <w:rPr>
            <w:rFonts w:eastAsia="Times New Roman"/>
            <w:szCs w:val="24"/>
            <w:lang w:eastAsia="en-US"/>
          </w:rPr>
          <w:br/>
          <w:t xml:space="preserve">Γ. ΝΟΜΟΘΕΤΙΚΗ ΕΡΓΑΣΙΑ </w:t>
        </w:r>
        <w:r w:rsidRPr="00312039">
          <w:rPr>
            <w:rFonts w:eastAsia="Times New Roman"/>
            <w:szCs w:val="24"/>
            <w:lang w:eastAsia="en-US"/>
          </w:rPr>
          <w:br/>
          <w:t>Κατάθεση Εκθέσεων Διαρκούς Επιτροπής:</w:t>
        </w:r>
      </w:ins>
    </w:p>
    <w:p w14:paraId="1AA443AD" w14:textId="77777777" w:rsidR="00312039" w:rsidRPr="00312039" w:rsidRDefault="00312039" w:rsidP="00312039">
      <w:pPr>
        <w:spacing w:after="0" w:line="360" w:lineRule="auto"/>
        <w:rPr>
          <w:ins w:id="21" w:author="Φλούδα Χριστίνα" w:date="2016-09-09T13:32:00Z"/>
          <w:rFonts w:eastAsia="Times New Roman"/>
          <w:szCs w:val="24"/>
          <w:lang w:eastAsia="en-US"/>
        </w:rPr>
      </w:pPr>
      <w:ins w:id="22" w:author="Φλούδα Χριστίνα" w:date="2016-09-09T13:32:00Z">
        <w:r w:rsidRPr="00312039">
          <w:rPr>
            <w:rFonts w:eastAsia="Times New Roman"/>
            <w:szCs w:val="24"/>
            <w:lang w:eastAsia="en-US"/>
          </w:rPr>
          <w:t>Η Διαρκής Επιτροπή Παραγωγής και Εμπορίου καταθέτει τις εκθέσεις της στα σχέδια νόμων:</w:t>
        </w:r>
        <w:r w:rsidRPr="00312039">
          <w:rPr>
            <w:rFonts w:eastAsia="Times New Roman"/>
            <w:szCs w:val="24"/>
            <w:lang w:eastAsia="en-US"/>
          </w:rPr>
          <w:br/>
          <w:t xml:space="preserve">   α) Του Υπουργείου Περιβάλλοντος και Ενέργειας: «Κύρωση της Συμφωνίας μεταξύ της Ευρωπαϊκής  Ένωσης και των κρατών - μελών της,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 - μέλη της και η Ισλανδία στη δεύτερη περίοδο δέσμευσης, σύμφωνα με την τροποποίηση της </w:t>
        </w:r>
        <w:proofErr w:type="spellStart"/>
        <w:r w:rsidRPr="00312039">
          <w:rPr>
            <w:rFonts w:eastAsia="Times New Roman"/>
            <w:szCs w:val="24"/>
            <w:lang w:eastAsia="en-US"/>
          </w:rPr>
          <w:t>Ντόχα</w:t>
        </w:r>
        <w:proofErr w:type="spellEnd"/>
        <w:r w:rsidRPr="00312039">
          <w:rPr>
            <w:rFonts w:eastAsia="Times New Roman"/>
            <w:szCs w:val="24"/>
            <w:lang w:eastAsia="en-US"/>
          </w:rPr>
          <w:t xml:space="preserve"> στο Πρωτόκολλο του Κιότο, που κυρώθηκε με τον ν. 4345/2015 (Α' 148), στη σύμβαση - πλαίσιο των Ηνωμένων Εθνών για την κλιματική αλλαγή που έχει κυρωθεί με τον ν. 3017/2002 (Α' 117)», σελ. </w:t>
        </w:r>
        <w:r w:rsidRPr="00312039">
          <w:rPr>
            <w:rFonts w:eastAsia="Times New Roman"/>
            <w:szCs w:val="24"/>
            <w:lang w:eastAsia="en-US"/>
          </w:rPr>
          <w:br/>
          <w:t xml:space="preserve">   β) Του Υπουργείου Οικονομίας, Ανάπτυξης και Τουρισμού: «Κύρωση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Επιτροπής Τουρισμού και Αρχαιοτήτων του Βασιλείου της Σαουδικής Αραβίας», σελ. </w:t>
        </w:r>
        <w:r w:rsidRPr="00312039">
          <w:rPr>
            <w:rFonts w:eastAsia="Times New Roman"/>
            <w:szCs w:val="24"/>
            <w:lang w:eastAsia="en-US"/>
          </w:rPr>
          <w:br/>
          <w:t xml:space="preserve"> </w:t>
        </w:r>
      </w:ins>
    </w:p>
    <w:p w14:paraId="2AC5033D" w14:textId="77777777" w:rsidR="00312039" w:rsidRPr="00312039" w:rsidRDefault="00312039" w:rsidP="00312039">
      <w:pPr>
        <w:spacing w:after="0" w:line="360" w:lineRule="auto"/>
        <w:rPr>
          <w:ins w:id="23" w:author="Φλούδα Χριστίνα" w:date="2016-09-09T13:32:00Z"/>
          <w:rFonts w:eastAsia="Times New Roman"/>
          <w:szCs w:val="24"/>
          <w:lang w:eastAsia="en-US"/>
        </w:rPr>
      </w:pPr>
      <w:ins w:id="24" w:author="Φλούδα Χριστίνα" w:date="2016-09-09T13:32:00Z">
        <w:r w:rsidRPr="00312039">
          <w:rPr>
            <w:rFonts w:eastAsia="Times New Roman"/>
            <w:szCs w:val="24"/>
            <w:lang w:eastAsia="en-US"/>
          </w:rPr>
          <w:br/>
          <w:t>ΠΡΟΕΔΡΕΥΩΝ</w:t>
        </w:r>
      </w:ins>
    </w:p>
    <w:p w14:paraId="631A0842" w14:textId="77777777" w:rsidR="00312039" w:rsidRPr="00312039" w:rsidRDefault="00312039" w:rsidP="00312039">
      <w:pPr>
        <w:spacing w:after="0" w:line="360" w:lineRule="auto"/>
        <w:rPr>
          <w:ins w:id="25" w:author="Φλούδα Χριστίνα" w:date="2016-09-09T13:32:00Z"/>
          <w:rFonts w:eastAsia="Times New Roman"/>
          <w:szCs w:val="24"/>
          <w:lang w:eastAsia="en-US"/>
        </w:rPr>
      </w:pPr>
    </w:p>
    <w:p w14:paraId="78BBC8A7" w14:textId="77777777" w:rsidR="00312039" w:rsidRPr="00312039" w:rsidRDefault="00312039" w:rsidP="00312039">
      <w:pPr>
        <w:spacing w:after="0" w:line="360" w:lineRule="auto"/>
        <w:rPr>
          <w:ins w:id="26" w:author="Φλούδα Χριστίνα" w:date="2016-09-09T13:32:00Z"/>
          <w:rFonts w:eastAsia="Times New Roman"/>
          <w:szCs w:val="24"/>
          <w:lang w:eastAsia="en-US"/>
        </w:rPr>
      </w:pPr>
      <w:ins w:id="27" w:author="Φλούδα Χριστίνα" w:date="2016-09-09T13:32:00Z">
        <w:r w:rsidRPr="00312039">
          <w:rPr>
            <w:rFonts w:eastAsia="Times New Roman"/>
            <w:szCs w:val="24"/>
            <w:lang w:eastAsia="en-US"/>
          </w:rPr>
          <w:t>ΚΑΚΛΑΜΑΝΗΣ Ν. , σελ.</w:t>
        </w:r>
        <w:r w:rsidRPr="00312039">
          <w:rPr>
            <w:rFonts w:eastAsia="Times New Roman"/>
            <w:szCs w:val="24"/>
            <w:lang w:eastAsia="en-US"/>
          </w:rPr>
          <w:br/>
        </w:r>
        <w:r w:rsidRPr="00312039">
          <w:rPr>
            <w:rFonts w:eastAsia="Times New Roman"/>
            <w:szCs w:val="24"/>
            <w:lang w:eastAsia="en-US"/>
          </w:rPr>
          <w:br/>
        </w:r>
      </w:ins>
    </w:p>
    <w:p w14:paraId="570DB876" w14:textId="77777777" w:rsidR="00312039" w:rsidRPr="00312039" w:rsidRDefault="00312039" w:rsidP="00312039">
      <w:pPr>
        <w:spacing w:after="0" w:line="360" w:lineRule="auto"/>
        <w:rPr>
          <w:ins w:id="28" w:author="Φλούδα Χριστίνα" w:date="2016-09-09T13:32:00Z"/>
          <w:rFonts w:eastAsia="Times New Roman"/>
          <w:szCs w:val="24"/>
          <w:lang w:eastAsia="en-US"/>
        </w:rPr>
      </w:pPr>
      <w:ins w:id="29" w:author="Φλούδα Χριστίνα" w:date="2016-09-09T13:32:00Z">
        <w:r w:rsidRPr="00312039">
          <w:rPr>
            <w:rFonts w:eastAsia="Times New Roman"/>
            <w:szCs w:val="24"/>
            <w:lang w:eastAsia="en-US"/>
          </w:rPr>
          <w:t>ΟΜΙΛΗΤΕΣ</w:t>
        </w:r>
      </w:ins>
    </w:p>
    <w:p w14:paraId="01F48505" w14:textId="446A6234" w:rsidR="00312039" w:rsidRDefault="00312039" w:rsidP="00312039">
      <w:pPr>
        <w:spacing w:after="0" w:line="600" w:lineRule="auto"/>
        <w:ind w:firstLine="720"/>
        <w:jc w:val="both"/>
        <w:rPr>
          <w:ins w:id="30" w:author="Φλούδα Χριστίνα" w:date="2016-09-09T13:32:00Z"/>
          <w:rFonts w:eastAsia="Times New Roman" w:cs="Times New Roman"/>
          <w:szCs w:val="24"/>
        </w:rPr>
        <w:pPrChange w:id="31" w:author="Φλούδα Χριστίνα" w:date="2016-09-09T13:32:00Z">
          <w:pPr>
            <w:spacing w:after="0" w:line="600" w:lineRule="auto"/>
            <w:ind w:firstLine="720"/>
            <w:jc w:val="center"/>
          </w:pPr>
        </w:pPrChange>
      </w:pPr>
      <w:ins w:id="32" w:author="Φλούδα Χριστίνα" w:date="2016-09-09T13:32:00Z">
        <w:r w:rsidRPr="00312039">
          <w:rPr>
            <w:rFonts w:eastAsia="Times New Roman"/>
            <w:szCs w:val="24"/>
            <w:lang w:eastAsia="en-US"/>
          </w:rPr>
          <w:br/>
          <w:t>Α. Επί των επικαίρων ερωτήσεων:</w:t>
        </w:r>
        <w:r w:rsidRPr="00312039">
          <w:rPr>
            <w:rFonts w:eastAsia="Times New Roman"/>
            <w:szCs w:val="24"/>
            <w:lang w:eastAsia="en-US"/>
          </w:rPr>
          <w:br/>
          <w:t>ΑΛΕΞΙΑΔΗΣ Τ. , σελ.</w:t>
        </w:r>
        <w:r w:rsidRPr="00312039">
          <w:rPr>
            <w:rFonts w:eastAsia="Times New Roman"/>
            <w:szCs w:val="24"/>
            <w:lang w:eastAsia="en-US"/>
          </w:rPr>
          <w:br/>
          <w:t>ΚΑΤΡΟΥΓΚΑΛΟΣ Γ. , σελ.</w:t>
        </w:r>
        <w:r w:rsidRPr="00312039">
          <w:rPr>
            <w:rFonts w:eastAsia="Times New Roman"/>
            <w:szCs w:val="24"/>
            <w:lang w:eastAsia="en-US"/>
          </w:rPr>
          <w:br/>
          <w:t>ΚΑΤΣΙΚΗΣ Κ. , σελ.</w:t>
        </w:r>
        <w:r w:rsidRPr="00312039">
          <w:rPr>
            <w:rFonts w:eastAsia="Times New Roman"/>
            <w:szCs w:val="24"/>
            <w:lang w:eastAsia="en-US"/>
          </w:rPr>
          <w:br/>
          <w:t>ΚΕΓΚΕΡΟΓΛΟΥ Β. , σελ.</w:t>
        </w:r>
        <w:r w:rsidRPr="00312039">
          <w:rPr>
            <w:rFonts w:eastAsia="Times New Roman"/>
            <w:szCs w:val="24"/>
            <w:lang w:eastAsia="en-US"/>
          </w:rPr>
          <w:br/>
          <w:t>ΠΑΠΑΧΡΙΣΤΟΠΟΥΛΟΣ Α. , σελ.</w:t>
        </w:r>
        <w:r w:rsidRPr="00312039">
          <w:rPr>
            <w:rFonts w:eastAsia="Times New Roman"/>
            <w:szCs w:val="24"/>
            <w:lang w:eastAsia="en-US"/>
          </w:rPr>
          <w:br/>
          <w:t>ΤΟΣΚΑΣ Ν. , σελ.</w:t>
        </w:r>
        <w:r w:rsidRPr="00312039">
          <w:rPr>
            <w:rFonts w:eastAsia="Times New Roman"/>
            <w:szCs w:val="24"/>
            <w:lang w:eastAsia="en-US"/>
          </w:rPr>
          <w:br/>
        </w:r>
        <w:r w:rsidRPr="00312039">
          <w:rPr>
            <w:rFonts w:eastAsia="Times New Roman"/>
            <w:szCs w:val="24"/>
            <w:lang w:eastAsia="en-US"/>
          </w:rPr>
          <w:br/>
          <w:t>ΠΑΡΕΜΒΑΣΕΙΣ:</w:t>
        </w:r>
        <w:r w:rsidRPr="00312039">
          <w:rPr>
            <w:rFonts w:eastAsia="Times New Roman"/>
            <w:szCs w:val="24"/>
            <w:lang w:eastAsia="en-US"/>
          </w:rPr>
          <w:br/>
          <w:t>ΚΑΚΛΑΜΑΝΗΣ Ν. , σελ.</w:t>
        </w:r>
        <w:r w:rsidRPr="00312039">
          <w:rPr>
            <w:rFonts w:eastAsia="Times New Roman"/>
            <w:szCs w:val="24"/>
            <w:lang w:eastAsia="en-US"/>
          </w:rPr>
          <w:br/>
        </w:r>
        <w:bookmarkStart w:id="33" w:name="_GoBack"/>
        <w:bookmarkEnd w:id="33"/>
      </w:ins>
    </w:p>
    <w:p w14:paraId="2E673375"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E673376"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2E673377"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E673378"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ΣΥΝΟΔΟΣ Α΄</w:t>
      </w:r>
    </w:p>
    <w:p w14:paraId="2E673379"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ΣΥΝΕΔΡΙΑΣΗ ΡΠ</w:t>
      </w:r>
      <w:r>
        <w:rPr>
          <w:rFonts w:eastAsia="Times New Roman" w:cs="Times New Roman"/>
          <w:szCs w:val="24"/>
          <w:lang w:val="en-US"/>
        </w:rPr>
        <w:t>B</w:t>
      </w:r>
      <w:r>
        <w:rPr>
          <w:rFonts w:eastAsia="Times New Roman" w:cs="Times New Roman"/>
          <w:szCs w:val="24"/>
        </w:rPr>
        <w:t>΄</w:t>
      </w:r>
    </w:p>
    <w:p w14:paraId="2E67337A" w14:textId="77777777" w:rsidR="002D2446" w:rsidRDefault="00312039">
      <w:pPr>
        <w:spacing w:after="0" w:line="600" w:lineRule="auto"/>
        <w:ind w:firstLine="720"/>
        <w:jc w:val="center"/>
        <w:rPr>
          <w:rFonts w:eastAsia="Times New Roman" w:cs="Times New Roman"/>
          <w:szCs w:val="24"/>
        </w:rPr>
      </w:pPr>
      <w:r>
        <w:rPr>
          <w:rFonts w:eastAsia="Times New Roman" w:cs="Times New Roman"/>
          <w:szCs w:val="24"/>
        </w:rPr>
        <w:t>Παρασκευή 2 Σεπτεμβρίου 2016</w:t>
      </w:r>
    </w:p>
    <w:p w14:paraId="2E67337B" w14:textId="77777777" w:rsidR="002D2446" w:rsidRDefault="002D2446">
      <w:pPr>
        <w:spacing w:after="0" w:line="600" w:lineRule="auto"/>
        <w:ind w:firstLine="720"/>
        <w:jc w:val="center"/>
        <w:rPr>
          <w:rFonts w:eastAsia="Times New Roman" w:cs="Times New Roman"/>
          <w:szCs w:val="24"/>
        </w:rPr>
      </w:pPr>
    </w:p>
    <w:p w14:paraId="2E67337C"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Αθήνα, σήμερα στις 2 Σεπτεμβρίου 2016, ημέρα Παρασκευή και ώρα 10</w:t>
      </w:r>
      <w:r>
        <w:rPr>
          <w:rFonts w:eastAsia="Times New Roman" w:cs="Times New Roman"/>
          <w:szCs w:val="24"/>
        </w:rPr>
        <w:t>.</w:t>
      </w:r>
      <w:r>
        <w:rPr>
          <w:rFonts w:eastAsia="Times New Roman" w:cs="Times New Roman"/>
          <w:szCs w:val="24"/>
        </w:rPr>
        <w:t xml:space="preserve">08΄ συνήλθε στην Αίθουσα των συνεδριάσεων του Βουλευτηρίου </w:t>
      </w:r>
      <w:r>
        <w:rPr>
          <w:rFonts w:eastAsia="Times New Roman" w:cs="Times New Roman"/>
          <w:szCs w:val="24"/>
        </w:rPr>
        <w:t xml:space="preserve">η Βουλή σε ολομέλεια για να συνεδριάσει υπό την προεδρία του Δ΄ Αντιπροέδρου αυτής κ. </w:t>
      </w:r>
      <w:r w:rsidRPr="0055591F">
        <w:rPr>
          <w:rFonts w:eastAsia="Times New Roman" w:cs="Times New Roman"/>
          <w:b/>
          <w:szCs w:val="24"/>
        </w:rPr>
        <w:t>ΝΙΚΗΤΑ ΚΑΚΛΑΜΑΝΗ.</w:t>
      </w:r>
    </w:p>
    <w:p w14:paraId="2E67337D" w14:textId="77777777" w:rsidR="002D2446" w:rsidRDefault="00312039">
      <w:pPr>
        <w:spacing w:after="0" w:line="600" w:lineRule="auto"/>
        <w:ind w:firstLine="720"/>
        <w:jc w:val="both"/>
        <w:rPr>
          <w:rFonts w:eastAsia="Times New Roman" w:cs="Times New Roman"/>
          <w:szCs w:val="24"/>
        </w:rPr>
      </w:pPr>
      <w:r>
        <w:rPr>
          <w:rFonts w:eastAsia="Times New Roman"/>
          <w:b/>
          <w:bCs/>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2E67337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(ΕΠΙΚΥΡΩΣΗ ΠΡΑΚΤΙΚΩΝ: Σύμφωνα με την από 1-9-2016 εξουσιοδότηση του</w:t>
      </w:r>
      <w:r>
        <w:rPr>
          <w:rFonts w:eastAsia="Times New Roman" w:cs="Times New Roman"/>
          <w:szCs w:val="24"/>
        </w:rPr>
        <w:t xml:space="preserve"> Σώματος επικυρώθηκαν με ευθύνη του Προεδρείου τα Πρακτικά της ΡΠΑ΄ συνεδριάσεώς του, της Πέμπτης 1</w:t>
      </w:r>
      <w:r>
        <w:rPr>
          <w:rFonts w:eastAsia="Times New Roman" w:cs="Times New Roman"/>
          <w:szCs w:val="24"/>
          <w:vertAlign w:val="superscript"/>
        </w:rPr>
        <w:t>ης</w:t>
      </w:r>
      <w:r>
        <w:rPr>
          <w:rFonts w:eastAsia="Times New Roman" w:cs="Times New Roman"/>
          <w:szCs w:val="24"/>
        </w:rPr>
        <w:t xml:space="preserve"> Σεπτεμβρίου 2016, σε ό,τι αφορά την ψήφιση στο σύνολο του σχεδίου νόμου</w:t>
      </w:r>
      <w:r>
        <w:rPr>
          <w:rFonts w:eastAsia="Times New Roman" w:cs="Times New Roman"/>
          <w:szCs w:val="24"/>
        </w:rPr>
        <w:t>:</w:t>
      </w:r>
      <w:r>
        <w:rPr>
          <w:rFonts w:eastAsia="Times New Roman" w:cs="Times New Roman"/>
          <w:szCs w:val="24"/>
        </w:rPr>
        <w:t xml:space="preserve"> «Τροποποίηση του ν. 4099/2012</w:t>
      </w:r>
      <w:r>
        <w:rPr>
          <w:rFonts w:eastAsia="Times New Roman" w:cs="Times New Roman"/>
          <w:szCs w:val="24"/>
        </w:rPr>
        <w:t>(</w:t>
      </w:r>
      <w:r>
        <w:rPr>
          <w:rFonts w:eastAsia="Times New Roman" w:cs="Times New Roman"/>
          <w:szCs w:val="24"/>
        </w:rPr>
        <w:t>Α΄250</w:t>
      </w:r>
      <w:r>
        <w:rPr>
          <w:rFonts w:eastAsia="Times New Roman" w:cs="Times New Roman"/>
          <w:szCs w:val="24"/>
        </w:rPr>
        <w:t>)</w:t>
      </w:r>
      <w:r>
        <w:rPr>
          <w:rFonts w:eastAsia="Times New Roman" w:cs="Times New Roman"/>
          <w:szCs w:val="24"/>
        </w:rPr>
        <w:t xml:space="preserve"> (ενσωμάτωση στην εθνική νομοθεσία της Οδηγία</w:t>
      </w:r>
      <w:r>
        <w:rPr>
          <w:rFonts w:eastAsia="Times New Roman" w:cs="Times New Roman"/>
          <w:szCs w:val="24"/>
        </w:rPr>
        <w:t>ς 2014/91/ΕΕ/L 257) και άλλες διατάξεις»)</w:t>
      </w:r>
    </w:p>
    <w:p w14:paraId="2E67337F"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5 Σεπτεμβρίου 2016.</w:t>
      </w:r>
    </w:p>
    <w:p w14:paraId="2E673380" w14:textId="77777777" w:rsidR="002D2446" w:rsidRDefault="00312039">
      <w:pPr>
        <w:spacing w:after="0" w:line="600" w:lineRule="auto"/>
        <w:ind w:firstLine="720"/>
        <w:contextualSpacing/>
        <w:jc w:val="both"/>
        <w:rPr>
          <w:rFonts w:eastAsia="Times New Roman"/>
          <w:bCs/>
          <w:szCs w:val="24"/>
        </w:rPr>
      </w:pPr>
      <w:r>
        <w:rPr>
          <w:rFonts w:eastAsia="Times New Roman"/>
          <w:bCs/>
          <w:szCs w:val="24"/>
        </w:rPr>
        <w:t>Α. ΕΠΙΚΑΙΡΕΣ ΕΡΩΤΗΣΕΙΣ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2E673381" w14:textId="77777777" w:rsidR="002D2446" w:rsidRDefault="00312039">
      <w:pPr>
        <w:spacing w:after="0" w:line="600" w:lineRule="auto"/>
        <w:ind w:firstLine="720"/>
        <w:contextualSpacing/>
        <w:jc w:val="both"/>
        <w:rPr>
          <w:rFonts w:eastAsia="Times New Roman"/>
          <w:szCs w:val="24"/>
        </w:rPr>
      </w:pPr>
      <w:r>
        <w:rPr>
          <w:rFonts w:eastAsia="Times New Roman"/>
          <w:szCs w:val="24"/>
        </w:rPr>
        <w:t>1. Η με αριθμό 1201/3</w:t>
      </w:r>
      <w:r>
        <w:rPr>
          <w:rFonts w:eastAsia="Times New Roman"/>
          <w:szCs w:val="24"/>
        </w:rPr>
        <w:t xml:space="preserve">0-8-2016 επίκαιρη ερώτηση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σχετικά με τα προβλήματα στη λειτουργία του Γενικού Νοσοκομείου Λαμίας. </w:t>
      </w:r>
    </w:p>
    <w:p w14:paraId="2E673382" w14:textId="77777777" w:rsidR="002D2446" w:rsidRDefault="00312039">
      <w:pPr>
        <w:spacing w:after="0" w:line="600" w:lineRule="auto"/>
        <w:ind w:firstLine="720"/>
        <w:contextualSpacing/>
        <w:jc w:val="both"/>
        <w:rPr>
          <w:rFonts w:eastAsia="Times New Roman"/>
          <w:szCs w:val="24"/>
        </w:rPr>
      </w:pPr>
      <w:r>
        <w:rPr>
          <w:rFonts w:eastAsia="Times New Roman"/>
          <w:szCs w:val="24"/>
        </w:rPr>
        <w:lastRenderedPageBreak/>
        <w:t xml:space="preserve">2. Η με αριθμό 1191/29-8-2016 επίκαιρη ερώτηση του Βουλευτή </w:t>
      </w:r>
      <w:r>
        <w:rPr>
          <w:rFonts w:eastAsia="Times New Roman"/>
          <w:szCs w:val="24"/>
        </w:rPr>
        <w:t xml:space="preserve">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προστασία των πολιτών από τις υπερβολικές χρεώσεις των τραπεζών. </w:t>
      </w:r>
    </w:p>
    <w:p w14:paraId="2E673383" w14:textId="77777777" w:rsidR="002D2446" w:rsidRDefault="00312039">
      <w:pPr>
        <w:spacing w:after="0" w:line="600" w:lineRule="auto"/>
        <w:ind w:firstLine="720"/>
        <w:contextualSpacing/>
        <w:jc w:val="both"/>
        <w:rPr>
          <w:rFonts w:eastAsia="Times New Roman"/>
          <w:szCs w:val="24"/>
        </w:rPr>
      </w:pPr>
      <w:r>
        <w:rPr>
          <w:rFonts w:eastAsia="Times New Roman"/>
          <w:szCs w:val="24"/>
        </w:rPr>
        <w:t xml:space="preserve">3. Η με αριθμό 1197/29-8-2016 επίκαιρη ερώτηση του Βουλευτή Β΄ </w:t>
      </w:r>
      <w:r>
        <w:rPr>
          <w:rFonts w:eastAsia="Times New Roman"/>
          <w:szCs w:val="24"/>
        </w:rPr>
        <w:t>Πει</w:t>
      </w:r>
      <w:r>
        <w:rPr>
          <w:rFonts w:eastAsia="Times New Roman"/>
          <w:szCs w:val="24"/>
        </w:rPr>
        <w:t xml:space="preserve">ραιώς </w:t>
      </w:r>
      <w:r>
        <w:rPr>
          <w:rFonts w:eastAsia="Times New Roman"/>
          <w:szCs w:val="24"/>
        </w:rPr>
        <w:t xml:space="preserve">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τον παράνομο ηλεκτρονικό τζόγο.</w:t>
      </w:r>
    </w:p>
    <w:p w14:paraId="2E673384" w14:textId="77777777" w:rsidR="002D2446" w:rsidRDefault="00312039">
      <w:pPr>
        <w:spacing w:after="0" w:line="600" w:lineRule="auto"/>
        <w:ind w:firstLine="720"/>
        <w:contextualSpacing/>
        <w:jc w:val="both"/>
        <w:rPr>
          <w:rFonts w:eastAsia="Times New Roman"/>
          <w:bCs/>
          <w:szCs w:val="24"/>
        </w:rPr>
      </w:pPr>
      <w:r>
        <w:rPr>
          <w:rFonts w:eastAsia="Times New Roman"/>
          <w:bCs/>
          <w:szCs w:val="24"/>
        </w:rPr>
        <w:t>Β. ΕΠΙΚΑΙΡΕΣ ΕΡΩΤΗΣΕΙΣ Δεύτερου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2E673385" w14:textId="77777777" w:rsidR="002D2446" w:rsidRDefault="00312039">
      <w:pPr>
        <w:spacing w:after="0" w:line="600" w:lineRule="auto"/>
        <w:ind w:firstLine="720"/>
        <w:contextualSpacing/>
        <w:jc w:val="both"/>
        <w:rPr>
          <w:rFonts w:eastAsia="Times New Roman"/>
          <w:szCs w:val="24"/>
        </w:rPr>
      </w:pPr>
      <w:r>
        <w:rPr>
          <w:rFonts w:eastAsia="Times New Roman"/>
          <w:szCs w:val="24"/>
        </w:rPr>
        <w:t>1. Η με αριθμό 1202/30-8-2016 επίκ</w:t>
      </w:r>
      <w:r>
        <w:rPr>
          <w:rFonts w:eastAsia="Times New Roman"/>
          <w:szCs w:val="24"/>
        </w:rPr>
        <w:t xml:space="preserve">αιρη ερώτηση του Βουλευτή Αργολίδας της Νέας Δημοκρατίας κ. </w:t>
      </w:r>
      <w:r>
        <w:rPr>
          <w:rFonts w:eastAsia="Times New Roman"/>
          <w:bCs/>
          <w:szCs w:val="24"/>
        </w:rPr>
        <w:t>Ιωάννη Ανδριανού</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σχετικά με την πορεία υλοποίησης των έργων του αρδευτικού δικτύου </w:t>
      </w:r>
      <w:proofErr w:type="spellStart"/>
      <w:r>
        <w:rPr>
          <w:rFonts w:eastAsia="Times New Roman"/>
          <w:szCs w:val="24"/>
        </w:rPr>
        <w:t>Αναβάλου</w:t>
      </w:r>
      <w:proofErr w:type="spellEnd"/>
      <w:r>
        <w:rPr>
          <w:rFonts w:eastAsia="Times New Roman"/>
          <w:szCs w:val="24"/>
        </w:rPr>
        <w:t xml:space="preserve"> Αργολίδας.</w:t>
      </w:r>
    </w:p>
    <w:p w14:paraId="2E673386" w14:textId="77777777" w:rsidR="002D2446" w:rsidRDefault="00312039">
      <w:pPr>
        <w:spacing w:before="100" w:beforeAutospacing="1" w:after="0" w:line="600" w:lineRule="auto"/>
        <w:ind w:firstLine="720"/>
        <w:contextualSpacing/>
        <w:jc w:val="both"/>
        <w:rPr>
          <w:rFonts w:eastAsia="Times New Roman"/>
          <w:szCs w:val="24"/>
        </w:rPr>
      </w:pPr>
      <w:r>
        <w:rPr>
          <w:rFonts w:eastAsia="Times New Roman"/>
          <w:szCs w:val="24"/>
        </w:rPr>
        <w:t>ΑΝΑΦΟΡΕΣ-ΕΡΩΤΗΣΕΙΣ (Άρθρο 130 παρ</w:t>
      </w:r>
      <w:r>
        <w:rPr>
          <w:rFonts w:eastAsia="Times New Roman"/>
          <w:szCs w:val="24"/>
        </w:rPr>
        <w:t xml:space="preserve">άγραφος </w:t>
      </w:r>
      <w:r>
        <w:rPr>
          <w:rFonts w:eastAsia="Times New Roman"/>
          <w:szCs w:val="24"/>
        </w:rPr>
        <w:t>5</w:t>
      </w:r>
      <w:r>
        <w:rPr>
          <w:rFonts w:eastAsia="Times New Roman"/>
          <w:szCs w:val="24"/>
        </w:rPr>
        <w:t xml:space="preserve"> </w:t>
      </w:r>
      <w:r>
        <w:rPr>
          <w:rFonts w:eastAsia="Times New Roman"/>
          <w:szCs w:val="24"/>
        </w:rPr>
        <w:t xml:space="preserve">του </w:t>
      </w:r>
      <w:r>
        <w:rPr>
          <w:rFonts w:eastAsia="Times New Roman"/>
          <w:szCs w:val="24"/>
        </w:rPr>
        <w:t>Καν</w:t>
      </w:r>
      <w:r>
        <w:rPr>
          <w:rFonts w:eastAsia="Times New Roman"/>
          <w:szCs w:val="24"/>
        </w:rPr>
        <w:t xml:space="preserve">ονισμού της </w:t>
      </w:r>
      <w:r>
        <w:rPr>
          <w:rFonts w:eastAsia="Times New Roman"/>
          <w:szCs w:val="24"/>
        </w:rPr>
        <w:t>Βουλής)</w:t>
      </w:r>
    </w:p>
    <w:p w14:paraId="2E673387" w14:textId="77777777" w:rsidR="002D2446" w:rsidRDefault="00312039">
      <w:pPr>
        <w:spacing w:before="100" w:beforeAutospacing="1" w:after="0" w:line="600" w:lineRule="auto"/>
        <w:ind w:firstLine="720"/>
        <w:contextualSpacing/>
        <w:jc w:val="both"/>
        <w:rPr>
          <w:rFonts w:eastAsia="Times New Roman"/>
          <w:szCs w:val="24"/>
        </w:rPr>
      </w:pPr>
      <w:r>
        <w:rPr>
          <w:rFonts w:eastAsia="Times New Roman"/>
          <w:szCs w:val="24"/>
        </w:rPr>
        <w:lastRenderedPageBreak/>
        <w:t xml:space="preserve">1. Η με αριθμό 4375/304/31-3-2016 ερώτηση και 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τη σύμβαση του κ. </w:t>
      </w:r>
      <w:proofErr w:type="spellStart"/>
      <w:r>
        <w:rPr>
          <w:rFonts w:eastAsia="Times New Roman"/>
          <w:szCs w:val="24"/>
        </w:rPr>
        <w:t>Κί</w:t>
      </w:r>
      <w:r>
        <w:rPr>
          <w:rFonts w:eastAsia="Times New Roman"/>
          <w:szCs w:val="24"/>
        </w:rPr>
        <w:t>μ</w:t>
      </w:r>
      <w:proofErr w:type="spellEnd"/>
      <w:r>
        <w:rPr>
          <w:rFonts w:eastAsia="Times New Roman"/>
          <w:szCs w:val="24"/>
        </w:rPr>
        <w:t xml:space="preserve"> </w:t>
      </w:r>
      <w:proofErr w:type="spellStart"/>
      <w:r>
        <w:rPr>
          <w:rFonts w:eastAsia="Times New Roman"/>
          <w:szCs w:val="24"/>
        </w:rPr>
        <w:t>Γκλέν</w:t>
      </w:r>
      <w:proofErr w:type="spellEnd"/>
      <w:r>
        <w:rPr>
          <w:rFonts w:eastAsia="Times New Roman"/>
          <w:szCs w:val="24"/>
        </w:rPr>
        <w:t xml:space="preserve"> ή της εταιρείας που εκπροσωπεί με την </w:t>
      </w:r>
      <w:r>
        <w:rPr>
          <w:rFonts w:eastAsia="Times New Roman"/>
          <w:szCs w:val="24"/>
        </w:rPr>
        <w:t xml:space="preserve">ελληνική </w:t>
      </w:r>
      <w:r>
        <w:rPr>
          <w:rFonts w:eastAsia="Times New Roman"/>
          <w:szCs w:val="24"/>
        </w:rPr>
        <w:t xml:space="preserve">Κυβέρνηση, το Υπουργείο Οικονομικών ή κάποιον εποπτευόμενο φορέα από αυτό. </w:t>
      </w:r>
    </w:p>
    <w:p w14:paraId="2E673388" w14:textId="77777777" w:rsidR="002D2446" w:rsidRDefault="00312039">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2E673389" w14:textId="77777777" w:rsidR="002D2446" w:rsidRDefault="00312039">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E67338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συζητηθούν </w:t>
      </w:r>
      <w:r>
        <w:rPr>
          <w:rFonts w:eastAsia="Times New Roman" w:cs="Times New Roman"/>
          <w:szCs w:val="24"/>
        </w:rPr>
        <w:t xml:space="preserve">τρεις </w:t>
      </w:r>
      <w:r>
        <w:rPr>
          <w:rFonts w:eastAsia="Times New Roman" w:cs="Times New Roman"/>
          <w:szCs w:val="24"/>
        </w:rPr>
        <w:t xml:space="preserve">επίκαιρες </w:t>
      </w:r>
      <w:r>
        <w:rPr>
          <w:rFonts w:eastAsia="Times New Roman" w:cs="Times New Roman"/>
          <w:szCs w:val="24"/>
        </w:rPr>
        <w:t xml:space="preserve">ερωτήσεις σήμερα. Είναι παρόντες εδώ ο κ. Αλεξιάδης, ο κ. </w:t>
      </w:r>
      <w:proofErr w:type="spellStart"/>
      <w:r>
        <w:rPr>
          <w:rFonts w:eastAsia="Times New Roman" w:cs="Times New Roman"/>
          <w:szCs w:val="24"/>
        </w:rPr>
        <w:t>Τόσκας</w:t>
      </w:r>
      <w:proofErr w:type="spellEnd"/>
      <w:r>
        <w:rPr>
          <w:rFonts w:eastAsia="Times New Roman" w:cs="Times New Roman"/>
          <w:szCs w:val="24"/>
        </w:rPr>
        <w:t xml:space="preserve"> και θα έρθει και ο κ.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2E67338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Θα ανακοινώσω πρώτα τις επίκαιρες ερωτήσεις που δεν θα συζητηθούν.</w:t>
      </w:r>
    </w:p>
    <w:p w14:paraId="2E67338C"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1200/30-8-2016 επίκαιρη ερώτηση </w:t>
      </w:r>
      <w:r>
        <w:rPr>
          <w:rFonts w:eastAsia="Times New Roman" w:cs="Times New Roman"/>
          <w:szCs w:val="24"/>
        </w:rPr>
        <w:t xml:space="preserve">δεύτερου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Οικονομίας, Ανάπτυξης και Τουρισμού, </w:t>
      </w:r>
      <w:r>
        <w:rPr>
          <w:rFonts w:eastAsia="Times New Roman" w:cs="Times New Roman"/>
          <w:szCs w:val="24"/>
        </w:rPr>
        <w:lastRenderedPageBreak/>
        <w:t>σχετικά με την κατάσταση των κόκκινων</w:t>
      </w:r>
      <w:r>
        <w:rPr>
          <w:rFonts w:eastAsia="Times New Roman" w:cs="Times New Roman"/>
          <w:szCs w:val="24"/>
        </w:rPr>
        <w:t xml:space="preserve"> </w:t>
      </w:r>
      <w:r>
        <w:rPr>
          <w:rFonts w:eastAsia="Times New Roman" w:cs="Times New Roman"/>
          <w:szCs w:val="24"/>
        </w:rPr>
        <w:t>δανείων στο Έβρο και στη Θράκη, δεν θα συζητηθεί λόγω απουσίας του αρμόδιου Υπουργού</w:t>
      </w:r>
      <w:r>
        <w:rPr>
          <w:rFonts w:eastAsia="Times New Roman" w:cs="Times New Roman"/>
          <w:szCs w:val="24"/>
        </w:rPr>
        <w:t xml:space="preserve"> κ. Σταθάκη στο εξωτερικό.</w:t>
      </w:r>
    </w:p>
    <w:p w14:paraId="2E67338D"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συζητηθούν λόγω κωλύματος των αρμοδίων Υπουργών και θα επαναπροσδιοριστούν για συζήτηση οι κάτωθι ερωτήσεις: </w:t>
      </w:r>
    </w:p>
    <w:p w14:paraId="2E67338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1199/30-8-2016 επίκαιρη ερώτηση πρώτου κύκλου του Βουλευτή Α΄ </w:t>
      </w:r>
      <w:r>
        <w:rPr>
          <w:rFonts w:eastAsia="Times New Roman" w:cs="Times New Roman"/>
          <w:szCs w:val="24"/>
        </w:rPr>
        <w:t>Πειραι</w:t>
      </w:r>
      <w:r>
        <w:rPr>
          <w:rFonts w:eastAsia="Times New Roman" w:cs="Times New Roman"/>
          <w:szCs w:val="24"/>
        </w:rPr>
        <w:t>ώ</w:t>
      </w:r>
      <w:r>
        <w:rPr>
          <w:rFonts w:eastAsia="Times New Roman" w:cs="Times New Roman"/>
          <w:szCs w:val="24"/>
        </w:rPr>
        <w:t xml:space="preserve">ς </w:t>
      </w:r>
      <w:r>
        <w:rPr>
          <w:rFonts w:eastAsia="Times New Roman" w:cs="Times New Roman"/>
          <w:szCs w:val="24"/>
        </w:rPr>
        <w:t>της Νέας Δημοκρ</w:t>
      </w:r>
      <w:r>
        <w:rPr>
          <w:rFonts w:eastAsia="Times New Roman" w:cs="Times New Roman"/>
          <w:szCs w:val="24"/>
        </w:rPr>
        <w:t xml:space="preserve">ατίας κ. Κωνσταντίνου Κατσαφάδου προς τον Υπουργό Ναυτιλίας και Νησιωτικής Πολιτικής, σχετικά με τη ναυτική τραγωδία στην Αίγινα, δεν θα συζητηθεί λόγω κωλύματος του Υπουργού κ. </w:t>
      </w:r>
      <w:proofErr w:type="spellStart"/>
      <w:r>
        <w:rPr>
          <w:rFonts w:eastAsia="Times New Roman" w:cs="Times New Roman"/>
          <w:szCs w:val="24"/>
        </w:rPr>
        <w:t>Δρίτσα</w:t>
      </w:r>
      <w:proofErr w:type="spellEnd"/>
      <w:r>
        <w:rPr>
          <w:rFonts w:eastAsia="Times New Roman" w:cs="Times New Roman"/>
          <w:szCs w:val="24"/>
        </w:rPr>
        <w:t xml:space="preserve">. </w:t>
      </w:r>
    </w:p>
    <w:p w14:paraId="2E67338F"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πρώτη</w:t>
      </w:r>
      <w:r>
        <w:rPr>
          <w:rFonts w:eastAsia="Times New Roman" w:cs="Times New Roman"/>
          <w:szCs w:val="24"/>
        </w:rPr>
        <w:t xml:space="preserve"> με αριθμό 3062/10-2-2016 ερώτηση του Ανεξάρτητου Βουλ</w:t>
      </w:r>
      <w:r>
        <w:rPr>
          <w:rFonts w:eastAsia="Times New Roman" w:cs="Times New Roman"/>
          <w:szCs w:val="24"/>
        </w:rPr>
        <w:t xml:space="preserve">ευτή Λακωνίας κ. Λεωνίδα Γρηγοράκου προς τον Υπουργό Οικονομικών, σχετικά με την αποζημίωση των μεριδιούχων Συνεταιριστικών Τραπεζών, δεν θα συζητηθεί λόγω φόρτου εργασίας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2E673390"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w:t>
      </w:r>
      <w:r>
        <w:rPr>
          <w:rFonts w:eastAsia="Times New Roman" w:cs="Times New Roman"/>
          <w:szCs w:val="24"/>
        </w:rPr>
        <w:t xml:space="preserve">δεύτερη </w:t>
      </w:r>
      <w:r>
        <w:rPr>
          <w:rFonts w:eastAsia="Times New Roman" w:cs="Times New Roman"/>
          <w:szCs w:val="24"/>
        </w:rPr>
        <w:t>με αριθμό 1198/30-</w:t>
      </w:r>
      <w:r>
        <w:rPr>
          <w:rFonts w:eastAsia="Times New Roman" w:cs="Times New Roman"/>
          <w:szCs w:val="24"/>
        </w:rPr>
        <w:t xml:space="preserve">8-2016 επίκαιρη ερώτηση πρώτου κύκλου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 θεσμοθέτηση ειδικού ακατάσχετου λογαριασμού για όλες τις επιχειρήσεις. </w:t>
      </w:r>
    </w:p>
    <w:p w14:paraId="2E67339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w:t>
      </w:r>
      <w:r>
        <w:rPr>
          <w:rFonts w:eastAsia="Times New Roman" w:cs="Times New Roman"/>
          <w:szCs w:val="24"/>
        </w:rPr>
        <w:t>ογλου</w:t>
      </w:r>
      <w:proofErr w:type="spellEnd"/>
      <w:r>
        <w:rPr>
          <w:rFonts w:eastAsia="Times New Roman" w:cs="Times New Roman"/>
          <w:szCs w:val="24"/>
        </w:rPr>
        <w:t xml:space="preserve">, έχετε τον λόγο. </w:t>
      </w:r>
    </w:p>
    <w:p w14:paraId="2E673392"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2E673393"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Κύριε Υπουργέ, είναι η πραγματικότητα που οδηγεί στη ανάγκη συζήτησης και κατ</w:t>
      </w:r>
      <w:r>
        <w:rPr>
          <w:rFonts w:eastAsia="Times New Roman" w:cs="Times New Roman"/>
          <w:szCs w:val="24"/>
        </w:rPr>
        <w:t xml:space="preserve">’ </w:t>
      </w:r>
      <w:r>
        <w:rPr>
          <w:rFonts w:eastAsia="Times New Roman" w:cs="Times New Roman"/>
          <w:szCs w:val="24"/>
        </w:rPr>
        <w:t>αρχήν προτάσεων για τη θεσμοθέτηση του ειδικού ακατάσχετου λογαριασμού επαγγελματιών, επιχειρηματιών κα</w:t>
      </w:r>
      <w:r>
        <w:rPr>
          <w:rFonts w:eastAsia="Times New Roman" w:cs="Times New Roman"/>
          <w:szCs w:val="24"/>
        </w:rPr>
        <w:t xml:space="preserve">ι γενικά ανθρώπων που δραστηριοποιούνται σε οποιονδήποτε τομέα της οικονομίας μας. </w:t>
      </w:r>
    </w:p>
    <w:p w14:paraId="2E67339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Είναι γεγονός ότι στα χρόνια της κρίσης εντάθηκε το φαινόμενο των λουκέτων</w:t>
      </w:r>
      <w:r>
        <w:rPr>
          <w:rFonts w:eastAsia="Times New Roman" w:cs="Times New Roman"/>
          <w:szCs w:val="24"/>
        </w:rPr>
        <w:t xml:space="preserve"> </w:t>
      </w:r>
      <w:r>
        <w:rPr>
          <w:rFonts w:eastAsia="Times New Roman" w:cs="Times New Roman"/>
          <w:szCs w:val="24"/>
        </w:rPr>
        <w:t xml:space="preserve">σε επιχειρήσεις που είχαν τεράστιο βάρος υποχρεώσεων και ταυτόχρονα αδυναμία να </w:t>
      </w:r>
      <w:proofErr w:type="spellStart"/>
      <w:r>
        <w:rPr>
          <w:rFonts w:eastAsia="Times New Roman" w:cs="Times New Roman"/>
          <w:szCs w:val="24"/>
        </w:rPr>
        <w:t>αντεπεξέλθουν</w:t>
      </w:r>
      <w:proofErr w:type="spellEnd"/>
      <w:r>
        <w:rPr>
          <w:rFonts w:eastAsia="Times New Roman" w:cs="Times New Roman"/>
          <w:szCs w:val="24"/>
        </w:rPr>
        <w:t>, μέ</w:t>
      </w:r>
      <w:r>
        <w:rPr>
          <w:rFonts w:eastAsia="Times New Roman" w:cs="Times New Roman"/>
          <w:szCs w:val="24"/>
        </w:rPr>
        <w:t xml:space="preserve">σα και στο κλίμα της ύφεσης που κυριάρχησε. Όμως, είναι δεκάδες χιλιάδες, για να μην πω εκατοντάδες, οι επιχειρήσεις </w:t>
      </w:r>
      <w:r>
        <w:rPr>
          <w:rFonts w:eastAsia="Times New Roman" w:cs="Times New Roman"/>
          <w:szCs w:val="24"/>
        </w:rPr>
        <w:lastRenderedPageBreak/>
        <w:t xml:space="preserve">και οι επαγγελματίες οι οποίοι αγωνίζονται να κρατήσουν τη δραστηριότητά τους παρά τις δυσκολίες, έχοντας βεβαίως υποχρεώσεις προς το </w:t>
      </w:r>
      <w:r>
        <w:rPr>
          <w:rFonts w:eastAsia="Times New Roman" w:cs="Times New Roman"/>
          <w:szCs w:val="24"/>
        </w:rPr>
        <w:t>δημόσ</w:t>
      </w:r>
      <w:r>
        <w:rPr>
          <w:rFonts w:eastAsia="Times New Roman" w:cs="Times New Roman"/>
          <w:szCs w:val="24"/>
        </w:rPr>
        <w:t>ιο</w:t>
      </w:r>
      <w:r>
        <w:rPr>
          <w:rFonts w:eastAsia="Times New Roman" w:cs="Times New Roman"/>
          <w:szCs w:val="24"/>
        </w:rPr>
        <w:t xml:space="preserve">, τα ασφαλιστικά ταμεία, αλλά ταυτόχρονα έχοντας και μια δραστηριότητα. </w:t>
      </w:r>
    </w:p>
    <w:p w14:paraId="2E673395"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δημόσιο</w:t>
      </w:r>
      <w:r>
        <w:rPr>
          <w:rFonts w:eastAsia="Times New Roman" w:cs="Times New Roman"/>
          <w:szCs w:val="24"/>
        </w:rPr>
        <w:t xml:space="preserve"> –και καλά κάνει βεβαίως- επιδιώκει την είσπραξη των χρημάτων που οφείλονται σε αυτό και ως όπλο του έχει την κατάσχεση των λογαριασμών. Έχουμε μια τεράστια αύξηση λογαρια</w:t>
      </w:r>
      <w:r>
        <w:rPr>
          <w:rFonts w:eastAsia="Times New Roman" w:cs="Times New Roman"/>
          <w:szCs w:val="24"/>
        </w:rPr>
        <w:t xml:space="preserve">σμών που κατάσχονται σε επιχειρήσεις από την πλευρά του </w:t>
      </w:r>
      <w:r>
        <w:rPr>
          <w:rFonts w:eastAsia="Times New Roman" w:cs="Times New Roman"/>
          <w:szCs w:val="24"/>
        </w:rPr>
        <w:t xml:space="preserve">δημοσίου </w:t>
      </w:r>
      <w:r>
        <w:rPr>
          <w:rFonts w:eastAsia="Times New Roman" w:cs="Times New Roman"/>
          <w:szCs w:val="24"/>
        </w:rPr>
        <w:t xml:space="preserve">για οφειλές. Νομίζω ότι περίπου πεντακόσιες χιλιάδες ήταν οι λογαριασμοί που κατασχέθηκαν στο τετράμηνο Ιανουαρίου-Απριλίου. Πέρυσι ήταν γύρω στις εκατό χιλιάδες λιγότερες στο αντίστοιχο διάστημα. </w:t>
      </w:r>
    </w:p>
    <w:p w14:paraId="2E673396"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t xml:space="preserve">Έρχεται η </w:t>
      </w:r>
      <w:r>
        <w:rPr>
          <w:rFonts w:eastAsia="Times New Roman" w:cs="Times New Roman"/>
          <w:szCs w:val="24"/>
        </w:rPr>
        <w:t xml:space="preserve">πολιτεία </w:t>
      </w:r>
      <w:r>
        <w:rPr>
          <w:rFonts w:eastAsia="Times New Roman" w:cs="Times New Roman"/>
          <w:szCs w:val="24"/>
        </w:rPr>
        <w:t>-και σωστά- και ενισχύει το σύστημα των</w:t>
      </w:r>
      <w:r>
        <w:rPr>
          <w:rFonts w:eastAsia="Times New Roman" w:cs="Times New Roman"/>
          <w:szCs w:val="24"/>
        </w:rPr>
        <w:t xml:space="preserve"> ηλεκτρονικών συναλλαγών, το οποίο στην ουσία θα καταστεί καθολικό και υποχρεωτικό μετά από ένα διάστημα. Και όλα αυτά πρέπει να συνδυαστούν με την </w:t>
      </w:r>
      <w:r>
        <w:rPr>
          <w:rFonts w:eastAsia="Times New Roman" w:cs="Times New Roman"/>
          <w:bCs/>
          <w:shd w:val="clear" w:color="auto" w:fill="FFFFFF"/>
        </w:rPr>
        <w:t>ανάγκη</w:t>
      </w:r>
      <w:r>
        <w:rPr>
          <w:rFonts w:eastAsia="Times New Roman" w:cs="Times New Roman"/>
          <w:szCs w:val="24"/>
        </w:rPr>
        <w:t xml:space="preserve"> να στηρίξουμε κάποιες επιχειρήσεις</w:t>
      </w:r>
      <w:r>
        <w:rPr>
          <w:rFonts w:eastAsia="Times New Roman" w:cs="Times New Roman"/>
          <w:szCs w:val="24"/>
        </w:rPr>
        <w:t>,</w:t>
      </w:r>
      <w:r>
        <w:rPr>
          <w:rFonts w:eastAsia="Times New Roman" w:cs="Times New Roman"/>
          <w:szCs w:val="24"/>
        </w:rPr>
        <w:t xml:space="preserve"> μήπως και τα καταφέρουν.</w:t>
      </w:r>
    </w:p>
    <w:p w14:paraId="2E673397"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lastRenderedPageBreak/>
        <w:t xml:space="preserve">Αυτό, λοιπόν, οδηγεί στην </w:t>
      </w:r>
      <w:r>
        <w:rPr>
          <w:rFonts w:eastAsia="Times New Roman" w:cs="Times New Roman"/>
          <w:bCs/>
          <w:shd w:val="clear" w:color="auto" w:fill="FFFFFF"/>
        </w:rPr>
        <w:t>ανάγκη</w:t>
      </w:r>
      <w:r>
        <w:rPr>
          <w:rFonts w:eastAsia="Times New Roman" w:cs="Times New Roman"/>
          <w:szCs w:val="24"/>
        </w:rPr>
        <w:t xml:space="preserve"> της θεσ</w:t>
      </w:r>
      <w:r>
        <w:rPr>
          <w:rFonts w:eastAsia="Times New Roman" w:cs="Times New Roman"/>
          <w:szCs w:val="24"/>
        </w:rPr>
        <w:t xml:space="preserve">μοθέτησης του ειδικού ακατάσχετου λογαριασμού, τον οποίο είχα προτείνει από την προηγούμενη </w:t>
      </w:r>
      <w:r>
        <w:rPr>
          <w:rFonts w:eastAsia="Times New Roman"/>
          <w:bCs/>
        </w:rPr>
        <w:t>Κυβέρνηση</w:t>
      </w:r>
      <w:r>
        <w:rPr>
          <w:rFonts w:eastAsia="Times New Roman" w:cs="Times New Roman"/>
          <w:szCs w:val="24"/>
        </w:rPr>
        <w:t xml:space="preserve"> και τον οποίο οι μικρομεσαίοι και </w:t>
      </w:r>
      <w:r>
        <w:rPr>
          <w:rFonts w:eastAsia="Times New Roman" w:cs="Times New Roman"/>
          <w:bCs/>
          <w:shd w:val="clear" w:color="auto" w:fill="FFFFFF"/>
        </w:rPr>
        <w:t>ιδιαίτερα</w:t>
      </w:r>
      <w:r>
        <w:rPr>
          <w:rFonts w:eastAsia="Times New Roman" w:cs="Times New Roman"/>
          <w:szCs w:val="24"/>
        </w:rPr>
        <w:t xml:space="preserve"> η ΕΣΕΕ μετ’ επιτάσεως έχουν προτείνει σε εσάς και έχει τεθεί στο τραπέζι των διαπραγματεύσεων. </w:t>
      </w:r>
    </w:p>
    <w:p w14:paraId="2E673398"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t>Θεωρώ ότι με τ</w:t>
      </w:r>
      <w:r>
        <w:rPr>
          <w:rFonts w:eastAsia="Times New Roman" w:cs="Times New Roman"/>
          <w:szCs w:val="24"/>
        </w:rPr>
        <w:t xml:space="preserve">η θεσμοθέτηση του λογαριασμού, που δεν θα αποκλείει κανέναν τομέα της οικονομίας -θα περιλαμβάνει, </w:t>
      </w:r>
      <w:r>
        <w:rPr>
          <w:rFonts w:eastAsia="Times New Roman" w:cs="Times New Roman"/>
        </w:rPr>
        <w:t>δηλαδή,</w:t>
      </w:r>
      <w:r>
        <w:rPr>
          <w:rFonts w:eastAsia="Times New Roman" w:cs="Times New Roman"/>
          <w:szCs w:val="24"/>
        </w:rPr>
        <w:t xml:space="preserve"> από τους αγρότες, τους επαγγελματίες μέχρι και τους επιχειρηματίες- θα μπορούν να πληρώνονται οι οφειλές στο </w:t>
      </w:r>
      <w:r>
        <w:rPr>
          <w:rFonts w:eastAsia="Times New Roman" w:cs="Times New Roman"/>
          <w:szCs w:val="24"/>
        </w:rPr>
        <w:t>δημόσιο</w:t>
      </w:r>
      <w:r>
        <w:rPr>
          <w:rFonts w:eastAsia="Times New Roman" w:cs="Times New Roman"/>
          <w:szCs w:val="24"/>
        </w:rPr>
        <w:t>, στα ασφαλιστικά ταμεία, τα ενοί</w:t>
      </w:r>
      <w:r>
        <w:rPr>
          <w:rFonts w:eastAsia="Times New Roman" w:cs="Times New Roman"/>
          <w:szCs w:val="24"/>
        </w:rPr>
        <w:t xml:space="preserve">κια, οι προμηθευτές και ταυτόχρονα να εισπράττονται τα χρήματα μέσω </w:t>
      </w:r>
      <w:r>
        <w:rPr>
          <w:rFonts w:eastAsia="Times New Roman" w:cs="Times New Roman"/>
          <w:szCs w:val="24"/>
          <w:lang w:val="en-US"/>
        </w:rPr>
        <w:t>POS</w:t>
      </w:r>
      <w:r>
        <w:rPr>
          <w:rFonts w:eastAsia="Times New Roman" w:cs="Times New Roman"/>
          <w:szCs w:val="24"/>
        </w:rPr>
        <w:t>,</w:t>
      </w:r>
      <w:r>
        <w:rPr>
          <w:rFonts w:eastAsia="Times New Roman" w:cs="Times New Roman"/>
          <w:szCs w:val="24"/>
        </w:rPr>
        <w:t xml:space="preserve"> αλλά και μέσω ηλεκτρονικών συναλλαγών -</w:t>
      </w:r>
      <w:r>
        <w:rPr>
          <w:rFonts w:eastAsia="Times New Roman"/>
          <w:bCs/>
          <w:shd w:val="clear" w:color="auto" w:fill="FFFFFF"/>
        </w:rPr>
        <w:t>βεβαίως,</w:t>
      </w:r>
      <w:r>
        <w:rPr>
          <w:rFonts w:eastAsia="Times New Roman" w:cs="Times New Roman"/>
          <w:szCs w:val="24"/>
        </w:rPr>
        <w:t xml:space="preserve"> με κανόνες και ως ένα ποσοστό του συνολικού τζίρου.</w:t>
      </w:r>
    </w:p>
    <w:p w14:paraId="2E673399"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t xml:space="preserve">Θα </w:t>
      </w:r>
      <w:r>
        <w:rPr>
          <w:rFonts w:eastAsia="Times New Roman"/>
          <w:bCs/>
        </w:rPr>
        <w:t>είναι</w:t>
      </w:r>
      <w:r>
        <w:rPr>
          <w:rFonts w:eastAsia="Times New Roman" w:cs="Times New Roman"/>
          <w:szCs w:val="24"/>
        </w:rPr>
        <w:t xml:space="preserve"> πάρα πολύ χρήσιμο εργαλείο, ούτως ώστε και το </w:t>
      </w:r>
      <w:r>
        <w:rPr>
          <w:rFonts w:eastAsia="Times New Roman" w:cs="Times New Roman"/>
          <w:szCs w:val="24"/>
        </w:rPr>
        <w:t xml:space="preserve">δημόσιο </w:t>
      </w:r>
      <w:r>
        <w:rPr>
          <w:rFonts w:eastAsia="Times New Roman" w:cs="Times New Roman"/>
          <w:szCs w:val="24"/>
        </w:rPr>
        <w:t>να εξασφαλίσει τα συ</w:t>
      </w:r>
      <w:r>
        <w:rPr>
          <w:rFonts w:eastAsia="Times New Roman" w:cs="Times New Roman"/>
          <w:szCs w:val="24"/>
        </w:rPr>
        <w:t>μφέροντά του, αλλά και οι επιχειρηματίες να ξεμπλοκαριστούν και από τον φόβο</w:t>
      </w:r>
      <w:r>
        <w:rPr>
          <w:rFonts w:eastAsia="Times New Roman" w:cs="Times New Roman"/>
          <w:szCs w:val="24"/>
        </w:rPr>
        <w:t>,</w:t>
      </w:r>
      <w:r>
        <w:rPr>
          <w:rFonts w:eastAsia="Times New Roman" w:cs="Times New Roman"/>
          <w:szCs w:val="24"/>
        </w:rPr>
        <w:t xml:space="preserve"> αλλά και από τη </w:t>
      </w:r>
      <w:r>
        <w:rPr>
          <w:rFonts w:eastAsia="Times New Roman"/>
          <w:szCs w:val="24"/>
        </w:rPr>
        <w:t>διαδικασία</w:t>
      </w:r>
      <w:r>
        <w:rPr>
          <w:rFonts w:eastAsia="Times New Roman" w:cs="Times New Roman"/>
          <w:szCs w:val="24"/>
        </w:rPr>
        <w:t xml:space="preserve"> της κατάσχεσης των λογαριασμών, που τους αδρανοποιεί και δεν τους δίνει </w:t>
      </w:r>
      <w:r>
        <w:rPr>
          <w:rFonts w:eastAsia="Times New Roman" w:cs="Times New Roman"/>
          <w:bCs/>
          <w:shd w:val="clear" w:color="auto" w:fill="FFFFFF"/>
        </w:rPr>
        <w:t>δικαίωμα</w:t>
      </w:r>
      <w:r>
        <w:rPr>
          <w:rFonts w:eastAsia="Times New Roman" w:cs="Times New Roman"/>
          <w:szCs w:val="24"/>
        </w:rPr>
        <w:t xml:space="preserve"> να αγωνιστούν. Αυτό θέλουν, να έχουν τη δυνατότητα να αγωνιστούν, για </w:t>
      </w:r>
      <w:r>
        <w:rPr>
          <w:rFonts w:eastAsia="Times New Roman" w:cs="Times New Roman"/>
          <w:szCs w:val="24"/>
        </w:rPr>
        <w:t xml:space="preserve">να διατηρήσουν τις επιχειρήσεις τους. </w:t>
      </w:r>
    </w:p>
    <w:p w14:paraId="2E67339A" w14:textId="77777777" w:rsidR="002D2446" w:rsidRDefault="00312039">
      <w:pPr>
        <w:spacing w:after="0" w:line="600" w:lineRule="auto"/>
        <w:ind w:firstLine="851"/>
        <w:jc w:val="both"/>
        <w:rPr>
          <w:rFonts w:eastAsia="Times New Roman" w:cs="Times New Roman"/>
          <w:szCs w:val="24"/>
        </w:rPr>
      </w:pPr>
      <w:r>
        <w:rPr>
          <w:rFonts w:eastAsia="Times New Roman" w:cs="Times New Roman"/>
        </w:rPr>
        <w:lastRenderedPageBreak/>
        <w:t xml:space="preserve">Ευχαριστώ, κύριε Πρόεδρε. </w:t>
      </w:r>
      <w:r>
        <w:rPr>
          <w:rFonts w:eastAsia="Times New Roman" w:cs="Times New Roman"/>
          <w:szCs w:val="24"/>
        </w:rPr>
        <w:t xml:space="preserve"> </w:t>
      </w:r>
    </w:p>
    <w:p w14:paraId="2E67339B" w14:textId="77777777" w:rsidR="002D2446" w:rsidRDefault="00312039">
      <w:pPr>
        <w:spacing w:after="0" w:line="600" w:lineRule="auto"/>
        <w:ind w:firstLine="851"/>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Έχετε τον λόγο, κύριε Αλεξιάδη.</w:t>
      </w:r>
    </w:p>
    <w:p w14:paraId="2E67339C" w14:textId="77777777" w:rsidR="002D2446" w:rsidRDefault="00312039">
      <w:pPr>
        <w:spacing w:after="0" w:line="600" w:lineRule="auto"/>
        <w:ind w:firstLine="851"/>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2E67339D"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t>Σε ό,τι αφορά,</w:t>
      </w:r>
      <w:r>
        <w:rPr>
          <w:rFonts w:eastAsia="Times New Roman" w:cs="Times New Roman"/>
          <w:szCs w:val="24"/>
        </w:rPr>
        <w:t xml:space="preserve"> </w:t>
      </w:r>
      <w:r>
        <w:rPr>
          <w:rFonts w:eastAsia="Times New Roman" w:cs="Times New Roman"/>
          <w:szCs w:val="24"/>
        </w:rPr>
        <w:t xml:space="preserve">κύριε Βουλευτά, το θέμα που </w:t>
      </w:r>
      <w:r>
        <w:rPr>
          <w:rFonts w:eastAsia="Times New Roman" w:cs="Times New Roman"/>
          <w:szCs w:val="24"/>
        </w:rPr>
        <w:t xml:space="preserve">θέσατε για τον ειδικό επαγγελματικό λογαριασμό, θέλουμε να κάνουμε δύο πράγματα. </w:t>
      </w:r>
    </w:p>
    <w:p w14:paraId="2E67339E" w14:textId="77777777" w:rsidR="002D2446" w:rsidRDefault="00312039">
      <w:pPr>
        <w:spacing w:after="0" w:line="600" w:lineRule="auto"/>
        <w:ind w:firstLine="851"/>
        <w:jc w:val="both"/>
        <w:rPr>
          <w:rFonts w:eastAsia="Times New Roman" w:cs="Times New Roman"/>
          <w:szCs w:val="24"/>
        </w:rPr>
      </w:pPr>
      <w:r>
        <w:rPr>
          <w:rFonts w:eastAsia="Times New Roman" w:cs="Times New Roman"/>
          <w:szCs w:val="24"/>
        </w:rPr>
        <w:t xml:space="preserve">Το ένα </w:t>
      </w:r>
      <w:r>
        <w:rPr>
          <w:rFonts w:eastAsia="Times New Roman"/>
          <w:bCs/>
        </w:rPr>
        <w:t>είναι</w:t>
      </w:r>
      <w:r>
        <w:rPr>
          <w:rFonts w:eastAsia="Times New Roman" w:cs="Times New Roman"/>
          <w:szCs w:val="24"/>
        </w:rPr>
        <w:t xml:space="preserve"> να ενισχύσουμε τις επιχειρήσεις σε μια πολύ δύσκολη περίοδο, διότι καταλαβαίνουμε τις δυσκολίες</w:t>
      </w:r>
      <w:r>
        <w:rPr>
          <w:rFonts w:eastAsia="Times New Roman" w:cs="Times New Roman"/>
          <w:szCs w:val="24"/>
        </w:rPr>
        <w:t>,</w:t>
      </w:r>
      <w:r>
        <w:rPr>
          <w:rFonts w:eastAsia="Times New Roman" w:cs="Times New Roman"/>
          <w:szCs w:val="24"/>
        </w:rPr>
        <w:t xml:space="preserve"> που έχουν στα θέματα τα φορολογικά και τα οικονομικά και τα προβλήματα</w:t>
      </w:r>
      <w:r>
        <w:rPr>
          <w:rFonts w:eastAsia="Times New Roman" w:cs="Times New Roman"/>
          <w:szCs w:val="24"/>
        </w:rPr>
        <w:t>,</w:t>
      </w:r>
      <w:r>
        <w:rPr>
          <w:rFonts w:eastAsia="Times New Roman" w:cs="Times New Roman"/>
          <w:szCs w:val="24"/>
        </w:rPr>
        <w:t xml:space="preserve"> που τους δημιουργεί η </w:t>
      </w:r>
      <w:r>
        <w:rPr>
          <w:rFonts w:eastAsia="Times New Roman"/>
          <w:szCs w:val="24"/>
        </w:rPr>
        <w:t>διαδικασία</w:t>
      </w:r>
      <w:r>
        <w:rPr>
          <w:rFonts w:eastAsia="Times New Roman" w:cs="Times New Roman"/>
          <w:szCs w:val="24"/>
        </w:rPr>
        <w:t xml:space="preserve"> των κατασχέσεων λογαριασμών από τις </w:t>
      </w:r>
      <w:r>
        <w:rPr>
          <w:rFonts w:eastAsia="Times New Roman" w:cs="Times New Roman"/>
          <w:szCs w:val="24"/>
        </w:rPr>
        <w:t>εφορίες</w:t>
      </w:r>
      <w:r>
        <w:rPr>
          <w:rFonts w:eastAsia="Times New Roman" w:cs="Times New Roman"/>
          <w:szCs w:val="24"/>
        </w:rPr>
        <w:t>, από τα ασφαλιστικά ταμεία ή από τις τράπεζες και πραγματικά ο ειδικός επαγγελματικός λογαριασμός δίνει αυ</w:t>
      </w:r>
      <w:r>
        <w:rPr>
          <w:rFonts w:eastAsia="Times New Roman" w:cs="Times New Roman"/>
          <w:szCs w:val="24"/>
        </w:rPr>
        <w:t xml:space="preserve">τή τη δυνατότητα. </w:t>
      </w:r>
    </w:p>
    <w:p w14:paraId="2E67339F"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θέλουμε να κάνουμε -και νομίζω ότι </w:t>
      </w:r>
      <w:r>
        <w:rPr>
          <w:rFonts w:eastAsia="Times New Roman"/>
          <w:bCs/>
        </w:rPr>
        <w:t>είναι</w:t>
      </w:r>
      <w:r>
        <w:rPr>
          <w:rFonts w:eastAsia="Times New Roman" w:cs="Times New Roman"/>
          <w:szCs w:val="24"/>
        </w:rPr>
        <w:t xml:space="preserve"> απαίτηση όλης της κοινωνίας- </w:t>
      </w:r>
      <w:r>
        <w:rPr>
          <w:rFonts w:eastAsia="Times New Roman"/>
          <w:bCs/>
        </w:rPr>
        <w:t>είναι</w:t>
      </w:r>
      <w:r>
        <w:rPr>
          <w:rFonts w:eastAsia="Times New Roman" w:cs="Times New Roman"/>
          <w:szCs w:val="24"/>
        </w:rPr>
        <w:t xml:space="preserve"> να επεκτείνουμε τις ηλεκτρονικές, τις ψηφιακές συναλλαγές, όσο γίνεται περισσότερο. Αυτό το κάνουμε και για λόγους εισπρακτικούς, για να έχουμε κα</w:t>
      </w:r>
      <w:r>
        <w:rPr>
          <w:rFonts w:eastAsia="Times New Roman" w:cs="Times New Roman"/>
          <w:szCs w:val="24"/>
        </w:rPr>
        <w:t xml:space="preserve">λύτερες εισπράξεις ως </w:t>
      </w:r>
      <w:r>
        <w:rPr>
          <w:rFonts w:eastAsia="Times New Roman" w:cs="Times New Roman"/>
          <w:szCs w:val="24"/>
        </w:rPr>
        <w:t>δ</w:t>
      </w:r>
      <w:r>
        <w:rPr>
          <w:rFonts w:eastAsia="Times New Roman" w:cs="Times New Roman"/>
          <w:szCs w:val="24"/>
        </w:rPr>
        <w:t xml:space="preserve">ημόσιο, σε σχέση με όσα είχαμε </w:t>
      </w:r>
      <w:r>
        <w:rPr>
          <w:rFonts w:eastAsia="Times New Roman" w:cs="Times New Roman"/>
          <w:szCs w:val="24"/>
        </w:rPr>
        <w:lastRenderedPageBreak/>
        <w:t>μέχρι τώρα, και για λόγους ελεγκτικούς, για να εξοικονομήσουμε ελεγκτικό προσωπικό, αλλά και για να αυτοματοποιήσουμε πάρα πολλές ελεγκτικές διαδικασίες</w:t>
      </w:r>
      <w:r>
        <w:rPr>
          <w:rFonts w:eastAsia="Times New Roman" w:cs="Times New Roman"/>
          <w:szCs w:val="24"/>
        </w:rPr>
        <w:t>,</w:t>
      </w:r>
      <w:r>
        <w:rPr>
          <w:rFonts w:eastAsia="Times New Roman" w:cs="Times New Roman"/>
          <w:szCs w:val="24"/>
        </w:rPr>
        <w:t xml:space="preserve"> που θα μπορούν να γίνονται αυτόματα όταν θα προχ</w:t>
      </w:r>
      <w:r>
        <w:rPr>
          <w:rFonts w:eastAsia="Times New Roman" w:cs="Times New Roman"/>
          <w:szCs w:val="24"/>
        </w:rPr>
        <w:t xml:space="preserve">ωρήσουν οι ηλεκτρονικές, ψηφιακές συναλλαγές. </w:t>
      </w:r>
    </w:p>
    <w:p w14:paraId="2E6733A0"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Για να γίνουν αυτά τα πράγματα, επεξεργαζόμαστε εδώ και πολλούς μήνες αυτό το οποίο μας έχουν προτείνει κοινωνικοί φορείς -η ΕΣΕΕ είναι ένας από τους πρώτους φορείς</w:t>
      </w:r>
      <w:r>
        <w:rPr>
          <w:rFonts w:eastAsia="Times New Roman" w:cs="Times New Roman"/>
          <w:szCs w:val="24"/>
        </w:rPr>
        <w:t>,</w:t>
      </w:r>
      <w:r>
        <w:rPr>
          <w:rFonts w:eastAsia="Times New Roman" w:cs="Times New Roman"/>
          <w:szCs w:val="24"/>
        </w:rPr>
        <w:t xml:space="preserve"> που το πρότεινε αυτό και το έχουμε υιοθετήσ</w:t>
      </w:r>
      <w:r>
        <w:rPr>
          <w:rFonts w:eastAsia="Times New Roman" w:cs="Times New Roman"/>
          <w:szCs w:val="24"/>
        </w:rPr>
        <w:t xml:space="preserve">ει- δηλαδή να δημιουργηθεί ένας ειδικός επαγγελματικός λογαριασμός, ο οποίος να έχει εισροές, μετρητά του επιχειρηματία για πληρωμή κάποιας υποχρέωσης, να έχει εισροή ό,τι έχει το </w:t>
      </w:r>
      <w:r>
        <w:rPr>
          <w:rFonts w:eastAsia="Times New Roman" w:cs="Times New Roman"/>
          <w:szCs w:val="24"/>
          <w:lang w:val="en-US"/>
        </w:rPr>
        <w:t>POS</w:t>
      </w:r>
      <w:r>
        <w:rPr>
          <w:rFonts w:eastAsia="Times New Roman" w:cs="Times New Roman"/>
          <w:szCs w:val="24"/>
        </w:rPr>
        <w:t>, να έχει εισροή και ό,τι έρχεται μέσω διαδικτύου και από αυτόν τον λογαρ</w:t>
      </w:r>
      <w:r>
        <w:rPr>
          <w:rFonts w:eastAsia="Times New Roman" w:cs="Times New Roman"/>
          <w:szCs w:val="24"/>
        </w:rPr>
        <w:t xml:space="preserve">ιασμό να έχει εκροές μόνο πάλι ό,τι χαλάει ο επιχειρηματίας με την κάρτα του, ό,τι πληρώνει για συναλλαγές μέσω διαδικτύου και από αυτόν τον λογαριασμό να πληρώνονται αυτόματα με πάγιες εντολές μισθοδοσία, φόρος εισοδήματος, ΦΠΑ, φόρος μισθωτών υπηρεσιών, </w:t>
      </w:r>
      <w:r>
        <w:rPr>
          <w:rFonts w:eastAsia="Times New Roman" w:cs="Times New Roman"/>
          <w:szCs w:val="24"/>
        </w:rPr>
        <w:t xml:space="preserve">ασφαλιστικές εισφορές, ΔΕΚΟ. </w:t>
      </w:r>
    </w:p>
    <w:p w14:paraId="2E6733A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θα βοηθήσει πάρα πολύ στο να μη δημιουργούνται νέα ληξιπρόθεσμα, στο να μπορούν οι επιχειρηματίες να ανταποκρίνονται στις ανάγκες τους και θα δώσει τη δυνατότητα στο </w:t>
      </w:r>
      <w:r>
        <w:rPr>
          <w:rFonts w:eastAsia="Times New Roman" w:cs="Times New Roman"/>
          <w:szCs w:val="24"/>
        </w:rPr>
        <w:t xml:space="preserve">δημόσιο </w:t>
      </w:r>
      <w:r>
        <w:rPr>
          <w:rFonts w:eastAsia="Times New Roman" w:cs="Times New Roman"/>
          <w:szCs w:val="24"/>
        </w:rPr>
        <w:t>να έχει ξεκαθαρίσει ένα μεγάλο πεδίο από τις φο</w:t>
      </w:r>
      <w:r>
        <w:rPr>
          <w:rFonts w:eastAsia="Times New Roman" w:cs="Times New Roman"/>
          <w:szCs w:val="24"/>
        </w:rPr>
        <w:t xml:space="preserve">ρολογικές υποχρεώσεις των επιχειρήσεων και να μπορούν ν’ ανταποκριθούν οι επιχειρήσεις καλύτερα και να κάνουμε κι εμείς καλύτερο προγραμματισμό. </w:t>
      </w:r>
    </w:p>
    <w:p w14:paraId="2E6733A2"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Σε αυτόν τον τομέα θέλω να σας πω ότι έχουν ξεκινήσει εδώ και πάρα πολύ καιρό οι διαπραγματεύσεις. Είμαστε σχε</w:t>
      </w:r>
      <w:r>
        <w:rPr>
          <w:rFonts w:eastAsia="Times New Roman" w:cs="Times New Roman"/>
          <w:szCs w:val="24"/>
        </w:rPr>
        <w:t>δόν κοντά στο τέλος. Νομίζω ότι οριστικοποιείται πλέον αυτή η υπόθεση σε επίπεδο διαπραγματεύσεων και θα μπορούμε πολύ σύντομα να ανακοινώσουμε τις τελικές ρυθμίσεις</w:t>
      </w:r>
      <w:r>
        <w:rPr>
          <w:rFonts w:eastAsia="Times New Roman" w:cs="Times New Roman"/>
          <w:szCs w:val="24"/>
        </w:rPr>
        <w:t>,</w:t>
      </w:r>
      <w:r>
        <w:rPr>
          <w:rFonts w:eastAsia="Times New Roman" w:cs="Times New Roman"/>
          <w:szCs w:val="24"/>
        </w:rPr>
        <w:t xml:space="preserve"> που θα ενταχθούν στο νομοσχέδιο για τις ηλεκτρονικές συναλλαγές, το οποίο θα φέρουμε άμεσ</w:t>
      </w:r>
      <w:r>
        <w:rPr>
          <w:rFonts w:eastAsia="Times New Roman" w:cs="Times New Roman"/>
          <w:szCs w:val="24"/>
        </w:rPr>
        <w:t xml:space="preserve">α στη Βουλή. </w:t>
      </w:r>
    </w:p>
    <w:p w14:paraId="2E6733A3"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Θέλω να σας πω, λοιπόν, ότι είμαστε σε καλό δρόμο. Πολύ σύντομα θα μπορούμε να σας δώσουμε αναλυτικές απαντήσεις γι’ αυτό το ζήτημα. Γενικές απαντήσεις και για τα θέματα των κατασχέσεων υπάρχουν στο συγκεκριμένο έγγραφο που μου έδωσε η Διεύθυ</w:t>
      </w:r>
      <w:r>
        <w:rPr>
          <w:rFonts w:eastAsia="Times New Roman" w:cs="Times New Roman"/>
          <w:szCs w:val="24"/>
        </w:rPr>
        <w:t xml:space="preserve">νση Εισπράξεων της Γενικής Γραμματείας Δημοσίων Εσόδων, το οποίο και θα καταθέσω στα Πρακτικά, για να έχετε πιο συγκεκριμένη ενημέρωση. </w:t>
      </w:r>
    </w:p>
    <w:p w14:paraId="2E6733A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Οικονομικών κ. Τρύφων Αλεξιάδης καταθέτει για τα Πρακτικά το προαναφερθέν έγγρα</w:t>
      </w:r>
      <w:r>
        <w:rPr>
          <w:rFonts w:eastAsia="Times New Roman" w:cs="Times New Roman"/>
          <w:szCs w:val="24"/>
        </w:rPr>
        <w:t>φο, το οποίο βρίσκεται στο αρχείο του Τμήματος Γραμματείας της Διεύθυνσης Στενογραφίας και  Πρακτικών της Βουλής)</w:t>
      </w:r>
    </w:p>
    <w:p w14:paraId="2E6733A5"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 </w:t>
      </w:r>
      <w:proofErr w:type="spellStart"/>
      <w:r>
        <w:rPr>
          <w:rFonts w:eastAsia="Times New Roman" w:cs="Times New Roman"/>
          <w:szCs w:val="24"/>
        </w:rPr>
        <w:t>Κεγκέρογλου</w:t>
      </w:r>
      <w:proofErr w:type="spellEnd"/>
      <w:r>
        <w:rPr>
          <w:rFonts w:eastAsia="Times New Roman" w:cs="Times New Roman"/>
          <w:szCs w:val="24"/>
        </w:rPr>
        <w:t xml:space="preserve">, κύριε Αλεξιάδη, θέλω να σας πω ότι έχετε δίκιο σε αυτό που είπατε. Κατά σύμπτωση, κι εσείς και ο κ. </w:t>
      </w:r>
      <w:proofErr w:type="spellStart"/>
      <w:r>
        <w:rPr>
          <w:rFonts w:eastAsia="Times New Roman" w:cs="Times New Roman"/>
          <w:szCs w:val="24"/>
        </w:rPr>
        <w:t>Τόσκας</w:t>
      </w:r>
      <w:proofErr w:type="spellEnd"/>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ανήκετε σ’ εκείνους τους Υπουργούς που ανταποκρίνεστε κι έρχεστε σχεδόν πάντα να απαν</w:t>
      </w:r>
      <w:r>
        <w:rPr>
          <w:rFonts w:eastAsia="Times New Roman" w:cs="Times New Roman"/>
          <w:szCs w:val="24"/>
        </w:rPr>
        <w:t xml:space="preserve">τήσετε σε επίκαιρες ερωτήσεις. Το θέμα αυτό έχει απασχολήσει τη Διάσκεψη των Προέδρων. Και ο κ. </w:t>
      </w:r>
      <w:proofErr w:type="spellStart"/>
      <w:r>
        <w:rPr>
          <w:rFonts w:eastAsia="Times New Roman" w:cs="Times New Roman"/>
          <w:szCs w:val="24"/>
        </w:rPr>
        <w:t>Κεγκέρογλου</w:t>
      </w:r>
      <w:proofErr w:type="spellEnd"/>
      <w:r>
        <w:rPr>
          <w:rFonts w:eastAsia="Times New Roman" w:cs="Times New Roman"/>
          <w:szCs w:val="24"/>
        </w:rPr>
        <w:t xml:space="preserve"> το είχε θέσει το θέμα μάλιστα. </w:t>
      </w:r>
    </w:p>
    <w:p w14:paraId="2E6733A6"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Αν θυμάμαι καλά, κ</w:t>
      </w:r>
      <w:r>
        <w:rPr>
          <w:rFonts w:eastAsia="Times New Roman" w:cs="Times New Roman"/>
          <w:szCs w:val="24"/>
        </w:rPr>
        <w:t>ύριε</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 είχαμε πει ότι αυτό είναι στην αναθεώρηση του Β΄ Μέρους του Κανονισμού και μάλλο</w:t>
      </w:r>
      <w:r>
        <w:rPr>
          <w:rFonts w:eastAsia="Times New Roman" w:cs="Times New Roman"/>
          <w:szCs w:val="24"/>
        </w:rPr>
        <w:t xml:space="preserve">ν τον Οκτώβριο θα ασχοληθεί η αρμόδια Επιτροπή, όχι μόνο για το θέμα που θίξατε -και έχετε δίκιο- αλλά και με άλλα πράγματα που αφορούν το Β΄ Μέρος του Κανονισμού. </w:t>
      </w:r>
    </w:p>
    <w:p w14:paraId="2E6733A7"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Πάντως, επειδή γκρινιάζω δικαίως για άλλους Υπουργούς, οφείλω να πω τα καλά λόγια για τους </w:t>
      </w:r>
      <w:r>
        <w:rPr>
          <w:rFonts w:eastAsia="Times New Roman" w:cs="Times New Roman"/>
          <w:szCs w:val="24"/>
        </w:rPr>
        <w:t xml:space="preserve">τρεις που είστε σήμερα εδώ. </w:t>
      </w:r>
    </w:p>
    <w:p w14:paraId="2E6733A8"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E6733A9"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Μέχρι ν’ αλλάξει ο Κανονισμός πάντως, θέλουμε να έχουμε την παρουσία των Υπουργών για να τους επαινούμε κιόλας, μόνο και μόνο για την παρουσία. Γιατί όταν πρόκειται για</w:t>
      </w:r>
      <w:r>
        <w:rPr>
          <w:rFonts w:eastAsia="Times New Roman" w:cs="Times New Roman"/>
          <w:szCs w:val="24"/>
        </w:rPr>
        <w:t xml:space="preserve"> πέντε λεπτά ή τρία λεπτά που χρειάζεται να έχεις παρουσία και δεν προσέρχεσαι, χωρίς να έχεις βεβαίως άλλη υποχρέωση -γιατί γνωρίζουμε από κυβερνητικές υποχρεώσεις- και είναι από αδιαφορία, τότε βεβαίως δεν θα το επαινέσουμε, αλλά θα το κατακρίνουμε. Όπως</w:t>
      </w:r>
      <w:r>
        <w:rPr>
          <w:rFonts w:eastAsia="Times New Roman" w:cs="Times New Roman"/>
          <w:szCs w:val="24"/>
        </w:rPr>
        <w:t xml:space="preserve"> είπατε, όμως, κι εσείς για τους παρόντες σήμερα, ισχύει η συνέπεια ως προς την εκπλήρωση των υποχρεώσεων για τον κοινοβουλευτικό έλεγχο. </w:t>
      </w:r>
    </w:p>
    <w:p w14:paraId="2E6733A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είναι θετικά όσα μας είπατε. Είναι ανάγκη πραγματικά να γίνει, όχι επειδή το ζητούμε εμείς, οι φορείς,</w:t>
      </w:r>
      <w:r>
        <w:rPr>
          <w:rFonts w:eastAsia="Times New Roman" w:cs="Times New Roman"/>
          <w:szCs w:val="24"/>
        </w:rPr>
        <w:t xml:space="preserve"> αλλά επειδή το ζητάει η ίδια η πραγματικότητα, η πραγματική οικονομία. Θέλω να προσέξετε να μην έχουμε εξαιρέσεις σε κανενός είδους δραστηριότητα. Περιλαμβάνονται και οι αγροτικές δραστηριότητες, οι αγροτικές εκμεταλλεύσεις, οι επαγγελματίες και οι επιχει</w:t>
      </w:r>
      <w:r>
        <w:rPr>
          <w:rFonts w:eastAsia="Times New Roman" w:cs="Times New Roman"/>
          <w:szCs w:val="24"/>
        </w:rPr>
        <w:t>ρήσεις. Εάν ο τρόπος θεσμοθέτησης του ειδικού ακατάσχετου λογαριασμού γίνει λαμβάνοντας όλα όσα είπα εγώ κι εσείς συνθετικά σήμερα, νομίζω ότι θα εξυπηρετήσει τα μέγιστα και ως προς το δημόσιο συμφέρον, αλλά κυρίως ως προς τη δυνατότητα που θα τους δώσουμε</w:t>
      </w:r>
      <w:r>
        <w:rPr>
          <w:rFonts w:eastAsia="Times New Roman" w:cs="Times New Roman"/>
          <w:szCs w:val="24"/>
        </w:rPr>
        <w:t xml:space="preserve"> να αγωνιστούν για να κρατήσουν την επιχείρησή τους. Είναι απλό. </w:t>
      </w:r>
    </w:p>
    <w:p w14:paraId="2E6733A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Εγώ έχω επεξεργαστεί, όπως σας είπα, από την προηγούμενη κιόλας Κυβέρνηση, μια διάταξη την οποία είχα καταθέσει. Θα σας τη δώσω, μήπως σας φανεί χρήσιμη ως προς το νομοθετικό πλαίσιο</w:t>
      </w:r>
      <w:r>
        <w:rPr>
          <w:rFonts w:eastAsia="Times New Roman" w:cs="Times New Roman"/>
          <w:szCs w:val="24"/>
        </w:rPr>
        <w:t>,</w:t>
      </w:r>
      <w:r>
        <w:rPr>
          <w:rFonts w:eastAsia="Times New Roman" w:cs="Times New Roman"/>
          <w:szCs w:val="24"/>
        </w:rPr>
        <w:t xml:space="preserve"> το οπο</w:t>
      </w:r>
      <w:r>
        <w:rPr>
          <w:rFonts w:eastAsia="Times New Roman" w:cs="Times New Roman"/>
          <w:szCs w:val="24"/>
        </w:rPr>
        <w:t xml:space="preserve">ίο θέλετε να δημιουργήσετε. Η διάταξη που προτείνω αφορά κάθε φυσικό ή νομικό πρόσωπο που </w:t>
      </w:r>
      <w:r>
        <w:rPr>
          <w:rFonts w:eastAsia="Times New Roman" w:cs="Times New Roman"/>
          <w:szCs w:val="24"/>
        </w:rPr>
        <w:lastRenderedPageBreak/>
        <w:t>ασκεί επαγγελματική δραστηριότητα στον πρωτογενή, δευτερογενή ή τριτογενή τομέα -χωρίς κα</w:t>
      </w:r>
      <w:r>
        <w:rPr>
          <w:rFonts w:eastAsia="Times New Roman" w:cs="Times New Roman"/>
          <w:szCs w:val="24"/>
        </w:rPr>
        <w:t>μ</w:t>
      </w:r>
      <w:r>
        <w:rPr>
          <w:rFonts w:eastAsia="Times New Roman" w:cs="Times New Roman"/>
          <w:szCs w:val="24"/>
        </w:rPr>
        <w:t>μιά εξαίρεση επομένως- που θα πρέπει να δύναται να διατηρεί ειδικό ακατάσχετ</w:t>
      </w:r>
      <w:r>
        <w:rPr>
          <w:rFonts w:eastAsia="Times New Roman" w:cs="Times New Roman"/>
          <w:szCs w:val="24"/>
        </w:rPr>
        <w:t xml:space="preserve">ο λογαριασμό έναντι κάθε απαίτησης </w:t>
      </w:r>
      <w:r>
        <w:rPr>
          <w:rFonts w:eastAsia="Times New Roman" w:cs="Times New Roman"/>
          <w:szCs w:val="24"/>
        </w:rPr>
        <w:t xml:space="preserve">δημοσίου </w:t>
      </w:r>
      <w:r>
        <w:rPr>
          <w:rFonts w:eastAsia="Times New Roman" w:cs="Times New Roman"/>
          <w:szCs w:val="24"/>
        </w:rPr>
        <w:t xml:space="preserve">και ιδιωτών και από οποιονδήποτε, σε ένα από τα πιστωτικά ιδρύματα της χώρας. </w:t>
      </w:r>
    </w:p>
    <w:p w14:paraId="2E6733AC"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t>Πρέπει να είναι μοναδικός ασφαλώς</w:t>
      </w:r>
      <w:r>
        <w:rPr>
          <w:rFonts w:eastAsia="Times New Roman"/>
          <w:szCs w:val="24"/>
        </w:rPr>
        <w:t>,</w:t>
      </w:r>
      <w:r>
        <w:rPr>
          <w:rFonts w:eastAsia="Times New Roman"/>
          <w:szCs w:val="24"/>
        </w:rPr>
        <w:t xml:space="preserve"> για να μπορεί να υπάρχει διαχείριση</w:t>
      </w:r>
      <w:r>
        <w:rPr>
          <w:rFonts w:eastAsia="Times New Roman"/>
          <w:szCs w:val="24"/>
        </w:rPr>
        <w:t>,</w:t>
      </w:r>
      <w:r>
        <w:rPr>
          <w:rFonts w:eastAsia="Times New Roman"/>
          <w:szCs w:val="24"/>
        </w:rPr>
        <w:t xml:space="preserve"> και μέσω αυτού του ειδικού λογαριασμού, όπως ήδη είπαμε, θα πρέπει να γίνονται εισπράξεις μέσω </w:t>
      </w:r>
      <w:r>
        <w:rPr>
          <w:rFonts w:eastAsia="Times New Roman"/>
          <w:szCs w:val="24"/>
          <w:lang w:val="en-US"/>
        </w:rPr>
        <w:t>POS</w:t>
      </w:r>
      <w:r>
        <w:rPr>
          <w:rFonts w:eastAsia="Times New Roman"/>
          <w:szCs w:val="24"/>
        </w:rPr>
        <w:t xml:space="preserve">, μέσω ηλεκτρονικών συναλλαγών και καταθέσεων και βεβαίως οι πληρωμές στο </w:t>
      </w:r>
      <w:r>
        <w:rPr>
          <w:rFonts w:eastAsia="Times New Roman"/>
          <w:szCs w:val="24"/>
        </w:rPr>
        <w:t>δ</w:t>
      </w:r>
      <w:r>
        <w:rPr>
          <w:rFonts w:eastAsia="Times New Roman"/>
          <w:szCs w:val="24"/>
        </w:rPr>
        <w:t>ημόσιο, στις δημόσιες επιχειρήσεις, στα ασφαλιστικά ταμεία, για τους εργαζόμενους,</w:t>
      </w:r>
      <w:r>
        <w:rPr>
          <w:rFonts w:eastAsia="Times New Roman"/>
          <w:szCs w:val="24"/>
        </w:rPr>
        <w:t xml:space="preserve"> τα ενοίκια, τους προμηθευτές. </w:t>
      </w:r>
    </w:p>
    <w:p w14:paraId="2E6733AD"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t xml:space="preserve">Άρα χρειάζεται για κάθε επιχείρηση ο προσδιορισμός ενός κεφαλαίου κίνησης που θα είναι γι’ αυτούς τους σκοπούς, πέρα από τις φορολογικές υποχρεώσεις, κι εκεί είναι το κρίσιμο που πρέπει να ληφθεί υπ’ </w:t>
      </w:r>
      <w:proofErr w:type="spellStart"/>
      <w:r>
        <w:rPr>
          <w:rFonts w:eastAsia="Times New Roman"/>
          <w:szCs w:val="24"/>
        </w:rPr>
        <w:t>όψιν</w:t>
      </w:r>
      <w:proofErr w:type="spellEnd"/>
      <w:r>
        <w:rPr>
          <w:rFonts w:eastAsia="Times New Roman"/>
          <w:szCs w:val="24"/>
        </w:rPr>
        <w:t xml:space="preserve">, ο τζίρος που είχε </w:t>
      </w:r>
      <w:r>
        <w:rPr>
          <w:rFonts w:eastAsia="Times New Roman"/>
          <w:szCs w:val="24"/>
        </w:rPr>
        <w:t xml:space="preserve">τα προηγούμενα χρόνια. Επίσης, θα πρέπει να ληφθεί υπ’ </w:t>
      </w:r>
      <w:proofErr w:type="spellStart"/>
      <w:r>
        <w:rPr>
          <w:rFonts w:eastAsia="Times New Roman"/>
          <w:szCs w:val="24"/>
        </w:rPr>
        <w:t>όψιν</w:t>
      </w:r>
      <w:proofErr w:type="spellEnd"/>
      <w:r>
        <w:rPr>
          <w:rFonts w:eastAsia="Times New Roman"/>
          <w:szCs w:val="24"/>
        </w:rPr>
        <w:t xml:space="preserve"> ο αριθμός των εργαζομένων που είχε τα προηγούμενα χρόνια, άρα και οι αντίστοιχες ασφαλιστικές εισφορές, η φορολογία την οποία κατέβαλε ή που υποχρεούται να καταβάλει. </w:t>
      </w:r>
    </w:p>
    <w:p w14:paraId="2E6733AE"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lastRenderedPageBreak/>
        <w:t>Μέσα από μία συνάρτηση, μέσα</w:t>
      </w:r>
      <w:r>
        <w:rPr>
          <w:rFonts w:eastAsia="Times New Roman"/>
          <w:szCs w:val="24"/>
        </w:rPr>
        <w:t xml:space="preserve"> από έναν αλγόριθμο που θα έχει παραμέτρους και άλλα πράγματα εκτός από αυτά τα οποία είπα, θα μπορεί να βγει για την κάθε επιχείρηση το ποσό ή το ποσοστό, αν θέλετε, επί του τζίρου, το οποίο θα είναι για τον ακατάσχετο λογαριασμό ακριβώς και θα αποτυπώνει</w:t>
      </w:r>
      <w:r>
        <w:rPr>
          <w:rFonts w:eastAsia="Times New Roman"/>
          <w:szCs w:val="24"/>
        </w:rPr>
        <w:t xml:space="preserve"> την πραγματικότητα για τη συγκεκριμένη επιχείρηση. Υπάρχει, δηλαδή, τεχνικός τρόπος. </w:t>
      </w:r>
    </w:p>
    <w:p w14:paraId="2E6733AF"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t xml:space="preserve">Πιστεύω ότι οι </w:t>
      </w:r>
      <w:r>
        <w:rPr>
          <w:rFonts w:eastAsia="Times New Roman"/>
          <w:szCs w:val="24"/>
        </w:rPr>
        <w:t>Υ</w:t>
      </w:r>
      <w:r>
        <w:rPr>
          <w:rFonts w:eastAsia="Times New Roman"/>
          <w:szCs w:val="24"/>
        </w:rPr>
        <w:t xml:space="preserve">πηρεσίες του Υπουργείου θα μπορέσουν με μια τέτοια διαδικασία να προσδιορίσουν ακριβώς πώς πρέπει να είναι και η διάταξη αλλά και η εφαρμογή της και γι’ </w:t>
      </w:r>
      <w:r>
        <w:rPr>
          <w:rFonts w:eastAsia="Times New Roman"/>
          <w:szCs w:val="24"/>
        </w:rPr>
        <w:t>αυτό πιστεύω ότι είναι ένα μεγάλο και θετικό βήμα, για να δώσουμε αυτή τη δυνατότητα στις επιχειρήσεις μέσω του ειδικού ακατάσχετου λογαριασμού.</w:t>
      </w:r>
    </w:p>
    <w:p w14:paraId="2E6733B0"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t xml:space="preserve"> Θα σας καταθέσω, κύριε Υπουργέ, τη διάταξη που προτείνω.</w:t>
      </w:r>
    </w:p>
    <w:p w14:paraId="2E6733B1" w14:textId="77777777" w:rsidR="002D2446" w:rsidRDefault="00312039">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της Δημοκρατικής Συμπαρ</w:t>
      </w:r>
      <w:r>
        <w:rPr>
          <w:rFonts w:eastAsia="Times New Roman" w:cs="Times New Roman"/>
          <w:szCs w:val="24"/>
        </w:rPr>
        <w:t xml:space="preserve">άταξης ΠΑΣΟΚ-ΔΗΜΑΡ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6733B2" w14:textId="77777777" w:rsidR="002D2446" w:rsidRDefault="00312039">
      <w:pPr>
        <w:tabs>
          <w:tab w:val="left" w:pos="2608"/>
        </w:tabs>
        <w:spacing w:after="0" w:line="600" w:lineRule="auto"/>
        <w:ind w:firstLine="720"/>
        <w:jc w:val="both"/>
        <w:rPr>
          <w:rFonts w:eastAsia="Times New Roman"/>
          <w:szCs w:val="24"/>
        </w:rPr>
      </w:pPr>
      <w:r>
        <w:rPr>
          <w:rFonts w:eastAsia="Times New Roman"/>
          <w:szCs w:val="24"/>
        </w:rPr>
        <w:lastRenderedPageBreak/>
        <w:t>Ευχαριστώ πάρα πολύ, κύριε Πρόεδρε.</w:t>
      </w:r>
    </w:p>
    <w:p w14:paraId="2E6733B3"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τας Κακλαμάνης):</w:t>
      </w:r>
      <w:r>
        <w:rPr>
          <w:rFonts w:eastAsia="Times New Roman" w:cs="Times New Roman"/>
          <w:szCs w:val="24"/>
        </w:rPr>
        <w:t xml:space="preserve"> Κύριε Υπουργέ, έχετε τον λόγο.</w:t>
      </w:r>
    </w:p>
    <w:p w14:paraId="2E6733B4" w14:textId="77777777" w:rsidR="002D2446" w:rsidRDefault="00312039">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Βεβαίως, κύριε Βουλευτά, και θα αξιοποιήσουμε κάθε πρόταση που θα βοηθήσει σε αυτή την κατεύθυνση. Η επεξεργασία που έχουμε μέχρι τώρα δεν προβλέπει κα</w:t>
      </w:r>
      <w:r>
        <w:rPr>
          <w:rFonts w:eastAsia="Times New Roman"/>
          <w:szCs w:val="24"/>
        </w:rPr>
        <w:t>μ</w:t>
      </w:r>
      <w:r>
        <w:rPr>
          <w:rFonts w:eastAsia="Times New Roman"/>
          <w:szCs w:val="24"/>
        </w:rPr>
        <w:t>μία</w:t>
      </w:r>
      <w:r>
        <w:rPr>
          <w:rFonts w:eastAsia="Times New Roman"/>
          <w:szCs w:val="24"/>
        </w:rPr>
        <w:t xml:space="preserve"> εξαίρεση από τον λογαριασμό. Θα αφορά τους πάντες αυτός ο λογαριασμός. Και δεν προβλέπει εξαίρεση, διότι οι εξαιρέσεις δημιουργούν και διάφορες άλλες παρενέργειες. Δεν χρειαζόμαστε.</w:t>
      </w:r>
    </w:p>
    <w:p w14:paraId="2E6733B5" w14:textId="77777777" w:rsidR="002D2446" w:rsidRDefault="00312039">
      <w:pPr>
        <w:spacing w:after="0" w:line="600" w:lineRule="auto"/>
        <w:ind w:firstLine="720"/>
        <w:jc w:val="both"/>
        <w:rPr>
          <w:rFonts w:eastAsia="Times New Roman"/>
          <w:szCs w:val="24"/>
        </w:rPr>
      </w:pPr>
      <w:r>
        <w:rPr>
          <w:rFonts w:eastAsia="Times New Roman"/>
          <w:szCs w:val="24"/>
        </w:rPr>
        <w:t>Εμείς κάνουμε επεξεργασίες για το συγκεκριμένο νομοσχέδιο και στον συνολι</w:t>
      </w:r>
      <w:r>
        <w:rPr>
          <w:rFonts w:eastAsia="Times New Roman"/>
          <w:szCs w:val="24"/>
        </w:rPr>
        <w:t xml:space="preserve">κό σχεδιασμό που έχουμε στα θέματα της φορολογίας θα φέρουμε και νέα νομοσχέδια και θα έχουμε και νέες αλλαγές. </w:t>
      </w:r>
    </w:p>
    <w:p w14:paraId="2E6733B6" w14:textId="77777777" w:rsidR="002D2446" w:rsidRDefault="00312039">
      <w:pPr>
        <w:spacing w:after="0" w:line="600" w:lineRule="auto"/>
        <w:ind w:firstLine="720"/>
        <w:jc w:val="both"/>
        <w:rPr>
          <w:rFonts w:eastAsia="Times New Roman"/>
          <w:szCs w:val="24"/>
        </w:rPr>
      </w:pPr>
      <w:r>
        <w:rPr>
          <w:rFonts w:eastAsia="Times New Roman"/>
          <w:szCs w:val="24"/>
        </w:rPr>
        <w:t>Επιτρέψτε κι ένα σχόλιο εδώ</w:t>
      </w:r>
      <w:r w:rsidRPr="00222349">
        <w:rPr>
          <w:rFonts w:eastAsia="Times New Roman"/>
          <w:szCs w:val="24"/>
        </w:rPr>
        <w:t>,</w:t>
      </w:r>
      <w:r>
        <w:rPr>
          <w:rFonts w:eastAsia="Times New Roman"/>
          <w:szCs w:val="24"/>
        </w:rPr>
        <w:t xml:space="preserve"> λόγω της επικαιρότητας. Οι πρόσφατες εξελίξεις</w:t>
      </w:r>
      <w:r>
        <w:rPr>
          <w:rFonts w:eastAsia="Times New Roman"/>
          <w:szCs w:val="24"/>
        </w:rPr>
        <w:t>,</w:t>
      </w:r>
      <w:r>
        <w:rPr>
          <w:rFonts w:eastAsia="Times New Roman"/>
          <w:szCs w:val="24"/>
        </w:rPr>
        <w:t xml:space="preserve"> με την απροσδόκητη αύξηση των εσόδων του </w:t>
      </w:r>
      <w:r>
        <w:rPr>
          <w:rFonts w:eastAsia="Times New Roman"/>
          <w:szCs w:val="24"/>
        </w:rPr>
        <w:t>δ</w:t>
      </w:r>
      <w:r>
        <w:rPr>
          <w:rFonts w:eastAsia="Times New Roman"/>
          <w:szCs w:val="24"/>
        </w:rPr>
        <w:t>ημοσίου από τις χθεσινοβ</w:t>
      </w:r>
      <w:r>
        <w:rPr>
          <w:rFonts w:eastAsia="Times New Roman"/>
          <w:szCs w:val="24"/>
        </w:rPr>
        <w:t>ραδινές εξελίξεις</w:t>
      </w:r>
      <w:r>
        <w:rPr>
          <w:rFonts w:eastAsia="Times New Roman"/>
          <w:szCs w:val="24"/>
        </w:rPr>
        <w:t>,</w:t>
      </w:r>
      <w:r>
        <w:rPr>
          <w:rFonts w:eastAsia="Times New Roman"/>
          <w:szCs w:val="24"/>
        </w:rPr>
        <w:t xml:space="preserve"> μας δίνει τη δυνατότητα για καλύτερους σχεδιασμούς, γιατί κανένας δεν περίμενε αυτό το «δώρο» των 240.000.000 ευρώ για το ελληνικό </w:t>
      </w:r>
      <w:r>
        <w:rPr>
          <w:rFonts w:eastAsia="Times New Roman"/>
          <w:szCs w:val="24"/>
        </w:rPr>
        <w:lastRenderedPageBreak/>
        <w:t>δ</w:t>
      </w:r>
      <w:r>
        <w:rPr>
          <w:rFonts w:eastAsia="Times New Roman"/>
          <w:szCs w:val="24"/>
        </w:rPr>
        <w:t>ημόσιο, το οποίο θα δώσει τη δυνατότητα στην Κυβέρνηση για καλύτερους σχεδιασμούς και για καλύτερη διαχεί</w:t>
      </w:r>
      <w:r>
        <w:rPr>
          <w:rFonts w:eastAsia="Times New Roman"/>
          <w:szCs w:val="24"/>
        </w:rPr>
        <w:t>ριση των οικονομικών.</w:t>
      </w:r>
    </w:p>
    <w:p w14:paraId="2E6733B7" w14:textId="77777777" w:rsidR="002D2446" w:rsidRDefault="00312039">
      <w:pPr>
        <w:spacing w:after="0" w:line="600" w:lineRule="auto"/>
        <w:ind w:firstLine="720"/>
        <w:jc w:val="both"/>
        <w:rPr>
          <w:rFonts w:eastAsia="Times New Roman"/>
          <w:szCs w:val="24"/>
        </w:rPr>
      </w:pPr>
      <w:r>
        <w:rPr>
          <w:rFonts w:eastAsia="Times New Roman"/>
          <w:szCs w:val="24"/>
        </w:rPr>
        <w:t>Ευχαριστώ πολύ.</w:t>
      </w:r>
    </w:p>
    <w:p w14:paraId="2E6733B8" w14:textId="77777777" w:rsidR="002D2446" w:rsidRDefault="00312039">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Ως εφοριακός εσείς ξέρετε βέβαια ότι πρώτα πρέπει να μπουν στο ταμείο κι ύστερα να πανηγυρίζετε. </w:t>
      </w:r>
    </w:p>
    <w:p w14:paraId="2E6733B9" w14:textId="77777777" w:rsidR="002D2446" w:rsidRDefault="00312039">
      <w:pPr>
        <w:spacing w:after="0" w:line="600" w:lineRule="auto"/>
        <w:ind w:firstLine="720"/>
        <w:jc w:val="both"/>
        <w:rPr>
          <w:rFonts w:eastAsia="Times New Roman" w:cs="Times New Roman"/>
          <w:szCs w:val="24"/>
        </w:rPr>
      </w:pPr>
      <w:r>
        <w:rPr>
          <w:rFonts w:eastAsia="Times New Roman"/>
          <w:szCs w:val="24"/>
        </w:rPr>
        <w:t xml:space="preserve">Προχωράμε με την τρίτη </w:t>
      </w:r>
      <w:r>
        <w:rPr>
          <w:rFonts w:eastAsia="Times New Roman" w:cs="Times New Roman"/>
          <w:szCs w:val="24"/>
        </w:rPr>
        <w:t>με αριθμό 1195/29-8-2016</w:t>
      </w:r>
      <w:r>
        <w:rPr>
          <w:rFonts w:eastAsia="Times New Roman"/>
          <w:szCs w:val="24"/>
        </w:rPr>
        <w:t xml:space="preserve"> επίκαιρη ερώτηση πρώτου κύκλου </w:t>
      </w:r>
      <w:r>
        <w:rPr>
          <w:rFonts w:eastAsia="Times New Roman" w:cs="Times New Roman"/>
          <w:szCs w:val="24"/>
        </w:rPr>
        <w:t>του Βουλ</w:t>
      </w:r>
      <w:r>
        <w:rPr>
          <w:rFonts w:eastAsia="Times New Roman" w:cs="Times New Roman"/>
          <w:szCs w:val="24"/>
        </w:rPr>
        <w:t xml:space="preserve">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szCs w:val="24"/>
        </w:rPr>
        <w:t xml:space="preserve"> </w:t>
      </w:r>
      <w:r>
        <w:rPr>
          <w:rFonts w:eastAsia="Times New Roman" w:cs="Times New Roman"/>
          <w:szCs w:val="24"/>
        </w:rPr>
        <w:t>σχετικά με τους αστυνομικούς που υπηρετούν στη υπηρεσία φύλαξης υψηλών προσώπων.</w:t>
      </w:r>
    </w:p>
    <w:p w14:paraId="2E6733B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2E6733BB"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2E6733BC"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σας κρύβω ότι κίνητρο γι’ αυτή την </w:t>
      </w:r>
      <w:r>
        <w:rPr>
          <w:rFonts w:eastAsia="Times New Roman" w:cs="Times New Roman"/>
          <w:szCs w:val="24"/>
        </w:rPr>
        <w:t xml:space="preserve">επίκαιρη </w:t>
      </w:r>
      <w:r>
        <w:rPr>
          <w:rFonts w:eastAsia="Times New Roman" w:cs="Times New Roman"/>
          <w:szCs w:val="24"/>
        </w:rPr>
        <w:t>ερώτηση είναι οι αστυνομικοί, κύριε Υπουργέ. Θέλω εδώ να ξεκαθαρίσουμε όμως μερικά πράγματα, αφού θυμίσω ότι η Γενική Διεύθυνση Προστασίας Επισήμων και Ευπαθών Στόχων έχει περίπου τέσσερις χιλιάδες αστυνομικούς. Αν κάνω λάθος, διορθώστε με. Το 1/3 από αυτο</w:t>
      </w:r>
      <w:r>
        <w:rPr>
          <w:rFonts w:eastAsia="Times New Roman" w:cs="Times New Roman"/>
          <w:szCs w:val="24"/>
        </w:rPr>
        <w:t xml:space="preserve">ύς τους αστυνομικούς κινείται σε αυτό το τρίγωνο «Προεδρικό Μέγαρο -Μέγαρο Μαξίμου -Ασφάλεια της Βουλής». Κανείς δεν είπε να μην έχουν ασφάλεια αυτά τα τρία σημεία, οι πρώην </w:t>
      </w:r>
      <w:r>
        <w:rPr>
          <w:rFonts w:eastAsia="Times New Roman" w:cs="Times New Roman"/>
          <w:szCs w:val="24"/>
        </w:rPr>
        <w:t>Π</w:t>
      </w:r>
      <w:r>
        <w:rPr>
          <w:rFonts w:eastAsia="Times New Roman" w:cs="Times New Roman"/>
          <w:szCs w:val="24"/>
        </w:rPr>
        <w:t>ρωθυπουργοί και πάει λέγοντας. Είναι τέσσερις χιλιάδες.</w:t>
      </w:r>
    </w:p>
    <w:p w14:paraId="2E6733BD"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Θέλω να παραθέσω ένα στοι</w:t>
      </w:r>
      <w:r>
        <w:rPr>
          <w:rFonts w:eastAsia="Times New Roman" w:cs="Times New Roman"/>
          <w:szCs w:val="24"/>
        </w:rPr>
        <w:t xml:space="preserve">χείο. Στις χώρες της Ευρώπης φύλαξη έχουν μόνον οι </w:t>
      </w:r>
      <w:r>
        <w:rPr>
          <w:rFonts w:eastAsia="Times New Roman" w:cs="Times New Roman"/>
          <w:szCs w:val="24"/>
        </w:rPr>
        <w:t>Υ</w:t>
      </w:r>
      <w:r>
        <w:rPr>
          <w:rFonts w:eastAsia="Times New Roman" w:cs="Times New Roman"/>
          <w:szCs w:val="24"/>
        </w:rPr>
        <w:t xml:space="preserve">πουργοί. Είναι στοιχείο που μπορείτε να το διασταυρώσετε. </w:t>
      </w:r>
    </w:p>
    <w:p w14:paraId="2E6733B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Θέλω ακόμη να θυμίσω ότι αρκετοί υπηρετούν στο Λεκανοπέδιο, αλλά οι μάχιμοι αστυνομικοί, αυτοί που δεν ξέρουν αν το βράδυ γυρίσουν </w:t>
      </w:r>
      <w:r>
        <w:rPr>
          <w:rFonts w:eastAsia="Times New Roman" w:cs="Times New Roman"/>
          <w:szCs w:val="24"/>
        </w:rPr>
        <w:t xml:space="preserve">στο </w:t>
      </w:r>
      <w:r>
        <w:rPr>
          <w:rFonts w:eastAsia="Times New Roman" w:cs="Times New Roman"/>
          <w:szCs w:val="24"/>
        </w:rPr>
        <w:t>σπίτι τους</w:t>
      </w:r>
      <w:r>
        <w:rPr>
          <w:rFonts w:eastAsia="Times New Roman" w:cs="Times New Roman"/>
          <w:szCs w:val="24"/>
        </w:rPr>
        <w:t xml:space="preserve">, είναι γύρω στους χίλιους πεντακόσιους, την ίδια στιγμή που κάποια αστυνομικά τμήματα, στην περιοχή μάλιστα του κ. </w:t>
      </w:r>
      <w:proofErr w:type="spellStart"/>
      <w:r>
        <w:rPr>
          <w:rFonts w:eastAsia="Times New Roman" w:cs="Times New Roman"/>
          <w:szCs w:val="24"/>
        </w:rPr>
        <w:t>Κατσίκη</w:t>
      </w:r>
      <w:proofErr w:type="spellEnd"/>
      <w:r>
        <w:rPr>
          <w:rFonts w:eastAsia="Times New Roman" w:cs="Times New Roman"/>
          <w:szCs w:val="24"/>
        </w:rPr>
        <w:t>, στο Υπόλοιπο Αττικής που λέγαμε παλιότερα, δεν έχουν καν νυχτερινή βάρδια.</w:t>
      </w:r>
    </w:p>
    <w:p w14:paraId="2E6733BF"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Τι θέλω να πω; Με πολύ σεβασμό και αγάπη σε όλους τους Έ</w:t>
      </w:r>
      <w:r>
        <w:rPr>
          <w:rFonts w:eastAsia="Times New Roman" w:cs="Times New Roman"/>
          <w:szCs w:val="24"/>
        </w:rPr>
        <w:t>λληνες αστυνομικούς, καθώς είναι μια πολύ δύσκολη δουλειά, που εγώ δεν θα μπορούσα να την κάνω, σας άκουσα τον τελευταίο καιρό ότι έχετε σκοπό να κάνετε αλλαγές. Το υπόσχονται όλοι αυτό, αλλά άκουσα εσάς πρόσφατα να λέτε ότι «κάπου ε</w:t>
      </w:r>
      <w:r>
        <w:rPr>
          <w:rFonts w:eastAsia="Times New Roman" w:cs="Times New Roman"/>
          <w:szCs w:val="24"/>
        </w:rPr>
        <w:t>π</w:t>
      </w:r>
      <w:r>
        <w:rPr>
          <w:rFonts w:eastAsia="Times New Roman" w:cs="Times New Roman"/>
          <w:szCs w:val="24"/>
        </w:rPr>
        <w:t>τακόσιοι</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2E6733C0"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αίσθησή μου είναι η εξής: Την ίδια στιγμή -λέω ξανά- που η εγκληματικότητα αυξάνεται με γεωμετρική πρόοδο</w:t>
      </w:r>
      <w:r>
        <w:rPr>
          <w:rFonts w:eastAsia="Times New Roman" w:cs="Times New Roman"/>
          <w:szCs w:val="24"/>
        </w:rPr>
        <w:t>,</w:t>
      </w:r>
      <w:r>
        <w:rPr>
          <w:rFonts w:eastAsia="Times New Roman" w:cs="Times New Roman"/>
          <w:szCs w:val="24"/>
        </w:rPr>
        <w:t xml:space="preserve"> είναι πρόκληση, κύριε Υπουργέ, να υπάρχει ένα τόσο μεγάλο κομμάτι αστυνομικών, οι οποίοι βάζουν μέσο γι’ αυτό το πράγμα. </w:t>
      </w:r>
    </w:p>
    <w:p w14:paraId="2E6733C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Ένα παράδειγμα σας λέω. Στ</w:t>
      </w:r>
      <w:r>
        <w:rPr>
          <w:rFonts w:eastAsia="Times New Roman" w:cs="Times New Roman"/>
          <w:szCs w:val="24"/>
        </w:rPr>
        <w:t xml:space="preserve">ις εκλογές του Σεπτεμβρίου μια νεαρή δημοσιογράφο την έφερε ένας νεαρός αστυνομικός με μοτοσικλέτα. Έλεος! Αυτό έγινε φανερά και το έγραψε ο Τύπος. </w:t>
      </w:r>
    </w:p>
    <w:p w14:paraId="2E6733C2"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Πιστεύω ότι υπάρχει έδαφος για περισσότερους από ε</w:t>
      </w:r>
      <w:r>
        <w:rPr>
          <w:rFonts w:eastAsia="Times New Roman" w:cs="Times New Roman"/>
          <w:szCs w:val="24"/>
        </w:rPr>
        <w:t>π</w:t>
      </w:r>
      <w:r>
        <w:rPr>
          <w:rFonts w:eastAsia="Times New Roman" w:cs="Times New Roman"/>
          <w:szCs w:val="24"/>
        </w:rPr>
        <w:t>τακόσιους. Είναι πολύ λίγο αυτό το νούμερο. Νομίζω ξέρου</w:t>
      </w:r>
      <w:r>
        <w:rPr>
          <w:rFonts w:eastAsia="Times New Roman" w:cs="Times New Roman"/>
          <w:szCs w:val="24"/>
        </w:rPr>
        <w:t xml:space="preserve">με όλοι ότι οι οικονομικές δυνατότητες της χώρας είναι μικρές. Δεν μπορείτε να προσλάβετε άλλους. Έχετε ήδη πενήντα πέντε χιλιάδες αστυνομικούς σε όλη την επικράτεια. Δεν είναι μόνο η Αττική. </w:t>
      </w:r>
      <w:r>
        <w:rPr>
          <w:rFonts w:eastAsia="Times New Roman" w:cs="Times New Roman"/>
          <w:szCs w:val="24"/>
        </w:rPr>
        <w:lastRenderedPageBreak/>
        <w:t>Μιλάω για όλη την Ελλάδα. Κάποιοι, λοιπόν, αστυνομικοί έχουν την</w:t>
      </w:r>
      <w:r>
        <w:rPr>
          <w:rFonts w:eastAsia="Times New Roman" w:cs="Times New Roman"/>
          <w:szCs w:val="24"/>
        </w:rPr>
        <w:t xml:space="preserve"> αίσθηση ότι αδικούνται και αδικούνται κατάφωρα.</w:t>
      </w:r>
    </w:p>
    <w:p w14:paraId="2E6733C3"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Εγώ σας κάνω διπλή πρόταση, πέρα από τη μείωση στο μισό, στο 50%. Δεν καταλαβαίνω γιατί ένας πρώην Πρωθυπουργός πρέπει να έχει και αυτοκίνητα και μοτοσικλετιστές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Δεν καταλαβαίνω γιατί. Ο Αρχηγός τ</w:t>
      </w:r>
      <w:r>
        <w:rPr>
          <w:rFonts w:eastAsia="Times New Roman" w:cs="Times New Roman"/>
          <w:szCs w:val="24"/>
        </w:rPr>
        <w:t xml:space="preserve">ης Αξιωματικής Αντιπολίτευσης αντί να έχει πενήντα, ας έχει τριάντα. Ο Αρχηγός ενός μικρότερου </w:t>
      </w:r>
      <w:r>
        <w:rPr>
          <w:rFonts w:eastAsia="Times New Roman" w:cs="Times New Roman"/>
          <w:szCs w:val="24"/>
        </w:rPr>
        <w:t>κ</w:t>
      </w:r>
      <w:r>
        <w:rPr>
          <w:rFonts w:eastAsia="Times New Roman" w:cs="Times New Roman"/>
          <w:szCs w:val="24"/>
        </w:rPr>
        <w:t>όμματος αντί να έχει τριάντα, ας έχει δεκαπέντε.</w:t>
      </w:r>
    </w:p>
    <w:p w14:paraId="2E6733C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Κάντε το τώρα. Είναι ιερή υποχρέωση. Σας λέω ξανά ότι επικρατεί ένα φοβερό αίσθημα αδικίας.</w:t>
      </w:r>
    </w:p>
    <w:p w14:paraId="2E6733C5"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Πάνω απ’ όλα, εγώ ω</w:t>
      </w:r>
      <w:r>
        <w:rPr>
          <w:rFonts w:eastAsia="Times New Roman" w:cs="Times New Roman"/>
          <w:szCs w:val="24"/>
        </w:rPr>
        <w:t xml:space="preserve">ς διευθυντής τμήματος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έκανα </w:t>
      </w:r>
      <w:r>
        <w:rPr>
          <w:rFonts w:eastAsia="Times New Roman" w:cs="Times New Roman"/>
          <w:szCs w:val="24"/>
          <w:lang w:val="en-US"/>
        </w:rPr>
        <w:t>rotation</w:t>
      </w:r>
      <w:r>
        <w:rPr>
          <w:rFonts w:eastAsia="Times New Roman" w:cs="Times New Roman"/>
          <w:szCs w:val="24"/>
        </w:rPr>
        <w:t>. Πήρα ειδικευόμενο στα χειρουργικά, που μετά έκανε κλινική, μετά πήγαινε στα εργαστήρια. Γιατί είναι μόνιμοι οι άνθρωποι που ξεροσταλιάζουν στο Προεδρικό Μέγαρο, στο Μέγαρο Μαξίμου και στην Ασφάλεια τ</w:t>
      </w:r>
      <w:r>
        <w:rPr>
          <w:rFonts w:eastAsia="Times New Roman" w:cs="Times New Roman"/>
          <w:szCs w:val="24"/>
        </w:rPr>
        <w:t xml:space="preserve">ης Βουλής; </w:t>
      </w:r>
    </w:p>
    <w:p w14:paraId="2E6733C6"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Σας μιλάει ένας Βουλευτής. Μπορεί εγώ να είμαι τρελός, που δεν δέχομαι να απασχολώ ούτε έναν αστυνομικό, κύριε Υπουργέ, και βλέπω πρώην Βουλευτές, πρώην Ευρωβουλευτές και νυν Ευρωβουλευτές ή βλέπω Πρωθυπουργό, που δεν μένει καν στην Αθήνα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φυλάνε. Είναι κάτι που πιστεύω ότι πρέπει να μπει τάξη, να τελειώσει οριστικά. Αισθάνονται φοβερά αδικημένοι οι αστυνομικοί.</w:t>
      </w:r>
    </w:p>
    <w:p w14:paraId="2E6733C7"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Θέλω εδώ να εκφράσω και τη λύπη γι’ αυτό που συνέβη πρόσφατα με τον σεμνό διοικητή, που του ασκήθηκε βία στη συγκεκριμένη </w:t>
      </w:r>
      <w:r>
        <w:rPr>
          <w:rFonts w:eastAsia="Times New Roman" w:cs="Times New Roman"/>
          <w:szCs w:val="24"/>
        </w:rPr>
        <w:t>περιοχή και που δεν φταίτε εσείς.</w:t>
      </w:r>
    </w:p>
    <w:p w14:paraId="2E6733C8"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όμως, κύριε συνάδελφε.</w:t>
      </w:r>
    </w:p>
    <w:p w14:paraId="2E6733C9"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Τελειώνω, κύριε Πρόεδρε.</w:t>
      </w:r>
    </w:p>
    <w:p w14:paraId="2E6733C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Θα σας πω και άλλα στη δευτερολογία μου. Θα σας ακούσω με μεγάλο σεβασμό.</w:t>
      </w:r>
    </w:p>
    <w:p w14:paraId="2E6733C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Ευχαριστώ.</w:t>
      </w:r>
    </w:p>
    <w:p w14:paraId="2E6733CC"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 xml:space="preserve">ήτας Κακλαμάνης): </w:t>
      </w:r>
      <w:r>
        <w:rPr>
          <w:rFonts w:eastAsia="Times New Roman" w:cs="Times New Roman"/>
          <w:szCs w:val="24"/>
        </w:rPr>
        <w:t>Ορίστε, κύριε Υπουργέ, έχετε τον λόγο.</w:t>
      </w:r>
    </w:p>
    <w:p w14:paraId="2E6733CD"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ευχαριστώ για την </w:t>
      </w:r>
      <w:r>
        <w:rPr>
          <w:rFonts w:eastAsia="Times New Roman" w:cs="Times New Roman"/>
          <w:szCs w:val="24"/>
        </w:rPr>
        <w:t xml:space="preserve">επίκαιρη </w:t>
      </w:r>
      <w:r>
        <w:rPr>
          <w:rFonts w:eastAsia="Times New Roman" w:cs="Times New Roman"/>
          <w:szCs w:val="24"/>
        </w:rPr>
        <w:t>ερώτηση.</w:t>
      </w:r>
    </w:p>
    <w:p w14:paraId="2E6733C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Βέβαια, ξέρετε ότι αυτές τις μέρες αποφασίσ</w:t>
      </w:r>
      <w:r>
        <w:rPr>
          <w:rFonts w:eastAsia="Times New Roman" w:cs="Times New Roman"/>
          <w:szCs w:val="24"/>
        </w:rPr>
        <w:t>τηκε μια γενναία μείωση των αστυνομικών οι οποίοι υπηρετούν στην Υπηρεσία Προστασίας Επισήμων, όπως λέγεται. Αυτό δεν έγινε μέσα σε μια ημέρα. Έγινε μετά από εξέταση</w:t>
      </w:r>
      <w:r>
        <w:rPr>
          <w:rFonts w:eastAsia="Times New Roman" w:cs="Times New Roman"/>
          <w:szCs w:val="24"/>
        </w:rPr>
        <w:t>,</w:t>
      </w:r>
      <w:r>
        <w:rPr>
          <w:rFonts w:eastAsia="Times New Roman" w:cs="Times New Roman"/>
          <w:szCs w:val="24"/>
        </w:rPr>
        <w:t xml:space="preserve"> από αρμόδια επιτροπή</w:t>
      </w:r>
      <w:r>
        <w:rPr>
          <w:rFonts w:eastAsia="Times New Roman" w:cs="Times New Roman"/>
          <w:szCs w:val="24"/>
        </w:rPr>
        <w:t>,</w:t>
      </w:r>
      <w:r>
        <w:rPr>
          <w:rFonts w:eastAsia="Times New Roman" w:cs="Times New Roman"/>
          <w:szCs w:val="24"/>
        </w:rPr>
        <w:t xml:space="preserve"> όλων των παραγόντων που αφορούσαν την ασφάλεια των προσώπων, στα οπ</w:t>
      </w:r>
      <w:r>
        <w:rPr>
          <w:rFonts w:eastAsia="Times New Roman" w:cs="Times New Roman"/>
          <w:szCs w:val="24"/>
        </w:rPr>
        <w:t>οία έχουν διατεθεί αστυνομικοί.</w:t>
      </w:r>
    </w:p>
    <w:p w14:paraId="2E6733CF" w14:textId="77777777" w:rsidR="002D2446" w:rsidRDefault="00312039">
      <w:pPr>
        <w:spacing w:after="0" w:line="600" w:lineRule="auto"/>
        <w:ind w:firstLine="720"/>
        <w:jc w:val="both"/>
        <w:rPr>
          <w:rFonts w:eastAsia="Times New Roman" w:cs="Times New Roman"/>
          <w:color w:val="000000" w:themeColor="text1"/>
          <w:szCs w:val="24"/>
        </w:rPr>
      </w:pPr>
      <w:r>
        <w:rPr>
          <w:rFonts w:eastAsia="Times New Roman" w:cs="Times New Roman"/>
          <w:szCs w:val="24"/>
        </w:rPr>
        <w:t>Ήταν μια διαδικασία που κράτησε περίπου πέντε μήνες, από τον Απρίλιο. Είχα δώσει εντολή εγώ στην Ελληνική Αστυνομία, βλέποντας τον υπερβολικό αριθμό ατόμων που φυλάγουν πρόσωπα, πολλά εκ των οποίων δεν έχουν κανένα βαθμό κιν</w:t>
      </w:r>
      <w:r>
        <w:rPr>
          <w:rFonts w:eastAsia="Times New Roman" w:cs="Times New Roman"/>
          <w:szCs w:val="24"/>
        </w:rPr>
        <w:t xml:space="preserve">δύνου, πρόσωπα τα οποία είναι πέρα από τα προβλεπόμενα από το προεδρικό διάταγμα που καθορίζει ποιοι πρέπει να </w:t>
      </w:r>
      <w:r w:rsidRPr="005A26FC">
        <w:rPr>
          <w:rFonts w:eastAsia="Times New Roman" w:cs="Times New Roman"/>
          <w:color w:val="000000" w:themeColor="text1"/>
          <w:szCs w:val="24"/>
        </w:rPr>
        <w:t xml:space="preserve">προστατεύονται </w:t>
      </w:r>
      <w:r w:rsidRPr="00756005">
        <w:rPr>
          <w:rFonts w:eastAsia="Times New Roman" w:cs="Times New Roman"/>
          <w:szCs w:val="24"/>
        </w:rPr>
        <w:t>ή ποιοι πρέπει να επιτηρούνται.</w:t>
      </w:r>
    </w:p>
    <w:p w14:paraId="2E6733D0"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Η Ελληνική Αστυνομία στο πλαίσιο της αποστολής της παρέχει υποχρεωτικά συνοδείες ασφαλείας για προ</w:t>
      </w:r>
      <w:r>
        <w:rPr>
          <w:rFonts w:eastAsia="Times New Roman" w:cs="Times New Roman"/>
          <w:szCs w:val="24"/>
        </w:rPr>
        <w:t xml:space="preserve">στασία προσώπων και ειδικότερα στον Πρόεδρο της Δημοκρατίας, στον Πρωθυπουργό, στον Πρόεδρο της Βουλής, στα μέλη της Κυβέρνησης, στους Αρχηγούς των </w:t>
      </w:r>
      <w:r>
        <w:rPr>
          <w:rFonts w:eastAsia="Times New Roman" w:cs="Times New Roman"/>
          <w:szCs w:val="24"/>
        </w:rPr>
        <w:t>κ</w:t>
      </w:r>
      <w:r>
        <w:rPr>
          <w:rFonts w:eastAsia="Times New Roman" w:cs="Times New Roman"/>
          <w:szCs w:val="24"/>
        </w:rPr>
        <w:t>ομμάτων, στον Πρόεδρο και Εισαγγελέα του Αρείου Πάγου κ</w:t>
      </w:r>
      <w:r>
        <w:rPr>
          <w:rFonts w:eastAsia="Times New Roman" w:cs="Times New Roman"/>
          <w:szCs w:val="24"/>
        </w:rPr>
        <w:t>αι λοιπά</w:t>
      </w:r>
      <w:r>
        <w:rPr>
          <w:rFonts w:eastAsia="Times New Roman" w:cs="Times New Roman"/>
          <w:szCs w:val="24"/>
        </w:rPr>
        <w:t>.</w:t>
      </w:r>
    </w:p>
    <w:p w14:paraId="2E6733D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Πλην, όμως, η διαδικασία διαχρονικά είχε ξ</w:t>
      </w:r>
      <w:r>
        <w:rPr>
          <w:rFonts w:eastAsia="Times New Roman" w:cs="Times New Roman"/>
          <w:szCs w:val="24"/>
        </w:rPr>
        <w:t xml:space="preserve">εχειλώσει. Η διαδικασία είχε </w:t>
      </w:r>
      <w:proofErr w:type="spellStart"/>
      <w:r>
        <w:rPr>
          <w:rFonts w:eastAsia="Times New Roman" w:cs="Times New Roman"/>
          <w:szCs w:val="24"/>
        </w:rPr>
        <w:t>ευτελιστεί</w:t>
      </w:r>
      <w:proofErr w:type="spellEnd"/>
      <w:r>
        <w:rPr>
          <w:rFonts w:eastAsia="Times New Roman" w:cs="Times New Roman"/>
          <w:szCs w:val="24"/>
        </w:rPr>
        <w:t xml:space="preserve"> σε πολλές περιπτώσεις. Μ’ ένα απλό τηλέφωνο πολλοί έπαιρναν συνοδεία αστυνομικών και κάποιοι απ’ αυτούς δεν ασχολούνταν καν με την ασφάλεια αυτών των ατόμων, αλλά είτε έκαναν δεύτερη δουλειά είτε κάθονταν σπίτι τους </w:t>
      </w:r>
      <w:r>
        <w:rPr>
          <w:rFonts w:eastAsia="Times New Roman" w:cs="Times New Roman"/>
          <w:szCs w:val="24"/>
        </w:rPr>
        <w:t>είτε έκαναν οτιδήποτε άλλο εκτός από την προστασία και την ασφάλεια.</w:t>
      </w:r>
    </w:p>
    <w:p w14:paraId="2E6733D2" w14:textId="77777777" w:rsidR="002D2446" w:rsidRDefault="0031203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η κατάσταση, προφανώς, είναι απαράδεκτη. Προφανώς, δεν πρόκειται να γίνει ανεκτή από την Κυβέρνηση, από εμένα, από την ηγεσία της Αστυνομίας. </w:t>
      </w:r>
    </w:p>
    <w:p w14:paraId="2E6733D3" w14:textId="77777777" w:rsidR="002D2446" w:rsidRDefault="0031203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Έχω τους αριθμούς μπροστά μου και μπορώ</w:t>
      </w:r>
      <w:r>
        <w:rPr>
          <w:rFonts w:eastAsia="Times New Roman" w:cs="Times New Roman"/>
          <w:szCs w:val="24"/>
        </w:rPr>
        <w:t xml:space="preserve"> να σας αναφέρω ότι από τους δυόμισι χιλιάδες αστυνομικούς</w:t>
      </w:r>
      <w:r>
        <w:rPr>
          <w:rFonts w:eastAsia="Times New Roman" w:cs="Times New Roman"/>
          <w:szCs w:val="24"/>
        </w:rPr>
        <w:t>,</w:t>
      </w:r>
      <w:r>
        <w:rPr>
          <w:rFonts w:eastAsia="Times New Roman" w:cs="Times New Roman"/>
          <w:szCs w:val="24"/>
        </w:rPr>
        <w:t xml:space="preserve"> οι οποίοι απασχολούνται στις αποστολές που σας προανέφερα –και βγάζω έξω την Ασφάλεια </w:t>
      </w:r>
      <w:r>
        <w:rPr>
          <w:rFonts w:eastAsia="Times New Roman" w:cs="Times New Roman"/>
          <w:szCs w:val="24"/>
        </w:rPr>
        <w:lastRenderedPageBreak/>
        <w:t>της Βουλής-</w:t>
      </w:r>
      <w:r>
        <w:rPr>
          <w:rFonts w:eastAsia="Times New Roman" w:cs="Times New Roman"/>
          <w:szCs w:val="24"/>
        </w:rPr>
        <w:t>,</w:t>
      </w:r>
      <w:r>
        <w:rPr>
          <w:rFonts w:eastAsia="Times New Roman" w:cs="Times New Roman"/>
          <w:szCs w:val="24"/>
        </w:rPr>
        <w:t xml:space="preserve"> οι επτακόσιοι θα αποσυρθούν και θα διατεθούν για να εκτελούν αστυνομικά καθήκοντα επ’ </w:t>
      </w:r>
      <w:proofErr w:type="spellStart"/>
      <w:r>
        <w:rPr>
          <w:rFonts w:eastAsia="Times New Roman" w:cs="Times New Roman"/>
          <w:szCs w:val="24"/>
        </w:rPr>
        <w:t>ωφελεία</w:t>
      </w:r>
      <w:proofErr w:type="spellEnd"/>
      <w:r>
        <w:rPr>
          <w:rFonts w:eastAsia="Times New Roman" w:cs="Times New Roman"/>
          <w:szCs w:val="24"/>
        </w:rPr>
        <w:t xml:space="preserve"> του</w:t>
      </w:r>
      <w:r>
        <w:rPr>
          <w:rFonts w:eastAsia="Times New Roman" w:cs="Times New Roman"/>
          <w:szCs w:val="24"/>
        </w:rPr>
        <w:t xml:space="preserve"> κοινωνικού συνόλου, δηλαδή θα πάνε στον δρόμο για την καθαρή αστυνόμευση και αυτό θα γίνει μέχρι το τέλος Σεπτεμβρίου. Θα πάνε σε υπηρεσίες, εκεί που τους έχει ανάγκη η πραγματική αστυνόμευση. Και το συγκεκριμενοποιώ: Θα πάνε στη </w:t>
      </w:r>
      <w:r>
        <w:rPr>
          <w:rFonts w:eastAsia="Times New Roman" w:cs="Times New Roman"/>
          <w:szCs w:val="24"/>
        </w:rPr>
        <w:t>δ</w:t>
      </w:r>
      <w:r>
        <w:rPr>
          <w:rFonts w:eastAsia="Times New Roman" w:cs="Times New Roman"/>
          <w:szCs w:val="24"/>
        </w:rPr>
        <w:t>υτική Αττική, θα πάνε στ</w:t>
      </w:r>
      <w:r>
        <w:rPr>
          <w:rFonts w:eastAsia="Times New Roman" w:cs="Times New Roman"/>
          <w:szCs w:val="24"/>
        </w:rPr>
        <w:t xml:space="preserve">ο κέντρο της Αθήνας, θα πάνε στη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xml:space="preserve">, θα πάνε στην Άμεση Δράση, εκεί που υπάρχει η μεγαλύτερη ανάγκη για αστυνόμευση. </w:t>
      </w:r>
    </w:p>
    <w:p w14:paraId="2E6733D4" w14:textId="77777777" w:rsidR="002D2446" w:rsidRDefault="0031203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Ξέρετε καλά ότι προέχει το συλλογικό του ατομικού, αλλά εάν αναφέρω περιπτώσεις ατομικές στις οποίες </w:t>
      </w:r>
      <w:proofErr w:type="spellStart"/>
      <w:r>
        <w:rPr>
          <w:rFonts w:eastAsia="Times New Roman" w:cs="Times New Roman"/>
          <w:szCs w:val="24"/>
        </w:rPr>
        <w:t>παρείχετο</w:t>
      </w:r>
      <w:proofErr w:type="spellEnd"/>
      <w:r>
        <w:rPr>
          <w:rFonts w:eastAsia="Times New Roman" w:cs="Times New Roman"/>
          <w:szCs w:val="24"/>
        </w:rPr>
        <w:t xml:space="preserve"> ασφάλεια, θα γελάσει κά</w:t>
      </w:r>
      <w:r>
        <w:rPr>
          <w:rFonts w:eastAsia="Times New Roman" w:cs="Times New Roman"/>
          <w:szCs w:val="24"/>
        </w:rPr>
        <w:t xml:space="preserve">θε πικραμένος. Αυτές τις νοσηρές καταστάσεις θεραπεύουμε. Από εκεί και πέρα, περισσότερα στοιχεία θα αναφέρω στη δευτερολογία μου. </w:t>
      </w:r>
    </w:p>
    <w:p w14:paraId="2E6733D5" w14:textId="77777777" w:rsidR="002D2446" w:rsidRDefault="00312039">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Παπαχριστόπουλε</w:t>
      </w:r>
      <w:proofErr w:type="spellEnd"/>
      <w:r>
        <w:rPr>
          <w:rFonts w:eastAsia="Times New Roman"/>
          <w:szCs w:val="24"/>
        </w:rPr>
        <w:t xml:space="preserve">, έχετε τον λόγο. </w:t>
      </w:r>
    </w:p>
    <w:p w14:paraId="2E6733D6" w14:textId="77777777" w:rsidR="002D2446" w:rsidRDefault="00312039">
      <w:pPr>
        <w:spacing w:after="0"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Κατ’ αρχάς, θέλω να είμαι δίκαιος. Υπάρχουν δικαστικοί -που είναι και πρώην δικαστικοί- οι οποίοι πήραν αποφάσεις πολύ σκληρές κάποια στιγμή. Καμμιά αντίρρηση για αυτούς τους ανθρώπους! Δεν το συζητάω! Δεν συζητάω για το κτήριο της Βουλής, το Προεδρικό Μέγ</w:t>
      </w:r>
      <w:r>
        <w:rPr>
          <w:rFonts w:eastAsia="Times New Roman"/>
          <w:szCs w:val="24"/>
        </w:rPr>
        <w:t xml:space="preserve">αρο, ή το Μέγαρο Μαξίμου. Πρέπει να φυλαχθούν. </w:t>
      </w:r>
    </w:p>
    <w:p w14:paraId="2E6733D7" w14:textId="77777777" w:rsidR="002D2446" w:rsidRDefault="00312039">
      <w:pPr>
        <w:spacing w:after="0" w:line="600" w:lineRule="auto"/>
        <w:ind w:firstLine="720"/>
        <w:jc w:val="both"/>
        <w:rPr>
          <w:rFonts w:eastAsia="Times New Roman"/>
          <w:szCs w:val="24"/>
        </w:rPr>
      </w:pPr>
      <w:r>
        <w:rPr>
          <w:rFonts w:eastAsia="Times New Roman"/>
          <w:szCs w:val="24"/>
        </w:rPr>
        <w:t xml:space="preserve">Το νούμερο «επτακόσια» είναι ένα θετικό βήμα, κύριε Υπουργέ. Εγώ το χαιρετίζω θετικά. Θα είστε ο πρώτος που θα το κάνει. Πιστεύω ότι πρέπει να είναι πιο τολμηρό. Τρεις χιλιάδες αστυνομικοί σε αυτή την </w:t>
      </w:r>
      <w:r>
        <w:rPr>
          <w:rFonts w:eastAsia="Times New Roman"/>
          <w:szCs w:val="24"/>
        </w:rPr>
        <w:t>υ</w:t>
      </w:r>
      <w:r>
        <w:rPr>
          <w:rFonts w:eastAsia="Times New Roman"/>
          <w:szCs w:val="24"/>
        </w:rPr>
        <w:t>πηρεσί</w:t>
      </w:r>
      <w:r>
        <w:rPr>
          <w:rFonts w:eastAsia="Times New Roman"/>
          <w:szCs w:val="24"/>
        </w:rPr>
        <w:t xml:space="preserve">α είναι πολλοί. Ξαναλέω ότι χίλια πεντακόσια μόνο άτομα είναι μάχιμοι αστυνομικοί για τριάμισι εκατομμύρια πολίτες. Αν αυτό είναι λογικό, το αφήνω στην κρίση όσων μας ακούν. </w:t>
      </w:r>
    </w:p>
    <w:p w14:paraId="2E6733D8" w14:textId="77777777" w:rsidR="002D2446" w:rsidRDefault="00312039">
      <w:pPr>
        <w:spacing w:after="0" w:line="600" w:lineRule="auto"/>
        <w:ind w:firstLine="720"/>
        <w:jc w:val="both"/>
        <w:rPr>
          <w:rFonts w:eastAsia="Times New Roman"/>
          <w:szCs w:val="24"/>
        </w:rPr>
      </w:pPr>
      <w:r>
        <w:rPr>
          <w:rFonts w:eastAsia="Times New Roman"/>
          <w:szCs w:val="24"/>
        </w:rPr>
        <w:t>Δεσμευτείτε για αυτό που είπατε! Χαίρομαι που μου λέτε ότι μέσα στον Σεπτέμβριο θ</w:t>
      </w:r>
      <w:r>
        <w:rPr>
          <w:rFonts w:eastAsia="Times New Roman"/>
          <w:szCs w:val="24"/>
        </w:rPr>
        <w:t>α αποσυρθούν επτακόσιοι. Είναι μεγάλο νούμερο. Μακάρι!</w:t>
      </w:r>
    </w:p>
    <w:p w14:paraId="2E6733D9" w14:textId="77777777" w:rsidR="002D2446" w:rsidRDefault="00312039">
      <w:pPr>
        <w:spacing w:after="0" w:line="600" w:lineRule="auto"/>
        <w:ind w:firstLine="720"/>
        <w:jc w:val="both"/>
        <w:rPr>
          <w:rFonts w:eastAsia="Times New Roman"/>
          <w:szCs w:val="24"/>
        </w:rPr>
      </w:pPr>
      <w:r>
        <w:rPr>
          <w:rFonts w:eastAsia="Times New Roman"/>
          <w:szCs w:val="24"/>
        </w:rPr>
        <w:t xml:space="preserve">Προχωρήστε και άλλο και πάνω από όλα, προχωρήστε την πρότασή μου! Ο Πρόεδρος ξέρει ότι εμείς στην ιατρική κάνουμε </w:t>
      </w:r>
      <w:r>
        <w:rPr>
          <w:rFonts w:eastAsia="Times New Roman"/>
          <w:szCs w:val="24"/>
          <w:lang w:val="en-US"/>
        </w:rPr>
        <w:t>rotation</w:t>
      </w:r>
      <w:r>
        <w:rPr>
          <w:rFonts w:eastAsia="Times New Roman"/>
          <w:szCs w:val="24"/>
        </w:rPr>
        <w:t xml:space="preserve">. Γιατί κάποιος πρέπει να είναι μόνιμος εδώ στη Βουλή; Με ενοχλεί </w:t>
      </w:r>
      <w:r>
        <w:rPr>
          <w:rFonts w:eastAsia="Times New Roman"/>
          <w:szCs w:val="24"/>
        </w:rPr>
        <w:lastRenderedPageBreak/>
        <w:t>εμένα –και σα</w:t>
      </w:r>
      <w:r>
        <w:rPr>
          <w:rFonts w:eastAsia="Times New Roman"/>
          <w:szCs w:val="24"/>
        </w:rPr>
        <w:t xml:space="preserve">ς το λέω ευθέως- η εικόνα του αστυνομικού να ανοίγει την πόρτα του Βουλευτή ή του Υπουργού. Με ενοχλεί! Δεν είναι δουλειά του αστυνομικού αυτή, κάποιου άλλου δουλειά είναι. Πρέπει να μάθουμε και εμείς. </w:t>
      </w:r>
    </w:p>
    <w:p w14:paraId="2E6733DA" w14:textId="77777777" w:rsidR="002D2446" w:rsidRDefault="00312039">
      <w:pPr>
        <w:spacing w:after="0" w:line="600" w:lineRule="auto"/>
        <w:ind w:firstLine="720"/>
        <w:jc w:val="both"/>
        <w:rPr>
          <w:rFonts w:eastAsia="Times New Roman"/>
          <w:szCs w:val="24"/>
        </w:rPr>
      </w:pPr>
      <w:r>
        <w:rPr>
          <w:rFonts w:eastAsia="Times New Roman"/>
          <w:szCs w:val="24"/>
        </w:rPr>
        <w:t xml:space="preserve">Ο </w:t>
      </w:r>
      <w:proofErr w:type="spellStart"/>
      <w:r>
        <w:rPr>
          <w:rFonts w:eastAsia="Times New Roman"/>
          <w:szCs w:val="24"/>
        </w:rPr>
        <w:t>Πάλμε</w:t>
      </w:r>
      <w:proofErr w:type="spellEnd"/>
      <w:r>
        <w:rPr>
          <w:rFonts w:eastAsia="Times New Roman"/>
          <w:szCs w:val="24"/>
        </w:rPr>
        <w:t xml:space="preserve"> ήταν Πρωθυπουργός της Σουηδίας και δεν είχε κ</w:t>
      </w:r>
      <w:r>
        <w:rPr>
          <w:rFonts w:eastAsia="Times New Roman"/>
          <w:szCs w:val="24"/>
        </w:rPr>
        <w:t>αν φύλαξη. Έτσι τον δολοφόνησαν. Έβγαινε από τον κινηματογράφο με τη γυναίκα του. Κακώς! Είχε πάει στο άλλο άκρο. Όχι, όμως, να φθάσουμε στο σημείο να γίνονται οι αστυνομικοί ορντινάντσες πολιτικών, επιχειρηματιών, δημοσιογράφων. Πολλοί από αυτούς έχουν τη</w:t>
      </w:r>
      <w:r>
        <w:rPr>
          <w:rFonts w:eastAsia="Times New Roman"/>
          <w:szCs w:val="24"/>
        </w:rPr>
        <w:t xml:space="preserve"> δυνατότητα, έχουν χρήματα. </w:t>
      </w:r>
    </w:p>
    <w:p w14:paraId="2E6733DB" w14:textId="77777777" w:rsidR="002D2446" w:rsidRDefault="00312039">
      <w:pPr>
        <w:spacing w:after="0" w:line="600" w:lineRule="auto"/>
        <w:ind w:firstLine="720"/>
        <w:jc w:val="both"/>
        <w:rPr>
          <w:rFonts w:eastAsia="Times New Roman"/>
          <w:szCs w:val="24"/>
        </w:rPr>
      </w:pPr>
      <w:r>
        <w:rPr>
          <w:rFonts w:eastAsia="Times New Roman"/>
          <w:szCs w:val="24"/>
        </w:rPr>
        <w:t>Επιχειρηματίες και δημοσιογράφοι, παιδιά, αν νομίζετε ότι κινδυνεύετε, πληρώστε!</w:t>
      </w:r>
    </w:p>
    <w:p w14:paraId="2E6733DC" w14:textId="77777777" w:rsidR="002D2446" w:rsidRDefault="00312039">
      <w:pPr>
        <w:spacing w:after="0" w:line="600" w:lineRule="auto"/>
        <w:ind w:firstLine="720"/>
        <w:jc w:val="both"/>
        <w:rPr>
          <w:rFonts w:eastAsia="Times New Roman"/>
          <w:szCs w:val="24"/>
        </w:rPr>
      </w:pPr>
      <w:r>
        <w:rPr>
          <w:rFonts w:eastAsia="Times New Roman"/>
          <w:szCs w:val="24"/>
        </w:rPr>
        <w:t xml:space="preserve">Καμμία σχέση και προς Θεού δεν μιλάω για το κτήριο της Βουλής, δεν μιλάω για το Μέγαρο Μαξίμου, δεν μιλάω για το Προεδρικό Μέγαρο. Σκεφθείτε αυτό </w:t>
      </w:r>
      <w:r>
        <w:rPr>
          <w:rFonts w:eastAsia="Times New Roman"/>
          <w:szCs w:val="24"/>
        </w:rPr>
        <w:t xml:space="preserve">που σας λέω, το </w:t>
      </w:r>
      <w:r>
        <w:rPr>
          <w:rFonts w:eastAsia="Times New Roman"/>
          <w:szCs w:val="24"/>
          <w:lang w:val="en-US"/>
        </w:rPr>
        <w:t>rotation</w:t>
      </w:r>
      <w:r>
        <w:rPr>
          <w:rFonts w:eastAsia="Times New Roman"/>
          <w:szCs w:val="24"/>
        </w:rPr>
        <w:t>. Είναι κάποιοι που είναι μόνιμοι. Γιατί; Ο ένας δεν ξέρει αν θα γυρίσει το βράδυ στο σπίτι να βρει τη γυναίκα και τα παιδιά του και ο άλλος είναι αραχτός στο προαύλιο της Βουλής.</w:t>
      </w:r>
    </w:p>
    <w:p w14:paraId="2E6733DD" w14:textId="77777777" w:rsidR="002D2446" w:rsidRDefault="00312039">
      <w:pPr>
        <w:spacing w:after="0" w:line="600" w:lineRule="auto"/>
        <w:ind w:firstLine="720"/>
        <w:jc w:val="both"/>
        <w:rPr>
          <w:rFonts w:eastAsia="Times New Roman"/>
          <w:szCs w:val="24"/>
        </w:rPr>
      </w:pPr>
      <w:r>
        <w:rPr>
          <w:rFonts w:eastAsia="Times New Roman"/>
          <w:szCs w:val="24"/>
        </w:rPr>
        <w:lastRenderedPageBreak/>
        <w:t>Δεσμευτείτε για χρονοδιάγραμμα και τολμήστε μεγαλύτε</w:t>
      </w:r>
      <w:r>
        <w:rPr>
          <w:rFonts w:eastAsia="Times New Roman"/>
          <w:szCs w:val="24"/>
        </w:rPr>
        <w:t xml:space="preserve">ρο νούμερο! Θεωρώ θετικό το βήμα που κάνετε και ευχαριστώ που με ακούσατε. </w:t>
      </w:r>
    </w:p>
    <w:p w14:paraId="2E6733DE" w14:textId="77777777" w:rsidR="002D2446" w:rsidRDefault="00312039">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έχετε τον λόγο. </w:t>
      </w:r>
    </w:p>
    <w:p w14:paraId="2E6733DF" w14:textId="77777777" w:rsidR="002D2446" w:rsidRDefault="00312039">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Κατ’ αρχάς, τα νούμερα πο</w:t>
      </w:r>
      <w:r>
        <w:rPr>
          <w:rFonts w:eastAsia="Times New Roman"/>
          <w:szCs w:val="24"/>
        </w:rPr>
        <w:t>υ αναφέρατε πριν, που είπατε ότι γύρω στους χίλιους πεντακόσιους χρησιμοποιούνται για την αστυνόμευση στην Αθήνα και ότι πολλοί περισσότεροι χρησιμοποιούνται για την ασφάλεια των λεγόμενων «υψηλών προσώπων» είναι πραγματικά. Είναι νούμερα τα οποία έψαξε όχ</w:t>
      </w:r>
      <w:r>
        <w:rPr>
          <w:rFonts w:eastAsia="Times New Roman"/>
          <w:szCs w:val="24"/>
        </w:rPr>
        <w:t>ι ο τυχαίος αστυνομικός, αλλά ο πολιτικός προϊστάμενος του Υπουργείου, γιατί με δική μου εντολή ψάχτηκε τι ισχύει στην υπόλοιπη Ευρώπη. Έτσι είναι η κατάσταση, όπως τα είπατε. Στις άλλες ευρωπαϊκές χώρες μόνο Υπουργοί και ελάχιστοι άλλοι έχουν προστασία ασ</w:t>
      </w:r>
      <w:r>
        <w:rPr>
          <w:rFonts w:eastAsia="Times New Roman"/>
          <w:szCs w:val="24"/>
        </w:rPr>
        <w:t xml:space="preserve">τυνομικών. </w:t>
      </w:r>
    </w:p>
    <w:p w14:paraId="2E6733E0" w14:textId="77777777" w:rsidR="002D2446" w:rsidRDefault="00312039">
      <w:pPr>
        <w:spacing w:after="0" w:line="600" w:lineRule="auto"/>
        <w:ind w:firstLine="720"/>
        <w:jc w:val="both"/>
        <w:rPr>
          <w:rFonts w:eastAsia="Times New Roman" w:cs="Times New Roman"/>
          <w:szCs w:val="24"/>
        </w:rPr>
      </w:pPr>
      <w:r>
        <w:rPr>
          <w:rFonts w:eastAsia="Times New Roman"/>
          <w:szCs w:val="24"/>
        </w:rPr>
        <w:lastRenderedPageBreak/>
        <w:t xml:space="preserve">Προσπαθούμε σε αυτή την κατεύθυνση. Μέχρι το τέλος Σεπτεμβρίου επτακόσια άτομα θα έχουν αποσυρθεί και θα έχουν δοθεί στην κανονική αστυνόμευση. Θα επιβλέψω προσωπικά, ώστε να μη </w:t>
      </w:r>
      <w:proofErr w:type="spellStart"/>
      <w:r>
        <w:rPr>
          <w:rFonts w:eastAsia="Times New Roman"/>
          <w:szCs w:val="24"/>
        </w:rPr>
        <w:t>απορροφηθούν</w:t>
      </w:r>
      <w:proofErr w:type="spellEnd"/>
      <w:r>
        <w:rPr>
          <w:rFonts w:eastAsia="Times New Roman"/>
          <w:szCs w:val="24"/>
        </w:rPr>
        <w:t xml:space="preserve"> σε θέσεις πολυτελείας ή σε θέσεις</w:t>
      </w:r>
      <w:r>
        <w:rPr>
          <w:rFonts w:eastAsia="Times New Roman"/>
          <w:szCs w:val="24"/>
        </w:rPr>
        <w:t>, στις οποίες</w:t>
      </w:r>
      <w:r>
        <w:rPr>
          <w:rFonts w:eastAsia="Times New Roman"/>
          <w:szCs w:val="24"/>
        </w:rPr>
        <w:t xml:space="preserve"> δεν κά</w:t>
      </w:r>
      <w:r>
        <w:rPr>
          <w:rFonts w:eastAsia="Times New Roman"/>
          <w:szCs w:val="24"/>
        </w:rPr>
        <w:t xml:space="preserve">νουν τίποτα. Γύρω στα ογδόντα αυτοκίνητα και μοτοσικλέτες θα φύγουν από αυτές τις δήθεν αποστολές και θα πάνε στις πραγματικές αποστολές αστυνόμευσης. </w:t>
      </w:r>
    </w:p>
    <w:p w14:paraId="2E6733E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Οι προτεραιότητές μας είναι αυτές που σας είπα και νομίζω ότι εκεί είναι οι προβληματικές περιοχές και ε</w:t>
      </w:r>
      <w:r>
        <w:rPr>
          <w:rFonts w:eastAsia="Times New Roman" w:cs="Times New Roman"/>
          <w:szCs w:val="24"/>
        </w:rPr>
        <w:t>κεί είναι τα προβλήματα. Πρέπει να νιώσει ο απλός, ο απροστάτευτος πολίτης ότι έχει προστασία στον δρόμο, στην καθημερινότητά του. Αυτή είναι η επιδίωξή μας. Είναι το πρώτο βήμα. Δεν είναι το τελικό βήμα. Θα δείτε στη συνέχεια ότι θα γίνουν και επόμενα βήμ</w:t>
      </w:r>
      <w:r>
        <w:rPr>
          <w:rFonts w:eastAsia="Times New Roman" w:cs="Times New Roman"/>
          <w:szCs w:val="24"/>
        </w:rPr>
        <w:t xml:space="preserve">ατα σε ό,τι αφορά τον προσανατολισμό αστυνομικών στην καθαρή αστυνόμευση. </w:t>
      </w:r>
    </w:p>
    <w:p w14:paraId="2E6733E2"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Αυτοί είναι εκσυγχρονισμοί απλοί, τους οποίους πιστεύω ότι στηρίζει ο καθένας μέσα σε αυτόν τον χώρο. Είναι εκσυγχρονισμοί που έχουν γίνει σε άλλες χώρες εδώ και πάρα πολλές δεκαετί</w:t>
      </w:r>
      <w:r>
        <w:rPr>
          <w:rFonts w:eastAsia="Times New Roman" w:cs="Times New Roman"/>
          <w:szCs w:val="24"/>
        </w:rPr>
        <w:t xml:space="preserve">ες. Δυστυχώς </w:t>
      </w:r>
      <w:r>
        <w:rPr>
          <w:rFonts w:eastAsia="Times New Roman" w:cs="Times New Roman"/>
          <w:szCs w:val="24"/>
        </w:rPr>
        <w:lastRenderedPageBreak/>
        <w:t xml:space="preserve">διολίσθησαν τα πράγματα σε μία αντίληψη βολέματος και των </w:t>
      </w:r>
      <w:proofErr w:type="spellStart"/>
      <w:r>
        <w:rPr>
          <w:rFonts w:eastAsia="Times New Roman" w:cs="Times New Roman"/>
          <w:szCs w:val="24"/>
        </w:rPr>
        <w:t>προστατευόντων</w:t>
      </w:r>
      <w:proofErr w:type="spellEnd"/>
      <w:r>
        <w:rPr>
          <w:rFonts w:eastAsia="Times New Roman" w:cs="Times New Roman"/>
          <w:szCs w:val="24"/>
        </w:rPr>
        <w:t xml:space="preserve"> και των </w:t>
      </w:r>
      <w:proofErr w:type="spellStart"/>
      <w:r>
        <w:rPr>
          <w:rFonts w:eastAsia="Times New Roman" w:cs="Times New Roman"/>
          <w:szCs w:val="24"/>
        </w:rPr>
        <w:t>προστατευομένων</w:t>
      </w:r>
      <w:proofErr w:type="spellEnd"/>
      <w:r>
        <w:rPr>
          <w:rFonts w:eastAsia="Times New Roman" w:cs="Times New Roman"/>
          <w:szCs w:val="24"/>
        </w:rPr>
        <w:t>. Δεν μπορεί να συνεχιστεί αυτή η κατάσταση. Κάνουμε απλά βήματα, που θα πρέπει να γίνουν κάτω από οποιεσδήποτε συνθήκες. Και θα γίνουν. Να είστε σ</w:t>
      </w:r>
      <w:r>
        <w:rPr>
          <w:rFonts w:eastAsia="Times New Roman" w:cs="Times New Roman"/>
          <w:szCs w:val="24"/>
        </w:rPr>
        <w:t>ίγουρος.</w:t>
      </w:r>
    </w:p>
    <w:p w14:paraId="2E6733E3"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733E4"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και εμείς.</w:t>
      </w:r>
    </w:p>
    <w:p w14:paraId="2E6733E5"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Ο Βουλευτής Αχμέτ </w:t>
      </w:r>
      <w:proofErr w:type="spellStart"/>
      <w:r>
        <w:rPr>
          <w:rFonts w:eastAsia="Times New Roman" w:cs="Times New Roman"/>
          <w:szCs w:val="24"/>
        </w:rPr>
        <w:t>Ιλχάν</w:t>
      </w:r>
      <w:proofErr w:type="spellEnd"/>
      <w:r>
        <w:rPr>
          <w:rFonts w:eastAsia="Times New Roman" w:cs="Times New Roman"/>
          <w:szCs w:val="24"/>
        </w:rPr>
        <w:t xml:space="preserve"> ζητεί </w:t>
      </w:r>
      <w:r>
        <w:rPr>
          <w:rFonts w:eastAsia="Times New Roman" w:cs="Times New Roman"/>
          <w:szCs w:val="24"/>
        </w:rPr>
        <w:t xml:space="preserve">ολιγοήμερη </w:t>
      </w:r>
      <w:r>
        <w:rPr>
          <w:rFonts w:eastAsia="Times New Roman" w:cs="Times New Roman"/>
          <w:szCs w:val="24"/>
        </w:rPr>
        <w:t>άδεια απουσίας στο εξωτερικό για προσωπικούς λόγους από 6 Σεπτεμβρίου μέχρι 15 Σεπτεμβρίου</w:t>
      </w:r>
      <w:r>
        <w:rPr>
          <w:rFonts w:eastAsia="Times New Roman" w:cs="Times New Roman"/>
          <w:szCs w:val="24"/>
        </w:rPr>
        <w:t xml:space="preserve"> 2016</w:t>
      </w:r>
      <w:r>
        <w:rPr>
          <w:rFonts w:eastAsia="Times New Roman" w:cs="Times New Roman"/>
          <w:szCs w:val="24"/>
        </w:rPr>
        <w:t>. Η Βουλή εγκρίνει;</w:t>
      </w:r>
    </w:p>
    <w:p w14:paraId="2E6733E6"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2E6733E7"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2E6733E8"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Επίσης, η Διαρκής Επιτροπή Παραγωγής και Εμπορίου καταθέτει τις Εκθέσεις της στα σχέδια νόμων:</w:t>
      </w:r>
    </w:p>
    <w:p w14:paraId="2E6733E9"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Συμφων</w:t>
      </w:r>
      <w:r>
        <w:rPr>
          <w:rFonts w:eastAsia="Times New Roman" w:cs="Times New Roman"/>
          <w:szCs w:val="24"/>
        </w:rPr>
        <w:t>ίας μεταξύ της Ευρωπαϊκής Ένωσης και των κρατών – μελών της,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 – μέλη της και η Ισλανδία στ</w:t>
      </w:r>
      <w:r>
        <w:rPr>
          <w:rFonts w:eastAsia="Times New Roman" w:cs="Times New Roman"/>
          <w:szCs w:val="24"/>
        </w:rPr>
        <w:t xml:space="preserve">η δεύτερη περίοδο δέσμευσης, σύμφωνα με την τροποποίηση της </w:t>
      </w:r>
      <w:proofErr w:type="spellStart"/>
      <w:r>
        <w:rPr>
          <w:rFonts w:eastAsia="Times New Roman" w:cs="Times New Roman"/>
          <w:szCs w:val="24"/>
        </w:rPr>
        <w:t>Ντόχα</w:t>
      </w:r>
      <w:proofErr w:type="spellEnd"/>
      <w:r>
        <w:rPr>
          <w:rFonts w:eastAsia="Times New Roman" w:cs="Times New Roman"/>
          <w:szCs w:val="24"/>
        </w:rPr>
        <w:t xml:space="preserve"> στο </w:t>
      </w:r>
      <w:r>
        <w:rPr>
          <w:rFonts w:eastAsia="Times New Roman" w:cs="Times New Roman"/>
          <w:szCs w:val="24"/>
        </w:rPr>
        <w:t>π</w:t>
      </w:r>
      <w:r>
        <w:rPr>
          <w:rFonts w:eastAsia="Times New Roman" w:cs="Times New Roman"/>
          <w:szCs w:val="24"/>
        </w:rPr>
        <w:t>ρωτόκολλο του Κιότο, που κυρώθηκε με τον ν. 4345/2015 (Α΄ 148), στη σύμβαση – πλαίσιο των Ηνωμένων Εθνών για την κλιματική αλλαγή που έχει κυρωθεί με τον ν.3017/2002 (Α΄ 117)».</w:t>
      </w:r>
    </w:p>
    <w:p w14:paraId="2E6733E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 Του </w:t>
      </w:r>
      <w:r>
        <w:rPr>
          <w:rFonts w:eastAsia="Times New Roman" w:cs="Times New Roman"/>
          <w:szCs w:val="24"/>
        </w:rPr>
        <w:t>Υπουργείου Οικονομίας, Ανάπτυξης και Τουρισμού</w:t>
      </w:r>
      <w:r>
        <w:rPr>
          <w:rFonts w:eastAsia="Times New Roman" w:cs="Times New Roman"/>
          <w:szCs w:val="24"/>
        </w:rPr>
        <w:t>:</w:t>
      </w:r>
      <w:r>
        <w:rPr>
          <w:rFonts w:eastAsia="Times New Roman" w:cs="Times New Roman"/>
          <w:szCs w:val="24"/>
        </w:rPr>
        <w:t xml:space="preserve"> «Κύρωση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Επιτροπής Τουρισμού και Αρχαιοτήτων του Βασιλείου τη</w:t>
      </w:r>
      <w:r>
        <w:rPr>
          <w:rFonts w:eastAsia="Times New Roman" w:cs="Times New Roman"/>
          <w:szCs w:val="24"/>
        </w:rPr>
        <w:t>ς Σαουδικής Αραβίας».</w:t>
      </w:r>
    </w:p>
    <w:p w14:paraId="2E6733E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φτάνουμε στην τελευταία </w:t>
      </w:r>
      <w:r>
        <w:rPr>
          <w:rFonts w:eastAsia="Times New Roman" w:cs="Times New Roman"/>
          <w:szCs w:val="24"/>
        </w:rPr>
        <w:t xml:space="preserve">για σήμερα </w:t>
      </w:r>
      <w:r>
        <w:rPr>
          <w:rFonts w:eastAsia="Times New Roman" w:cs="Times New Roman"/>
          <w:szCs w:val="24"/>
        </w:rPr>
        <w:t xml:space="preserve">επίκαιρη ερώτηση. Είναι η δεύτερη με αριθμό 1196/29-8-2016 επίκαιρη ερώτηση δεύτερου κύκλου 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Κοινωνι</w:t>
      </w:r>
      <w:r>
        <w:rPr>
          <w:rFonts w:eastAsia="Times New Roman" w:cs="Times New Roman"/>
          <w:bCs/>
          <w:szCs w:val="24"/>
        </w:rPr>
        <w:t>κής Ασφάλισης και Κοινωνικής Αλληλεγγύης,</w:t>
      </w:r>
      <w:r>
        <w:rPr>
          <w:rFonts w:eastAsia="Times New Roman" w:cs="Times New Roman"/>
          <w:szCs w:val="24"/>
        </w:rPr>
        <w:t xml:space="preserve"> σχετικά με την πρόταση μετατροπής του επιδόματος ανεργίας σε επιδότηση εργασίας.</w:t>
      </w:r>
    </w:p>
    <w:p w14:paraId="2E6733EC"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έχετε τον λόγο.</w:t>
      </w:r>
    </w:p>
    <w:p w14:paraId="2E6733ED" w14:textId="77777777" w:rsidR="002D2446" w:rsidRDefault="00312039">
      <w:pPr>
        <w:spacing w:after="0" w:line="600" w:lineRule="auto"/>
        <w:ind w:firstLine="720"/>
        <w:jc w:val="both"/>
        <w:rPr>
          <w:rFonts w:eastAsia="Times New Roman" w:cs="Times New Roman"/>
          <w:color w:val="000000" w:themeColor="text1"/>
          <w:szCs w:val="24"/>
        </w:rPr>
      </w:pPr>
      <w:r w:rsidRPr="000E2BE6">
        <w:rPr>
          <w:rFonts w:eastAsia="Times New Roman" w:cs="Times New Roman"/>
          <w:b/>
          <w:color w:val="000000" w:themeColor="text1"/>
          <w:szCs w:val="24"/>
        </w:rPr>
        <w:t xml:space="preserve">ΚΩΝΣΤΑΝΤΙΝΟΣ ΚΑΤΣΙΚΗΣ: </w:t>
      </w:r>
      <w:r w:rsidRPr="000E2BE6">
        <w:rPr>
          <w:rFonts w:eastAsia="Times New Roman" w:cs="Times New Roman"/>
          <w:color w:val="000000" w:themeColor="text1"/>
          <w:szCs w:val="24"/>
        </w:rPr>
        <w:t>Ευχαριστώ, κύριε Πρόεδρε.</w:t>
      </w:r>
    </w:p>
    <w:p w14:paraId="2E6733E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Επιτρέψτε μου να παρατηρήσω σε αυτό που αναγνώσατε αν</w:t>
      </w:r>
      <w:r>
        <w:rPr>
          <w:rFonts w:eastAsia="Times New Roman" w:cs="Times New Roman"/>
          <w:szCs w:val="24"/>
        </w:rPr>
        <w:t>αφορικά με την επίκαιρη ερώτησή μου, ως προς τον αριθμό της και την ημερομηνία κατάθεσής της και να ενημερώσω</w:t>
      </w:r>
      <w:r>
        <w:rPr>
          <w:rFonts w:eastAsia="Times New Roman" w:cs="Times New Roman"/>
          <w:szCs w:val="24"/>
        </w:rPr>
        <w:t>,</w:t>
      </w:r>
      <w:r>
        <w:rPr>
          <w:rFonts w:eastAsia="Times New Roman" w:cs="Times New Roman"/>
          <w:szCs w:val="24"/>
        </w:rPr>
        <w:t xml:space="preserve"> τόσο εσάς όσο και το Σώμα –ο κύριος Υπουργός είμαι βέβαιος ότι το γνωρίζει- πως αυτής της κατάθεσης προηγήθηκε η ίδια ερώτηση στις 5 Αυγούστου 20</w:t>
      </w:r>
      <w:r>
        <w:rPr>
          <w:rFonts w:eastAsia="Times New Roman" w:cs="Times New Roman"/>
          <w:szCs w:val="24"/>
        </w:rPr>
        <w:t xml:space="preserve">16, πριν από έναν μήνα περίπου, με αριθμό κατάθεσης 1173, αλλά η διαδικασία προέβλεπε και επέβαλε την </w:t>
      </w:r>
      <w:proofErr w:type="spellStart"/>
      <w:r>
        <w:rPr>
          <w:rFonts w:eastAsia="Times New Roman" w:cs="Times New Roman"/>
          <w:szCs w:val="24"/>
        </w:rPr>
        <w:t>επανακατάθεσή</w:t>
      </w:r>
      <w:proofErr w:type="spellEnd"/>
      <w:r>
        <w:rPr>
          <w:rFonts w:eastAsia="Times New Roman" w:cs="Times New Roman"/>
          <w:szCs w:val="24"/>
        </w:rPr>
        <w:t xml:space="preserve"> της, διότι τότε έκλεισε η Βουλή. </w:t>
      </w:r>
    </w:p>
    <w:p w14:paraId="2E6733EF"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πέσατε στο μεσοδιάστημα.</w:t>
      </w:r>
    </w:p>
    <w:p w14:paraId="2E6733F0"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Το λέω τούτο, κύριε </w:t>
      </w:r>
      <w:r>
        <w:rPr>
          <w:rFonts w:eastAsia="Times New Roman" w:cs="Times New Roman"/>
          <w:szCs w:val="24"/>
        </w:rPr>
        <w:t>Πρόεδρε, για να τονίσω ότι ήταν γνωστό από τότε το περιεχόμενό της και διά της καταθέσεως της πρώτης ερωτήσεως αλλά και διά του δελτίου Τύπου</w:t>
      </w:r>
      <w:r>
        <w:rPr>
          <w:rFonts w:eastAsia="Times New Roman" w:cs="Times New Roman"/>
          <w:szCs w:val="24"/>
        </w:rPr>
        <w:t>,</w:t>
      </w:r>
      <w:r>
        <w:rPr>
          <w:rFonts w:eastAsia="Times New Roman" w:cs="Times New Roman"/>
          <w:szCs w:val="24"/>
        </w:rPr>
        <w:t xml:space="preserve"> που είχα τότε ανεβάσει στο διαδίκτυο, προκειμένου να την κάνω ευρύτερα γνωστή.</w:t>
      </w:r>
    </w:p>
    <w:p w14:paraId="2E6733F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εκφράζω τη μεγάλη ικανοποίησή μου, κύριε Υπουργέ, την οποία αισθάνθηκα από τον τρόπο με τον οποίο αντιμετωπίσατε το περιεχόμενο της ερώτησής μου, αφού ταυτίστηκαν οι δηλώσεις με αυτή στις 29 Αυγούστου, όταν στη συνάντησή σας με τους φορείς της Ένωσης Επιμ</w:t>
      </w:r>
      <w:r>
        <w:rPr>
          <w:rFonts w:eastAsia="Times New Roman" w:cs="Times New Roman"/>
          <w:szCs w:val="24"/>
        </w:rPr>
        <w:t xml:space="preserve">ελητηρίων της Ελλάδας, εκφράσατε τις απόψεις αυτές που είναι ταυτόσημες με το περιεχόμενο της ερώτησής μου. </w:t>
      </w:r>
    </w:p>
    <w:p w14:paraId="2E6733F2"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Και όσο και αν η βραχεία κοινοβουλευτική μου θητεία δεν μου επιτρέπει συναισθηματικούς ακροβατισμούς, κύριε Υπουργέ, ωστόσο επιτρέψτε μου να σας πω</w:t>
      </w:r>
      <w:r>
        <w:rPr>
          <w:rFonts w:eastAsia="Times New Roman" w:cs="Times New Roman"/>
          <w:szCs w:val="24"/>
        </w:rPr>
        <w:t xml:space="preserve"> ότι η κοινοβουλευτική αρετή της κοινοβουλευτικής αλήθειας θα πρέπει να χαρακτηρίζει όλους εμάς που ορκιστήκαμε να υπηρετούμε τα συμφέροντα του ελληνικού λαού.</w:t>
      </w:r>
    </w:p>
    <w:p w14:paraId="2E6733F3"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λέω αυτό, διότι περίμενα από εσάς και την αναγνώριση της δικής μου προσωπικής προσπάθειας ως </w:t>
      </w:r>
      <w:r>
        <w:rPr>
          <w:rFonts w:eastAsia="Times New Roman" w:cs="Times New Roman"/>
          <w:szCs w:val="24"/>
        </w:rPr>
        <w:t xml:space="preserve">νέου </w:t>
      </w:r>
      <w:r>
        <w:rPr>
          <w:rFonts w:eastAsia="Times New Roman" w:cs="Times New Roman"/>
        </w:rPr>
        <w:t>Βουλευτή</w:t>
      </w:r>
      <w:r>
        <w:rPr>
          <w:rFonts w:eastAsia="Times New Roman" w:cs="Times New Roman"/>
          <w:szCs w:val="24"/>
        </w:rPr>
        <w:t xml:space="preserve">. Μέσω των όποιων εξαγγελιών σας για αυτό το τόσο πολύ σημαντικό θέμα, να είχατε κάνει μια μικρή μνεία και στην </w:t>
      </w:r>
      <w:proofErr w:type="spellStart"/>
      <w:r>
        <w:rPr>
          <w:rFonts w:eastAsia="Times New Roman" w:cs="Times New Roman"/>
          <w:szCs w:val="24"/>
        </w:rPr>
        <w:t>ελαχιστότητά</w:t>
      </w:r>
      <w:proofErr w:type="spellEnd"/>
      <w:r>
        <w:rPr>
          <w:rFonts w:eastAsia="Times New Roman" w:cs="Times New Roman"/>
          <w:szCs w:val="24"/>
        </w:rPr>
        <w:t xml:space="preserve"> μου. </w:t>
      </w:r>
    </w:p>
    <w:p w14:paraId="2E6733F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Επιτρέψτε μου</w:t>
      </w:r>
      <w:r>
        <w:rPr>
          <w:rFonts w:eastAsia="Times New Roman" w:cs="Times New Roman"/>
          <w:szCs w:val="24"/>
        </w:rPr>
        <w:t>,</w:t>
      </w:r>
      <w:r>
        <w:rPr>
          <w:rFonts w:eastAsia="Times New Roman" w:cs="Times New Roman"/>
          <w:szCs w:val="24"/>
        </w:rPr>
        <w:t xml:space="preserve"> στον χρόνο που απέμεινε, κύριε Πρόεδρε, να αναφερθώ και στο περιεχόμενο αυτής της ερώτησης, αναλύοντας όσο μπορώ καλύτερα αυτό καθαυτό το περιεχόμενό της. Πιστεύω ότι αποτέλεσε την άκανθο πρόκλησης διερευνήσεως από το επιτελείο των συνεργατών σας, κύριε Υ</w:t>
      </w:r>
      <w:r>
        <w:rPr>
          <w:rFonts w:eastAsia="Times New Roman" w:cs="Times New Roman"/>
          <w:szCs w:val="24"/>
        </w:rPr>
        <w:t xml:space="preserve">πουργέ, οι οποίοι προφανώς επιβεβαίωσαν τα διαλαμβανόμενα στην ερώτησή μου και οδήγησαν στην από μέρους σας –θέλω να πιστεύω- πλήρη αποδοχή της. </w:t>
      </w:r>
    </w:p>
    <w:p w14:paraId="2E6733F5"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Υποστηρικτικά της ερώτησής μου, θα καταθέσω επίσημα στοιχεία του ΟΑΕΔ του μηνός Ιουλίου 2016, σύμφωνα με τα οπ</w:t>
      </w:r>
      <w:r>
        <w:rPr>
          <w:rFonts w:eastAsia="Times New Roman" w:cs="Times New Roman"/>
          <w:szCs w:val="24"/>
        </w:rPr>
        <w:t xml:space="preserve">οία οι επίσημα επιδοτούμενα άνεργοι ανέρχονται σε </w:t>
      </w:r>
      <w:proofErr w:type="spellStart"/>
      <w:r>
        <w:rPr>
          <w:rFonts w:eastAsia="Times New Roman" w:cs="Times New Roman"/>
          <w:szCs w:val="24"/>
        </w:rPr>
        <w:t>εκατόν</w:t>
      </w:r>
      <w:proofErr w:type="spellEnd"/>
      <w:r>
        <w:rPr>
          <w:rFonts w:eastAsia="Times New Roman" w:cs="Times New Roman"/>
          <w:szCs w:val="24"/>
        </w:rPr>
        <w:t xml:space="preserve"> δέκα τρεις χιλιάδες τριακόσια ενενήντα τέσσερα άτομα επί συνόλου οκτακοσίων σαράντα έξι χιλιάδων.</w:t>
      </w:r>
    </w:p>
    <w:p w14:paraId="2E6733F6" w14:textId="77777777" w:rsidR="002D2446" w:rsidRDefault="0031203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E6733F7"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Αν η πρόταση τύγχ</w:t>
      </w:r>
      <w:r>
        <w:rPr>
          <w:rFonts w:eastAsia="Times New Roman" w:cs="Times New Roman"/>
          <w:szCs w:val="24"/>
        </w:rPr>
        <w:t xml:space="preserve">ανε εφαρμογής στο σύνολο των επιδοτούμενων ανέργων, θα </w:t>
      </w:r>
      <w:proofErr w:type="spellStart"/>
      <w:r>
        <w:rPr>
          <w:rFonts w:eastAsia="Times New Roman" w:cs="Times New Roman"/>
          <w:szCs w:val="24"/>
        </w:rPr>
        <w:t>επιτυγχάνετο</w:t>
      </w:r>
      <w:proofErr w:type="spellEnd"/>
      <w:r>
        <w:rPr>
          <w:rFonts w:eastAsia="Times New Roman" w:cs="Times New Roman"/>
          <w:szCs w:val="24"/>
        </w:rPr>
        <w:t xml:space="preserve"> μια μείωση του ποσοστού ανεργίας της τάξεως του 13,4%. Η υλοποίηση της πρότασης που εμπεριέχει η ερώτηση αυτή θα έχει</w:t>
      </w:r>
      <w:r>
        <w:rPr>
          <w:rFonts w:eastAsia="Times New Roman" w:cs="Times New Roman"/>
          <w:szCs w:val="24"/>
        </w:rPr>
        <w:t>,</w:t>
      </w:r>
      <w:r>
        <w:rPr>
          <w:rFonts w:eastAsia="Times New Roman" w:cs="Times New Roman"/>
          <w:szCs w:val="24"/>
        </w:rPr>
        <w:t xml:space="preserve"> πιστεύω</w:t>
      </w:r>
      <w:r>
        <w:rPr>
          <w:rFonts w:eastAsia="Times New Roman" w:cs="Times New Roman"/>
          <w:szCs w:val="24"/>
        </w:rPr>
        <w:t>,</w:t>
      </w:r>
      <w:r>
        <w:rPr>
          <w:rFonts w:eastAsia="Times New Roman" w:cs="Times New Roman"/>
          <w:szCs w:val="24"/>
        </w:rPr>
        <w:t xml:space="preserve"> πολλαπλά οφέλη, δίνοντας εργασιακή ελπίδα σε ανθρώπους που μ</w:t>
      </w:r>
      <w:r>
        <w:rPr>
          <w:rFonts w:eastAsia="Times New Roman" w:cs="Times New Roman"/>
          <w:szCs w:val="24"/>
        </w:rPr>
        <w:t>ετά την απόλυσή τους, το μέλλον τους διαγραφόταν ζοφερό.</w:t>
      </w:r>
    </w:p>
    <w:p w14:paraId="2E6733F8"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Η υπαγωγή τους στο πρόγραμμα αυτό θα κρατήσει, επίσης, ζωντανό τον παραγωγικό ιστό της χώρας και θα βοηθήσει ουσιαστικά στην ανάκαμψη της οικονομίας. Η επιτυχία του εγχειρήματος, κατά την άποψη μου, </w:t>
      </w:r>
      <w:r>
        <w:rPr>
          <w:rFonts w:eastAsia="Times New Roman" w:cs="Times New Roman"/>
          <w:szCs w:val="24"/>
        </w:rPr>
        <w:t xml:space="preserve">θα επιτευχθεί μόνο αν ενέχει το στοιχείο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Η οικειοθελής υπαγωγή θα ήταν επιτυχής, αν ως λαός είχαμε καλλιεργήσει σχετική εργασιακή κουλτούρα. Το πρόγραμμα αυτό θα μπορούσε να τύχει εφαρμογής με επιτυχία στον ιδιωτικό τομέα αλλά και σε </w:t>
      </w:r>
      <w:r>
        <w:rPr>
          <w:rFonts w:eastAsia="Times New Roman" w:cs="Times New Roman"/>
          <w:szCs w:val="24"/>
        </w:rPr>
        <w:t xml:space="preserve">φορείς του δημοσίου τομέα με μεγάλη έλλειψη προσωπικού. </w:t>
      </w:r>
    </w:p>
    <w:p w14:paraId="2E6733F9"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Πρόσφατα, κύριε Πρόεδρε και κύριε Υπουργέ, υπήρξαμε μάρτυρες βανδαλισμών ιστορικών χώρων, όπως η υπαίθρια γλυπτοθήκη του Πνευματικού Κέντρου του Δήμου Αθηναίων</w:t>
      </w:r>
      <w:r>
        <w:rPr>
          <w:rFonts w:eastAsia="Times New Roman" w:cs="Times New Roman"/>
          <w:szCs w:val="24"/>
        </w:rPr>
        <w:t>,</w:t>
      </w:r>
      <w:r>
        <w:rPr>
          <w:rFonts w:eastAsia="Times New Roman" w:cs="Times New Roman"/>
          <w:szCs w:val="24"/>
        </w:rPr>
        <w:t xml:space="preserve"> από όπου </w:t>
      </w:r>
      <w:proofErr w:type="spellStart"/>
      <w:r>
        <w:rPr>
          <w:rFonts w:eastAsia="Times New Roman" w:cs="Times New Roman"/>
          <w:szCs w:val="24"/>
        </w:rPr>
        <w:t>εκλάπησαν</w:t>
      </w:r>
      <w:proofErr w:type="spellEnd"/>
      <w:r>
        <w:rPr>
          <w:rFonts w:eastAsia="Times New Roman" w:cs="Times New Roman"/>
          <w:szCs w:val="24"/>
        </w:rPr>
        <w:t xml:space="preserve"> </w:t>
      </w:r>
      <w:r>
        <w:rPr>
          <w:rFonts w:eastAsia="Times New Roman" w:cs="Times New Roman"/>
          <w:szCs w:val="24"/>
        </w:rPr>
        <w:lastRenderedPageBreak/>
        <w:t>προτομές ανθρώπων τ</w:t>
      </w:r>
      <w:r>
        <w:rPr>
          <w:rFonts w:eastAsia="Times New Roman" w:cs="Times New Roman"/>
          <w:szCs w:val="24"/>
        </w:rPr>
        <w:t xml:space="preserve">ου πνεύματος και της τέχνης. Η ανεπαρκής περιφρούρηση των χώρων οδηγεί σε τέτοια φαινόμενα κοινωνικής εκτροπής. Η φύλαξή τους θα μπορούσε να ανατεθεί σε ανθρώπους που θα υπάγονταν στο πρόγραμμα αυτό. </w:t>
      </w:r>
    </w:p>
    <w:p w14:paraId="2E6733F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Ενδεικτικά να αναφέρω και κάποιους άλλους τομείς</w:t>
      </w:r>
      <w:r>
        <w:rPr>
          <w:rFonts w:eastAsia="Times New Roman" w:cs="Times New Roman"/>
          <w:szCs w:val="24"/>
        </w:rPr>
        <w:t>,</w:t>
      </w:r>
      <w:r>
        <w:rPr>
          <w:rFonts w:eastAsia="Times New Roman" w:cs="Times New Roman"/>
          <w:szCs w:val="24"/>
        </w:rPr>
        <w:t xml:space="preserve"> στους</w:t>
      </w:r>
      <w:r>
        <w:rPr>
          <w:rFonts w:eastAsia="Times New Roman" w:cs="Times New Roman"/>
          <w:szCs w:val="24"/>
        </w:rPr>
        <w:t xml:space="preserve"> οποίους θα μπορούσε να εφαρμοστεί το πρόγραμμα αυτό. Θα μπορούσε να ενισχυθεί η δασοπροστασία, η φύλαξη των αρχαιολογικών χώρων, η φύλαξη των σχολείων και η Δημοτική Αστυνομία. </w:t>
      </w:r>
    </w:p>
    <w:p w14:paraId="2E6733F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Διάβασα με ιδιαίτερη προσοχή όσα περιλαμβάνονται στις δηλώσεις σας, όπως αυτέ</w:t>
      </w:r>
      <w:r>
        <w:rPr>
          <w:rFonts w:eastAsia="Times New Roman" w:cs="Times New Roman"/>
          <w:szCs w:val="24"/>
        </w:rPr>
        <w:t xml:space="preserve">ς δημοσιεύθηκαν στον Τύπο. Θα μου επιτρέψετε, κύριε Υπουργέ, να σημειώσω τα παρακάτω. </w:t>
      </w:r>
    </w:p>
    <w:p w14:paraId="2E6733FC" w14:textId="77777777" w:rsidR="002D2446" w:rsidRDefault="00312039">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Ολοκληρώστε όμως. </w:t>
      </w:r>
    </w:p>
    <w:p w14:paraId="2E6733FD"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Τελειώνω, κύριε Πρόεδρε. Άλλωστε είμαι τελευταίος. Την ανοχή σας για λίγα δευτερόλεπτα. </w:t>
      </w:r>
    </w:p>
    <w:p w14:paraId="2E6733F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Ένα σ</w:t>
      </w:r>
      <w:r>
        <w:rPr>
          <w:rFonts w:eastAsia="Times New Roman" w:cs="Times New Roman"/>
          <w:szCs w:val="24"/>
        </w:rPr>
        <w:t xml:space="preserve">ημείο το οποίο χρήζει αποσαφήνισης είναι η επιδότηση που σημειώνεται πως θα έχουν οι επιχειρήσεις προσλαμβάνοντας έναν επιδοτούμενο άνεργο. Αναφέρεστε σε ποσό πέραν του καταβαλλόμενου επιδόματος ανεργίας και για διάρκεια πέραν της </w:t>
      </w:r>
      <w:proofErr w:type="spellStart"/>
      <w:r>
        <w:rPr>
          <w:rFonts w:eastAsia="Times New Roman" w:cs="Times New Roman"/>
          <w:szCs w:val="24"/>
        </w:rPr>
        <w:t>λήψε</w:t>
      </w:r>
      <w:r>
        <w:rPr>
          <w:rFonts w:eastAsia="Times New Roman" w:cs="Times New Roman"/>
          <w:szCs w:val="24"/>
        </w:rPr>
        <w:t>ώ</w:t>
      </w:r>
      <w:r>
        <w:rPr>
          <w:rFonts w:eastAsia="Times New Roman" w:cs="Times New Roman"/>
          <w:szCs w:val="24"/>
        </w:rPr>
        <w:t>ς</w:t>
      </w:r>
      <w:proofErr w:type="spellEnd"/>
      <w:r>
        <w:rPr>
          <w:rFonts w:eastAsia="Times New Roman" w:cs="Times New Roman"/>
          <w:szCs w:val="24"/>
        </w:rPr>
        <w:t xml:space="preserve"> του;</w:t>
      </w:r>
    </w:p>
    <w:p w14:paraId="2E6733FF"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Διαβάζοντας, </w:t>
      </w:r>
      <w:r>
        <w:rPr>
          <w:rFonts w:eastAsia="Times New Roman" w:cs="Times New Roman"/>
          <w:szCs w:val="24"/>
        </w:rPr>
        <w:t xml:space="preserve">επίσης, τις προτάσεις των εργοδοτών, σημειώνω αυτή του αιτήματος από μέρους τους της επιδότησης της επιχείρησης με ποσό 14 ευρώ ανά ημέρα. Αν αυτό υιοθετηθεί, </w:t>
      </w:r>
      <w:proofErr w:type="spellStart"/>
      <w:r>
        <w:rPr>
          <w:rFonts w:eastAsia="Times New Roman" w:cs="Times New Roman"/>
          <w:szCs w:val="24"/>
        </w:rPr>
        <w:t>εκφεύγει</w:t>
      </w:r>
      <w:proofErr w:type="spellEnd"/>
      <w:r>
        <w:rPr>
          <w:rFonts w:eastAsia="Times New Roman" w:cs="Times New Roman"/>
          <w:szCs w:val="24"/>
        </w:rPr>
        <w:t xml:space="preserve"> της πρότασής μου, δεδομένου ότι θα επιβαρύνει τον κρατικό προϋπολογισμό –θα μου πείτε ότ</w:t>
      </w:r>
      <w:r>
        <w:rPr>
          <w:rFonts w:eastAsia="Times New Roman" w:cs="Times New Roman"/>
          <w:szCs w:val="24"/>
        </w:rPr>
        <w:t xml:space="preserve">ι δεν είστε αναγκασμένος να την ακολουθήσετε εν τω </w:t>
      </w:r>
      <w:proofErr w:type="spellStart"/>
      <w:r>
        <w:rPr>
          <w:rFonts w:eastAsia="Times New Roman" w:cs="Times New Roman"/>
          <w:szCs w:val="24"/>
        </w:rPr>
        <w:t>όλω</w:t>
      </w:r>
      <w:proofErr w:type="spellEnd"/>
      <w:r>
        <w:rPr>
          <w:rFonts w:eastAsia="Times New Roman" w:cs="Times New Roman"/>
          <w:szCs w:val="24"/>
        </w:rPr>
        <w:t xml:space="preserve">- με ένα μεγάλο κόστος. Ο στόχος, βέβαια, της διατυπωθείσης στην ερώτηση πρότασης δεν είναι αυτός. </w:t>
      </w:r>
    </w:p>
    <w:p w14:paraId="2E673400"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Παρατηρώ, επίσης, πως όλη η προσέγγισή σας αφορά μόνο τους ιδιώτες και δη των μικρομεσαίων επιχειρήσεω</w:t>
      </w:r>
      <w:r>
        <w:rPr>
          <w:rFonts w:eastAsia="Times New Roman" w:cs="Times New Roman"/>
          <w:szCs w:val="24"/>
        </w:rPr>
        <w:t xml:space="preserve">ν. Όπως </w:t>
      </w:r>
      <w:proofErr w:type="spellStart"/>
      <w:r>
        <w:rPr>
          <w:rFonts w:eastAsia="Times New Roman" w:cs="Times New Roman"/>
          <w:szCs w:val="24"/>
        </w:rPr>
        <w:t>προείπα</w:t>
      </w:r>
      <w:proofErr w:type="spellEnd"/>
      <w:r>
        <w:rPr>
          <w:rFonts w:eastAsia="Times New Roman" w:cs="Times New Roman"/>
          <w:szCs w:val="24"/>
        </w:rPr>
        <w:t xml:space="preserve"> –και τελείωσα, κύριε Πρόεδρε- επιτυχία του προγράμματος θα επιτευχθεί μόνο αν τύχει καθολικής εφαρμογής σε ιδιωτικό και δημόσιο τομέα. </w:t>
      </w:r>
    </w:p>
    <w:p w14:paraId="2E673401"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Ευχαριστώ.</w:t>
      </w:r>
    </w:p>
    <w:p w14:paraId="2E673402"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xml:space="preserve">, έχετε τον λόγο. </w:t>
      </w:r>
    </w:p>
    <w:p w14:paraId="2E673403"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w:t>
      </w:r>
      <w:r>
        <w:rPr>
          <w:rFonts w:eastAsia="Times New Roman" w:cs="Times New Roman"/>
          <w:b/>
          <w:szCs w:val="24"/>
        </w:rPr>
        <w:t>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E67340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Να σας ευχαριστήσω επίσης για τα καλά λόγια της αρχής. Να ευχηθώ «καλή χρονιά» και να πω το αυτονόητο</w:t>
      </w:r>
      <w:r>
        <w:rPr>
          <w:rFonts w:eastAsia="Times New Roman" w:cs="Times New Roman"/>
          <w:szCs w:val="24"/>
        </w:rPr>
        <w:t>,</w:t>
      </w:r>
      <w:r>
        <w:rPr>
          <w:rFonts w:eastAsia="Times New Roman" w:cs="Times New Roman"/>
          <w:szCs w:val="24"/>
        </w:rPr>
        <w:t xml:space="preserve"> το οποίο και εσείς είπατε, ότι πέρα από την αναγκαία συνέπε</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που πρέπει να δείχνουμε όλοι –είναι δείγμα κοινοβουλευτικού ήθους- και να είμαστε παρόντες στις ερωτήσεις, πρέπει να σκεφτούμε και στην Αναθεώρηση του Συντάγματος πώς θα μπορούσαμε αυτό να το ενισχύσουμε.</w:t>
      </w:r>
    </w:p>
    <w:p w14:paraId="2E673405"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Να πω και λόγω της ημέρας ότι είναι σημαντικά α</w:t>
      </w:r>
      <w:r>
        <w:rPr>
          <w:rFonts w:eastAsia="Times New Roman" w:cs="Times New Roman"/>
          <w:szCs w:val="24"/>
        </w:rPr>
        <w:t xml:space="preserve">υτά που συνέβησαν χθες. Αν είναι σωστά τα μαθηματικά του κ. </w:t>
      </w:r>
      <w:proofErr w:type="spellStart"/>
      <w:r>
        <w:rPr>
          <w:rFonts w:eastAsia="Times New Roman" w:cs="Times New Roman"/>
          <w:szCs w:val="24"/>
        </w:rPr>
        <w:t>Πρετεντέρη</w:t>
      </w:r>
      <w:proofErr w:type="spellEnd"/>
      <w:r>
        <w:rPr>
          <w:rFonts w:eastAsia="Times New Roman" w:cs="Times New Roman"/>
          <w:szCs w:val="24"/>
        </w:rPr>
        <w:t xml:space="preserve"> χθες στην εφημερίδα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δεκατέσσερις κυβερνήσεις δεν μπόρεσαν να επιβάλουν καθεστώς νομιμότητας στο ραδιοτηλεοπτικό τοπίο. </w:t>
      </w:r>
    </w:p>
    <w:p w14:paraId="2E673406" w14:textId="77777777" w:rsidR="002D2446" w:rsidRDefault="00312039">
      <w:pPr>
        <w:spacing w:after="0" w:line="600" w:lineRule="auto"/>
        <w:ind w:firstLine="720"/>
        <w:jc w:val="both"/>
        <w:rPr>
          <w:rFonts w:eastAsia="Times New Roman" w:cs="Times New Roman"/>
          <w:szCs w:val="24"/>
        </w:rPr>
      </w:pPr>
      <w:proofErr w:type="spellStart"/>
      <w:r>
        <w:rPr>
          <w:rFonts w:eastAsia="Times New Roman" w:cs="Times New Roman"/>
          <w:szCs w:val="24"/>
        </w:rPr>
        <w:t>Εκφεύγει</w:t>
      </w:r>
      <w:proofErr w:type="spellEnd"/>
      <w:r>
        <w:rPr>
          <w:rFonts w:eastAsia="Times New Roman" w:cs="Times New Roman"/>
          <w:szCs w:val="24"/>
        </w:rPr>
        <w:t xml:space="preserve"> των μέσων μαζικής ενημέρωσης. Είναι ζήτημα </w:t>
      </w:r>
      <w:r>
        <w:rPr>
          <w:rFonts w:eastAsia="Times New Roman" w:cs="Times New Roman"/>
          <w:szCs w:val="24"/>
        </w:rPr>
        <w:t>δημοκρατίας, κράτους δικαίου, αντιμετώπισης της κακής σχέσης οικονομίας και πολιτικών συμφερόντων που ονομάζουμε διαπλοκή.</w:t>
      </w:r>
    </w:p>
    <w:p w14:paraId="2E673407"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Επί της ερώτησης, βεβαίως, αναγνωρίζω απολύτως αυτό που είπατε ότι είχατε και προφορικά και πριν από την κατάθεση της ερώτησης υποβάλ</w:t>
      </w:r>
      <w:r>
        <w:rPr>
          <w:rFonts w:eastAsia="Times New Roman" w:cs="Times New Roman"/>
          <w:szCs w:val="24"/>
        </w:rPr>
        <w:t xml:space="preserve">λει παρόμοιες προτάσεις, κύριε συνάδελφε, τις οποίες τις λάβαμε σοβαρά υπ’ </w:t>
      </w:r>
      <w:proofErr w:type="spellStart"/>
      <w:r>
        <w:rPr>
          <w:rFonts w:eastAsia="Times New Roman" w:cs="Times New Roman"/>
          <w:szCs w:val="24"/>
        </w:rPr>
        <w:t>όψιν</w:t>
      </w:r>
      <w:proofErr w:type="spellEnd"/>
      <w:r>
        <w:rPr>
          <w:rFonts w:eastAsia="Times New Roman" w:cs="Times New Roman"/>
          <w:szCs w:val="24"/>
        </w:rPr>
        <w:t>. Αντίστοιχες προτάσεις μάς είχαν έρθει και από τον ΣΥΡΙΖΑ και είναι και παλιές διατυπωμένες θέσεις του κινήματος των μικρομεσαίων επιχειρήσεων, της ΕΣΕΕ και της ΓΣΕΒΕ. Οπωσδήπο</w:t>
      </w:r>
      <w:r>
        <w:rPr>
          <w:rFonts w:eastAsia="Times New Roman" w:cs="Times New Roman"/>
          <w:szCs w:val="24"/>
        </w:rPr>
        <w:t>τε, όμως, για τους λόγους που είπατε, δεν έχω κανέναν λόγο παρά να σας ευχαριστήσω για την υποβολή των σχετικών προτάσεων.</w:t>
      </w:r>
    </w:p>
    <w:p w14:paraId="2E673408"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Γιατί δεν τις υιοθετήσαμε στην πληρότητά τους, ενώ εμπνευστήκαμε και από τις δικές σας προτάσεις; Υπάρχει ο εξής κίνδυνος. Η αυτοδίκα</w:t>
      </w:r>
      <w:r>
        <w:rPr>
          <w:rFonts w:eastAsia="Times New Roman" w:cs="Times New Roman"/>
          <w:szCs w:val="24"/>
        </w:rPr>
        <w:t>ιη και ειδικά η υποχρεωτική μετατροπή του επιδόματος ανεργίας σε μια επιταγή που θα κατατίθεται στον εργοδότη μπορεί να δημιουργήσει το πρόβλημα</w:t>
      </w:r>
      <w:r>
        <w:rPr>
          <w:rFonts w:eastAsia="Times New Roman" w:cs="Times New Roman"/>
          <w:szCs w:val="24"/>
        </w:rPr>
        <w:t>,</w:t>
      </w:r>
      <w:r>
        <w:rPr>
          <w:rFonts w:eastAsia="Times New Roman" w:cs="Times New Roman"/>
          <w:szCs w:val="24"/>
        </w:rPr>
        <w:t xml:space="preserve"> κατά το οποίο ορισμένες επιχειρήσεις -τουλάχιστον αυτές που δεν έχουν καλόπιστο </w:t>
      </w:r>
      <w:r w:rsidRPr="000E2BE6">
        <w:rPr>
          <w:rFonts w:eastAsia="Times New Roman" w:cs="Times New Roman"/>
          <w:color w:val="000000" w:themeColor="text1"/>
          <w:szCs w:val="24"/>
        </w:rPr>
        <w:t>επιχειρηματία- αντί να προχωρο</w:t>
      </w:r>
      <w:r w:rsidRPr="000E2BE6">
        <w:rPr>
          <w:rFonts w:eastAsia="Times New Roman" w:cs="Times New Roman"/>
          <w:color w:val="000000" w:themeColor="text1"/>
          <w:szCs w:val="24"/>
        </w:rPr>
        <w:t xml:space="preserve">ύν σε προσλήψεις με ορίζοντα χρόνου, να ανακυκλώνουν τους ανέργους. </w:t>
      </w:r>
    </w:p>
    <w:p w14:paraId="2E673409"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έχει γίνει προσπάθεια να αντιμετωπιστεί στο παρελθόν, γιατί αντιλαμβάνεστε ότι δεν ανακαλύψαμε εμείς τον τροχό </w:t>
      </w:r>
      <w:r>
        <w:rPr>
          <w:rFonts w:eastAsia="Times New Roman" w:cs="Times New Roman"/>
          <w:szCs w:val="24"/>
        </w:rPr>
        <w:t>κ</w:t>
      </w:r>
      <w:r>
        <w:rPr>
          <w:rFonts w:eastAsia="Times New Roman" w:cs="Times New Roman"/>
          <w:szCs w:val="24"/>
        </w:rPr>
        <w:t>αι προηγούμενες κυβερνήσεις είχαν παρόμοιο προβληματισμό. Είχαν επιβάλ</w:t>
      </w:r>
      <w:r>
        <w:rPr>
          <w:rFonts w:eastAsia="Times New Roman" w:cs="Times New Roman"/>
          <w:szCs w:val="24"/>
        </w:rPr>
        <w:t xml:space="preserve">ει υποχρέωση στον εργοδότη να διατηρήσει στην εργασία τον άνεργο για </w:t>
      </w:r>
      <w:proofErr w:type="spellStart"/>
      <w:r>
        <w:rPr>
          <w:rFonts w:eastAsia="Times New Roman" w:cs="Times New Roman"/>
          <w:szCs w:val="24"/>
        </w:rPr>
        <w:t>εικοσιτετράμηνο</w:t>
      </w:r>
      <w:proofErr w:type="spellEnd"/>
      <w:r>
        <w:rPr>
          <w:rFonts w:eastAsia="Times New Roman" w:cs="Times New Roman"/>
          <w:szCs w:val="24"/>
        </w:rPr>
        <w:t xml:space="preserve">. Αυτό ναι μεν λειτουργούσε ως προς το να μη γίνεται ανακύκλωση των ανέργων, δεν ήταν, όμως, επαρκές κίνητρο για τον εργοδότη να προχωρήσει στην πρόσληψη του ανέργου. </w:t>
      </w:r>
    </w:p>
    <w:p w14:paraId="2E67340A"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Διότ</w:t>
      </w:r>
      <w:r>
        <w:rPr>
          <w:rFonts w:eastAsia="Times New Roman" w:cs="Times New Roman"/>
          <w:szCs w:val="24"/>
        </w:rPr>
        <w:t>ι στην πραγματικότητα επιδοτούταν με 4.000 ευρώ –γιατί τόσο είναι περίπου το επίδομα ανεργία</w:t>
      </w:r>
      <w:r>
        <w:rPr>
          <w:rFonts w:eastAsia="Times New Roman" w:cs="Times New Roman"/>
          <w:szCs w:val="24"/>
        </w:rPr>
        <w:t>ς</w:t>
      </w:r>
      <w:r>
        <w:rPr>
          <w:rFonts w:eastAsia="Times New Roman" w:cs="Times New Roman"/>
          <w:szCs w:val="24"/>
        </w:rPr>
        <w:t xml:space="preserve"> το δωδεκάμηνο- και έπρεπε να καταβάλλει ο ίδιος εξ ιδίων 20.000 ευρώ. Η σχέση, λοιπόν, κινήτρου προς υποχρέωση, ειδικά σε καιρούς κρίσης, δεν λειτούργησε. Αυτό το</w:t>
      </w:r>
      <w:r>
        <w:rPr>
          <w:rFonts w:eastAsia="Times New Roman" w:cs="Times New Roman"/>
          <w:szCs w:val="24"/>
        </w:rPr>
        <w:t xml:space="preserve"> πρόγραμμα που σας λέω το οποίο ίσχυσε στο παρελθόν και είχε αυτά τα χαρακτηριστικά, ενώ αφορούσε δέκα χιλιάδες ανέργους, είχε κάλυψη μόνο χιλίων τριακοσίων θέσεων, δηλαδή πάρα πολύ μικρό ποσοστό.</w:t>
      </w:r>
    </w:p>
    <w:p w14:paraId="2E67340B"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Επίσης ενώ είμαι απολύτως θετικός ως προς την ιδέα, η μεταφ</w:t>
      </w:r>
      <w:r>
        <w:rPr>
          <w:rFonts w:eastAsia="Times New Roman" w:cs="Times New Roman"/>
          <w:szCs w:val="24"/>
        </w:rPr>
        <w:t xml:space="preserve">ορά της στο δημόσιο έχει το εξής ζήτημα. Επειδή τα 360 ευρώ που παίρνει ο άνεργος πρέπει να συμπληρωθούν από άλλα τόσα, ώστε να </w:t>
      </w:r>
      <w:r>
        <w:rPr>
          <w:rFonts w:eastAsia="Times New Roman" w:cs="Times New Roman"/>
          <w:szCs w:val="24"/>
        </w:rPr>
        <w:lastRenderedPageBreak/>
        <w:t>υπάρχει πλήρης απασχόληση και κάλυψη των ασφαλιστικών υποχρεώσεων, πρέπει να βρούμε πόρους</w:t>
      </w:r>
      <w:r>
        <w:rPr>
          <w:rFonts w:eastAsia="Times New Roman" w:cs="Times New Roman"/>
          <w:szCs w:val="24"/>
        </w:rPr>
        <w:t>,</w:t>
      </w:r>
      <w:r>
        <w:rPr>
          <w:rFonts w:eastAsia="Times New Roman" w:cs="Times New Roman"/>
          <w:szCs w:val="24"/>
        </w:rPr>
        <w:t xml:space="preserve"> ώστε οι δημόσιες επιχειρήσεις -δήμοι</w:t>
      </w:r>
      <w:r>
        <w:rPr>
          <w:rFonts w:eastAsia="Times New Roman" w:cs="Times New Roman"/>
          <w:szCs w:val="24"/>
        </w:rPr>
        <w:t xml:space="preserve"> ή δημόσια νομικά πρόσωπα που θα πάρουν τους ανέργους- να βρουν τα άλλα τόσα χρήματα που χρειάζονται. Είμαι ξαναλέω απολύτως θετικός στην ιδέα. Δεν μπορ</w:t>
      </w:r>
      <w:r>
        <w:rPr>
          <w:rFonts w:eastAsia="Times New Roman" w:cs="Times New Roman"/>
          <w:szCs w:val="24"/>
        </w:rPr>
        <w:t>εί</w:t>
      </w:r>
      <w:r>
        <w:rPr>
          <w:rFonts w:eastAsia="Times New Roman" w:cs="Times New Roman"/>
          <w:szCs w:val="24"/>
        </w:rPr>
        <w:t xml:space="preserve"> να λειτουργήσει, όμως, με τον αυτοματισμό που θα λειτουργήσει στον ιδιωτικό τομέα, που ο επιχειρηματί</w:t>
      </w:r>
      <w:r>
        <w:rPr>
          <w:rFonts w:eastAsia="Times New Roman" w:cs="Times New Roman"/>
          <w:szCs w:val="24"/>
        </w:rPr>
        <w:t>ας βγάζει από την τσέπη του τα συν 360 ευρώ του κάθε μήνα.</w:t>
      </w:r>
    </w:p>
    <w:p w14:paraId="2E67340C"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Παίρνοντας υπ’ </w:t>
      </w:r>
      <w:proofErr w:type="spellStart"/>
      <w:r>
        <w:rPr>
          <w:rFonts w:eastAsia="Times New Roman" w:cs="Times New Roman"/>
          <w:szCs w:val="24"/>
        </w:rPr>
        <w:t>όψιν</w:t>
      </w:r>
      <w:proofErr w:type="spellEnd"/>
      <w:r>
        <w:rPr>
          <w:rFonts w:eastAsia="Times New Roman" w:cs="Times New Roman"/>
          <w:szCs w:val="24"/>
        </w:rPr>
        <w:t xml:space="preserve">, επομένως, όλους αυτούς τους παράγοντες, αποφασίσαμε να ξεκινήσουμε ένα πιλοτικό πρόγραμμα, κατ’ αρχάς, με δέκα χιλιάδες θέσεις εργασίας αποκλειστικά στον χώρο των μικρομεσαίων </w:t>
      </w:r>
      <w:r>
        <w:rPr>
          <w:rFonts w:eastAsia="Times New Roman" w:cs="Times New Roman"/>
          <w:szCs w:val="24"/>
        </w:rPr>
        <w:t xml:space="preserve">επιχειρήσεων, γιατί αυτές καθαυτές θέλουν ενίσχυση. </w:t>
      </w:r>
    </w:p>
    <w:p w14:paraId="2E67340D"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 xml:space="preserve">Κλείνουν καθημερινά εκατοντάδες και δεκάδες τέτοιες επιχειρήσεις, λόγω έλλειψης δυνατότητας ανταπόκρισης στον ανταγωνισμό. Γιατί, κακά τα ψέματα, ένα μέρος των πολιτικών των μνημονίων των προηγούμενων </w:t>
      </w:r>
      <w:r>
        <w:rPr>
          <w:rFonts w:eastAsia="Times New Roman" w:cs="Times New Roman"/>
          <w:szCs w:val="24"/>
        </w:rPr>
        <w:t>περιόδων είχε αυτό το νεοφιλελεύθερο χαρακτηριστικό</w:t>
      </w:r>
      <w:r>
        <w:rPr>
          <w:rFonts w:eastAsia="Times New Roman" w:cs="Times New Roman"/>
          <w:szCs w:val="24"/>
        </w:rPr>
        <w:t>,</w:t>
      </w:r>
      <w:r>
        <w:rPr>
          <w:rFonts w:eastAsia="Times New Roman" w:cs="Times New Roman"/>
          <w:szCs w:val="24"/>
        </w:rPr>
        <w:t xml:space="preserve"> να συγκεντρώνει την οικονομική </w:t>
      </w:r>
      <w:r>
        <w:rPr>
          <w:rFonts w:eastAsia="Times New Roman" w:cs="Times New Roman"/>
          <w:szCs w:val="24"/>
        </w:rPr>
        <w:lastRenderedPageBreak/>
        <w:t xml:space="preserve">ύλη στην κορυφή. Δηλαδή το λιανεμπόριο να το διαλύει στο επίπεδο του εμποράκου και να το συγκεντρώνει στην κορυφή των </w:t>
      </w:r>
      <w:r>
        <w:rPr>
          <w:rFonts w:eastAsia="Times New Roman" w:cs="Times New Roman"/>
          <w:szCs w:val="24"/>
          <w:lang w:val="en-US"/>
        </w:rPr>
        <w:t>malls</w:t>
      </w:r>
      <w:r>
        <w:rPr>
          <w:rFonts w:eastAsia="Times New Roman" w:cs="Times New Roman"/>
          <w:szCs w:val="24"/>
        </w:rPr>
        <w:t xml:space="preserve"> και των μεγάλων επιχειρήσεων.</w:t>
      </w:r>
    </w:p>
    <w:p w14:paraId="2E67340E"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Άρα η πρώτη παρέμβ</w:t>
      </w:r>
      <w:r>
        <w:rPr>
          <w:rFonts w:eastAsia="Times New Roman" w:cs="Times New Roman"/>
          <w:szCs w:val="24"/>
        </w:rPr>
        <w:t>αση που κάνουμε πιλοτικά για να δούμε πώς λειτουργεί και να εισάγουμε στη συνέχεια διορθωτικές κινήσεις</w:t>
      </w:r>
      <w:r>
        <w:rPr>
          <w:rFonts w:eastAsia="Times New Roman" w:cs="Times New Roman"/>
          <w:szCs w:val="24"/>
        </w:rPr>
        <w:t>,</w:t>
      </w:r>
      <w:r>
        <w:rPr>
          <w:rFonts w:eastAsia="Times New Roman" w:cs="Times New Roman"/>
          <w:szCs w:val="24"/>
        </w:rPr>
        <w:t xml:space="preserve"> είναι για ένα πρόγραμμα δέκα χιλιάδων θέσεων εργασίας που επιδοτεί, όπως πολύ σωστά λέτε, την εργασία και όχι την ανεργία και ανάλογα με την πρόοδο αυτ</w:t>
      </w:r>
      <w:r>
        <w:rPr>
          <w:rFonts w:eastAsia="Times New Roman" w:cs="Times New Roman"/>
          <w:szCs w:val="24"/>
        </w:rPr>
        <w:t>ού του εγχειρήματος, θα προχωρήσουμε και σε επέκτασή του -πολύ θα ήθελα και στον δημόσιο τομέα- για να εξασφαλίσουμε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την καλύτερη δυνατή χρήση του δημόσιου χρήματος.</w:t>
      </w:r>
    </w:p>
    <w:p w14:paraId="2E67340F"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73410" w14:textId="77777777" w:rsidR="002D2446" w:rsidRDefault="00312039">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Κατσίκης</w:t>
      </w:r>
      <w:proofErr w:type="spellEnd"/>
      <w:r>
        <w:rPr>
          <w:rFonts w:eastAsia="Times New Roman" w:cs="Times New Roman"/>
          <w:szCs w:val="24"/>
        </w:rPr>
        <w:t>.</w:t>
      </w:r>
    </w:p>
    <w:p w14:paraId="2E673411"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ΝΣΑΝΤΙΝΟΣ ΚΑΤΣΙΚΗΣ:</w:t>
      </w:r>
      <w:r>
        <w:rPr>
          <w:rFonts w:eastAsia="Times New Roman" w:cs="Times New Roman"/>
          <w:szCs w:val="24"/>
        </w:rPr>
        <w:t xml:space="preserve"> Αφού σας ευχαριστήσω, κύριε Υπουργέ, και ευχηθώ αυτό το πιλοτικό πρόγραμμα το οποίο προτίθεστε να ξεκινήσετε να έχει απόλυτη επιτυχία και να αποτελέσει το έναυσμα</w:t>
      </w:r>
      <w:r>
        <w:rPr>
          <w:rFonts w:eastAsia="Times New Roman" w:cs="Times New Roman"/>
          <w:szCs w:val="24"/>
        </w:rPr>
        <w:t>,</w:t>
      </w:r>
      <w:r>
        <w:rPr>
          <w:rFonts w:eastAsia="Times New Roman" w:cs="Times New Roman"/>
          <w:szCs w:val="24"/>
        </w:rPr>
        <w:t xml:space="preserve"> ώστε να αναπτυχθεί περισσότερο, οι άνεργοι να γίνουν ενεργοί εργαζόμενοι</w:t>
      </w:r>
      <w:r>
        <w:rPr>
          <w:rFonts w:eastAsia="Times New Roman" w:cs="Times New Roman"/>
          <w:szCs w:val="24"/>
        </w:rPr>
        <w:t xml:space="preserve">, η ανεργία να μειωθεί και η </w:t>
      </w:r>
      <w:r>
        <w:rPr>
          <w:rFonts w:eastAsia="Times New Roman" w:cs="Times New Roman"/>
          <w:szCs w:val="24"/>
        </w:rPr>
        <w:lastRenderedPageBreak/>
        <w:t xml:space="preserve">λειτουργία του ιδιωτικού και του δημοσίου τομέα στον εργασιακό χώρο να γίνει αποτελεσματικότερη και καλύτερη, θα ήθελα να παρατηρήσω δυο πράγματα και να κλείσω με τούτο. </w:t>
      </w:r>
    </w:p>
    <w:p w14:paraId="2E673412"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Μιλήσατε για πλήρη απασχόληση. Θα μπορούσε να είναι και </w:t>
      </w:r>
      <w:r>
        <w:rPr>
          <w:rFonts w:eastAsia="Times New Roman" w:cs="Times New Roman"/>
          <w:szCs w:val="24"/>
        </w:rPr>
        <w:t>μερική, κύριε Υπουργέ, η απασχόληση. Δηλαδή από το να έχουμε έναν άνεργο επιδοτούμενο με «χ» ποσό, ο οποίος είτε συντηρείται με αυτό το μικρό χρηματικό ποσό είτε επιδίδεται σε μαύρη εργασία -πράγμα που βλάπτει σοβαρά το κράτος και την πολιτεία- δι</w:t>
      </w:r>
      <w:r>
        <w:rPr>
          <w:rFonts w:eastAsia="Times New Roman" w:cs="Times New Roman"/>
          <w:szCs w:val="24"/>
        </w:rPr>
        <w:t>ά</w:t>
      </w:r>
      <w:r>
        <w:rPr>
          <w:rFonts w:eastAsia="Times New Roman" w:cs="Times New Roman"/>
          <w:szCs w:val="24"/>
        </w:rPr>
        <w:t xml:space="preserve"> της φορ</w:t>
      </w:r>
      <w:r>
        <w:rPr>
          <w:rFonts w:eastAsia="Times New Roman" w:cs="Times New Roman"/>
          <w:szCs w:val="24"/>
        </w:rPr>
        <w:t>οδιαφυγής και εισφοροδιαφυγής, προτιμότερο θα ήταν από τα να είναι άνεργος και άεργος -και τη ρήση «αργία μήτηρ πάσης κακίας</w:t>
      </w:r>
      <w:r>
        <w:rPr>
          <w:rFonts w:eastAsia="Times New Roman" w:cs="Times New Roman"/>
          <w:szCs w:val="24"/>
        </w:rPr>
        <w:t>»</w:t>
      </w:r>
      <w:r>
        <w:rPr>
          <w:rFonts w:eastAsia="Times New Roman" w:cs="Times New Roman"/>
          <w:szCs w:val="24"/>
        </w:rPr>
        <w:t xml:space="preserve"> τη συναντάμε συνεχώς- να είναι εργαζόμενος, έστω και μερικά απασχολούμενος. Αυτό είναι μία παρατήρηση.</w:t>
      </w:r>
    </w:p>
    <w:p w14:paraId="2E673413"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στον δημόσιο </w:t>
      </w:r>
      <w:r>
        <w:rPr>
          <w:rFonts w:eastAsia="Times New Roman" w:cs="Times New Roman"/>
          <w:szCs w:val="24"/>
        </w:rPr>
        <w:t>τομέα, θα πρότεινα, παράλληλα με τον ιδιωτικό, να ξεκινήσετε και σε αυτόν ένα αντίστοιχο πιλοτικό πρόγραμμα.</w:t>
      </w:r>
    </w:p>
    <w:p w14:paraId="2E673414"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E673415"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Δίνουμε τον λόγο εκ νέου στον κ. </w:t>
      </w:r>
      <w:proofErr w:type="spellStart"/>
      <w:r>
        <w:rPr>
          <w:rFonts w:eastAsia="Times New Roman" w:cs="Times New Roman"/>
          <w:szCs w:val="24"/>
        </w:rPr>
        <w:t>Κατρούγκαλο</w:t>
      </w:r>
      <w:proofErr w:type="spellEnd"/>
      <w:r>
        <w:rPr>
          <w:rFonts w:eastAsia="Times New Roman" w:cs="Times New Roman"/>
          <w:szCs w:val="24"/>
        </w:rPr>
        <w:t>.</w:t>
      </w:r>
    </w:p>
    <w:p w14:paraId="2E673416"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είμαι σίγουρος ότι εσείς δεν ανήκ</w:t>
      </w:r>
      <w:r>
        <w:rPr>
          <w:rFonts w:eastAsia="Times New Roman" w:cs="Times New Roman"/>
          <w:szCs w:val="24"/>
        </w:rPr>
        <w:t>ετε σε αυτούς που πιστεύουν ότι χθες στις 3 τα μεσάνυχτα εξαφανίστηκε η όποια διαπλοκή υπήρχε εις τον τόπο, επειδή βγήκε η απόφαση.</w:t>
      </w:r>
    </w:p>
    <w:p w14:paraId="2E673417"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Το αντίθετο.</w:t>
      </w:r>
    </w:p>
    <w:p w14:paraId="2E673418"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Ξέρω, κύριε Πρόεδρε</w:t>
      </w:r>
      <w:r>
        <w:rPr>
          <w:rFonts w:eastAsia="Times New Roman" w:cs="Times New Roman"/>
          <w:szCs w:val="24"/>
        </w:rPr>
        <w:t xml:space="preserve">, ότι κι εσείς είστε μεταξύ αυτών που θέλουν να αντιμετωπίσουν αυτή τη διασύνδεση μεταξύ πολιτικής και οικονομίας. Απλώς το θεωρώ ένα πάρα πολύ σημαντικό βήμα. Αλίμονο αν μπορούσαμε από τη μια στιγμή στην άλλη να εξαφανίσουμε τόσο βαθιά ριζωμένα φαινόμενα </w:t>
      </w:r>
      <w:r>
        <w:rPr>
          <w:rFonts w:eastAsia="Times New Roman" w:cs="Times New Roman"/>
          <w:szCs w:val="24"/>
        </w:rPr>
        <w:t>στην πολιτική ζωή της χώρας. Απλώς επαναλαμβάνω ότι θα πρέπει όλοι -και αναγνωρίζω ότι και στον χώρο της δικής σας παράταξης</w:t>
      </w:r>
      <w:r>
        <w:rPr>
          <w:rFonts w:eastAsia="Times New Roman" w:cs="Times New Roman"/>
          <w:szCs w:val="24"/>
        </w:rPr>
        <w:t>,</w:t>
      </w:r>
      <w:r>
        <w:rPr>
          <w:rFonts w:eastAsia="Times New Roman" w:cs="Times New Roman"/>
          <w:szCs w:val="24"/>
        </w:rPr>
        <w:t xml:space="preserve"> πολλοί είναι αυτοί που έχουν την ίδια στάση με μας- να συνεργαστούμε.</w:t>
      </w:r>
    </w:p>
    <w:p w14:paraId="2E673419"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Συμφωνώ στα περισσότερα. Μερική εργασία να επιδοτήσω στον ιδ</w:t>
      </w:r>
      <w:r>
        <w:rPr>
          <w:rFonts w:eastAsia="Times New Roman" w:cs="Times New Roman"/>
          <w:szCs w:val="24"/>
        </w:rPr>
        <w:t xml:space="preserve">ιωτικό τομέα δεν θα ήθελα, γιατί ξέρουμε ότι υπάρχει ένα διαδομένο φαινόμενο </w:t>
      </w:r>
      <w:proofErr w:type="spellStart"/>
      <w:r>
        <w:rPr>
          <w:rFonts w:eastAsia="Times New Roman" w:cs="Times New Roman"/>
          <w:szCs w:val="24"/>
        </w:rPr>
        <w:t>τύποις</w:t>
      </w:r>
      <w:proofErr w:type="spellEnd"/>
      <w:r>
        <w:rPr>
          <w:rFonts w:eastAsia="Times New Roman" w:cs="Times New Roman"/>
          <w:szCs w:val="24"/>
        </w:rPr>
        <w:t xml:space="preserve"> να απασχολούνται άνθρωποι για τετράωρο -δηλαδή </w:t>
      </w:r>
      <w:r>
        <w:rPr>
          <w:rFonts w:eastAsia="Times New Roman" w:cs="Times New Roman"/>
          <w:szCs w:val="24"/>
        </w:rPr>
        <w:lastRenderedPageBreak/>
        <w:t>να έχουν μια τετράωρη σύμβαση εργασίας- και να δουλεύουν οκτώ, εννιά και δέκα ώρες. Το ξέρουμε από τις πρόσφατες εκθέσεις της</w:t>
      </w:r>
      <w:r>
        <w:rPr>
          <w:rFonts w:eastAsia="Times New Roman" w:cs="Times New Roman"/>
          <w:szCs w:val="24"/>
        </w:rPr>
        <w:t xml:space="preserve"> Διεθνούς Οργάνωσης Εργασίας.</w:t>
      </w:r>
    </w:p>
    <w:p w14:paraId="2E67341A"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από ό,τι πολλοί πιστεύουν, το φαινόμενο της μαύρης εργασίας δεν αφορά κυρίως εντελώς αδήλωτη εργασία, αλλά αφορά </w:t>
      </w:r>
      <w:proofErr w:type="spellStart"/>
      <w:r>
        <w:rPr>
          <w:rFonts w:eastAsia="Times New Roman" w:cs="Times New Roman"/>
          <w:szCs w:val="24"/>
        </w:rPr>
        <w:t>ημιδηλούμενη</w:t>
      </w:r>
      <w:proofErr w:type="spellEnd"/>
      <w:r>
        <w:rPr>
          <w:rFonts w:eastAsia="Times New Roman" w:cs="Times New Roman"/>
          <w:szCs w:val="24"/>
        </w:rPr>
        <w:t xml:space="preserve"> εργασία, αυτό που περιέγραψα προηγουμένως. Δουλεύεις στην πραγματικότητα οκτώ ή δέκα ώρες, </w:t>
      </w:r>
      <w:r>
        <w:rPr>
          <w:rFonts w:eastAsia="Times New Roman" w:cs="Times New Roman"/>
          <w:szCs w:val="24"/>
        </w:rPr>
        <w:t xml:space="preserve">πληρώνεσαι για τέσσερις και προφανώς ο βασικά </w:t>
      </w:r>
      <w:proofErr w:type="spellStart"/>
      <w:r>
        <w:rPr>
          <w:rFonts w:eastAsia="Times New Roman" w:cs="Times New Roman"/>
          <w:szCs w:val="24"/>
        </w:rPr>
        <w:t>ζημιούμενος</w:t>
      </w:r>
      <w:proofErr w:type="spellEnd"/>
      <w:r>
        <w:rPr>
          <w:rFonts w:eastAsia="Times New Roman" w:cs="Times New Roman"/>
          <w:szCs w:val="24"/>
        </w:rPr>
        <w:t xml:space="preserve"> είναι ο εργαζόμενος. Αντίστοιχη ζημιά παθαίνουν, όμως, και τα ασφαλιστικά ταμεία.</w:t>
      </w:r>
    </w:p>
    <w:p w14:paraId="2E67341B"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Αν προχωρήσουμε -και λέω ότι είναι από τα θέματα που εξετάζουμε- σε χρήση του επιδόματος ανεργίας για μερική απασχόλ</w:t>
      </w:r>
      <w:r>
        <w:rPr>
          <w:rFonts w:eastAsia="Times New Roman" w:cs="Times New Roman"/>
          <w:szCs w:val="24"/>
        </w:rPr>
        <w:t xml:space="preserve">ηση, αυτό θα είναι αποκλειστικά στον δημόσιο τομέα. </w:t>
      </w:r>
      <w:r>
        <w:rPr>
          <w:rFonts w:eastAsia="Times New Roman" w:cs="Times New Roman"/>
          <w:szCs w:val="24"/>
        </w:rPr>
        <w:t>Ε</w:t>
      </w:r>
      <w:r>
        <w:rPr>
          <w:rFonts w:eastAsia="Times New Roman" w:cs="Times New Roman"/>
          <w:szCs w:val="24"/>
        </w:rPr>
        <w:t>κεί</w:t>
      </w:r>
      <w:r>
        <w:rPr>
          <w:rFonts w:eastAsia="Times New Roman" w:cs="Times New Roman"/>
          <w:szCs w:val="24"/>
        </w:rPr>
        <w:t>,</w:t>
      </w:r>
      <w:r>
        <w:rPr>
          <w:rFonts w:eastAsia="Times New Roman" w:cs="Times New Roman"/>
          <w:szCs w:val="24"/>
        </w:rPr>
        <w:t xml:space="preserve"> κυρίως, γιατί δεν έχουμε τη δυνατότητα να βρούμε εύκολα τον συμπληρωματικό πόρο</w:t>
      </w:r>
      <w:r>
        <w:rPr>
          <w:rFonts w:eastAsia="Times New Roman" w:cs="Times New Roman"/>
          <w:szCs w:val="24"/>
        </w:rPr>
        <w:t>,</w:t>
      </w:r>
      <w:r>
        <w:rPr>
          <w:rFonts w:eastAsia="Times New Roman" w:cs="Times New Roman"/>
          <w:szCs w:val="24"/>
        </w:rPr>
        <w:t xml:space="preserve"> που θα μας χρειαζόταν για την πλήρη απασχόληση.</w:t>
      </w:r>
    </w:p>
    <w:p w14:paraId="2E67341C"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Άρα στο πνεύμα της σκέψης σας είμαι σύμφωνος. Υπάρχουν ορισμένες πλευ</w:t>
      </w:r>
      <w:r>
        <w:rPr>
          <w:rFonts w:eastAsia="Times New Roman" w:cs="Times New Roman"/>
          <w:szCs w:val="24"/>
        </w:rPr>
        <w:t>ρές εφαρμογής που θα πρέπει να τις δούμε.</w:t>
      </w:r>
    </w:p>
    <w:p w14:paraId="2E67341D"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 αρχάς και κατ’ αρχήν, είμαι θετικός για την πρώτη πιλοτική επέκταση και στον δημόσιο τομέα με τους όρους που είπα. Απλώς εξετάζουμε ακόμη τ</w:t>
      </w:r>
      <w:r>
        <w:rPr>
          <w:rFonts w:eastAsia="Times New Roman" w:cs="Times New Roman"/>
          <w:szCs w:val="24"/>
        </w:rPr>
        <w:t>ι</w:t>
      </w:r>
      <w:r>
        <w:rPr>
          <w:rFonts w:eastAsia="Times New Roman" w:cs="Times New Roman"/>
          <w:szCs w:val="24"/>
        </w:rPr>
        <w:t>ς προϋποθέσεις.</w:t>
      </w:r>
    </w:p>
    <w:p w14:paraId="2E67341E"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πάντως, και για την ευκαιρία να αναπτύ</w:t>
      </w:r>
      <w:r>
        <w:rPr>
          <w:rFonts w:eastAsia="Times New Roman" w:cs="Times New Roman"/>
          <w:szCs w:val="24"/>
        </w:rPr>
        <w:t>ξω αυτές τις απόψεις και -επαναλαμβάνω - για τις αρχικές σας ιδέες που ήταν μερικές από τις εμπνεύσεις που είχαμε για την υλοποίηση αυτού του σχεδίου.</w:t>
      </w:r>
    </w:p>
    <w:p w14:paraId="2E67341F"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2E673420"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και κύριε συνάδελφε, γιατί δεν είμαστε και πολλοί ε</w:t>
      </w:r>
      <w:r>
        <w:rPr>
          <w:rFonts w:eastAsia="Times New Roman" w:cs="Times New Roman"/>
          <w:szCs w:val="24"/>
        </w:rPr>
        <w:t>δώ μέσα…</w:t>
      </w:r>
    </w:p>
    <w:p w14:paraId="2E673421"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Και εγώ συνάδελφος είμαι!</w:t>
      </w:r>
    </w:p>
    <w:p w14:paraId="2E673422"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σήμερα είστε με την άλλη ιδιότητα.</w:t>
      </w:r>
    </w:p>
    <w:p w14:paraId="2E673423" w14:textId="77777777" w:rsidR="002D2446" w:rsidRDefault="00312039">
      <w:pPr>
        <w:spacing w:after="0"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r>
        <w:rPr>
          <w:rFonts w:eastAsia="Times New Roman" w:cs="Times New Roman"/>
          <w:szCs w:val="24"/>
        </w:rPr>
        <w:t>.</w:t>
      </w:r>
    </w:p>
    <w:p w14:paraId="2E673424" w14:textId="77777777" w:rsidR="002D2446" w:rsidRDefault="0031203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E673425" w14:textId="77777777" w:rsidR="002D2446" w:rsidRDefault="00312039">
      <w:pPr>
        <w:spacing w:after="0"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2E673426" w14:textId="77777777" w:rsidR="002D2446" w:rsidRDefault="0031203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10.53΄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5 Σεπτεμβρίου 2016 και ώρα 18.00΄,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r>
        <w:rPr>
          <w:rFonts w:eastAsia="Times New Roman" w:cs="Times New Roman"/>
          <w:szCs w:val="24"/>
        </w:rPr>
        <w:t>. Να σημειώσω πως</w:t>
      </w:r>
      <w:r>
        <w:rPr>
          <w:rFonts w:eastAsia="Times New Roman" w:cs="Times New Roman"/>
          <w:szCs w:val="24"/>
        </w:rPr>
        <w:t xml:space="preserve"> ενημερώθηκα ότι για έβδομη φορά η ερ</w:t>
      </w:r>
      <w:r>
        <w:rPr>
          <w:rFonts w:eastAsia="Times New Roman" w:cs="Times New Roman"/>
          <w:szCs w:val="24"/>
        </w:rPr>
        <w:t xml:space="preserve">ώτησή μου για τον κ. Κιμ Γκλεν αναβάλλεται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w:t>
      </w:r>
    </w:p>
    <w:p w14:paraId="2E673427" w14:textId="77777777" w:rsidR="002D2446" w:rsidRDefault="00312039">
      <w:pPr>
        <w:spacing w:after="0" w:line="600" w:lineRule="auto"/>
        <w:jc w:val="center"/>
        <w:rPr>
          <w:rFonts w:eastAsia="Times New Roman" w:cs="Times New Roman"/>
          <w:szCs w:val="24"/>
        </w:rPr>
      </w:pPr>
      <w:r>
        <w:rPr>
          <w:rFonts w:eastAsia="Times New Roman" w:cs="Times New Roman"/>
          <w:b/>
          <w:bCs/>
          <w:szCs w:val="24"/>
        </w:rPr>
        <w:t>Ο ΠΡΟΕΔΡΟΣ                                                        ΟΙ ΓΡΑΜΜΑΤΕΙΣ</w:t>
      </w:r>
    </w:p>
    <w:sectPr w:rsidR="002D24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n9jw/2ifkzLL37DcDjRvw0p3eA=" w:salt="iuttkNZ36gRHnkD1PXErW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46"/>
    <w:rsid w:val="002D2446"/>
    <w:rsid w:val="00312039"/>
    <w:rsid w:val="008468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3375"/>
  <w15:docId w15:val="{6BAAA0CF-8C9E-40AE-9A07-6AE453A0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667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96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307</MetadataID>
    <Session xmlns="641f345b-441b-4b81-9152-adc2e73ba5e1">Α´</Session>
    <Date xmlns="641f345b-441b-4b81-9152-adc2e73ba5e1">2016-09-01T21:00:00+00:00</Date>
    <Status xmlns="641f345b-441b-4b81-9152-adc2e73ba5e1">
      <Url>http://srv-sp1/praktika/Lists/Incoming_Metadata/EditForm.aspx?ID=307&amp;Source=/praktika/Recordings_Library/Forms/AllItems.aspx</Url>
      <Description>Δημοσιεύτηκε</Description>
    </Status>
    <Meeting xmlns="641f345b-441b-4b81-9152-adc2e73ba5e1">ΡΠΒ´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1A9087-B380-49B0-97DC-2A0AD547A6AD}">
  <ds:schemaRefs>
    <ds:schemaRef ds:uri="http://purl.org/dc/elements/1.1/"/>
    <ds:schemaRef ds:uri="641f345b-441b-4b81-9152-adc2e73ba5e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C9FC813-6643-4187-9F12-647ACA382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EE3E2-293B-49EA-87F0-D8B26093C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7037</Words>
  <Characters>38000</Characters>
  <Application>Microsoft Office Word</Application>
  <DocSecurity>0</DocSecurity>
  <Lines>316</Lines>
  <Paragraphs>89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2016-09-09T10:33:00Z</dcterms:created>
  <dcterms:modified xsi:type="dcterms:W3CDTF">2016-09-09T10:33:00Z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